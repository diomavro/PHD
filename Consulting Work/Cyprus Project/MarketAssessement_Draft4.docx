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63BF" w14:textId="3EDBE2BE" w:rsidR="00526D32" w:rsidRPr="003E301D" w:rsidRDefault="00526D32" w:rsidP="003E301D">
      <w:pPr>
        <w:pStyle w:val="Heading2"/>
        <w:numPr>
          <w:ilvl w:val="0"/>
          <w:numId w:val="3"/>
        </w:numPr>
        <w:rPr>
          <w:lang w:val="en-GB"/>
        </w:rPr>
      </w:pPr>
      <w:r w:rsidRPr="003E301D">
        <w:rPr>
          <w:lang w:val="en-GB"/>
        </w:rPr>
        <w:t>Introduction</w:t>
      </w:r>
    </w:p>
    <w:p w14:paraId="4B314886" w14:textId="58F7CCCA" w:rsidR="00432282" w:rsidRDefault="008940D8">
      <w:r>
        <w:t xml:space="preserve">The purpose of this document is to establish that the anti-competitive effects of the voucher scheme for </w:t>
      </w:r>
      <w:r w:rsidR="00526D32">
        <w:t>VHCN</w:t>
      </w:r>
      <w:r>
        <w:t xml:space="preserve"> envisioned by the Cypriot authorities is limited. To do this we will </w:t>
      </w:r>
      <w:r w:rsidR="00A3423D">
        <w:t xml:space="preserve">first give a short description of the market structure, </w:t>
      </w:r>
      <w:r>
        <w:t xml:space="preserve">discuss potential issues where the </w:t>
      </w:r>
      <w:r w:rsidR="00A3423D">
        <w:t xml:space="preserve">voucher </w:t>
      </w:r>
      <w:r>
        <w:t xml:space="preserve">scheme may create undue advantage and describe countermeasures the authorities </w:t>
      </w:r>
      <w:commentRangeStart w:id="0"/>
      <w:commentRangeStart w:id="1"/>
      <w:r w:rsidR="00526D32">
        <w:t>could</w:t>
      </w:r>
      <w:commentRangeEnd w:id="0"/>
      <w:r w:rsidR="00526D32">
        <w:rPr>
          <w:rStyle w:val="CommentReference"/>
        </w:rPr>
        <w:commentReference w:id="0"/>
      </w:r>
      <w:commentRangeEnd w:id="1"/>
      <w:r w:rsidR="004C7329">
        <w:rPr>
          <w:rStyle w:val="CommentReference"/>
        </w:rPr>
        <w:commentReference w:id="1"/>
      </w:r>
      <w:r w:rsidR="00526D32">
        <w:t xml:space="preserve"> </w:t>
      </w:r>
      <w:r>
        <w:t>put in place to prevent them from being realized.</w:t>
      </w:r>
    </w:p>
    <w:p w14:paraId="357839B9" w14:textId="107ADCDB" w:rsidR="00A3423D" w:rsidRDefault="00A3423D" w:rsidP="00DF4FE3">
      <w:pPr>
        <w:pStyle w:val="Heading2"/>
        <w:numPr>
          <w:ilvl w:val="1"/>
          <w:numId w:val="5"/>
        </w:numPr>
      </w:pPr>
      <w:r>
        <w:t xml:space="preserve">Market structure </w:t>
      </w:r>
    </w:p>
    <w:p w14:paraId="40710B5C" w14:textId="77777777" w:rsidR="00A3423D" w:rsidRDefault="00A3423D" w:rsidP="00A3423D">
      <w:r>
        <w:t xml:space="preserve">The Cypriot market is described by a large incumbent who was formerly a state-owned enterprise, </w:t>
      </w:r>
      <w:proofErr w:type="spellStart"/>
      <w:r>
        <w:t>Cyta</w:t>
      </w:r>
      <w:proofErr w:type="spellEnd"/>
      <w:r>
        <w:t xml:space="preserve"> and three smaller firms which have gradually gained a foothold in the market, MTN, EPIC, </w:t>
      </w:r>
      <w:proofErr w:type="spellStart"/>
      <w:r>
        <w:t>Cablenet</w:t>
      </w:r>
      <w:proofErr w:type="spellEnd"/>
      <w:r>
        <w:t xml:space="preserve">. </w:t>
      </w:r>
    </w:p>
    <w:p w14:paraId="4BCDB13F" w14:textId="77777777" w:rsidR="00A3423D" w:rsidRDefault="00A3423D" w:rsidP="00A3423D">
      <w:r>
        <w:t xml:space="preserve">The three main markets which are relevant for this intervention are Mobile, Fixed, and TV services. Their respective sizes in market value in Cyprus are 218M, 124M and 30M </w:t>
      </w:r>
      <w:commentRangeStart w:id="2"/>
      <w:commentRangeStart w:id="3"/>
      <w:r>
        <w:t>euros</w:t>
      </w:r>
      <w:commentRangeEnd w:id="2"/>
      <w:r>
        <w:rPr>
          <w:rStyle w:val="CommentReference"/>
        </w:rPr>
        <w:commentReference w:id="2"/>
      </w:r>
      <w:commentRangeEnd w:id="3"/>
      <w:r>
        <w:rPr>
          <w:rStyle w:val="CommentReference"/>
        </w:rPr>
        <w:commentReference w:id="3"/>
      </w:r>
      <w:r>
        <w:t xml:space="preserve">. The subsidy will be a total amount of 10M over 3 years. Which means that the subsidy will be 8% of the market value of Fixed broadband or 2.7% of the market value over the three-year </w:t>
      </w:r>
      <w:commentRangeStart w:id="4"/>
      <w:commentRangeStart w:id="5"/>
      <w:commentRangeStart w:id="6"/>
      <w:r>
        <w:t>period</w:t>
      </w:r>
      <w:commentRangeEnd w:id="4"/>
      <w:r>
        <w:rPr>
          <w:rStyle w:val="CommentReference"/>
        </w:rPr>
        <w:commentReference w:id="4"/>
      </w:r>
      <w:commentRangeEnd w:id="5"/>
      <w:r>
        <w:rPr>
          <w:rStyle w:val="CommentReference"/>
        </w:rPr>
        <w:commentReference w:id="5"/>
      </w:r>
      <w:commentRangeEnd w:id="6"/>
      <w:r>
        <w:rPr>
          <w:rStyle w:val="CommentReference"/>
        </w:rPr>
        <w:commentReference w:id="6"/>
      </w:r>
      <w:r>
        <w:t xml:space="preserve">. </w:t>
      </w:r>
    </w:p>
    <w:tbl>
      <w:tblPr>
        <w:tblW w:w="8820" w:type="dxa"/>
        <w:tblLook w:val="04A0" w:firstRow="1" w:lastRow="0" w:firstColumn="1" w:lastColumn="0" w:noHBand="0" w:noVBand="1"/>
      </w:tblPr>
      <w:tblGrid>
        <w:gridCol w:w="1620"/>
        <w:gridCol w:w="1017"/>
        <w:gridCol w:w="777"/>
        <w:gridCol w:w="758"/>
        <w:gridCol w:w="2203"/>
        <w:gridCol w:w="2445"/>
      </w:tblGrid>
      <w:tr w:rsidR="00A3423D" w:rsidRPr="00BE218D" w14:paraId="6CCD6776" w14:textId="77777777" w:rsidTr="00C945CE">
        <w:trPr>
          <w:trHeight w:val="255"/>
        </w:trPr>
        <w:tc>
          <w:tcPr>
            <w:tcW w:w="1620" w:type="dxa"/>
            <w:tcBorders>
              <w:top w:val="nil"/>
              <w:left w:val="nil"/>
              <w:bottom w:val="nil"/>
              <w:right w:val="nil"/>
            </w:tcBorders>
            <w:shd w:val="clear" w:color="auto" w:fill="auto"/>
            <w:noWrap/>
            <w:vAlign w:val="bottom"/>
            <w:hideMark/>
          </w:tcPr>
          <w:p w14:paraId="2D159C26" w14:textId="77777777" w:rsidR="00A3423D" w:rsidRPr="00BE218D" w:rsidRDefault="00A3423D" w:rsidP="00C945CE">
            <w:pPr>
              <w:spacing w:after="0" w:line="240" w:lineRule="auto"/>
              <w:rPr>
                <w:rFonts w:ascii="Times New Roman" w:eastAsia="Times New Roman" w:hAnsi="Times New Roman" w:cs="Times New Roman"/>
                <w:sz w:val="24"/>
                <w:szCs w:val="24"/>
              </w:rPr>
            </w:pPr>
          </w:p>
        </w:tc>
        <w:tc>
          <w:tcPr>
            <w:tcW w:w="7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4249D" w14:textId="77777777" w:rsidR="00A3423D" w:rsidRPr="00BE218D" w:rsidRDefault="00A3423D" w:rsidP="00C945CE">
            <w:pPr>
              <w:spacing w:after="0" w:line="240" w:lineRule="auto"/>
              <w:jc w:val="center"/>
              <w:rPr>
                <w:rFonts w:ascii="Arial" w:eastAsia="Times New Roman" w:hAnsi="Arial" w:cs="Arial"/>
                <w:sz w:val="20"/>
                <w:szCs w:val="20"/>
              </w:rPr>
            </w:pPr>
            <w:r w:rsidRPr="00BE218D">
              <w:rPr>
                <w:rFonts w:ascii="Arial" w:eastAsia="Times New Roman" w:hAnsi="Arial" w:cs="Arial"/>
                <w:sz w:val="20"/>
                <w:szCs w:val="20"/>
              </w:rPr>
              <w:t>Retail market share</w:t>
            </w:r>
            <w:r>
              <w:rPr>
                <w:rFonts w:ascii="Arial" w:eastAsia="Times New Roman" w:hAnsi="Arial" w:cs="Arial"/>
                <w:sz w:val="20"/>
                <w:szCs w:val="20"/>
              </w:rPr>
              <w:t>s</w:t>
            </w:r>
            <w:r>
              <w:rPr>
                <w:rStyle w:val="FootnoteReference"/>
                <w:rFonts w:ascii="Arial" w:eastAsia="Times New Roman" w:hAnsi="Arial" w:cs="Arial"/>
                <w:sz w:val="20"/>
                <w:szCs w:val="20"/>
              </w:rPr>
              <w:footnoteReference w:id="1"/>
            </w:r>
          </w:p>
        </w:tc>
      </w:tr>
      <w:tr w:rsidR="00A3423D" w:rsidRPr="00BE218D" w14:paraId="38958737" w14:textId="77777777" w:rsidTr="00C945CE">
        <w:trPr>
          <w:trHeight w:val="255"/>
        </w:trPr>
        <w:tc>
          <w:tcPr>
            <w:tcW w:w="1620" w:type="dxa"/>
            <w:tcBorders>
              <w:top w:val="nil"/>
              <w:left w:val="nil"/>
              <w:bottom w:val="nil"/>
              <w:right w:val="nil"/>
            </w:tcBorders>
            <w:shd w:val="clear" w:color="auto" w:fill="auto"/>
            <w:noWrap/>
            <w:vAlign w:val="bottom"/>
            <w:hideMark/>
          </w:tcPr>
          <w:p w14:paraId="1F06FE33" w14:textId="77777777" w:rsidR="00A3423D" w:rsidRPr="00BE218D" w:rsidRDefault="00A3423D" w:rsidP="00C945CE">
            <w:pPr>
              <w:spacing w:after="0" w:line="240" w:lineRule="auto"/>
              <w:jc w:val="center"/>
              <w:rPr>
                <w:rFonts w:ascii="Arial" w:eastAsia="Times New Roman" w:hAnsi="Arial" w:cs="Arial"/>
                <w:sz w:val="20"/>
                <w:szCs w:val="20"/>
              </w:rPr>
            </w:pP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52A665" w14:textId="77777777" w:rsidR="00A3423D" w:rsidRPr="00BE218D" w:rsidRDefault="00A3423D" w:rsidP="00C945C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Cablenet</w:t>
            </w:r>
            <w:proofErr w:type="spellEnd"/>
          </w:p>
        </w:tc>
        <w:tc>
          <w:tcPr>
            <w:tcW w:w="777" w:type="dxa"/>
            <w:tcBorders>
              <w:top w:val="nil"/>
              <w:left w:val="nil"/>
              <w:bottom w:val="single" w:sz="4" w:space="0" w:color="auto"/>
              <w:right w:val="single" w:sz="4" w:space="0" w:color="auto"/>
            </w:tcBorders>
            <w:shd w:val="clear" w:color="auto" w:fill="auto"/>
            <w:noWrap/>
            <w:vAlign w:val="bottom"/>
            <w:hideMark/>
          </w:tcPr>
          <w:p w14:paraId="7FC64F8C" w14:textId="77777777" w:rsidR="00A3423D" w:rsidRPr="00BE218D" w:rsidRDefault="00A3423D" w:rsidP="00C945C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Cyta</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14:paraId="75E6AC69" w14:textId="77777777" w:rsidR="00A3423D" w:rsidRPr="00BE218D" w:rsidRDefault="00A3423D" w:rsidP="00C945CE">
            <w:pPr>
              <w:spacing w:after="0" w:line="240" w:lineRule="auto"/>
              <w:rPr>
                <w:rFonts w:ascii="Arial" w:eastAsia="Times New Roman" w:hAnsi="Arial" w:cs="Arial"/>
                <w:sz w:val="20"/>
                <w:szCs w:val="20"/>
              </w:rPr>
            </w:pPr>
            <w:r w:rsidRPr="00BE218D">
              <w:rPr>
                <w:rFonts w:ascii="Arial" w:eastAsia="Times New Roman" w:hAnsi="Arial" w:cs="Arial"/>
                <w:sz w:val="20"/>
                <w:szCs w:val="20"/>
              </w:rPr>
              <w:t>Epic</w:t>
            </w:r>
          </w:p>
        </w:tc>
        <w:tc>
          <w:tcPr>
            <w:tcW w:w="2203" w:type="dxa"/>
            <w:tcBorders>
              <w:top w:val="nil"/>
              <w:left w:val="nil"/>
              <w:bottom w:val="single" w:sz="4" w:space="0" w:color="auto"/>
              <w:right w:val="single" w:sz="4" w:space="0" w:color="auto"/>
            </w:tcBorders>
            <w:shd w:val="clear" w:color="auto" w:fill="auto"/>
            <w:noWrap/>
            <w:vAlign w:val="bottom"/>
            <w:hideMark/>
          </w:tcPr>
          <w:p w14:paraId="2D713068" w14:textId="77777777" w:rsidR="00A3423D" w:rsidRPr="00BE218D" w:rsidRDefault="00A3423D" w:rsidP="00C945CE">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Primetel</w:t>
            </w:r>
            <w:proofErr w:type="spellEnd"/>
            <w:r w:rsidRPr="00BE218D">
              <w:rPr>
                <w:rFonts w:ascii="Arial" w:eastAsia="Times New Roman" w:hAnsi="Arial" w:cs="Arial"/>
                <w:sz w:val="20"/>
                <w:szCs w:val="20"/>
              </w:rPr>
              <w:t>/MTN</w:t>
            </w:r>
          </w:p>
        </w:tc>
        <w:tc>
          <w:tcPr>
            <w:tcW w:w="2445" w:type="dxa"/>
            <w:tcBorders>
              <w:top w:val="nil"/>
              <w:left w:val="nil"/>
              <w:bottom w:val="single" w:sz="4" w:space="0" w:color="auto"/>
              <w:right w:val="single" w:sz="4" w:space="0" w:color="auto"/>
            </w:tcBorders>
          </w:tcPr>
          <w:p w14:paraId="6A5ACDC9" w14:textId="77777777" w:rsidR="00A3423D" w:rsidRPr="00BE218D" w:rsidRDefault="00A3423D" w:rsidP="00C945CE">
            <w:pPr>
              <w:spacing w:after="0" w:line="240" w:lineRule="auto"/>
              <w:rPr>
                <w:rFonts w:ascii="Arial" w:eastAsia="Times New Roman" w:hAnsi="Arial" w:cs="Arial"/>
                <w:sz w:val="20"/>
                <w:szCs w:val="20"/>
              </w:rPr>
            </w:pPr>
            <w:r>
              <w:rPr>
                <w:rFonts w:ascii="Arial" w:eastAsia="Times New Roman" w:hAnsi="Arial" w:cs="Arial"/>
                <w:sz w:val="20"/>
                <w:szCs w:val="20"/>
              </w:rPr>
              <w:t>Total market value</w:t>
            </w:r>
          </w:p>
        </w:tc>
      </w:tr>
      <w:tr w:rsidR="00A3423D" w:rsidRPr="00BE218D" w14:paraId="56C8EB89" w14:textId="77777777" w:rsidTr="00C945CE">
        <w:trPr>
          <w:trHeight w:val="255"/>
        </w:trPr>
        <w:tc>
          <w:tcPr>
            <w:tcW w:w="1620" w:type="dxa"/>
            <w:tcBorders>
              <w:top w:val="single" w:sz="4" w:space="0" w:color="auto"/>
              <w:left w:val="single" w:sz="4" w:space="0" w:color="auto"/>
              <w:bottom w:val="single" w:sz="4" w:space="0" w:color="auto"/>
              <w:right w:val="nil"/>
            </w:tcBorders>
            <w:shd w:val="clear" w:color="000000" w:fill="FFFFFF"/>
            <w:vAlign w:val="center"/>
            <w:hideMark/>
          </w:tcPr>
          <w:p w14:paraId="5B7111BC" w14:textId="77777777" w:rsidR="00A3423D" w:rsidRPr="00BE218D" w:rsidRDefault="00A3423D" w:rsidP="00C945C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Mobile</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C24173"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14:paraId="06559EB0"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51%</w:t>
            </w:r>
          </w:p>
        </w:tc>
        <w:tc>
          <w:tcPr>
            <w:tcW w:w="758" w:type="dxa"/>
            <w:tcBorders>
              <w:top w:val="nil"/>
              <w:left w:val="nil"/>
              <w:bottom w:val="single" w:sz="4" w:space="0" w:color="auto"/>
              <w:right w:val="single" w:sz="4" w:space="0" w:color="auto"/>
            </w:tcBorders>
            <w:shd w:val="clear" w:color="auto" w:fill="auto"/>
            <w:noWrap/>
            <w:vAlign w:val="bottom"/>
            <w:hideMark/>
          </w:tcPr>
          <w:p w14:paraId="1DB58B79"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39%</w:t>
            </w:r>
          </w:p>
        </w:tc>
        <w:tc>
          <w:tcPr>
            <w:tcW w:w="2203" w:type="dxa"/>
            <w:tcBorders>
              <w:top w:val="nil"/>
              <w:left w:val="nil"/>
              <w:bottom w:val="single" w:sz="4" w:space="0" w:color="auto"/>
              <w:right w:val="single" w:sz="4" w:space="0" w:color="auto"/>
            </w:tcBorders>
            <w:shd w:val="clear" w:color="auto" w:fill="auto"/>
            <w:noWrap/>
            <w:vAlign w:val="bottom"/>
            <w:hideMark/>
          </w:tcPr>
          <w:p w14:paraId="58B46A03"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445" w:type="dxa"/>
            <w:tcBorders>
              <w:top w:val="nil"/>
              <w:left w:val="nil"/>
              <w:bottom w:val="single" w:sz="4" w:space="0" w:color="auto"/>
              <w:right w:val="single" w:sz="4" w:space="0" w:color="auto"/>
            </w:tcBorders>
          </w:tcPr>
          <w:p w14:paraId="1C53D2C1" w14:textId="77777777" w:rsidR="00A3423D" w:rsidRPr="00BE218D" w:rsidRDefault="00A3423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218M</w:t>
            </w:r>
          </w:p>
        </w:tc>
      </w:tr>
      <w:tr w:rsidR="00A3423D" w:rsidRPr="00BE218D" w14:paraId="75C62AF1" w14:textId="77777777" w:rsidTr="00C945CE">
        <w:trPr>
          <w:trHeight w:val="255"/>
        </w:trPr>
        <w:tc>
          <w:tcPr>
            <w:tcW w:w="1620" w:type="dxa"/>
            <w:tcBorders>
              <w:top w:val="nil"/>
              <w:left w:val="single" w:sz="4" w:space="0" w:color="auto"/>
              <w:bottom w:val="single" w:sz="4" w:space="0" w:color="auto"/>
              <w:right w:val="nil"/>
            </w:tcBorders>
            <w:shd w:val="clear" w:color="000000" w:fill="FFFFFF"/>
            <w:vAlign w:val="center"/>
            <w:hideMark/>
          </w:tcPr>
          <w:p w14:paraId="7500D429" w14:textId="77777777" w:rsidR="00A3423D" w:rsidRPr="00BE218D" w:rsidRDefault="00A3423D" w:rsidP="00C945C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Fixed</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D83097"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27%</w:t>
            </w:r>
          </w:p>
        </w:tc>
        <w:tc>
          <w:tcPr>
            <w:tcW w:w="777" w:type="dxa"/>
            <w:tcBorders>
              <w:top w:val="nil"/>
              <w:left w:val="nil"/>
              <w:bottom w:val="single" w:sz="4" w:space="0" w:color="auto"/>
              <w:right w:val="single" w:sz="4" w:space="0" w:color="auto"/>
            </w:tcBorders>
            <w:shd w:val="clear" w:color="auto" w:fill="auto"/>
            <w:noWrap/>
            <w:vAlign w:val="bottom"/>
            <w:hideMark/>
          </w:tcPr>
          <w:p w14:paraId="6FCCE8E5"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48%</w:t>
            </w:r>
          </w:p>
        </w:tc>
        <w:tc>
          <w:tcPr>
            <w:tcW w:w="758" w:type="dxa"/>
            <w:tcBorders>
              <w:top w:val="nil"/>
              <w:left w:val="nil"/>
              <w:bottom w:val="single" w:sz="4" w:space="0" w:color="auto"/>
              <w:right w:val="single" w:sz="4" w:space="0" w:color="auto"/>
            </w:tcBorders>
            <w:shd w:val="clear" w:color="auto" w:fill="auto"/>
            <w:noWrap/>
            <w:vAlign w:val="bottom"/>
            <w:hideMark/>
          </w:tcPr>
          <w:p w14:paraId="230F8371"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203" w:type="dxa"/>
            <w:tcBorders>
              <w:top w:val="nil"/>
              <w:left w:val="nil"/>
              <w:bottom w:val="single" w:sz="4" w:space="0" w:color="auto"/>
              <w:right w:val="single" w:sz="4" w:space="0" w:color="auto"/>
            </w:tcBorders>
            <w:shd w:val="clear" w:color="auto" w:fill="auto"/>
            <w:noWrap/>
            <w:vAlign w:val="bottom"/>
            <w:hideMark/>
          </w:tcPr>
          <w:p w14:paraId="25324F68"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16%</w:t>
            </w:r>
          </w:p>
        </w:tc>
        <w:tc>
          <w:tcPr>
            <w:tcW w:w="2445" w:type="dxa"/>
            <w:tcBorders>
              <w:top w:val="nil"/>
              <w:left w:val="nil"/>
              <w:bottom w:val="single" w:sz="4" w:space="0" w:color="auto"/>
              <w:right w:val="single" w:sz="4" w:space="0" w:color="auto"/>
            </w:tcBorders>
          </w:tcPr>
          <w:p w14:paraId="161D1BF4" w14:textId="77777777" w:rsidR="00A3423D" w:rsidRPr="00BE218D" w:rsidRDefault="00A3423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124M</w:t>
            </w:r>
          </w:p>
        </w:tc>
      </w:tr>
      <w:tr w:rsidR="00A3423D" w:rsidRPr="00BE218D" w14:paraId="3D8ECE6A" w14:textId="77777777" w:rsidTr="00C945CE">
        <w:trPr>
          <w:trHeight w:val="510"/>
        </w:trPr>
        <w:tc>
          <w:tcPr>
            <w:tcW w:w="1620" w:type="dxa"/>
            <w:tcBorders>
              <w:top w:val="nil"/>
              <w:left w:val="single" w:sz="4" w:space="0" w:color="auto"/>
              <w:bottom w:val="single" w:sz="4" w:space="0" w:color="auto"/>
              <w:right w:val="nil"/>
            </w:tcBorders>
            <w:shd w:val="clear" w:color="000000" w:fill="FFFFFF"/>
            <w:vAlign w:val="center"/>
            <w:hideMark/>
          </w:tcPr>
          <w:p w14:paraId="4E6A4E72" w14:textId="77777777" w:rsidR="00A3423D" w:rsidRPr="00BE218D" w:rsidRDefault="00A3423D" w:rsidP="00C945CE">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Tv Services</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503EA8"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13%</w:t>
            </w:r>
          </w:p>
        </w:tc>
        <w:tc>
          <w:tcPr>
            <w:tcW w:w="777" w:type="dxa"/>
            <w:tcBorders>
              <w:top w:val="nil"/>
              <w:left w:val="nil"/>
              <w:bottom w:val="single" w:sz="4" w:space="0" w:color="auto"/>
              <w:right w:val="single" w:sz="4" w:space="0" w:color="auto"/>
            </w:tcBorders>
            <w:shd w:val="clear" w:color="auto" w:fill="auto"/>
            <w:noWrap/>
            <w:vAlign w:val="bottom"/>
            <w:hideMark/>
          </w:tcPr>
          <w:p w14:paraId="2480ABAB"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69%</w:t>
            </w:r>
          </w:p>
        </w:tc>
        <w:tc>
          <w:tcPr>
            <w:tcW w:w="758" w:type="dxa"/>
            <w:tcBorders>
              <w:top w:val="nil"/>
              <w:left w:val="nil"/>
              <w:bottom w:val="single" w:sz="4" w:space="0" w:color="auto"/>
              <w:right w:val="single" w:sz="4" w:space="0" w:color="auto"/>
            </w:tcBorders>
            <w:shd w:val="clear" w:color="auto" w:fill="auto"/>
            <w:noWrap/>
            <w:vAlign w:val="bottom"/>
            <w:hideMark/>
          </w:tcPr>
          <w:p w14:paraId="77468387"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0%</w:t>
            </w:r>
          </w:p>
        </w:tc>
        <w:tc>
          <w:tcPr>
            <w:tcW w:w="2203" w:type="dxa"/>
            <w:tcBorders>
              <w:top w:val="nil"/>
              <w:left w:val="nil"/>
              <w:bottom w:val="single" w:sz="4" w:space="0" w:color="auto"/>
              <w:right w:val="single" w:sz="4" w:space="0" w:color="auto"/>
            </w:tcBorders>
            <w:shd w:val="clear" w:color="auto" w:fill="auto"/>
            <w:noWrap/>
            <w:vAlign w:val="bottom"/>
            <w:hideMark/>
          </w:tcPr>
          <w:p w14:paraId="6730CC06" w14:textId="77777777" w:rsidR="00A3423D" w:rsidRPr="00BE218D" w:rsidRDefault="00A3423D" w:rsidP="00C945CE">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18%</w:t>
            </w:r>
          </w:p>
        </w:tc>
        <w:tc>
          <w:tcPr>
            <w:tcW w:w="2445" w:type="dxa"/>
            <w:tcBorders>
              <w:top w:val="nil"/>
              <w:left w:val="nil"/>
              <w:bottom w:val="single" w:sz="4" w:space="0" w:color="auto"/>
              <w:right w:val="single" w:sz="4" w:space="0" w:color="auto"/>
            </w:tcBorders>
          </w:tcPr>
          <w:p w14:paraId="560FF74B" w14:textId="77777777" w:rsidR="00A3423D" w:rsidRPr="00BE218D" w:rsidRDefault="00A3423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30M</w:t>
            </w:r>
          </w:p>
        </w:tc>
      </w:tr>
    </w:tbl>
    <w:p w14:paraId="2A918E01" w14:textId="77777777" w:rsidR="00A3423D" w:rsidRDefault="00A3423D" w:rsidP="00A3423D"/>
    <w:p w14:paraId="2D017982" w14:textId="77777777" w:rsidR="00A3423D" w:rsidRDefault="00A3423D" w:rsidP="00A3423D">
      <w:r>
        <w:t xml:space="preserve">As can be seen above, four providers have heterogenous capabilities in the various markets. Specifically, </w:t>
      </w:r>
      <w:proofErr w:type="spellStart"/>
      <w:r>
        <w:t>Cablenet</w:t>
      </w:r>
      <w:proofErr w:type="spellEnd"/>
      <w:r>
        <w:t xml:space="preserve"> specializes in Fixed broadband (27%) and has low presence in Mobile (1%) and TV services (13%). In comparison, Epic has a strong presence in the Mobile Market (39%) but limited presence in Fixed (9%) and TV services (0%). </w:t>
      </w:r>
    </w:p>
    <w:p w14:paraId="5E2805BD" w14:textId="2D442654" w:rsidR="00A3423D" w:rsidRDefault="00A3423D" w:rsidP="00A3423D"/>
    <w:p w14:paraId="2A7F25EE" w14:textId="08C44CAD" w:rsidR="00A3423D" w:rsidRPr="00A3423D" w:rsidRDefault="00A3423D" w:rsidP="00DF4FE3">
      <w:pPr>
        <w:pStyle w:val="Heading2"/>
      </w:pPr>
      <w:r>
        <w:t xml:space="preserve">1.2 The Cypriot voucher scheme </w:t>
      </w:r>
    </w:p>
    <w:p w14:paraId="33B904E9" w14:textId="179352DB" w:rsidR="005705DD" w:rsidRDefault="0082356B" w:rsidP="005529F7">
      <w:pPr>
        <w:rPr>
          <w:lang w:val="en-GB"/>
        </w:rPr>
      </w:pPr>
      <w:r>
        <w:t xml:space="preserve">The voucher scheme </w:t>
      </w:r>
      <w:r w:rsidR="00A3423D">
        <w:t xml:space="preserve">envisioned by the Cypriot authorities </w:t>
      </w:r>
      <w:r w:rsidR="00DF4FE3">
        <w:t>aims to</w:t>
      </w:r>
      <w:r>
        <w:t xml:space="preserve"> increase th</w:t>
      </w:r>
      <w:r w:rsidR="00887388">
        <w:t>e</w:t>
      </w:r>
      <w:r>
        <w:t xml:space="preserve"> demand side </w:t>
      </w:r>
      <w:r w:rsidR="00526D32">
        <w:t>for VHCN</w:t>
      </w:r>
      <w:r>
        <w:t xml:space="preserve"> by directly subsidizing the consumer. The amount intended is a 120 euros voucher over a period of 1 </w:t>
      </w:r>
      <w:commentRangeStart w:id="7"/>
      <w:r>
        <w:t>year</w:t>
      </w:r>
      <w:commentRangeEnd w:id="7"/>
      <w:r w:rsidR="00526D32">
        <w:rPr>
          <w:rStyle w:val="CommentReference"/>
        </w:rPr>
        <w:commentReference w:id="7"/>
      </w:r>
      <w:r>
        <w:t xml:space="preserve">. </w:t>
      </w:r>
      <w:r w:rsidR="00887388">
        <w:t>F</w:t>
      </w:r>
      <w:r>
        <w:t>or example</w:t>
      </w:r>
      <w:r w:rsidR="00887388">
        <w:t>,</w:t>
      </w:r>
      <w:r>
        <w:t xml:space="preserve"> if the monthly rate to the consumer is 20 euros, the consumer would end up paying 20-</w:t>
      </w:r>
      <w:r w:rsidR="00887388">
        <w:t>(</w:t>
      </w:r>
      <w:r>
        <w:t>120/</w:t>
      </w:r>
      <w:proofErr w:type="gramStart"/>
      <w:r>
        <w:t>12</w:t>
      </w:r>
      <w:r w:rsidR="00887388">
        <w:t>)</w:t>
      </w:r>
      <w:r>
        <w:t>=</w:t>
      </w:r>
      <w:proofErr w:type="gramEnd"/>
      <w:r>
        <w:t xml:space="preserve">10 euros a month. </w:t>
      </w:r>
      <w:r w:rsidR="005529F7">
        <w:t>Each household can only receive a single such</w:t>
      </w:r>
      <w:commentRangeStart w:id="8"/>
      <w:commentRangeEnd w:id="8"/>
      <w:r w:rsidR="00526D32">
        <w:rPr>
          <w:rStyle w:val="CommentReference"/>
        </w:rPr>
        <w:commentReference w:id="8"/>
      </w:r>
      <w:r w:rsidR="005529F7">
        <w:t xml:space="preserve">. </w:t>
      </w:r>
      <w:r w:rsidR="005F3CD3">
        <w:t>The total number of beneficiaries is 82,000 households, for a total of 10M Euro subsidy</w:t>
      </w:r>
      <w:r w:rsidR="00417C88">
        <w:t xml:space="preserve"> over the period 2022-2025</w:t>
      </w:r>
      <w:r w:rsidR="005F3CD3">
        <w:t xml:space="preserve">. </w:t>
      </w:r>
      <w:r w:rsidR="00384ABA">
        <w:t xml:space="preserve">As such this is a very ambitious project that aims to reach 82/350= 23% of households. </w:t>
      </w:r>
    </w:p>
    <w:p w14:paraId="1839B7D0" w14:textId="09DE56FB" w:rsidR="005529F7" w:rsidRDefault="005529F7" w:rsidP="005529F7">
      <w:pPr>
        <w:rPr>
          <w:lang w:val="en-GB"/>
        </w:rPr>
      </w:pPr>
    </w:p>
    <w:p w14:paraId="1D985891" w14:textId="69ECE21A" w:rsidR="00432282" w:rsidRPr="005529F7" w:rsidRDefault="00432282" w:rsidP="005529F7">
      <w:pPr>
        <w:rPr>
          <w:lang w:val="en-GB"/>
        </w:rPr>
      </w:pPr>
      <w:r>
        <w:rPr>
          <w:lang w:val="en-GB"/>
        </w:rPr>
        <w:t xml:space="preserve">The practicalities of the voucher will be that the consumer subscribes, then the operator establishes the connection, the speed is then tested and if </w:t>
      </w:r>
      <w:commentRangeStart w:id="9"/>
      <w:commentRangeStart w:id="10"/>
      <w:r>
        <w:rPr>
          <w:lang w:val="en-GB"/>
        </w:rPr>
        <w:t xml:space="preserve">it meets </w:t>
      </w:r>
      <w:r w:rsidR="00E40A2B">
        <w:rPr>
          <w:lang w:val="en-GB"/>
        </w:rPr>
        <w:t>required speeds</w:t>
      </w:r>
      <w:r w:rsidR="00E40A2B">
        <w:rPr>
          <w:rStyle w:val="FootnoteReference"/>
          <w:lang w:val="en-GB"/>
        </w:rPr>
        <w:footnoteReference w:id="2"/>
      </w:r>
      <w:commentRangeEnd w:id="9"/>
      <w:r>
        <w:rPr>
          <w:rStyle w:val="CommentReference"/>
        </w:rPr>
        <w:commentReference w:id="9"/>
      </w:r>
      <w:commentRangeEnd w:id="10"/>
      <w:r w:rsidR="00EF48BA">
        <w:rPr>
          <w:rStyle w:val="CommentReference"/>
        </w:rPr>
        <w:commentReference w:id="10"/>
      </w:r>
      <w:r>
        <w:rPr>
          <w:lang w:val="en-GB"/>
        </w:rPr>
        <w:t xml:space="preserve">, then the operator </w:t>
      </w:r>
      <w:r w:rsidR="00E40A2B">
        <w:rPr>
          <w:lang w:val="en-GB"/>
        </w:rPr>
        <w:t xml:space="preserve">can claim </w:t>
      </w:r>
      <w:r>
        <w:rPr>
          <w:lang w:val="en-GB"/>
        </w:rPr>
        <w:t xml:space="preserve">the voucher amounts. </w:t>
      </w:r>
      <w:r w:rsidR="00EA0652">
        <w:rPr>
          <w:lang w:val="en-GB"/>
        </w:rPr>
        <w:t>Specifically, the voucher can only be redeemed at speeds above 200MB or above.</w:t>
      </w:r>
    </w:p>
    <w:p w14:paraId="56E76B9A" w14:textId="08DA7564" w:rsidR="005529F7" w:rsidRDefault="005529F7" w:rsidP="005529F7">
      <w:pPr>
        <w:rPr>
          <w:lang w:val="en-GB"/>
        </w:rPr>
      </w:pPr>
      <w:r w:rsidRPr="005529F7">
        <w:rPr>
          <w:lang w:val="en-GB"/>
        </w:rPr>
        <w:lastRenderedPageBreak/>
        <w:t xml:space="preserve">The amount of the voucher </w:t>
      </w:r>
      <w:r w:rsidR="00751C61">
        <w:rPr>
          <w:lang w:val="en-GB"/>
        </w:rPr>
        <w:t>will</w:t>
      </w:r>
      <w:r w:rsidR="00751C61" w:rsidRPr="005529F7">
        <w:rPr>
          <w:lang w:val="en-GB"/>
        </w:rPr>
        <w:t xml:space="preserve"> </w:t>
      </w:r>
      <w:r w:rsidRPr="005529F7">
        <w:rPr>
          <w:lang w:val="en-GB"/>
        </w:rPr>
        <w:t xml:space="preserve">be set as a function of the </w:t>
      </w:r>
      <w:r w:rsidR="00751C61">
        <w:rPr>
          <w:lang w:val="en-GB"/>
        </w:rPr>
        <w:t xml:space="preserve">connection cost of households as well as the </w:t>
      </w:r>
      <w:r w:rsidRPr="005529F7">
        <w:rPr>
          <w:lang w:val="en-GB"/>
        </w:rPr>
        <w:t xml:space="preserve">current average price of plans across operators. </w:t>
      </w:r>
      <w:r>
        <w:rPr>
          <w:lang w:val="en-GB"/>
        </w:rPr>
        <w:t xml:space="preserve">It has been evaluated that the voucher will not result in subsidizing more than 50% of any of the plans currently on the market in accordance with EU </w:t>
      </w:r>
      <w:commentRangeStart w:id="11"/>
      <w:commentRangeStart w:id="12"/>
      <w:r>
        <w:rPr>
          <w:lang w:val="en-GB"/>
        </w:rPr>
        <w:t>guidelines</w:t>
      </w:r>
      <w:commentRangeEnd w:id="11"/>
      <w:r w:rsidR="00751C61">
        <w:rPr>
          <w:rStyle w:val="CommentReference"/>
        </w:rPr>
        <w:commentReference w:id="11"/>
      </w:r>
      <w:commentRangeEnd w:id="12"/>
      <w:r w:rsidR="00E15A8F">
        <w:rPr>
          <w:rStyle w:val="CommentReference"/>
        </w:rPr>
        <w:commentReference w:id="12"/>
      </w:r>
      <w:r>
        <w:rPr>
          <w:lang w:val="en-GB"/>
        </w:rPr>
        <w:t xml:space="preserve">. </w:t>
      </w:r>
      <w:r w:rsidRPr="005529F7">
        <w:rPr>
          <w:highlight w:val="yellow"/>
          <w:lang w:val="en-GB"/>
        </w:rPr>
        <w:t>(</w:t>
      </w:r>
      <w:proofErr w:type="gramStart"/>
      <w:r w:rsidRPr="005529F7">
        <w:rPr>
          <w:highlight w:val="yellow"/>
          <w:lang w:val="en-GB"/>
        </w:rPr>
        <w:t>link</w:t>
      </w:r>
      <w:proofErr w:type="gramEnd"/>
      <w:r w:rsidRPr="005529F7">
        <w:rPr>
          <w:highlight w:val="yellow"/>
          <w:lang w:val="en-GB"/>
        </w:rPr>
        <w:t xml:space="preserve"> to EU regulation here)</w:t>
      </w:r>
      <w:r w:rsidR="00DC5138">
        <w:rPr>
          <w:lang w:val="en-GB"/>
        </w:rPr>
        <w:t xml:space="preserve"> Additionally since the voucher must be distributed within a single year, it is in accordance with EU regulation stating that vouchers should be distributed with</w:t>
      </w:r>
      <w:r w:rsidR="00887388">
        <w:rPr>
          <w:lang w:val="en-GB"/>
        </w:rPr>
        <w:t>in</w:t>
      </w:r>
      <w:r w:rsidR="00DC5138">
        <w:rPr>
          <w:lang w:val="en-GB"/>
        </w:rPr>
        <w:t xml:space="preserve"> two years. </w:t>
      </w:r>
      <w:r w:rsidR="00DC5138" w:rsidRPr="005529F7">
        <w:rPr>
          <w:highlight w:val="yellow"/>
          <w:lang w:val="en-GB"/>
        </w:rPr>
        <w:t>(</w:t>
      </w:r>
      <w:proofErr w:type="gramStart"/>
      <w:r w:rsidR="00DC5138" w:rsidRPr="005529F7">
        <w:rPr>
          <w:highlight w:val="yellow"/>
          <w:lang w:val="en-GB"/>
        </w:rPr>
        <w:t>link</w:t>
      </w:r>
      <w:proofErr w:type="gramEnd"/>
      <w:r w:rsidR="00DC5138" w:rsidRPr="005529F7">
        <w:rPr>
          <w:highlight w:val="yellow"/>
          <w:lang w:val="en-GB"/>
        </w:rPr>
        <w:t xml:space="preserve"> to EU regulation here</w:t>
      </w:r>
      <w:r w:rsidR="00DC5138">
        <w:rPr>
          <w:highlight w:val="yellow"/>
          <w:lang w:val="en-GB"/>
        </w:rPr>
        <w:t>, EU BROADBAND GUIDELINES</w:t>
      </w:r>
      <w:r w:rsidR="00DC5138" w:rsidRPr="005529F7">
        <w:rPr>
          <w:highlight w:val="yellow"/>
          <w:lang w:val="en-GB"/>
        </w:rPr>
        <w:t>)</w:t>
      </w:r>
      <w:r w:rsidR="000E56F1">
        <w:rPr>
          <w:lang w:val="en-GB"/>
        </w:rPr>
        <w:t>.</w:t>
      </w:r>
    </w:p>
    <w:p w14:paraId="3D912C08" w14:textId="1C6D9AD0" w:rsidR="000E56F1" w:rsidRDefault="0000672B" w:rsidP="0000672B">
      <w:pPr>
        <w:pStyle w:val="Heading2"/>
        <w:numPr>
          <w:ilvl w:val="0"/>
          <w:numId w:val="3"/>
        </w:numPr>
        <w:rPr>
          <w:lang w:val="en-GB"/>
        </w:rPr>
      </w:pPr>
      <w:r>
        <w:rPr>
          <w:lang w:val="en-GB"/>
        </w:rPr>
        <w:t xml:space="preserve">The intended function </w:t>
      </w:r>
      <w:r w:rsidR="00D76F7D">
        <w:rPr>
          <w:lang w:val="en-GB"/>
        </w:rPr>
        <w:t>for the use of voucher</w:t>
      </w:r>
      <w:r>
        <w:rPr>
          <w:lang w:val="en-GB"/>
        </w:rPr>
        <w:t>s: boost demand</w:t>
      </w:r>
    </w:p>
    <w:p w14:paraId="5AC5F89D" w14:textId="0608C633" w:rsidR="000E56F1" w:rsidRDefault="000E56F1" w:rsidP="005529F7">
      <w:pPr>
        <w:rPr>
          <w:lang w:val="en-GB"/>
        </w:rPr>
      </w:pPr>
    </w:p>
    <w:p w14:paraId="19A84C60" w14:textId="1EDBC7F3" w:rsidR="00D76F7D" w:rsidRDefault="00D76F7D" w:rsidP="005529F7">
      <w:pPr>
        <w:rPr>
          <w:lang w:val="en-GB"/>
        </w:rPr>
      </w:pPr>
      <w:r>
        <w:rPr>
          <w:lang w:val="en-GB"/>
        </w:rPr>
        <w:t>The intended goal by the Cypriot authorities for this voucher scheme is to increase subscription rates to fast broadband in Cyprus. According to the Digital Economy and Society Index 2022</w:t>
      </w:r>
      <w:r>
        <w:rPr>
          <w:rStyle w:val="FootnoteReference"/>
          <w:lang w:val="en-GB"/>
        </w:rPr>
        <w:footnoteReference w:id="3"/>
      </w:r>
      <w:r>
        <w:rPr>
          <w:lang w:val="en-GB"/>
        </w:rPr>
        <w:t xml:space="preserve">, Cyprus already has a 100% coverage of Fast broadband which is above EU average of 90% and 41% for very fast broadband which is below EU average of 70%. </w:t>
      </w:r>
      <w:r w:rsidR="00536CBE">
        <w:rPr>
          <w:lang w:val="en-GB"/>
        </w:rPr>
        <w:t>However,</w:t>
      </w:r>
      <w:r>
        <w:rPr>
          <w:lang w:val="en-GB"/>
        </w:rPr>
        <w:t xml:space="preserve"> where Cyprus lags behind is on the take-up of these services, where </w:t>
      </w:r>
      <w:r w:rsidR="0037033E">
        <w:rPr>
          <w:lang w:val="en-GB"/>
        </w:rPr>
        <w:t xml:space="preserve">26% of households have subscriptions to at least 100Mbps fixed broadband compared to 40% of European average and 0.17% have subscriptions to at least 1Gbps compared to 7.52% EU average. </w:t>
      </w:r>
    </w:p>
    <w:p w14:paraId="709289B8" w14:textId="38F752AC" w:rsidR="00143843" w:rsidRDefault="00143843" w:rsidP="005529F7">
      <w:pPr>
        <w:rPr>
          <w:lang w:val="en-GB"/>
        </w:rPr>
      </w:pPr>
      <w:r>
        <w:rPr>
          <w:lang w:val="en-GB"/>
        </w:rPr>
        <w:t xml:space="preserve">The appropriateness of demand side vs supply side policies depends on the conditions of the market. A supply side measure such as subsidizing infrastructure or co-financing fixed costs of operators would have been a better idea if the obstacle were high fixed costs to provide the services. On the other hand, if the supply was in a relatively good condition but it was simply consumer inertia which slowed down take-up of faster internet connections then a demand side measure would be most appropriate. Cyprus finds itself in the second scenario, where services are available but consumers are not opting for higher speeds.  </w:t>
      </w:r>
    </w:p>
    <w:p w14:paraId="708C5901" w14:textId="55ACD8E4" w:rsidR="0037033E" w:rsidRPr="005529F7" w:rsidRDefault="0037033E" w:rsidP="005529F7">
      <w:pPr>
        <w:rPr>
          <w:lang w:val="en-GB"/>
        </w:rPr>
      </w:pPr>
      <w:commentRangeStart w:id="13"/>
      <w:commentRangeStart w:id="14"/>
      <w:r>
        <w:rPr>
          <w:lang w:val="en-GB"/>
        </w:rPr>
        <w:t>As such, since Cyprus already has a relatively high coverage, the Cypriot authorities have deemed a demand side measure to be most appropriate for increasing the average Cypriot internet speed</w:t>
      </w:r>
      <w:r w:rsidR="00536CBE">
        <w:rPr>
          <w:lang w:val="en-GB"/>
        </w:rPr>
        <w:t xml:space="preserve"> when it comes to </w:t>
      </w:r>
      <w:r w:rsidR="00751C61">
        <w:rPr>
          <w:lang w:val="en-GB"/>
        </w:rPr>
        <w:t>stimulating up-take</w:t>
      </w:r>
      <w:r w:rsidR="00536CBE">
        <w:rPr>
          <w:lang w:val="en-GB"/>
        </w:rPr>
        <w:t xml:space="preserve">. </w:t>
      </w:r>
      <w:commentRangeEnd w:id="13"/>
      <w:r w:rsidR="0005572F">
        <w:rPr>
          <w:rStyle w:val="CommentReference"/>
        </w:rPr>
        <w:commentReference w:id="13"/>
      </w:r>
      <w:commentRangeEnd w:id="14"/>
      <w:r w:rsidR="00751C61">
        <w:rPr>
          <w:rStyle w:val="CommentReference"/>
        </w:rPr>
        <w:commentReference w:id="14"/>
      </w:r>
    </w:p>
    <w:p w14:paraId="6A90A78D" w14:textId="582A9280" w:rsidR="005529F7" w:rsidRPr="005529F7" w:rsidRDefault="00860FEE" w:rsidP="00E31B01">
      <w:pPr>
        <w:pStyle w:val="Heading2"/>
        <w:numPr>
          <w:ilvl w:val="0"/>
          <w:numId w:val="3"/>
        </w:numPr>
        <w:rPr>
          <w:lang w:val="en-GB"/>
        </w:rPr>
      </w:pPr>
      <w:r>
        <w:rPr>
          <w:lang w:val="en-GB"/>
        </w:rPr>
        <w:t>Addressing potential market issues associated with the use of subsidies</w:t>
      </w:r>
    </w:p>
    <w:p w14:paraId="52EAECB4" w14:textId="390C17F4" w:rsidR="004C0C40" w:rsidRPr="004C0C40" w:rsidRDefault="004C0C40" w:rsidP="003E301D">
      <w:pPr>
        <w:pStyle w:val="Heading2"/>
        <w:numPr>
          <w:ilvl w:val="1"/>
          <w:numId w:val="3"/>
        </w:numPr>
      </w:pPr>
      <w:r w:rsidRPr="004C0C40">
        <w:t>Bundling</w:t>
      </w:r>
    </w:p>
    <w:p w14:paraId="317CB81C" w14:textId="59ED867E" w:rsidR="009316EA" w:rsidRDefault="009316EA" w:rsidP="008940D8">
      <w:r>
        <w:t xml:space="preserve">Bundling is defined as the practice of offering to consumers a lower price for a certain good when it is bought with other goods versus </w:t>
      </w:r>
      <w:r w:rsidR="00264A03">
        <w:t xml:space="preserve">when it is </w:t>
      </w:r>
      <w:r>
        <w:t xml:space="preserve">bought individually. </w:t>
      </w:r>
      <w:r w:rsidR="00D328E4">
        <w:t xml:space="preserve">A natural cause for concern that results due to the above market shares is that a player who is strongly situated in numerous markets can use their position to further gain market share in the other markets through bundling. </w:t>
      </w:r>
      <w:r w:rsidR="00264A03">
        <w:t xml:space="preserve">Specifically in this case, if </w:t>
      </w:r>
      <w:proofErr w:type="spellStart"/>
      <w:r w:rsidR="00264A03">
        <w:t>Cyta</w:t>
      </w:r>
      <w:proofErr w:type="spellEnd"/>
      <w:r w:rsidR="00264A03">
        <w:t xml:space="preserve"> or MTN were to bundle for example TV services with Fixed broadband, they would be able to attract Epic subscribers to them. And </w:t>
      </w:r>
      <w:r w:rsidR="00B2731F">
        <w:t>similarly,</w:t>
      </w:r>
      <w:r w:rsidR="00264A03">
        <w:t xml:space="preserve"> for </w:t>
      </w:r>
      <w:proofErr w:type="spellStart"/>
      <w:r w:rsidR="00264A03">
        <w:t>Cablenet</w:t>
      </w:r>
      <w:proofErr w:type="spellEnd"/>
      <w:r w:rsidR="00264A03">
        <w:t xml:space="preserve"> and Mobile subscription services. </w:t>
      </w:r>
    </w:p>
    <w:p w14:paraId="0FA07F0C" w14:textId="084D7F0C" w:rsidR="004C0C40" w:rsidRDefault="004C0C40" w:rsidP="008940D8">
      <w:r>
        <w:t xml:space="preserve">However, the cause for concern </w:t>
      </w:r>
      <w:r w:rsidR="00D328E4">
        <w:t xml:space="preserve">with </w:t>
      </w:r>
      <w:r>
        <w:t>bundling is limited due to the current structure of the market.</w:t>
      </w:r>
      <w:r w:rsidRPr="004C0C40">
        <w:t xml:space="preserve"> </w:t>
      </w:r>
      <w:r>
        <w:t xml:space="preserve">Bundled services remain popular with a slight increase of fixed broadband subscriptions as part of a bundle to 78%, in comparison with 73% last </w:t>
      </w:r>
      <w:commentRangeStart w:id="15"/>
      <w:commentRangeStart w:id="16"/>
      <w:r>
        <w:t>year</w:t>
      </w:r>
      <w:commentRangeEnd w:id="15"/>
      <w:r w:rsidR="001749DC">
        <w:rPr>
          <w:rStyle w:val="CommentReference"/>
        </w:rPr>
        <w:commentReference w:id="15"/>
      </w:r>
      <w:commentRangeEnd w:id="16"/>
      <w:r w:rsidR="00E15A8F">
        <w:rPr>
          <w:rStyle w:val="CommentReference"/>
        </w:rPr>
        <w:commentReference w:id="16"/>
      </w:r>
      <w:r>
        <w:t>.</w:t>
      </w:r>
      <w:r w:rsidR="008D1885">
        <w:rPr>
          <w:rStyle w:val="FootnoteReference"/>
        </w:rPr>
        <w:footnoteReference w:id="4"/>
      </w:r>
      <w:r>
        <w:t xml:space="preserve"> Of these bundles, 61% consists of fixed telephony and broadband access. It is only the 25% of bundled connections that include IP/cable TV access. As such, it </w:t>
      </w:r>
      <w:r>
        <w:lastRenderedPageBreak/>
        <w:t xml:space="preserve">seems bundling in the Cypriot environment does not confer large market power as only 20% of the market is bundled with TV services. </w:t>
      </w:r>
    </w:p>
    <w:p w14:paraId="4D792E03" w14:textId="72FE6414" w:rsidR="00D142BD" w:rsidRDefault="00D142BD" w:rsidP="008940D8">
      <w:r>
        <w:t xml:space="preserve">The affinity to bundle will be bounded because the Cypriot authority will limit the availability of the voucher to services that all four competitors can offer. As discussed above, this means that the only bundling that will be eligible for the voucher scheme will be fixed broadband and fixed </w:t>
      </w:r>
      <w:commentRangeStart w:id="17"/>
      <w:commentRangeStart w:id="18"/>
      <w:r w:rsidR="00F654D2">
        <w:t>telephony</w:t>
      </w:r>
      <w:commentRangeEnd w:id="17"/>
      <w:r w:rsidR="001749DC">
        <w:rPr>
          <w:rStyle w:val="CommentReference"/>
        </w:rPr>
        <w:commentReference w:id="17"/>
      </w:r>
      <w:commentRangeEnd w:id="18"/>
      <w:r w:rsidR="000410DD">
        <w:rPr>
          <w:rStyle w:val="CommentReference"/>
        </w:rPr>
        <w:commentReference w:id="18"/>
      </w:r>
      <w:r>
        <w:t xml:space="preserve">. </w:t>
      </w:r>
    </w:p>
    <w:p w14:paraId="654013FF" w14:textId="6469BE57" w:rsidR="008940D8" w:rsidRDefault="00DC5138" w:rsidP="00E31B01">
      <w:pPr>
        <w:pStyle w:val="Heading2"/>
        <w:numPr>
          <w:ilvl w:val="1"/>
          <w:numId w:val="3"/>
        </w:numPr>
      </w:pPr>
      <w:r w:rsidRPr="00DC5138">
        <w:t>Pricing</w:t>
      </w:r>
    </w:p>
    <w:p w14:paraId="47B8076A" w14:textId="4F38AC1D" w:rsidR="0007260C" w:rsidRDefault="0007260C" w:rsidP="0007260C">
      <w:r>
        <w:t xml:space="preserve">In general, Cyprus has the </w:t>
      </w:r>
      <w:r w:rsidR="001749DC">
        <w:t xml:space="preserve">highest </w:t>
      </w:r>
      <w:r>
        <w:t xml:space="preserve">Broadband prices in Europe. </w:t>
      </w:r>
    </w:p>
    <w:p w14:paraId="36DDEE69" w14:textId="63158AE4" w:rsidR="0007260C" w:rsidRPr="0007260C" w:rsidRDefault="0007260C" w:rsidP="0007260C">
      <w:r>
        <w:rPr>
          <w:noProof/>
        </w:rPr>
        <w:drawing>
          <wp:inline distT="0" distB="0" distL="0" distR="0" wp14:anchorId="4EC25449" wp14:editId="0BBAADF3">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8015"/>
                    </a:xfrm>
                    <a:prstGeom prst="rect">
                      <a:avLst/>
                    </a:prstGeom>
                  </pic:spPr>
                </pic:pic>
              </a:graphicData>
            </a:graphic>
          </wp:inline>
        </w:drawing>
      </w:r>
      <w:r>
        <w:rPr>
          <w:rStyle w:val="FootnoteReference"/>
        </w:rPr>
        <w:footnoteReference w:id="5"/>
      </w:r>
    </w:p>
    <w:p w14:paraId="7267677A" w14:textId="49A5FA2E" w:rsidR="00DC5138" w:rsidRDefault="00DC5138" w:rsidP="008940D8">
      <w:r w:rsidRPr="00DC5138">
        <w:t>Another</w:t>
      </w:r>
      <w:r>
        <w:t xml:space="preserve"> possible cause for concern that might erupt due to a voucher scheme is that the providers will use this as an opportunity to increase their prices as consumers </w:t>
      </w:r>
      <w:r w:rsidR="0004670D">
        <w:t>may make purchasing decisions based on cutoffs of monthly expenditures. For example, consumers may only consider purchases which do not exceed a certain proportion of their income, which would result in very inelastic choices for cheap products and relatively more elastic for expensive products. This would give a strong incentive to providers to increase the low</w:t>
      </w:r>
      <w:r w:rsidR="009530DA">
        <w:t xml:space="preserve">er priced </w:t>
      </w:r>
      <w:commentRangeStart w:id="19"/>
      <w:commentRangeStart w:id="20"/>
      <w:commentRangeStart w:id="21"/>
      <w:r w:rsidR="009530DA">
        <w:t>services</w:t>
      </w:r>
      <w:commentRangeEnd w:id="19"/>
      <w:r w:rsidR="001749DC">
        <w:rPr>
          <w:rStyle w:val="CommentReference"/>
        </w:rPr>
        <w:commentReference w:id="19"/>
      </w:r>
      <w:commentRangeEnd w:id="20"/>
      <w:r w:rsidR="000410DD">
        <w:rPr>
          <w:rStyle w:val="CommentReference"/>
        </w:rPr>
        <w:commentReference w:id="20"/>
      </w:r>
      <w:commentRangeEnd w:id="21"/>
      <w:r w:rsidR="00EF48BA">
        <w:rPr>
          <w:rStyle w:val="CommentReference"/>
        </w:rPr>
        <w:commentReference w:id="21"/>
      </w:r>
      <w:r w:rsidR="009530DA">
        <w:t xml:space="preserve">. </w:t>
      </w:r>
    </w:p>
    <w:p w14:paraId="2A74FF8A" w14:textId="07FF7B95" w:rsidR="009530DA" w:rsidRDefault="009530DA" w:rsidP="008940D8">
      <w:r>
        <w:t xml:space="preserve">To ensure that this does not occur, the Cypriot authority will ensure that the pricing of services which are not affected by vouchers will </w:t>
      </w:r>
      <w:del w:id="22" w:author="Diomides Mavroyiannis" w:date="2022-04-21T20:18:00Z">
        <w:r w:rsidDel="005705DD">
          <w:delText xml:space="preserve">stay </w:delText>
        </w:r>
      </w:del>
      <w:r w:rsidR="005705DD">
        <w:t>homogenous across competitors</w:t>
      </w:r>
      <w:r w:rsidR="005705DD">
        <w:t xml:space="preserve"> </w:t>
      </w:r>
      <w:del w:id="23" w:author="Diomides Mavroyiannis" w:date="2022-04-21T20:18:00Z">
        <w:r w:rsidR="004A5C44" w:rsidDel="005705DD">
          <w:delText xml:space="preserve">constant </w:delText>
        </w:r>
      </w:del>
      <w:r w:rsidR="004A5C44">
        <w:t>(</w:t>
      </w:r>
      <w:r>
        <w:t xml:space="preserve">whether or not the services is eligible for </w:t>
      </w:r>
      <w:commentRangeStart w:id="24"/>
      <w:r>
        <w:t>vouchers</w:t>
      </w:r>
      <w:commentRangeEnd w:id="24"/>
      <w:r w:rsidR="001749DC">
        <w:rPr>
          <w:rStyle w:val="CommentReference"/>
        </w:rPr>
        <w:commentReference w:id="24"/>
      </w:r>
      <w:r>
        <w:t xml:space="preserve">). </w:t>
      </w:r>
    </w:p>
    <w:p w14:paraId="52899DC8" w14:textId="1162AEE0" w:rsidR="00EA0652" w:rsidRDefault="00EA0652" w:rsidP="008940D8">
      <w:pPr>
        <w:rPr>
          <w:lang w:val="en-GB"/>
        </w:rPr>
      </w:pPr>
      <w:r w:rsidRPr="005529F7">
        <w:rPr>
          <w:lang w:val="en-GB"/>
        </w:rPr>
        <w:t xml:space="preserve">The voucher </w:t>
      </w:r>
      <w:r>
        <w:rPr>
          <w:lang w:val="en-GB"/>
        </w:rPr>
        <w:t>will</w:t>
      </w:r>
      <w:r w:rsidRPr="005529F7">
        <w:rPr>
          <w:lang w:val="en-GB"/>
        </w:rPr>
        <w:t xml:space="preserve"> be a fixed and pre-specified amount (i.e.</w:t>
      </w:r>
      <w:r>
        <w:rPr>
          <w:lang w:val="en-GB"/>
        </w:rPr>
        <w:t>,</w:t>
      </w:r>
      <w:r w:rsidRPr="005529F7">
        <w:rPr>
          <w:lang w:val="en-GB"/>
        </w:rPr>
        <w:t xml:space="preserve"> a lump-sum subsidy) and NOT a percentage of the price of the plan</w:t>
      </w:r>
      <w:r w:rsidRPr="00C945CE" w:rsidDel="00EA0652">
        <w:rPr>
          <w:highlight w:val="yellow"/>
          <w:lang w:val="en-GB"/>
        </w:rPr>
        <w:t xml:space="preserve"> </w:t>
      </w:r>
      <w:r>
        <w:rPr>
          <w:highlight w:val="yellow"/>
          <w:lang w:val="en-GB"/>
        </w:rPr>
        <w:t>Otherwise,</w:t>
      </w:r>
      <w:r w:rsidRPr="00C945CE">
        <w:rPr>
          <w:highlight w:val="yellow"/>
          <w:lang w:val="en-GB"/>
        </w:rPr>
        <w:t xml:space="preserve"> the scheme would render the demand relatively more inelastic than before the introduction of the scheme, which could give the operators an incentive to increase prices, which would be counter-productive given that Cypriot prices are already significantly above the EU </w:t>
      </w:r>
      <w:r w:rsidRPr="00C945CE">
        <w:rPr>
          <w:highlight w:val="yellow"/>
          <w:lang w:val="en-GB"/>
        </w:rPr>
        <w:lastRenderedPageBreak/>
        <w:t xml:space="preserve">average. If the voucher is of a fixed amount, operators will still have the incentive to compete on the economic terms of their respective </w:t>
      </w:r>
      <w:commentRangeStart w:id="25"/>
      <w:r w:rsidRPr="00C945CE">
        <w:rPr>
          <w:highlight w:val="yellow"/>
          <w:lang w:val="en-GB"/>
        </w:rPr>
        <w:t>offers</w:t>
      </w:r>
      <w:commentRangeEnd w:id="25"/>
      <w:r w:rsidRPr="00C945CE">
        <w:rPr>
          <w:rStyle w:val="CommentReference"/>
          <w:highlight w:val="yellow"/>
        </w:rPr>
        <w:commentReference w:id="25"/>
      </w:r>
      <w:r w:rsidRPr="00C945CE">
        <w:rPr>
          <w:highlight w:val="yellow"/>
          <w:lang w:val="en-GB"/>
        </w:rPr>
        <w:t>.</w:t>
      </w:r>
    </w:p>
    <w:p w14:paraId="5814DE70" w14:textId="645BC1A5" w:rsidR="00EA0652" w:rsidDel="00DF4FE3" w:rsidRDefault="00EA7F1C" w:rsidP="008940D8">
      <w:pPr>
        <w:rPr>
          <w:del w:id="26" w:author="Diomides Mavroyiannis" w:date="2022-04-21T08:42:00Z"/>
          <w:lang w:val="en-GB"/>
        </w:rPr>
      </w:pPr>
      <w:proofErr w:type="spellStart"/>
      <w:r>
        <w:rPr>
          <w:lang w:val="en-GB"/>
        </w:rPr>
        <w:t>Cablenet</w:t>
      </w:r>
      <w:proofErr w:type="spellEnd"/>
      <w:r>
        <w:rPr>
          <w:lang w:val="en-GB"/>
        </w:rPr>
        <w:t xml:space="preserve"> is the provider who disproportionately has installed cable in Cyprus. This means </w:t>
      </w:r>
      <w:proofErr w:type="spellStart"/>
      <w:r>
        <w:rPr>
          <w:lang w:val="en-GB"/>
        </w:rPr>
        <w:t>Cablenet</w:t>
      </w:r>
      <w:proofErr w:type="spellEnd"/>
      <w:r>
        <w:rPr>
          <w:lang w:val="en-GB"/>
        </w:rPr>
        <w:t xml:space="preserve"> has lower costs to reaching the required speeds than the other operators. As such a higher portion of the voucher scheme will go directly into recuperating operational costs rather capital costs. </w:t>
      </w:r>
      <w:r w:rsidR="00B93EA2">
        <w:rPr>
          <w:lang w:val="en-GB"/>
        </w:rPr>
        <w:t xml:space="preserve">As such, it is not the incumbent who will disproportionately benefit but it’s competitor. </w:t>
      </w:r>
    </w:p>
    <w:p w14:paraId="0EC37A5C" w14:textId="7C39D989" w:rsidR="00EA7F1C" w:rsidDel="00DF4FE3" w:rsidRDefault="00EA7F1C" w:rsidP="008940D8">
      <w:pPr>
        <w:rPr>
          <w:del w:id="27" w:author="Diomides Mavroyiannis" w:date="2022-04-21T08:42:00Z"/>
          <w:lang w:val="en-GB"/>
        </w:rPr>
      </w:pPr>
    </w:p>
    <w:p w14:paraId="525B4CDD" w14:textId="77777777" w:rsidR="00EA7F1C" w:rsidRDefault="00EA7F1C" w:rsidP="008940D8">
      <w:pPr>
        <w:rPr>
          <w:lang w:val="en-GB"/>
        </w:rPr>
      </w:pPr>
    </w:p>
    <w:p w14:paraId="10A30D67" w14:textId="5C14D42B" w:rsidR="00EA0652" w:rsidRPr="00DF4FE3" w:rsidRDefault="0033258D">
      <w:pPr>
        <w:pStyle w:val="Heading2"/>
        <w:numPr>
          <w:ilvl w:val="1"/>
          <w:numId w:val="3"/>
        </w:numPr>
        <w:rPr>
          <w:lang w:val="en-GB"/>
        </w:rPr>
        <w:pPrChange w:id="28" w:author="Diomides Mavroyiannis" w:date="2022-04-21T08:42:00Z">
          <w:pPr/>
        </w:pPrChange>
      </w:pPr>
      <w:r w:rsidRPr="00DF4FE3">
        <w:rPr>
          <w:lang w:val="en-GB"/>
        </w:rPr>
        <w:t>Distortive</w:t>
      </w:r>
      <w:r w:rsidR="00EA0652" w:rsidRPr="00DF4FE3">
        <w:rPr>
          <w:lang w:val="en-GB"/>
        </w:rPr>
        <w:t xml:space="preserve"> demand</w:t>
      </w:r>
    </w:p>
    <w:p w14:paraId="6AE64842" w14:textId="1F6F0A76" w:rsidR="00EA0652" w:rsidRDefault="00EA0652" w:rsidP="008940D8">
      <w:pPr>
        <w:rPr>
          <w:lang w:val="en-GB"/>
        </w:rPr>
      </w:pPr>
    </w:p>
    <w:p w14:paraId="01F100E6" w14:textId="564AB428" w:rsidR="00EA0652" w:rsidDel="00A65F31" w:rsidRDefault="006F611F" w:rsidP="008940D8">
      <w:pPr>
        <w:rPr>
          <w:del w:id="29" w:author="Diomides Mavroyiannis" w:date="2022-04-21T08:42:00Z"/>
          <w:lang w:val="en-GB"/>
        </w:rPr>
      </w:pPr>
      <w:r>
        <w:rPr>
          <w:lang w:val="en-GB"/>
        </w:rPr>
        <w:t xml:space="preserve">Since the voucher scheme can only be used to get a 200MB and more, the scheme is unlikely to distort existing demand in </w:t>
      </w:r>
      <w:r w:rsidR="00C17927">
        <w:rPr>
          <w:lang w:val="en-GB"/>
        </w:rPr>
        <w:t>favour</w:t>
      </w:r>
      <w:r>
        <w:rPr>
          <w:lang w:val="en-GB"/>
        </w:rPr>
        <w:t xml:space="preserve"> of lower speed services. Perhaps more importantly, the scheme can be used to upgrade existing connection to above 200MB. </w:t>
      </w:r>
    </w:p>
    <w:p w14:paraId="6676277C" w14:textId="4882A041" w:rsidR="00A65F31" w:rsidDel="00677B28" w:rsidRDefault="00A16075" w:rsidP="008940D8">
      <w:pPr>
        <w:rPr>
          <w:del w:id="30" w:author="Diomides Mavroyiannis" w:date="2022-04-22T00:17:00Z"/>
        </w:rPr>
      </w:pPr>
      <w:r>
        <w:rPr>
          <w:lang w:val="en-GB"/>
        </w:rPr>
        <w:t>More i</w:t>
      </w:r>
      <w:r w:rsidR="00677B28">
        <w:rPr>
          <w:lang w:val="en-GB"/>
        </w:rPr>
        <w:t>mportantly, t</w:t>
      </w:r>
      <w:r w:rsidR="00677B28">
        <w:rPr>
          <w:lang w:val="en-GB"/>
        </w:rPr>
        <w:t>he voucher should be used to improve the subscriber’s connectivity</w:t>
      </w:r>
      <w:r w:rsidR="00677B28">
        <w:rPr>
          <w:lang w:val="en-GB"/>
        </w:rPr>
        <w:t xml:space="preserve">. Conditioning eligibility </w:t>
      </w:r>
      <w:r w:rsidR="00DB1C67">
        <w:rPr>
          <w:lang w:val="en-GB"/>
        </w:rPr>
        <w:t>on</w:t>
      </w:r>
      <w:r w:rsidR="00677B28">
        <w:rPr>
          <w:lang w:val="en-GB"/>
        </w:rPr>
        <w:t xml:space="preserve"> the highest (1Gbps for Cyprus) may give some consumers</w:t>
      </w:r>
      <w:r w:rsidR="00677B28">
        <w:rPr>
          <w:lang w:val="en-GB"/>
        </w:rPr>
        <w:t xml:space="preserve"> the incentive to change plan not because </w:t>
      </w:r>
      <w:r w:rsidR="00677B28">
        <w:rPr>
          <w:lang w:val="en-GB"/>
        </w:rPr>
        <w:t>they</w:t>
      </w:r>
      <w:r w:rsidR="00677B28">
        <w:rPr>
          <w:lang w:val="en-GB"/>
        </w:rPr>
        <w:t xml:space="preserve"> ha</w:t>
      </w:r>
      <w:r w:rsidR="00677B28">
        <w:rPr>
          <w:lang w:val="en-GB"/>
        </w:rPr>
        <w:t>ve</w:t>
      </w:r>
      <w:r w:rsidR="00677B28">
        <w:rPr>
          <w:lang w:val="en-GB"/>
        </w:rPr>
        <w:t xml:space="preserve"> a need</w:t>
      </w:r>
      <w:r w:rsidR="00677B28">
        <w:rPr>
          <w:lang w:val="en-GB"/>
        </w:rPr>
        <w:t xml:space="preserve"> (or willingness to pay)</w:t>
      </w:r>
      <w:r w:rsidR="00677B28">
        <w:rPr>
          <w:lang w:val="en-GB"/>
        </w:rPr>
        <w:t xml:space="preserve"> for it, but just for the sake of using the </w:t>
      </w:r>
      <w:r w:rsidR="00677B28">
        <w:rPr>
          <w:lang w:val="en-GB"/>
        </w:rPr>
        <w:t xml:space="preserve">voucher. </w:t>
      </w:r>
      <w:r w:rsidR="000A1E19">
        <w:rPr>
          <w:lang w:val="en-GB"/>
        </w:rPr>
        <w:t xml:space="preserve">As the FTTH network is only accessible in urban areas of Cyprus, the policy that would consist in conditioning eligibility on the highest speed possible would limit the scope of the intervention to improving </w:t>
      </w:r>
      <w:r w:rsidR="00DB1C67">
        <w:rPr>
          <w:lang w:val="en-GB"/>
        </w:rPr>
        <w:t xml:space="preserve">the connectivity of </w:t>
      </w:r>
      <w:r w:rsidR="000A1E19">
        <w:rPr>
          <w:lang w:val="en-GB"/>
        </w:rPr>
        <w:t xml:space="preserve">already </w:t>
      </w:r>
      <w:r w:rsidR="00DB1C67">
        <w:rPr>
          <w:lang w:val="en-GB"/>
        </w:rPr>
        <w:t>well-connected</w:t>
      </w:r>
      <w:r w:rsidR="000A1E19">
        <w:rPr>
          <w:lang w:val="en-GB"/>
        </w:rPr>
        <w:t xml:space="preserve"> consumers</w:t>
      </w:r>
      <w:r w:rsidR="00DB1C67">
        <w:rPr>
          <w:lang w:val="en-GB"/>
        </w:rPr>
        <w:t xml:space="preserve"> for whom access to an even faster connection may have little added value</w:t>
      </w:r>
      <w:r w:rsidR="000A1E19">
        <w:rPr>
          <w:lang w:val="en-GB"/>
        </w:rPr>
        <w:t>.</w:t>
      </w:r>
      <w:r w:rsidR="00DB1C67">
        <w:rPr>
          <w:lang w:val="en-GB"/>
        </w:rPr>
        <w:t xml:space="preserve"> By setting the threshold for eligibility at a lower level (200Mbps), which is what the Cypriot authorities propose, the </w:t>
      </w:r>
      <w:r>
        <w:rPr>
          <w:lang w:val="en-GB"/>
        </w:rPr>
        <w:t>consumer surplus generated by the voucher scheme is expected to be</w:t>
      </w:r>
      <w:r w:rsidR="00DB1C67">
        <w:rPr>
          <w:lang w:val="en-GB"/>
        </w:rPr>
        <w:t xml:space="preserve"> greater.</w:t>
      </w:r>
      <w:r w:rsidR="000A1E19">
        <w:rPr>
          <w:lang w:val="en-GB"/>
        </w:rPr>
        <w:t xml:space="preserve"> </w:t>
      </w:r>
      <w:del w:id="31" w:author="Diomides Mavroyiannis" w:date="2022-04-22T00:17:00Z">
        <w:r w:rsidR="00A65F31" w:rsidDel="00677B28">
          <w:rPr>
            <w:lang w:val="en-GB"/>
          </w:rPr>
          <w:delText>Homogenous good</w:delText>
        </w:r>
      </w:del>
    </w:p>
    <w:p w14:paraId="7DF1BBD8" w14:textId="1453FDF6" w:rsidR="00672A1A" w:rsidRPr="00672A1A" w:rsidRDefault="00672A1A">
      <w:pPr>
        <w:pStyle w:val="Heading2"/>
        <w:numPr>
          <w:ilvl w:val="1"/>
          <w:numId w:val="3"/>
        </w:numPr>
        <w:pPrChange w:id="32" w:author="Diomides Mavroyiannis" w:date="2022-04-21T08:43:00Z">
          <w:pPr>
            <w:pStyle w:val="Heading3"/>
            <w:numPr>
              <w:ilvl w:val="1"/>
              <w:numId w:val="3"/>
            </w:numPr>
            <w:ind w:left="792" w:hanging="432"/>
          </w:pPr>
        </w:pPrChange>
      </w:pPr>
      <w:r w:rsidRPr="008D738C">
        <w:t>Lock-in</w:t>
      </w:r>
    </w:p>
    <w:p w14:paraId="781E87F9" w14:textId="37884835" w:rsidR="00672A1A" w:rsidRDefault="00672A1A" w:rsidP="00672A1A">
      <w:r>
        <w:t xml:space="preserve">The voucher as is will be locked into the initial service provider. The consumer will be permitted to switch operators during the period of the </w:t>
      </w:r>
      <w:r w:rsidR="004A5C44">
        <w:t>voucher (</w:t>
      </w:r>
      <w:r>
        <w:t xml:space="preserve">1 year) but the voucher will not be transferred to the new provider. </w:t>
      </w:r>
    </w:p>
    <w:p w14:paraId="146C1F2D" w14:textId="22F2ABFE" w:rsidR="006F611F" w:rsidRDefault="00672A1A" w:rsidP="00672A1A">
      <w:r>
        <w:t xml:space="preserve">The effects of this kind of lock-in are expected to be limited due to the fact that the initial service provider will </w:t>
      </w:r>
      <w:r w:rsidR="000F4C73">
        <w:t>incur</w:t>
      </w:r>
      <w:r w:rsidR="000045EB">
        <w:t xml:space="preserve"> a significant </w:t>
      </w:r>
      <w:r>
        <w:t xml:space="preserve">fixed cost to </w:t>
      </w:r>
      <w:r w:rsidR="000045EB">
        <w:t xml:space="preserve">connect </w:t>
      </w:r>
      <w:r>
        <w:t>the household to the network. The Cypriot authorit</w:t>
      </w:r>
      <w:r w:rsidR="000045EB">
        <w:t>ies</w:t>
      </w:r>
      <w:r>
        <w:t xml:space="preserve"> ha</w:t>
      </w:r>
      <w:r w:rsidR="000045EB">
        <w:t>ve</w:t>
      </w:r>
      <w:r>
        <w:t xml:space="preserve"> purposefully designed the voucher in this way as it is of sufficiently low value to enable the initial operator to recuperate the fixed cost without subsidizing operating costs and hence will not affect the prices</w:t>
      </w:r>
      <w:r w:rsidR="004A5C44">
        <w:t xml:space="preserve">, this is </w:t>
      </w:r>
      <w:r w:rsidR="000045EB">
        <w:t xml:space="preserve">in </w:t>
      </w:r>
      <w:r w:rsidR="004A5C44">
        <w:t>accordance with the</w:t>
      </w:r>
      <w:r>
        <w:t xml:space="preserve"> </w:t>
      </w:r>
      <w:commentRangeStart w:id="33"/>
      <w:commentRangeStart w:id="34"/>
      <w:r w:rsidR="004A5C44">
        <w:t xml:space="preserve">EU broadband guideline which allow for </w:t>
      </w:r>
      <w:r w:rsidR="00DA3EB6">
        <w:t>two-year</w:t>
      </w:r>
      <w:r w:rsidR="004A5C44">
        <w:t xml:space="preserve"> lock in</w:t>
      </w:r>
      <w:commentRangeEnd w:id="33"/>
      <w:r w:rsidR="004A5C44">
        <w:rPr>
          <w:rStyle w:val="CommentReference"/>
        </w:rPr>
        <w:commentReference w:id="33"/>
      </w:r>
      <w:commentRangeEnd w:id="34"/>
      <w:r w:rsidR="000045EB">
        <w:rPr>
          <w:rStyle w:val="CommentReference"/>
        </w:rPr>
        <w:commentReference w:id="34"/>
      </w:r>
      <w:r w:rsidR="004A5C44">
        <w:t>.</w:t>
      </w:r>
    </w:p>
    <w:p w14:paraId="52BCFA5A" w14:textId="36DD28AF" w:rsidR="0033258D" w:rsidRDefault="0033258D" w:rsidP="00672A1A"/>
    <w:p w14:paraId="782A5938" w14:textId="77777777" w:rsidR="0033258D" w:rsidRDefault="0033258D" w:rsidP="00DF4FE3">
      <w:pPr>
        <w:pStyle w:val="Heading2"/>
        <w:numPr>
          <w:ilvl w:val="1"/>
          <w:numId w:val="3"/>
        </w:numPr>
      </w:pPr>
      <w:r w:rsidRPr="008D738C">
        <w:t>Wholesale market</w:t>
      </w:r>
    </w:p>
    <w:p w14:paraId="0BADAEAF" w14:textId="77777777" w:rsidR="0033258D" w:rsidRDefault="0033258D" w:rsidP="0033258D">
      <w:r>
        <w:t xml:space="preserve">Ordinarily the presence of a two-tiered market in the sense of retail and wholesale, would represent a market power risk. This is because a subsidy which is meant to target one part of the supply chain may in fact reach another part, generally, the subsidy will reach the portion of the supply chain that has the least competition. As such, </w:t>
      </w:r>
      <w:proofErr w:type="gramStart"/>
      <w:r>
        <w:t>It</w:t>
      </w:r>
      <w:proofErr w:type="gramEnd"/>
      <w:r>
        <w:t xml:space="preserve"> is important to establish why this will not occur on a particular intervention. </w:t>
      </w:r>
    </w:p>
    <w:p w14:paraId="2113346F" w14:textId="77777777" w:rsidR="0033258D" w:rsidRDefault="0033258D" w:rsidP="0033258D">
      <w:r>
        <w:lastRenderedPageBreak/>
        <w:t xml:space="preserve">The wholesale market in Cyprus telecoms is a duopoly between </w:t>
      </w:r>
      <w:proofErr w:type="spellStart"/>
      <w:r>
        <w:t>Cyta</w:t>
      </w:r>
      <w:proofErr w:type="spellEnd"/>
      <w:r>
        <w:t xml:space="preserve"> and MTN for Fixed broadband and a duopoly between </w:t>
      </w:r>
      <w:proofErr w:type="spellStart"/>
      <w:r>
        <w:t>Cyta</w:t>
      </w:r>
      <w:proofErr w:type="spellEnd"/>
      <w:r>
        <w:t xml:space="preserve"> and Epic for Mobile. As seen below, however, these figures are subject to change as </w:t>
      </w:r>
      <w:proofErr w:type="spellStart"/>
      <w:r>
        <w:t>Cyta</w:t>
      </w:r>
      <w:proofErr w:type="spellEnd"/>
      <w:r>
        <w:t xml:space="preserve">, </w:t>
      </w:r>
      <w:proofErr w:type="spellStart"/>
      <w:r>
        <w:t>Cablenet</w:t>
      </w:r>
      <w:proofErr w:type="spellEnd"/>
      <w:r>
        <w:t xml:space="preserve"> and Epic are currently investing in new infrastructure with the aim of increasing connectivity to 90% of premises by 2026. Epic has specifically secured 19M from the European Investment bank which will double the number of homes which it can connect to fiber (from 25k to 50k homes). </w:t>
      </w:r>
    </w:p>
    <w:p w14:paraId="78CF5D63" w14:textId="77777777" w:rsidR="0033258D" w:rsidRDefault="0033258D" w:rsidP="0033258D"/>
    <w:p w14:paraId="463EA1B7" w14:textId="7D140ECE" w:rsidR="0033258D" w:rsidRDefault="0033258D" w:rsidP="0033258D">
      <w:r>
        <w:t xml:space="preserve">The size of Mobile and Fixed </w:t>
      </w:r>
      <w:ins w:id="35" w:author="Diomides Mavroyiannis" w:date="2022-04-22T00:05:00Z">
        <w:r w:rsidR="00A65F31">
          <w:t xml:space="preserve">wholesale markets </w:t>
        </w:r>
      </w:ins>
      <w:proofErr w:type="gramStart"/>
      <w:r>
        <w:t>are</w:t>
      </w:r>
      <w:proofErr w:type="gramEnd"/>
      <w:r>
        <w:t>, respectively</w:t>
      </w:r>
      <w:ins w:id="36" w:author="Diomides Mavroyiannis" w:date="2022-04-22T00:05:00Z">
        <w:r w:rsidR="00A65F31">
          <w:t>,</w:t>
        </w:r>
      </w:ins>
      <w:r>
        <w:t xml:space="preserve"> 26M and 20M </w:t>
      </w:r>
      <w:commentRangeStart w:id="37"/>
      <w:commentRangeStart w:id="38"/>
      <w:r>
        <w:t>Euros</w:t>
      </w:r>
      <w:commentRangeEnd w:id="37"/>
      <w:r>
        <w:rPr>
          <w:rStyle w:val="CommentReference"/>
        </w:rPr>
        <w:commentReference w:id="37"/>
      </w:r>
      <w:commentRangeEnd w:id="38"/>
      <w:r>
        <w:rPr>
          <w:rStyle w:val="CommentReference"/>
        </w:rPr>
        <w:commentReference w:id="38"/>
      </w:r>
      <w:r>
        <w:t xml:space="preserve">. </w:t>
      </w:r>
      <w:r>
        <w:rPr>
          <w:rStyle w:val="FootnoteReference"/>
        </w:rPr>
        <w:footnoteReference w:id="6"/>
      </w:r>
    </w:p>
    <w:p w14:paraId="6BCEC1F8" w14:textId="77777777" w:rsidR="0033258D" w:rsidRPr="00F1478F" w:rsidRDefault="0033258D" w:rsidP="0033258D"/>
    <w:tbl>
      <w:tblPr>
        <w:tblW w:w="5140" w:type="dxa"/>
        <w:tblLook w:val="04A0" w:firstRow="1" w:lastRow="0" w:firstColumn="1" w:lastColumn="0" w:noHBand="0" w:noVBand="1"/>
      </w:tblPr>
      <w:tblGrid>
        <w:gridCol w:w="960"/>
        <w:gridCol w:w="1175"/>
        <w:gridCol w:w="784"/>
        <w:gridCol w:w="784"/>
        <w:gridCol w:w="1771"/>
      </w:tblGrid>
      <w:tr w:rsidR="0033258D" w:rsidRPr="00F1478F" w14:paraId="130778A1" w14:textId="77777777" w:rsidTr="00C945CE">
        <w:trPr>
          <w:trHeight w:val="255"/>
        </w:trPr>
        <w:tc>
          <w:tcPr>
            <w:tcW w:w="960" w:type="dxa"/>
            <w:tcBorders>
              <w:top w:val="nil"/>
              <w:left w:val="nil"/>
              <w:bottom w:val="nil"/>
              <w:right w:val="nil"/>
            </w:tcBorders>
            <w:shd w:val="clear" w:color="auto" w:fill="auto"/>
            <w:noWrap/>
            <w:vAlign w:val="bottom"/>
            <w:hideMark/>
          </w:tcPr>
          <w:p w14:paraId="75F434C9" w14:textId="77777777" w:rsidR="0033258D" w:rsidRPr="00F1478F" w:rsidRDefault="0033258D" w:rsidP="00C945CE">
            <w:pPr>
              <w:spacing w:after="0" w:line="240" w:lineRule="auto"/>
              <w:rPr>
                <w:rFonts w:ascii="Times New Roman" w:eastAsia="Times New Roman" w:hAnsi="Times New Roman" w:cs="Times New Roman"/>
                <w:sz w:val="24"/>
                <w:szCs w:val="24"/>
              </w:rPr>
            </w:pPr>
          </w:p>
        </w:tc>
        <w:tc>
          <w:tcPr>
            <w:tcW w:w="41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A003A" w14:textId="77777777" w:rsidR="0033258D" w:rsidRPr="00F1478F" w:rsidRDefault="0033258D" w:rsidP="00C945CE">
            <w:pPr>
              <w:spacing w:after="0" w:line="240" w:lineRule="auto"/>
              <w:jc w:val="center"/>
              <w:rPr>
                <w:rFonts w:ascii="Arial" w:eastAsia="Times New Roman" w:hAnsi="Arial" w:cs="Arial"/>
                <w:sz w:val="20"/>
                <w:szCs w:val="20"/>
              </w:rPr>
            </w:pPr>
            <w:r w:rsidRPr="00F1478F">
              <w:rPr>
                <w:rFonts w:ascii="Arial" w:eastAsia="Times New Roman" w:hAnsi="Arial" w:cs="Arial"/>
                <w:sz w:val="20"/>
                <w:szCs w:val="20"/>
              </w:rPr>
              <w:t>Wholesale market share</w:t>
            </w:r>
            <w:r>
              <w:rPr>
                <w:rStyle w:val="FootnoteReference"/>
                <w:rFonts w:ascii="Arial" w:eastAsia="Times New Roman" w:hAnsi="Arial" w:cs="Arial"/>
                <w:sz w:val="20"/>
                <w:szCs w:val="20"/>
              </w:rPr>
              <w:footnoteReference w:id="7"/>
            </w:r>
          </w:p>
        </w:tc>
      </w:tr>
      <w:tr w:rsidR="0033258D" w:rsidRPr="00F1478F" w14:paraId="2FB2C350" w14:textId="77777777" w:rsidTr="00C945CE">
        <w:trPr>
          <w:trHeight w:val="255"/>
        </w:trPr>
        <w:tc>
          <w:tcPr>
            <w:tcW w:w="960" w:type="dxa"/>
            <w:tcBorders>
              <w:top w:val="nil"/>
              <w:left w:val="nil"/>
              <w:bottom w:val="nil"/>
              <w:right w:val="nil"/>
            </w:tcBorders>
            <w:shd w:val="clear" w:color="auto" w:fill="auto"/>
            <w:noWrap/>
            <w:vAlign w:val="bottom"/>
            <w:hideMark/>
          </w:tcPr>
          <w:p w14:paraId="20AB7DE0" w14:textId="77777777" w:rsidR="0033258D" w:rsidRPr="00F1478F" w:rsidRDefault="0033258D" w:rsidP="00C945CE">
            <w:pPr>
              <w:spacing w:after="0" w:line="240" w:lineRule="auto"/>
              <w:jc w:val="center"/>
              <w:rPr>
                <w:rFonts w:ascii="Arial" w:eastAsia="Times New Roman" w:hAnsi="Arial" w:cs="Arial"/>
                <w:sz w:val="20"/>
                <w:szCs w:val="20"/>
              </w:rPr>
            </w:pP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E08B57E" w14:textId="77777777" w:rsidR="0033258D" w:rsidRPr="00F1478F" w:rsidRDefault="0033258D" w:rsidP="00C945CE">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Cablenet</w:t>
            </w:r>
            <w:proofErr w:type="spellEnd"/>
          </w:p>
        </w:tc>
        <w:tc>
          <w:tcPr>
            <w:tcW w:w="625" w:type="dxa"/>
            <w:tcBorders>
              <w:top w:val="nil"/>
              <w:left w:val="nil"/>
              <w:bottom w:val="single" w:sz="4" w:space="0" w:color="auto"/>
              <w:right w:val="single" w:sz="4" w:space="0" w:color="auto"/>
            </w:tcBorders>
            <w:shd w:val="clear" w:color="auto" w:fill="auto"/>
            <w:noWrap/>
            <w:vAlign w:val="bottom"/>
            <w:hideMark/>
          </w:tcPr>
          <w:p w14:paraId="5F2788AD" w14:textId="77777777" w:rsidR="0033258D" w:rsidRPr="00F1478F" w:rsidRDefault="0033258D" w:rsidP="00C945CE">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Cyta</w:t>
            </w:r>
            <w:proofErr w:type="spellEnd"/>
          </w:p>
        </w:tc>
        <w:tc>
          <w:tcPr>
            <w:tcW w:w="609" w:type="dxa"/>
            <w:tcBorders>
              <w:top w:val="nil"/>
              <w:left w:val="nil"/>
              <w:bottom w:val="single" w:sz="4" w:space="0" w:color="auto"/>
              <w:right w:val="single" w:sz="4" w:space="0" w:color="auto"/>
            </w:tcBorders>
            <w:shd w:val="clear" w:color="auto" w:fill="auto"/>
            <w:noWrap/>
            <w:vAlign w:val="bottom"/>
            <w:hideMark/>
          </w:tcPr>
          <w:p w14:paraId="0AB32FE4" w14:textId="77777777" w:rsidR="0033258D" w:rsidRPr="00F1478F" w:rsidRDefault="0033258D" w:rsidP="00C945CE">
            <w:pPr>
              <w:spacing w:after="0" w:line="240" w:lineRule="auto"/>
              <w:rPr>
                <w:rFonts w:ascii="Arial" w:eastAsia="Times New Roman" w:hAnsi="Arial" w:cs="Arial"/>
                <w:sz w:val="20"/>
                <w:szCs w:val="20"/>
              </w:rPr>
            </w:pPr>
            <w:r w:rsidRPr="00F1478F">
              <w:rPr>
                <w:rFonts w:ascii="Arial" w:eastAsia="Times New Roman" w:hAnsi="Arial" w:cs="Arial"/>
                <w:sz w:val="20"/>
                <w:szCs w:val="20"/>
              </w:rPr>
              <w:t>Epic</w:t>
            </w:r>
          </w:p>
        </w:tc>
        <w:tc>
          <w:tcPr>
            <w:tcW w:w="1771" w:type="dxa"/>
            <w:tcBorders>
              <w:top w:val="nil"/>
              <w:left w:val="nil"/>
              <w:bottom w:val="single" w:sz="4" w:space="0" w:color="auto"/>
              <w:right w:val="single" w:sz="4" w:space="0" w:color="auto"/>
            </w:tcBorders>
            <w:shd w:val="clear" w:color="auto" w:fill="auto"/>
            <w:noWrap/>
            <w:vAlign w:val="bottom"/>
            <w:hideMark/>
          </w:tcPr>
          <w:p w14:paraId="1740E58B" w14:textId="77777777" w:rsidR="0033258D" w:rsidRPr="00F1478F" w:rsidRDefault="0033258D" w:rsidP="00C945CE">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Primetel</w:t>
            </w:r>
            <w:proofErr w:type="spellEnd"/>
            <w:r w:rsidRPr="00F1478F">
              <w:rPr>
                <w:rFonts w:ascii="Arial" w:eastAsia="Times New Roman" w:hAnsi="Arial" w:cs="Arial"/>
                <w:sz w:val="20"/>
                <w:szCs w:val="20"/>
              </w:rPr>
              <w:t>/MTN</w:t>
            </w:r>
          </w:p>
        </w:tc>
      </w:tr>
      <w:tr w:rsidR="0033258D" w:rsidRPr="00F1478F" w14:paraId="6C6A4E14" w14:textId="77777777" w:rsidTr="00C945CE">
        <w:trPr>
          <w:trHeight w:val="255"/>
        </w:trPr>
        <w:tc>
          <w:tcPr>
            <w:tcW w:w="960" w:type="dxa"/>
            <w:tcBorders>
              <w:top w:val="single" w:sz="4" w:space="0" w:color="auto"/>
              <w:left w:val="single" w:sz="4" w:space="0" w:color="auto"/>
              <w:bottom w:val="single" w:sz="4" w:space="0" w:color="auto"/>
              <w:right w:val="nil"/>
            </w:tcBorders>
            <w:shd w:val="clear" w:color="000000" w:fill="FFFFFF"/>
            <w:vAlign w:val="center"/>
            <w:hideMark/>
          </w:tcPr>
          <w:p w14:paraId="77FBA847" w14:textId="77777777" w:rsidR="0033258D" w:rsidRPr="00F1478F" w:rsidRDefault="0033258D" w:rsidP="00C945CE">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Mobile</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0C73B24B"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4D8B9C85"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6</w:t>
            </w:r>
            <w:r>
              <w:rPr>
                <w:rFonts w:ascii="Arial" w:eastAsia="Times New Roman" w:hAnsi="Arial" w:cs="Arial"/>
                <w:sz w:val="20"/>
                <w:szCs w:val="20"/>
              </w:rPr>
              <w:t>8.6</w:t>
            </w:r>
            <w:r w:rsidRPr="00F1478F">
              <w:rPr>
                <w:rFonts w:ascii="Arial" w:eastAsia="Times New Roman" w:hAnsi="Arial" w:cs="Arial"/>
                <w:sz w:val="20"/>
                <w:szCs w:val="20"/>
              </w:rPr>
              <w:t>%</w:t>
            </w:r>
          </w:p>
        </w:tc>
        <w:tc>
          <w:tcPr>
            <w:tcW w:w="609" w:type="dxa"/>
            <w:tcBorders>
              <w:top w:val="nil"/>
              <w:left w:val="nil"/>
              <w:bottom w:val="single" w:sz="4" w:space="0" w:color="auto"/>
              <w:right w:val="single" w:sz="4" w:space="0" w:color="auto"/>
            </w:tcBorders>
            <w:shd w:val="clear" w:color="auto" w:fill="auto"/>
            <w:noWrap/>
            <w:vAlign w:val="bottom"/>
            <w:hideMark/>
          </w:tcPr>
          <w:p w14:paraId="000079C7" w14:textId="77777777" w:rsidR="0033258D" w:rsidRPr="00F1478F" w:rsidRDefault="0033258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29.6</w:t>
            </w:r>
            <w:r w:rsidRPr="00F1478F">
              <w:rPr>
                <w:rFonts w:ascii="Arial" w:eastAsia="Times New Roman" w:hAnsi="Arial" w:cs="Arial"/>
                <w:sz w:val="20"/>
                <w:szCs w:val="20"/>
              </w:rPr>
              <w:t>%</w:t>
            </w:r>
          </w:p>
        </w:tc>
        <w:tc>
          <w:tcPr>
            <w:tcW w:w="1771" w:type="dxa"/>
            <w:tcBorders>
              <w:top w:val="nil"/>
              <w:left w:val="nil"/>
              <w:bottom w:val="single" w:sz="4" w:space="0" w:color="auto"/>
              <w:right w:val="single" w:sz="4" w:space="0" w:color="auto"/>
            </w:tcBorders>
            <w:shd w:val="clear" w:color="auto" w:fill="auto"/>
            <w:noWrap/>
            <w:vAlign w:val="bottom"/>
            <w:hideMark/>
          </w:tcPr>
          <w:p w14:paraId="2D4C8A81" w14:textId="77777777" w:rsidR="0033258D" w:rsidRPr="00F1478F" w:rsidRDefault="0033258D" w:rsidP="00C945CE">
            <w:pPr>
              <w:spacing w:after="0" w:line="240" w:lineRule="auto"/>
              <w:jc w:val="right"/>
              <w:rPr>
                <w:rFonts w:ascii="Arial" w:eastAsia="Times New Roman" w:hAnsi="Arial" w:cs="Arial"/>
                <w:sz w:val="20"/>
                <w:szCs w:val="20"/>
              </w:rPr>
            </w:pPr>
            <w:r>
              <w:rPr>
                <w:rFonts w:ascii="Arial" w:eastAsia="Times New Roman" w:hAnsi="Arial" w:cs="Arial"/>
                <w:sz w:val="20"/>
                <w:szCs w:val="20"/>
              </w:rPr>
              <w:t>1.8</w:t>
            </w:r>
            <w:r w:rsidRPr="00F1478F">
              <w:rPr>
                <w:rFonts w:ascii="Arial" w:eastAsia="Times New Roman" w:hAnsi="Arial" w:cs="Arial"/>
                <w:sz w:val="20"/>
                <w:szCs w:val="20"/>
              </w:rPr>
              <w:t>%</w:t>
            </w:r>
          </w:p>
        </w:tc>
      </w:tr>
      <w:tr w:rsidR="0033258D" w:rsidRPr="00F1478F" w14:paraId="3D95D292" w14:textId="77777777" w:rsidTr="00C945CE">
        <w:trPr>
          <w:trHeight w:val="255"/>
        </w:trPr>
        <w:tc>
          <w:tcPr>
            <w:tcW w:w="960" w:type="dxa"/>
            <w:tcBorders>
              <w:top w:val="nil"/>
              <w:left w:val="single" w:sz="4" w:space="0" w:color="auto"/>
              <w:bottom w:val="single" w:sz="4" w:space="0" w:color="auto"/>
              <w:right w:val="nil"/>
            </w:tcBorders>
            <w:shd w:val="clear" w:color="000000" w:fill="FFFFFF"/>
            <w:vAlign w:val="center"/>
            <w:hideMark/>
          </w:tcPr>
          <w:p w14:paraId="45424D60" w14:textId="77777777" w:rsidR="0033258D" w:rsidRPr="00F1478F" w:rsidRDefault="0033258D" w:rsidP="00C945CE">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Fixed</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1B9F3C4F"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46D973C6"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40%</w:t>
            </w:r>
          </w:p>
        </w:tc>
        <w:tc>
          <w:tcPr>
            <w:tcW w:w="609" w:type="dxa"/>
            <w:tcBorders>
              <w:top w:val="nil"/>
              <w:left w:val="nil"/>
              <w:bottom w:val="single" w:sz="4" w:space="0" w:color="auto"/>
              <w:right w:val="single" w:sz="4" w:space="0" w:color="auto"/>
            </w:tcBorders>
            <w:shd w:val="clear" w:color="auto" w:fill="auto"/>
            <w:noWrap/>
            <w:vAlign w:val="bottom"/>
            <w:hideMark/>
          </w:tcPr>
          <w:p w14:paraId="1F3B3AF0"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2%</w:t>
            </w:r>
          </w:p>
        </w:tc>
        <w:tc>
          <w:tcPr>
            <w:tcW w:w="1771" w:type="dxa"/>
            <w:tcBorders>
              <w:top w:val="nil"/>
              <w:left w:val="nil"/>
              <w:bottom w:val="single" w:sz="4" w:space="0" w:color="auto"/>
              <w:right w:val="single" w:sz="4" w:space="0" w:color="auto"/>
            </w:tcBorders>
            <w:shd w:val="clear" w:color="auto" w:fill="auto"/>
            <w:noWrap/>
            <w:vAlign w:val="bottom"/>
            <w:hideMark/>
          </w:tcPr>
          <w:p w14:paraId="3E50D205" w14:textId="77777777" w:rsidR="0033258D" w:rsidRPr="00F1478F" w:rsidRDefault="0033258D" w:rsidP="00C945CE">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58%</w:t>
            </w:r>
          </w:p>
        </w:tc>
      </w:tr>
    </w:tbl>
    <w:p w14:paraId="37BC1331" w14:textId="77777777" w:rsidR="0033258D" w:rsidRDefault="0033258D" w:rsidP="0033258D"/>
    <w:p w14:paraId="453904B5" w14:textId="77777777" w:rsidR="0033258D" w:rsidRDefault="0033258D" w:rsidP="0033258D">
      <w:r>
        <w:t xml:space="preserve">However due to the nature of the subsidy, which will be directly to consumers, the relative negotiating positions of these actors will be unaffected. That is, since this is a demand side subsidy, the relatively low competition in the wholesale market will not affect the retail market. As such this subsidy is of low risk for the re-distribution of profits among firms. </w:t>
      </w:r>
    </w:p>
    <w:p w14:paraId="37767FA7" w14:textId="77777777" w:rsidR="0033258D" w:rsidRDefault="0033258D" w:rsidP="0033258D">
      <w:r>
        <w:t xml:space="preserve">Additionally, the Cypriot authorities have historically obligated </w:t>
      </w:r>
      <w:proofErr w:type="spellStart"/>
      <w:r>
        <w:t>Cyta</w:t>
      </w:r>
      <w:proofErr w:type="spellEnd"/>
      <w:r>
        <w:t xml:space="preserve"> and other wholesalers to provide equitable conditions for the use of their infrastructure, where most recently such a measure has been enforced on </w:t>
      </w:r>
      <w:commentRangeStart w:id="39"/>
      <w:proofErr w:type="spellStart"/>
      <w:r>
        <w:t>Cyta</w:t>
      </w:r>
      <w:proofErr w:type="spellEnd"/>
      <w:r>
        <w:t xml:space="preserve"> which has resulted in </w:t>
      </w:r>
      <w:proofErr w:type="spellStart"/>
      <w:r>
        <w:t>Cyta</w:t>
      </w:r>
      <w:proofErr w:type="spellEnd"/>
      <w:r>
        <w:t xml:space="preserve"> paying a fine. </w:t>
      </w:r>
      <w:commentRangeEnd w:id="39"/>
      <w:r>
        <w:rPr>
          <w:rStyle w:val="CommentReference"/>
        </w:rPr>
        <w:commentReference w:id="39"/>
      </w:r>
      <w:r>
        <w:t xml:space="preserve">The NRA has full regulatory authority to limit the prices that </w:t>
      </w:r>
      <w:proofErr w:type="spellStart"/>
      <w:r>
        <w:t>Cyta</w:t>
      </w:r>
      <w:proofErr w:type="spellEnd"/>
      <w:r>
        <w:t xml:space="preserve"> can charge when selling wholesale to MTN and Epic. As such the wholesale structure of the market is unlikely to be negatively affected by the voucher scheme. </w:t>
      </w:r>
    </w:p>
    <w:p w14:paraId="5D6EA12E" w14:textId="77777777" w:rsidR="0033258D" w:rsidRDefault="0033258D" w:rsidP="00672A1A"/>
    <w:p w14:paraId="510BF159" w14:textId="2086B7A0" w:rsidR="006F611F" w:rsidRPr="00DF4FE3" w:rsidRDefault="006F611F" w:rsidP="00A65F31">
      <w:pPr>
        <w:pStyle w:val="ListParagraph"/>
        <w:numPr>
          <w:ilvl w:val="1"/>
          <w:numId w:val="3"/>
        </w:numPr>
        <w:rPr>
          <w:rFonts w:asciiTheme="majorHAnsi" w:eastAsiaTheme="majorEastAsia" w:hAnsiTheme="majorHAnsi" w:cstheme="majorBidi"/>
          <w:color w:val="1F3763" w:themeColor="accent1" w:themeShade="7F"/>
          <w:sz w:val="24"/>
          <w:szCs w:val="24"/>
        </w:rPr>
      </w:pPr>
      <w:proofErr w:type="spellStart"/>
      <w:r w:rsidRPr="00DF4FE3">
        <w:rPr>
          <w:rFonts w:asciiTheme="majorHAnsi" w:eastAsiaTheme="majorEastAsia" w:hAnsiTheme="majorHAnsi" w:cstheme="majorBidi"/>
          <w:color w:val="1F3763" w:themeColor="accent1" w:themeShade="7F"/>
          <w:sz w:val="24"/>
          <w:szCs w:val="24"/>
        </w:rPr>
        <w:t>Competition</w:t>
      </w:r>
      <w:proofErr w:type="spellEnd"/>
    </w:p>
    <w:p w14:paraId="6B3F2FDE" w14:textId="7DD40D93" w:rsidR="006F611F" w:rsidRDefault="000F6256" w:rsidP="00672A1A">
      <w:r>
        <w:t xml:space="preserve">The Cypriot telecoms market has a </w:t>
      </w:r>
      <w:proofErr w:type="gramStart"/>
      <w:r>
        <w:t>double edged</w:t>
      </w:r>
      <w:proofErr w:type="gramEnd"/>
      <w:r>
        <w:t xml:space="preserve"> sword to it in the sense that the incumbent, in fact has the best prices, as be seen below. </w:t>
      </w:r>
      <w:proofErr w:type="spellStart"/>
      <w:r>
        <w:t>Cyta</w:t>
      </w:r>
      <w:proofErr w:type="spellEnd"/>
      <w:r>
        <w:t xml:space="preserve"> has the lowest monthly cost of all providers and is the only one who offers services to construct a connection to currently poorly connected houses. </w:t>
      </w:r>
    </w:p>
    <w:p w14:paraId="4B19B67D" w14:textId="21568727" w:rsidR="000F6256" w:rsidRDefault="000F6256" w:rsidP="00672A1A">
      <w:r>
        <w:t xml:space="preserve">This means that if </w:t>
      </w:r>
      <w:proofErr w:type="spellStart"/>
      <w:r>
        <w:t>Cyta</w:t>
      </w:r>
      <w:proofErr w:type="spellEnd"/>
      <w:r>
        <w:t xml:space="preserve"> increases its market share, we can expect the prices to decrease. Which mean that in the case of Cyprus, monopoly power has rather limited negative effects on market power. </w:t>
      </w:r>
    </w:p>
    <w:tbl>
      <w:tblPr>
        <w:tblW w:w="10060" w:type="dxa"/>
        <w:tblLook w:val="04A0" w:firstRow="1" w:lastRow="0" w:firstColumn="1" w:lastColumn="0" w:noHBand="0" w:noVBand="1"/>
      </w:tblPr>
      <w:tblGrid>
        <w:gridCol w:w="3820"/>
        <w:gridCol w:w="1880"/>
        <w:gridCol w:w="1580"/>
        <w:gridCol w:w="2780"/>
      </w:tblGrid>
      <w:tr w:rsidR="003F3C0C" w:rsidRPr="003F3C0C" w14:paraId="70665E94" w14:textId="77777777" w:rsidTr="003F3C0C">
        <w:trPr>
          <w:trHeight w:val="300"/>
        </w:trPr>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33C5B" w14:textId="2C8E6336" w:rsidR="003F3C0C" w:rsidRPr="00A65F31" w:rsidRDefault="003F3C0C" w:rsidP="00A65F31">
            <w:pPr>
              <w:rPr>
                <w:rFonts w:ascii="Calibri" w:eastAsia="Calibri" w:hAnsi="Calibri" w:cs="Calibri"/>
                <w:b/>
                <w:bCs/>
                <w:color w:val="000000" w:themeColor="text1"/>
                <w:sz w:val="20"/>
                <w:szCs w:val="20"/>
              </w:rPr>
            </w:pPr>
            <w:r w:rsidRPr="00A65F31">
              <w:rPr>
                <w:rFonts w:ascii="Calibri" w:eastAsia="Calibri" w:hAnsi="Calibri" w:cs="Calibri"/>
                <w:b/>
                <w:bCs/>
                <w:color w:val="000000" w:themeColor="text1"/>
                <w:sz w:val="20"/>
                <w:szCs w:val="20"/>
              </w:rPr>
              <w:t> </w:t>
            </w:r>
            <w:proofErr w:type="spellStart"/>
            <w:r w:rsidRPr="00A65F31">
              <w:rPr>
                <w:rFonts w:ascii="Calibri" w:eastAsia="Calibri" w:hAnsi="Calibri" w:cs="Calibri"/>
                <w:b/>
                <w:bCs/>
                <w:color w:val="000000" w:themeColor="text1"/>
                <w:sz w:val="20"/>
                <w:szCs w:val="20"/>
              </w:rPr>
              <w:t>Provier</w:t>
            </w:r>
            <w:proofErr w:type="spellEnd"/>
            <w:r w:rsidRPr="00A65F31">
              <w:rPr>
                <w:rFonts w:ascii="Calibri" w:eastAsia="Calibri" w:hAnsi="Calibri" w:cs="Calibri"/>
                <w:b/>
                <w:bCs/>
                <w:color w:val="000000" w:themeColor="text1"/>
                <w:sz w:val="20"/>
                <w:szCs w:val="20"/>
              </w:rPr>
              <w:t>(speed)</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30DF339F" w14:textId="6822BF82" w:rsidR="003F3C0C" w:rsidRPr="00A65F31" w:rsidRDefault="003F3C0C" w:rsidP="00A65F31">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Existing customer annual rate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DCC15F4" w14:textId="73699F71" w:rsidR="003F3C0C" w:rsidRPr="00A65F31" w:rsidRDefault="003F3C0C" w:rsidP="00A65F31">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New</w:t>
            </w:r>
            <w:r>
              <w:rPr>
                <w:rFonts w:ascii="Calibri" w:eastAsia="Calibri" w:hAnsi="Calibri" w:cs="Calibri"/>
                <w:b/>
                <w:bCs/>
                <w:color w:val="000000" w:themeColor="text1"/>
                <w:sz w:val="20"/>
                <w:szCs w:val="20"/>
              </w:rPr>
              <w:t xml:space="preserve"> customer annual rate</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19731E84" w14:textId="54A2AD9E" w:rsidR="003F3C0C" w:rsidRPr="00A65F31" w:rsidRDefault="003F3C0C" w:rsidP="00A65F31">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Installation for a new customer</w:t>
            </w:r>
          </w:p>
        </w:tc>
      </w:tr>
      <w:tr w:rsidR="003F3C0C" w:rsidRPr="003F3C0C" w14:paraId="0347017A" w14:textId="77777777" w:rsidTr="003F3C0C">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22474F8D" w14:textId="3B00A988" w:rsidR="003F3C0C" w:rsidRPr="003F3C0C" w:rsidRDefault="003F3C0C" w:rsidP="003F3C0C">
            <w:pPr>
              <w:spacing w:after="0" w:line="240" w:lineRule="auto"/>
              <w:rPr>
                <w:rFonts w:ascii="Calibri" w:eastAsia="Times New Roman" w:hAnsi="Calibri" w:cs="Calibri"/>
                <w:color w:val="000000"/>
              </w:rPr>
            </w:pPr>
            <w:proofErr w:type="spellStart"/>
            <w:r w:rsidRPr="003F3C0C">
              <w:rPr>
                <w:rFonts w:ascii="Calibri" w:eastAsia="Times New Roman" w:hAnsi="Calibri" w:cs="Calibri"/>
                <w:color w:val="000000"/>
              </w:rPr>
              <w:t>Cyta</w:t>
            </w:r>
            <w:proofErr w:type="spellEnd"/>
            <w:r w:rsidRPr="003F3C0C">
              <w:rPr>
                <w:rFonts w:ascii="Calibri" w:eastAsia="Times New Roman" w:hAnsi="Calibri" w:cs="Calibri"/>
                <w:color w:val="000000"/>
              </w:rPr>
              <w:t>(300Mbps)</w:t>
            </w:r>
            <w:r>
              <w:rPr>
                <w:rStyle w:val="FootnoteReference"/>
                <w:rFonts w:ascii="Calibri" w:eastAsia="Times New Roman" w:hAnsi="Calibri" w:cs="Calibri"/>
                <w:color w:val="000000"/>
              </w:rPr>
              <w:footnoteReference w:id="8"/>
            </w:r>
            <w:r w:rsidR="0054525D">
              <w:rPr>
                <w:rStyle w:val="FootnoteReference"/>
                <w:rFonts w:ascii="Calibri" w:eastAsia="Times New Roman" w:hAnsi="Calibri" w:cs="Calibri"/>
                <w:color w:val="000000"/>
              </w:rPr>
              <w:footnoteReference w:id="9"/>
            </w:r>
          </w:p>
        </w:tc>
        <w:tc>
          <w:tcPr>
            <w:tcW w:w="1880" w:type="dxa"/>
            <w:tcBorders>
              <w:top w:val="nil"/>
              <w:left w:val="nil"/>
              <w:bottom w:val="single" w:sz="4" w:space="0" w:color="auto"/>
              <w:right w:val="single" w:sz="4" w:space="0" w:color="auto"/>
            </w:tcBorders>
            <w:shd w:val="clear" w:color="auto" w:fill="auto"/>
            <w:noWrap/>
            <w:vAlign w:val="bottom"/>
            <w:hideMark/>
          </w:tcPr>
          <w:p w14:paraId="24C38A66"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475.68</w:t>
            </w:r>
          </w:p>
        </w:tc>
        <w:tc>
          <w:tcPr>
            <w:tcW w:w="1580" w:type="dxa"/>
            <w:tcBorders>
              <w:top w:val="nil"/>
              <w:left w:val="nil"/>
              <w:bottom w:val="single" w:sz="4" w:space="0" w:color="auto"/>
              <w:right w:val="single" w:sz="4" w:space="0" w:color="auto"/>
            </w:tcBorders>
            <w:shd w:val="clear" w:color="000000" w:fill="FFFF00"/>
            <w:noWrap/>
            <w:vAlign w:val="bottom"/>
            <w:hideMark/>
          </w:tcPr>
          <w:p w14:paraId="7CA12B0A"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622.8</w:t>
            </w:r>
          </w:p>
        </w:tc>
        <w:tc>
          <w:tcPr>
            <w:tcW w:w="2780" w:type="dxa"/>
            <w:tcBorders>
              <w:top w:val="nil"/>
              <w:left w:val="nil"/>
              <w:bottom w:val="single" w:sz="4" w:space="0" w:color="auto"/>
              <w:right w:val="single" w:sz="4" w:space="0" w:color="auto"/>
            </w:tcBorders>
            <w:shd w:val="clear" w:color="auto" w:fill="auto"/>
            <w:noWrap/>
            <w:vAlign w:val="bottom"/>
            <w:hideMark/>
          </w:tcPr>
          <w:p w14:paraId="4DFD237B"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111.4</w:t>
            </w:r>
          </w:p>
        </w:tc>
      </w:tr>
      <w:tr w:rsidR="003F3C0C" w:rsidRPr="003F3C0C" w14:paraId="55A4B40F" w14:textId="77777777" w:rsidTr="003F3C0C">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561045FD" w14:textId="6144D78A" w:rsidR="003F3C0C" w:rsidRPr="003F3C0C" w:rsidRDefault="003F3C0C" w:rsidP="003F3C0C">
            <w:pPr>
              <w:spacing w:after="0" w:line="240" w:lineRule="auto"/>
              <w:rPr>
                <w:rFonts w:ascii="Calibri" w:eastAsia="Times New Roman" w:hAnsi="Calibri" w:cs="Calibri"/>
                <w:color w:val="000000"/>
              </w:rPr>
            </w:pPr>
            <w:r w:rsidRPr="003F3C0C">
              <w:rPr>
                <w:rFonts w:ascii="Calibri" w:eastAsia="Times New Roman" w:hAnsi="Calibri" w:cs="Calibri"/>
                <w:color w:val="000000"/>
              </w:rPr>
              <w:lastRenderedPageBreak/>
              <w:t>Epic(300Mpbs)</w:t>
            </w:r>
            <w:r w:rsidR="0054525D">
              <w:rPr>
                <w:rStyle w:val="FootnoteReference"/>
                <w:rFonts w:ascii="Calibri" w:eastAsia="Times New Roman" w:hAnsi="Calibri" w:cs="Calibri"/>
                <w:color w:val="000000"/>
              </w:rPr>
              <w:footnoteReference w:id="10"/>
            </w:r>
          </w:p>
        </w:tc>
        <w:tc>
          <w:tcPr>
            <w:tcW w:w="1880" w:type="dxa"/>
            <w:tcBorders>
              <w:top w:val="nil"/>
              <w:left w:val="nil"/>
              <w:bottom w:val="single" w:sz="4" w:space="0" w:color="auto"/>
              <w:right w:val="single" w:sz="4" w:space="0" w:color="auto"/>
            </w:tcBorders>
            <w:shd w:val="clear" w:color="auto" w:fill="auto"/>
            <w:noWrap/>
            <w:vAlign w:val="bottom"/>
            <w:hideMark/>
          </w:tcPr>
          <w:p w14:paraId="4959DC3E"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509.88</w:t>
            </w:r>
          </w:p>
        </w:tc>
        <w:tc>
          <w:tcPr>
            <w:tcW w:w="1580" w:type="dxa"/>
            <w:tcBorders>
              <w:top w:val="nil"/>
              <w:left w:val="nil"/>
              <w:bottom w:val="single" w:sz="4" w:space="0" w:color="auto"/>
              <w:right w:val="single" w:sz="4" w:space="0" w:color="auto"/>
            </w:tcBorders>
            <w:shd w:val="clear" w:color="auto" w:fill="auto"/>
            <w:noWrap/>
            <w:vAlign w:val="bottom"/>
            <w:hideMark/>
          </w:tcPr>
          <w:p w14:paraId="1763257F"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719.88</w:t>
            </w:r>
          </w:p>
        </w:tc>
        <w:tc>
          <w:tcPr>
            <w:tcW w:w="2780" w:type="dxa"/>
            <w:tcBorders>
              <w:top w:val="nil"/>
              <w:left w:val="nil"/>
              <w:bottom w:val="single" w:sz="4" w:space="0" w:color="auto"/>
              <w:right w:val="single" w:sz="4" w:space="0" w:color="auto"/>
            </w:tcBorders>
            <w:shd w:val="clear" w:color="auto" w:fill="auto"/>
            <w:noWrap/>
            <w:vAlign w:val="bottom"/>
            <w:hideMark/>
          </w:tcPr>
          <w:p w14:paraId="51A22CFD"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182</w:t>
            </w:r>
          </w:p>
        </w:tc>
      </w:tr>
      <w:tr w:rsidR="003F3C0C" w:rsidRPr="003F3C0C" w14:paraId="19E1B45A" w14:textId="77777777" w:rsidTr="003F3C0C">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2A9C8E99" w14:textId="0698E9CE" w:rsidR="003F3C0C" w:rsidRPr="003F3C0C" w:rsidRDefault="003F3C0C" w:rsidP="003F3C0C">
            <w:pPr>
              <w:spacing w:after="0" w:line="240" w:lineRule="auto"/>
              <w:rPr>
                <w:rFonts w:ascii="Calibri" w:eastAsia="Times New Roman" w:hAnsi="Calibri" w:cs="Calibri"/>
                <w:color w:val="000000"/>
              </w:rPr>
            </w:pPr>
            <w:proofErr w:type="spellStart"/>
            <w:r w:rsidRPr="003F3C0C">
              <w:rPr>
                <w:rFonts w:ascii="Calibri" w:eastAsia="Times New Roman" w:hAnsi="Calibri" w:cs="Calibri"/>
                <w:color w:val="000000"/>
              </w:rPr>
              <w:t>Primetel</w:t>
            </w:r>
            <w:proofErr w:type="spellEnd"/>
            <w:r w:rsidRPr="003F3C0C">
              <w:rPr>
                <w:rFonts w:ascii="Calibri" w:eastAsia="Times New Roman" w:hAnsi="Calibri" w:cs="Calibri"/>
                <w:color w:val="000000"/>
              </w:rPr>
              <w:t>(250Mbps)</w:t>
            </w:r>
            <w:r w:rsidR="0054525D">
              <w:rPr>
                <w:rStyle w:val="FootnoteReference"/>
                <w:rFonts w:ascii="Calibri" w:eastAsia="Times New Roman" w:hAnsi="Calibri" w:cs="Calibri"/>
                <w:color w:val="000000"/>
              </w:rPr>
              <w:footnoteReference w:id="11"/>
            </w:r>
          </w:p>
        </w:tc>
        <w:tc>
          <w:tcPr>
            <w:tcW w:w="1880" w:type="dxa"/>
            <w:tcBorders>
              <w:top w:val="nil"/>
              <w:left w:val="nil"/>
              <w:bottom w:val="single" w:sz="4" w:space="0" w:color="auto"/>
              <w:right w:val="single" w:sz="4" w:space="0" w:color="auto"/>
            </w:tcBorders>
            <w:shd w:val="clear" w:color="auto" w:fill="auto"/>
            <w:noWrap/>
            <w:vAlign w:val="bottom"/>
            <w:hideMark/>
          </w:tcPr>
          <w:p w14:paraId="531753AE"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509.88</w:t>
            </w:r>
          </w:p>
        </w:tc>
        <w:tc>
          <w:tcPr>
            <w:tcW w:w="1580" w:type="dxa"/>
            <w:tcBorders>
              <w:top w:val="nil"/>
              <w:left w:val="nil"/>
              <w:bottom w:val="single" w:sz="4" w:space="0" w:color="auto"/>
              <w:right w:val="single" w:sz="4" w:space="0" w:color="auto"/>
            </w:tcBorders>
            <w:shd w:val="clear" w:color="auto" w:fill="auto"/>
            <w:noWrap/>
            <w:vAlign w:val="bottom"/>
            <w:hideMark/>
          </w:tcPr>
          <w:p w14:paraId="40F21AB8"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509.88</w:t>
            </w:r>
          </w:p>
        </w:tc>
        <w:tc>
          <w:tcPr>
            <w:tcW w:w="2780" w:type="dxa"/>
            <w:tcBorders>
              <w:top w:val="nil"/>
              <w:left w:val="nil"/>
              <w:bottom w:val="single" w:sz="4" w:space="0" w:color="auto"/>
              <w:right w:val="single" w:sz="4" w:space="0" w:color="auto"/>
            </w:tcBorders>
            <w:shd w:val="clear" w:color="auto" w:fill="auto"/>
            <w:noWrap/>
            <w:vAlign w:val="bottom"/>
            <w:hideMark/>
          </w:tcPr>
          <w:p w14:paraId="22F7DCE3" w14:textId="45BA6215"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182</w:t>
            </w:r>
            <w:r w:rsidR="0054525D">
              <w:rPr>
                <w:rStyle w:val="FootnoteReference"/>
                <w:rFonts w:ascii="Calibri" w:eastAsia="Times New Roman" w:hAnsi="Calibri" w:cs="Calibri"/>
                <w:color w:val="000000"/>
              </w:rPr>
              <w:footnoteReference w:id="12"/>
            </w:r>
          </w:p>
        </w:tc>
      </w:tr>
      <w:tr w:rsidR="003F3C0C" w:rsidRPr="003F3C0C" w14:paraId="19616BEE" w14:textId="77777777" w:rsidTr="003F3C0C">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02D0A9E8" w14:textId="77922B28" w:rsidR="003F3C0C" w:rsidRPr="003F3C0C" w:rsidRDefault="003F3C0C" w:rsidP="003F3C0C">
            <w:pPr>
              <w:spacing w:after="0" w:line="240" w:lineRule="auto"/>
              <w:rPr>
                <w:rFonts w:ascii="Calibri" w:eastAsia="Times New Roman" w:hAnsi="Calibri" w:cs="Calibri"/>
                <w:color w:val="000000"/>
              </w:rPr>
            </w:pPr>
            <w:proofErr w:type="spellStart"/>
            <w:r w:rsidRPr="003F3C0C">
              <w:rPr>
                <w:rFonts w:ascii="Calibri" w:eastAsia="Times New Roman" w:hAnsi="Calibri" w:cs="Calibri"/>
                <w:color w:val="000000"/>
              </w:rPr>
              <w:t>Cablenet</w:t>
            </w:r>
            <w:proofErr w:type="spellEnd"/>
            <w:r w:rsidRPr="003F3C0C">
              <w:rPr>
                <w:rFonts w:ascii="Calibri" w:eastAsia="Times New Roman" w:hAnsi="Calibri" w:cs="Calibri"/>
                <w:color w:val="000000"/>
              </w:rPr>
              <w:t>(200Mbps)</w:t>
            </w:r>
            <w:r w:rsidR="0054525D">
              <w:rPr>
                <w:rStyle w:val="FootnoteReference"/>
                <w:rFonts w:ascii="Calibri" w:eastAsia="Times New Roman" w:hAnsi="Calibri" w:cs="Calibri"/>
                <w:color w:val="000000"/>
              </w:rPr>
              <w:footnoteReference w:id="13"/>
            </w:r>
          </w:p>
        </w:tc>
        <w:tc>
          <w:tcPr>
            <w:tcW w:w="1880" w:type="dxa"/>
            <w:tcBorders>
              <w:top w:val="nil"/>
              <w:left w:val="nil"/>
              <w:bottom w:val="single" w:sz="4" w:space="0" w:color="auto"/>
              <w:right w:val="single" w:sz="4" w:space="0" w:color="auto"/>
            </w:tcBorders>
            <w:shd w:val="clear" w:color="auto" w:fill="auto"/>
            <w:noWrap/>
            <w:vAlign w:val="bottom"/>
            <w:hideMark/>
          </w:tcPr>
          <w:p w14:paraId="1A12C828"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598.8</w:t>
            </w:r>
          </w:p>
        </w:tc>
        <w:tc>
          <w:tcPr>
            <w:tcW w:w="1580" w:type="dxa"/>
            <w:tcBorders>
              <w:top w:val="nil"/>
              <w:left w:val="nil"/>
              <w:bottom w:val="single" w:sz="4" w:space="0" w:color="auto"/>
              <w:right w:val="single" w:sz="4" w:space="0" w:color="auto"/>
            </w:tcBorders>
            <w:shd w:val="clear" w:color="auto" w:fill="auto"/>
            <w:noWrap/>
            <w:vAlign w:val="bottom"/>
            <w:hideMark/>
          </w:tcPr>
          <w:p w14:paraId="5D9553B7"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598.8</w:t>
            </w:r>
          </w:p>
        </w:tc>
        <w:tc>
          <w:tcPr>
            <w:tcW w:w="2780" w:type="dxa"/>
            <w:tcBorders>
              <w:top w:val="nil"/>
              <w:left w:val="nil"/>
              <w:bottom w:val="single" w:sz="4" w:space="0" w:color="auto"/>
              <w:right w:val="single" w:sz="4" w:space="0" w:color="auto"/>
            </w:tcBorders>
            <w:shd w:val="clear" w:color="auto" w:fill="auto"/>
            <w:noWrap/>
            <w:vAlign w:val="bottom"/>
            <w:hideMark/>
          </w:tcPr>
          <w:p w14:paraId="44B97244" w14:textId="77777777" w:rsidR="003F3C0C" w:rsidRPr="003F3C0C" w:rsidRDefault="003F3C0C" w:rsidP="003F3C0C">
            <w:pPr>
              <w:spacing w:after="0" w:line="240" w:lineRule="auto"/>
              <w:jc w:val="right"/>
              <w:rPr>
                <w:rFonts w:ascii="Calibri" w:eastAsia="Times New Roman" w:hAnsi="Calibri" w:cs="Calibri"/>
                <w:color w:val="000000"/>
              </w:rPr>
            </w:pPr>
            <w:r w:rsidRPr="003F3C0C">
              <w:rPr>
                <w:rFonts w:ascii="Calibri" w:eastAsia="Times New Roman" w:hAnsi="Calibri" w:cs="Calibri"/>
                <w:color w:val="000000"/>
              </w:rPr>
              <w:t>182</w:t>
            </w:r>
          </w:p>
        </w:tc>
      </w:tr>
    </w:tbl>
    <w:p w14:paraId="0F8B98F8" w14:textId="77777777" w:rsidR="003F3C0C" w:rsidRDefault="003F3C0C" w:rsidP="00672A1A"/>
    <w:p w14:paraId="68A250DA" w14:textId="640AE044" w:rsidR="000F6256" w:rsidRDefault="0054525D" w:rsidP="00672A1A">
      <w:r>
        <w:t>To get a better sense of these prices, refer to the graph below:</w:t>
      </w:r>
    </w:p>
    <w:p w14:paraId="104A72B6" w14:textId="391D9EDF" w:rsidR="0054525D" w:rsidRDefault="0054525D" w:rsidP="00672A1A">
      <w:r>
        <w:rPr>
          <w:noProof/>
        </w:rPr>
        <w:drawing>
          <wp:inline distT="0" distB="0" distL="0" distR="0" wp14:anchorId="4064A84E" wp14:editId="5E1D6B52">
            <wp:extent cx="5943600" cy="2550160"/>
            <wp:effectExtent l="0" t="0" r="0" b="2540"/>
            <wp:docPr id="3" name="Chart 3">
              <a:extLst xmlns:a="http://schemas.openxmlformats.org/drawingml/2006/main">
                <a:ext uri="{FF2B5EF4-FFF2-40B4-BE49-F238E27FC236}">
                  <a16:creationId xmlns:a16="http://schemas.microsoft.com/office/drawing/2014/main" id="{09C986AD-1E4C-45BE-98F8-C5B9BA17C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8D6A1D" w14:textId="2B539302" w:rsidR="000F6256" w:rsidRDefault="000F6256" w:rsidP="00672A1A"/>
    <w:p w14:paraId="403B6D32" w14:textId="0DBDAEC4" w:rsidR="000F6256" w:rsidRDefault="000F6256" w:rsidP="00672A1A">
      <w:r>
        <w:t xml:space="preserve">Additionally, </w:t>
      </w:r>
      <w:proofErr w:type="spellStart"/>
      <w:r>
        <w:t>Cyta</w:t>
      </w:r>
      <w:proofErr w:type="spellEnd"/>
      <w:r>
        <w:t xml:space="preserve">, being the incumbent, must abide by regulations that other providers do not have to. For example, </w:t>
      </w:r>
      <w:proofErr w:type="spellStart"/>
      <w:r>
        <w:t>Cyta</w:t>
      </w:r>
      <w:proofErr w:type="spellEnd"/>
      <w:r>
        <w:t xml:space="preserve"> </w:t>
      </w:r>
      <w:r w:rsidR="00D45358">
        <w:t xml:space="preserve">must rent its network at a reasonable price such that it cannot gain undue advantage on its competitors. On the other hand, </w:t>
      </w:r>
      <w:proofErr w:type="spellStart"/>
      <w:r w:rsidR="00D45358">
        <w:t>Cablenet</w:t>
      </w:r>
      <w:proofErr w:type="spellEnd"/>
      <w:r w:rsidR="00D45358">
        <w:t xml:space="preserve">, has a fully private networks that is not subject to the same terms, which means that </w:t>
      </w:r>
      <w:proofErr w:type="spellStart"/>
      <w:r w:rsidR="00D45358">
        <w:t>Cablenet</w:t>
      </w:r>
      <w:proofErr w:type="spellEnd"/>
      <w:r w:rsidR="00D45358">
        <w:t xml:space="preserve"> may not rent its network. This </w:t>
      </w:r>
      <w:r w:rsidR="00786C86">
        <w:t xml:space="preserve">structure means that </w:t>
      </w:r>
      <w:proofErr w:type="spellStart"/>
      <w:r w:rsidR="00786C86">
        <w:t>Cablenet</w:t>
      </w:r>
      <w:proofErr w:type="spellEnd"/>
      <w:r w:rsidR="00786C86">
        <w:t xml:space="preserve"> is likely to capture a higher share of the final retail price, which further weakens the incumbents market power. </w:t>
      </w:r>
    </w:p>
    <w:p w14:paraId="1BAE4F09" w14:textId="72993B7A" w:rsidR="0037722B" w:rsidRDefault="0037722B" w:rsidP="00672A1A">
      <w:r>
        <w:t xml:space="preserve">As described above then, </w:t>
      </w:r>
      <w:proofErr w:type="spellStart"/>
      <w:r>
        <w:t>Cyta</w:t>
      </w:r>
      <w:proofErr w:type="spellEnd"/>
      <w:r>
        <w:t>, being a strong presence in numerous markets faces two layers of competition, one layer is</w:t>
      </w:r>
      <w:r w:rsidR="002903E0">
        <w:t xml:space="preserve"> on network production from </w:t>
      </w:r>
      <w:proofErr w:type="spellStart"/>
      <w:r w:rsidR="002903E0">
        <w:t>Cablenet</w:t>
      </w:r>
      <w:proofErr w:type="spellEnd"/>
      <w:r w:rsidR="002903E0">
        <w:t xml:space="preserve">, and the other on service provision by all 3 other players. This means </w:t>
      </w:r>
      <w:r w:rsidR="00786C86">
        <w:t>that every</w:t>
      </w:r>
      <w:r w:rsidR="002903E0">
        <w:t xml:space="preserve"> part of the supply chain </w:t>
      </w:r>
      <w:r w:rsidR="00786C86">
        <w:t xml:space="preserve">is </w:t>
      </w:r>
      <w:r w:rsidR="002903E0">
        <w:t xml:space="preserve">subject to competitive pressure. </w:t>
      </w:r>
      <w:r w:rsidR="00786C86">
        <w:t>We</w:t>
      </w:r>
      <w:r w:rsidR="0033258D">
        <w:t xml:space="preserve"> therefore</w:t>
      </w:r>
      <w:r w:rsidR="00786C86">
        <w:t xml:space="preserve"> assess the competitive effects to be </w:t>
      </w:r>
      <w:r w:rsidR="0033258D">
        <w:t>quite mild or even against the incumbent.</w:t>
      </w:r>
    </w:p>
    <w:p w14:paraId="6F558B51" w14:textId="77777777" w:rsidR="00D71328" w:rsidRPr="00D71328" w:rsidRDefault="00D71328" w:rsidP="00A65F31">
      <w:pPr>
        <w:pStyle w:val="ListParagraph"/>
        <w:numPr>
          <w:ilvl w:val="1"/>
          <w:numId w:val="3"/>
        </w:numPr>
        <w:rPr>
          <w:lang w:val="en-GB"/>
        </w:rPr>
      </w:pPr>
      <w:r w:rsidRPr="00A65F31">
        <w:rPr>
          <w:lang w:val="en-GB"/>
        </w:rPr>
        <w:t>Network effect</w:t>
      </w:r>
    </w:p>
    <w:p w14:paraId="7B8BAFA7" w14:textId="38DE8F15" w:rsidR="00D71328" w:rsidRDefault="00D71328" w:rsidP="00672A1A"/>
    <w:p w14:paraId="610F2BDF" w14:textId="4B5AA39F" w:rsidR="0054525D" w:rsidRDefault="0054525D" w:rsidP="00672A1A">
      <w:r w:rsidRPr="006A6C7F">
        <w:lastRenderedPageBreak/>
        <w:t>A boost in demand would immediately decrease the average cost of connecting households to the network. As a concrete example, imagine a tower that is connecting to houses. This tower has a fixed cost to</w:t>
      </w:r>
      <w:r w:rsidRPr="0054525D">
        <w:t xml:space="preserve"> </w:t>
      </w:r>
      <w:r w:rsidRPr="006A6C7F">
        <w:t>operate and the marginal cost of operating each house is relatively small. An increase in demand, especially new connections, is likely to mean that each tower connects to more houses. This means it would allow for a spreading of the fixed cost of operation over a higher number of houses and hence to a lower average cost, which, in a competitive market should entail lower</w:t>
      </w:r>
      <w:r w:rsidR="00D71328">
        <w:t xml:space="preserve"> prices.</w:t>
      </w:r>
    </w:p>
    <w:p w14:paraId="6F43E067" w14:textId="1A04C0DD" w:rsidR="00D71328" w:rsidRDefault="00D71328" w:rsidP="00672A1A"/>
    <w:p w14:paraId="43679210" w14:textId="036FC9B1" w:rsidR="00D71328" w:rsidRDefault="00D71328" w:rsidP="00672A1A">
      <w:r>
        <w:t xml:space="preserve">As such we expect the network effect not to raise prices. </w:t>
      </w:r>
    </w:p>
    <w:p w14:paraId="6B2219A4" w14:textId="77777777" w:rsidR="0054525D" w:rsidRPr="008D738C" w:rsidRDefault="0054525D" w:rsidP="00672A1A"/>
    <w:p w14:paraId="2210B19C" w14:textId="76E7674D" w:rsidR="005C63CD" w:rsidRDefault="005C63CD" w:rsidP="004A5C44"/>
    <w:p w14:paraId="016AC58E" w14:textId="7AE887AB" w:rsidR="00E31B01" w:rsidRDefault="00E31B01" w:rsidP="00A65F31">
      <w:pPr>
        <w:pStyle w:val="Heading2"/>
      </w:pPr>
    </w:p>
    <w:p w14:paraId="1FD8B1A6" w14:textId="77777777" w:rsidR="00C17927" w:rsidRPr="00C17927" w:rsidRDefault="00C17927" w:rsidP="00A65F31"/>
    <w:p w14:paraId="5B660B58" w14:textId="39B138B8" w:rsidR="00C17927" w:rsidRDefault="00C17927" w:rsidP="00902005">
      <w:pPr>
        <w:pStyle w:val="Heading2"/>
        <w:numPr>
          <w:ilvl w:val="1"/>
          <w:numId w:val="3"/>
        </w:numPr>
        <w:pPrChange w:id="40" w:author="Diomides Mavroyiannis" w:date="2022-04-22T00:07:00Z">
          <w:pPr>
            <w:pStyle w:val="ListParagraph"/>
            <w:numPr>
              <w:ilvl w:val="1"/>
              <w:numId w:val="3"/>
            </w:numPr>
            <w:ind w:left="792" w:hanging="432"/>
          </w:pPr>
        </w:pPrChange>
      </w:pPr>
      <w:proofErr w:type="spellStart"/>
      <w:r>
        <w:t>Technological</w:t>
      </w:r>
      <w:proofErr w:type="spellEnd"/>
      <w:r>
        <w:t xml:space="preserve"> </w:t>
      </w:r>
      <w:proofErr w:type="spellStart"/>
      <w:r>
        <w:t>effects</w:t>
      </w:r>
      <w:proofErr w:type="spellEnd"/>
    </w:p>
    <w:p w14:paraId="5D21328F" w14:textId="7F7234F1" w:rsidR="00AF0113" w:rsidRDefault="00AF0113" w:rsidP="00E31B01">
      <w:r>
        <w:t xml:space="preserve">Under symmetric circumstances a flat subsidy should benefit all players equally. </w:t>
      </w:r>
      <w:proofErr w:type="gramStart"/>
      <w:r>
        <w:t>If</w:t>
      </w:r>
      <w:proofErr w:type="gramEnd"/>
      <w:r>
        <w:t xml:space="preserve"> however there are conditions attached to the subsidy then a differential ability to meet those conditions may imply that the subsidy will not have neutral effects. An especially important </w:t>
      </w:r>
      <w:r w:rsidR="0033258D">
        <w:t>feature</w:t>
      </w:r>
      <w:r>
        <w:t xml:space="preserve"> which will violate the non-neutrality of the subsidy are the heterogenous </w:t>
      </w:r>
      <w:r w:rsidR="00B366F7">
        <w:t xml:space="preserve">technological abilities. </w:t>
      </w:r>
    </w:p>
    <w:p w14:paraId="3C171E4C" w14:textId="4E86C20A" w:rsidR="00B366F7" w:rsidRDefault="00E31B01" w:rsidP="00E31B01">
      <w:r>
        <w:t xml:space="preserve">The current structure of the market is such that the basic services are DSL and the upgraded services being Cable with very few households having the </w:t>
      </w:r>
      <w:r w:rsidR="0033258D">
        <w:t>ultra-fast</w:t>
      </w:r>
      <w:r>
        <w:t xml:space="preserve"> </w:t>
      </w:r>
      <w:proofErr w:type="gramStart"/>
      <w:r>
        <w:t>services(</w:t>
      </w:r>
      <w:proofErr w:type="gramEnd"/>
      <w:r>
        <w:t xml:space="preserve">FTTH). </w:t>
      </w:r>
      <w:r w:rsidR="00AF0113">
        <w:t xml:space="preserve">The main operator that provides cable is </w:t>
      </w:r>
      <w:proofErr w:type="spellStart"/>
      <w:r w:rsidR="00AF0113">
        <w:t>Cablenet</w:t>
      </w:r>
      <w:proofErr w:type="spellEnd"/>
      <w:r w:rsidR="00AF0113">
        <w:t xml:space="preserve"> with MTN and Epic slowly developing similar capabilities. </w:t>
      </w:r>
      <w:r w:rsidR="00B366F7">
        <w:t xml:space="preserve">In general, </w:t>
      </w:r>
      <w:proofErr w:type="spellStart"/>
      <w:r w:rsidR="00B366F7">
        <w:t>Cyta</w:t>
      </w:r>
      <w:proofErr w:type="spellEnd"/>
      <w:r w:rsidR="00B366F7">
        <w:t xml:space="preserve"> is used relatively more frequently among users who opt for slower connections. </w:t>
      </w:r>
    </w:p>
    <w:p w14:paraId="61F94687" w14:textId="6E5ACCD1" w:rsidR="00B366F7" w:rsidRPr="00E31B01" w:rsidRDefault="00B366F7" w:rsidP="003E301D">
      <w:r>
        <w:t xml:space="preserve">As such, since consumers choose other providers when opting for faster speeds, it is expected that this trend will continue should the demand rise. Since the voucher is expected and intended to increase the internet speed of consumers, it would also be reasonable to expect that consumers will shift to the other providers who are more popular with the higher </w:t>
      </w:r>
      <w:r w:rsidR="003E301D">
        <w:t>connectivity</w:t>
      </w:r>
      <w:r>
        <w:t xml:space="preserve">. This implies that </w:t>
      </w:r>
      <w:r w:rsidR="003E301D">
        <w:t xml:space="preserve">the effect of the subsidy on the market will be pro-competitive. </w:t>
      </w:r>
    </w:p>
    <w:p w14:paraId="715A5062" w14:textId="30CAACA0" w:rsidR="00CB637C" w:rsidRDefault="00CB637C" w:rsidP="004A5C44"/>
    <w:p w14:paraId="6A4D34B0" w14:textId="3D4AA791" w:rsidR="00CB637C" w:rsidRDefault="00CB637C" w:rsidP="00902005">
      <w:pPr>
        <w:pStyle w:val="Heading1"/>
        <w:numPr>
          <w:ilvl w:val="0"/>
          <w:numId w:val="3"/>
        </w:numPr>
        <w:pPrChange w:id="41" w:author="Diomides Mavroyiannis" w:date="2022-04-22T00:06:00Z">
          <w:pPr/>
        </w:pPrChange>
      </w:pPr>
      <w:commentRangeStart w:id="42"/>
      <w:commentRangeStart w:id="43"/>
      <w:r>
        <w:t>Conclusion</w:t>
      </w:r>
      <w:commentRangeEnd w:id="42"/>
      <w:r>
        <w:rPr>
          <w:rStyle w:val="CommentReference"/>
        </w:rPr>
        <w:commentReference w:id="42"/>
      </w:r>
      <w:commentRangeEnd w:id="43"/>
      <w:r w:rsidR="00A16075">
        <w:rPr>
          <w:rStyle w:val="CommentReference"/>
          <w:rFonts w:asciiTheme="minorHAnsi" w:eastAsiaTheme="minorHAnsi" w:hAnsiTheme="minorHAnsi" w:cstheme="minorBidi"/>
          <w:color w:val="auto"/>
        </w:rPr>
        <w:commentReference w:id="43"/>
      </w:r>
    </w:p>
    <w:p w14:paraId="740B29EF" w14:textId="1F02B076" w:rsidR="00CB637C" w:rsidRDefault="00C17927" w:rsidP="004A5C44">
      <w:r>
        <w:t xml:space="preserve">To conclude, although a subsidy has potentially anti-competitive effects, we find that the specific circumstances of the market make the use of the subsidy a relatively low risk endeavor. This is because the Incumbent does not specialize in </w:t>
      </w:r>
      <w:proofErr w:type="gramStart"/>
      <w:r>
        <w:t>high speed</w:t>
      </w:r>
      <w:proofErr w:type="gramEnd"/>
      <w:r>
        <w:t xml:space="preserve"> internet and faces regulatory pressures that do block funneling of the subsidy to incumbents interest. Additionally, the incumbent is not in fact a force leading towards anti-competitive practices but sets a standard with lower prices. </w:t>
      </w:r>
    </w:p>
    <w:p w14:paraId="73661240" w14:textId="0C0BD50D" w:rsidR="008760E6" w:rsidRPr="004A5C44" w:rsidRDefault="008760E6" w:rsidP="004A5C44"/>
    <w:sectPr w:rsidR="008760E6" w:rsidRPr="004A5C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Droege" w:date="2022-04-19T08:35:00Z" w:initials="JD">
    <w:p w14:paraId="4561FD8B" w14:textId="50863531" w:rsidR="00526D32" w:rsidRDefault="00526D32">
      <w:pPr>
        <w:pStyle w:val="CommentText"/>
      </w:pPr>
      <w:r>
        <w:rPr>
          <w:rStyle w:val="CommentReference"/>
        </w:rPr>
        <w:annotationRef/>
      </w:r>
      <w:r>
        <w:t xml:space="preserve">Not sure, but I guess the paper should be seen as “independent” from the scheme. DEC can then reflect some of the comments in the scheme – what do you think? </w:t>
      </w:r>
    </w:p>
  </w:comment>
  <w:comment w:id="1" w:author="Diomides Mavroyiannis" w:date="2022-04-19T20:46:00Z" w:initials="DM">
    <w:p w14:paraId="52D88457" w14:textId="1B450F1C" w:rsidR="004C7329" w:rsidRDefault="004C7329">
      <w:pPr>
        <w:pStyle w:val="CommentText"/>
      </w:pPr>
      <w:r>
        <w:rPr>
          <w:rStyle w:val="CommentReference"/>
        </w:rPr>
        <w:annotationRef/>
      </w:r>
      <w:r>
        <w:t xml:space="preserve">I wasn’t aware that the description was meant to be independent from the scheme, I thought this was more of ‘arguments the EC can raise’ and we have to put counter arguments in place. </w:t>
      </w:r>
    </w:p>
  </w:comment>
  <w:comment w:id="2" w:author="Jan Droege" w:date="2022-04-19T08:51:00Z" w:initials="JD">
    <w:p w14:paraId="2C9F2C19" w14:textId="77777777" w:rsidR="00A3423D" w:rsidRDefault="00A3423D" w:rsidP="00A3423D">
      <w:pPr>
        <w:pStyle w:val="CommentText"/>
      </w:pPr>
      <w:r>
        <w:rPr>
          <w:rStyle w:val="CommentReference"/>
        </w:rPr>
        <w:annotationRef/>
      </w:r>
      <w:r>
        <w:t>I think it would be good to have this as a table</w:t>
      </w:r>
    </w:p>
  </w:comment>
  <w:comment w:id="3" w:author="Diomides Mavroyiannis" w:date="2022-04-19T22:25:00Z" w:initials="DM">
    <w:p w14:paraId="716B7393" w14:textId="77777777" w:rsidR="00A3423D" w:rsidRDefault="00A3423D" w:rsidP="00A3423D">
      <w:pPr>
        <w:pStyle w:val="CommentText"/>
      </w:pPr>
      <w:r>
        <w:rPr>
          <w:rStyle w:val="CommentReference"/>
        </w:rPr>
        <w:annotationRef/>
      </w:r>
      <w:r>
        <w:t>Added a column to the table</w:t>
      </w:r>
    </w:p>
  </w:comment>
  <w:comment w:id="4" w:author="Jan Droege" w:date="2022-04-19T08:51:00Z" w:initials="JD">
    <w:p w14:paraId="423DCCF5" w14:textId="77777777" w:rsidR="00A3423D" w:rsidRDefault="00A3423D" w:rsidP="00A3423D">
      <w:pPr>
        <w:pStyle w:val="CommentText"/>
      </w:pPr>
      <w:r>
        <w:rPr>
          <w:rStyle w:val="CommentReference"/>
        </w:rPr>
        <w:annotationRef/>
      </w:r>
      <w:r>
        <w:t xml:space="preserve">The table below is crucial and very good, I think we need to cite the source – </w:t>
      </w:r>
      <w:proofErr w:type="spellStart"/>
      <w:proofErr w:type="gramStart"/>
      <w:r>
        <w:t>ie</w:t>
      </w:r>
      <w:proofErr w:type="spellEnd"/>
      <w:proofErr w:type="gramEnd"/>
      <w:r>
        <w:t xml:space="preserve"> NRA data</w:t>
      </w:r>
    </w:p>
  </w:comment>
  <w:comment w:id="5" w:author="Diomides Mavroyiannis" w:date="2022-04-19T22:31:00Z" w:initials="DM">
    <w:p w14:paraId="57ECA4E6" w14:textId="77777777" w:rsidR="00A3423D" w:rsidRDefault="00A3423D" w:rsidP="00A3423D">
      <w:pPr>
        <w:pStyle w:val="CommentText"/>
      </w:pPr>
      <w:r>
        <w:rPr>
          <w:rStyle w:val="CommentReference"/>
        </w:rPr>
        <w:annotationRef/>
      </w:r>
      <w:r>
        <w:t>I’m not sure how to cite this source. Perhaps the Cyprus government can tell us where they got this data from? Or can we cite them directly?</w:t>
      </w:r>
    </w:p>
  </w:comment>
  <w:comment w:id="6" w:author="Jan Droege" w:date="2022-04-20T11:12:00Z" w:initials="JD">
    <w:p w14:paraId="2C7EF9DA" w14:textId="77777777" w:rsidR="00A3423D" w:rsidRDefault="00A3423D" w:rsidP="00A3423D">
      <w:pPr>
        <w:pStyle w:val="CommentText"/>
      </w:pPr>
      <w:r>
        <w:rPr>
          <w:rStyle w:val="CommentReference"/>
        </w:rPr>
        <w:annotationRef/>
      </w:r>
      <w:r>
        <w:t>I think we can just say data from OCECPR</w:t>
      </w:r>
    </w:p>
  </w:comment>
  <w:comment w:id="7" w:author="Jan Droege" w:date="2022-04-19T08:37:00Z" w:initials="JD">
    <w:p w14:paraId="7CD85CBA" w14:textId="4EBDD286" w:rsidR="00526D32" w:rsidRDefault="00526D32">
      <w:pPr>
        <w:pStyle w:val="CommentText"/>
      </w:pPr>
      <w:r>
        <w:rPr>
          <w:rStyle w:val="CommentReference"/>
        </w:rPr>
        <w:annotationRef/>
      </w:r>
      <w:r>
        <w:t xml:space="preserve">It’s important to point out that this scheme only applies to “new users” so consumers which are currently not connected to a VHCN – so the initial connection cable is a significant pat of the investment. </w:t>
      </w:r>
    </w:p>
  </w:comment>
  <w:comment w:id="8" w:author="Jan Droege" w:date="2022-04-19T08:38:00Z" w:initials="JD">
    <w:p w14:paraId="3FD27DC3" w14:textId="0BAC0649" w:rsidR="00526D32" w:rsidRDefault="00526D32">
      <w:pPr>
        <w:pStyle w:val="CommentText"/>
      </w:pPr>
      <w:r>
        <w:rPr>
          <w:rStyle w:val="CommentReference"/>
        </w:rPr>
        <w:annotationRef/>
      </w:r>
      <w:r>
        <w:t xml:space="preserve">I agree with the statement, however, I guess we should use this </w:t>
      </w:r>
      <w:r w:rsidR="004C7329">
        <w:t>initiate</w:t>
      </w:r>
      <w:r>
        <w:t xml:space="preserve"> section to “set the scene”, and then later come to conclusions. </w:t>
      </w:r>
    </w:p>
  </w:comment>
  <w:comment w:id="9" w:author="Diomides Mavroyiannis" w:date="2022-04-16T19:16:00Z" w:initials="DM">
    <w:p w14:paraId="3575F7DB" w14:textId="182C957A" w:rsidR="00432282" w:rsidRDefault="00432282">
      <w:pPr>
        <w:pStyle w:val="CommentText"/>
      </w:pPr>
      <w:r>
        <w:rPr>
          <w:rStyle w:val="CommentReference"/>
        </w:rPr>
        <w:annotationRef/>
      </w:r>
      <w:r>
        <w:t>Is there a minimum speed that is eligible?</w:t>
      </w:r>
    </w:p>
  </w:comment>
  <w:comment w:id="10" w:author="Jan Droege" w:date="2022-04-20T11:10:00Z" w:initials="JD">
    <w:p w14:paraId="096E7219" w14:textId="0163E226" w:rsidR="00EF48BA" w:rsidRDefault="00EF48BA">
      <w:pPr>
        <w:pStyle w:val="CommentText"/>
      </w:pPr>
      <w:r>
        <w:rPr>
          <w:rStyle w:val="CommentReference"/>
        </w:rPr>
        <w:annotationRef/>
      </w:r>
      <w:r>
        <w:t xml:space="preserve">Yes 1 Giga down load and 250 Mega </w:t>
      </w:r>
      <w:proofErr w:type="gramStart"/>
      <w:r>
        <w:t>upload</w:t>
      </w:r>
      <w:proofErr w:type="gramEnd"/>
      <w:r>
        <w:t xml:space="preserve">. </w:t>
      </w:r>
    </w:p>
  </w:comment>
  <w:comment w:id="11" w:author="Jan Droege" w:date="2022-04-19T08:46:00Z" w:initials="JD">
    <w:p w14:paraId="2683F150" w14:textId="36FD55FB" w:rsidR="00751C61" w:rsidRDefault="00751C61">
      <w:pPr>
        <w:pStyle w:val="CommentText"/>
      </w:pPr>
      <w:r>
        <w:rPr>
          <w:rStyle w:val="CommentReference"/>
        </w:rPr>
        <w:annotationRef/>
      </w:r>
      <w:r>
        <w:t>We need to insert a table that shows the average price schemes and that we do not exceed these – we have this table</w:t>
      </w:r>
    </w:p>
  </w:comment>
  <w:comment w:id="12" w:author="Diomides Mavroyiannis" w:date="2022-04-19T22:29:00Z" w:initials="DM">
    <w:p w14:paraId="71CA7975" w14:textId="712405FC" w:rsidR="00E15A8F" w:rsidRDefault="00E15A8F">
      <w:pPr>
        <w:pStyle w:val="CommentText"/>
      </w:pPr>
      <w:r>
        <w:rPr>
          <w:rStyle w:val="CommentReference"/>
        </w:rPr>
        <w:annotationRef/>
      </w:r>
      <w:r>
        <w:t xml:space="preserve">I am not sure which price scheme you are </w:t>
      </w:r>
      <w:r w:rsidR="00B2731F">
        <w:t>referring</w:t>
      </w:r>
      <w:r>
        <w:t xml:space="preserve"> to. I have already </w:t>
      </w:r>
      <w:r w:rsidR="00B2731F">
        <w:t>inserted the price index graph below but perhaps you have another one in mind?</w:t>
      </w:r>
    </w:p>
  </w:comment>
  <w:comment w:id="13" w:author="Diomides Mavroyiannis" w:date="2022-04-16T19:13:00Z" w:initials="DM">
    <w:p w14:paraId="68DE4E48" w14:textId="25332097" w:rsidR="0005572F" w:rsidRDefault="0005572F">
      <w:pPr>
        <w:pStyle w:val="CommentText"/>
      </w:pPr>
      <w:r>
        <w:rPr>
          <w:rStyle w:val="CommentReference"/>
        </w:rPr>
        <w:annotationRef/>
      </w:r>
      <w:r>
        <w:t>Will there be any requirements such that the use of vouchers apply only to consumers who are upgrading their subscriptions?</w:t>
      </w:r>
      <w:r w:rsidR="00432282">
        <w:t xml:space="preserve"> </w:t>
      </w:r>
    </w:p>
  </w:comment>
  <w:comment w:id="14" w:author="Jan Droege" w:date="2022-04-19T08:48:00Z" w:initials="JD">
    <w:p w14:paraId="6E3E06BC" w14:textId="053B9E96" w:rsidR="00751C61" w:rsidRDefault="00751C61">
      <w:pPr>
        <w:pStyle w:val="CommentText"/>
      </w:pPr>
      <w:r>
        <w:rPr>
          <w:rStyle w:val="CommentReference"/>
        </w:rPr>
        <w:annotationRef/>
      </w:r>
      <w:r>
        <w:t>Yes absolutely</w:t>
      </w:r>
    </w:p>
  </w:comment>
  <w:comment w:id="15" w:author="Jan Droege" w:date="2022-04-19T08:54:00Z" w:initials="JD">
    <w:p w14:paraId="49F9750F" w14:textId="3516F7D8" w:rsidR="001749DC" w:rsidRDefault="001749DC">
      <w:pPr>
        <w:pStyle w:val="CommentText"/>
      </w:pPr>
      <w:r>
        <w:rPr>
          <w:rStyle w:val="CommentReference"/>
        </w:rPr>
        <w:annotationRef/>
      </w:r>
      <w:r>
        <w:t>Name source</w:t>
      </w:r>
    </w:p>
  </w:comment>
  <w:comment w:id="16" w:author="Diomides Mavroyiannis" w:date="2022-04-19T22:26:00Z" w:initials="DM">
    <w:p w14:paraId="4441D6EB" w14:textId="51655D37" w:rsidR="00E15A8F" w:rsidRDefault="00E15A8F">
      <w:pPr>
        <w:pStyle w:val="CommentText"/>
      </w:pPr>
      <w:r>
        <w:rPr>
          <w:rStyle w:val="CommentReference"/>
        </w:rPr>
        <w:annotationRef/>
      </w:r>
      <w:r>
        <w:t>Source Named</w:t>
      </w:r>
    </w:p>
  </w:comment>
  <w:comment w:id="17" w:author="Jan Droege" w:date="2022-04-19T08:55:00Z" w:initials="JD">
    <w:p w14:paraId="4D2ED6D6" w14:textId="6EC08670" w:rsidR="001749DC" w:rsidRDefault="001749DC">
      <w:pPr>
        <w:pStyle w:val="CommentText"/>
      </w:pPr>
      <w:r>
        <w:rPr>
          <w:rStyle w:val="CommentReference"/>
        </w:rPr>
        <w:annotationRef/>
      </w:r>
      <w:r>
        <w:t xml:space="preserve">I am not sure about this last sentence, I would suggest to take it out – as in the current scheme, bundling is not addressed at all. </w:t>
      </w:r>
    </w:p>
  </w:comment>
  <w:comment w:id="18" w:author="Diomides Mavroyiannis" w:date="2022-04-19T20:52:00Z" w:initials="DM">
    <w:p w14:paraId="113C1A83" w14:textId="53652F1E" w:rsidR="000410DD" w:rsidRDefault="000410DD">
      <w:pPr>
        <w:pStyle w:val="CommentText"/>
      </w:pPr>
      <w:r>
        <w:rPr>
          <w:rStyle w:val="CommentReference"/>
        </w:rPr>
        <w:annotationRef/>
      </w:r>
      <w:r>
        <w:t xml:space="preserve">We can take it out but I think this would be more of a question that we have for them to specify. </w:t>
      </w:r>
      <w:r w:rsidR="00EF0FF6">
        <w:t xml:space="preserve">I assume that this kind of bundling is automatic in all plans. </w:t>
      </w:r>
    </w:p>
  </w:comment>
  <w:comment w:id="19" w:author="Jan Droege" w:date="2022-04-19T08:58:00Z" w:initials="JD">
    <w:p w14:paraId="1494C6D0" w14:textId="77777777" w:rsidR="001749DC" w:rsidRDefault="001749DC">
      <w:pPr>
        <w:pStyle w:val="CommentText"/>
      </w:pPr>
      <w:r>
        <w:rPr>
          <w:rStyle w:val="CommentReference"/>
        </w:rPr>
        <w:annotationRef/>
      </w:r>
      <w:r>
        <w:t xml:space="preserve">I would think we could argue: prices in CY are high, demand for high end services is low. But stimulating demand for higher services the </w:t>
      </w:r>
      <w:proofErr w:type="spellStart"/>
      <w:r>
        <w:t>gvt</w:t>
      </w:r>
      <w:proofErr w:type="spellEnd"/>
      <w:r>
        <w:t xml:space="preserve"> hopes to </w:t>
      </w:r>
      <w:r w:rsidR="000045EB">
        <w:t xml:space="preserve">create more demand, and thereby bring down prices. This will have a positive spiral effect, as once prices drop more users / consumers might take up higher speed subscriptions. </w:t>
      </w:r>
    </w:p>
    <w:p w14:paraId="52BD2945" w14:textId="63FDA44B" w:rsidR="000045EB" w:rsidRDefault="000045EB">
      <w:pPr>
        <w:pStyle w:val="CommentText"/>
      </w:pPr>
    </w:p>
  </w:comment>
  <w:comment w:id="20" w:author="Diomides Mavroyiannis" w:date="2022-04-19T20:53:00Z" w:initials="DM">
    <w:p w14:paraId="6CDD4F71" w14:textId="5DEE908D" w:rsidR="000410DD" w:rsidRDefault="000410DD">
      <w:pPr>
        <w:pStyle w:val="CommentText"/>
      </w:pPr>
      <w:r>
        <w:rPr>
          <w:rStyle w:val="CommentReference"/>
        </w:rPr>
        <w:annotationRef/>
      </w:r>
      <w:r>
        <w:t xml:space="preserve">I’m really not sure about the economic reasoning applied here. If the supply stays constant but demand increases, the usual prediction is that prices will increase. </w:t>
      </w:r>
    </w:p>
  </w:comment>
  <w:comment w:id="21" w:author="Jan Droege" w:date="2022-04-20T11:14:00Z" w:initials="JD">
    <w:p w14:paraId="5E62A346" w14:textId="2D8414CE" w:rsidR="00EF48BA" w:rsidRDefault="00EF48BA">
      <w:pPr>
        <w:pStyle w:val="CommentText"/>
      </w:pPr>
      <w:r>
        <w:rPr>
          <w:rStyle w:val="CommentReference"/>
        </w:rPr>
        <w:annotationRef/>
      </w:r>
      <w:r>
        <w:t xml:space="preserve">I know what you are saying as a basic economics rule, but obviously in the telecom market this is the opposite generally. </w:t>
      </w:r>
      <w:r w:rsidR="00806B68">
        <w:t xml:space="preserve">The infrastructure is the cost. The more users you have on your infra the lower you can make the cost to each individual user. </w:t>
      </w:r>
    </w:p>
  </w:comment>
  <w:comment w:id="24" w:author="Jan Droege" w:date="2022-04-19T08:58:00Z" w:initials="JD">
    <w:p w14:paraId="384DD555" w14:textId="771744F4" w:rsidR="001749DC" w:rsidRDefault="001749DC">
      <w:pPr>
        <w:pStyle w:val="CommentText"/>
      </w:pPr>
      <w:r>
        <w:rPr>
          <w:rStyle w:val="CommentReference"/>
        </w:rPr>
        <w:annotationRef/>
      </w:r>
      <w:r>
        <w:t xml:space="preserve">Not sure we can make this </w:t>
      </w:r>
      <w:proofErr w:type="gramStart"/>
      <w:r>
        <w:t>statement,</w:t>
      </w:r>
      <w:proofErr w:type="gramEnd"/>
      <w:r>
        <w:t xml:space="preserve"> I don’t think the NRA can impose prices. Only wholesale access prices in regulated segments</w:t>
      </w:r>
    </w:p>
  </w:comment>
  <w:comment w:id="25" w:author="Jan Droege" w:date="2022-04-19T08:40:00Z" w:initials="JD">
    <w:p w14:paraId="5F25A4ED" w14:textId="77777777" w:rsidR="00EA0652" w:rsidRDefault="00EA0652" w:rsidP="00EA0652">
      <w:pPr>
        <w:pStyle w:val="CommentText"/>
      </w:pPr>
      <w:r>
        <w:rPr>
          <w:rStyle w:val="CommentReference"/>
        </w:rPr>
        <w:annotationRef/>
      </w:r>
      <w:r>
        <w:t xml:space="preserve">Very good point, but again, I wonder if we should make it later under the “assessment” section. </w:t>
      </w:r>
    </w:p>
  </w:comment>
  <w:comment w:id="33" w:author="Diomides Mavroyiannis" w:date="2022-04-16T18:25:00Z" w:initials="DM">
    <w:p w14:paraId="6D55D8E6" w14:textId="4ACD4C3E" w:rsidR="004A5C44" w:rsidRDefault="004A5C44">
      <w:pPr>
        <w:pStyle w:val="CommentText"/>
      </w:pPr>
      <w:r>
        <w:rPr>
          <w:rStyle w:val="CommentReference"/>
        </w:rPr>
        <w:annotationRef/>
      </w:r>
      <w:r>
        <w:t>Could you please confirm, Marianne/</w:t>
      </w:r>
      <w:proofErr w:type="gramStart"/>
      <w:r>
        <w:t>Maria</w:t>
      </w:r>
      <w:proofErr w:type="gramEnd"/>
    </w:p>
  </w:comment>
  <w:comment w:id="34" w:author="Jan Droege" w:date="2022-04-19T09:02:00Z" w:initials="JD">
    <w:p w14:paraId="517CFE48" w14:textId="653ABB88" w:rsidR="000045EB" w:rsidRDefault="000045EB">
      <w:pPr>
        <w:pStyle w:val="CommentText"/>
      </w:pPr>
      <w:r>
        <w:rPr>
          <w:rStyle w:val="CommentReference"/>
        </w:rPr>
        <w:annotationRef/>
      </w:r>
      <w:r>
        <w:t>correct</w:t>
      </w:r>
    </w:p>
  </w:comment>
  <w:comment w:id="37" w:author="Jan Droege" w:date="2022-04-19T09:03:00Z" w:initials="JD">
    <w:p w14:paraId="580BF2B9" w14:textId="77777777" w:rsidR="0033258D" w:rsidRDefault="0033258D" w:rsidP="0033258D">
      <w:pPr>
        <w:pStyle w:val="CommentText"/>
      </w:pPr>
      <w:r>
        <w:rPr>
          <w:rStyle w:val="CommentReference"/>
        </w:rPr>
        <w:annotationRef/>
      </w:r>
      <w:r>
        <w:t xml:space="preserve">can we cite the source </w:t>
      </w:r>
      <w:proofErr w:type="gramStart"/>
      <w:r>
        <w:t>here</w:t>
      </w:r>
      <w:proofErr w:type="gramEnd"/>
    </w:p>
  </w:comment>
  <w:comment w:id="38" w:author="Diomides Mavroyiannis" w:date="2022-04-19T22:38:00Z" w:initials="DM">
    <w:p w14:paraId="5D6B80DE" w14:textId="77777777" w:rsidR="0033258D" w:rsidRDefault="0033258D" w:rsidP="0033258D">
      <w:pPr>
        <w:pStyle w:val="CommentText"/>
      </w:pPr>
      <w:r>
        <w:rPr>
          <w:rStyle w:val="CommentReference"/>
        </w:rPr>
        <w:annotationRef/>
      </w:r>
      <w:r>
        <w:t>Cited</w:t>
      </w:r>
    </w:p>
  </w:comment>
  <w:comment w:id="39" w:author="Diomides Mavroyiannis" w:date="2022-04-16T18:37:00Z" w:initials="DM">
    <w:p w14:paraId="003BA071" w14:textId="77777777" w:rsidR="0033258D" w:rsidRDefault="0033258D" w:rsidP="0033258D">
      <w:pPr>
        <w:pStyle w:val="CommentText"/>
      </w:pPr>
      <w:r>
        <w:rPr>
          <w:rStyle w:val="CommentReference"/>
        </w:rPr>
        <w:annotationRef/>
      </w:r>
      <w:r>
        <w:t>Confirm/Deny source</w:t>
      </w:r>
    </w:p>
  </w:comment>
  <w:comment w:id="42" w:author="Jan Droege" w:date="2022-04-19T09:05:00Z" w:initials="JD">
    <w:p w14:paraId="030A78C4" w14:textId="77777777" w:rsidR="00CB637C" w:rsidRDefault="00CB637C">
      <w:pPr>
        <w:pStyle w:val="CommentText"/>
      </w:pPr>
      <w:r>
        <w:rPr>
          <w:rStyle w:val="CommentReference"/>
        </w:rPr>
        <w:annotationRef/>
      </w:r>
      <w:r>
        <w:t xml:space="preserve">I think the papers lacks a conclusion on what the anticipated impact of the voucher scheme is. I think it is both ambitious (82K out of 350K HH is a significant %) on the other hand the % of subsidy is low. I think this is a piece we need to stress more. </w:t>
      </w:r>
    </w:p>
    <w:p w14:paraId="5C8A16CA" w14:textId="77777777" w:rsidR="00CB637C" w:rsidRDefault="00CB637C">
      <w:pPr>
        <w:pStyle w:val="CommentText"/>
      </w:pPr>
    </w:p>
    <w:p w14:paraId="37FC1E99" w14:textId="4C807CD3" w:rsidR="00CB637C" w:rsidRDefault="00CB637C">
      <w:pPr>
        <w:pStyle w:val="CommentText"/>
      </w:pPr>
      <w:r>
        <w:t xml:space="preserve">Can we get a better sense of who do we think will benefit from the vouchers: as consumers can chose the operator freely can we expect an even distribution? A distribution based on current market shares, or a distribution biased </w:t>
      </w:r>
      <w:proofErr w:type="spellStart"/>
      <w:r>
        <w:t>to wards</w:t>
      </w:r>
      <w:proofErr w:type="spellEnd"/>
      <w:r>
        <w:t xml:space="preserve"> </w:t>
      </w:r>
      <w:proofErr w:type="spellStart"/>
      <w:r>
        <w:t>Cyta</w:t>
      </w:r>
      <w:proofErr w:type="spellEnd"/>
      <w:r>
        <w:t xml:space="preserve">. I think this is the key question that has not really been answered. </w:t>
      </w:r>
    </w:p>
  </w:comment>
  <w:comment w:id="43" w:author="Diomides Mavroyiannis" w:date="2022-04-22T00:40:00Z" w:initials="DM">
    <w:p w14:paraId="65E30BA5" w14:textId="5ABFDEA9" w:rsidR="00A16075" w:rsidRDefault="00A16075">
      <w:pPr>
        <w:pStyle w:val="CommentText"/>
      </w:pPr>
      <w:r>
        <w:rPr>
          <w:rStyle w:val="CommentReference"/>
        </w:rPr>
        <w:annotationRef/>
      </w:r>
      <w:r>
        <w:t>Partly addressed in 3.3 but will add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1FD8B" w15:done="1"/>
  <w15:commentEx w15:paraId="52D88457" w15:paraIdParent="4561FD8B" w15:done="1"/>
  <w15:commentEx w15:paraId="2C9F2C19" w15:done="1"/>
  <w15:commentEx w15:paraId="716B7393" w15:paraIdParent="2C9F2C19" w15:done="1"/>
  <w15:commentEx w15:paraId="423DCCF5" w15:done="1"/>
  <w15:commentEx w15:paraId="57ECA4E6" w15:paraIdParent="423DCCF5" w15:done="1"/>
  <w15:commentEx w15:paraId="2C7EF9DA" w15:paraIdParent="423DCCF5" w15:done="1"/>
  <w15:commentEx w15:paraId="7CD85CBA" w15:done="1"/>
  <w15:commentEx w15:paraId="3FD27DC3" w15:done="1"/>
  <w15:commentEx w15:paraId="3575F7DB" w15:done="1"/>
  <w15:commentEx w15:paraId="096E7219" w15:paraIdParent="3575F7DB" w15:done="1"/>
  <w15:commentEx w15:paraId="2683F150" w15:done="1"/>
  <w15:commentEx w15:paraId="71CA7975" w15:paraIdParent="2683F150" w15:done="1"/>
  <w15:commentEx w15:paraId="68DE4E48" w15:done="1"/>
  <w15:commentEx w15:paraId="6E3E06BC" w15:paraIdParent="68DE4E48" w15:done="1"/>
  <w15:commentEx w15:paraId="49F9750F" w15:done="1"/>
  <w15:commentEx w15:paraId="4441D6EB" w15:paraIdParent="49F9750F" w15:done="1"/>
  <w15:commentEx w15:paraId="4D2ED6D6" w15:done="0"/>
  <w15:commentEx w15:paraId="113C1A83" w15:paraIdParent="4D2ED6D6" w15:done="0"/>
  <w15:commentEx w15:paraId="52BD2945" w15:done="0"/>
  <w15:commentEx w15:paraId="6CDD4F71" w15:paraIdParent="52BD2945" w15:done="0"/>
  <w15:commentEx w15:paraId="5E62A346" w15:paraIdParent="52BD2945" w15:done="0"/>
  <w15:commentEx w15:paraId="384DD555" w15:done="1"/>
  <w15:commentEx w15:paraId="5F25A4ED" w15:done="1"/>
  <w15:commentEx w15:paraId="6D55D8E6" w15:done="1"/>
  <w15:commentEx w15:paraId="517CFE48" w15:paraIdParent="6D55D8E6" w15:done="1"/>
  <w15:commentEx w15:paraId="580BF2B9" w15:done="1"/>
  <w15:commentEx w15:paraId="5D6B80DE" w15:paraIdParent="580BF2B9" w15:done="1"/>
  <w15:commentEx w15:paraId="003BA071" w15:done="0"/>
  <w15:commentEx w15:paraId="37FC1E99" w15:done="0"/>
  <w15:commentEx w15:paraId="65E30BA5" w15:paraIdParent="37FC1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F2CE" w16cex:dateUtc="2022-04-19T06:35:00Z"/>
  <w16cex:commentExtensible w16cex:durableId="26099E37" w16cex:dateUtc="2022-04-19T18:46:00Z"/>
  <w16cex:commentExtensible w16cex:durableId="260B8EE9" w16cex:dateUtc="2022-04-19T06:51:00Z"/>
  <w16cex:commentExtensible w16cex:durableId="260B8EE8" w16cex:dateUtc="2022-04-19T20:25:00Z"/>
  <w16cex:commentExtensible w16cex:durableId="260B8EE7" w16cex:dateUtc="2022-04-19T06:51:00Z"/>
  <w16cex:commentExtensible w16cex:durableId="260B8EE6" w16cex:dateUtc="2022-04-19T20:31:00Z"/>
  <w16cex:commentExtensible w16cex:durableId="260B8EE5" w16cex:dateUtc="2022-04-20T09:12:00Z"/>
  <w16cex:commentExtensible w16cex:durableId="2608F33B" w16cex:dateUtc="2022-04-19T06:37:00Z"/>
  <w16cex:commentExtensible w16cex:durableId="2608F38D" w16cex:dateUtc="2022-04-19T06:38:00Z"/>
  <w16cex:commentExtensible w16cex:durableId="26059495" w16cex:dateUtc="2022-04-16T17:16:00Z"/>
  <w16cex:commentExtensible w16cex:durableId="260A68A9" w16cex:dateUtc="2022-04-20T09:10:00Z"/>
  <w16cex:commentExtensible w16cex:durableId="2608F548" w16cex:dateUtc="2022-04-19T06:46:00Z"/>
  <w16cex:commentExtensible w16cex:durableId="2609B653" w16cex:dateUtc="2022-04-19T20:29:00Z"/>
  <w16cex:commentExtensible w16cex:durableId="260593C4" w16cex:dateUtc="2022-04-16T17:13:00Z"/>
  <w16cex:commentExtensible w16cex:durableId="2608F5DB" w16cex:dateUtc="2022-04-19T06:48:00Z"/>
  <w16cex:commentExtensible w16cex:durableId="2608F73F" w16cex:dateUtc="2022-04-19T06:54:00Z"/>
  <w16cex:commentExtensible w16cex:durableId="2609B5AF" w16cex:dateUtc="2022-04-19T20:26:00Z"/>
  <w16cex:commentExtensible w16cex:durableId="2608F777" w16cex:dateUtc="2022-04-19T06:55:00Z"/>
  <w16cex:commentExtensible w16cex:durableId="26099F7C" w16cex:dateUtc="2022-04-19T18:52:00Z"/>
  <w16cex:commentExtensible w16cex:durableId="2608F84D" w16cex:dateUtc="2022-04-19T06:58:00Z"/>
  <w16cex:commentExtensible w16cex:durableId="26099FC5" w16cex:dateUtc="2022-04-19T18:53:00Z"/>
  <w16cex:commentExtensible w16cex:durableId="260A6982" w16cex:dateUtc="2022-04-20T09:14:00Z"/>
  <w16cex:commentExtensible w16cex:durableId="2608F827" w16cex:dateUtc="2022-04-19T06:58:00Z"/>
  <w16cex:commentExtensible w16cex:durableId="260B1D18" w16cex:dateUtc="2022-04-19T06:40:00Z"/>
  <w16cex:commentExtensible w16cex:durableId="26058890" w16cex:dateUtc="2022-04-16T16:25:00Z"/>
  <w16cex:commentExtensible w16cex:durableId="2608F924" w16cex:dateUtc="2022-04-19T07:02:00Z"/>
  <w16cex:commentExtensible w16cex:durableId="260B9498" w16cex:dateUtc="2022-04-19T07:03:00Z"/>
  <w16cex:commentExtensible w16cex:durableId="260B9497" w16cex:dateUtc="2022-04-19T20:38:00Z"/>
  <w16cex:commentExtensible w16cex:durableId="260B9496" w16cex:dateUtc="2022-04-16T16:37:00Z"/>
  <w16cex:commentExtensible w16cex:durableId="2608F9CA" w16cex:dateUtc="2022-04-19T07:05:00Z"/>
  <w16cex:commentExtensible w16cex:durableId="260C77F1" w16cex:dateUtc="2022-04-21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1FD8B" w16cid:durableId="2608F2CE"/>
  <w16cid:commentId w16cid:paraId="52D88457" w16cid:durableId="26099E37"/>
  <w16cid:commentId w16cid:paraId="2C9F2C19" w16cid:durableId="260B8EE9"/>
  <w16cid:commentId w16cid:paraId="716B7393" w16cid:durableId="260B8EE8"/>
  <w16cid:commentId w16cid:paraId="423DCCF5" w16cid:durableId="260B8EE7"/>
  <w16cid:commentId w16cid:paraId="57ECA4E6" w16cid:durableId="260B8EE6"/>
  <w16cid:commentId w16cid:paraId="2C7EF9DA" w16cid:durableId="260B8EE5"/>
  <w16cid:commentId w16cid:paraId="7CD85CBA" w16cid:durableId="2608F33B"/>
  <w16cid:commentId w16cid:paraId="3FD27DC3" w16cid:durableId="2608F38D"/>
  <w16cid:commentId w16cid:paraId="3575F7DB" w16cid:durableId="26059495"/>
  <w16cid:commentId w16cid:paraId="096E7219" w16cid:durableId="260A68A9"/>
  <w16cid:commentId w16cid:paraId="2683F150" w16cid:durableId="2608F548"/>
  <w16cid:commentId w16cid:paraId="71CA7975" w16cid:durableId="2609B653"/>
  <w16cid:commentId w16cid:paraId="68DE4E48" w16cid:durableId="260593C4"/>
  <w16cid:commentId w16cid:paraId="6E3E06BC" w16cid:durableId="2608F5DB"/>
  <w16cid:commentId w16cid:paraId="49F9750F" w16cid:durableId="2608F73F"/>
  <w16cid:commentId w16cid:paraId="4441D6EB" w16cid:durableId="2609B5AF"/>
  <w16cid:commentId w16cid:paraId="4D2ED6D6" w16cid:durableId="2608F777"/>
  <w16cid:commentId w16cid:paraId="113C1A83" w16cid:durableId="26099F7C"/>
  <w16cid:commentId w16cid:paraId="52BD2945" w16cid:durableId="2608F84D"/>
  <w16cid:commentId w16cid:paraId="6CDD4F71" w16cid:durableId="26099FC5"/>
  <w16cid:commentId w16cid:paraId="5E62A346" w16cid:durableId="260A6982"/>
  <w16cid:commentId w16cid:paraId="384DD555" w16cid:durableId="2608F827"/>
  <w16cid:commentId w16cid:paraId="5F25A4ED" w16cid:durableId="260B1D18"/>
  <w16cid:commentId w16cid:paraId="6D55D8E6" w16cid:durableId="26058890"/>
  <w16cid:commentId w16cid:paraId="517CFE48" w16cid:durableId="2608F924"/>
  <w16cid:commentId w16cid:paraId="580BF2B9" w16cid:durableId="260B9498"/>
  <w16cid:commentId w16cid:paraId="5D6B80DE" w16cid:durableId="260B9497"/>
  <w16cid:commentId w16cid:paraId="003BA071" w16cid:durableId="260B9496"/>
  <w16cid:commentId w16cid:paraId="37FC1E99" w16cid:durableId="2608F9CA"/>
  <w16cid:commentId w16cid:paraId="65E30BA5" w16cid:durableId="260C77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1697" w14:textId="77777777" w:rsidR="00356319" w:rsidRDefault="00356319" w:rsidP="0007260C">
      <w:pPr>
        <w:spacing w:after="0" w:line="240" w:lineRule="auto"/>
      </w:pPr>
      <w:r>
        <w:separator/>
      </w:r>
    </w:p>
  </w:endnote>
  <w:endnote w:type="continuationSeparator" w:id="0">
    <w:p w14:paraId="536D2E4D" w14:textId="77777777" w:rsidR="00356319" w:rsidRDefault="00356319" w:rsidP="0007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6536F" w14:textId="77777777" w:rsidR="00356319" w:rsidRDefault="00356319" w:rsidP="0007260C">
      <w:pPr>
        <w:spacing w:after="0" w:line="240" w:lineRule="auto"/>
      </w:pPr>
      <w:r>
        <w:separator/>
      </w:r>
    </w:p>
  </w:footnote>
  <w:footnote w:type="continuationSeparator" w:id="0">
    <w:p w14:paraId="43D63C57" w14:textId="77777777" w:rsidR="00356319" w:rsidRDefault="00356319" w:rsidP="0007260C">
      <w:pPr>
        <w:spacing w:after="0" w:line="240" w:lineRule="auto"/>
      </w:pPr>
      <w:r>
        <w:continuationSeparator/>
      </w:r>
    </w:p>
  </w:footnote>
  <w:footnote w:id="1">
    <w:p w14:paraId="1E43E20F" w14:textId="77777777" w:rsidR="00A3423D" w:rsidRDefault="00A3423D" w:rsidP="00A3423D">
      <w:pPr>
        <w:pStyle w:val="FootnoteText"/>
      </w:pPr>
      <w:r>
        <w:rPr>
          <w:rStyle w:val="FootnoteReference"/>
        </w:rPr>
        <w:footnoteRef/>
      </w:r>
      <w:r>
        <w:t xml:space="preserve"> This data is collected by the national regulatory authority of </w:t>
      </w:r>
      <w:proofErr w:type="gramStart"/>
      <w:r>
        <w:t>Cyprus(</w:t>
      </w:r>
      <w:proofErr w:type="gramEnd"/>
      <w:r>
        <w:t>Henceforth, NRA)</w:t>
      </w:r>
    </w:p>
  </w:footnote>
  <w:footnote w:id="2">
    <w:p w14:paraId="3D8CB0B2" w14:textId="6548A18C" w:rsidR="00E40A2B" w:rsidRPr="00E40A2B" w:rsidRDefault="00E40A2B">
      <w:pPr>
        <w:pStyle w:val="FootnoteText"/>
      </w:pPr>
      <w:r>
        <w:rPr>
          <w:rStyle w:val="FootnoteReference"/>
        </w:rPr>
        <w:footnoteRef/>
      </w:r>
      <w:r>
        <w:t xml:space="preserve"> </w:t>
      </w:r>
      <w:r w:rsidRPr="00E31B01">
        <w:t>1 Gbps download speed, and 200 M</w:t>
      </w:r>
      <w:r>
        <w:t>bps upload</w:t>
      </w:r>
    </w:p>
  </w:footnote>
  <w:footnote w:id="3">
    <w:p w14:paraId="5D49D090" w14:textId="1322135E" w:rsidR="00D76F7D" w:rsidRDefault="00D76F7D">
      <w:pPr>
        <w:pStyle w:val="FootnoteText"/>
      </w:pPr>
      <w:r>
        <w:rPr>
          <w:rStyle w:val="FootnoteReference"/>
        </w:rPr>
        <w:footnoteRef/>
      </w:r>
      <w:r>
        <w:t xml:space="preserve"> </w:t>
      </w:r>
      <w:r w:rsidRPr="00D76F7D">
        <w:t>https://digital-strategy.ec.europa.eu/en/policies/desi</w:t>
      </w:r>
    </w:p>
  </w:footnote>
  <w:footnote w:id="4">
    <w:p w14:paraId="6999491E" w14:textId="5447C90E" w:rsidR="008D1885" w:rsidRDefault="008D1885">
      <w:pPr>
        <w:pStyle w:val="FootnoteText"/>
      </w:pPr>
      <w:r>
        <w:rPr>
          <w:rStyle w:val="FootnoteReference"/>
        </w:rPr>
        <w:footnoteRef/>
      </w:r>
      <w:r>
        <w:t xml:space="preserve"> Digital Economy and Society 2022, </w:t>
      </w:r>
      <w:proofErr w:type="gramStart"/>
      <w:r>
        <w:t>Cyprus(</w:t>
      </w:r>
      <w:proofErr w:type="gramEnd"/>
      <w:r>
        <w:t>DESI), pg.4</w:t>
      </w:r>
    </w:p>
  </w:footnote>
  <w:footnote w:id="5">
    <w:p w14:paraId="4C7E319B" w14:textId="1EA05B96" w:rsidR="0007260C" w:rsidRDefault="0007260C">
      <w:pPr>
        <w:pStyle w:val="FootnoteText"/>
      </w:pPr>
      <w:r>
        <w:rPr>
          <w:rStyle w:val="FootnoteReference"/>
        </w:rPr>
        <w:footnoteRef/>
      </w:r>
      <w:r>
        <w:t xml:space="preserve"> Digital Economy and Society Index (DESI) 2021 Thematic chapters</w:t>
      </w:r>
    </w:p>
  </w:footnote>
  <w:footnote w:id="6">
    <w:p w14:paraId="0A86AFB9" w14:textId="77777777" w:rsidR="0033258D" w:rsidRDefault="0033258D" w:rsidP="0033258D">
      <w:pPr>
        <w:pStyle w:val="FootnoteText"/>
      </w:pPr>
      <w:r>
        <w:rPr>
          <w:rStyle w:val="FootnoteReference"/>
        </w:rPr>
        <w:footnoteRef/>
      </w:r>
      <w:r>
        <w:t xml:space="preserve"> NRA data</w:t>
      </w:r>
    </w:p>
  </w:footnote>
  <w:footnote w:id="7">
    <w:p w14:paraId="6C10072D" w14:textId="77777777" w:rsidR="0033258D" w:rsidRDefault="0033258D" w:rsidP="0033258D">
      <w:pPr>
        <w:pStyle w:val="FootnoteText"/>
      </w:pPr>
      <w:r>
        <w:rPr>
          <w:rStyle w:val="FootnoteReference"/>
        </w:rPr>
        <w:footnoteRef/>
      </w:r>
      <w:r>
        <w:t xml:space="preserve"> NRA data</w:t>
      </w:r>
    </w:p>
  </w:footnote>
  <w:footnote w:id="8">
    <w:p w14:paraId="027645BE" w14:textId="402CC4F8" w:rsidR="003F3C0C" w:rsidRDefault="003F3C0C">
      <w:pPr>
        <w:pStyle w:val="FootnoteText"/>
      </w:pPr>
      <w:r>
        <w:rPr>
          <w:rStyle w:val="FootnoteReference"/>
        </w:rPr>
        <w:footnoteRef/>
      </w:r>
      <w:r>
        <w:t xml:space="preserve"> Note that </w:t>
      </w:r>
      <w:proofErr w:type="spellStart"/>
      <w:r>
        <w:t>Cyta</w:t>
      </w:r>
      <w:proofErr w:type="spellEnd"/>
      <w:r>
        <w:t xml:space="preserve"> offer a cheaper installation cost </w:t>
      </w:r>
      <w:r w:rsidR="0054525D">
        <w:t xml:space="preserve">for existing customers but we assume a </w:t>
      </w:r>
      <w:proofErr w:type="spellStart"/>
      <w:r w:rsidR="0054525D">
        <w:t>worse case</w:t>
      </w:r>
      <w:proofErr w:type="spellEnd"/>
      <w:r w:rsidR="0054525D">
        <w:t xml:space="preserve"> scenario</w:t>
      </w:r>
      <w:r w:rsidR="00A65F31">
        <w:t xml:space="preserve"> and take the higher price</w:t>
      </w:r>
    </w:p>
  </w:footnote>
  <w:footnote w:id="9">
    <w:p w14:paraId="2374AAD0" w14:textId="20276D24" w:rsidR="0054525D" w:rsidRDefault="0054525D">
      <w:pPr>
        <w:pStyle w:val="FootnoteText"/>
      </w:pPr>
      <w:r>
        <w:rPr>
          <w:rStyle w:val="FootnoteReference"/>
        </w:rPr>
        <w:footnoteRef/>
      </w:r>
      <w:r>
        <w:t xml:space="preserve"> </w:t>
      </w:r>
      <w:hyperlink r:id="rId1" w:history="1">
        <w:r w:rsidRPr="00FC5B7D">
          <w:rPr>
            <w:rStyle w:val="Hyperlink"/>
            <w:rFonts w:ascii="Calibri" w:eastAsia="Calibri" w:hAnsi="Calibri" w:cs="Calibri"/>
            <w:i/>
            <w:iCs/>
            <w:sz w:val="18"/>
            <w:szCs w:val="18"/>
          </w:rPr>
          <w:t>https://www.cyta.com.cy/cyta-fiber</w:t>
        </w:r>
      </w:hyperlink>
    </w:p>
  </w:footnote>
  <w:footnote w:id="10">
    <w:p w14:paraId="706EAE0D" w14:textId="61182088" w:rsidR="0054525D" w:rsidRPr="00FC5B7D" w:rsidRDefault="0054525D" w:rsidP="0054525D">
      <w:pPr>
        <w:rPr>
          <w:sz w:val="18"/>
          <w:szCs w:val="18"/>
        </w:rPr>
      </w:pPr>
      <w:r>
        <w:rPr>
          <w:rStyle w:val="FootnoteReference"/>
        </w:rPr>
        <w:footnoteRef/>
      </w:r>
      <w:r>
        <w:t xml:space="preserve"> </w:t>
      </w:r>
      <w:hyperlink r:id="rId2" w:history="1">
        <w:r w:rsidRPr="00FC5B7D">
          <w:rPr>
            <w:rStyle w:val="Hyperlink"/>
            <w:rFonts w:ascii="Calibri" w:eastAsia="Calibri" w:hAnsi="Calibri" w:cs="Calibri"/>
            <w:i/>
            <w:iCs/>
            <w:sz w:val="18"/>
            <w:szCs w:val="18"/>
          </w:rPr>
          <w:t>https://www.epic.com.cy/el/page/RqyDTLifS/epic-fiber</w:t>
        </w:r>
      </w:hyperlink>
    </w:p>
    <w:p w14:paraId="290DC331" w14:textId="7CAD134A" w:rsidR="0054525D" w:rsidRDefault="0054525D">
      <w:pPr>
        <w:pStyle w:val="FootnoteText"/>
      </w:pPr>
    </w:p>
  </w:footnote>
  <w:footnote w:id="11">
    <w:p w14:paraId="27318805" w14:textId="323BEC27" w:rsidR="0054525D" w:rsidRPr="00FC5B7D" w:rsidRDefault="0054525D" w:rsidP="0054525D">
      <w:pPr>
        <w:rPr>
          <w:sz w:val="18"/>
          <w:szCs w:val="18"/>
        </w:rPr>
      </w:pPr>
      <w:r>
        <w:rPr>
          <w:rStyle w:val="FootnoteReference"/>
        </w:rPr>
        <w:footnoteRef/>
      </w:r>
      <w:r>
        <w:t xml:space="preserve"> </w:t>
      </w:r>
      <w:hyperlink r:id="rId3" w:history="1">
        <w:r w:rsidRPr="00FC5B7D">
          <w:rPr>
            <w:rStyle w:val="Hyperlink"/>
            <w:rFonts w:ascii="Calibri" w:eastAsia="Calibri" w:hAnsi="Calibri" w:cs="Calibri"/>
            <w:i/>
            <w:iCs/>
            <w:sz w:val="18"/>
            <w:szCs w:val="18"/>
          </w:rPr>
          <w:t>https://primetel.com.cy/home-fiber-plans-en</w:t>
        </w:r>
      </w:hyperlink>
    </w:p>
    <w:p w14:paraId="334E4A32" w14:textId="7A6DC67D" w:rsidR="0054525D" w:rsidRDefault="0054525D">
      <w:pPr>
        <w:pStyle w:val="FootnoteText"/>
      </w:pPr>
    </w:p>
  </w:footnote>
  <w:footnote w:id="12">
    <w:p w14:paraId="1A51A010" w14:textId="72C4A172" w:rsidR="0054525D" w:rsidRDefault="0054525D">
      <w:pPr>
        <w:pStyle w:val="FootnoteText"/>
      </w:pPr>
      <w:r>
        <w:rPr>
          <w:rStyle w:val="FootnoteReference"/>
        </w:rPr>
        <w:footnoteRef/>
      </w:r>
      <w:r>
        <w:t xml:space="preserve"> Note that we do not have data on </w:t>
      </w:r>
      <w:proofErr w:type="spellStart"/>
      <w:r>
        <w:t>Primetel</w:t>
      </w:r>
      <w:proofErr w:type="spellEnd"/>
      <w:r>
        <w:t xml:space="preserve"> and </w:t>
      </w:r>
      <w:proofErr w:type="spellStart"/>
      <w:r>
        <w:t>Cablenet</w:t>
      </w:r>
      <w:proofErr w:type="spellEnd"/>
      <w:r>
        <w:t xml:space="preserve"> Installation price for new customers</w:t>
      </w:r>
    </w:p>
  </w:footnote>
  <w:footnote w:id="13">
    <w:p w14:paraId="3D8E99B0" w14:textId="0352AF38" w:rsidR="0054525D" w:rsidRDefault="0054525D">
      <w:pPr>
        <w:pStyle w:val="FootnoteText"/>
      </w:pPr>
      <w:r>
        <w:rPr>
          <w:rStyle w:val="FootnoteReference"/>
        </w:rPr>
        <w:footnoteRef/>
      </w:r>
      <w:r>
        <w:t xml:space="preserve"> </w:t>
      </w:r>
      <w:hyperlink r:id="rId4" w:history="1">
        <w:r w:rsidRPr="00FC5B7D">
          <w:rPr>
            <w:rStyle w:val="Hyperlink"/>
            <w:rFonts w:ascii="Calibri" w:eastAsia="Calibri" w:hAnsi="Calibri" w:cs="Calibri"/>
            <w:i/>
            <w:iCs/>
            <w:sz w:val="18"/>
            <w:szCs w:val="18"/>
          </w:rPr>
          <w:t>https://cablenet.com.cy/%cf%80%ce%b1%ce%ba%ce%b5%cf%84%ce%b1-internet-3/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AE13F0"/>
    <w:multiLevelType w:val="hybridMultilevel"/>
    <w:tmpl w:val="FF54F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632D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4A6146"/>
    <w:multiLevelType w:val="multilevel"/>
    <w:tmpl w:val="EC88D3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2E1D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8B16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1B2C4E"/>
    <w:multiLevelType w:val="hybridMultilevel"/>
    <w:tmpl w:val="7C6E2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70844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7972641">
    <w:abstractNumId w:val="6"/>
  </w:num>
  <w:num w:numId="2" w16cid:durableId="1804617959">
    <w:abstractNumId w:val="2"/>
  </w:num>
  <w:num w:numId="3" w16cid:durableId="1353922881">
    <w:abstractNumId w:val="4"/>
  </w:num>
  <w:num w:numId="4" w16cid:durableId="1726953943">
    <w:abstractNumId w:val="0"/>
  </w:num>
  <w:num w:numId="5" w16cid:durableId="1528519923">
    <w:abstractNumId w:val="3"/>
  </w:num>
  <w:num w:numId="6" w16cid:durableId="846672322">
    <w:abstractNumId w:val="5"/>
  </w:num>
  <w:num w:numId="7" w16cid:durableId="1488083600">
    <w:abstractNumId w:val="1"/>
  </w:num>
  <w:num w:numId="8" w16cid:durableId="4876793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Droege">
    <w15:presenceInfo w15:providerId="None" w15:userId="Jan Droege"/>
  </w15:person>
  <w15:person w15:author="Diomides Mavroyiannis">
    <w15:presenceInfo w15:providerId="Windows Live" w15:userId="0b18f956d3111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D8"/>
    <w:rsid w:val="000045EB"/>
    <w:rsid w:val="0000672B"/>
    <w:rsid w:val="00022C00"/>
    <w:rsid w:val="00026287"/>
    <w:rsid w:val="00030F18"/>
    <w:rsid w:val="000410DD"/>
    <w:rsid w:val="0004670D"/>
    <w:rsid w:val="0005572F"/>
    <w:rsid w:val="0007260C"/>
    <w:rsid w:val="000A1E19"/>
    <w:rsid w:val="000E56F1"/>
    <w:rsid w:val="000F4C73"/>
    <w:rsid w:val="000F6256"/>
    <w:rsid w:val="00143843"/>
    <w:rsid w:val="001701B8"/>
    <w:rsid w:val="001749DC"/>
    <w:rsid w:val="00196793"/>
    <w:rsid w:val="00263DEF"/>
    <w:rsid w:val="00264A03"/>
    <w:rsid w:val="002903E0"/>
    <w:rsid w:val="0033258D"/>
    <w:rsid w:val="00356319"/>
    <w:rsid w:val="0037033E"/>
    <w:rsid w:val="0037722B"/>
    <w:rsid w:val="00384ABA"/>
    <w:rsid w:val="003E301D"/>
    <w:rsid w:val="003F3C0C"/>
    <w:rsid w:val="00417C88"/>
    <w:rsid w:val="00432282"/>
    <w:rsid w:val="0045521D"/>
    <w:rsid w:val="004A5C44"/>
    <w:rsid w:val="004C0C40"/>
    <w:rsid w:val="004C7329"/>
    <w:rsid w:val="004D1824"/>
    <w:rsid w:val="00526D32"/>
    <w:rsid w:val="00536CBE"/>
    <w:rsid w:val="0054525D"/>
    <w:rsid w:val="005529F7"/>
    <w:rsid w:val="005705DD"/>
    <w:rsid w:val="0058282A"/>
    <w:rsid w:val="005C63CD"/>
    <w:rsid w:val="005F3CD3"/>
    <w:rsid w:val="006437B4"/>
    <w:rsid w:val="00672A1A"/>
    <w:rsid w:val="00677B28"/>
    <w:rsid w:val="006E54D6"/>
    <w:rsid w:val="006F611F"/>
    <w:rsid w:val="00751C61"/>
    <w:rsid w:val="00786C86"/>
    <w:rsid w:val="00793D86"/>
    <w:rsid w:val="00806B68"/>
    <w:rsid w:val="0082356B"/>
    <w:rsid w:val="00860FEE"/>
    <w:rsid w:val="008760E6"/>
    <w:rsid w:val="00887388"/>
    <w:rsid w:val="008940D8"/>
    <w:rsid w:val="008D1885"/>
    <w:rsid w:val="008D738C"/>
    <w:rsid w:val="00902005"/>
    <w:rsid w:val="009316EA"/>
    <w:rsid w:val="009530DA"/>
    <w:rsid w:val="009D026A"/>
    <w:rsid w:val="00A16075"/>
    <w:rsid w:val="00A3423D"/>
    <w:rsid w:val="00A65F31"/>
    <w:rsid w:val="00AE672B"/>
    <w:rsid w:val="00AF0113"/>
    <w:rsid w:val="00AF759A"/>
    <w:rsid w:val="00B2731F"/>
    <w:rsid w:val="00B366F7"/>
    <w:rsid w:val="00B85331"/>
    <w:rsid w:val="00B93EA2"/>
    <w:rsid w:val="00BE218D"/>
    <w:rsid w:val="00C17927"/>
    <w:rsid w:val="00C24B47"/>
    <w:rsid w:val="00C3250D"/>
    <w:rsid w:val="00C418B4"/>
    <w:rsid w:val="00CB637C"/>
    <w:rsid w:val="00D142BD"/>
    <w:rsid w:val="00D328E4"/>
    <w:rsid w:val="00D45358"/>
    <w:rsid w:val="00D71328"/>
    <w:rsid w:val="00D76F7D"/>
    <w:rsid w:val="00DA3EB6"/>
    <w:rsid w:val="00DA73CD"/>
    <w:rsid w:val="00DB1C67"/>
    <w:rsid w:val="00DC5138"/>
    <w:rsid w:val="00DF4FE3"/>
    <w:rsid w:val="00E15A8F"/>
    <w:rsid w:val="00E31B01"/>
    <w:rsid w:val="00E40A2B"/>
    <w:rsid w:val="00E96CF4"/>
    <w:rsid w:val="00EA0652"/>
    <w:rsid w:val="00EA7F1C"/>
    <w:rsid w:val="00ED3525"/>
    <w:rsid w:val="00EF0FF6"/>
    <w:rsid w:val="00EF48BA"/>
    <w:rsid w:val="00F1478F"/>
    <w:rsid w:val="00F654D2"/>
    <w:rsid w:val="00F85362"/>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BC83"/>
  <w15:chartTrackingRefBased/>
  <w15:docId w15:val="{811A8F6F-1B6E-47CC-9766-79E3722F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0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40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9F7"/>
    <w:pPr>
      <w:spacing w:line="256" w:lineRule="auto"/>
      <w:ind w:left="720"/>
      <w:contextualSpacing/>
    </w:pPr>
    <w:rPr>
      <w:lang w:val="fr-FR"/>
    </w:rPr>
  </w:style>
  <w:style w:type="character" w:styleId="CommentReference">
    <w:name w:val="annotation reference"/>
    <w:basedOn w:val="DefaultParagraphFont"/>
    <w:uiPriority w:val="99"/>
    <w:semiHidden/>
    <w:unhideWhenUsed/>
    <w:rsid w:val="004A5C44"/>
    <w:rPr>
      <w:sz w:val="16"/>
      <w:szCs w:val="16"/>
    </w:rPr>
  </w:style>
  <w:style w:type="paragraph" w:styleId="CommentText">
    <w:name w:val="annotation text"/>
    <w:basedOn w:val="Normal"/>
    <w:link w:val="CommentTextChar"/>
    <w:uiPriority w:val="99"/>
    <w:unhideWhenUsed/>
    <w:rsid w:val="004A5C44"/>
    <w:pPr>
      <w:spacing w:line="240" w:lineRule="auto"/>
    </w:pPr>
    <w:rPr>
      <w:sz w:val="20"/>
      <w:szCs w:val="20"/>
    </w:rPr>
  </w:style>
  <w:style w:type="character" w:customStyle="1" w:styleId="CommentTextChar">
    <w:name w:val="Comment Text Char"/>
    <w:basedOn w:val="DefaultParagraphFont"/>
    <w:link w:val="CommentText"/>
    <w:uiPriority w:val="99"/>
    <w:rsid w:val="004A5C44"/>
    <w:rPr>
      <w:sz w:val="20"/>
      <w:szCs w:val="20"/>
    </w:rPr>
  </w:style>
  <w:style w:type="paragraph" w:styleId="CommentSubject">
    <w:name w:val="annotation subject"/>
    <w:basedOn w:val="CommentText"/>
    <w:next w:val="CommentText"/>
    <w:link w:val="CommentSubjectChar"/>
    <w:uiPriority w:val="99"/>
    <w:semiHidden/>
    <w:unhideWhenUsed/>
    <w:rsid w:val="004A5C44"/>
    <w:rPr>
      <w:b/>
      <w:bCs/>
    </w:rPr>
  </w:style>
  <w:style w:type="character" w:customStyle="1" w:styleId="CommentSubjectChar">
    <w:name w:val="Comment Subject Char"/>
    <w:basedOn w:val="CommentTextChar"/>
    <w:link w:val="CommentSubject"/>
    <w:uiPriority w:val="99"/>
    <w:semiHidden/>
    <w:rsid w:val="004A5C44"/>
    <w:rPr>
      <w:b/>
      <w:bCs/>
      <w:sz w:val="20"/>
      <w:szCs w:val="20"/>
    </w:rPr>
  </w:style>
  <w:style w:type="paragraph" w:styleId="FootnoteText">
    <w:name w:val="footnote text"/>
    <w:basedOn w:val="Normal"/>
    <w:link w:val="FootnoteTextChar"/>
    <w:uiPriority w:val="99"/>
    <w:semiHidden/>
    <w:unhideWhenUsed/>
    <w:rsid w:val="00072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260C"/>
    <w:rPr>
      <w:sz w:val="20"/>
      <w:szCs w:val="20"/>
    </w:rPr>
  </w:style>
  <w:style w:type="character" w:styleId="FootnoteReference">
    <w:name w:val="footnote reference"/>
    <w:basedOn w:val="DefaultParagraphFont"/>
    <w:uiPriority w:val="99"/>
    <w:semiHidden/>
    <w:unhideWhenUsed/>
    <w:rsid w:val="0007260C"/>
    <w:rPr>
      <w:vertAlign w:val="superscript"/>
    </w:rPr>
  </w:style>
  <w:style w:type="paragraph" w:styleId="Revision">
    <w:name w:val="Revision"/>
    <w:hidden/>
    <w:uiPriority w:val="99"/>
    <w:semiHidden/>
    <w:rsid w:val="003E301D"/>
    <w:pPr>
      <w:spacing w:after="0" w:line="240" w:lineRule="auto"/>
    </w:pPr>
  </w:style>
  <w:style w:type="character" w:styleId="Hyperlink">
    <w:name w:val="Hyperlink"/>
    <w:basedOn w:val="DefaultParagraphFont"/>
    <w:uiPriority w:val="99"/>
    <w:unhideWhenUsed/>
    <w:rsid w:val="000F6256"/>
    <w:rPr>
      <w:color w:val="0563C1"/>
      <w:u w:val="single"/>
    </w:rPr>
  </w:style>
  <w:style w:type="character" w:customStyle="1" w:styleId="Heading1Char">
    <w:name w:val="Heading 1 Char"/>
    <w:basedOn w:val="DefaultParagraphFont"/>
    <w:link w:val="Heading1"/>
    <w:uiPriority w:val="9"/>
    <w:rsid w:val="00A3423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42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57520">
      <w:bodyDiv w:val="1"/>
      <w:marLeft w:val="0"/>
      <w:marRight w:val="0"/>
      <w:marTop w:val="0"/>
      <w:marBottom w:val="0"/>
      <w:divBdr>
        <w:top w:val="none" w:sz="0" w:space="0" w:color="auto"/>
        <w:left w:val="none" w:sz="0" w:space="0" w:color="auto"/>
        <w:bottom w:val="none" w:sz="0" w:space="0" w:color="auto"/>
        <w:right w:val="none" w:sz="0" w:space="0" w:color="auto"/>
      </w:divBdr>
    </w:div>
    <w:div w:id="889613509">
      <w:bodyDiv w:val="1"/>
      <w:marLeft w:val="0"/>
      <w:marRight w:val="0"/>
      <w:marTop w:val="0"/>
      <w:marBottom w:val="0"/>
      <w:divBdr>
        <w:top w:val="none" w:sz="0" w:space="0" w:color="auto"/>
        <w:left w:val="none" w:sz="0" w:space="0" w:color="auto"/>
        <w:bottom w:val="none" w:sz="0" w:space="0" w:color="auto"/>
        <w:right w:val="none" w:sz="0" w:space="0" w:color="auto"/>
      </w:divBdr>
    </w:div>
    <w:div w:id="1078022617">
      <w:bodyDiv w:val="1"/>
      <w:marLeft w:val="0"/>
      <w:marRight w:val="0"/>
      <w:marTop w:val="0"/>
      <w:marBottom w:val="0"/>
      <w:divBdr>
        <w:top w:val="none" w:sz="0" w:space="0" w:color="auto"/>
        <w:left w:val="none" w:sz="0" w:space="0" w:color="auto"/>
        <w:bottom w:val="none" w:sz="0" w:space="0" w:color="auto"/>
        <w:right w:val="none" w:sz="0" w:space="0" w:color="auto"/>
      </w:divBdr>
    </w:div>
    <w:div w:id="1344552303">
      <w:bodyDiv w:val="1"/>
      <w:marLeft w:val="0"/>
      <w:marRight w:val="0"/>
      <w:marTop w:val="0"/>
      <w:marBottom w:val="0"/>
      <w:divBdr>
        <w:top w:val="none" w:sz="0" w:space="0" w:color="auto"/>
        <w:left w:val="none" w:sz="0" w:space="0" w:color="auto"/>
        <w:bottom w:val="none" w:sz="0" w:space="0" w:color="auto"/>
        <w:right w:val="none" w:sz="0" w:space="0" w:color="auto"/>
      </w:divBdr>
    </w:div>
    <w:div w:id="1964074984">
      <w:bodyDiv w:val="1"/>
      <w:marLeft w:val="0"/>
      <w:marRight w:val="0"/>
      <w:marTop w:val="0"/>
      <w:marBottom w:val="0"/>
      <w:divBdr>
        <w:top w:val="none" w:sz="0" w:space="0" w:color="auto"/>
        <w:left w:val="none" w:sz="0" w:space="0" w:color="auto"/>
        <w:bottom w:val="none" w:sz="0" w:space="0" w:color="auto"/>
        <w:right w:val="none" w:sz="0" w:space="0" w:color="auto"/>
      </w:divBdr>
    </w:div>
    <w:div w:id="20035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primetel.com.cy/home-fiber-plans-en" TargetMode="External"/><Relationship Id="rId2" Type="http://schemas.openxmlformats.org/officeDocument/2006/relationships/hyperlink" Target="https://www.epic.com.cy/el/page/RqyDTLifS/epic-fiber" TargetMode="External"/><Relationship Id="rId1" Type="http://schemas.openxmlformats.org/officeDocument/2006/relationships/hyperlink" Target="https://www.cyta.com.cy/cyta-fiber" TargetMode="External"/><Relationship Id="rId4" Type="http://schemas.openxmlformats.org/officeDocument/2006/relationships/hyperlink" Target="https://cablenet.com.cy/%cf%80%ce%b1%ce%ba%ce%b5%cf%84%ce%b1-internet-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oandNono\Documents\GitHub\PHD\Consulting%20Work\Cyprus%20Project\Pric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888323959505065E-2"/>
          <c:y val="3.6380157173737306E-2"/>
          <c:w val="0.74751340082489692"/>
          <c:h val="0.87558616454028948"/>
        </c:manualLayout>
      </c:layout>
      <c:scatterChart>
        <c:scatterStyle val="smoothMarker"/>
        <c:varyColors val="0"/>
        <c:ser>
          <c:idx val="0"/>
          <c:order val="0"/>
          <c:tx>
            <c:strRef>
              <c:f>Sheet2!$C$16</c:f>
              <c:strCache>
                <c:ptCount val="1"/>
                <c:pt idx="0">
                  <c:v>Cyta(300Mbps)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Sheet2!$B$17:$B$24</c:f>
              <c:numCache>
                <c:formatCode>General</c:formatCode>
                <c:ptCount val="8"/>
                <c:pt idx="0">
                  <c:v>1</c:v>
                </c:pt>
                <c:pt idx="1">
                  <c:v>2</c:v>
                </c:pt>
                <c:pt idx="2">
                  <c:v>3</c:v>
                </c:pt>
                <c:pt idx="3">
                  <c:v>4</c:v>
                </c:pt>
                <c:pt idx="4">
                  <c:v>5</c:v>
                </c:pt>
                <c:pt idx="5">
                  <c:v>6</c:v>
                </c:pt>
                <c:pt idx="6">
                  <c:v>7</c:v>
                </c:pt>
                <c:pt idx="7">
                  <c:v>8</c:v>
                </c:pt>
              </c:numCache>
            </c:numRef>
          </c:xVal>
          <c:yVal>
            <c:numRef>
              <c:f>Sheet2!$C$17:$C$24</c:f>
              <c:numCache>
                <c:formatCode>_(* #,##0.00_);_(* \(#,##0.00\);_(* "-"??_);_(@_)</c:formatCode>
                <c:ptCount val="8"/>
                <c:pt idx="0">
                  <c:v>734.19999999999993</c:v>
                </c:pt>
                <c:pt idx="1">
                  <c:v>604.93999999999994</c:v>
                </c:pt>
                <c:pt idx="2">
                  <c:v>561.85333333333335</c:v>
                </c:pt>
                <c:pt idx="3">
                  <c:v>540.30999999999995</c:v>
                </c:pt>
                <c:pt idx="4">
                  <c:v>527.38400000000001</c:v>
                </c:pt>
                <c:pt idx="5">
                  <c:v>518.76666666666665</c:v>
                </c:pt>
                <c:pt idx="6">
                  <c:v>512.61142857142852</c:v>
                </c:pt>
                <c:pt idx="7">
                  <c:v>507.995</c:v>
                </c:pt>
              </c:numCache>
            </c:numRef>
          </c:yVal>
          <c:smooth val="1"/>
          <c:extLst>
            <c:ext xmlns:c16="http://schemas.microsoft.com/office/drawing/2014/chart" uri="{C3380CC4-5D6E-409C-BE32-E72D297353CC}">
              <c16:uniqueId val="{00000000-0549-4D06-9723-03B91E9A5827}"/>
            </c:ext>
          </c:extLst>
        </c:ser>
        <c:ser>
          <c:idx val="1"/>
          <c:order val="1"/>
          <c:tx>
            <c:strRef>
              <c:f>Sheet2!$D$16</c:f>
              <c:strCache>
                <c:ptCount val="1"/>
                <c:pt idx="0">
                  <c:v>Epic(300Mbps)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Sheet2!$B$17:$B$24</c:f>
              <c:numCache>
                <c:formatCode>General</c:formatCode>
                <c:ptCount val="8"/>
                <c:pt idx="0">
                  <c:v>1</c:v>
                </c:pt>
                <c:pt idx="1">
                  <c:v>2</c:v>
                </c:pt>
                <c:pt idx="2">
                  <c:v>3</c:v>
                </c:pt>
                <c:pt idx="3">
                  <c:v>4</c:v>
                </c:pt>
                <c:pt idx="4">
                  <c:v>5</c:v>
                </c:pt>
                <c:pt idx="5">
                  <c:v>6</c:v>
                </c:pt>
                <c:pt idx="6">
                  <c:v>7</c:v>
                </c:pt>
                <c:pt idx="7">
                  <c:v>8</c:v>
                </c:pt>
              </c:numCache>
            </c:numRef>
          </c:xVal>
          <c:yVal>
            <c:numRef>
              <c:f>Sheet2!$D$17:$D$24</c:f>
              <c:numCache>
                <c:formatCode>_(* #,##0.00_);_(* \(#,##0.00\);_(* "-"??_);_(@_)</c:formatCode>
                <c:ptCount val="8"/>
                <c:pt idx="0">
                  <c:v>901.88</c:v>
                </c:pt>
                <c:pt idx="1">
                  <c:v>705.88</c:v>
                </c:pt>
                <c:pt idx="2">
                  <c:v>640.54666666666662</c:v>
                </c:pt>
                <c:pt idx="3">
                  <c:v>607.88</c:v>
                </c:pt>
                <c:pt idx="4">
                  <c:v>588.28</c:v>
                </c:pt>
                <c:pt idx="5">
                  <c:v>575.21333333333337</c:v>
                </c:pt>
                <c:pt idx="6">
                  <c:v>565.88</c:v>
                </c:pt>
                <c:pt idx="7">
                  <c:v>558.88</c:v>
                </c:pt>
              </c:numCache>
            </c:numRef>
          </c:yVal>
          <c:smooth val="1"/>
          <c:extLst>
            <c:ext xmlns:c16="http://schemas.microsoft.com/office/drawing/2014/chart" uri="{C3380CC4-5D6E-409C-BE32-E72D297353CC}">
              <c16:uniqueId val="{00000001-0549-4D06-9723-03B91E9A5827}"/>
            </c:ext>
          </c:extLst>
        </c:ser>
        <c:ser>
          <c:idx val="2"/>
          <c:order val="2"/>
          <c:tx>
            <c:strRef>
              <c:f>Sheet2!$E$16</c:f>
              <c:strCache>
                <c:ptCount val="1"/>
                <c:pt idx="0">
                  <c:v>Primetel(250Mbps)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Sheet2!$B$17:$B$24</c:f>
              <c:numCache>
                <c:formatCode>General</c:formatCode>
                <c:ptCount val="8"/>
                <c:pt idx="0">
                  <c:v>1</c:v>
                </c:pt>
                <c:pt idx="1">
                  <c:v>2</c:v>
                </c:pt>
                <c:pt idx="2">
                  <c:v>3</c:v>
                </c:pt>
                <c:pt idx="3">
                  <c:v>4</c:v>
                </c:pt>
                <c:pt idx="4">
                  <c:v>5</c:v>
                </c:pt>
                <c:pt idx="5">
                  <c:v>6</c:v>
                </c:pt>
                <c:pt idx="6">
                  <c:v>7</c:v>
                </c:pt>
                <c:pt idx="7">
                  <c:v>8</c:v>
                </c:pt>
              </c:numCache>
            </c:numRef>
          </c:xVal>
          <c:yVal>
            <c:numRef>
              <c:f>Sheet2!$E$17:$E$24</c:f>
              <c:numCache>
                <c:formatCode>_(* #,##0.00_);_(* \(#,##0.00\);_(* "-"??_);_(@_)</c:formatCode>
                <c:ptCount val="8"/>
                <c:pt idx="0">
                  <c:v>691.88</c:v>
                </c:pt>
                <c:pt idx="1">
                  <c:v>600.88</c:v>
                </c:pt>
                <c:pt idx="2">
                  <c:v>540.21333333333325</c:v>
                </c:pt>
                <c:pt idx="3">
                  <c:v>517.46333333333325</c:v>
                </c:pt>
                <c:pt idx="4">
                  <c:v>511.39666666666665</c:v>
                </c:pt>
                <c:pt idx="5">
                  <c:v>510.13277777777779</c:v>
                </c:pt>
                <c:pt idx="6">
                  <c:v>509.91611111111109</c:v>
                </c:pt>
                <c:pt idx="7">
                  <c:v>509.88451388888888</c:v>
                </c:pt>
              </c:numCache>
            </c:numRef>
          </c:yVal>
          <c:smooth val="1"/>
          <c:extLst>
            <c:ext xmlns:c16="http://schemas.microsoft.com/office/drawing/2014/chart" uri="{C3380CC4-5D6E-409C-BE32-E72D297353CC}">
              <c16:uniqueId val="{00000002-0549-4D06-9723-03B91E9A5827}"/>
            </c:ext>
          </c:extLst>
        </c:ser>
        <c:ser>
          <c:idx val="3"/>
          <c:order val="3"/>
          <c:tx>
            <c:strRef>
              <c:f>Sheet2!$F$16</c:f>
              <c:strCache>
                <c:ptCount val="1"/>
                <c:pt idx="0">
                  <c:v>Cablenet(200Mbps)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Sheet2!$B$17:$B$24</c:f>
              <c:numCache>
                <c:formatCode>General</c:formatCode>
                <c:ptCount val="8"/>
                <c:pt idx="0">
                  <c:v>1</c:v>
                </c:pt>
                <c:pt idx="1">
                  <c:v>2</c:v>
                </c:pt>
                <c:pt idx="2">
                  <c:v>3</c:v>
                </c:pt>
                <c:pt idx="3">
                  <c:v>4</c:v>
                </c:pt>
                <c:pt idx="4">
                  <c:v>5</c:v>
                </c:pt>
                <c:pt idx="5">
                  <c:v>6</c:v>
                </c:pt>
                <c:pt idx="6">
                  <c:v>7</c:v>
                </c:pt>
                <c:pt idx="7">
                  <c:v>8</c:v>
                </c:pt>
              </c:numCache>
            </c:numRef>
          </c:xVal>
          <c:yVal>
            <c:numRef>
              <c:f>Sheet2!$F$17:$F$24</c:f>
              <c:numCache>
                <c:formatCode>_(* #,##0.00_);_(* \(#,##0.00\);_(* "-"??_);_(@_)</c:formatCode>
                <c:ptCount val="8"/>
                <c:pt idx="0">
                  <c:v>780.8</c:v>
                </c:pt>
                <c:pt idx="1">
                  <c:v>689.8</c:v>
                </c:pt>
                <c:pt idx="2">
                  <c:v>629.13333333333333</c:v>
                </c:pt>
                <c:pt idx="3">
                  <c:v>606.38333333333333</c:v>
                </c:pt>
                <c:pt idx="4">
                  <c:v>600.31666666666661</c:v>
                </c:pt>
                <c:pt idx="5">
                  <c:v>599.05277777777781</c:v>
                </c:pt>
                <c:pt idx="6">
                  <c:v>598.83611111111099</c:v>
                </c:pt>
                <c:pt idx="7">
                  <c:v>598.80451388888878</c:v>
                </c:pt>
              </c:numCache>
            </c:numRef>
          </c:yVal>
          <c:smooth val="1"/>
          <c:extLst>
            <c:ext xmlns:c16="http://schemas.microsoft.com/office/drawing/2014/chart" uri="{C3380CC4-5D6E-409C-BE32-E72D297353CC}">
              <c16:uniqueId val="{00000003-0549-4D06-9723-03B91E9A5827}"/>
            </c:ext>
          </c:extLst>
        </c:ser>
        <c:dLbls>
          <c:showLegendKey val="0"/>
          <c:showVal val="0"/>
          <c:showCatName val="0"/>
          <c:showSerName val="0"/>
          <c:showPercent val="0"/>
          <c:showBubbleSize val="0"/>
        </c:dLbls>
        <c:axId val="588436288"/>
        <c:axId val="588439896"/>
      </c:scatterChart>
      <c:valAx>
        <c:axId val="588436288"/>
        <c:scaling>
          <c:orientation val="minMax"/>
          <c:max val="8"/>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 subscribed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439896"/>
        <c:crosses val="autoZero"/>
        <c:crossBetween val="midCat"/>
      </c:valAx>
      <c:valAx>
        <c:axId val="588439896"/>
        <c:scaling>
          <c:orientation val="minMax"/>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Annual 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43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ce91ab5-f4f8-4f5c-be2c-6e939cf56b4e">3NNXZP44VJMY-144017572-272075</_dlc_DocId>
    <_dlc_DocIdUrl xmlns="dce91ab5-f4f8-4f5c-be2c-6e939cf56b4e">
      <Url>https://schuman365.sharepoint.com/sites/SchumanDocuments/_layouts/15/DocIdRedir.aspx?ID=3NNXZP44VJMY-144017572-272075</Url>
      <Description>3NNXZP44VJMY-144017572-272075</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886236A78094D4CA850A88219E38A51" ma:contentTypeVersion="12" ma:contentTypeDescription="Create a new document." ma:contentTypeScope="" ma:versionID="9aca56d6058819ccde39ecd937821aef">
  <xsd:schema xmlns:xsd="http://www.w3.org/2001/XMLSchema" xmlns:xs="http://www.w3.org/2001/XMLSchema" xmlns:p="http://schemas.microsoft.com/office/2006/metadata/properties" xmlns:ns2="dce91ab5-f4f8-4f5c-be2c-6e939cf56b4e" xmlns:ns3="80727dee-c108-46a0-a6db-6e847fee1a81" targetNamespace="http://schemas.microsoft.com/office/2006/metadata/properties" ma:root="true" ma:fieldsID="384fa08362f504cd194ab15e6b130f33" ns2:_="" ns3:_="">
    <xsd:import namespace="dce91ab5-f4f8-4f5c-be2c-6e939cf56b4e"/>
    <xsd:import namespace="80727dee-c108-46a0-a6db-6e847fee1a8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1ab5-f4f8-4f5c-be2c-6e939cf56b4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727dee-c108-46a0-a6db-6e847fee1a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5574C8-91CC-4692-B321-802587D4BCCB}">
  <ds:schemaRefs>
    <ds:schemaRef ds:uri="http://schemas.microsoft.com/office/2006/metadata/properties"/>
    <ds:schemaRef ds:uri="http://schemas.microsoft.com/office/infopath/2007/PartnerControls"/>
    <ds:schemaRef ds:uri="dce91ab5-f4f8-4f5c-be2c-6e939cf56b4e"/>
  </ds:schemaRefs>
</ds:datastoreItem>
</file>

<file path=customXml/itemProps2.xml><?xml version="1.0" encoding="utf-8"?>
<ds:datastoreItem xmlns:ds="http://schemas.openxmlformats.org/officeDocument/2006/customXml" ds:itemID="{6CB7CE8D-BDDC-4268-A3F3-E8AD963C4E82}">
  <ds:schemaRefs>
    <ds:schemaRef ds:uri="http://schemas.openxmlformats.org/officeDocument/2006/bibliography"/>
  </ds:schemaRefs>
</ds:datastoreItem>
</file>

<file path=customXml/itemProps3.xml><?xml version="1.0" encoding="utf-8"?>
<ds:datastoreItem xmlns:ds="http://schemas.openxmlformats.org/officeDocument/2006/customXml" ds:itemID="{289E7A83-EDDF-433D-BCDF-0A6FC17A2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1ab5-f4f8-4f5c-be2c-6e939cf56b4e"/>
    <ds:schemaRef ds:uri="80727dee-c108-46a0-a6db-6e847fee1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315E36-19A4-4DE1-A188-3D67209F9CF9}">
  <ds:schemaRefs>
    <ds:schemaRef ds:uri="http://schemas.microsoft.com/sharepoint/events"/>
  </ds:schemaRefs>
</ds:datastoreItem>
</file>

<file path=customXml/itemProps5.xml><?xml version="1.0" encoding="utf-8"?>
<ds:datastoreItem xmlns:ds="http://schemas.openxmlformats.org/officeDocument/2006/customXml" ds:itemID="{F32E22B4-5797-4746-8001-9838869E96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4</cp:revision>
  <dcterms:created xsi:type="dcterms:W3CDTF">2022-04-21T21:46:00Z</dcterms:created>
  <dcterms:modified xsi:type="dcterms:W3CDTF">2022-04-21T22:40:00Z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0x0101002886236A78094D4CA850A88219E38A51</vt:lpwstr>
  </property>
  <property fmtid="{D5CDD505-2E9C-101B-9397-08002B2CF9AE}" pid="3" name="_dlc_DocIdItemGuid">
    <vt:lpwstr>5256db87-bd9f-4cd9-b76b-e820cf2fa507</vt:lpwstr>
  </property>
</Properties>
</file>