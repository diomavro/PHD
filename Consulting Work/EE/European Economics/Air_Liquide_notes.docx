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3E4FB" w14:textId="77777777" w:rsidR="00A274BD" w:rsidRDefault="00A274BD" w:rsidP="00A274BD">
      <w:pPr>
        <w:spacing w:line="240" w:lineRule="auto"/>
        <w:jc w:val="center"/>
        <w:rPr>
          <w:rFonts w:cs="Arial"/>
          <w:b/>
          <w:sz w:val="32"/>
          <w:szCs w:val="22"/>
          <w:lang w:val="en-GB"/>
        </w:rPr>
      </w:pPr>
    </w:p>
    <w:p w14:paraId="6334452D" w14:textId="77777777" w:rsidR="00A274BD" w:rsidRDefault="00A274BD" w:rsidP="00A274BD">
      <w:pPr>
        <w:spacing w:line="240" w:lineRule="auto"/>
        <w:jc w:val="center"/>
        <w:rPr>
          <w:rFonts w:cs="Arial"/>
          <w:b/>
          <w:sz w:val="32"/>
          <w:szCs w:val="22"/>
          <w:lang w:val="en-GB"/>
        </w:rPr>
      </w:pPr>
    </w:p>
    <w:p w14:paraId="674EC0F0" w14:textId="77777777" w:rsidR="00A274BD" w:rsidRDefault="00A274BD" w:rsidP="00A274BD">
      <w:pPr>
        <w:spacing w:line="240" w:lineRule="auto"/>
        <w:jc w:val="center"/>
        <w:rPr>
          <w:rFonts w:cs="Arial"/>
          <w:b/>
          <w:sz w:val="32"/>
          <w:szCs w:val="22"/>
          <w:lang w:val="en-GB"/>
        </w:rPr>
      </w:pPr>
    </w:p>
    <w:p w14:paraId="534C9F1D" w14:textId="77777777" w:rsidR="00A274BD" w:rsidRDefault="00A274BD" w:rsidP="00A274BD">
      <w:pPr>
        <w:spacing w:line="240" w:lineRule="auto"/>
        <w:jc w:val="center"/>
        <w:rPr>
          <w:rFonts w:cs="Arial"/>
          <w:b/>
          <w:sz w:val="32"/>
          <w:szCs w:val="22"/>
          <w:lang w:val="en-GB"/>
        </w:rPr>
      </w:pPr>
    </w:p>
    <w:p w14:paraId="3D80F2E7" w14:textId="77777777" w:rsidR="00A274BD" w:rsidRDefault="00A274BD" w:rsidP="00A274BD">
      <w:pPr>
        <w:spacing w:line="240" w:lineRule="auto"/>
        <w:jc w:val="center"/>
        <w:rPr>
          <w:rFonts w:cs="Arial"/>
          <w:b/>
          <w:sz w:val="32"/>
          <w:szCs w:val="22"/>
          <w:lang w:val="en-GB"/>
        </w:rPr>
      </w:pPr>
    </w:p>
    <w:p w14:paraId="16F359D1" w14:textId="77777777" w:rsidR="00A274BD" w:rsidRDefault="00A274BD" w:rsidP="00A274BD">
      <w:pPr>
        <w:spacing w:line="240" w:lineRule="auto"/>
        <w:jc w:val="center"/>
        <w:rPr>
          <w:rFonts w:cs="Arial"/>
          <w:b/>
          <w:sz w:val="32"/>
          <w:szCs w:val="22"/>
          <w:lang w:val="en-GB"/>
        </w:rPr>
      </w:pPr>
    </w:p>
    <w:p w14:paraId="10C96EDC" w14:textId="77777777" w:rsidR="00A274BD" w:rsidRDefault="00A274BD" w:rsidP="00A274BD">
      <w:pPr>
        <w:spacing w:line="240" w:lineRule="auto"/>
        <w:jc w:val="center"/>
        <w:rPr>
          <w:rFonts w:cs="Arial"/>
          <w:b/>
          <w:sz w:val="32"/>
          <w:szCs w:val="22"/>
          <w:lang w:val="en-GB"/>
        </w:rPr>
      </w:pPr>
    </w:p>
    <w:p w14:paraId="1AAEAFC9" w14:textId="77777777" w:rsidR="00A274BD" w:rsidRDefault="00A274BD" w:rsidP="00A274BD">
      <w:pPr>
        <w:spacing w:line="240" w:lineRule="auto"/>
        <w:jc w:val="center"/>
        <w:rPr>
          <w:rFonts w:cs="Arial"/>
          <w:b/>
          <w:sz w:val="32"/>
          <w:szCs w:val="22"/>
          <w:lang w:val="en-GB"/>
        </w:rPr>
      </w:pPr>
    </w:p>
    <w:p w14:paraId="3A9A7EE6" w14:textId="77777777" w:rsidR="00A274BD" w:rsidRDefault="00A274BD" w:rsidP="00A274BD">
      <w:pPr>
        <w:spacing w:line="240" w:lineRule="auto"/>
        <w:jc w:val="center"/>
        <w:rPr>
          <w:rFonts w:cs="Arial"/>
          <w:b/>
          <w:sz w:val="32"/>
          <w:szCs w:val="22"/>
          <w:lang w:val="en-GB"/>
        </w:rPr>
      </w:pPr>
    </w:p>
    <w:p w14:paraId="5402FEF7" w14:textId="77777777" w:rsidR="00EA378C" w:rsidRPr="00A274BD" w:rsidRDefault="00EA378C" w:rsidP="00A274BD">
      <w:pPr>
        <w:spacing w:after="120" w:line="240" w:lineRule="auto"/>
        <w:jc w:val="center"/>
        <w:rPr>
          <w:b/>
          <w:color w:val="000000" w:themeColor="text1"/>
          <w:sz w:val="32"/>
          <w:szCs w:val="22"/>
          <w:lang w:val="en-US"/>
        </w:rPr>
      </w:pPr>
    </w:p>
    <w:p w14:paraId="11FC3987" w14:textId="77777777" w:rsidR="00A274BD" w:rsidRPr="00A16672" w:rsidRDefault="00A274BD" w:rsidP="00A274BD">
      <w:pPr>
        <w:spacing w:after="240" w:line="240" w:lineRule="auto"/>
        <w:jc w:val="center"/>
        <w:rPr>
          <w:b/>
          <w:color w:val="000000" w:themeColor="text1"/>
          <w:sz w:val="40"/>
          <w:lang w:val="en-US"/>
        </w:rPr>
      </w:pPr>
      <w:r w:rsidRPr="00A16672">
        <w:rPr>
          <w:b/>
          <w:color w:val="000000" w:themeColor="text1"/>
          <w:sz w:val="40"/>
          <w:lang w:val="en-US"/>
        </w:rPr>
        <w:t>Project Portfolio</w:t>
      </w:r>
    </w:p>
    <w:p w14:paraId="1437A3D2" w14:textId="77777777" w:rsidR="00FF51C7" w:rsidRPr="00A16672" w:rsidRDefault="00FF51C7" w:rsidP="00A274BD">
      <w:pPr>
        <w:spacing w:after="240" w:line="240" w:lineRule="auto"/>
        <w:jc w:val="center"/>
        <w:rPr>
          <w:b/>
          <w:color w:val="000000" w:themeColor="text1"/>
          <w:sz w:val="32"/>
          <w:lang w:val="en-US"/>
        </w:rPr>
      </w:pPr>
    </w:p>
    <w:p w14:paraId="35947679" w14:textId="77777777" w:rsidR="00FF51C7" w:rsidRPr="00A16672" w:rsidRDefault="00FF51C7" w:rsidP="00A274BD">
      <w:pPr>
        <w:spacing w:after="240" w:line="240" w:lineRule="auto"/>
        <w:jc w:val="center"/>
        <w:rPr>
          <w:b/>
          <w:color w:val="000000" w:themeColor="text1"/>
          <w:sz w:val="32"/>
          <w:lang w:val="en-US"/>
        </w:rPr>
      </w:pPr>
    </w:p>
    <w:p w14:paraId="6CB86562" w14:textId="393A3805" w:rsidR="00F255C0" w:rsidRPr="00577F0F" w:rsidRDefault="00577F0F" w:rsidP="00FB71D8">
      <w:pPr>
        <w:spacing w:line="240" w:lineRule="auto"/>
        <w:jc w:val="center"/>
        <w:rPr>
          <w:b/>
          <w:color w:val="000000" w:themeColor="text1"/>
          <w:sz w:val="32"/>
          <w:lang w:val="en-US"/>
        </w:rPr>
      </w:pPr>
      <w:proofErr w:type="spellStart"/>
      <w:r>
        <w:rPr>
          <w:b/>
          <w:color w:val="000000" w:themeColor="text1"/>
          <w:sz w:val="32"/>
          <w:lang w:val="en-US"/>
        </w:rPr>
        <w:t>Entreprise</w:t>
      </w:r>
      <w:proofErr w:type="spellEnd"/>
      <w:r>
        <w:rPr>
          <w:b/>
          <w:color w:val="000000" w:themeColor="text1"/>
          <w:sz w:val="32"/>
          <w:lang w:val="en-US"/>
        </w:rPr>
        <w:t xml:space="preserve"> name</w:t>
      </w:r>
    </w:p>
    <w:p w14:paraId="42D39602" w14:textId="7DD093A6" w:rsidR="00FF51C7" w:rsidRPr="00A16672" w:rsidRDefault="00277985" w:rsidP="00FB71D8">
      <w:pPr>
        <w:spacing w:line="240" w:lineRule="auto"/>
        <w:jc w:val="center"/>
        <w:rPr>
          <w:color w:val="000000" w:themeColor="text1"/>
          <w:sz w:val="22"/>
          <w:lang w:val="en-US"/>
        </w:rPr>
      </w:pPr>
      <w:r w:rsidRPr="00A16672">
        <w:rPr>
          <w:color w:val="000000" w:themeColor="text1"/>
          <w:sz w:val="22"/>
          <w:lang w:val="en-US"/>
        </w:rPr>
        <w:t>City</w:t>
      </w:r>
      <w:r w:rsidR="00FF51C7" w:rsidRPr="00A16672">
        <w:rPr>
          <w:color w:val="000000" w:themeColor="text1"/>
          <w:sz w:val="22"/>
          <w:lang w:val="en-US"/>
        </w:rPr>
        <w:t xml:space="preserve">, </w:t>
      </w:r>
      <w:r w:rsidR="00577F0F">
        <w:rPr>
          <w:color w:val="000000" w:themeColor="text1"/>
          <w:sz w:val="22"/>
          <w:lang w:val="en-US"/>
        </w:rPr>
        <w:t>Country</w:t>
      </w:r>
    </w:p>
    <w:p w14:paraId="4A2EAEC1" w14:textId="77777777" w:rsidR="00FB71D8" w:rsidRPr="00A16672" w:rsidRDefault="00FB71D8" w:rsidP="00FB71D8">
      <w:pPr>
        <w:spacing w:line="240" w:lineRule="auto"/>
        <w:rPr>
          <w:color w:val="000000" w:themeColor="text1"/>
          <w:sz w:val="22"/>
          <w:lang w:val="en-US"/>
        </w:rPr>
      </w:pPr>
    </w:p>
    <w:p w14:paraId="7BF30EC2" w14:textId="77777777" w:rsidR="00FB71D8" w:rsidRPr="00A16672" w:rsidRDefault="00FB71D8" w:rsidP="00FB71D8">
      <w:pPr>
        <w:spacing w:line="240" w:lineRule="auto"/>
        <w:rPr>
          <w:color w:val="000000" w:themeColor="text1"/>
          <w:sz w:val="22"/>
          <w:lang w:val="en-US"/>
        </w:rPr>
      </w:pPr>
    </w:p>
    <w:p w14:paraId="368A10DA" w14:textId="77777777" w:rsidR="00B55D32" w:rsidRPr="00A16672" w:rsidRDefault="00FB71D8" w:rsidP="00FB71D8">
      <w:pPr>
        <w:spacing w:after="120" w:line="240" w:lineRule="auto"/>
        <w:rPr>
          <w:b/>
          <w:color w:val="000000" w:themeColor="text1"/>
          <w:sz w:val="22"/>
          <w:szCs w:val="22"/>
          <w:lang w:val="en-US"/>
        </w:rPr>
      </w:pPr>
      <w:r w:rsidRPr="00A16672">
        <w:rPr>
          <w:b/>
          <w:noProof/>
          <w:color w:val="000000" w:themeColor="text1"/>
          <w:sz w:val="32"/>
          <w:lang w:val="fr-FR" w:eastAsia="fr-FR"/>
        </w:rPr>
        <mc:AlternateContent>
          <mc:Choice Requires="wps">
            <w:drawing>
              <wp:anchor distT="0" distB="0" distL="114300" distR="114300" simplePos="0" relativeHeight="251664384" behindDoc="0" locked="0" layoutInCell="1" allowOverlap="1" wp14:anchorId="2E24462B" wp14:editId="28AF4765">
                <wp:simplePos x="0" y="0"/>
                <wp:positionH relativeFrom="column">
                  <wp:posOffset>1995805</wp:posOffset>
                </wp:positionH>
                <wp:positionV relativeFrom="paragraph">
                  <wp:posOffset>22859</wp:posOffset>
                </wp:positionV>
                <wp:extent cx="1988820" cy="790575"/>
                <wp:effectExtent l="0" t="0" r="11430" b="28575"/>
                <wp:wrapNone/>
                <wp:docPr id="3" name="Rechteck 3"/>
                <wp:cNvGraphicFramePr/>
                <a:graphic xmlns:a="http://schemas.openxmlformats.org/drawingml/2006/main">
                  <a:graphicData uri="http://schemas.microsoft.com/office/word/2010/wordprocessingShape">
                    <wps:wsp>
                      <wps:cNvSpPr/>
                      <wps:spPr>
                        <a:xfrm>
                          <a:off x="0" y="0"/>
                          <a:ext cx="1988820" cy="7905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6682C" w14:textId="3EAE9449" w:rsidR="00C36DE9" w:rsidRPr="00277985" w:rsidRDefault="00C36DE9" w:rsidP="002779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6" style="position:absolute;margin-left:157.15pt;margin-top:1.8pt;width:156.6pt;height:6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" filled="f" strokecolor="black [3213]" strokeweight=".5pt">
                <v:textbox>
                  <w:txbxContent>
                    <w:p w14:paraId="5196682C" w14:textId="3EAE9449" w:rsidR="00C36DE9" w:rsidRPr="00277985" w:rsidRDefault="00C36DE9" w:rsidP="00277985">
                      <w:pPr>
                        <w:jc w:val="center"/>
                        <w:rPr>
                          <w:color w:val="000000" w:themeColor="text1"/>
                        </w:rPr>
                      </w:pPr>
                    </w:p>
                  </w:txbxContent>
                </v:textbox>
              </v:rect>
            </w:pict>
          </mc:Fallback>
        </mc:AlternateContent>
      </w:r>
    </w:p>
    <w:p w14:paraId="69B55615" w14:textId="77777777" w:rsidR="00FF51C7" w:rsidRPr="00A16672" w:rsidRDefault="00FF51C7" w:rsidP="00FF51C7">
      <w:pPr>
        <w:spacing w:after="120" w:line="240" w:lineRule="auto"/>
        <w:rPr>
          <w:b/>
          <w:color w:val="000000" w:themeColor="text1"/>
          <w:sz w:val="22"/>
          <w:szCs w:val="22"/>
          <w:lang w:val="en-US"/>
        </w:rPr>
      </w:pPr>
    </w:p>
    <w:p w14:paraId="6CB44A21" w14:textId="77777777" w:rsidR="00FB71D8" w:rsidRPr="00A16672" w:rsidRDefault="00FB71D8" w:rsidP="00FF51C7">
      <w:pPr>
        <w:spacing w:after="120" w:line="240" w:lineRule="auto"/>
        <w:rPr>
          <w:b/>
          <w:color w:val="000000" w:themeColor="text1"/>
          <w:sz w:val="22"/>
          <w:szCs w:val="22"/>
          <w:lang w:val="en-US"/>
        </w:rPr>
      </w:pPr>
    </w:p>
    <w:p w14:paraId="5B8CC068" w14:textId="77777777" w:rsidR="00FB71D8" w:rsidRPr="00A16672" w:rsidRDefault="00FB71D8" w:rsidP="00B55D32">
      <w:pPr>
        <w:spacing w:after="120" w:line="240" w:lineRule="auto"/>
        <w:jc w:val="center"/>
        <w:rPr>
          <w:b/>
          <w:color w:val="000000" w:themeColor="text1"/>
          <w:sz w:val="22"/>
          <w:szCs w:val="22"/>
          <w:lang w:val="en-US"/>
        </w:rPr>
      </w:pPr>
    </w:p>
    <w:p w14:paraId="41BE4FB1" w14:textId="46BA38D1" w:rsidR="00B55D32" w:rsidRPr="00A16672" w:rsidRDefault="00A0094E" w:rsidP="00B55D32">
      <w:pPr>
        <w:spacing w:after="120" w:line="240" w:lineRule="auto"/>
        <w:jc w:val="center"/>
        <w:rPr>
          <w:rFonts w:cs="Arial"/>
          <w:b/>
          <w:sz w:val="22"/>
          <w:szCs w:val="22"/>
          <w:lang w:val="en-US"/>
        </w:rPr>
      </w:pPr>
      <w:r>
        <w:rPr>
          <w:b/>
          <w:color w:val="000000" w:themeColor="text1"/>
          <w:sz w:val="22"/>
          <w:szCs w:val="22"/>
          <w:lang w:val="en-US"/>
        </w:rPr>
        <w:t>Work streams</w:t>
      </w:r>
      <w:r w:rsidR="00B55D32" w:rsidRPr="00A16672">
        <w:rPr>
          <w:b/>
          <w:color w:val="000000" w:themeColor="text1"/>
          <w:sz w:val="22"/>
          <w:szCs w:val="22"/>
          <w:lang w:val="en-US"/>
        </w:rPr>
        <w:t xml:space="preserve"> “</w:t>
      </w:r>
      <w:r w:rsidR="00277985" w:rsidRPr="00A16672">
        <w:rPr>
          <w:rFonts w:cs="Arial"/>
          <w:b/>
          <w:sz w:val="22"/>
          <w:szCs w:val="22"/>
          <w:lang w:val="en-US"/>
        </w:rPr>
        <w:t>XXX</w:t>
      </w:r>
      <w:r w:rsidR="00B55D32" w:rsidRPr="00A16672">
        <w:rPr>
          <w:rFonts w:cs="Arial"/>
          <w:b/>
          <w:sz w:val="22"/>
          <w:szCs w:val="22"/>
          <w:lang w:val="en-US"/>
        </w:rPr>
        <w:t>”</w:t>
      </w:r>
      <w:r>
        <w:rPr>
          <w:rFonts w:cs="Arial"/>
          <w:b/>
          <w:sz w:val="22"/>
          <w:szCs w:val="22"/>
          <w:lang w:val="en-US"/>
        </w:rPr>
        <w:t>, “YYY”, etc. in the strategic value chain</w:t>
      </w:r>
    </w:p>
    <w:p w14:paraId="3D040115" w14:textId="77777777" w:rsidR="00B55D32" w:rsidRPr="00A16672" w:rsidRDefault="00B55D32" w:rsidP="00A274BD">
      <w:pPr>
        <w:spacing w:line="240" w:lineRule="auto"/>
        <w:jc w:val="center"/>
        <w:rPr>
          <w:b/>
          <w:color w:val="000000" w:themeColor="text1"/>
          <w:sz w:val="32"/>
          <w:lang w:val="en-US"/>
        </w:rPr>
      </w:pPr>
    </w:p>
    <w:p w14:paraId="5DAA5CEA" w14:textId="77777777" w:rsidR="00FB71D8" w:rsidRPr="00A16672" w:rsidRDefault="00FB71D8">
      <w:pPr>
        <w:spacing w:after="200"/>
        <w:rPr>
          <w:lang w:val="en-US"/>
        </w:rPr>
      </w:pPr>
      <w:r w:rsidRPr="00A16672">
        <w:rPr>
          <w:b/>
          <w:lang w:val="en-US"/>
        </w:rPr>
        <w:br w:type="page"/>
      </w:r>
    </w:p>
    <w:p w14:paraId="6BBB787D" w14:textId="77777777" w:rsidR="000D3006" w:rsidRPr="00A16672" w:rsidRDefault="000D3006" w:rsidP="00EA378C">
      <w:pPr>
        <w:pStyle w:val="ITberschriftAohneNr"/>
        <w:spacing w:beforeLines="60" w:before="144" w:afterLines="60" w:after="144"/>
        <w:rPr>
          <w:b w:val="0"/>
          <w:sz w:val="20"/>
          <w:lang w:val="en-US"/>
        </w:rPr>
      </w:pPr>
    </w:p>
    <w:sdt>
      <w:sdtPr>
        <w:rPr>
          <w:b w:val="0"/>
          <w:bCs w:val="0"/>
          <w:noProof w:val="0"/>
        </w:rPr>
        <w:id w:val="-295146957"/>
        <w:docPartObj>
          <w:docPartGallery w:val="Table of Contents"/>
          <w:docPartUnique/>
        </w:docPartObj>
      </w:sdtPr>
      <w:sdtContent>
        <w:p w14:paraId="46E3B884" w14:textId="77777777" w:rsidR="00E502CB" w:rsidRDefault="00BD1368">
          <w:pPr>
            <w:pStyle w:val="TM1"/>
          </w:pPr>
          <w:r w:rsidRPr="00A16672">
            <w:rPr>
              <w:sz w:val="24"/>
              <w:szCs w:val="24"/>
              <w:lang w:val="en-US"/>
            </w:rPr>
            <w:t>Table of Content</w:t>
          </w:r>
          <w:r w:rsidR="00A274BD" w:rsidRPr="00504B99">
            <w:rPr>
              <w:sz w:val="24"/>
              <w:szCs w:val="24"/>
            </w:rPr>
            <w:fldChar w:fldCharType="begin"/>
          </w:r>
          <w:r w:rsidR="00A274BD" w:rsidRPr="00A16672">
            <w:rPr>
              <w:sz w:val="24"/>
              <w:szCs w:val="24"/>
              <w:lang w:val="en-US"/>
            </w:rPr>
            <w:instrText xml:space="preserve"> TOC \o "1-3" \h \z \u </w:instrText>
          </w:r>
          <w:r w:rsidR="00A274BD" w:rsidRPr="00504B99">
            <w:rPr>
              <w:sz w:val="24"/>
              <w:szCs w:val="24"/>
            </w:rPr>
            <w:fldChar w:fldCharType="separate"/>
          </w:r>
        </w:p>
        <w:p w14:paraId="292A882E" w14:textId="16DB67AF" w:rsidR="00E502CB" w:rsidRDefault="00C36DE9">
          <w:pPr>
            <w:pStyle w:val="TM1"/>
            <w:rPr>
              <w:rFonts w:asciiTheme="minorHAnsi" w:eastAsiaTheme="minorEastAsia" w:hAnsiTheme="minorHAnsi" w:cstheme="minorBidi"/>
              <w:b w:val="0"/>
              <w:bCs w:val="0"/>
              <w:sz w:val="24"/>
              <w:szCs w:val="24"/>
              <w:lang w:val="fr-FR" w:eastAsia="fr-FR"/>
            </w:rPr>
          </w:pPr>
          <w:hyperlink w:anchor="_Toc34314332" w:history="1">
            <w:r w:rsidR="00E502CB" w:rsidRPr="00D8167A">
              <w:rPr>
                <w:rStyle w:val="Lienhypertexte"/>
              </w:rPr>
              <w:t>1</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rPr>
              <w:t>Project Outline</w:t>
            </w:r>
            <w:r w:rsidR="00E502CB">
              <w:rPr>
                <w:webHidden/>
              </w:rPr>
              <w:tab/>
            </w:r>
            <w:r w:rsidR="00E502CB">
              <w:rPr>
                <w:webHidden/>
              </w:rPr>
              <w:fldChar w:fldCharType="begin"/>
            </w:r>
            <w:r w:rsidR="00E502CB">
              <w:rPr>
                <w:webHidden/>
              </w:rPr>
              <w:instrText xml:space="preserve"> PAGEREF _Toc34314332 \h </w:instrText>
            </w:r>
            <w:r w:rsidR="00E502CB">
              <w:rPr>
                <w:webHidden/>
              </w:rPr>
            </w:r>
            <w:r w:rsidR="00E502CB">
              <w:rPr>
                <w:webHidden/>
              </w:rPr>
              <w:fldChar w:fldCharType="separate"/>
            </w:r>
            <w:r w:rsidR="00E502CB">
              <w:rPr>
                <w:webHidden/>
              </w:rPr>
              <w:t>4</w:t>
            </w:r>
            <w:r w:rsidR="00E502CB">
              <w:rPr>
                <w:webHidden/>
              </w:rPr>
              <w:fldChar w:fldCharType="end"/>
            </w:r>
          </w:hyperlink>
        </w:p>
        <w:p w14:paraId="5FB71996" w14:textId="73B63925" w:rsidR="00E502CB" w:rsidRDefault="00C36DE9">
          <w:pPr>
            <w:pStyle w:val="TM2"/>
            <w:rPr>
              <w:rFonts w:asciiTheme="minorHAnsi" w:eastAsiaTheme="minorEastAsia" w:hAnsiTheme="minorHAnsi" w:cstheme="minorBidi"/>
              <w:bCs w:val="0"/>
              <w:iCs w:val="0"/>
              <w:sz w:val="24"/>
              <w:szCs w:val="24"/>
              <w:lang w:val="fr-FR" w:eastAsia="fr-FR"/>
            </w:rPr>
          </w:pPr>
          <w:hyperlink w:anchor="_Toc34314333" w:history="1">
            <w:r w:rsidR="00E502CB" w:rsidRPr="00D8167A">
              <w:rPr>
                <w:rStyle w:val="Lienhypertexte"/>
                <w:lang w:val="en-US"/>
              </w:rPr>
              <w:t>1.1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Company Presentation</w:t>
            </w:r>
            <w:r w:rsidR="00E502CB">
              <w:rPr>
                <w:webHidden/>
              </w:rPr>
              <w:tab/>
            </w:r>
            <w:r w:rsidR="00E502CB">
              <w:rPr>
                <w:webHidden/>
              </w:rPr>
              <w:fldChar w:fldCharType="begin"/>
            </w:r>
            <w:r w:rsidR="00E502CB">
              <w:rPr>
                <w:webHidden/>
              </w:rPr>
              <w:instrText xml:space="preserve"> PAGEREF _Toc34314333 \h </w:instrText>
            </w:r>
            <w:r w:rsidR="00E502CB">
              <w:rPr>
                <w:webHidden/>
              </w:rPr>
            </w:r>
            <w:r w:rsidR="00E502CB">
              <w:rPr>
                <w:webHidden/>
              </w:rPr>
              <w:fldChar w:fldCharType="separate"/>
            </w:r>
            <w:r w:rsidR="00E502CB">
              <w:rPr>
                <w:webHidden/>
              </w:rPr>
              <w:t>4</w:t>
            </w:r>
            <w:r w:rsidR="00E502CB">
              <w:rPr>
                <w:webHidden/>
              </w:rPr>
              <w:fldChar w:fldCharType="end"/>
            </w:r>
          </w:hyperlink>
        </w:p>
        <w:p w14:paraId="0E5D7745" w14:textId="604448ED" w:rsidR="00E502CB" w:rsidRDefault="00C36DE9">
          <w:pPr>
            <w:pStyle w:val="TM2"/>
            <w:rPr>
              <w:rFonts w:asciiTheme="minorHAnsi" w:eastAsiaTheme="minorEastAsia" w:hAnsiTheme="minorHAnsi" w:cstheme="minorBidi"/>
              <w:bCs w:val="0"/>
              <w:iCs w:val="0"/>
              <w:sz w:val="24"/>
              <w:szCs w:val="24"/>
              <w:lang w:val="fr-FR" w:eastAsia="fr-FR"/>
            </w:rPr>
          </w:pPr>
          <w:hyperlink w:anchor="_Toc34314334" w:history="1">
            <w:r w:rsidR="00E502CB" w:rsidRPr="00D8167A">
              <w:rPr>
                <w:rStyle w:val="Lienhypertexte"/>
                <w:lang w:val="en-US"/>
              </w:rPr>
              <w:t>1.2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Objectives of the company in the IPCEI in all technical fields it’s involved</w:t>
            </w:r>
            <w:r w:rsidR="00E502CB">
              <w:rPr>
                <w:webHidden/>
              </w:rPr>
              <w:tab/>
            </w:r>
            <w:r w:rsidR="00E502CB">
              <w:rPr>
                <w:webHidden/>
              </w:rPr>
              <w:fldChar w:fldCharType="begin"/>
            </w:r>
            <w:r w:rsidR="00E502CB">
              <w:rPr>
                <w:webHidden/>
              </w:rPr>
              <w:instrText xml:space="preserve"> PAGEREF _Toc34314334 \h </w:instrText>
            </w:r>
            <w:r w:rsidR="00E502CB">
              <w:rPr>
                <w:webHidden/>
              </w:rPr>
            </w:r>
            <w:r w:rsidR="00E502CB">
              <w:rPr>
                <w:webHidden/>
              </w:rPr>
              <w:fldChar w:fldCharType="separate"/>
            </w:r>
            <w:r w:rsidR="00E502CB">
              <w:rPr>
                <w:webHidden/>
              </w:rPr>
              <w:t>4</w:t>
            </w:r>
            <w:r w:rsidR="00E502CB">
              <w:rPr>
                <w:webHidden/>
              </w:rPr>
              <w:fldChar w:fldCharType="end"/>
            </w:r>
          </w:hyperlink>
        </w:p>
        <w:p w14:paraId="32B55B7F" w14:textId="3BD4DE65" w:rsidR="00E502CB" w:rsidRDefault="00C36DE9">
          <w:pPr>
            <w:pStyle w:val="TM2"/>
            <w:rPr>
              <w:rFonts w:asciiTheme="minorHAnsi" w:eastAsiaTheme="minorEastAsia" w:hAnsiTheme="minorHAnsi" w:cstheme="minorBidi"/>
              <w:bCs w:val="0"/>
              <w:iCs w:val="0"/>
              <w:sz w:val="24"/>
              <w:szCs w:val="24"/>
              <w:lang w:val="fr-FR" w:eastAsia="fr-FR"/>
            </w:rPr>
          </w:pPr>
          <w:hyperlink w:anchor="_Toc34314335" w:history="1">
            <w:r w:rsidR="00E502CB" w:rsidRPr="00D8167A">
              <w:rPr>
                <w:rStyle w:val="Lienhypertexte"/>
                <w:lang w:val="en-GB"/>
              </w:rPr>
              <w:t>1.3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R&amp;D Projects Before IPCEI</w:t>
            </w:r>
            <w:r w:rsidR="00E502CB">
              <w:rPr>
                <w:webHidden/>
              </w:rPr>
              <w:tab/>
            </w:r>
            <w:r w:rsidR="00E502CB">
              <w:rPr>
                <w:webHidden/>
              </w:rPr>
              <w:fldChar w:fldCharType="begin"/>
            </w:r>
            <w:r w:rsidR="00E502CB">
              <w:rPr>
                <w:webHidden/>
              </w:rPr>
              <w:instrText xml:space="preserve"> PAGEREF _Toc34314335 \h </w:instrText>
            </w:r>
            <w:r w:rsidR="00E502CB">
              <w:rPr>
                <w:webHidden/>
              </w:rPr>
            </w:r>
            <w:r w:rsidR="00E502CB">
              <w:rPr>
                <w:webHidden/>
              </w:rPr>
              <w:fldChar w:fldCharType="separate"/>
            </w:r>
            <w:r w:rsidR="00E502CB">
              <w:rPr>
                <w:webHidden/>
              </w:rPr>
              <w:t>4</w:t>
            </w:r>
            <w:r w:rsidR="00E502CB">
              <w:rPr>
                <w:webHidden/>
              </w:rPr>
              <w:fldChar w:fldCharType="end"/>
            </w:r>
          </w:hyperlink>
        </w:p>
        <w:p w14:paraId="7283F146" w14:textId="2ECA97C6" w:rsidR="00E502CB" w:rsidRDefault="00C36DE9">
          <w:pPr>
            <w:pStyle w:val="TM2"/>
            <w:rPr>
              <w:rFonts w:asciiTheme="minorHAnsi" w:eastAsiaTheme="minorEastAsia" w:hAnsiTheme="minorHAnsi" w:cstheme="minorBidi"/>
              <w:bCs w:val="0"/>
              <w:iCs w:val="0"/>
              <w:sz w:val="24"/>
              <w:szCs w:val="24"/>
              <w:lang w:val="fr-FR" w:eastAsia="fr-FR"/>
            </w:rPr>
          </w:pPr>
          <w:hyperlink w:anchor="_Toc34314336" w:history="1">
            <w:r w:rsidR="00E502CB" w:rsidRPr="00D8167A">
              <w:rPr>
                <w:rStyle w:val="Lienhypertexte"/>
                <w:lang w:val="en-GB"/>
              </w:rPr>
              <w:t>1.4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Technology and Challenges – R&amp;D&amp;I Activities within IPCEI in all technical fields it’s involved</w:t>
            </w:r>
            <w:r w:rsidR="00E502CB">
              <w:rPr>
                <w:webHidden/>
              </w:rPr>
              <w:tab/>
            </w:r>
            <w:r w:rsidR="00E502CB">
              <w:rPr>
                <w:webHidden/>
              </w:rPr>
              <w:fldChar w:fldCharType="begin"/>
            </w:r>
            <w:r w:rsidR="00E502CB">
              <w:rPr>
                <w:webHidden/>
              </w:rPr>
              <w:instrText xml:space="preserve"> PAGEREF _Toc34314336 \h </w:instrText>
            </w:r>
            <w:r w:rsidR="00E502CB">
              <w:rPr>
                <w:webHidden/>
              </w:rPr>
            </w:r>
            <w:r w:rsidR="00E502CB">
              <w:rPr>
                <w:webHidden/>
              </w:rPr>
              <w:fldChar w:fldCharType="separate"/>
            </w:r>
            <w:r w:rsidR="00E502CB">
              <w:rPr>
                <w:webHidden/>
              </w:rPr>
              <w:t>4</w:t>
            </w:r>
            <w:r w:rsidR="00E502CB">
              <w:rPr>
                <w:webHidden/>
              </w:rPr>
              <w:fldChar w:fldCharType="end"/>
            </w:r>
          </w:hyperlink>
        </w:p>
        <w:p w14:paraId="4ACBF7F9" w14:textId="4A0265D0" w:rsidR="00E502CB" w:rsidRDefault="00C36DE9">
          <w:pPr>
            <w:pStyle w:val="TM3"/>
            <w:rPr>
              <w:rFonts w:asciiTheme="minorHAnsi" w:eastAsiaTheme="minorEastAsia" w:hAnsiTheme="minorHAnsi" w:cstheme="minorBidi"/>
              <w:noProof/>
              <w:sz w:val="24"/>
              <w:szCs w:val="24"/>
              <w:lang w:val="fr-FR" w:eastAsia="fr-FR"/>
            </w:rPr>
          </w:pPr>
          <w:hyperlink w:anchor="_Toc34314337" w:history="1">
            <w:r w:rsidR="00E502CB" w:rsidRPr="00D8167A">
              <w:rPr>
                <w:rStyle w:val="Lienhypertexte"/>
                <w:noProof/>
                <w:lang w:val="en-GB"/>
              </w:rPr>
              <w:t>1.4.1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State of the art</w:t>
            </w:r>
            <w:r w:rsidR="00E502CB">
              <w:rPr>
                <w:noProof/>
                <w:webHidden/>
              </w:rPr>
              <w:tab/>
            </w:r>
            <w:r w:rsidR="00E502CB">
              <w:rPr>
                <w:noProof/>
                <w:webHidden/>
              </w:rPr>
              <w:fldChar w:fldCharType="begin"/>
            </w:r>
            <w:r w:rsidR="00E502CB">
              <w:rPr>
                <w:noProof/>
                <w:webHidden/>
              </w:rPr>
              <w:instrText xml:space="preserve"> PAGEREF _Toc34314337 \h </w:instrText>
            </w:r>
            <w:r w:rsidR="00E502CB">
              <w:rPr>
                <w:noProof/>
                <w:webHidden/>
              </w:rPr>
            </w:r>
            <w:r w:rsidR="00E502CB">
              <w:rPr>
                <w:noProof/>
                <w:webHidden/>
              </w:rPr>
              <w:fldChar w:fldCharType="separate"/>
            </w:r>
            <w:r w:rsidR="00E502CB">
              <w:rPr>
                <w:noProof/>
                <w:webHidden/>
              </w:rPr>
              <w:t>4</w:t>
            </w:r>
            <w:r w:rsidR="00E502CB">
              <w:rPr>
                <w:noProof/>
                <w:webHidden/>
              </w:rPr>
              <w:fldChar w:fldCharType="end"/>
            </w:r>
          </w:hyperlink>
        </w:p>
        <w:p w14:paraId="0DF4FAE1" w14:textId="540ED629" w:rsidR="00E502CB" w:rsidRDefault="00C36DE9">
          <w:pPr>
            <w:pStyle w:val="TM3"/>
            <w:rPr>
              <w:rFonts w:asciiTheme="minorHAnsi" w:eastAsiaTheme="minorEastAsia" w:hAnsiTheme="minorHAnsi" w:cstheme="minorBidi"/>
              <w:noProof/>
              <w:sz w:val="24"/>
              <w:szCs w:val="24"/>
              <w:lang w:val="fr-FR" w:eastAsia="fr-FR"/>
            </w:rPr>
          </w:pPr>
          <w:hyperlink w:anchor="_Toc34314338" w:history="1">
            <w:r w:rsidR="00E502CB" w:rsidRPr="00D8167A">
              <w:rPr>
                <w:rStyle w:val="Lienhypertexte"/>
                <w:noProof/>
                <w:lang w:val="en-GB"/>
              </w:rPr>
              <w:t>1.4.2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Technical hurdles that prevent improvements in the field</w:t>
            </w:r>
            <w:r w:rsidR="00E502CB">
              <w:rPr>
                <w:noProof/>
                <w:webHidden/>
              </w:rPr>
              <w:tab/>
            </w:r>
            <w:r w:rsidR="00E502CB">
              <w:rPr>
                <w:noProof/>
                <w:webHidden/>
              </w:rPr>
              <w:fldChar w:fldCharType="begin"/>
            </w:r>
            <w:r w:rsidR="00E502CB">
              <w:rPr>
                <w:noProof/>
                <w:webHidden/>
              </w:rPr>
              <w:instrText xml:space="preserve"> PAGEREF _Toc34314338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0A49410A" w14:textId="46164182" w:rsidR="00E502CB" w:rsidRDefault="00C36DE9">
          <w:pPr>
            <w:pStyle w:val="TM3"/>
            <w:rPr>
              <w:rFonts w:asciiTheme="minorHAnsi" w:eastAsiaTheme="minorEastAsia" w:hAnsiTheme="minorHAnsi" w:cstheme="minorBidi"/>
              <w:noProof/>
              <w:sz w:val="24"/>
              <w:szCs w:val="24"/>
              <w:lang w:val="fr-FR" w:eastAsia="fr-FR"/>
            </w:rPr>
          </w:pPr>
          <w:hyperlink w:anchor="_Toc34314339" w:history="1">
            <w:r w:rsidR="00E502CB" w:rsidRPr="00D8167A">
              <w:rPr>
                <w:rStyle w:val="Lienhypertexte"/>
                <w:noProof/>
                <w:lang w:val="en-GB"/>
              </w:rPr>
              <w:t>1.4.3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Objectives and technical challenges in the project</w:t>
            </w:r>
            <w:r w:rsidR="00E502CB">
              <w:rPr>
                <w:noProof/>
                <w:webHidden/>
              </w:rPr>
              <w:tab/>
            </w:r>
            <w:r w:rsidR="00E502CB">
              <w:rPr>
                <w:noProof/>
                <w:webHidden/>
              </w:rPr>
              <w:fldChar w:fldCharType="begin"/>
            </w:r>
            <w:r w:rsidR="00E502CB">
              <w:rPr>
                <w:noProof/>
                <w:webHidden/>
              </w:rPr>
              <w:instrText xml:space="preserve"> PAGEREF _Toc34314339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3750D20F" w14:textId="581991B8" w:rsidR="00E502CB" w:rsidRDefault="00C36DE9">
          <w:pPr>
            <w:pStyle w:val="TM2"/>
            <w:rPr>
              <w:rFonts w:asciiTheme="minorHAnsi" w:eastAsiaTheme="minorEastAsia" w:hAnsiTheme="minorHAnsi" w:cstheme="minorBidi"/>
              <w:bCs w:val="0"/>
              <w:iCs w:val="0"/>
              <w:sz w:val="24"/>
              <w:szCs w:val="24"/>
              <w:lang w:val="fr-FR" w:eastAsia="fr-FR"/>
            </w:rPr>
          </w:pPr>
          <w:hyperlink w:anchor="_Toc34314340" w:history="1">
            <w:r w:rsidR="00E502CB" w:rsidRPr="00D8167A">
              <w:rPr>
                <w:rStyle w:val="Lienhypertexte"/>
                <w:lang w:val="en-GB"/>
              </w:rPr>
              <w:t>1.5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First Industrial Deployment (FID)</w:t>
            </w:r>
            <w:r w:rsidR="00E502CB">
              <w:rPr>
                <w:webHidden/>
              </w:rPr>
              <w:tab/>
            </w:r>
            <w:r w:rsidR="00E502CB">
              <w:rPr>
                <w:webHidden/>
              </w:rPr>
              <w:fldChar w:fldCharType="begin"/>
            </w:r>
            <w:r w:rsidR="00E502CB">
              <w:rPr>
                <w:webHidden/>
              </w:rPr>
              <w:instrText xml:space="preserve"> PAGEREF _Toc34314340 \h </w:instrText>
            </w:r>
            <w:r w:rsidR="00E502CB">
              <w:rPr>
                <w:webHidden/>
              </w:rPr>
            </w:r>
            <w:r w:rsidR="00E502CB">
              <w:rPr>
                <w:webHidden/>
              </w:rPr>
              <w:fldChar w:fldCharType="separate"/>
            </w:r>
            <w:r w:rsidR="00E502CB">
              <w:rPr>
                <w:webHidden/>
              </w:rPr>
              <w:t>5</w:t>
            </w:r>
            <w:r w:rsidR="00E502CB">
              <w:rPr>
                <w:webHidden/>
              </w:rPr>
              <w:fldChar w:fldCharType="end"/>
            </w:r>
          </w:hyperlink>
        </w:p>
        <w:p w14:paraId="3297507B" w14:textId="6CCAE867" w:rsidR="00E502CB" w:rsidRDefault="00C36DE9">
          <w:pPr>
            <w:pStyle w:val="TM3"/>
            <w:rPr>
              <w:rFonts w:asciiTheme="minorHAnsi" w:eastAsiaTheme="minorEastAsia" w:hAnsiTheme="minorHAnsi" w:cstheme="minorBidi"/>
              <w:noProof/>
              <w:sz w:val="24"/>
              <w:szCs w:val="24"/>
              <w:lang w:val="fr-FR" w:eastAsia="fr-FR"/>
            </w:rPr>
          </w:pPr>
          <w:hyperlink w:anchor="_Toc34314341" w:history="1">
            <w:r w:rsidR="00E502CB" w:rsidRPr="00D8167A">
              <w:rPr>
                <w:rStyle w:val="Lienhypertexte"/>
                <w:noProof/>
                <w:lang w:val="en-GB"/>
              </w:rPr>
              <w:t>1.5.1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Purpose of the FID phase</w:t>
            </w:r>
            <w:r w:rsidR="00E502CB">
              <w:rPr>
                <w:noProof/>
                <w:webHidden/>
              </w:rPr>
              <w:tab/>
            </w:r>
            <w:r w:rsidR="00E502CB">
              <w:rPr>
                <w:noProof/>
                <w:webHidden/>
              </w:rPr>
              <w:fldChar w:fldCharType="begin"/>
            </w:r>
            <w:r w:rsidR="00E502CB">
              <w:rPr>
                <w:noProof/>
                <w:webHidden/>
              </w:rPr>
              <w:instrText xml:space="preserve"> PAGEREF _Toc34314341 \h </w:instrText>
            </w:r>
            <w:r w:rsidR="00E502CB">
              <w:rPr>
                <w:noProof/>
                <w:webHidden/>
              </w:rPr>
            </w:r>
            <w:r w:rsidR="00E502CB">
              <w:rPr>
                <w:noProof/>
                <w:webHidden/>
              </w:rPr>
              <w:fldChar w:fldCharType="separate"/>
            </w:r>
            <w:r w:rsidR="00E502CB">
              <w:rPr>
                <w:noProof/>
                <w:webHidden/>
              </w:rPr>
              <w:t>5</w:t>
            </w:r>
            <w:r w:rsidR="00E502CB">
              <w:rPr>
                <w:noProof/>
                <w:webHidden/>
              </w:rPr>
              <w:fldChar w:fldCharType="end"/>
            </w:r>
          </w:hyperlink>
        </w:p>
        <w:p w14:paraId="71F76003" w14:textId="20485837" w:rsidR="00E502CB" w:rsidRDefault="00C36DE9">
          <w:pPr>
            <w:pStyle w:val="TM3"/>
            <w:rPr>
              <w:rFonts w:asciiTheme="minorHAnsi" w:eastAsiaTheme="minorEastAsia" w:hAnsiTheme="minorHAnsi" w:cstheme="minorBidi"/>
              <w:noProof/>
              <w:sz w:val="24"/>
              <w:szCs w:val="24"/>
              <w:lang w:val="fr-FR" w:eastAsia="fr-FR"/>
            </w:rPr>
          </w:pPr>
          <w:hyperlink w:anchor="_Toc34314342" w:history="1">
            <w:r w:rsidR="00E502CB" w:rsidRPr="00D8167A">
              <w:rPr>
                <w:rStyle w:val="Lienhypertexte"/>
                <w:noProof/>
                <w:lang w:val="en-GB"/>
              </w:rPr>
              <w:t>1.5.2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Technical challenges in the FID phase</w:t>
            </w:r>
            <w:r w:rsidR="00E502CB">
              <w:rPr>
                <w:noProof/>
                <w:webHidden/>
              </w:rPr>
              <w:tab/>
            </w:r>
            <w:r w:rsidR="00E502CB">
              <w:rPr>
                <w:noProof/>
                <w:webHidden/>
              </w:rPr>
              <w:fldChar w:fldCharType="begin"/>
            </w:r>
            <w:r w:rsidR="00E502CB">
              <w:rPr>
                <w:noProof/>
                <w:webHidden/>
              </w:rPr>
              <w:instrText xml:space="preserve"> PAGEREF _Toc34314342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3A2B516B" w14:textId="552E3367" w:rsidR="00E502CB" w:rsidRDefault="00C36DE9">
          <w:pPr>
            <w:pStyle w:val="TM3"/>
            <w:rPr>
              <w:rFonts w:asciiTheme="minorHAnsi" w:eastAsiaTheme="minorEastAsia" w:hAnsiTheme="minorHAnsi" w:cstheme="minorBidi"/>
              <w:noProof/>
              <w:sz w:val="24"/>
              <w:szCs w:val="24"/>
              <w:lang w:val="fr-FR" w:eastAsia="fr-FR"/>
            </w:rPr>
          </w:pPr>
          <w:hyperlink w:anchor="_Toc34314343" w:history="1">
            <w:r w:rsidR="00E502CB" w:rsidRPr="00D8167A">
              <w:rPr>
                <w:rStyle w:val="Lienhypertexte"/>
                <w:noProof/>
                <w:lang w:val="en-GB"/>
              </w:rPr>
              <w:t>1.5.3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Transition from the FID phase to the mass production / commercialisation phase</w:t>
            </w:r>
            <w:r w:rsidR="00E502CB">
              <w:rPr>
                <w:noProof/>
                <w:webHidden/>
              </w:rPr>
              <w:tab/>
            </w:r>
            <w:r w:rsidR="00E502CB">
              <w:rPr>
                <w:noProof/>
                <w:webHidden/>
              </w:rPr>
              <w:fldChar w:fldCharType="begin"/>
            </w:r>
            <w:r w:rsidR="00E502CB">
              <w:rPr>
                <w:noProof/>
                <w:webHidden/>
              </w:rPr>
              <w:instrText xml:space="preserve"> PAGEREF _Toc34314343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2ADF594D" w14:textId="2DD3DADA" w:rsidR="00E502CB" w:rsidRDefault="00C36DE9">
          <w:pPr>
            <w:pStyle w:val="TM3"/>
            <w:rPr>
              <w:rFonts w:asciiTheme="minorHAnsi" w:eastAsiaTheme="minorEastAsia" w:hAnsiTheme="minorHAnsi" w:cstheme="minorBidi"/>
              <w:noProof/>
              <w:sz w:val="24"/>
              <w:szCs w:val="24"/>
              <w:lang w:val="fr-FR" w:eastAsia="fr-FR"/>
            </w:rPr>
          </w:pPr>
          <w:hyperlink w:anchor="_Toc34314344" w:history="1">
            <w:r w:rsidR="00E502CB" w:rsidRPr="00D8167A">
              <w:rPr>
                <w:rStyle w:val="Lienhypertexte"/>
                <w:noProof/>
                <w:lang w:val="en-GB"/>
              </w:rPr>
              <w:t>1.5.4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Revenues in the FID phase</w:t>
            </w:r>
            <w:r w:rsidR="00E502CB">
              <w:rPr>
                <w:noProof/>
                <w:webHidden/>
              </w:rPr>
              <w:tab/>
            </w:r>
            <w:r w:rsidR="00E502CB">
              <w:rPr>
                <w:noProof/>
                <w:webHidden/>
              </w:rPr>
              <w:fldChar w:fldCharType="begin"/>
            </w:r>
            <w:r w:rsidR="00E502CB">
              <w:rPr>
                <w:noProof/>
                <w:webHidden/>
              </w:rPr>
              <w:instrText xml:space="preserve"> PAGEREF _Toc34314344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5571BA3C" w14:textId="37D6E0EB" w:rsidR="00E502CB" w:rsidRDefault="00C36DE9">
          <w:pPr>
            <w:pStyle w:val="TM2"/>
            <w:rPr>
              <w:rFonts w:asciiTheme="minorHAnsi" w:eastAsiaTheme="minorEastAsia" w:hAnsiTheme="minorHAnsi" w:cstheme="minorBidi"/>
              <w:bCs w:val="0"/>
              <w:iCs w:val="0"/>
              <w:sz w:val="24"/>
              <w:szCs w:val="24"/>
              <w:lang w:val="fr-FR" w:eastAsia="fr-FR"/>
            </w:rPr>
          </w:pPr>
          <w:hyperlink w:anchor="_Toc34314345" w:history="1">
            <w:r w:rsidR="00E502CB" w:rsidRPr="00D8167A">
              <w:rPr>
                <w:rStyle w:val="Lienhypertexte"/>
                <w:lang w:val="en-GB"/>
              </w:rPr>
              <w:t>1.6</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Environmental, energy or transport projects</w:t>
            </w:r>
            <w:r w:rsidR="00E502CB">
              <w:rPr>
                <w:webHidden/>
              </w:rPr>
              <w:tab/>
            </w:r>
            <w:r w:rsidR="00E502CB">
              <w:rPr>
                <w:webHidden/>
              </w:rPr>
              <w:fldChar w:fldCharType="begin"/>
            </w:r>
            <w:r w:rsidR="00E502CB">
              <w:rPr>
                <w:webHidden/>
              </w:rPr>
              <w:instrText xml:space="preserve"> PAGEREF _Toc34314345 \h </w:instrText>
            </w:r>
            <w:r w:rsidR="00E502CB">
              <w:rPr>
                <w:webHidden/>
              </w:rPr>
            </w:r>
            <w:r w:rsidR="00E502CB">
              <w:rPr>
                <w:webHidden/>
              </w:rPr>
              <w:fldChar w:fldCharType="separate"/>
            </w:r>
            <w:r w:rsidR="00E502CB">
              <w:rPr>
                <w:webHidden/>
              </w:rPr>
              <w:t>6</w:t>
            </w:r>
            <w:r w:rsidR="00E502CB">
              <w:rPr>
                <w:webHidden/>
              </w:rPr>
              <w:fldChar w:fldCharType="end"/>
            </w:r>
          </w:hyperlink>
        </w:p>
        <w:p w14:paraId="070272C8" w14:textId="1969D7D2" w:rsidR="00E502CB" w:rsidRDefault="00C36DE9">
          <w:pPr>
            <w:pStyle w:val="TM3"/>
            <w:rPr>
              <w:rFonts w:asciiTheme="minorHAnsi" w:eastAsiaTheme="minorEastAsia" w:hAnsiTheme="minorHAnsi" w:cstheme="minorBidi"/>
              <w:noProof/>
              <w:sz w:val="24"/>
              <w:szCs w:val="24"/>
              <w:lang w:val="fr-FR" w:eastAsia="fr-FR"/>
            </w:rPr>
          </w:pPr>
          <w:hyperlink w:anchor="_Toc34314346" w:history="1">
            <w:r w:rsidR="00E502CB" w:rsidRPr="00D8167A">
              <w:rPr>
                <w:rStyle w:val="Lienhypertexte"/>
                <w:noProof/>
                <w:lang w:val="en-GB"/>
              </w:rPr>
              <w:t>1.6.1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decarbonisation of the energy sector</w:t>
            </w:r>
            <w:r w:rsidR="00E502CB">
              <w:rPr>
                <w:noProof/>
                <w:webHidden/>
              </w:rPr>
              <w:tab/>
            </w:r>
            <w:r w:rsidR="00E502CB">
              <w:rPr>
                <w:noProof/>
                <w:webHidden/>
              </w:rPr>
              <w:fldChar w:fldCharType="begin"/>
            </w:r>
            <w:r w:rsidR="00E502CB">
              <w:rPr>
                <w:noProof/>
                <w:webHidden/>
              </w:rPr>
              <w:instrText xml:space="preserve"> PAGEREF _Toc34314346 \h </w:instrText>
            </w:r>
            <w:r w:rsidR="00E502CB">
              <w:rPr>
                <w:noProof/>
                <w:webHidden/>
              </w:rPr>
            </w:r>
            <w:r w:rsidR="00E502CB">
              <w:rPr>
                <w:noProof/>
                <w:webHidden/>
              </w:rPr>
              <w:fldChar w:fldCharType="separate"/>
            </w:r>
            <w:r w:rsidR="00E502CB">
              <w:rPr>
                <w:noProof/>
                <w:webHidden/>
              </w:rPr>
              <w:t>6</w:t>
            </w:r>
            <w:r w:rsidR="00E502CB">
              <w:rPr>
                <w:noProof/>
                <w:webHidden/>
              </w:rPr>
              <w:fldChar w:fldCharType="end"/>
            </w:r>
          </w:hyperlink>
        </w:p>
        <w:p w14:paraId="03FA141D" w14:textId="5D1697B8" w:rsidR="00E502CB" w:rsidRDefault="00C36DE9">
          <w:pPr>
            <w:pStyle w:val="TM3"/>
            <w:rPr>
              <w:rFonts w:asciiTheme="minorHAnsi" w:eastAsiaTheme="minorEastAsia" w:hAnsiTheme="minorHAnsi" w:cstheme="minorBidi"/>
              <w:noProof/>
              <w:sz w:val="24"/>
              <w:szCs w:val="24"/>
              <w:lang w:val="fr-FR" w:eastAsia="fr-FR"/>
            </w:rPr>
          </w:pPr>
          <w:hyperlink w:anchor="_Toc34314347" w:history="1">
            <w:r w:rsidR="00E502CB" w:rsidRPr="00D8167A">
              <w:rPr>
                <w:rStyle w:val="Lienhypertexte"/>
                <w:noProof/>
                <w:lang w:val="en-GB"/>
              </w:rPr>
              <w:t>1.6.2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European industry’s innovation and global leadership in the green economy</w:t>
            </w:r>
            <w:r w:rsidR="00E502CB">
              <w:rPr>
                <w:noProof/>
                <w:webHidden/>
              </w:rPr>
              <w:tab/>
            </w:r>
            <w:r w:rsidR="00E502CB">
              <w:rPr>
                <w:noProof/>
                <w:webHidden/>
              </w:rPr>
              <w:fldChar w:fldCharType="begin"/>
            </w:r>
            <w:r w:rsidR="00E502CB">
              <w:rPr>
                <w:noProof/>
                <w:webHidden/>
              </w:rPr>
              <w:instrText xml:space="preserve"> PAGEREF _Toc34314347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2BE24B84" w14:textId="7E058758" w:rsidR="00E502CB" w:rsidRDefault="00C36DE9">
          <w:pPr>
            <w:pStyle w:val="TM3"/>
            <w:rPr>
              <w:rFonts w:asciiTheme="minorHAnsi" w:eastAsiaTheme="minorEastAsia" w:hAnsiTheme="minorHAnsi" w:cstheme="minorBidi"/>
              <w:noProof/>
              <w:sz w:val="24"/>
              <w:szCs w:val="24"/>
              <w:lang w:val="fr-FR" w:eastAsia="fr-FR"/>
            </w:rPr>
          </w:pPr>
          <w:hyperlink w:anchor="_Toc34314348" w:history="1">
            <w:r w:rsidR="00E502CB" w:rsidRPr="00D8167A">
              <w:rPr>
                <w:rStyle w:val="Lienhypertexte"/>
                <w:noProof/>
                <w:lang w:val="en-GB"/>
              </w:rPr>
              <w:t>1.6.3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the rolling out of cleaner, cheaper and healthier forms of private and public transport</w:t>
            </w:r>
            <w:r w:rsidR="00E502CB">
              <w:rPr>
                <w:noProof/>
                <w:webHidden/>
              </w:rPr>
              <w:tab/>
            </w:r>
            <w:r w:rsidR="00E502CB">
              <w:rPr>
                <w:noProof/>
                <w:webHidden/>
              </w:rPr>
              <w:fldChar w:fldCharType="begin"/>
            </w:r>
            <w:r w:rsidR="00E502CB">
              <w:rPr>
                <w:noProof/>
                <w:webHidden/>
              </w:rPr>
              <w:instrText xml:space="preserve"> PAGEREF _Toc34314348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2377DC86" w14:textId="0FD8A225" w:rsidR="00E502CB" w:rsidRDefault="00C36DE9">
          <w:pPr>
            <w:pStyle w:val="TM3"/>
            <w:rPr>
              <w:rFonts w:asciiTheme="minorHAnsi" w:eastAsiaTheme="minorEastAsia" w:hAnsiTheme="minorHAnsi" w:cstheme="minorBidi"/>
              <w:noProof/>
              <w:sz w:val="24"/>
              <w:szCs w:val="24"/>
              <w:lang w:val="fr-FR" w:eastAsia="fr-FR"/>
            </w:rPr>
          </w:pPr>
          <w:hyperlink w:anchor="_Toc34314349" w:history="1">
            <w:r w:rsidR="00E502CB" w:rsidRPr="00D8167A">
              <w:rPr>
                <w:rStyle w:val="Lienhypertexte"/>
                <w:noProof/>
                <w:lang w:val="en-GB"/>
              </w:rPr>
              <w:t>1.6.4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contribution to creating new jobs in the green economy</w:t>
            </w:r>
            <w:r w:rsidR="00E502CB">
              <w:rPr>
                <w:noProof/>
                <w:webHidden/>
              </w:rPr>
              <w:tab/>
            </w:r>
            <w:r w:rsidR="00E502CB">
              <w:rPr>
                <w:noProof/>
                <w:webHidden/>
              </w:rPr>
              <w:fldChar w:fldCharType="begin"/>
            </w:r>
            <w:r w:rsidR="00E502CB">
              <w:rPr>
                <w:noProof/>
                <w:webHidden/>
              </w:rPr>
              <w:instrText xml:space="preserve"> PAGEREF _Toc34314349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4853C4CA" w14:textId="4BD1CA5B" w:rsidR="00E502CB" w:rsidRDefault="00C36DE9">
          <w:pPr>
            <w:pStyle w:val="TM3"/>
            <w:rPr>
              <w:rFonts w:asciiTheme="minorHAnsi" w:eastAsiaTheme="minorEastAsia" w:hAnsiTheme="minorHAnsi" w:cstheme="minorBidi"/>
              <w:noProof/>
              <w:sz w:val="24"/>
              <w:szCs w:val="24"/>
              <w:lang w:val="fr-FR" w:eastAsia="fr-FR"/>
            </w:rPr>
          </w:pPr>
          <w:hyperlink w:anchor="_Toc34314350" w:history="1">
            <w:r w:rsidR="00E502CB" w:rsidRPr="00D8167A">
              <w:rPr>
                <w:rStyle w:val="Lienhypertexte"/>
                <w:noProof/>
                <w:lang w:val="en-GB"/>
              </w:rPr>
              <w:t>1.6.5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Other contributions to sustainable development</w:t>
            </w:r>
            <w:r w:rsidR="00E502CB">
              <w:rPr>
                <w:noProof/>
                <w:webHidden/>
              </w:rPr>
              <w:tab/>
            </w:r>
            <w:r w:rsidR="00E502CB">
              <w:rPr>
                <w:noProof/>
                <w:webHidden/>
              </w:rPr>
              <w:fldChar w:fldCharType="begin"/>
            </w:r>
            <w:r w:rsidR="00E502CB">
              <w:rPr>
                <w:noProof/>
                <w:webHidden/>
              </w:rPr>
              <w:instrText xml:space="preserve"> PAGEREF _Toc34314350 \h </w:instrText>
            </w:r>
            <w:r w:rsidR="00E502CB">
              <w:rPr>
                <w:noProof/>
                <w:webHidden/>
              </w:rPr>
            </w:r>
            <w:r w:rsidR="00E502CB">
              <w:rPr>
                <w:noProof/>
                <w:webHidden/>
              </w:rPr>
              <w:fldChar w:fldCharType="separate"/>
            </w:r>
            <w:r w:rsidR="00E502CB">
              <w:rPr>
                <w:noProof/>
                <w:webHidden/>
              </w:rPr>
              <w:t>7</w:t>
            </w:r>
            <w:r w:rsidR="00E502CB">
              <w:rPr>
                <w:noProof/>
                <w:webHidden/>
              </w:rPr>
              <w:fldChar w:fldCharType="end"/>
            </w:r>
          </w:hyperlink>
        </w:p>
        <w:p w14:paraId="50B1577E" w14:textId="03F4AE93" w:rsidR="00E502CB" w:rsidRDefault="00C36DE9">
          <w:pPr>
            <w:pStyle w:val="TM2"/>
            <w:rPr>
              <w:rFonts w:asciiTheme="minorHAnsi" w:eastAsiaTheme="minorEastAsia" w:hAnsiTheme="minorHAnsi" w:cstheme="minorBidi"/>
              <w:bCs w:val="0"/>
              <w:iCs w:val="0"/>
              <w:sz w:val="24"/>
              <w:szCs w:val="24"/>
              <w:lang w:val="fr-FR" w:eastAsia="fr-FR"/>
            </w:rPr>
          </w:pPr>
          <w:hyperlink w:anchor="_Toc34314351" w:history="1">
            <w:r w:rsidR="00E502CB" w:rsidRPr="00D8167A">
              <w:rPr>
                <w:rStyle w:val="Lienhypertexte"/>
                <w:lang w:val="en-GB"/>
              </w:rPr>
              <w:t>1.7</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Contribution to the hydrogen strategic value chain</w:t>
            </w:r>
            <w:r w:rsidR="00E502CB">
              <w:rPr>
                <w:webHidden/>
              </w:rPr>
              <w:tab/>
            </w:r>
            <w:r w:rsidR="00E502CB">
              <w:rPr>
                <w:webHidden/>
              </w:rPr>
              <w:fldChar w:fldCharType="begin"/>
            </w:r>
            <w:r w:rsidR="00E502CB">
              <w:rPr>
                <w:webHidden/>
              </w:rPr>
              <w:instrText xml:space="preserve"> PAGEREF _Toc34314351 \h </w:instrText>
            </w:r>
            <w:r w:rsidR="00E502CB">
              <w:rPr>
                <w:webHidden/>
              </w:rPr>
            </w:r>
            <w:r w:rsidR="00E502CB">
              <w:rPr>
                <w:webHidden/>
              </w:rPr>
              <w:fldChar w:fldCharType="separate"/>
            </w:r>
            <w:r w:rsidR="00E502CB">
              <w:rPr>
                <w:webHidden/>
              </w:rPr>
              <w:t>8</w:t>
            </w:r>
            <w:r w:rsidR="00E502CB">
              <w:rPr>
                <w:webHidden/>
              </w:rPr>
              <w:fldChar w:fldCharType="end"/>
            </w:r>
          </w:hyperlink>
        </w:p>
        <w:p w14:paraId="3E765C02" w14:textId="04335048" w:rsidR="00E502CB" w:rsidRDefault="00C36DE9">
          <w:pPr>
            <w:pStyle w:val="TM3"/>
            <w:rPr>
              <w:rFonts w:asciiTheme="minorHAnsi" w:eastAsiaTheme="minorEastAsia" w:hAnsiTheme="minorHAnsi" w:cstheme="minorBidi"/>
              <w:noProof/>
              <w:sz w:val="24"/>
              <w:szCs w:val="24"/>
              <w:lang w:val="fr-FR" w:eastAsia="fr-FR"/>
            </w:rPr>
          </w:pPr>
          <w:hyperlink w:anchor="_Toc34314352" w:history="1">
            <w:r w:rsidR="00E502CB" w:rsidRPr="00D8167A">
              <w:rPr>
                <w:rStyle w:val="Lienhypertexte"/>
                <w:noProof/>
                <w:lang w:val="en-GB"/>
              </w:rPr>
              <w:t>1.7.1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Project’s position in the hydrogen strategic value chain</w:t>
            </w:r>
            <w:r w:rsidR="00E502CB">
              <w:rPr>
                <w:noProof/>
                <w:webHidden/>
              </w:rPr>
              <w:tab/>
            </w:r>
            <w:r w:rsidR="00E502CB">
              <w:rPr>
                <w:noProof/>
                <w:webHidden/>
              </w:rPr>
              <w:fldChar w:fldCharType="begin"/>
            </w:r>
            <w:r w:rsidR="00E502CB">
              <w:rPr>
                <w:noProof/>
                <w:webHidden/>
              </w:rPr>
              <w:instrText xml:space="preserve"> PAGEREF _Toc34314352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5DB48D65" w14:textId="2DF6E026" w:rsidR="00E502CB" w:rsidRDefault="00C36DE9">
          <w:pPr>
            <w:pStyle w:val="TM3"/>
            <w:rPr>
              <w:rFonts w:asciiTheme="minorHAnsi" w:eastAsiaTheme="minorEastAsia" w:hAnsiTheme="minorHAnsi" w:cstheme="minorBidi"/>
              <w:noProof/>
              <w:sz w:val="24"/>
              <w:szCs w:val="24"/>
              <w:lang w:val="fr-FR" w:eastAsia="fr-FR"/>
            </w:rPr>
          </w:pPr>
          <w:hyperlink w:anchor="_Toc34314353" w:history="1">
            <w:r w:rsidR="00E502CB" w:rsidRPr="00D8167A">
              <w:rPr>
                <w:rStyle w:val="Lienhypertexte"/>
                <w:noProof/>
                <w:lang w:val="en-GB"/>
              </w:rPr>
              <w:t>1.7.2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Contribution to the industrial value chain in France</w:t>
            </w:r>
            <w:r w:rsidR="00E502CB">
              <w:rPr>
                <w:noProof/>
                <w:webHidden/>
              </w:rPr>
              <w:tab/>
            </w:r>
            <w:r w:rsidR="00E502CB">
              <w:rPr>
                <w:noProof/>
                <w:webHidden/>
              </w:rPr>
              <w:fldChar w:fldCharType="begin"/>
            </w:r>
            <w:r w:rsidR="00E502CB">
              <w:rPr>
                <w:noProof/>
                <w:webHidden/>
              </w:rPr>
              <w:instrText xml:space="preserve"> PAGEREF _Toc34314353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72A13F45" w14:textId="2A259472" w:rsidR="00E502CB" w:rsidRDefault="00C36DE9">
          <w:pPr>
            <w:pStyle w:val="TM3"/>
            <w:rPr>
              <w:rFonts w:asciiTheme="minorHAnsi" w:eastAsiaTheme="minorEastAsia" w:hAnsiTheme="minorHAnsi" w:cstheme="minorBidi"/>
              <w:noProof/>
              <w:sz w:val="24"/>
              <w:szCs w:val="24"/>
              <w:lang w:val="fr-FR" w:eastAsia="fr-FR"/>
            </w:rPr>
          </w:pPr>
          <w:hyperlink w:anchor="_Toc34314354" w:history="1">
            <w:r w:rsidR="00E502CB" w:rsidRPr="00D8167A">
              <w:rPr>
                <w:rStyle w:val="Lienhypertexte"/>
                <w:noProof/>
                <w:lang w:val="en-GB"/>
              </w:rPr>
              <w:t>1.7.3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Contribution to the industrial value chain in Europe</w:t>
            </w:r>
            <w:r w:rsidR="00E502CB">
              <w:rPr>
                <w:noProof/>
                <w:webHidden/>
              </w:rPr>
              <w:tab/>
            </w:r>
            <w:r w:rsidR="00E502CB">
              <w:rPr>
                <w:noProof/>
                <w:webHidden/>
              </w:rPr>
              <w:fldChar w:fldCharType="begin"/>
            </w:r>
            <w:r w:rsidR="00E502CB">
              <w:rPr>
                <w:noProof/>
                <w:webHidden/>
              </w:rPr>
              <w:instrText xml:space="preserve"> PAGEREF _Toc34314354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2F052344" w14:textId="6C60CD5F" w:rsidR="00E502CB" w:rsidRDefault="00C36DE9">
          <w:pPr>
            <w:pStyle w:val="TM2"/>
            <w:rPr>
              <w:rFonts w:asciiTheme="minorHAnsi" w:eastAsiaTheme="minorEastAsia" w:hAnsiTheme="minorHAnsi" w:cstheme="minorBidi"/>
              <w:bCs w:val="0"/>
              <w:iCs w:val="0"/>
              <w:sz w:val="24"/>
              <w:szCs w:val="24"/>
              <w:lang w:val="fr-FR" w:eastAsia="fr-FR"/>
            </w:rPr>
          </w:pPr>
          <w:hyperlink w:anchor="_Toc34314355" w:history="1">
            <w:r w:rsidR="00E502CB" w:rsidRPr="00D8167A">
              <w:rPr>
                <w:rStyle w:val="Lienhypertexte"/>
                <w:lang w:val="en-GB"/>
              </w:rPr>
              <w:t>1.8</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Intellectual Property Rights</w:t>
            </w:r>
            <w:r w:rsidR="00E502CB">
              <w:rPr>
                <w:webHidden/>
              </w:rPr>
              <w:tab/>
            </w:r>
            <w:r w:rsidR="00E502CB">
              <w:rPr>
                <w:webHidden/>
              </w:rPr>
              <w:fldChar w:fldCharType="begin"/>
            </w:r>
            <w:r w:rsidR="00E502CB">
              <w:rPr>
                <w:webHidden/>
              </w:rPr>
              <w:instrText xml:space="preserve"> PAGEREF _Toc34314355 \h </w:instrText>
            </w:r>
            <w:r w:rsidR="00E502CB">
              <w:rPr>
                <w:webHidden/>
              </w:rPr>
            </w:r>
            <w:r w:rsidR="00E502CB">
              <w:rPr>
                <w:webHidden/>
              </w:rPr>
              <w:fldChar w:fldCharType="separate"/>
            </w:r>
            <w:r w:rsidR="00E502CB">
              <w:rPr>
                <w:webHidden/>
              </w:rPr>
              <w:t>8</w:t>
            </w:r>
            <w:r w:rsidR="00E502CB">
              <w:rPr>
                <w:webHidden/>
              </w:rPr>
              <w:fldChar w:fldCharType="end"/>
            </w:r>
          </w:hyperlink>
        </w:p>
        <w:p w14:paraId="7326C270" w14:textId="3E28E694" w:rsidR="00E502CB" w:rsidRDefault="00C36DE9">
          <w:pPr>
            <w:pStyle w:val="TM3"/>
            <w:rPr>
              <w:rFonts w:asciiTheme="minorHAnsi" w:eastAsiaTheme="minorEastAsia" w:hAnsiTheme="minorHAnsi" w:cstheme="minorBidi"/>
              <w:noProof/>
              <w:sz w:val="24"/>
              <w:szCs w:val="24"/>
              <w:lang w:val="fr-FR" w:eastAsia="fr-FR"/>
            </w:rPr>
          </w:pPr>
          <w:hyperlink w:anchor="_Toc34314356" w:history="1">
            <w:r w:rsidR="00E502CB" w:rsidRPr="00D8167A">
              <w:rPr>
                <w:rStyle w:val="Lienhypertexte"/>
                <w:noProof/>
                <w:lang w:val="en-GB"/>
              </w:rPr>
              <w:t>1.8.1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management principles</w:t>
            </w:r>
            <w:r w:rsidR="00E502CB">
              <w:rPr>
                <w:noProof/>
                <w:webHidden/>
              </w:rPr>
              <w:tab/>
            </w:r>
            <w:r w:rsidR="00E502CB">
              <w:rPr>
                <w:noProof/>
                <w:webHidden/>
              </w:rPr>
              <w:fldChar w:fldCharType="begin"/>
            </w:r>
            <w:r w:rsidR="00E502CB">
              <w:rPr>
                <w:noProof/>
                <w:webHidden/>
              </w:rPr>
              <w:instrText xml:space="preserve"> PAGEREF _Toc34314356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30FE419E" w14:textId="1DB510DF" w:rsidR="00E502CB" w:rsidRDefault="00C36DE9">
          <w:pPr>
            <w:pStyle w:val="TM3"/>
            <w:rPr>
              <w:rFonts w:asciiTheme="minorHAnsi" w:eastAsiaTheme="minorEastAsia" w:hAnsiTheme="minorHAnsi" w:cstheme="minorBidi"/>
              <w:noProof/>
              <w:sz w:val="24"/>
              <w:szCs w:val="24"/>
              <w:lang w:val="fr-FR" w:eastAsia="fr-FR"/>
            </w:rPr>
          </w:pPr>
          <w:hyperlink w:anchor="_Toc34314357" w:history="1">
            <w:r w:rsidR="00E502CB" w:rsidRPr="00D8167A">
              <w:rPr>
                <w:rStyle w:val="Lienhypertexte"/>
                <w:noProof/>
                <w:lang w:val="en-GB"/>
              </w:rPr>
              <w:t>1.8.2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protection principles</w:t>
            </w:r>
            <w:r w:rsidR="00E502CB">
              <w:rPr>
                <w:noProof/>
                <w:webHidden/>
              </w:rPr>
              <w:tab/>
            </w:r>
            <w:r w:rsidR="00E502CB">
              <w:rPr>
                <w:noProof/>
                <w:webHidden/>
              </w:rPr>
              <w:fldChar w:fldCharType="begin"/>
            </w:r>
            <w:r w:rsidR="00E502CB">
              <w:rPr>
                <w:noProof/>
                <w:webHidden/>
              </w:rPr>
              <w:instrText xml:space="preserve"> PAGEREF _Toc34314357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252818DA" w14:textId="2665F0C5" w:rsidR="00E502CB" w:rsidRDefault="00C36DE9">
          <w:pPr>
            <w:pStyle w:val="TM3"/>
            <w:rPr>
              <w:rFonts w:asciiTheme="minorHAnsi" w:eastAsiaTheme="minorEastAsia" w:hAnsiTheme="minorHAnsi" w:cstheme="minorBidi"/>
              <w:noProof/>
              <w:sz w:val="24"/>
              <w:szCs w:val="24"/>
              <w:lang w:val="fr-FR" w:eastAsia="fr-FR"/>
            </w:rPr>
          </w:pPr>
          <w:hyperlink w:anchor="_Toc34314358" w:history="1">
            <w:r w:rsidR="00E502CB" w:rsidRPr="00D8167A">
              <w:rPr>
                <w:rStyle w:val="Lienhypertexte"/>
                <w:noProof/>
                <w:lang w:val="en-GB"/>
              </w:rPr>
              <w:t>1.8.3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IP exploitation principles</w:t>
            </w:r>
            <w:r w:rsidR="00E502CB">
              <w:rPr>
                <w:noProof/>
                <w:webHidden/>
              </w:rPr>
              <w:tab/>
            </w:r>
            <w:r w:rsidR="00E502CB">
              <w:rPr>
                <w:noProof/>
                <w:webHidden/>
              </w:rPr>
              <w:fldChar w:fldCharType="begin"/>
            </w:r>
            <w:r w:rsidR="00E502CB">
              <w:rPr>
                <w:noProof/>
                <w:webHidden/>
              </w:rPr>
              <w:instrText xml:space="preserve"> PAGEREF _Toc34314358 \h </w:instrText>
            </w:r>
            <w:r w:rsidR="00E502CB">
              <w:rPr>
                <w:noProof/>
                <w:webHidden/>
              </w:rPr>
            </w:r>
            <w:r w:rsidR="00E502CB">
              <w:rPr>
                <w:noProof/>
                <w:webHidden/>
              </w:rPr>
              <w:fldChar w:fldCharType="separate"/>
            </w:r>
            <w:r w:rsidR="00E502CB">
              <w:rPr>
                <w:noProof/>
                <w:webHidden/>
              </w:rPr>
              <w:t>8</w:t>
            </w:r>
            <w:r w:rsidR="00E502CB">
              <w:rPr>
                <w:noProof/>
                <w:webHidden/>
              </w:rPr>
              <w:fldChar w:fldCharType="end"/>
            </w:r>
          </w:hyperlink>
        </w:p>
        <w:p w14:paraId="0E4E1D7E" w14:textId="7C0F71B5" w:rsidR="00E502CB" w:rsidRDefault="00C36DE9">
          <w:pPr>
            <w:pStyle w:val="TM2"/>
            <w:rPr>
              <w:rFonts w:asciiTheme="minorHAnsi" w:eastAsiaTheme="minorEastAsia" w:hAnsiTheme="minorHAnsi" w:cstheme="minorBidi"/>
              <w:bCs w:val="0"/>
              <w:iCs w:val="0"/>
              <w:sz w:val="24"/>
              <w:szCs w:val="24"/>
              <w:lang w:val="fr-FR" w:eastAsia="fr-FR"/>
            </w:rPr>
          </w:pPr>
          <w:hyperlink w:anchor="_Toc34314359" w:history="1">
            <w:r w:rsidR="00E502CB" w:rsidRPr="00D8167A">
              <w:rPr>
                <w:rStyle w:val="Lienhypertexte"/>
                <w:lang w:val="en-GB"/>
              </w:rPr>
              <w:t>1.9</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Work Plan</w:t>
            </w:r>
            <w:r w:rsidR="00E502CB">
              <w:rPr>
                <w:webHidden/>
              </w:rPr>
              <w:tab/>
            </w:r>
            <w:r w:rsidR="00E502CB">
              <w:rPr>
                <w:webHidden/>
              </w:rPr>
              <w:fldChar w:fldCharType="begin"/>
            </w:r>
            <w:r w:rsidR="00E502CB">
              <w:rPr>
                <w:webHidden/>
              </w:rPr>
              <w:instrText xml:space="preserve"> PAGEREF _Toc34314359 \h </w:instrText>
            </w:r>
            <w:r w:rsidR="00E502CB">
              <w:rPr>
                <w:webHidden/>
              </w:rPr>
            </w:r>
            <w:r w:rsidR="00E502CB">
              <w:rPr>
                <w:webHidden/>
              </w:rPr>
              <w:fldChar w:fldCharType="separate"/>
            </w:r>
            <w:r w:rsidR="00E502CB">
              <w:rPr>
                <w:webHidden/>
              </w:rPr>
              <w:t>8</w:t>
            </w:r>
            <w:r w:rsidR="00E502CB">
              <w:rPr>
                <w:webHidden/>
              </w:rPr>
              <w:fldChar w:fldCharType="end"/>
            </w:r>
          </w:hyperlink>
        </w:p>
        <w:p w14:paraId="65CE2A63" w14:textId="2276683E" w:rsidR="00E502CB" w:rsidRDefault="00C36DE9">
          <w:pPr>
            <w:pStyle w:val="TM2"/>
            <w:rPr>
              <w:rFonts w:asciiTheme="minorHAnsi" w:eastAsiaTheme="minorEastAsia" w:hAnsiTheme="minorHAnsi" w:cstheme="minorBidi"/>
              <w:bCs w:val="0"/>
              <w:iCs w:val="0"/>
              <w:sz w:val="24"/>
              <w:szCs w:val="24"/>
              <w:lang w:val="fr-FR" w:eastAsia="fr-FR"/>
            </w:rPr>
          </w:pPr>
          <w:hyperlink w:anchor="_Toc34314360" w:history="1">
            <w:r w:rsidR="00E502CB" w:rsidRPr="00D8167A">
              <w:rPr>
                <w:rStyle w:val="Lienhypertexte"/>
                <w:lang w:val="en-GB"/>
              </w:rPr>
              <w:t>1.10</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Investment</w:t>
            </w:r>
            <w:r w:rsidR="00E502CB">
              <w:rPr>
                <w:webHidden/>
              </w:rPr>
              <w:tab/>
            </w:r>
            <w:r w:rsidR="00E502CB">
              <w:rPr>
                <w:webHidden/>
              </w:rPr>
              <w:fldChar w:fldCharType="begin"/>
            </w:r>
            <w:r w:rsidR="00E502CB">
              <w:rPr>
                <w:webHidden/>
              </w:rPr>
              <w:instrText xml:space="preserve"> PAGEREF _Toc34314360 \h </w:instrText>
            </w:r>
            <w:r w:rsidR="00E502CB">
              <w:rPr>
                <w:webHidden/>
              </w:rPr>
            </w:r>
            <w:r w:rsidR="00E502CB">
              <w:rPr>
                <w:webHidden/>
              </w:rPr>
              <w:fldChar w:fldCharType="separate"/>
            </w:r>
            <w:r w:rsidR="00E502CB">
              <w:rPr>
                <w:webHidden/>
              </w:rPr>
              <w:t>9</w:t>
            </w:r>
            <w:r w:rsidR="00E502CB">
              <w:rPr>
                <w:webHidden/>
              </w:rPr>
              <w:fldChar w:fldCharType="end"/>
            </w:r>
          </w:hyperlink>
        </w:p>
        <w:p w14:paraId="313CF9F9" w14:textId="5C48E8BB" w:rsidR="00E502CB" w:rsidRDefault="00C36DE9">
          <w:pPr>
            <w:pStyle w:val="TM3"/>
            <w:rPr>
              <w:rFonts w:asciiTheme="minorHAnsi" w:eastAsiaTheme="minorEastAsia" w:hAnsiTheme="minorHAnsi" w:cstheme="minorBidi"/>
              <w:noProof/>
              <w:sz w:val="24"/>
              <w:szCs w:val="24"/>
              <w:lang w:val="fr-FR" w:eastAsia="fr-FR"/>
            </w:rPr>
          </w:pPr>
          <w:hyperlink w:anchor="_Toc34314361" w:history="1">
            <w:r w:rsidR="00E502CB" w:rsidRPr="00D8167A">
              <w:rPr>
                <w:rStyle w:val="Lienhypertexte"/>
                <w:noProof/>
                <w:lang w:val="en-US"/>
              </w:rPr>
              <w:t>1.10.1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Tools and Equipment</w:t>
            </w:r>
            <w:r w:rsidR="00E502CB">
              <w:rPr>
                <w:noProof/>
                <w:webHidden/>
              </w:rPr>
              <w:tab/>
            </w:r>
            <w:r w:rsidR="00E502CB">
              <w:rPr>
                <w:noProof/>
                <w:webHidden/>
              </w:rPr>
              <w:fldChar w:fldCharType="begin"/>
            </w:r>
            <w:r w:rsidR="00E502CB">
              <w:rPr>
                <w:noProof/>
                <w:webHidden/>
              </w:rPr>
              <w:instrText xml:space="preserve"> PAGEREF _Toc34314361 \h </w:instrText>
            </w:r>
            <w:r w:rsidR="00E502CB">
              <w:rPr>
                <w:noProof/>
                <w:webHidden/>
              </w:rPr>
            </w:r>
            <w:r w:rsidR="00E502CB">
              <w:rPr>
                <w:noProof/>
                <w:webHidden/>
              </w:rPr>
              <w:fldChar w:fldCharType="separate"/>
            </w:r>
            <w:r w:rsidR="00E502CB">
              <w:rPr>
                <w:noProof/>
                <w:webHidden/>
              </w:rPr>
              <w:t>9</w:t>
            </w:r>
            <w:r w:rsidR="00E502CB">
              <w:rPr>
                <w:noProof/>
                <w:webHidden/>
              </w:rPr>
              <w:fldChar w:fldCharType="end"/>
            </w:r>
          </w:hyperlink>
        </w:p>
        <w:p w14:paraId="0B4E8F6A" w14:textId="00743D6E" w:rsidR="00E502CB" w:rsidRDefault="00C36DE9">
          <w:pPr>
            <w:pStyle w:val="TM3"/>
            <w:rPr>
              <w:rFonts w:asciiTheme="minorHAnsi" w:eastAsiaTheme="minorEastAsia" w:hAnsiTheme="minorHAnsi" w:cstheme="minorBidi"/>
              <w:noProof/>
              <w:sz w:val="24"/>
              <w:szCs w:val="24"/>
              <w:lang w:val="fr-FR" w:eastAsia="fr-FR"/>
            </w:rPr>
          </w:pPr>
          <w:hyperlink w:anchor="_Toc34314362" w:history="1">
            <w:r w:rsidR="00E502CB" w:rsidRPr="00D8167A">
              <w:rPr>
                <w:rStyle w:val="Lienhypertexte"/>
                <w:noProof/>
                <w:lang w:val="en-US"/>
              </w:rPr>
              <w:t>1.10.2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Construction of Buildings/Laboratory</w:t>
            </w:r>
            <w:r w:rsidR="00E502CB">
              <w:rPr>
                <w:noProof/>
                <w:webHidden/>
              </w:rPr>
              <w:tab/>
            </w:r>
            <w:r w:rsidR="00E502CB">
              <w:rPr>
                <w:noProof/>
                <w:webHidden/>
              </w:rPr>
              <w:fldChar w:fldCharType="begin"/>
            </w:r>
            <w:r w:rsidR="00E502CB">
              <w:rPr>
                <w:noProof/>
                <w:webHidden/>
              </w:rPr>
              <w:instrText xml:space="preserve"> PAGEREF _Toc34314362 \h </w:instrText>
            </w:r>
            <w:r w:rsidR="00E502CB">
              <w:rPr>
                <w:noProof/>
                <w:webHidden/>
              </w:rPr>
            </w:r>
            <w:r w:rsidR="00E502CB">
              <w:rPr>
                <w:noProof/>
                <w:webHidden/>
              </w:rPr>
              <w:fldChar w:fldCharType="separate"/>
            </w:r>
            <w:r w:rsidR="00E502CB">
              <w:rPr>
                <w:noProof/>
                <w:webHidden/>
              </w:rPr>
              <w:t>9</w:t>
            </w:r>
            <w:r w:rsidR="00E502CB">
              <w:rPr>
                <w:noProof/>
                <w:webHidden/>
              </w:rPr>
              <w:fldChar w:fldCharType="end"/>
            </w:r>
          </w:hyperlink>
        </w:p>
        <w:p w14:paraId="5FE093B2" w14:textId="63EBDD7D" w:rsidR="00E502CB" w:rsidRDefault="00C36DE9">
          <w:pPr>
            <w:pStyle w:val="TM1"/>
            <w:rPr>
              <w:rFonts w:asciiTheme="minorHAnsi" w:eastAsiaTheme="minorEastAsia" w:hAnsiTheme="minorHAnsi" w:cstheme="minorBidi"/>
              <w:b w:val="0"/>
              <w:bCs w:val="0"/>
              <w:sz w:val="24"/>
              <w:szCs w:val="24"/>
              <w:lang w:val="fr-FR" w:eastAsia="fr-FR"/>
            </w:rPr>
          </w:pPr>
          <w:hyperlink w:anchor="_Toc34314363" w:history="1">
            <w:r w:rsidR="00E502CB" w:rsidRPr="00D8167A">
              <w:rPr>
                <w:rStyle w:val="Lienhypertexte"/>
              </w:rPr>
              <w:t>2</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rPr>
              <w:t>Budget</w:t>
            </w:r>
            <w:r w:rsidR="00E502CB">
              <w:rPr>
                <w:webHidden/>
              </w:rPr>
              <w:tab/>
            </w:r>
            <w:r w:rsidR="00E502CB">
              <w:rPr>
                <w:webHidden/>
              </w:rPr>
              <w:fldChar w:fldCharType="begin"/>
            </w:r>
            <w:r w:rsidR="00E502CB">
              <w:rPr>
                <w:webHidden/>
              </w:rPr>
              <w:instrText xml:space="preserve"> PAGEREF _Toc34314363 \h </w:instrText>
            </w:r>
            <w:r w:rsidR="00E502CB">
              <w:rPr>
                <w:webHidden/>
              </w:rPr>
            </w:r>
            <w:r w:rsidR="00E502CB">
              <w:rPr>
                <w:webHidden/>
              </w:rPr>
              <w:fldChar w:fldCharType="separate"/>
            </w:r>
            <w:r w:rsidR="00E502CB">
              <w:rPr>
                <w:webHidden/>
              </w:rPr>
              <w:t>10</w:t>
            </w:r>
            <w:r w:rsidR="00E502CB">
              <w:rPr>
                <w:webHidden/>
              </w:rPr>
              <w:fldChar w:fldCharType="end"/>
            </w:r>
          </w:hyperlink>
        </w:p>
        <w:p w14:paraId="458F0ABA" w14:textId="620A9620" w:rsidR="00E502CB" w:rsidRDefault="00C36DE9">
          <w:pPr>
            <w:pStyle w:val="TM2"/>
            <w:rPr>
              <w:rFonts w:asciiTheme="minorHAnsi" w:eastAsiaTheme="minorEastAsia" w:hAnsiTheme="minorHAnsi" w:cstheme="minorBidi"/>
              <w:bCs w:val="0"/>
              <w:iCs w:val="0"/>
              <w:sz w:val="24"/>
              <w:szCs w:val="24"/>
              <w:lang w:val="fr-FR" w:eastAsia="fr-FR"/>
            </w:rPr>
          </w:pPr>
          <w:hyperlink w:anchor="_Toc34314364" w:history="1">
            <w:r w:rsidR="00E502CB" w:rsidRPr="00D8167A">
              <w:rPr>
                <w:rStyle w:val="Lienhypertexte"/>
                <w:lang w:val="en-GB"/>
              </w:rPr>
              <w:t>2.1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Eligible Costs</w:t>
            </w:r>
            <w:r w:rsidR="00E502CB">
              <w:rPr>
                <w:webHidden/>
              </w:rPr>
              <w:tab/>
            </w:r>
            <w:r w:rsidR="00E502CB">
              <w:rPr>
                <w:webHidden/>
              </w:rPr>
              <w:fldChar w:fldCharType="begin"/>
            </w:r>
            <w:r w:rsidR="00E502CB">
              <w:rPr>
                <w:webHidden/>
              </w:rPr>
              <w:instrText xml:space="preserve"> PAGEREF _Toc34314364 \h </w:instrText>
            </w:r>
            <w:r w:rsidR="00E502CB">
              <w:rPr>
                <w:webHidden/>
              </w:rPr>
            </w:r>
            <w:r w:rsidR="00E502CB">
              <w:rPr>
                <w:webHidden/>
              </w:rPr>
              <w:fldChar w:fldCharType="separate"/>
            </w:r>
            <w:r w:rsidR="00E502CB">
              <w:rPr>
                <w:webHidden/>
              </w:rPr>
              <w:t>10</w:t>
            </w:r>
            <w:r w:rsidR="00E502CB">
              <w:rPr>
                <w:webHidden/>
              </w:rPr>
              <w:fldChar w:fldCharType="end"/>
            </w:r>
          </w:hyperlink>
        </w:p>
        <w:p w14:paraId="1B9B4D1A" w14:textId="34F169E3" w:rsidR="00E502CB" w:rsidRDefault="00C36DE9">
          <w:pPr>
            <w:pStyle w:val="TM2"/>
            <w:rPr>
              <w:rFonts w:asciiTheme="minorHAnsi" w:eastAsiaTheme="minorEastAsia" w:hAnsiTheme="minorHAnsi" w:cstheme="minorBidi"/>
              <w:bCs w:val="0"/>
              <w:iCs w:val="0"/>
              <w:sz w:val="24"/>
              <w:szCs w:val="24"/>
              <w:lang w:val="fr-FR" w:eastAsia="fr-FR"/>
            </w:rPr>
          </w:pPr>
          <w:hyperlink w:anchor="_Toc34314365" w:history="1">
            <w:r w:rsidR="00E502CB" w:rsidRPr="00D8167A">
              <w:rPr>
                <w:rStyle w:val="Lienhypertexte"/>
                <w:lang w:val="en-US"/>
              </w:rPr>
              <w:t>2.2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State Aid</w:t>
            </w:r>
            <w:r w:rsidR="00E502CB">
              <w:rPr>
                <w:webHidden/>
              </w:rPr>
              <w:tab/>
            </w:r>
            <w:r w:rsidR="00E502CB">
              <w:rPr>
                <w:webHidden/>
              </w:rPr>
              <w:fldChar w:fldCharType="begin"/>
            </w:r>
            <w:r w:rsidR="00E502CB">
              <w:rPr>
                <w:webHidden/>
              </w:rPr>
              <w:instrText xml:space="preserve"> PAGEREF _Toc34314365 \h </w:instrText>
            </w:r>
            <w:r w:rsidR="00E502CB">
              <w:rPr>
                <w:webHidden/>
              </w:rPr>
            </w:r>
            <w:r w:rsidR="00E502CB">
              <w:rPr>
                <w:webHidden/>
              </w:rPr>
              <w:fldChar w:fldCharType="separate"/>
            </w:r>
            <w:r w:rsidR="00E502CB">
              <w:rPr>
                <w:webHidden/>
              </w:rPr>
              <w:t>10</w:t>
            </w:r>
            <w:r w:rsidR="00E502CB">
              <w:rPr>
                <w:webHidden/>
              </w:rPr>
              <w:fldChar w:fldCharType="end"/>
            </w:r>
          </w:hyperlink>
        </w:p>
        <w:p w14:paraId="2FE99585" w14:textId="149031C9" w:rsidR="00E502CB" w:rsidRDefault="00C36DE9">
          <w:pPr>
            <w:pStyle w:val="TM1"/>
            <w:rPr>
              <w:rFonts w:asciiTheme="minorHAnsi" w:eastAsiaTheme="minorEastAsia" w:hAnsiTheme="minorHAnsi" w:cstheme="minorBidi"/>
              <w:b w:val="0"/>
              <w:bCs w:val="0"/>
              <w:sz w:val="24"/>
              <w:szCs w:val="24"/>
              <w:lang w:val="fr-FR" w:eastAsia="fr-FR"/>
            </w:rPr>
          </w:pPr>
          <w:hyperlink w:anchor="_Toc34314366" w:history="1">
            <w:r w:rsidR="00E502CB" w:rsidRPr="00D8167A">
              <w:rPr>
                <w:rStyle w:val="Lienhypertexte"/>
                <w:lang w:val="en-GB"/>
              </w:rPr>
              <w:t>3</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Spill-over Effects</w:t>
            </w:r>
            <w:r w:rsidR="00E502CB">
              <w:rPr>
                <w:webHidden/>
              </w:rPr>
              <w:tab/>
            </w:r>
            <w:r w:rsidR="00E502CB">
              <w:rPr>
                <w:webHidden/>
              </w:rPr>
              <w:fldChar w:fldCharType="begin"/>
            </w:r>
            <w:r w:rsidR="00E502CB">
              <w:rPr>
                <w:webHidden/>
              </w:rPr>
              <w:instrText xml:space="preserve"> PAGEREF _Toc34314366 \h </w:instrText>
            </w:r>
            <w:r w:rsidR="00E502CB">
              <w:rPr>
                <w:webHidden/>
              </w:rPr>
            </w:r>
            <w:r w:rsidR="00E502CB">
              <w:rPr>
                <w:webHidden/>
              </w:rPr>
              <w:fldChar w:fldCharType="separate"/>
            </w:r>
            <w:r w:rsidR="00E502CB">
              <w:rPr>
                <w:webHidden/>
              </w:rPr>
              <w:t>11</w:t>
            </w:r>
            <w:r w:rsidR="00E502CB">
              <w:rPr>
                <w:webHidden/>
              </w:rPr>
              <w:fldChar w:fldCharType="end"/>
            </w:r>
          </w:hyperlink>
        </w:p>
        <w:p w14:paraId="2F19D633" w14:textId="4DAA005F" w:rsidR="00E502CB" w:rsidRDefault="00C36DE9">
          <w:pPr>
            <w:pStyle w:val="TM2"/>
            <w:rPr>
              <w:rFonts w:asciiTheme="minorHAnsi" w:eastAsiaTheme="minorEastAsia" w:hAnsiTheme="minorHAnsi" w:cstheme="minorBidi"/>
              <w:bCs w:val="0"/>
              <w:iCs w:val="0"/>
              <w:sz w:val="24"/>
              <w:szCs w:val="24"/>
              <w:lang w:val="fr-FR" w:eastAsia="fr-FR"/>
            </w:rPr>
          </w:pPr>
          <w:hyperlink w:anchor="_Toc34314367" w:history="1">
            <w:r w:rsidR="00E502CB" w:rsidRPr="00D8167A">
              <w:rPr>
                <w:rStyle w:val="Lienhypertexte"/>
                <w:lang w:val="en-GB"/>
              </w:rPr>
              <w:t>3.1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by non-protected results diffusion</w:t>
            </w:r>
            <w:r w:rsidR="00E502CB">
              <w:rPr>
                <w:webHidden/>
              </w:rPr>
              <w:tab/>
            </w:r>
            <w:r w:rsidR="00E502CB">
              <w:rPr>
                <w:webHidden/>
              </w:rPr>
              <w:fldChar w:fldCharType="begin"/>
            </w:r>
            <w:r w:rsidR="00E502CB">
              <w:rPr>
                <w:webHidden/>
              </w:rPr>
              <w:instrText xml:space="preserve"> PAGEREF _Toc34314367 \h </w:instrText>
            </w:r>
            <w:r w:rsidR="00E502CB">
              <w:rPr>
                <w:webHidden/>
              </w:rPr>
            </w:r>
            <w:r w:rsidR="00E502CB">
              <w:rPr>
                <w:webHidden/>
              </w:rPr>
              <w:fldChar w:fldCharType="separate"/>
            </w:r>
            <w:r w:rsidR="00E502CB">
              <w:rPr>
                <w:webHidden/>
              </w:rPr>
              <w:t>11</w:t>
            </w:r>
            <w:r w:rsidR="00E502CB">
              <w:rPr>
                <w:webHidden/>
              </w:rPr>
              <w:fldChar w:fldCharType="end"/>
            </w:r>
          </w:hyperlink>
        </w:p>
        <w:p w14:paraId="0D3B35ED" w14:textId="139B7EEA" w:rsidR="00E502CB" w:rsidRDefault="00C36DE9">
          <w:pPr>
            <w:pStyle w:val="TM2"/>
            <w:rPr>
              <w:rFonts w:asciiTheme="minorHAnsi" w:eastAsiaTheme="minorEastAsia" w:hAnsiTheme="minorHAnsi" w:cstheme="minorBidi"/>
              <w:bCs w:val="0"/>
              <w:iCs w:val="0"/>
              <w:sz w:val="24"/>
              <w:szCs w:val="24"/>
              <w:lang w:val="fr-FR" w:eastAsia="fr-FR"/>
            </w:rPr>
          </w:pPr>
          <w:hyperlink w:anchor="_Toc34314368" w:history="1">
            <w:r w:rsidR="00E502CB" w:rsidRPr="00D8167A">
              <w:rPr>
                <w:rStyle w:val="Lienhypertexte"/>
                <w:lang w:val="en-GB"/>
              </w:rPr>
              <w:t>3.2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by IP protected results diffusion</w:t>
            </w:r>
            <w:r w:rsidR="00E502CB">
              <w:rPr>
                <w:webHidden/>
              </w:rPr>
              <w:tab/>
            </w:r>
            <w:r w:rsidR="00E502CB">
              <w:rPr>
                <w:webHidden/>
              </w:rPr>
              <w:fldChar w:fldCharType="begin"/>
            </w:r>
            <w:r w:rsidR="00E502CB">
              <w:rPr>
                <w:webHidden/>
              </w:rPr>
              <w:instrText xml:space="preserve"> PAGEREF _Toc34314368 \h </w:instrText>
            </w:r>
            <w:r w:rsidR="00E502CB">
              <w:rPr>
                <w:webHidden/>
              </w:rPr>
            </w:r>
            <w:r w:rsidR="00E502CB">
              <w:rPr>
                <w:webHidden/>
              </w:rPr>
              <w:fldChar w:fldCharType="separate"/>
            </w:r>
            <w:r w:rsidR="00E502CB">
              <w:rPr>
                <w:webHidden/>
              </w:rPr>
              <w:t>11</w:t>
            </w:r>
            <w:r w:rsidR="00E502CB">
              <w:rPr>
                <w:webHidden/>
              </w:rPr>
              <w:fldChar w:fldCharType="end"/>
            </w:r>
          </w:hyperlink>
        </w:p>
        <w:p w14:paraId="33907EF2" w14:textId="4B276A51" w:rsidR="00E502CB" w:rsidRDefault="00C36DE9">
          <w:pPr>
            <w:pStyle w:val="TM2"/>
            <w:rPr>
              <w:rFonts w:asciiTheme="minorHAnsi" w:eastAsiaTheme="minorEastAsia" w:hAnsiTheme="minorHAnsi" w:cstheme="minorBidi"/>
              <w:bCs w:val="0"/>
              <w:iCs w:val="0"/>
              <w:sz w:val="24"/>
              <w:szCs w:val="24"/>
              <w:lang w:val="fr-FR" w:eastAsia="fr-FR"/>
            </w:rPr>
          </w:pPr>
          <w:hyperlink w:anchor="_Toc34314369" w:history="1">
            <w:r w:rsidR="00E502CB" w:rsidRPr="00D8167A">
              <w:rPr>
                <w:rStyle w:val="Lienhypertexte"/>
                <w:lang w:val="en-GB"/>
              </w:rPr>
              <w:t>3.3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Spill-over in the FID phase</w:t>
            </w:r>
            <w:r w:rsidR="00E502CB">
              <w:rPr>
                <w:webHidden/>
              </w:rPr>
              <w:tab/>
            </w:r>
            <w:r w:rsidR="00E502CB">
              <w:rPr>
                <w:webHidden/>
              </w:rPr>
              <w:fldChar w:fldCharType="begin"/>
            </w:r>
            <w:r w:rsidR="00E502CB">
              <w:rPr>
                <w:webHidden/>
              </w:rPr>
              <w:instrText xml:space="preserve"> PAGEREF _Toc34314369 \h </w:instrText>
            </w:r>
            <w:r w:rsidR="00E502CB">
              <w:rPr>
                <w:webHidden/>
              </w:rPr>
            </w:r>
            <w:r w:rsidR="00E502CB">
              <w:rPr>
                <w:webHidden/>
              </w:rPr>
              <w:fldChar w:fldCharType="separate"/>
            </w:r>
            <w:r w:rsidR="00E502CB">
              <w:rPr>
                <w:webHidden/>
              </w:rPr>
              <w:t>12</w:t>
            </w:r>
            <w:r w:rsidR="00E502CB">
              <w:rPr>
                <w:webHidden/>
              </w:rPr>
              <w:fldChar w:fldCharType="end"/>
            </w:r>
          </w:hyperlink>
        </w:p>
        <w:p w14:paraId="4962C615" w14:textId="3E7D4C2A" w:rsidR="00E502CB" w:rsidRDefault="00C36DE9">
          <w:pPr>
            <w:pStyle w:val="TM1"/>
            <w:rPr>
              <w:rFonts w:asciiTheme="minorHAnsi" w:eastAsiaTheme="minorEastAsia" w:hAnsiTheme="minorHAnsi" w:cstheme="minorBidi"/>
              <w:b w:val="0"/>
              <w:bCs w:val="0"/>
              <w:sz w:val="24"/>
              <w:szCs w:val="24"/>
              <w:lang w:val="fr-FR" w:eastAsia="fr-FR"/>
            </w:rPr>
          </w:pPr>
          <w:hyperlink w:anchor="_Toc34314370" w:history="1">
            <w:r w:rsidR="00E502CB" w:rsidRPr="00D8167A">
              <w:rPr>
                <w:rStyle w:val="Lienhypertexte"/>
                <w:lang w:val="en-GB"/>
              </w:rPr>
              <w:t>4</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Other positive effect on the market</w:t>
            </w:r>
            <w:r w:rsidR="00E502CB">
              <w:rPr>
                <w:webHidden/>
              </w:rPr>
              <w:tab/>
            </w:r>
            <w:r w:rsidR="00E502CB">
              <w:rPr>
                <w:webHidden/>
              </w:rPr>
              <w:fldChar w:fldCharType="begin"/>
            </w:r>
            <w:r w:rsidR="00E502CB">
              <w:rPr>
                <w:webHidden/>
              </w:rPr>
              <w:instrText xml:space="preserve"> PAGEREF _Toc34314370 \h </w:instrText>
            </w:r>
            <w:r w:rsidR="00E502CB">
              <w:rPr>
                <w:webHidden/>
              </w:rPr>
            </w:r>
            <w:r w:rsidR="00E502CB">
              <w:rPr>
                <w:webHidden/>
              </w:rPr>
              <w:fldChar w:fldCharType="separate"/>
            </w:r>
            <w:r w:rsidR="00E502CB">
              <w:rPr>
                <w:webHidden/>
              </w:rPr>
              <w:t>14</w:t>
            </w:r>
            <w:r w:rsidR="00E502CB">
              <w:rPr>
                <w:webHidden/>
              </w:rPr>
              <w:fldChar w:fldCharType="end"/>
            </w:r>
          </w:hyperlink>
        </w:p>
        <w:p w14:paraId="6D55E7FF" w14:textId="04453CB0" w:rsidR="00E502CB" w:rsidRDefault="00C36DE9">
          <w:pPr>
            <w:pStyle w:val="TM2"/>
            <w:rPr>
              <w:rFonts w:asciiTheme="minorHAnsi" w:eastAsiaTheme="minorEastAsia" w:hAnsiTheme="minorHAnsi" w:cstheme="minorBidi"/>
              <w:bCs w:val="0"/>
              <w:iCs w:val="0"/>
              <w:sz w:val="24"/>
              <w:szCs w:val="24"/>
              <w:lang w:val="fr-FR" w:eastAsia="fr-FR"/>
            </w:rPr>
          </w:pPr>
          <w:hyperlink w:anchor="_Toc34314371" w:history="1">
            <w:r w:rsidR="00E502CB" w:rsidRPr="00D8167A">
              <w:rPr>
                <w:rStyle w:val="Lienhypertexte"/>
                <w:lang w:val="en-GB"/>
              </w:rPr>
              <w:t>4.1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Impact of the Project on Employment and New Investments in Europe</w:t>
            </w:r>
            <w:r w:rsidR="00E502CB">
              <w:rPr>
                <w:webHidden/>
              </w:rPr>
              <w:tab/>
            </w:r>
            <w:r w:rsidR="00E502CB">
              <w:rPr>
                <w:webHidden/>
              </w:rPr>
              <w:fldChar w:fldCharType="begin"/>
            </w:r>
            <w:r w:rsidR="00E502CB">
              <w:rPr>
                <w:webHidden/>
              </w:rPr>
              <w:instrText xml:space="preserve"> PAGEREF _Toc34314371 \h </w:instrText>
            </w:r>
            <w:r w:rsidR="00E502CB">
              <w:rPr>
                <w:webHidden/>
              </w:rPr>
            </w:r>
            <w:r w:rsidR="00E502CB">
              <w:rPr>
                <w:webHidden/>
              </w:rPr>
              <w:fldChar w:fldCharType="separate"/>
            </w:r>
            <w:r w:rsidR="00E502CB">
              <w:rPr>
                <w:webHidden/>
              </w:rPr>
              <w:t>14</w:t>
            </w:r>
            <w:r w:rsidR="00E502CB">
              <w:rPr>
                <w:webHidden/>
              </w:rPr>
              <w:fldChar w:fldCharType="end"/>
            </w:r>
          </w:hyperlink>
        </w:p>
        <w:p w14:paraId="13B20FB6" w14:textId="741D1CF3" w:rsidR="00E502CB" w:rsidRDefault="00C36DE9">
          <w:pPr>
            <w:pStyle w:val="TM2"/>
            <w:rPr>
              <w:rFonts w:asciiTheme="minorHAnsi" w:eastAsiaTheme="minorEastAsia" w:hAnsiTheme="minorHAnsi" w:cstheme="minorBidi"/>
              <w:bCs w:val="0"/>
              <w:iCs w:val="0"/>
              <w:sz w:val="24"/>
              <w:szCs w:val="24"/>
              <w:lang w:val="fr-FR" w:eastAsia="fr-FR"/>
            </w:rPr>
          </w:pPr>
          <w:hyperlink w:anchor="_Toc34314372" w:history="1">
            <w:r w:rsidR="00E502CB" w:rsidRPr="00D8167A">
              <w:rPr>
                <w:rStyle w:val="Lienhypertexte"/>
                <w:lang w:val="en-GB"/>
              </w:rPr>
              <w:t>4.2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Environmental protection and reduction in energy dependence</w:t>
            </w:r>
            <w:r w:rsidR="00E502CB">
              <w:rPr>
                <w:webHidden/>
              </w:rPr>
              <w:tab/>
            </w:r>
            <w:r w:rsidR="00E502CB">
              <w:rPr>
                <w:webHidden/>
              </w:rPr>
              <w:fldChar w:fldCharType="begin"/>
            </w:r>
            <w:r w:rsidR="00E502CB">
              <w:rPr>
                <w:webHidden/>
              </w:rPr>
              <w:instrText xml:space="preserve"> PAGEREF _Toc34314372 \h </w:instrText>
            </w:r>
            <w:r w:rsidR="00E502CB">
              <w:rPr>
                <w:webHidden/>
              </w:rPr>
            </w:r>
            <w:r w:rsidR="00E502CB">
              <w:rPr>
                <w:webHidden/>
              </w:rPr>
              <w:fldChar w:fldCharType="separate"/>
            </w:r>
            <w:r w:rsidR="00E502CB">
              <w:rPr>
                <w:webHidden/>
              </w:rPr>
              <w:t>14</w:t>
            </w:r>
            <w:r w:rsidR="00E502CB">
              <w:rPr>
                <w:webHidden/>
              </w:rPr>
              <w:fldChar w:fldCharType="end"/>
            </w:r>
          </w:hyperlink>
        </w:p>
        <w:p w14:paraId="31116626" w14:textId="3B3F0D57" w:rsidR="00E502CB" w:rsidRDefault="00C36DE9">
          <w:pPr>
            <w:pStyle w:val="TM2"/>
            <w:rPr>
              <w:rFonts w:asciiTheme="minorHAnsi" w:eastAsiaTheme="minorEastAsia" w:hAnsiTheme="minorHAnsi" w:cstheme="minorBidi"/>
              <w:bCs w:val="0"/>
              <w:iCs w:val="0"/>
              <w:sz w:val="24"/>
              <w:szCs w:val="24"/>
              <w:lang w:val="fr-FR" w:eastAsia="fr-FR"/>
            </w:rPr>
          </w:pPr>
          <w:hyperlink w:anchor="_Toc34314373" w:history="1">
            <w:r w:rsidR="00E502CB" w:rsidRPr="00D8167A">
              <w:rPr>
                <w:rStyle w:val="Lienhypertexte"/>
                <w:lang w:val="en-GB"/>
              </w:rPr>
              <w:t>4.3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Coordination problems</w:t>
            </w:r>
            <w:r w:rsidR="00E502CB">
              <w:rPr>
                <w:webHidden/>
              </w:rPr>
              <w:tab/>
            </w:r>
            <w:r w:rsidR="00E502CB">
              <w:rPr>
                <w:webHidden/>
              </w:rPr>
              <w:fldChar w:fldCharType="begin"/>
            </w:r>
            <w:r w:rsidR="00E502CB">
              <w:rPr>
                <w:webHidden/>
              </w:rPr>
              <w:instrText xml:space="preserve"> PAGEREF _Toc34314373 \h </w:instrText>
            </w:r>
            <w:r w:rsidR="00E502CB">
              <w:rPr>
                <w:webHidden/>
              </w:rPr>
            </w:r>
            <w:r w:rsidR="00E502CB">
              <w:rPr>
                <w:webHidden/>
              </w:rPr>
              <w:fldChar w:fldCharType="separate"/>
            </w:r>
            <w:r w:rsidR="00E502CB">
              <w:rPr>
                <w:webHidden/>
              </w:rPr>
              <w:t>14</w:t>
            </w:r>
            <w:r w:rsidR="00E502CB">
              <w:rPr>
                <w:webHidden/>
              </w:rPr>
              <w:fldChar w:fldCharType="end"/>
            </w:r>
          </w:hyperlink>
        </w:p>
        <w:p w14:paraId="0388A004" w14:textId="0B511355" w:rsidR="00E502CB" w:rsidRDefault="00C36DE9">
          <w:pPr>
            <w:pStyle w:val="TM3"/>
            <w:rPr>
              <w:rFonts w:asciiTheme="minorHAnsi" w:eastAsiaTheme="minorEastAsia" w:hAnsiTheme="minorHAnsi" w:cstheme="minorBidi"/>
              <w:noProof/>
              <w:sz w:val="24"/>
              <w:szCs w:val="24"/>
              <w:lang w:val="fr-FR" w:eastAsia="fr-FR"/>
            </w:rPr>
          </w:pPr>
          <w:hyperlink w:anchor="_Toc34314374" w:history="1">
            <w:r w:rsidR="00E502CB" w:rsidRPr="00D8167A">
              <w:rPr>
                <w:rStyle w:val="Lienhypertexte"/>
                <w:noProof/>
                <w:lang w:val="en-US"/>
              </w:rPr>
              <w:t>4.3.1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companies and research organizations</w:t>
            </w:r>
            <w:r w:rsidR="00E502CB">
              <w:rPr>
                <w:noProof/>
                <w:webHidden/>
              </w:rPr>
              <w:tab/>
            </w:r>
            <w:r w:rsidR="00E502CB">
              <w:rPr>
                <w:noProof/>
                <w:webHidden/>
              </w:rPr>
              <w:fldChar w:fldCharType="begin"/>
            </w:r>
            <w:r w:rsidR="00E502CB">
              <w:rPr>
                <w:noProof/>
                <w:webHidden/>
              </w:rPr>
              <w:instrText xml:space="preserve"> PAGEREF _Toc34314374 \h </w:instrText>
            </w:r>
            <w:r w:rsidR="00E502CB">
              <w:rPr>
                <w:noProof/>
                <w:webHidden/>
              </w:rPr>
            </w:r>
            <w:r w:rsidR="00E502CB">
              <w:rPr>
                <w:noProof/>
                <w:webHidden/>
              </w:rPr>
              <w:fldChar w:fldCharType="separate"/>
            </w:r>
            <w:r w:rsidR="00E502CB">
              <w:rPr>
                <w:noProof/>
                <w:webHidden/>
              </w:rPr>
              <w:t>14</w:t>
            </w:r>
            <w:r w:rsidR="00E502CB">
              <w:rPr>
                <w:noProof/>
                <w:webHidden/>
              </w:rPr>
              <w:fldChar w:fldCharType="end"/>
            </w:r>
          </w:hyperlink>
        </w:p>
        <w:p w14:paraId="2B6F759F" w14:textId="74FB14ED" w:rsidR="00E502CB" w:rsidRDefault="00C36DE9">
          <w:pPr>
            <w:pStyle w:val="TM3"/>
            <w:rPr>
              <w:rFonts w:asciiTheme="minorHAnsi" w:eastAsiaTheme="minorEastAsia" w:hAnsiTheme="minorHAnsi" w:cstheme="minorBidi"/>
              <w:noProof/>
              <w:sz w:val="24"/>
              <w:szCs w:val="24"/>
              <w:lang w:val="fr-FR" w:eastAsia="fr-FR"/>
            </w:rPr>
          </w:pPr>
          <w:hyperlink w:anchor="_Toc34314375" w:history="1">
            <w:r w:rsidR="00E502CB" w:rsidRPr="00D8167A">
              <w:rPr>
                <w:rStyle w:val="Lienhypertexte"/>
                <w:noProof/>
                <w:lang w:val="en-US"/>
              </w:rPr>
              <w:t>4.3.2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European research organizations themselves</w:t>
            </w:r>
            <w:r w:rsidR="00E502CB">
              <w:rPr>
                <w:noProof/>
                <w:webHidden/>
              </w:rPr>
              <w:tab/>
            </w:r>
            <w:r w:rsidR="00E502CB">
              <w:rPr>
                <w:noProof/>
                <w:webHidden/>
              </w:rPr>
              <w:fldChar w:fldCharType="begin"/>
            </w:r>
            <w:r w:rsidR="00E502CB">
              <w:rPr>
                <w:noProof/>
                <w:webHidden/>
              </w:rPr>
              <w:instrText xml:space="preserve"> PAGEREF _Toc34314375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6E002921" w14:textId="5D10DF0A" w:rsidR="00E502CB" w:rsidRDefault="00C36DE9">
          <w:pPr>
            <w:pStyle w:val="TM3"/>
            <w:rPr>
              <w:rFonts w:asciiTheme="minorHAnsi" w:eastAsiaTheme="minorEastAsia" w:hAnsiTheme="minorHAnsi" w:cstheme="minorBidi"/>
              <w:noProof/>
              <w:sz w:val="24"/>
              <w:szCs w:val="24"/>
              <w:lang w:val="fr-FR" w:eastAsia="fr-FR"/>
            </w:rPr>
          </w:pPr>
          <w:hyperlink w:anchor="_Toc34314376" w:history="1">
            <w:r w:rsidR="00E502CB" w:rsidRPr="00D8167A">
              <w:rPr>
                <w:rStyle w:val="Lienhypertexte"/>
                <w:noProof/>
                <w:lang w:val="en-US"/>
              </w:rPr>
              <w:t>4.3.3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SMEs and industry leaders</w:t>
            </w:r>
            <w:r w:rsidR="00E502CB">
              <w:rPr>
                <w:noProof/>
                <w:webHidden/>
              </w:rPr>
              <w:tab/>
            </w:r>
            <w:r w:rsidR="00E502CB">
              <w:rPr>
                <w:noProof/>
                <w:webHidden/>
              </w:rPr>
              <w:fldChar w:fldCharType="begin"/>
            </w:r>
            <w:r w:rsidR="00E502CB">
              <w:rPr>
                <w:noProof/>
                <w:webHidden/>
              </w:rPr>
              <w:instrText xml:space="preserve"> PAGEREF _Toc34314376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1736C510" w14:textId="4BB78DA8" w:rsidR="00E502CB" w:rsidRDefault="00C36DE9">
          <w:pPr>
            <w:pStyle w:val="TM3"/>
            <w:rPr>
              <w:rFonts w:asciiTheme="minorHAnsi" w:eastAsiaTheme="minorEastAsia" w:hAnsiTheme="minorHAnsi" w:cstheme="minorBidi"/>
              <w:noProof/>
              <w:sz w:val="24"/>
              <w:szCs w:val="24"/>
              <w:lang w:val="fr-FR" w:eastAsia="fr-FR"/>
            </w:rPr>
          </w:pPr>
          <w:hyperlink w:anchor="_Toc34314377" w:history="1">
            <w:r w:rsidR="00E502CB" w:rsidRPr="00D8167A">
              <w:rPr>
                <w:rStyle w:val="Lienhypertexte"/>
                <w:noProof/>
                <w:lang w:val="en-US"/>
              </w:rPr>
              <w:t>4.3.4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between European clusters</w:t>
            </w:r>
            <w:r w:rsidR="00E502CB">
              <w:rPr>
                <w:noProof/>
                <w:webHidden/>
              </w:rPr>
              <w:tab/>
            </w:r>
            <w:r w:rsidR="00E502CB">
              <w:rPr>
                <w:noProof/>
                <w:webHidden/>
              </w:rPr>
              <w:fldChar w:fldCharType="begin"/>
            </w:r>
            <w:r w:rsidR="00E502CB">
              <w:rPr>
                <w:noProof/>
                <w:webHidden/>
              </w:rPr>
              <w:instrText xml:space="preserve"> PAGEREF _Toc34314377 \h </w:instrText>
            </w:r>
            <w:r w:rsidR="00E502CB">
              <w:rPr>
                <w:noProof/>
                <w:webHidden/>
              </w:rPr>
            </w:r>
            <w:r w:rsidR="00E502CB">
              <w:rPr>
                <w:noProof/>
                <w:webHidden/>
              </w:rPr>
              <w:fldChar w:fldCharType="separate"/>
            </w:r>
            <w:r w:rsidR="00E502CB">
              <w:rPr>
                <w:noProof/>
                <w:webHidden/>
              </w:rPr>
              <w:t>16</w:t>
            </w:r>
            <w:r w:rsidR="00E502CB">
              <w:rPr>
                <w:noProof/>
                <w:webHidden/>
              </w:rPr>
              <w:fldChar w:fldCharType="end"/>
            </w:r>
          </w:hyperlink>
        </w:p>
        <w:p w14:paraId="2B32A3D9" w14:textId="740C4170" w:rsidR="00E502CB" w:rsidRDefault="00C36DE9">
          <w:pPr>
            <w:pStyle w:val="TM3"/>
            <w:rPr>
              <w:rFonts w:asciiTheme="minorHAnsi" w:eastAsiaTheme="minorEastAsia" w:hAnsiTheme="minorHAnsi" w:cstheme="minorBidi"/>
              <w:noProof/>
              <w:sz w:val="24"/>
              <w:szCs w:val="24"/>
              <w:lang w:val="fr-FR" w:eastAsia="fr-FR"/>
            </w:rPr>
          </w:pPr>
          <w:hyperlink w:anchor="_Toc34314378" w:history="1">
            <w:r w:rsidR="00E502CB" w:rsidRPr="00D8167A">
              <w:rPr>
                <w:rStyle w:val="Lienhypertexte"/>
                <w:noProof/>
                <w:lang w:val="en-US"/>
              </w:rPr>
              <w:t>4.3.5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of a very large-scale R&amp;D project</w:t>
            </w:r>
            <w:r w:rsidR="00E502CB">
              <w:rPr>
                <w:noProof/>
                <w:webHidden/>
              </w:rPr>
              <w:tab/>
            </w:r>
            <w:r w:rsidR="00E502CB">
              <w:rPr>
                <w:noProof/>
                <w:webHidden/>
              </w:rPr>
              <w:fldChar w:fldCharType="begin"/>
            </w:r>
            <w:r w:rsidR="00E502CB">
              <w:rPr>
                <w:noProof/>
                <w:webHidden/>
              </w:rPr>
              <w:instrText xml:space="preserve"> PAGEREF _Toc34314378 \h </w:instrText>
            </w:r>
            <w:r w:rsidR="00E502CB">
              <w:rPr>
                <w:noProof/>
                <w:webHidden/>
              </w:rPr>
            </w:r>
            <w:r w:rsidR="00E502CB">
              <w:rPr>
                <w:noProof/>
                <w:webHidden/>
              </w:rPr>
              <w:fldChar w:fldCharType="separate"/>
            </w:r>
            <w:r w:rsidR="00E502CB">
              <w:rPr>
                <w:noProof/>
                <w:webHidden/>
              </w:rPr>
              <w:t>17</w:t>
            </w:r>
            <w:r w:rsidR="00E502CB">
              <w:rPr>
                <w:noProof/>
                <w:webHidden/>
              </w:rPr>
              <w:fldChar w:fldCharType="end"/>
            </w:r>
          </w:hyperlink>
        </w:p>
        <w:p w14:paraId="50C475AD" w14:textId="496E0140" w:rsidR="00E502CB" w:rsidRDefault="00C36DE9">
          <w:pPr>
            <w:pStyle w:val="TM3"/>
            <w:rPr>
              <w:rFonts w:asciiTheme="minorHAnsi" w:eastAsiaTheme="minorEastAsia" w:hAnsiTheme="minorHAnsi" w:cstheme="minorBidi"/>
              <w:noProof/>
              <w:sz w:val="24"/>
              <w:szCs w:val="24"/>
              <w:lang w:val="fr-FR" w:eastAsia="fr-FR"/>
            </w:rPr>
          </w:pPr>
          <w:hyperlink w:anchor="_Toc34314379" w:history="1">
            <w:r w:rsidR="00E502CB" w:rsidRPr="00D8167A">
              <w:rPr>
                <w:rStyle w:val="Lienhypertexte"/>
                <w:noProof/>
                <w:lang w:val="en-US"/>
              </w:rPr>
              <w:t>4.3.6</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Coordination failures associated with contractual incompleteness</w:t>
            </w:r>
            <w:r w:rsidR="00E502CB">
              <w:rPr>
                <w:noProof/>
                <w:webHidden/>
              </w:rPr>
              <w:tab/>
            </w:r>
            <w:r w:rsidR="00E502CB">
              <w:rPr>
                <w:noProof/>
                <w:webHidden/>
              </w:rPr>
              <w:fldChar w:fldCharType="begin"/>
            </w:r>
            <w:r w:rsidR="00E502CB">
              <w:rPr>
                <w:noProof/>
                <w:webHidden/>
              </w:rPr>
              <w:instrText xml:space="preserve"> PAGEREF _Toc34314379 \h </w:instrText>
            </w:r>
            <w:r w:rsidR="00E502CB">
              <w:rPr>
                <w:noProof/>
                <w:webHidden/>
              </w:rPr>
            </w:r>
            <w:r w:rsidR="00E502CB">
              <w:rPr>
                <w:noProof/>
                <w:webHidden/>
              </w:rPr>
              <w:fldChar w:fldCharType="separate"/>
            </w:r>
            <w:r w:rsidR="00E502CB">
              <w:rPr>
                <w:noProof/>
                <w:webHidden/>
              </w:rPr>
              <w:t>17</w:t>
            </w:r>
            <w:r w:rsidR="00E502CB">
              <w:rPr>
                <w:noProof/>
                <w:webHidden/>
              </w:rPr>
              <w:fldChar w:fldCharType="end"/>
            </w:r>
          </w:hyperlink>
        </w:p>
        <w:p w14:paraId="1BE35062" w14:textId="4792F59C" w:rsidR="00E502CB" w:rsidRDefault="00C36DE9">
          <w:pPr>
            <w:pStyle w:val="TM2"/>
            <w:rPr>
              <w:rFonts w:asciiTheme="minorHAnsi" w:eastAsiaTheme="minorEastAsia" w:hAnsiTheme="minorHAnsi" w:cstheme="minorBidi"/>
              <w:bCs w:val="0"/>
              <w:iCs w:val="0"/>
              <w:sz w:val="24"/>
              <w:szCs w:val="24"/>
              <w:lang w:val="fr-FR" w:eastAsia="fr-FR"/>
            </w:rPr>
          </w:pPr>
          <w:hyperlink w:anchor="_Toc34314380" w:history="1">
            <w:r w:rsidR="00E502CB" w:rsidRPr="00D8167A">
              <w:rPr>
                <w:rStyle w:val="Lienhypertexte"/>
                <w:lang w:val="en-US"/>
              </w:rPr>
              <w:t>4.4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Market failure: Imperfect and asymmetric information</w:t>
            </w:r>
            <w:r w:rsidR="00E502CB">
              <w:rPr>
                <w:webHidden/>
              </w:rPr>
              <w:tab/>
            </w:r>
            <w:r w:rsidR="00E502CB">
              <w:rPr>
                <w:webHidden/>
              </w:rPr>
              <w:fldChar w:fldCharType="begin"/>
            </w:r>
            <w:r w:rsidR="00E502CB">
              <w:rPr>
                <w:webHidden/>
              </w:rPr>
              <w:instrText xml:space="preserve"> PAGEREF _Toc34314380 \h </w:instrText>
            </w:r>
            <w:r w:rsidR="00E502CB">
              <w:rPr>
                <w:webHidden/>
              </w:rPr>
            </w:r>
            <w:r w:rsidR="00E502CB">
              <w:rPr>
                <w:webHidden/>
              </w:rPr>
              <w:fldChar w:fldCharType="separate"/>
            </w:r>
            <w:r w:rsidR="00E502CB">
              <w:rPr>
                <w:webHidden/>
              </w:rPr>
              <w:t>19</w:t>
            </w:r>
            <w:r w:rsidR="00E502CB">
              <w:rPr>
                <w:webHidden/>
              </w:rPr>
              <w:fldChar w:fldCharType="end"/>
            </w:r>
          </w:hyperlink>
        </w:p>
        <w:p w14:paraId="7A8F6D9B" w14:textId="42710C42" w:rsidR="00E502CB" w:rsidRDefault="00C36DE9">
          <w:pPr>
            <w:pStyle w:val="TM3"/>
            <w:rPr>
              <w:rFonts w:asciiTheme="minorHAnsi" w:eastAsiaTheme="minorEastAsia" w:hAnsiTheme="minorHAnsi" w:cstheme="minorBidi"/>
              <w:noProof/>
              <w:sz w:val="24"/>
              <w:szCs w:val="24"/>
              <w:lang w:val="fr-FR" w:eastAsia="fr-FR"/>
            </w:rPr>
          </w:pPr>
          <w:hyperlink w:anchor="_Toc34314381" w:history="1">
            <w:r w:rsidR="00E502CB" w:rsidRPr="00D8167A">
              <w:rPr>
                <w:rStyle w:val="Lienhypertexte"/>
                <w:noProof/>
                <w:lang w:val="en-US"/>
              </w:rPr>
              <w:t>4.4.1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Risks affecting the project</w:t>
            </w:r>
            <w:r w:rsidR="00E502CB">
              <w:rPr>
                <w:noProof/>
                <w:webHidden/>
              </w:rPr>
              <w:tab/>
            </w:r>
            <w:r w:rsidR="00E502CB">
              <w:rPr>
                <w:noProof/>
                <w:webHidden/>
              </w:rPr>
              <w:fldChar w:fldCharType="begin"/>
            </w:r>
            <w:r w:rsidR="00E502CB">
              <w:rPr>
                <w:noProof/>
                <w:webHidden/>
              </w:rPr>
              <w:instrText xml:space="preserve"> PAGEREF _Toc34314381 \h </w:instrText>
            </w:r>
            <w:r w:rsidR="00E502CB">
              <w:rPr>
                <w:noProof/>
                <w:webHidden/>
              </w:rPr>
            </w:r>
            <w:r w:rsidR="00E502CB">
              <w:rPr>
                <w:noProof/>
                <w:webHidden/>
              </w:rPr>
              <w:fldChar w:fldCharType="separate"/>
            </w:r>
            <w:r w:rsidR="00E502CB">
              <w:rPr>
                <w:noProof/>
                <w:webHidden/>
              </w:rPr>
              <w:t>19</w:t>
            </w:r>
            <w:r w:rsidR="00E502CB">
              <w:rPr>
                <w:noProof/>
                <w:webHidden/>
              </w:rPr>
              <w:fldChar w:fldCharType="end"/>
            </w:r>
          </w:hyperlink>
        </w:p>
        <w:p w14:paraId="6B6CC160" w14:textId="45F8745A" w:rsidR="00E502CB" w:rsidRDefault="00C36DE9">
          <w:pPr>
            <w:pStyle w:val="TM3"/>
            <w:rPr>
              <w:rFonts w:asciiTheme="minorHAnsi" w:eastAsiaTheme="minorEastAsia" w:hAnsiTheme="minorHAnsi" w:cstheme="minorBidi"/>
              <w:noProof/>
              <w:sz w:val="24"/>
              <w:szCs w:val="24"/>
              <w:lang w:val="fr-FR" w:eastAsia="fr-FR"/>
            </w:rPr>
          </w:pPr>
          <w:hyperlink w:anchor="_Toc34314382" w:history="1">
            <w:r w:rsidR="00E502CB" w:rsidRPr="00D8167A">
              <w:rPr>
                <w:rStyle w:val="Lienhypertexte"/>
                <w:noProof/>
                <w:lang w:val="en-US"/>
              </w:rPr>
              <w:t>4.4.2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Difficulty to recruit highly qualified personnel</w:t>
            </w:r>
            <w:r w:rsidR="00E502CB">
              <w:rPr>
                <w:noProof/>
                <w:webHidden/>
              </w:rPr>
              <w:tab/>
            </w:r>
            <w:r w:rsidR="00E502CB">
              <w:rPr>
                <w:noProof/>
                <w:webHidden/>
              </w:rPr>
              <w:fldChar w:fldCharType="begin"/>
            </w:r>
            <w:r w:rsidR="00E502CB">
              <w:rPr>
                <w:noProof/>
                <w:webHidden/>
              </w:rPr>
              <w:instrText xml:space="preserve"> PAGEREF _Toc34314382 \h </w:instrText>
            </w:r>
            <w:r w:rsidR="00E502CB">
              <w:rPr>
                <w:noProof/>
                <w:webHidden/>
              </w:rPr>
            </w:r>
            <w:r w:rsidR="00E502CB">
              <w:rPr>
                <w:noProof/>
                <w:webHidden/>
              </w:rPr>
              <w:fldChar w:fldCharType="separate"/>
            </w:r>
            <w:r w:rsidR="00E502CB">
              <w:rPr>
                <w:noProof/>
                <w:webHidden/>
              </w:rPr>
              <w:t>21</w:t>
            </w:r>
            <w:r w:rsidR="00E502CB">
              <w:rPr>
                <w:noProof/>
                <w:webHidden/>
              </w:rPr>
              <w:fldChar w:fldCharType="end"/>
            </w:r>
          </w:hyperlink>
        </w:p>
        <w:p w14:paraId="464379A2" w14:textId="025CED1C" w:rsidR="00E502CB" w:rsidRDefault="00C36DE9">
          <w:pPr>
            <w:pStyle w:val="TM3"/>
            <w:rPr>
              <w:rFonts w:asciiTheme="minorHAnsi" w:eastAsiaTheme="minorEastAsia" w:hAnsiTheme="minorHAnsi" w:cstheme="minorBidi"/>
              <w:noProof/>
              <w:sz w:val="24"/>
              <w:szCs w:val="24"/>
              <w:lang w:val="fr-FR" w:eastAsia="fr-FR"/>
            </w:rPr>
          </w:pPr>
          <w:hyperlink w:anchor="_Toc34314383" w:history="1">
            <w:r w:rsidR="00E502CB" w:rsidRPr="00D8167A">
              <w:rPr>
                <w:rStyle w:val="Lienhypertexte"/>
                <w:noProof/>
                <w:lang w:val="en-US"/>
              </w:rPr>
              <w:t>4.4.3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Strategic independence of supply</w:t>
            </w:r>
            <w:r w:rsidR="00E502CB">
              <w:rPr>
                <w:noProof/>
                <w:webHidden/>
              </w:rPr>
              <w:tab/>
            </w:r>
            <w:r w:rsidR="00E502CB">
              <w:rPr>
                <w:noProof/>
                <w:webHidden/>
              </w:rPr>
              <w:fldChar w:fldCharType="begin"/>
            </w:r>
            <w:r w:rsidR="00E502CB">
              <w:rPr>
                <w:noProof/>
                <w:webHidden/>
              </w:rPr>
              <w:instrText xml:space="preserve"> PAGEREF _Toc34314383 \h </w:instrText>
            </w:r>
            <w:r w:rsidR="00E502CB">
              <w:rPr>
                <w:noProof/>
                <w:webHidden/>
              </w:rPr>
            </w:r>
            <w:r w:rsidR="00E502CB">
              <w:rPr>
                <w:noProof/>
                <w:webHidden/>
              </w:rPr>
              <w:fldChar w:fldCharType="separate"/>
            </w:r>
            <w:r w:rsidR="00E502CB">
              <w:rPr>
                <w:noProof/>
                <w:webHidden/>
              </w:rPr>
              <w:t>22</w:t>
            </w:r>
            <w:r w:rsidR="00E502CB">
              <w:rPr>
                <w:noProof/>
                <w:webHidden/>
              </w:rPr>
              <w:fldChar w:fldCharType="end"/>
            </w:r>
          </w:hyperlink>
        </w:p>
        <w:p w14:paraId="259E1C23" w14:textId="7CCE2785" w:rsidR="00E502CB" w:rsidRDefault="00C36DE9">
          <w:pPr>
            <w:pStyle w:val="TM2"/>
            <w:rPr>
              <w:rFonts w:asciiTheme="minorHAnsi" w:eastAsiaTheme="minorEastAsia" w:hAnsiTheme="minorHAnsi" w:cstheme="minorBidi"/>
              <w:bCs w:val="0"/>
              <w:iCs w:val="0"/>
              <w:sz w:val="24"/>
              <w:szCs w:val="24"/>
              <w:lang w:val="fr-FR" w:eastAsia="fr-FR"/>
            </w:rPr>
          </w:pPr>
          <w:hyperlink w:anchor="_Toc34314384" w:history="1">
            <w:r w:rsidR="00E502CB" w:rsidRPr="00D8167A">
              <w:rPr>
                <w:rStyle w:val="Lienhypertexte"/>
                <w:lang w:val="en-US"/>
              </w:rPr>
              <w:t>4.5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Adequacy of the state aid instrument</w:t>
            </w:r>
            <w:r w:rsidR="00E502CB">
              <w:rPr>
                <w:webHidden/>
              </w:rPr>
              <w:tab/>
            </w:r>
            <w:r w:rsidR="00E502CB">
              <w:rPr>
                <w:webHidden/>
              </w:rPr>
              <w:fldChar w:fldCharType="begin"/>
            </w:r>
            <w:r w:rsidR="00E502CB">
              <w:rPr>
                <w:webHidden/>
              </w:rPr>
              <w:instrText xml:space="preserve"> PAGEREF _Toc34314384 \h </w:instrText>
            </w:r>
            <w:r w:rsidR="00E502CB">
              <w:rPr>
                <w:webHidden/>
              </w:rPr>
            </w:r>
            <w:r w:rsidR="00E502CB">
              <w:rPr>
                <w:webHidden/>
              </w:rPr>
              <w:fldChar w:fldCharType="separate"/>
            </w:r>
            <w:r w:rsidR="00E502CB">
              <w:rPr>
                <w:webHidden/>
              </w:rPr>
              <w:t>22</w:t>
            </w:r>
            <w:r w:rsidR="00E502CB">
              <w:rPr>
                <w:webHidden/>
              </w:rPr>
              <w:fldChar w:fldCharType="end"/>
            </w:r>
          </w:hyperlink>
        </w:p>
        <w:p w14:paraId="3DAA2DDA" w14:textId="6D26F390" w:rsidR="00E502CB" w:rsidRDefault="00C36DE9">
          <w:pPr>
            <w:pStyle w:val="TM3"/>
            <w:rPr>
              <w:rFonts w:asciiTheme="minorHAnsi" w:eastAsiaTheme="minorEastAsia" w:hAnsiTheme="minorHAnsi" w:cstheme="minorBidi"/>
              <w:noProof/>
              <w:sz w:val="24"/>
              <w:szCs w:val="24"/>
              <w:lang w:val="fr-FR" w:eastAsia="fr-FR"/>
            </w:rPr>
          </w:pPr>
          <w:hyperlink w:anchor="_Toc34314385" w:history="1">
            <w:r w:rsidR="00E502CB" w:rsidRPr="00D8167A">
              <w:rPr>
                <w:rStyle w:val="Lienhypertexte"/>
                <w:noProof/>
                <w:lang w:val="en-US"/>
              </w:rPr>
              <w:t>4.5.1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Appropriateness among alternative policy instruments</w:t>
            </w:r>
            <w:r w:rsidR="00E502CB">
              <w:rPr>
                <w:noProof/>
                <w:webHidden/>
              </w:rPr>
              <w:tab/>
            </w:r>
            <w:r w:rsidR="00E502CB">
              <w:rPr>
                <w:noProof/>
                <w:webHidden/>
              </w:rPr>
              <w:fldChar w:fldCharType="begin"/>
            </w:r>
            <w:r w:rsidR="00E502CB">
              <w:rPr>
                <w:noProof/>
                <w:webHidden/>
              </w:rPr>
              <w:instrText xml:space="preserve"> PAGEREF _Toc34314385 \h </w:instrText>
            </w:r>
            <w:r w:rsidR="00E502CB">
              <w:rPr>
                <w:noProof/>
                <w:webHidden/>
              </w:rPr>
            </w:r>
            <w:r w:rsidR="00E502CB">
              <w:rPr>
                <w:noProof/>
                <w:webHidden/>
              </w:rPr>
              <w:fldChar w:fldCharType="separate"/>
            </w:r>
            <w:r w:rsidR="00E502CB">
              <w:rPr>
                <w:noProof/>
                <w:webHidden/>
              </w:rPr>
              <w:t>22</w:t>
            </w:r>
            <w:r w:rsidR="00E502CB">
              <w:rPr>
                <w:noProof/>
                <w:webHidden/>
              </w:rPr>
              <w:fldChar w:fldCharType="end"/>
            </w:r>
          </w:hyperlink>
        </w:p>
        <w:p w14:paraId="44ADD472" w14:textId="5B635F19" w:rsidR="00E502CB" w:rsidRDefault="00C36DE9">
          <w:pPr>
            <w:pStyle w:val="TM3"/>
            <w:rPr>
              <w:rFonts w:asciiTheme="minorHAnsi" w:eastAsiaTheme="minorEastAsia" w:hAnsiTheme="minorHAnsi" w:cstheme="minorBidi"/>
              <w:noProof/>
              <w:sz w:val="24"/>
              <w:szCs w:val="24"/>
              <w:lang w:val="fr-FR" w:eastAsia="fr-FR"/>
            </w:rPr>
          </w:pPr>
          <w:hyperlink w:anchor="_Toc34314386" w:history="1">
            <w:r w:rsidR="00E502CB" w:rsidRPr="00D8167A">
              <w:rPr>
                <w:rStyle w:val="Lienhypertexte"/>
                <w:noProof/>
                <w:lang w:val="en-US"/>
              </w:rPr>
              <w:t>4.5.2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Appropriateness among different State aid instruments</w:t>
            </w:r>
            <w:r w:rsidR="00E502CB">
              <w:rPr>
                <w:noProof/>
                <w:webHidden/>
              </w:rPr>
              <w:tab/>
            </w:r>
            <w:r w:rsidR="00E502CB">
              <w:rPr>
                <w:noProof/>
                <w:webHidden/>
              </w:rPr>
              <w:fldChar w:fldCharType="begin"/>
            </w:r>
            <w:r w:rsidR="00E502CB">
              <w:rPr>
                <w:noProof/>
                <w:webHidden/>
              </w:rPr>
              <w:instrText xml:space="preserve"> PAGEREF _Toc34314386 \h </w:instrText>
            </w:r>
            <w:r w:rsidR="00E502CB">
              <w:rPr>
                <w:noProof/>
                <w:webHidden/>
              </w:rPr>
            </w:r>
            <w:r w:rsidR="00E502CB">
              <w:rPr>
                <w:noProof/>
                <w:webHidden/>
              </w:rPr>
              <w:fldChar w:fldCharType="separate"/>
            </w:r>
            <w:r w:rsidR="00E502CB">
              <w:rPr>
                <w:noProof/>
                <w:webHidden/>
              </w:rPr>
              <w:t>24</w:t>
            </w:r>
            <w:r w:rsidR="00E502CB">
              <w:rPr>
                <w:noProof/>
                <w:webHidden/>
              </w:rPr>
              <w:fldChar w:fldCharType="end"/>
            </w:r>
          </w:hyperlink>
        </w:p>
        <w:p w14:paraId="5BBBE17E" w14:textId="270947B4" w:rsidR="00E502CB" w:rsidRDefault="00C36DE9">
          <w:pPr>
            <w:pStyle w:val="TM1"/>
            <w:rPr>
              <w:rFonts w:asciiTheme="minorHAnsi" w:eastAsiaTheme="minorEastAsia" w:hAnsiTheme="minorHAnsi" w:cstheme="minorBidi"/>
              <w:b w:val="0"/>
              <w:bCs w:val="0"/>
              <w:sz w:val="24"/>
              <w:szCs w:val="24"/>
              <w:lang w:val="fr-FR" w:eastAsia="fr-FR"/>
            </w:rPr>
          </w:pPr>
          <w:hyperlink w:anchor="_Toc34314387" w:history="1">
            <w:r w:rsidR="00E502CB" w:rsidRPr="00D8167A">
              <w:rPr>
                <w:rStyle w:val="Lienhypertexte"/>
                <w:lang w:val="en-GB"/>
              </w:rPr>
              <w:t>5</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Incentive effect</w:t>
            </w:r>
            <w:r w:rsidR="00E502CB">
              <w:rPr>
                <w:webHidden/>
              </w:rPr>
              <w:tab/>
            </w:r>
            <w:r w:rsidR="00E502CB">
              <w:rPr>
                <w:webHidden/>
              </w:rPr>
              <w:fldChar w:fldCharType="begin"/>
            </w:r>
            <w:r w:rsidR="00E502CB">
              <w:rPr>
                <w:webHidden/>
              </w:rPr>
              <w:instrText xml:space="preserve"> PAGEREF _Toc34314387 \h </w:instrText>
            </w:r>
            <w:r w:rsidR="00E502CB">
              <w:rPr>
                <w:webHidden/>
              </w:rPr>
            </w:r>
            <w:r w:rsidR="00E502CB">
              <w:rPr>
                <w:webHidden/>
              </w:rPr>
              <w:fldChar w:fldCharType="separate"/>
            </w:r>
            <w:r w:rsidR="00E502CB">
              <w:rPr>
                <w:webHidden/>
              </w:rPr>
              <w:t>25</w:t>
            </w:r>
            <w:r w:rsidR="00E502CB">
              <w:rPr>
                <w:webHidden/>
              </w:rPr>
              <w:fldChar w:fldCharType="end"/>
            </w:r>
          </w:hyperlink>
        </w:p>
        <w:p w14:paraId="51C694EF" w14:textId="6923D270" w:rsidR="00E502CB" w:rsidRDefault="00C36DE9">
          <w:pPr>
            <w:pStyle w:val="TM2"/>
            <w:rPr>
              <w:rFonts w:asciiTheme="minorHAnsi" w:eastAsiaTheme="minorEastAsia" w:hAnsiTheme="minorHAnsi" w:cstheme="minorBidi"/>
              <w:bCs w:val="0"/>
              <w:iCs w:val="0"/>
              <w:sz w:val="24"/>
              <w:szCs w:val="24"/>
              <w:lang w:val="fr-FR" w:eastAsia="fr-FR"/>
            </w:rPr>
          </w:pPr>
          <w:hyperlink w:anchor="_Toc34314388" w:history="1">
            <w:r w:rsidR="00E502CB" w:rsidRPr="00D8167A">
              <w:rPr>
                <w:rStyle w:val="Lienhypertexte"/>
                <w:lang w:val="en-GB"/>
              </w:rPr>
              <w:t>5.1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Absence of similar projects</w:t>
            </w:r>
            <w:r w:rsidR="00E502CB">
              <w:rPr>
                <w:webHidden/>
              </w:rPr>
              <w:tab/>
            </w:r>
            <w:r w:rsidR="00E502CB">
              <w:rPr>
                <w:webHidden/>
              </w:rPr>
              <w:fldChar w:fldCharType="begin"/>
            </w:r>
            <w:r w:rsidR="00E502CB">
              <w:rPr>
                <w:webHidden/>
              </w:rPr>
              <w:instrText xml:space="preserve"> PAGEREF _Toc34314388 \h </w:instrText>
            </w:r>
            <w:r w:rsidR="00E502CB">
              <w:rPr>
                <w:webHidden/>
              </w:rPr>
            </w:r>
            <w:r w:rsidR="00E502CB">
              <w:rPr>
                <w:webHidden/>
              </w:rPr>
              <w:fldChar w:fldCharType="separate"/>
            </w:r>
            <w:r w:rsidR="00E502CB">
              <w:rPr>
                <w:webHidden/>
              </w:rPr>
              <w:t>25</w:t>
            </w:r>
            <w:r w:rsidR="00E502CB">
              <w:rPr>
                <w:webHidden/>
              </w:rPr>
              <w:fldChar w:fldCharType="end"/>
            </w:r>
          </w:hyperlink>
        </w:p>
        <w:p w14:paraId="4A4C7FD2" w14:textId="5C6E380A" w:rsidR="00E502CB" w:rsidRDefault="00C36DE9">
          <w:pPr>
            <w:pStyle w:val="TM2"/>
            <w:rPr>
              <w:rFonts w:asciiTheme="minorHAnsi" w:eastAsiaTheme="minorEastAsia" w:hAnsiTheme="minorHAnsi" w:cstheme="minorBidi"/>
              <w:bCs w:val="0"/>
              <w:iCs w:val="0"/>
              <w:sz w:val="24"/>
              <w:szCs w:val="24"/>
              <w:lang w:val="fr-FR" w:eastAsia="fr-FR"/>
            </w:rPr>
          </w:pPr>
          <w:hyperlink w:anchor="_Toc34314389" w:history="1">
            <w:r w:rsidR="00E502CB" w:rsidRPr="00D8167A">
              <w:rPr>
                <w:rStyle w:val="Lienhypertexte"/>
                <w:lang w:val="en-GB"/>
              </w:rPr>
              <w:t>5.2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Start date of the project</w:t>
            </w:r>
            <w:r w:rsidR="00E502CB">
              <w:rPr>
                <w:webHidden/>
              </w:rPr>
              <w:tab/>
            </w:r>
            <w:r w:rsidR="00E502CB">
              <w:rPr>
                <w:webHidden/>
              </w:rPr>
              <w:fldChar w:fldCharType="begin"/>
            </w:r>
            <w:r w:rsidR="00E502CB">
              <w:rPr>
                <w:webHidden/>
              </w:rPr>
              <w:instrText xml:space="preserve"> PAGEREF _Toc34314389 \h </w:instrText>
            </w:r>
            <w:r w:rsidR="00E502CB">
              <w:rPr>
                <w:webHidden/>
              </w:rPr>
            </w:r>
            <w:r w:rsidR="00E502CB">
              <w:rPr>
                <w:webHidden/>
              </w:rPr>
              <w:fldChar w:fldCharType="separate"/>
            </w:r>
            <w:r w:rsidR="00E502CB">
              <w:rPr>
                <w:webHidden/>
              </w:rPr>
              <w:t>25</w:t>
            </w:r>
            <w:r w:rsidR="00E502CB">
              <w:rPr>
                <w:webHidden/>
              </w:rPr>
              <w:fldChar w:fldCharType="end"/>
            </w:r>
          </w:hyperlink>
        </w:p>
        <w:p w14:paraId="73D083D0" w14:textId="025EBA17" w:rsidR="00E502CB" w:rsidRDefault="00C36DE9">
          <w:pPr>
            <w:pStyle w:val="TM2"/>
            <w:rPr>
              <w:rFonts w:asciiTheme="minorHAnsi" w:eastAsiaTheme="minorEastAsia" w:hAnsiTheme="minorHAnsi" w:cstheme="minorBidi"/>
              <w:bCs w:val="0"/>
              <w:iCs w:val="0"/>
              <w:sz w:val="24"/>
              <w:szCs w:val="24"/>
              <w:lang w:val="fr-FR" w:eastAsia="fr-FR"/>
            </w:rPr>
          </w:pPr>
          <w:hyperlink w:anchor="_Toc34314390" w:history="1">
            <w:r w:rsidR="00E502CB" w:rsidRPr="00D8167A">
              <w:rPr>
                <w:rStyle w:val="Lienhypertexte"/>
                <w:lang w:val="en-GB"/>
              </w:rPr>
              <w:t>5.3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Counterfactual scenario</w:t>
            </w:r>
            <w:r w:rsidR="00E502CB">
              <w:rPr>
                <w:webHidden/>
              </w:rPr>
              <w:tab/>
            </w:r>
            <w:r w:rsidR="00E502CB">
              <w:rPr>
                <w:webHidden/>
              </w:rPr>
              <w:fldChar w:fldCharType="begin"/>
            </w:r>
            <w:r w:rsidR="00E502CB">
              <w:rPr>
                <w:webHidden/>
              </w:rPr>
              <w:instrText xml:space="preserve"> PAGEREF _Toc34314390 \h </w:instrText>
            </w:r>
            <w:r w:rsidR="00E502CB">
              <w:rPr>
                <w:webHidden/>
              </w:rPr>
            </w:r>
            <w:r w:rsidR="00E502CB">
              <w:rPr>
                <w:webHidden/>
              </w:rPr>
              <w:fldChar w:fldCharType="separate"/>
            </w:r>
            <w:r w:rsidR="00E502CB">
              <w:rPr>
                <w:webHidden/>
              </w:rPr>
              <w:t>25</w:t>
            </w:r>
            <w:r w:rsidR="00E502CB">
              <w:rPr>
                <w:webHidden/>
              </w:rPr>
              <w:fldChar w:fldCharType="end"/>
            </w:r>
          </w:hyperlink>
        </w:p>
        <w:p w14:paraId="215DAB51" w14:textId="0987563D" w:rsidR="00E502CB" w:rsidRDefault="00C36DE9">
          <w:pPr>
            <w:pStyle w:val="TM2"/>
            <w:rPr>
              <w:rFonts w:asciiTheme="minorHAnsi" w:eastAsiaTheme="minorEastAsia" w:hAnsiTheme="minorHAnsi" w:cstheme="minorBidi"/>
              <w:bCs w:val="0"/>
              <w:iCs w:val="0"/>
              <w:sz w:val="24"/>
              <w:szCs w:val="24"/>
              <w:lang w:val="fr-FR" w:eastAsia="fr-FR"/>
            </w:rPr>
          </w:pPr>
          <w:hyperlink w:anchor="_Toc34314391" w:history="1">
            <w:r w:rsidR="00E502CB" w:rsidRPr="00D8167A">
              <w:rPr>
                <w:rStyle w:val="Lienhypertexte"/>
                <w:lang w:val="en-GB"/>
              </w:rPr>
              <w:t>5.4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Increase in R&amp;D and FID efforts</w:t>
            </w:r>
            <w:r w:rsidR="00E502CB">
              <w:rPr>
                <w:webHidden/>
              </w:rPr>
              <w:tab/>
            </w:r>
            <w:r w:rsidR="00E502CB">
              <w:rPr>
                <w:webHidden/>
              </w:rPr>
              <w:fldChar w:fldCharType="begin"/>
            </w:r>
            <w:r w:rsidR="00E502CB">
              <w:rPr>
                <w:webHidden/>
              </w:rPr>
              <w:instrText xml:space="preserve"> PAGEREF _Toc34314391 \h </w:instrText>
            </w:r>
            <w:r w:rsidR="00E502CB">
              <w:rPr>
                <w:webHidden/>
              </w:rPr>
            </w:r>
            <w:r w:rsidR="00E502CB">
              <w:rPr>
                <w:webHidden/>
              </w:rPr>
              <w:fldChar w:fldCharType="separate"/>
            </w:r>
            <w:r w:rsidR="00E502CB">
              <w:rPr>
                <w:webHidden/>
              </w:rPr>
              <w:t>26</w:t>
            </w:r>
            <w:r w:rsidR="00E502CB">
              <w:rPr>
                <w:webHidden/>
              </w:rPr>
              <w:fldChar w:fldCharType="end"/>
            </w:r>
          </w:hyperlink>
        </w:p>
        <w:p w14:paraId="2181F382" w14:textId="0A664016" w:rsidR="00E502CB" w:rsidRDefault="00C36DE9">
          <w:pPr>
            <w:pStyle w:val="TM1"/>
            <w:rPr>
              <w:rFonts w:asciiTheme="minorHAnsi" w:eastAsiaTheme="minorEastAsia" w:hAnsiTheme="minorHAnsi" w:cstheme="minorBidi"/>
              <w:b w:val="0"/>
              <w:bCs w:val="0"/>
              <w:sz w:val="24"/>
              <w:szCs w:val="24"/>
              <w:lang w:val="fr-FR" w:eastAsia="fr-FR"/>
            </w:rPr>
          </w:pPr>
          <w:hyperlink w:anchor="_Toc34314392" w:history="1">
            <w:r w:rsidR="00E502CB" w:rsidRPr="00D8167A">
              <w:rPr>
                <w:rStyle w:val="Lienhypertexte"/>
                <w:lang w:val="en-GB"/>
              </w:rPr>
              <w:t>6</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Elaboration on Terms of the Funding Gap Questionnaire</w:t>
            </w:r>
            <w:r w:rsidR="00E502CB">
              <w:rPr>
                <w:webHidden/>
              </w:rPr>
              <w:tab/>
            </w:r>
            <w:r w:rsidR="00E502CB">
              <w:rPr>
                <w:webHidden/>
              </w:rPr>
              <w:fldChar w:fldCharType="begin"/>
            </w:r>
            <w:r w:rsidR="00E502CB">
              <w:rPr>
                <w:webHidden/>
              </w:rPr>
              <w:instrText xml:space="preserve"> PAGEREF _Toc34314392 \h </w:instrText>
            </w:r>
            <w:r w:rsidR="00E502CB">
              <w:rPr>
                <w:webHidden/>
              </w:rPr>
            </w:r>
            <w:r w:rsidR="00E502CB">
              <w:rPr>
                <w:webHidden/>
              </w:rPr>
              <w:fldChar w:fldCharType="separate"/>
            </w:r>
            <w:r w:rsidR="00E502CB">
              <w:rPr>
                <w:webHidden/>
              </w:rPr>
              <w:t>27</w:t>
            </w:r>
            <w:r w:rsidR="00E502CB">
              <w:rPr>
                <w:webHidden/>
              </w:rPr>
              <w:fldChar w:fldCharType="end"/>
            </w:r>
          </w:hyperlink>
        </w:p>
        <w:p w14:paraId="116774BB" w14:textId="5F768F8E" w:rsidR="00E502CB" w:rsidRDefault="00C36DE9">
          <w:pPr>
            <w:pStyle w:val="TM2"/>
            <w:rPr>
              <w:rFonts w:asciiTheme="minorHAnsi" w:eastAsiaTheme="minorEastAsia" w:hAnsiTheme="minorHAnsi" w:cstheme="minorBidi"/>
              <w:bCs w:val="0"/>
              <w:iCs w:val="0"/>
              <w:sz w:val="24"/>
              <w:szCs w:val="24"/>
              <w:lang w:val="fr-FR" w:eastAsia="fr-FR"/>
            </w:rPr>
          </w:pPr>
          <w:hyperlink w:anchor="_Toc34314393" w:history="1">
            <w:r w:rsidR="00E502CB" w:rsidRPr="00D8167A">
              <w:rPr>
                <w:rStyle w:val="Lienhypertexte"/>
                <w:lang w:val="en-US"/>
              </w:rPr>
              <w:t>6.1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US"/>
              </w:rPr>
              <w:t>Main hypothesis of the business plan</w:t>
            </w:r>
            <w:r w:rsidR="00E502CB">
              <w:rPr>
                <w:webHidden/>
              </w:rPr>
              <w:tab/>
            </w:r>
            <w:r w:rsidR="00E502CB">
              <w:rPr>
                <w:webHidden/>
              </w:rPr>
              <w:fldChar w:fldCharType="begin"/>
            </w:r>
            <w:r w:rsidR="00E502CB">
              <w:rPr>
                <w:webHidden/>
              </w:rPr>
              <w:instrText xml:space="preserve"> PAGEREF _Toc34314393 \h </w:instrText>
            </w:r>
            <w:r w:rsidR="00E502CB">
              <w:rPr>
                <w:webHidden/>
              </w:rPr>
            </w:r>
            <w:r w:rsidR="00E502CB">
              <w:rPr>
                <w:webHidden/>
              </w:rPr>
              <w:fldChar w:fldCharType="separate"/>
            </w:r>
            <w:r w:rsidR="00E502CB">
              <w:rPr>
                <w:webHidden/>
              </w:rPr>
              <w:t>27</w:t>
            </w:r>
            <w:r w:rsidR="00E502CB">
              <w:rPr>
                <w:webHidden/>
              </w:rPr>
              <w:fldChar w:fldCharType="end"/>
            </w:r>
          </w:hyperlink>
        </w:p>
        <w:p w14:paraId="48F5EDBE" w14:textId="6653CFF1" w:rsidR="00E502CB" w:rsidRDefault="00C36DE9">
          <w:pPr>
            <w:pStyle w:val="TM2"/>
            <w:rPr>
              <w:rFonts w:asciiTheme="minorHAnsi" w:eastAsiaTheme="minorEastAsia" w:hAnsiTheme="minorHAnsi" w:cstheme="minorBidi"/>
              <w:bCs w:val="0"/>
              <w:iCs w:val="0"/>
              <w:sz w:val="24"/>
              <w:szCs w:val="24"/>
              <w:lang w:val="fr-FR" w:eastAsia="fr-FR"/>
            </w:rPr>
          </w:pPr>
          <w:hyperlink w:anchor="_Toc34314394" w:history="1">
            <w:r w:rsidR="00E502CB" w:rsidRPr="00D8167A">
              <w:rPr>
                <w:rStyle w:val="Lienhypertexte"/>
                <w:lang w:val="en-GB"/>
              </w:rPr>
              <w:t>6.2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Necessity of state aid</w:t>
            </w:r>
            <w:r w:rsidR="00E502CB">
              <w:rPr>
                <w:webHidden/>
              </w:rPr>
              <w:tab/>
            </w:r>
            <w:r w:rsidR="00E502CB">
              <w:rPr>
                <w:webHidden/>
              </w:rPr>
              <w:fldChar w:fldCharType="begin"/>
            </w:r>
            <w:r w:rsidR="00E502CB">
              <w:rPr>
                <w:webHidden/>
              </w:rPr>
              <w:instrText xml:space="preserve"> PAGEREF _Toc34314394 \h </w:instrText>
            </w:r>
            <w:r w:rsidR="00E502CB">
              <w:rPr>
                <w:webHidden/>
              </w:rPr>
            </w:r>
            <w:r w:rsidR="00E502CB">
              <w:rPr>
                <w:webHidden/>
              </w:rPr>
              <w:fldChar w:fldCharType="separate"/>
            </w:r>
            <w:r w:rsidR="00E502CB">
              <w:rPr>
                <w:webHidden/>
              </w:rPr>
              <w:t>28</w:t>
            </w:r>
            <w:r w:rsidR="00E502CB">
              <w:rPr>
                <w:webHidden/>
              </w:rPr>
              <w:fldChar w:fldCharType="end"/>
            </w:r>
          </w:hyperlink>
        </w:p>
        <w:p w14:paraId="1DAE7AA0" w14:textId="0382F9B9" w:rsidR="00E502CB" w:rsidRDefault="00C36DE9">
          <w:pPr>
            <w:pStyle w:val="TM2"/>
            <w:rPr>
              <w:rFonts w:asciiTheme="minorHAnsi" w:eastAsiaTheme="minorEastAsia" w:hAnsiTheme="minorHAnsi" w:cstheme="minorBidi"/>
              <w:bCs w:val="0"/>
              <w:iCs w:val="0"/>
              <w:sz w:val="24"/>
              <w:szCs w:val="24"/>
              <w:lang w:val="fr-FR" w:eastAsia="fr-FR"/>
            </w:rPr>
          </w:pPr>
          <w:hyperlink w:anchor="_Toc34314395" w:history="1">
            <w:r w:rsidR="00E502CB" w:rsidRPr="00D8167A">
              <w:rPr>
                <w:rStyle w:val="Lienhypertexte"/>
                <w:lang w:val="en-GB"/>
              </w:rPr>
              <w:t>6.3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Proportionality of state aid</w:t>
            </w:r>
            <w:r w:rsidR="00E502CB">
              <w:rPr>
                <w:webHidden/>
              </w:rPr>
              <w:tab/>
            </w:r>
            <w:r w:rsidR="00E502CB">
              <w:rPr>
                <w:webHidden/>
              </w:rPr>
              <w:fldChar w:fldCharType="begin"/>
            </w:r>
            <w:r w:rsidR="00E502CB">
              <w:rPr>
                <w:webHidden/>
              </w:rPr>
              <w:instrText xml:space="preserve"> PAGEREF _Toc34314395 \h </w:instrText>
            </w:r>
            <w:r w:rsidR="00E502CB">
              <w:rPr>
                <w:webHidden/>
              </w:rPr>
            </w:r>
            <w:r w:rsidR="00E502CB">
              <w:rPr>
                <w:webHidden/>
              </w:rPr>
              <w:fldChar w:fldCharType="separate"/>
            </w:r>
            <w:r w:rsidR="00E502CB">
              <w:rPr>
                <w:webHidden/>
              </w:rPr>
              <w:t>28</w:t>
            </w:r>
            <w:r w:rsidR="00E502CB">
              <w:rPr>
                <w:webHidden/>
              </w:rPr>
              <w:fldChar w:fldCharType="end"/>
            </w:r>
          </w:hyperlink>
        </w:p>
        <w:p w14:paraId="49A3157B" w14:textId="333F6103" w:rsidR="00E502CB" w:rsidRDefault="00C36DE9">
          <w:pPr>
            <w:pStyle w:val="TM3"/>
            <w:rPr>
              <w:rFonts w:asciiTheme="minorHAnsi" w:eastAsiaTheme="minorEastAsia" w:hAnsiTheme="minorHAnsi" w:cstheme="minorBidi"/>
              <w:noProof/>
              <w:sz w:val="24"/>
              <w:szCs w:val="24"/>
              <w:lang w:val="fr-FR" w:eastAsia="fr-FR"/>
            </w:rPr>
          </w:pPr>
          <w:hyperlink w:anchor="_Toc34314396" w:history="1">
            <w:r w:rsidR="00E502CB" w:rsidRPr="00D8167A">
              <w:rPr>
                <w:rStyle w:val="Lienhypertexte"/>
                <w:noProof/>
                <w:lang w:val="en-GB"/>
              </w:rPr>
              <w:t>6.3.1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Firm’s hurdle rate</w:t>
            </w:r>
            <w:r w:rsidR="00E502CB">
              <w:rPr>
                <w:noProof/>
                <w:webHidden/>
              </w:rPr>
              <w:tab/>
            </w:r>
            <w:r w:rsidR="00E502CB">
              <w:rPr>
                <w:noProof/>
                <w:webHidden/>
              </w:rPr>
              <w:fldChar w:fldCharType="begin"/>
            </w:r>
            <w:r w:rsidR="00E502CB">
              <w:rPr>
                <w:noProof/>
                <w:webHidden/>
              </w:rPr>
              <w:instrText xml:space="preserve"> PAGEREF _Toc34314396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107BE2DB" w14:textId="45BA19EE" w:rsidR="00E502CB" w:rsidRDefault="00C36DE9">
          <w:pPr>
            <w:pStyle w:val="TM3"/>
            <w:rPr>
              <w:rFonts w:asciiTheme="minorHAnsi" w:eastAsiaTheme="minorEastAsia" w:hAnsiTheme="minorHAnsi" w:cstheme="minorBidi"/>
              <w:noProof/>
              <w:sz w:val="24"/>
              <w:szCs w:val="24"/>
              <w:lang w:val="fr-FR" w:eastAsia="fr-FR"/>
            </w:rPr>
          </w:pPr>
          <w:hyperlink w:anchor="_Toc34314397" w:history="1">
            <w:r w:rsidR="00E502CB" w:rsidRPr="00D8167A">
              <w:rPr>
                <w:rStyle w:val="Lienhypertexte"/>
                <w:noProof/>
                <w:lang w:val="en-US"/>
              </w:rPr>
              <w:t>6.3.2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Project’s funding gap</w:t>
            </w:r>
            <w:r w:rsidR="00E502CB">
              <w:rPr>
                <w:noProof/>
                <w:webHidden/>
              </w:rPr>
              <w:tab/>
            </w:r>
            <w:r w:rsidR="00E502CB">
              <w:rPr>
                <w:noProof/>
                <w:webHidden/>
              </w:rPr>
              <w:fldChar w:fldCharType="begin"/>
            </w:r>
            <w:r w:rsidR="00E502CB">
              <w:rPr>
                <w:noProof/>
                <w:webHidden/>
              </w:rPr>
              <w:instrText xml:space="preserve"> PAGEREF _Toc34314397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7BBAB6DC" w14:textId="2516D6E0" w:rsidR="00E502CB" w:rsidRDefault="00C36DE9">
          <w:pPr>
            <w:pStyle w:val="TM3"/>
            <w:rPr>
              <w:rFonts w:asciiTheme="minorHAnsi" w:eastAsiaTheme="minorEastAsia" w:hAnsiTheme="minorHAnsi" w:cstheme="minorBidi"/>
              <w:noProof/>
              <w:sz w:val="24"/>
              <w:szCs w:val="24"/>
              <w:lang w:val="fr-FR" w:eastAsia="fr-FR"/>
            </w:rPr>
          </w:pPr>
          <w:hyperlink w:anchor="_Toc34314398" w:history="1">
            <w:r w:rsidR="00E502CB" w:rsidRPr="00D8167A">
              <w:rPr>
                <w:rStyle w:val="Lienhypertexte"/>
                <w:noProof/>
                <w:lang w:val="en-US"/>
              </w:rPr>
              <w:t>6.3.3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State aid intensity</w:t>
            </w:r>
            <w:r w:rsidR="00E502CB">
              <w:rPr>
                <w:noProof/>
                <w:webHidden/>
              </w:rPr>
              <w:tab/>
            </w:r>
            <w:r w:rsidR="00E502CB">
              <w:rPr>
                <w:noProof/>
                <w:webHidden/>
              </w:rPr>
              <w:fldChar w:fldCharType="begin"/>
            </w:r>
            <w:r w:rsidR="00E502CB">
              <w:rPr>
                <w:noProof/>
                <w:webHidden/>
              </w:rPr>
              <w:instrText xml:space="preserve"> PAGEREF _Toc34314398 \h </w:instrText>
            </w:r>
            <w:r w:rsidR="00E502CB">
              <w:rPr>
                <w:noProof/>
                <w:webHidden/>
              </w:rPr>
            </w:r>
            <w:r w:rsidR="00E502CB">
              <w:rPr>
                <w:noProof/>
                <w:webHidden/>
              </w:rPr>
              <w:fldChar w:fldCharType="separate"/>
            </w:r>
            <w:r w:rsidR="00E502CB">
              <w:rPr>
                <w:noProof/>
                <w:webHidden/>
              </w:rPr>
              <w:t>30</w:t>
            </w:r>
            <w:r w:rsidR="00E502CB">
              <w:rPr>
                <w:noProof/>
                <w:webHidden/>
              </w:rPr>
              <w:fldChar w:fldCharType="end"/>
            </w:r>
          </w:hyperlink>
        </w:p>
        <w:p w14:paraId="450604D1" w14:textId="01711090" w:rsidR="00E502CB" w:rsidRDefault="00C36DE9">
          <w:pPr>
            <w:pStyle w:val="TM3"/>
            <w:rPr>
              <w:rFonts w:asciiTheme="minorHAnsi" w:eastAsiaTheme="minorEastAsia" w:hAnsiTheme="minorHAnsi" w:cstheme="minorBidi"/>
              <w:noProof/>
              <w:sz w:val="24"/>
              <w:szCs w:val="24"/>
              <w:lang w:val="fr-FR" w:eastAsia="fr-FR"/>
            </w:rPr>
          </w:pPr>
          <w:hyperlink w:anchor="_Toc34314399" w:history="1">
            <w:r w:rsidR="00E502CB" w:rsidRPr="00D8167A">
              <w:rPr>
                <w:rStyle w:val="Lienhypertexte"/>
                <w:noProof/>
                <w:lang w:val="en-US"/>
              </w:rPr>
              <w:t>6.3.4</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US"/>
              </w:rPr>
              <w:t>State aid cumulation</w:t>
            </w:r>
            <w:r w:rsidR="00E502CB">
              <w:rPr>
                <w:noProof/>
                <w:webHidden/>
              </w:rPr>
              <w:tab/>
            </w:r>
            <w:r w:rsidR="00E502CB">
              <w:rPr>
                <w:noProof/>
                <w:webHidden/>
              </w:rPr>
              <w:fldChar w:fldCharType="begin"/>
            </w:r>
            <w:r w:rsidR="00E502CB">
              <w:rPr>
                <w:noProof/>
                <w:webHidden/>
              </w:rPr>
              <w:instrText xml:space="preserve"> PAGEREF _Toc34314399 \h </w:instrText>
            </w:r>
            <w:r w:rsidR="00E502CB">
              <w:rPr>
                <w:noProof/>
                <w:webHidden/>
              </w:rPr>
            </w:r>
            <w:r w:rsidR="00E502CB">
              <w:rPr>
                <w:noProof/>
                <w:webHidden/>
              </w:rPr>
              <w:fldChar w:fldCharType="separate"/>
            </w:r>
            <w:r w:rsidR="00E502CB">
              <w:rPr>
                <w:noProof/>
                <w:webHidden/>
              </w:rPr>
              <w:t>31</w:t>
            </w:r>
            <w:r w:rsidR="00E502CB">
              <w:rPr>
                <w:noProof/>
                <w:webHidden/>
              </w:rPr>
              <w:fldChar w:fldCharType="end"/>
            </w:r>
          </w:hyperlink>
        </w:p>
        <w:p w14:paraId="12F3992D" w14:textId="311BBC4B" w:rsidR="00E502CB" w:rsidRDefault="00C36DE9">
          <w:pPr>
            <w:pStyle w:val="TM3"/>
            <w:rPr>
              <w:rFonts w:asciiTheme="minorHAnsi" w:eastAsiaTheme="minorEastAsia" w:hAnsiTheme="minorHAnsi" w:cstheme="minorBidi"/>
              <w:noProof/>
              <w:sz w:val="24"/>
              <w:szCs w:val="24"/>
              <w:lang w:val="fr-FR" w:eastAsia="fr-FR"/>
            </w:rPr>
          </w:pPr>
          <w:hyperlink w:anchor="_Toc34314400" w:history="1">
            <w:r w:rsidR="00E502CB" w:rsidRPr="00D8167A">
              <w:rPr>
                <w:rStyle w:val="Lienhypertexte"/>
                <w:noProof/>
                <w:lang w:val="en-GB"/>
              </w:rPr>
              <w:t>6.3.5</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Open selection proceeding</w:t>
            </w:r>
            <w:r w:rsidR="00E502CB">
              <w:rPr>
                <w:noProof/>
                <w:webHidden/>
              </w:rPr>
              <w:tab/>
            </w:r>
            <w:r w:rsidR="00E502CB">
              <w:rPr>
                <w:noProof/>
                <w:webHidden/>
              </w:rPr>
              <w:fldChar w:fldCharType="begin"/>
            </w:r>
            <w:r w:rsidR="00E502CB">
              <w:rPr>
                <w:noProof/>
                <w:webHidden/>
              </w:rPr>
              <w:instrText xml:space="preserve"> PAGEREF _Toc34314400 \h </w:instrText>
            </w:r>
            <w:r w:rsidR="00E502CB">
              <w:rPr>
                <w:noProof/>
                <w:webHidden/>
              </w:rPr>
            </w:r>
            <w:r w:rsidR="00E502CB">
              <w:rPr>
                <w:noProof/>
                <w:webHidden/>
              </w:rPr>
              <w:fldChar w:fldCharType="separate"/>
            </w:r>
            <w:r w:rsidR="00E502CB">
              <w:rPr>
                <w:noProof/>
                <w:webHidden/>
              </w:rPr>
              <w:t>31</w:t>
            </w:r>
            <w:r w:rsidR="00E502CB">
              <w:rPr>
                <w:noProof/>
                <w:webHidden/>
              </w:rPr>
              <w:fldChar w:fldCharType="end"/>
            </w:r>
          </w:hyperlink>
        </w:p>
        <w:p w14:paraId="2647FF42" w14:textId="02D2D417" w:rsidR="00E502CB" w:rsidRDefault="00C36DE9">
          <w:pPr>
            <w:pStyle w:val="TM1"/>
            <w:rPr>
              <w:rFonts w:asciiTheme="minorHAnsi" w:eastAsiaTheme="minorEastAsia" w:hAnsiTheme="minorHAnsi" w:cstheme="minorBidi"/>
              <w:b w:val="0"/>
              <w:bCs w:val="0"/>
              <w:sz w:val="24"/>
              <w:szCs w:val="24"/>
              <w:lang w:val="fr-FR" w:eastAsia="fr-FR"/>
            </w:rPr>
          </w:pPr>
          <w:hyperlink w:anchor="_Toc34314401" w:history="1">
            <w:r w:rsidR="00E502CB" w:rsidRPr="00D8167A">
              <w:rPr>
                <w:rStyle w:val="Lienhypertexte"/>
                <w:lang w:val="en-GB"/>
              </w:rPr>
              <w:t>7</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Limitation of distortion of competition and trade</w:t>
            </w:r>
            <w:r w:rsidR="00E502CB">
              <w:rPr>
                <w:webHidden/>
              </w:rPr>
              <w:tab/>
            </w:r>
            <w:r w:rsidR="00E502CB">
              <w:rPr>
                <w:webHidden/>
              </w:rPr>
              <w:fldChar w:fldCharType="begin"/>
            </w:r>
            <w:r w:rsidR="00E502CB">
              <w:rPr>
                <w:webHidden/>
              </w:rPr>
              <w:instrText xml:space="preserve"> PAGEREF _Toc34314401 \h </w:instrText>
            </w:r>
            <w:r w:rsidR="00E502CB">
              <w:rPr>
                <w:webHidden/>
              </w:rPr>
            </w:r>
            <w:r w:rsidR="00E502CB">
              <w:rPr>
                <w:webHidden/>
              </w:rPr>
              <w:fldChar w:fldCharType="separate"/>
            </w:r>
            <w:r w:rsidR="00E502CB">
              <w:rPr>
                <w:webHidden/>
              </w:rPr>
              <w:t>32</w:t>
            </w:r>
            <w:r w:rsidR="00E502CB">
              <w:rPr>
                <w:webHidden/>
              </w:rPr>
              <w:fldChar w:fldCharType="end"/>
            </w:r>
          </w:hyperlink>
        </w:p>
        <w:p w14:paraId="33184B63" w14:textId="2C53658C" w:rsidR="00E502CB" w:rsidRDefault="00C36DE9">
          <w:pPr>
            <w:pStyle w:val="TM2"/>
            <w:rPr>
              <w:rFonts w:asciiTheme="minorHAnsi" w:eastAsiaTheme="minorEastAsia" w:hAnsiTheme="minorHAnsi" w:cstheme="minorBidi"/>
              <w:bCs w:val="0"/>
              <w:iCs w:val="0"/>
              <w:sz w:val="24"/>
              <w:szCs w:val="24"/>
              <w:lang w:val="fr-FR" w:eastAsia="fr-FR"/>
            </w:rPr>
          </w:pPr>
          <w:hyperlink w:anchor="_Toc34314402" w:history="1">
            <w:r w:rsidR="00E502CB" w:rsidRPr="00D8167A">
              <w:rPr>
                <w:rStyle w:val="Lienhypertexte"/>
                <w:lang w:val="en-GB"/>
              </w:rPr>
              <w:t>7.1</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Market affected by the state aid</w:t>
            </w:r>
            <w:r w:rsidR="00E502CB">
              <w:rPr>
                <w:webHidden/>
              </w:rPr>
              <w:tab/>
            </w:r>
            <w:r w:rsidR="00E502CB">
              <w:rPr>
                <w:webHidden/>
              </w:rPr>
              <w:fldChar w:fldCharType="begin"/>
            </w:r>
            <w:r w:rsidR="00E502CB">
              <w:rPr>
                <w:webHidden/>
              </w:rPr>
              <w:instrText xml:space="preserve"> PAGEREF _Toc34314402 \h </w:instrText>
            </w:r>
            <w:r w:rsidR="00E502CB">
              <w:rPr>
                <w:webHidden/>
              </w:rPr>
            </w:r>
            <w:r w:rsidR="00E502CB">
              <w:rPr>
                <w:webHidden/>
              </w:rPr>
              <w:fldChar w:fldCharType="separate"/>
            </w:r>
            <w:r w:rsidR="00E502CB">
              <w:rPr>
                <w:webHidden/>
              </w:rPr>
              <w:t>32</w:t>
            </w:r>
            <w:r w:rsidR="00E502CB">
              <w:rPr>
                <w:webHidden/>
              </w:rPr>
              <w:fldChar w:fldCharType="end"/>
            </w:r>
          </w:hyperlink>
        </w:p>
        <w:p w14:paraId="4610E896" w14:textId="09851CB2" w:rsidR="00E502CB" w:rsidRDefault="00C36DE9">
          <w:pPr>
            <w:pStyle w:val="TM3"/>
            <w:rPr>
              <w:rFonts w:asciiTheme="minorHAnsi" w:eastAsiaTheme="minorEastAsia" w:hAnsiTheme="minorHAnsi" w:cstheme="minorBidi"/>
              <w:noProof/>
              <w:sz w:val="24"/>
              <w:szCs w:val="24"/>
              <w:lang w:val="fr-FR" w:eastAsia="fr-FR"/>
            </w:rPr>
          </w:pPr>
          <w:hyperlink w:anchor="_Toc34314403" w:history="1">
            <w:r w:rsidR="00E502CB" w:rsidRPr="00D8167A">
              <w:rPr>
                <w:rStyle w:val="Lienhypertexte"/>
                <w:noProof/>
                <w:lang w:val="en-GB"/>
              </w:rPr>
              <w:t>7.1.1</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Definition of the relevant market(s)</w:t>
            </w:r>
            <w:r w:rsidR="00E502CB">
              <w:rPr>
                <w:noProof/>
                <w:webHidden/>
              </w:rPr>
              <w:tab/>
            </w:r>
            <w:r w:rsidR="00E502CB">
              <w:rPr>
                <w:noProof/>
                <w:webHidden/>
              </w:rPr>
              <w:fldChar w:fldCharType="begin"/>
            </w:r>
            <w:r w:rsidR="00E502CB">
              <w:rPr>
                <w:noProof/>
                <w:webHidden/>
              </w:rPr>
              <w:instrText xml:space="preserve"> PAGEREF _Toc34314403 \h </w:instrText>
            </w:r>
            <w:r w:rsidR="00E502CB">
              <w:rPr>
                <w:noProof/>
                <w:webHidden/>
              </w:rPr>
            </w:r>
            <w:r w:rsidR="00E502CB">
              <w:rPr>
                <w:noProof/>
                <w:webHidden/>
              </w:rPr>
              <w:fldChar w:fldCharType="separate"/>
            </w:r>
            <w:r w:rsidR="00E502CB">
              <w:rPr>
                <w:noProof/>
                <w:webHidden/>
              </w:rPr>
              <w:t>32</w:t>
            </w:r>
            <w:r w:rsidR="00E502CB">
              <w:rPr>
                <w:noProof/>
                <w:webHidden/>
              </w:rPr>
              <w:fldChar w:fldCharType="end"/>
            </w:r>
          </w:hyperlink>
        </w:p>
        <w:p w14:paraId="11B7913F" w14:textId="17A3003C" w:rsidR="00E502CB" w:rsidRDefault="00C36DE9">
          <w:pPr>
            <w:pStyle w:val="TM3"/>
            <w:rPr>
              <w:rFonts w:asciiTheme="minorHAnsi" w:eastAsiaTheme="minorEastAsia" w:hAnsiTheme="minorHAnsi" w:cstheme="minorBidi"/>
              <w:noProof/>
              <w:sz w:val="24"/>
              <w:szCs w:val="24"/>
              <w:lang w:val="fr-FR" w:eastAsia="fr-FR"/>
            </w:rPr>
          </w:pPr>
          <w:hyperlink w:anchor="_Toc34314404" w:history="1">
            <w:r w:rsidR="00E502CB" w:rsidRPr="00D8167A">
              <w:rPr>
                <w:rStyle w:val="Lienhypertexte"/>
                <w:noProof/>
                <w:lang w:val="en-GB"/>
              </w:rPr>
              <w:t>7.1.2</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Current Industry Sector</w:t>
            </w:r>
            <w:r w:rsidR="00E502CB">
              <w:rPr>
                <w:noProof/>
                <w:webHidden/>
              </w:rPr>
              <w:tab/>
            </w:r>
            <w:r w:rsidR="00E502CB">
              <w:rPr>
                <w:noProof/>
                <w:webHidden/>
              </w:rPr>
              <w:fldChar w:fldCharType="begin"/>
            </w:r>
            <w:r w:rsidR="00E502CB">
              <w:rPr>
                <w:noProof/>
                <w:webHidden/>
              </w:rPr>
              <w:instrText xml:space="preserve"> PAGEREF _Toc34314404 \h </w:instrText>
            </w:r>
            <w:r w:rsidR="00E502CB">
              <w:rPr>
                <w:noProof/>
                <w:webHidden/>
              </w:rPr>
            </w:r>
            <w:r w:rsidR="00E502CB">
              <w:rPr>
                <w:noProof/>
                <w:webHidden/>
              </w:rPr>
              <w:fldChar w:fldCharType="separate"/>
            </w:r>
            <w:r w:rsidR="00E502CB">
              <w:rPr>
                <w:noProof/>
                <w:webHidden/>
              </w:rPr>
              <w:t>32</w:t>
            </w:r>
            <w:r w:rsidR="00E502CB">
              <w:rPr>
                <w:noProof/>
                <w:webHidden/>
              </w:rPr>
              <w:fldChar w:fldCharType="end"/>
            </w:r>
          </w:hyperlink>
        </w:p>
        <w:p w14:paraId="4A4BCDB1" w14:textId="0C386BAF" w:rsidR="00E502CB" w:rsidRDefault="00C36DE9">
          <w:pPr>
            <w:pStyle w:val="TM3"/>
            <w:rPr>
              <w:rFonts w:asciiTheme="minorHAnsi" w:eastAsiaTheme="minorEastAsia" w:hAnsiTheme="minorHAnsi" w:cstheme="minorBidi"/>
              <w:noProof/>
              <w:sz w:val="24"/>
              <w:szCs w:val="24"/>
              <w:lang w:val="fr-FR" w:eastAsia="fr-FR"/>
            </w:rPr>
          </w:pPr>
          <w:hyperlink w:anchor="_Toc34314405" w:history="1">
            <w:r w:rsidR="00E502CB" w:rsidRPr="00D8167A">
              <w:rPr>
                <w:rStyle w:val="Lienhypertexte"/>
                <w:noProof/>
                <w:lang w:val="en-GB"/>
              </w:rPr>
              <w:t>7.1.3</w:t>
            </w:r>
            <w:r w:rsidR="00E502CB">
              <w:rPr>
                <w:rFonts w:asciiTheme="minorHAnsi" w:eastAsiaTheme="minorEastAsia" w:hAnsiTheme="minorHAnsi" w:cstheme="minorBidi"/>
                <w:noProof/>
                <w:sz w:val="24"/>
                <w:szCs w:val="24"/>
                <w:lang w:val="fr-FR" w:eastAsia="fr-FR"/>
              </w:rPr>
              <w:tab/>
            </w:r>
            <w:r w:rsidR="00E502CB" w:rsidRPr="00D8167A">
              <w:rPr>
                <w:rStyle w:val="Lienhypertexte"/>
                <w:noProof/>
                <w:lang w:val="en-GB"/>
              </w:rPr>
              <w:t>Market Situation / Share today and after IPCEI</w:t>
            </w:r>
            <w:r w:rsidR="00E502CB">
              <w:rPr>
                <w:noProof/>
                <w:webHidden/>
              </w:rPr>
              <w:tab/>
            </w:r>
            <w:r w:rsidR="00E502CB">
              <w:rPr>
                <w:noProof/>
                <w:webHidden/>
              </w:rPr>
              <w:fldChar w:fldCharType="begin"/>
            </w:r>
            <w:r w:rsidR="00E502CB">
              <w:rPr>
                <w:noProof/>
                <w:webHidden/>
              </w:rPr>
              <w:instrText xml:space="preserve"> PAGEREF _Toc34314405 \h </w:instrText>
            </w:r>
            <w:r w:rsidR="00E502CB">
              <w:rPr>
                <w:noProof/>
                <w:webHidden/>
              </w:rPr>
            </w:r>
            <w:r w:rsidR="00E502CB">
              <w:rPr>
                <w:noProof/>
                <w:webHidden/>
              </w:rPr>
              <w:fldChar w:fldCharType="separate"/>
            </w:r>
            <w:r w:rsidR="00E502CB">
              <w:rPr>
                <w:noProof/>
                <w:webHidden/>
              </w:rPr>
              <w:t>33</w:t>
            </w:r>
            <w:r w:rsidR="00E502CB">
              <w:rPr>
                <w:noProof/>
                <w:webHidden/>
              </w:rPr>
              <w:fldChar w:fldCharType="end"/>
            </w:r>
          </w:hyperlink>
        </w:p>
        <w:p w14:paraId="591ED4CB" w14:textId="5495AF17" w:rsidR="00E502CB" w:rsidRDefault="00C36DE9">
          <w:pPr>
            <w:pStyle w:val="TM2"/>
            <w:rPr>
              <w:rFonts w:asciiTheme="minorHAnsi" w:eastAsiaTheme="minorEastAsia" w:hAnsiTheme="minorHAnsi" w:cstheme="minorBidi"/>
              <w:bCs w:val="0"/>
              <w:iCs w:val="0"/>
              <w:sz w:val="24"/>
              <w:szCs w:val="24"/>
              <w:lang w:val="fr-FR" w:eastAsia="fr-FR"/>
            </w:rPr>
          </w:pPr>
          <w:hyperlink w:anchor="_Toc34314406" w:history="1">
            <w:r w:rsidR="00E502CB" w:rsidRPr="00D8167A">
              <w:rPr>
                <w:rStyle w:val="Lienhypertexte"/>
                <w:lang w:val="en-GB"/>
              </w:rPr>
              <w:t>7.2</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strengthening or creation of market power</w:t>
            </w:r>
            <w:r w:rsidR="00E502CB">
              <w:rPr>
                <w:webHidden/>
              </w:rPr>
              <w:tab/>
            </w:r>
            <w:r w:rsidR="00E502CB">
              <w:rPr>
                <w:webHidden/>
              </w:rPr>
              <w:fldChar w:fldCharType="begin"/>
            </w:r>
            <w:r w:rsidR="00E502CB">
              <w:rPr>
                <w:webHidden/>
              </w:rPr>
              <w:instrText xml:space="preserve"> PAGEREF _Toc34314406 \h </w:instrText>
            </w:r>
            <w:r w:rsidR="00E502CB">
              <w:rPr>
                <w:webHidden/>
              </w:rPr>
            </w:r>
            <w:r w:rsidR="00E502CB">
              <w:rPr>
                <w:webHidden/>
              </w:rPr>
              <w:fldChar w:fldCharType="separate"/>
            </w:r>
            <w:r w:rsidR="00E502CB">
              <w:rPr>
                <w:webHidden/>
              </w:rPr>
              <w:t>33</w:t>
            </w:r>
            <w:r w:rsidR="00E502CB">
              <w:rPr>
                <w:webHidden/>
              </w:rPr>
              <w:fldChar w:fldCharType="end"/>
            </w:r>
          </w:hyperlink>
        </w:p>
        <w:p w14:paraId="0ED65341" w14:textId="277F0E75" w:rsidR="00E502CB" w:rsidRDefault="00C36DE9">
          <w:pPr>
            <w:pStyle w:val="TM2"/>
            <w:rPr>
              <w:rFonts w:asciiTheme="minorHAnsi" w:eastAsiaTheme="minorEastAsia" w:hAnsiTheme="minorHAnsi" w:cstheme="minorBidi"/>
              <w:bCs w:val="0"/>
              <w:iCs w:val="0"/>
              <w:sz w:val="24"/>
              <w:szCs w:val="24"/>
              <w:lang w:val="fr-FR" w:eastAsia="fr-FR"/>
            </w:rPr>
          </w:pPr>
          <w:hyperlink w:anchor="_Toc34314407" w:history="1">
            <w:r w:rsidR="00E502CB" w:rsidRPr="00D8167A">
              <w:rPr>
                <w:rStyle w:val="Lienhypertexte"/>
                <w:lang w:val="en-GB"/>
              </w:rPr>
              <w:t>7.3</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Limiting distortion of dynamic incentives</w:t>
            </w:r>
            <w:r w:rsidR="00E502CB">
              <w:rPr>
                <w:webHidden/>
              </w:rPr>
              <w:tab/>
            </w:r>
            <w:r w:rsidR="00E502CB">
              <w:rPr>
                <w:webHidden/>
              </w:rPr>
              <w:fldChar w:fldCharType="begin"/>
            </w:r>
            <w:r w:rsidR="00E502CB">
              <w:rPr>
                <w:webHidden/>
              </w:rPr>
              <w:instrText xml:space="preserve"> PAGEREF _Toc34314407 \h </w:instrText>
            </w:r>
            <w:r w:rsidR="00E502CB">
              <w:rPr>
                <w:webHidden/>
              </w:rPr>
            </w:r>
            <w:r w:rsidR="00E502CB">
              <w:rPr>
                <w:webHidden/>
              </w:rPr>
              <w:fldChar w:fldCharType="separate"/>
            </w:r>
            <w:r w:rsidR="00E502CB">
              <w:rPr>
                <w:webHidden/>
              </w:rPr>
              <w:t>34</w:t>
            </w:r>
            <w:r w:rsidR="00E502CB">
              <w:rPr>
                <w:webHidden/>
              </w:rPr>
              <w:fldChar w:fldCharType="end"/>
            </w:r>
          </w:hyperlink>
        </w:p>
        <w:p w14:paraId="4F44A07B" w14:textId="08264ECC" w:rsidR="00E502CB" w:rsidRDefault="00C36DE9">
          <w:pPr>
            <w:pStyle w:val="TM2"/>
            <w:rPr>
              <w:rFonts w:asciiTheme="minorHAnsi" w:eastAsiaTheme="minorEastAsia" w:hAnsiTheme="minorHAnsi" w:cstheme="minorBidi"/>
              <w:bCs w:val="0"/>
              <w:iCs w:val="0"/>
              <w:sz w:val="24"/>
              <w:szCs w:val="24"/>
              <w:lang w:val="fr-FR" w:eastAsia="fr-FR"/>
            </w:rPr>
          </w:pPr>
          <w:hyperlink w:anchor="_Toc34314408" w:history="1">
            <w:r w:rsidR="00E502CB" w:rsidRPr="00D8167A">
              <w:rPr>
                <w:rStyle w:val="Lienhypertexte"/>
                <w:lang w:val="en-GB"/>
              </w:rPr>
              <w:t>7.4</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maintaining of an inefficient market structure</w:t>
            </w:r>
            <w:r w:rsidR="00E502CB">
              <w:rPr>
                <w:webHidden/>
              </w:rPr>
              <w:tab/>
            </w:r>
            <w:r w:rsidR="00E502CB">
              <w:rPr>
                <w:webHidden/>
              </w:rPr>
              <w:fldChar w:fldCharType="begin"/>
            </w:r>
            <w:r w:rsidR="00E502CB">
              <w:rPr>
                <w:webHidden/>
              </w:rPr>
              <w:instrText xml:space="preserve"> PAGEREF _Toc34314408 \h </w:instrText>
            </w:r>
            <w:r w:rsidR="00E502CB">
              <w:rPr>
                <w:webHidden/>
              </w:rPr>
            </w:r>
            <w:r w:rsidR="00E502CB">
              <w:rPr>
                <w:webHidden/>
              </w:rPr>
              <w:fldChar w:fldCharType="separate"/>
            </w:r>
            <w:r w:rsidR="00E502CB">
              <w:rPr>
                <w:webHidden/>
              </w:rPr>
              <w:t>34</w:t>
            </w:r>
            <w:r w:rsidR="00E502CB">
              <w:rPr>
                <w:webHidden/>
              </w:rPr>
              <w:fldChar w:fldCharType="end"/>
            </w:r>
          </w:hyperlink>
        </w:p>
        <w:p w14:paraId="16CD6D8C" w14:textId="40D21CD4" w:rsidR="00E502CB" w:rsidRDefault="00C36DE9">
          <w:pPr>
            <w:pStyle w:val="TM2"/>
            <w:rPr>
              <w:rFonts w:asciiTheme="minorHAnsi" w:eastAsiaTheme="minorEastAsia" w:hAnsiTheme="minorHAnsi" w:cstheme="minorBidi"/>
              <w:bCs w:val="0"/>
              <w:iCs w:val="0"/>
              <w:sz w:val="24"/>
              <w:szCs w:val="24"/>
              <w:lang w:val="fr-FR" w:eastAsia="fr-FR"/>
            </w:rPr>
          </w:pPr>
          <w:hyperlink w:anchor="_Toc34314409" w:history="1">
            <w:r w:rsidR="00E502CB" w:rsidRPr="00D8167A">
              <w:rPr>
                <w:rStyle w:val="Lienhypertexte"/>
                <w:lang w:val="en-GB"/>
              </w:rPr>
              <w:t>7.5</w:t>
            </w:r>
            <w:r w:rsidR="00E502CB">
              <w:rPr>
                <w:rFonts w:asciiTheme="minorHAnsi" w:eastAsiaTheme="minorEastAsia" w:hAnsiTheme="minorHAnsi" w:cstheme="minorBidi"/>
                <w:bCs w:val="0"/>
                <w:iCs w:val="0"/>
                <w:sz w:val="24"/>
                <w:szCs w:val="24"/>
                <w:lang w:val="fr-FR" w:eastAsia="fr-FR"/>
              </w:rPr>
              <w:tab/>
            </w:r>
            <w:r w:rsidR="00E502CB" w:rsidRPr="00D8167A">
              <w:rPr>
                <w:rStyle w:val="Lienhypertexte"/>
                <w:lang w:val="en-GB"/>
              </w:rPr>
              <w:t>No effect on location activities</w:t>
            </w:r>
            <w:r w:rsidR="00E502CB">
              <w:rPr>
                <w:webHidden/>
              </w:rPr>
              <w:tab/>
            </w:r>
            <w:r w:rsidR="00E502CB">
              <w:rPr>
                <w:webHidden/>
              </w:rPr>
              <w:fldChar w:fldCharType="begin"/>
            </w:r>
            <w:r w:rsidR="00E502CB">
              <w:rPr>
                <w:webHidden/>
              </w:rPr>
              <w:instrText xml:space="preserve"> PAGEREF _Toc34314409 \h </w:instrText>
            </w:r>
            <w:r w:rsidR="00E502CB">
              <w:rPr>
                <w:webHidden/>
              </w:rPr>
            </w:r>
            <w:r w:rsidR="00E502CB">
              <w:rPr>
                <w:webHidden/>
              </w:rPr>
              <w:fldChar w:fldCharType="separate"/>
            </w:r>
            <w:r w:rsidR="00E502CB">
              <w:rPr>
                <w:webHidden/>
              </w:rPr>
              <w:t>34</w:t>
            </w:r>
            <w:r w:rsidR="00E502CB">
              <w:rPr>
                <w:webHidden/>
              </w:rPr>
              <w:fldChar w:fldCharType="end"/>
            </w:r>
          </w:hyperlink>
        </w:p>
        <w:p w14:paraId="61F045AF" w14:textId="56264F12" w:rsidR="00E502CB" w:rsidRDefault="00C36DE9">
          <w:pPr>
            <w:pStyle w:val="TM1"/>
            <w:rPr>
              <w:rFonts w:asciiTheme="minorHAnsi" w:eastAsiaTheme="minorEastAsia" w:hAnsiTheme="minorHAnsi" w:cstheme="minorBidi"/>
              <w:b w:val="0"/>
              <w:bCs w:val="0"/>
              <w:sz w:val="24"/>
              <w:szCs w:val="24"/>
              <w:lang w:val="fr-FR" w:eastAsia="fr-FR"/>
            </w:rPr>
          </w:pPr>
          <w:hyperlink w:anchor="_Toc34314410" w:history="1">
            <w:r w:rsidR="00E502CB" w:rsidRPr="00D8167A">
              <w:rPr>
                <w:rStyle w:val="Lienhypertexte"/>
                <w:lang w:val="en-GB"/>
              </w:rPr>
              <w:t>8</w:t>
            </w:r>
            <w:r w:rsidR="00E502CB">
              <w:rPr>
                <w:rFonts w:asciiTheme="minorHAnsi" w:eastAsiaTheme="minorEastAsia" w:hAnsiTheme="minorHAnsi" w:cstheme="minorBidi"/>
                <w:b w:val="0"/>
                <w:bCs w:val="0"/>
                <w:sz w:val="24"/>
                <w:szCs w:val="24"/>
                <w:lang w:val="fr-FR" w:eastAsia="fr-FR"/>
              </w:rPr>
              <w:tab/>
            </w:r>
            <w:r w:rsidR="00E502CB" w:rsidRPr="00D8167A">
              <w:rPr>
                <w:rStyle w:val="Lienhypertexte"/>
                <w:lang w:val="en-GB"/>
              </w:rPr>
              <w:t>Annex to the Portfolio</w:t>
            </w:r>
            <w:r w:rsidR="00E502CB">
              <w:rPr>
                <w:webHidden/>
              </w:rPr>
              <w:tab/>
            </w:r>
            <w:r w:rsidR="00E502CB">
              <w:rPr>
                <w:webHidden/>
              </w:rPr>
              <w:fldChar w:fldCharType="begin"/>
            </w:r>
            <w:r w:rsidR="00E502CB">
              <w:rPr>
                <w:webHidden/>
              </w:rPr>
              <w:instrText xml:space="preserve"> PAGEREF _Toc34314410 \h </w:instrText>
            </w:r>
            <w:r w:rsidR="00E502CB">
              <w:rPr>
                <w:webHidden/>
              </w:rPr>
            </w:r>
            <w:r w:rsidR="00E502CB">
              <w:rPr>
                <w:webHidden/>
              </w:rPr>
              <w:fldChar w:fldCharType="separate"/>
            </w:r>
            <w:r w:rsidR="00E502CB">
              <w:rPr>
                <w:webHidden/>
              </w:rPr>
              <w:t>35</w:t>
            </w:r>
            <w:r w:rsidR="00E502CB">
              <w:rPr>
                <w:webHidden/>
              </w:rPr>
              <w:fldChar w:fldCharType="end"/>
            </w:r>
          </w:hyperlink>
        </w:p>
        <w:p w14:paraId="36953B36" w14:textId="77777777" w:rsidR="00A274BD" w:rsidRPr="00A16672" w:rsidRDefault="00A274BD" w:rsidP="00EA378C">
          <w:pPr>
            <w:spacing w:beforeLines="60" w:before="144" w:afterLines="60" w:after="144"/>
            <w:rPr>
              <w:sz w:val="28"/>
            </w:rPr>
          </w:pPr>
          <w:r w:rsidRPr="00504B99">
            <w:rPr>
              <w:b/>
              <w:sz w:val="24"/>
              <w:szCs w:val="24"/>
            </w:rPr>
            <w:fldChar w:fldCharType="end"/>
          </w:r>
        </w:p>
      </w:sdtContent>
    </w:sdt>
    <w:p w14:paraId="160D48B5" w14:textId="77777777" w:rsidR="007C13B3" w:rsidRPr="00504B99" w:rsidRDefault="007C13B3">
      <w:pPr>
        <w:spacing w:after="200"/>
        <w:rPr>
          <w:sz w:val="28"/>
        </w:rPr>
      </w:pPr>
      <w:r w:rsidRPr="000956E9">
        <w:rPr>
          <w:sz w:val="28"/>
        </w:rPr>
        <w:br w:type="page"/>
      </w:r>
    </w:p>
    <w:p w14:paraId="16AB032D" w14:textId="77777777" w:rsidR="00A274BD" w:rsidRPr="00504B99" w:rsidRDefault="00A274BD" w:rsidP="00A274BD">
      <w:pPr>
        <w:pStyle w:val="ITberschrift1"/>
      </w:pPr>
      <w:bookmarkStart w:id="0" w:name="_Toc495919885"/>
      <w:bookmarkStart w:id="1" w:name="_Toc34314332"/>
      <w:r w:rsidRPr="00504B99">
        <w:lastRenderedPageBreak/>
        <w:t>Project Outline</w:t>
      </w:r>
      <w:bookmarkEnd w:id="0"/>
      <w:bookmarkEnd w:id="1"/>
    </w:p>
    <w:p w14:paraId="39A58A66" w14:textId="60BD2310" w:rsidR="00FB71D8" w:rsidRPr="00504B99" w:rsidRDefault="00F96B3D" w:rsidP="00A274BD">
      <w:pPr>
        <w:pStyle w:val="ITberschrift11"/>
        <w:rPr>
          <w:lang w:val="en-US"/>
        </w:rPr>
      </w:pPr>
      <w:bookmarkStart w:id="2" w:name="_Toc34314333"/>
      <w:r w:rsidRPr="00504B99">
        <w:rPr>
          <w:lang w:val="en-US"/>
        </w:rPr>
        <w:t xml:space="preserve">Company </w:t>
      </w:r>
      <w:r w:rsidR="00DD5ED5" w:rsidRPr="00504B99">
        <w:rPr>
          <w:lang w:val="en-US"/>
        </w:rPr>
        <w:t>P</w:t>
      </w:r>
      <w:r w:rsidRPr="00504B99">
        <w:rPr>
          <w:lang w:val="en-US"/>
        </w:rPr>
        <w:t>resentation</w:t>
      </w:r>
      <w:bookmarkEnd w:id="2"/>
    </w:p>
    <w:p w14:paraId="1EBB359C" w14:textId="09097440" w:rsidR="009C5620" w:rsidRDefault="00FB71D8" w:rsidP="00A16672">
      <w:pPr>
        <w:pStyle w:val="ITAbsatzohneNr"/>
        <w:rPr>
          <w:i/>
          <w:lang w:val="en-GB"/>
        </w:rPr>
      </w:pPr>
      <w:r w:rsidRPr="00504B99">
        <w:rPr>
          <w:i/>
          <w:lang w:val="en-GB"/>
        </w:rPr>
        <w:t>Please give a brief description of your company and type of company</w:t>
      </w:r>
    </w:p>
    <w:p w14:paraId="21FEA4EE" w14:textId="2639A245" w:rsidR="002A164F" w:rsidRPr="001A39B6" w:rsidRDefault="002A164F" w:rsidP="001A39B6">
      <w:pPr>
        <w:pStyle w:val="ITAbsatzohneNr"/>
        <w:jc w:val="both"/>
        <w:rPr>
          <w:iCs/>
          <w:lang w:val="en-GB"/>
        </w:rPr>
      </w:pPr>
    </w:p>
    <w:p w14:paraId="4E295750" w14:textId="7A9749F6"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5DE22BFB" w14:textId="22EA3097" w:rsidR="003E172F" w:rsidRPr="00492ADB" w:rsidRDefault="003E172F" w:rsidP="00F34BD1">
      <w:pPr>
        <w:pStyle w:val="ITAbsatzohneNr"/>
        <w:numPr>
          <w:ilvl w:val="0"/>
          <w:numId w:val="12"/>
        </w:numPr>
        <w:jc w:val="both"/>
        <w:rPr>
          <w:color w:val="009193"/>
          <w:lang w:val="en-GB"/>
        </w:rPr>
      </w:pPr>
      <w:r>
        <w:rPr>
          <w:color w:val="009193"/>
          <w:lang w:val="en-GB"/>
        </w:rPr>
        <w:t xml:space="preserve">Don’t use too </w:t>
      </w:r>
      <w:r w:rsidR="00DB53A2">
        <w:rPr>
          <w:color w:val="009193"/>
          <w:lang w:val="en-GB"/>
        </w:rPr>
        <w:t>many</w:t>
      </w:r>
      <w:r>
        <w:rPr>
          <w:color w:val="009193"/>
          <w:lang w:val="en-GB"/>
        </w:rPr>
        <w:t xml:space="preserve"> words like “number one”, “leader”, “best in the market”, etc.</w:t>
      </w:r>
    </w:p>
    <w:p w14:paraId="230778CC" w14:textId="084B7A15" w:rsidR="00492ADB" w:rsidRPr="00492ADB" w:rsidRDefault="00492ADB" w:rsidP="00F34BD1">
      <w:pPr>
        <w:pStyle w:val="ITAbsatzohneNr"/>
        <w:numPr>
          <w:ilvl w:val="0"/>
          <w:numId w:val="12"/>
        </w:numPr>
        <w:jc w:val="both"/>
        <w:rPr>
          <w:color w:val="009193"/>
          <w:lang w:val="en-GB"/>
        </w:rPr>
      </w:pPr>
      <w:r>
        <w:rPr>
          <w:color w:val="009193"/>
          <w:lang w:val="en-GB"/>
        </w:rPr>
        <w:t>Identify existing markets</w:t>
      </w:r>
    </w:p>
    <w:p w14:paraId="70B1F0B0" w14:textId="19328A71" w:rsidR="00492ADB" w:rsidRPr="00492ADB" w:rsidRDefault="00492ADB" w:rsidP="00F34BD1">
      <w:pPr>
        <w:pStyle w:val="ITAbsatzohneNr"/>
        <w:numPr>
          <w:ilvl w:val="0"/>
          <w:numId w:val="12"/>
        </w:numPr>
        <w:jc w:val="both"/>
        <w:rPr>
          <w:color w:val="009193"/>
          <w:lang w:val="en-GB"/>
        </w:rPr>
      </w:pPr>
      <w:r>
        <w:rPr>
          <w:color w:val="009193"/>
          <w:lang w:val="en-GB"/>
        </w:rPr>
        <w:t>Explain R&amp;D strategy</w:t>
      </w:r>
    </w:p>
    <w:p w14:paraId="756B942F" w14:textId="455B0EA2" w:rsidR="00492ADB" w:rsidRDefault="003E172F" w:rsidP="00F34BD1">
      <w:pPr>
        <w:pStyle w:val="ITAbsatzohneNr"/>
        <w:numPr>
          <w:ilvl w:val="0"/>
          <w:numId w:val="12"/>
        </w:numPr>
        <w:jc w:val="both"/>
        <w:rPr>
          <w:color w:val="009193"/>
          <w:lang w:val="en-GB"/>
        </w:rPr>
      </w:pPr>
      <w:r>
        <w:rPr>
          <w:color w:val="009193"/>
          <w:lang w:val="en-GB"/>
        </w:rPr>
        <w:t>D</w:t>
      </w:r>
      <w:r w:rsidR="00492ADB">
        <w:rPr>
          <w:color w:val="009193"/>
          <w:lang w:val="en-GB"/>
        </w:rPr>
        <w:t>on’t use “we” but explicitly mention the company’s name</w:t>
      </w:r>
      <w:r w:rsidR="007A012B">
        <w:rPr>
          <w:color w:val="009193"/>
          <w:lang w:val="en-GB"/>
        </w:rPr>
        <w:t xml:space="preserve"> in the </w:t>
      </w:r>
      <w:r w:rsidR="00EE0393">
        <w:rPr>
          <w:color w:val="009193"/>
          <w:lang w:val="en-GB"/>
        </w:rPr>
        <w:t xml:space="preserve">whole </w:t>
      </w:r>
      <w:r w:rsidR="007A012B">
        <w:rPr>
          <w:color w:val="009193"/>
          <w:lang w:val="en-GB"/>
        </w:rPr>
        <w:t>document</w:t>
      </w:r>
    </w:p>
    <w:p w14:paraId="5B93BE30" w14:textId="56389D27" w:rsidR="00EE0393" w:rsidRPr="009879B6" w:rsidRDefault="00EE0393" w:rsidP="00F34BD1">
      <w:pPr>
        <w:pStyle w:val="ITAbsatzohneNr"/>
        <w:numPr>
          <w:ilvl w:val="0"/>
          <w:numId w:val="12"/>
        </w:numPr>
        <w:jc w:val="both"/>
        <w:rPr>
          <w:color w:val="009193"/>
          <w:lang w:val="en-GB"/>
        </w:rPr>
      </w:pPr>
      <w:r>
        <w:rPr>
          <w:color w:val="009193"/>
          <w:lang w:val="en-GB"/>
        </w:rPr>
        <w:t xml:space="preserve">Identify customer base </w:t>
      </w:r>
      <w:r w:rsidR="006120D5">
        <w:rPr>
          <w:color w:val="009193"/>
          <w:lang w:val="en-GB"/>
        </w:rPr>
        <w:t>and</w:t>
      </w:r>
      <w:r>
        <w:rPr>
          <w:color w:val="009193"/>
          <w:lang w:val="en-GB"/>
        </w:rPr>
        <w:t xml:space="preserve"> their activities</w:t>
      </w:r>
    </w:p>
    <w:p w14:paraId="410A0DCF" w14:textId="67E6E3B3" w:rsidR="002A164F" w:rsidRPr="0071745F" w:rsidRDefault="002A164F" w:rsidP="00716808">
      <w:pPr>
        <w:pStyle w:val="ITAbsatzohneNr"/>
        <w:jc w:val="both"/>
        <w:rPr>
          <w:iCs/>
          <w:lang w:val="en-GB"/>
        </w:rPr>
      </w:pPr>
    </w:p>
    <w:p w14:paraId="0F047140" w14:textId="52F6FDBB" w:rsidR="00A274BD" w:rsidRPr="00A16672" w:rsidRDefault="00FB71D8" w:rsidP="00A274BD">
      <w:pPr>
        <w:pStyle w:val="ITberschrift11"/>
        <w:rPr>
          <w:lang w:val="en-US"/>
        </w:rPr>
      </w:pPr>
      <w:bookmarkStart w:id="3" w:name="_Toc34314334"/>
      <w:r w:rsidRPr="00A16672">
        <w:rPr>
          <w:lang w:val="en-US"/>
        </w:rPr>
        <w:t>O</w:t>
      </w:r>
      <w:r w:rsidR="00DD5ED5" w:rsidRPr="00A16672">
        <w:rPr>
          <w:lang w:val="en-US"/>
        </w:rPr>
        <w:t>bjectives of</w:t>
      </w:r>
      <w:r w:rsidR="009C5620" w:rsidRPr="00A16672">
        <w:rPr>
          <w:lang w:val="en-US"/>
        </w:rPr>
        <w:t xml:space="preserve"> the company in the IPCEI in all technical fields it’s involved</w:t>
      </w:r>
      <w:bookmarkEnd w:id="3"/>
    </w:p>
    <w:p w14:paraId="387953FB" w14:textId="3953B618" w:rsidR="00277985" w:rsidRDefault="00F96B3D" w:rsidP="00504B99">
      <w:pPr>
        <w:pStyle w:val="ITAbsatzohneNr"/>
        <w:jc w:val="both"/>
        <w:rPr>
          <w:i/>
          <w:lang w:val="en-GB"/>
        </w:rPr>
      </w:pPr>
      <w:r w:rsidRPr="00A16672">
        <w:rPr>
          <w:i/>
          <w:lang w:val="en-GB"/>
        </w:rPr>
        <w:t xml:space="preserve">Please give a brief description of the overall objectives of </w:t>
      </w:r>
      <w:r w:rsidR="00F407AE" w:rsidRPr="00A16672">
        <w:rPr>
          <w:i/>
          <w:lang w:val="en-GB"/>
        </w:rPr>
        <w:t>activities in all technical fields you’re involved, linking objectives between technical field</w:t>
      </w:r>
      <w:r w:rsidR="003E172F">
        <w:rPr>
          <w:i/>
          <w:lang w:val="en-GB"/>
        </w:rPr>
        <w:t>s</w:t>
      </w:r>
      <w:r w:rsidR="00F407AE" w:rsidRPr="00A16672">
        <w:rPr>
          <w:i/>
          <w:lang w:val="en-GB"/>
        </w:rPr>
        <w:t>.</w:t>
      </w:r>
    </w:p>
    <w:p w14:paraId="2DA5F363" w14:textId="77777777" w:rsidR="00187264" w:rsidRPr="001A39B6" w:rsidRDefault="00187264" w:rsidP="00504B99">
      <w:pPr>
        <w:pStyle w:val="ITAbsatzohneNr"/>
        <w:jc w:val="both"/>
        <w:rPr>
          <w:iCs/>
          <w:lang w:val="en-GB"/>
        </w:rPr>
      </w:pPr>
    </w:p>
    <w:p w14:paraId="4C123895" w14:textId="4ADB16DF" w:rsidR="00492ADB" w:rsidRPr="00492ADB" w:rsidRDefault="00492ADB" w:rsidP="00492ADB">
      <w:pPr>
        <w:pStyle w:val="ITAbsatzohneNr"/>
        <w:jc w:val="both"/>
        <w:rPr>
          <w:b/>
          <w:color w:val="009193"/>
          <w:lang w:val="en-GB"/>
        </w:rPr>
      </w:pPr>
      <w:r w:rsidRPr="00492ADB">
        <w:rPr>
          <w:b/>
          <w:color w:val="009193"/>
          <w:lang w:val="en-GB"/>
        </w:rPr>
        <w:t xml:space="preserve">e2 </w:t>
      </w:r>
      <w:r w:rsidR="00681D60">
        <w:rPr>
          <w:b/>
          <w:color w:val="009193"/>
          <w:lang w:val="en-GB"/>
        </w:rPr>
        <w:t xml:space="preserve">additional </w:t>
      </w:r>
      <w:r w:rsidRPr="00492ADB">
        <w:rPr>
          <w:b/>
          <w:color w:val="009193"/>
          <w:lang w:val="en-GB"/>
        </w:rPr>
        <w:t>recommendations:</w:t>
      </w:r>
    </w:p>
    <w:p w14:paraId="6014BE0E" w14:textId="77777777" w:rsidR="009879B6" w:rsidRDefault="00D120D5" w:rsidP="00F34BD1">
      <w:pPr>
        <w:pStyle w:val="ITAbsatzohneNr"/>
        <w:numPr>
          <w:ilvl w:val="0"/>
          <w:numId w:val="12"/>
        </w:numPr>
        <w:jc w:val="both"/>
        <w:rPr>
          <w:color w:val="009193"/>
          <w:lang w:val="en-GB"/>
        </w:rPr>
      </w:pPr>
      <w:r>
        <w:rPr>
          <w:color w:val="009193"/>
          <w:lang w:val="en-GB"/>
        </w:rPr>
        <w:t xml:space="preserve">List </w:t>
      </w:r>
      <w:r w:rsidR="009879B6">
        <w:rPr>
          <w:color w:val="009193"/>
          <w:lang w:val="en-GB"/>
        </w:rPr>
        <w:t xml:space="preserve">the </w:t>
      </w:r>
      <w:r>
        <w:rPr>
          <w:color w:val="009193"/>
          <w:lang w:val="en-GB"/>
        </w:rPr>
        <w:t xml:space="preserve">objectives of the project, from </w:t>
      </w:r>
      <w:r w:rsidR="009879B6">
        <w:rPr>
          <w:color w:val="009193"/>
          <w:lang w:val="en-GB"/>
        </w:rPr>
        <w:t>technical</w:t>
      </w:r>
      <w:r>
        <w:rPr>
          <w:color w:val="009193"/>
          <w:lang w:val="en-GB"/>
        </w:rPr>
        <w:t xml:space="preserve">, </w:t>
      </w:r>
      <w:r w:rsidR="009879B6">
        <w:rPr>
          <w:color w:val="009193"/>
          <w:lang w:val="en-GB"/>
        </w:rPr>
        <w:t>i</w:t>
      </w:r>
      <w:r>
        <w:rPr>
          <w:color w:val="009193"/>
          <w:lang w:val="en-GB"/>
        </w:rPr>
        <w:t xml:space="preserve">ndustrial and </w:t>
      </w:r>
      <w:r w:rsidR="009879B6">
        <w:rPr>
          <w:color w:val="009193"/>
          <w:lang w:val="en-GB"/>
        </w:rPr>
        <w:t>c</w:t>
      </w:r>
      <w:r>
        <w:rPr>
          <w:color w:val="009193"/>
          <w:lang w:val="en-GB"/>
        </w:rPr>
        <w:t>ommercial point</w:t>
      </w:r>
      <w:r w:rsidR="009879B6">
        <w:rPr>
          <w:color w:val="009193"/>
          <w:lang w:val="en-GB"/>
        </w:rPr>
        <w:t>s</w:t>
      </w:r>
      <w:r>
        <w:rPr>
          <w:color w:val="009193"/>
          <w:lang w:val="en-GB"/>
        </w:rPr>
        <w:t xml:space="preserve"> of view</w:t>
      </w:r>
    </w:p>
    <w:p w14:paraId="3BE18ACD" w14:textId="54F0F678" w:rsidR="00D120D5" w:rsidRDefault="00D120D5" w:rsidP="00F34BD1">
      <w:pPr>
        <w:pStyle w:val="ITAbsatzohneNr"/>
        <w:numPr>
          <w:ilvl w:val="0"/>
          <w:numId w:val="12"/>
        </w:numPr>
        <w:jc w:val="both"/>
        <w:rPr>
          <w:color w:val="009193"/>
          <w:lang w:val="en-GB"/>
        </w:rPr>
      </w:pPr>
      <w:r>
        <w:rPr>
          <w:color w:val="009193"/>
          <w:lang w:val="en-GB"/>
        </w:rPr>
        <w:t>Put weight on innovative aspects</w:t>
      </w:r>
      <w:r w:rsidR="009879B6">
        <w:rPr>
          <w:color w:val="009193"/>
          <w:lang w:val="en-GB"/>
        </w:rPr>
        <w:t xml:space="preserve"> (R&amp;D + FID)</w:t>
      </w:r>
    </w:p>
    <w:p w14:paraId="3B2C2C17" w14:textId="31A22815" w:rsidR="009879B6" w:rsidRDefault="009879B6" w:rsidP="00F34BD1">
      <w:pPr>
        <w:pStyle w:val="ITAbsatzohneNr"/>
        <w:numPr>
          <w:ilvl w:val="0"/>
          <w:numId w:val="12"/>
        </w:numPr>
        <w:jc w:val="both"/>
        <w:rPr>
          <w:color w:val="009193"/>
          <w:lang w:val="en-GB"/>
        </w:rPr>
      </w:pPr>
      <w:r>
        <w:rPr>
          <w:color w:val="009193"/>
          <w:lang w:val="en-GB"/>
        </w:rPr>
        <w:t>Or put weight on environmental / energy / transports aspects</w:t>
      </w:r>
    </w:p>
    <w:p w14:paraId="0E2AD972" w14:textId="65704822" w:rsidR="009879B6" w:rsidRPr="00492ADB" w:rsidRDefault="009879B6" w:rsidP="00F34BD1">
      <w:pPr>
        <w:pStyle w:val="ITAbsatzohneNr"/>
        <w:numPr>
          <w:ilvl w:val="0"/>
          <w:numId w:val="12"/>
        </w:numPr>
        <w:jc w:val="both"/>
        <w:rPr>
          <w:color w:val="009193"/>
          <w:lang w:val="en-GB"/>
        </w:rPr>
      </w:pPr>
      <w:r>
        <w:rPr>
          <w:color w:val="009193"/>
          <w:lang w:val="en-GB"/>
        </w:rPr>
        <w:t>Briefly c</w:t>
      </w:r>
      <w:r w:rsidRPr="00492ADB">
        <w:rPr>
          <w:color w:val="009193"/>
          <w:lang w:val="en-GB"/>
        </w:rPr>
        <w:t xml:space="preserve">larify the market intended to be served by the company </w:t>
      </w:r>
      <w:r>
        <w:rPr>
          <w:color w:val="009193"/>
          <w:lang w:val="en-GB"/>
        </w:rPr>
        <w:t>after</w:t>
      </w:r>
      <w:r w:rsidRPr="00492ADB">
        <w:rPr>
          <w:color w:val="009193"/>
          <w:lang w:val="en-GB"/>
        </w:rPr>
        <w:t xml:space="preserve">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1CE4B0ED" w14:textId="46AE43E6" w:rsidR="009879B6" w:rsidRPr="00492ADB" w:rsidRDefault="009879B6" w:rsidP="00F34BD1">
      <w:pPr>
        <w:pStyle w:val="ITAbsatzohneNr"/>
        <w:numPr>
          <w:ilvl w:val="0"/>
          <w:numId w:val="12"/>
        </w:numPr>
        <w:jc w:val="both"/>
        <w:rPr>
          <w:color w:val="009193"/>
          <w:lang w:val="en-GB"/>
        </w:rPr>
      </w:pPr>
      <w:r>
        <w:rPr>
          <w:color w:val="009193"/>
          <w:lang w:val="en-GB"/>
        </w:rPr>
        <w:t>Briefly m</w:t>
      </w:r>
      <w:r w:rsidRPr="00492ADB">
        <w:rPr>
          <w:color w:val="009193"/>
          <w:lang w:val="en-GB"/>
        </w:rPr>
        <w:t xml:space="preserve">ention the key potential suppliers impacted by the </w:t>
      </w:r>
      <w:r>
        <w:rPr>
          <w:color w:val="009193"/>
          <w:lang w:val="en-GB"/>
        </w:rPr>
        <w:t>project</w:t>
      </w:r>
    </w:p>
    <w:p w14:paraId="2604340F" w14:textId="54F193C4" w:rsidR="00CE6FB4" w:rsidRPr="00492ADB" w:rsidRDefault="009879B6" w:rsidP="00F34BD1">
      <w:pPr>
        <w:pStyle w:val="ITAbsatzohneNr"/>
        <w:numPr>
          <w:ilvl w:val="0"/>
          <w:numId w:val="12"/>
        </w:numPr>
        <w:jc w:val="both"/>
        <w:rPr>
          <w:color w:val="009193"/>
          <w:lang w:val="en-GB"/>
        </w:rPr>
      </w:pPr>
      <w:r>
        <w:rPr>
          <w:color w:val="009193"/>
          <w:lang w:val="en-GB"/>
        </w:rPr>
        <w:t>B</w:t>
      </w:r>
      <w:r w:rsidR="00CE6FB4">
        <w:rPr>
          <w:color w:val="009193"/>
          <w:lang w:val="en-GB"/>
        </w:rPr>
        <w:t>riefly describe the impact of the project in terms of CO2 reduction</w:t>
      </w:r>
    </w:p>
    <w:p w14:paraId="3E9BB34A" w14:textId="7F4DF7E7" w:rsidR="009879B6" w:rsidRDefault="009879B6" w:rsidP="00F34BD1">
      <w:pPr>
        <w:pStyle w:val="ITAbsatzohneNr"/>
        <w:numPr>
          <w:ilvl w:val="0"/>
          <w:numId w:val="12"/>
        </w:numPr>
        <w:jc w:val="both"/>
        <w:rPr>
          <w:color w:val="009193"/>
          <w:lang w:val="en-GB"/>
        </w:rPr>
      </w:pPr>
      <w:r>
        <w:rPr>
          <w:color w:val="009193"/>
          <w:lang w:val="en-GB"/>
        </w:rPr>
        <w:t>Use a table to summarize the information at the end of the section</w:t>
      </w:r>
    </w:p>
    <w:p w14:paraId="5779DC23" w14:textId="77777777" w:rsidR="0071745F" w:rsidRPr="0071745F" w:rsidRDefault="0071745F" w:rsidP="0071745F">
      <w:pPr>
        <w:pStyle w:val="ITAbsatzohneNr"/>
        <w:jc w:val="both"/>
        <w:rPr>
          <w:iCs/>
          <w:lang w:val="en-GB"/>
        </w:rPr>
      </w:pPr>
    </w:p>
    <w:p w14:paraId="219792B6" w14:textId="77777777" w:rsidR="00A274BD" w:rsidRPr="00504B99" w:rsidRDefault="00F96B3D" w:rsidP="00A274BD">
      <w:pPr>
        <w:pStyle w:val="ITberschrift11"/>
        <w:rPr>
          <w:lang w:val="en-GB"/>
        </w:rPr>
      </w:pPr>
      <w:bookmarkStart w:id="4" w:name="_Toc34314335"/>
      <w:r w:rsidRPr="000956E9">
        <w:rPr>
          <w:lang w:val="en-GB"/>
        </w:rPr>
        <w:t xml:space="preserve">R&amp;D </w:t>
      </w:r>
      <w:r w:rsidR="00DD5ED5" w:rsidRPr="00504B99">
        <w:rPr>
          <w:lang w:val="en-GB"/>
        </w:rPr>
        <w:t>P</w:t>
      </w:r>
      <w:r w:rsidRPr="00504B99">
        <w:rPr>
          <w:lang w:val="en-GB"/>
        </w:rPr>
        <w:t xml:space="preserve">rojects </w:t>
      </w:r>
      <w:r w:rsidR="00DD5ED5" w:rsidRPr="00504B99">
        <w:rPr>
          <w:lang w:val="en-GB"/>
        </w:rPr>
        <w:t>B</w:t>
      </w:r>
      <w:r w:rsidRPr="00504B99">
        <w:rPr>
          <w:lang w:val="en-GB"/>
        </w:rPr>
        <w:t>efore IPCEI</w:t>
      </w:r>
      <w:bookmarkEnd w:id="4"/>
    </w:p>
    <w:p w14:paraId="4EE41161" w14:textId="77777777" w:rsidR="00277985" w:rsidRDefault="00F96B3D" w:rsidP="00504B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009C5620" w:rsidRPr="00A16672">
        <w:rPr>
          <w:i/>
          <w:lang w:val="en-GB"/>
        </w:rPr>
        <w:t>.</w:t>
      </w:r>
    </w:p>
    <w:p w14:paraId="00086F69" w14:textId="77777777" w:rsidR="00FD566D" w:rsidRPr="001A39B6" w:rsidRDefault="00FD566D" w:rsidP="00504B99">
      <w:pPr>
        <w:pStyle w:val="ITAbsatzohneNr"/>
        <w:jc w:val="both"/>
        <w:rPr>
          <w:iCs/>
          <w:lang w:val="en-GB"/>
        </w:rPr>
      </w:pPr>
    </w:p>
    <w:p w14:paraId="4CB2CC22" w14:textId="77777777" w:rsidR="0081659D" w:rsidRPr="00492ADB" w:rsidRDefault="0081659D" w:rsidP="0081659D">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EA6CEE8" w14:textId="60DEF924" w:rsidR="00FD566D" w:rsidRDefault="00FD566D" w:rsidP="00F34BD1">
      <w:pPr>
        <w:pStyle w:val="ITAbsatzohneNr"/>
        <w:numPr>
          <w:ilvl w:val="0"/>
          <w:numId w:val="11"/>
        </w:numPr>
        <w:jc w:val="both"/>
        <w:rPr>
          <w:color w:val="009193"/>
          <w:lang w:val="en-GB"/>
        </w:rPr>
      </w:pPr>
      <w:r w:rsidRPr="0081659D">
        <w:rPr>
          <w:color w:val="009193"/>
          <w:lang w:val="en-GB"/>
        </w:rPr>
        <w:t xml:space="preserve">Indicate in which projects </w:t>
      </w:r>
      <w:r w:rsidR="00A91A93">
        <w:rPr>
          <w:color w:val="009193"/>
          <w:lang w:val="en-GB"/>
        </w:rPr>
        <w:t xml:space="preserve">(name, dates, partners, objective, funding) </w:t>
      </w:r>
      <w:r w:rsidRPr="0081659D">
        <w:rPr>
          <w:color w:val="009193"/>
          <w:lang w:val="en-GB"/>
        </w:rPr>
        <w:t>the company was involved</w:t>
      </w:r>
      <w:r w:rsidR="0081659D">
        <w:rPr>
          <w:color w:val="009193"/>
          <w:lang w:val="en-GB"/>
        </w:rPr>
        <w:t xml:space="preserve"> before the IPCEI</w:t>
      </w:r>
      <w:r w:rsidRPr="0081659D">
        <w:rPr>
          <w:color w:val="009193"/>
          <w:lang w:val="en-GB"/>
        </w:rPr>
        <w:t xml:space="preserve"> </w:t>
      </w:r>
      <w:r w:rsidR="0081659D">
        <w:rPr>
          <w:color w:val="009193"/>
          <w:lang w:val="en-GB"/>
        </w:rPr>
        <w:t>in the same scientific and technological fields as well as</w:t>
      </w:r>
      <w:r w:rsidRPr="0081659D">
        <w:rPr>
          <w:color w:val="009193"/>
          <w:lang w:val="en-GB"/>
        </w:rPr>
        <w:t xml:space="preserve"> </w:t>
      </w:r>
      <w:r w:rsidR="0081659D">
        <w:rPr>
          <w:color w:val="009193"/>
          <w:lang w:val="en-GB"/>
        </w:rPr>
        <w:t>its</w:t>
      </w:r>
      <w:r w:rsidRPr="0081659D">
        <w:rPr>
          <w:color w:val="009193"/>
          <w:lang w:val="en-GB"/>
        </w:rPr>
        <w:t xml:space="preserve"> role</w:t>
      </w:r>
      <w:r w:rsidR="0081659D">
        <w:rPr>
          <w:color w:val="009193"/>
          <w:lang w:val="en-GB"/>
        </w:rPr>
        <w:t> </w:t>
      </w:r>
      <w:r w:rsidRPr="0081659D">
        <w:rPr>
          <w:color w:val="009193"/>
          <w:lang w:val="en-GB"/>
        </w:rPr>
        <w:t>/</w:t>
      </w:r>
      <w:r w:rsidR="0081659D">
        <w:rPr>
          <w:color w:val="009193"/>
          <w:lang w:val="en-GB"/>
        </w:rPr>
        <w:t> </w:t>
      </w:r>
      <w:r w:rsidRPr="0081659D">
        <w:rPr>
          <w:color w:val="009193"/>
          <w:lang w:val="en-GB"/>
        </w:rPr>
        <w:t>contribution</w:t>
      </w:r>
      <w:r w:rsidR="0081659D">
        <w:rPr>
          <w:color w:val="009193"/>
          <w:lang w:val="en-GB"/>
        </w:rPr>
        <w:t> / main results</w:t>
      </w:r>
    </w:p>
    <w:p w14:paraId="26D13629" w14:textId="7797380B" w:rsidR="00C4040C" w:rsidRPr="00C4040C" w:rsidRDefault="00C4040C" w:rsidP="00F34BD1">
      <w:pPr>
        <w:pStyle w:val="ITAbsatzohneNr"/>
        <w:numPr>
          <w:ilvl w:val="0"/>
          <w:numId w:val="11"/>
        </w:numPr>
        <w:jc w:val="both"/>
        <w:rPr>
          <w:color w:val="009193"/>
          <w:lang w:val="en-GB"/>
        </w:rPr>
      </w:pPr>
      <w:r>
        <w:rPr>
          <w:color w:val="009193"/>
          <w:lang w:val="en-GB"/>
        </w:rPr>
        <w:t>Use a table to summarize the information at the end of the section</w:t>
      </w:r>
    </w:p>
    <w:p w14:paraId="1B5DDF5D" w14:textId="77777777" w:rsidR="00A91A93" w:rsidRPr="0071745F" w:rsidRDefault="00A91A93" w:rsidP="00A91A93">
      <w:pPr>
        <w:pStyle w:val="ITAbsatzohneNr"/>
        <w:jc w:val="both"/>
        <w:rPr>
          <w:iCs/>
          <w:lang w:val="en-GB"/>
        </w:rPr>
      </w:pPr>
    </w:p>
    <w:p w14:paraId="1E7B9819" w14:textId="77777777" w:rsidR="00F96B3D" w:rsidRPr="000956E9" w:rsidRDefault="00F96B3D" w:rsidP="00504B99">
      <w:pPr>
        <w:pStyle w:val="ITberschrift11"/>
        <w:jc w:val="both"/>
        <w:rPr>
          <w:lang w:val="en-GB"/>
        </w:rPr>
      </w:pPr>
      <w:bookmarkStart w:id="5" w:name="_Toc34314336"/>
      <w:r w:rsidRPr="00A16672">
        <w:rPr>
          <w:lang w:val="en-GB"/>
        </w:rPr>
        <w:t>Technology and Challenges – R&amp;D&amp;I Activities within IPCEI</w:t>
      </w:r>
      <w:r w:rsidR="009C5620" w:rsidRPr="00A16672">
        <w:rPr>
          <w:lang w:val="en-GB"/>
        </w:rPr>
        <w:t xml:space="preserve"> in all technical fi</w:t>
      </w:r>
      <w:r w:rsidR="00C7449B">
        <w:rPr>
          <w:lang w:val="en-GB"/>
        </w:rPr>
        <w:t>e</w:t>
      </w:r>
      <w:r w:rsidR="009C5620" w:rsidRPr="00A16672">
        <w:rPr>
          <w:lang w:val="en-GB"/>
        </w:rPr>
        <w:t>lds it’s involved</w:t>
      </w:r>
      <w:bookmarkEnd w:id="5"/>
    </w:p>
    <w:p w14:paraId="0686B31A" w14:textId="47FA7417" w:rsidR="00F96B3D" w:rsidRDefault="00A16672" w:rsidP="00F96B3D">
      <w:pPr>
        <w:pStyle w:val="ITAbsatzohneNr"/>
        <w:rPr>
          <w:i/>
          <w:lang w:val="en-GB"/>
        </w:rPr>
      </w:pPr>
      <w:r>
        <w:rPr>
          <w:i/>
          <w:lang w:val="en-GB"/>
        </w:rPr>
        <w:t xml:space="preserve">For each WP describe the state of art, the technical </w:t>
      </w:r>
      <w:r w:rsidR="00BB1299">
        <w:rPr>
          <w:i/>
          <w:lang w:val="en-GB"/>
        </w:rPr>
        <w:t>hurdles</w:t>
      </w:r>
      <w:r>
        <w:rPr>
          <w:i/>
          <w:lang w:val="en-GB"/>
        </w:rPr>
        <w:t xml:space="preserve">, the objective and the technical challenge to solve de technical </w:t>
      </w:r>
      <w:r w:rsidR="00BB1299">
        <w:rPr>
          <w:i/>
          <w:lang w:val="en-GB"/>
        </w:rPr>
        <w:t>hurdles</w:t>
      </w:r>
      <w:r w:rsidR="00C7449B">
        <w:rPr>
          <w:i/>
          <w:lang w:val="en-GB"/>
        </w:rPr>
        <w:t>.</w:t>
      </w:r>
    </w:p>
    <w:p w14:paraId="177C4032" w14:textId="77777777" w:rsidR="00E25B41" w:rsidRPr="001A39B6" w:rsidRDefault="00E25B41" w:rsidP="001A39B6">
      <w:pPr>
        <w:pStyle w:val="ITAbsatzohneNr"/>
        <w:jc w:val="both"/>
        <w:rPr>
          <w:iCs/>
          <w:lang w:val="en-GB"/>
        </w:rPr>
      </w:pPr>
    </w:p>
    <w:p w14:paraId="7B548AE7" w14:textId="5B289859" w:rsidR="00127A71" w:rsidRPr="00881738" w:rsidRDefault="00127A71" w:rsidP="00A56A86">
      <w:pPr>
        <w:pStyle w:val="ITberschrift111"/>
        <w:rPr>
          <w:lang w:val="en-GB"/>
        </w:rPr>
      </w:pPr>
      <w:bookmarkStart w:id="6" w:name="_Toc34314337"/>
      <w:r w:rsidRPr="00881738">
        <w:rPr>
          <w:lang w:val="en-GB"/>
        </w:rPr>
        <w:t>State of the art</w:t>
      </w:r>
      <w:bookmarkEnd w:id="6"/>
      <w:r w:rsidRPr="00881738">
        <w:rPr>
          <w:lang w:val="en-GB"/>
        </w:rPr>
        <w:t xml:space="preserve"> </w:t>
      </w:r>
    </w:p>
    <w:p w14:paraId="5BDA3CC9" w14:textId="77777777" w:rsidR="00A56A86" w:rsidRPr="00492ADB" w:rsidRDefault="00A56A86" w:rsidP="00A56A86">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429A03B" w14:textId="492BA04B" w:rsidR="00CE6FB4" w:rsidRPr="00CE6FB4" w:rsidRDefault="00A56A86" w:rsidP="00F34BD1">
      <w:pPr>
        <w:pStyle w:val="ITAbsatzohneNr"/>
        <w:numPr>
          <w:ilvl w:val="0"/>
          <w:numId w:val="9"/>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005849FF" w:rsidRPr="00A56A86">
        <w:rPr>
          <w:color w:val="009193"/>
          <w:lang w:val="en-GB"/>
        </w:rPr>
        <w:t xml:space="preserve">escribe what is the current </w:t>
      </w:r>
      <w:r>
        <w:rPr>
          <w:color w:val="009193"/>
          <w:lang w:val="en-GB"/>
        </w:rPr>
        <w:t>s</w:t>
      </w:r>
      <w:r w:rsidR="005849FF" w:rsidRPr="00A56A86">
        <w:rPr>
          <w:color w:val="009193"/>
          <w:lang w:val="en-GB"/>
        </w:rPr>
        <w:t>tate</w:t>
      </w:r>
      <w:r>
        <w:rPr>
          <w:color w:val="009193"/>
          <w:lang w:val="en-GB"/>
        </w:rPr>
        <w:t xml:space="preserve"> </w:t>
      </w:r>
      <w:r w:rsidR="005849FF" w:rsidRPr="00A56A86">
        <w:rPr>
          <w:color w:val="009193"/>
          <w:lang w:val="en-GB"/>
        </w:rPr>
        <w:t>of</w:t>
      </w:r>
      <w:r>
        <w:rPr>
          <w:color w:val="009193"/>
          <w:lang w:val="en-GB"/>
        </w:rPr>
        <w:t xml:space="preserve"> the a</w:t>
      </w:r>
      <w:r w:rsidR="005849FF" w:rsidRPr="00A56A86">
        <w:rPr>
          <w:color w:val="009193"/>
          <w:lang w:val="en-GB"/>
        </w:rPr>
        <w:t xml:space="preserve">rt </w:t>
      </w:r>
      <w:r>
        <w:rPr>
          <w:color w:val="009193"/>
          <w:lang w:val="en-GB"/>
        </w:rPr>
        <w:t>as well as the</w:t>
      </w:r>
      <w:r w:rsidR="002C34A6" w:rsidRPr="00A56A86">
        <w:rPr>
          <w:color w:val="009193"/>
          <w:lang w:val="en-GB"/>
        </w:rPr>
        <w:t xml:space="preserve"> relevant </w:t>
      </w:r>
      <w:r w:rsidR="00513D77">
        <w:rPr>
          <w:color w:val="009193"/>
          <w:lang w:val="en-GB"/>
        </w:rPr>
        <w:t xml:space="preserve">technical </w:t>
      </w:r>
      <w:r w:rsidR="002C34A6" w:rsidRPr="00A56A86">
        <w:rPr>
          <w:color w:val="009193"/>
          <w:lang w:val="en-GB"/>
        </w:rPr>
        <w:t>KPI</w:t>
      </w:r>
      <w:r>
        <w:rPr>
          <w:color w:val="009193"/>
          <w:lang w:val="en-GB"/>
        </w:rPr>
        <w:t>s</w:t>
      </w:r>
      <w:r w:rsidR="00513D77">
        <w:rPr>
          <w:color w:val="009193"/>
          <w:lang w:val="en-GB"/>
        </w:rPr>
        <w:t xml:space="preserve"> (not costs-related)</w:t>
      </w:r>
    </w:p>
    <w:p w14:paraId="4A339745" w14:textId="77777777" w:rsidR="00C4040C" w:rsidRPr="00C4040C" w:rsidRDefault="00C4040C" w:rsidP="00F34BD1">
      <w:pPr>
        <w:pStyle w:val="ITAbsatzohneNr"/>
        <w:numPr>
          <w:ilvl w:val="0"/>
          <w:numId w:val="9"/>
        </w:numPr>
        <w:jc w:val="both"/>
        <w:rPr>
          <w:color w:val="009193"/>
          <w:lang w:val="en-GB"/>
        </w:rPr>
      </w:pPr>
      <w:r>
        <w:rPr>
          <w:color w:val="009193"/>
          <w:lang w:val="en-GB"/>
        </w:rPr>
        <w:lastRenderedPageBreak/>
        <w:t>Use a table to summarize the information at the end of the section</w:t>
      </w:r>
    </w:p>
    <w:p w14:paraId="47D46ADC" w14:textId="5DF8A066" w:rsidR="00C4040C" w:rsidRPr="0071745F" w:rsidRDefault="00C4040C" w:rsidP="00C4040C">
      <w:pPr>
        <w:pStyle w:val="ITAbsatzohneNr"/>
        <w:jc w:val="both"/>
        <w:rPr>
          <w:iCs/>
          <w:lang w:val="en-GB"/>
        </w:rPr>
      </w:pPr>
    </w:p>
    <w:p w14:paraId="41EED8C4" w14:textId="630A58A7" w:rsidR="00127A71" w:rsidRPr="00881738" w:rsidRDefault="00127A71" w:rsidP="00A56A86">
      <w:pPr>
        <w:pStyle w:val="ITberschrift111"/>
        <w:rPr>
          <w:lang w:val="en-GB"/>
        </w:rPr>
      </w:pPr>
      <w:bookmarkStart w:id="7" w:name="_Toc34314338"/>
      <w:r w:rsidRPr="00881738">
        <w:rPr>
          <w:lang w:val="en-GB"/>
        </w:rPr>
        <w:t xml:space="preserve">Technical </w:t>
      </w:r>
      <w:r w:rsidR="00BB1299">
        <w:rPr>
          <w:lang w:val="en-GB"/>
        </w:rPr>
        <w:t>hurdles</w:t>
      </w:r>
      <w:r w:rsidRPr="00881738">
        <w:rPr>
          <w:lang w:val="en-GB"/>
        </w:rPr>
        <w:t xml:space="preserve"> </w:t>
      </w:r>
      <w:r w:rsidR="00632B47">
        <w:rPr>
          <w:lang w:val="en-GB"/>
        </w:rPr>
        <w:t>that prevent improvements in the field</w:t>
      </w:r>
      <w:bookmarkEnd w:id="7"/>
    </w:p>
    <w:p w14:paraId="7F1473AB" w14:textId="77777777" w:rsidR="00632B47"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38CE54BC" w14:textId="3B137293" w:rsidR="002C34A6" w:rsidRPr="00632B47" w:rsidRDefault="00632B47" w:rsidP="00F34BD1">
      <w:pPr>
        <w:pStyle w:val="ITAbsatzohneNr"/>
        <w:numPr>
          <w:ilvl w:val="0"/>
          <w:numId w:val="9"/>
        </w:numPr>
        <w:jc w:val="both"/>
        <w:rPr>
          <w:color w:val="009193"/>
          <w:lang w:val="en-GB"/>
        </w:rPr>
      </w:pPr>
      <w:r>
        <w:rPr>
          <w:color w:val="009193"/>
          <w:lang w:val="en-GB"/>
        </w:rPr>
        <w:t>For each WP, s</w:t>
      </w:r>
      <w:r w:rsidR="00FD566D" w:rsidRPr="00632B47">
        <w:rPr>
          <w:color w:val="009193"/>
          <w:lang w:val="en-GB"/>
        </w:rPr>
        <w:t xml:space="preserve">pecify what </w:t>
      </w:r>
      <w:r>
        <w:rPr>
          <w:color w:val="009193"/>
          <w:lang w:val="en-GB"/>
        </w:rPr>
        <w:t>technical</w:t>
      </w:r>
      <w:r w:rsidR="00FD566D" w:rsidRPr="00632B47">
        <w:rPr>
          <w:color w:val="009193"/>
          <w:lang w:val="en-GB"/>
        </w:rPr>
        <w:t xml:space="preserve"> obstacles </w:t>
      </w:r>
      <w:r>
        <w:rPr>
          <w:color w:val="009193"/>
          <w:lang w:val="en-GB"/>
        </w:rPr>
        <w:t xml:space="preserve">the sector </w:t>
      </w:r>
      <w:r w:rsidR="00FD566D" w:rsidRPr="00632B47">
        <w:rPr>
          <w:color w:val="009193"/>
          <w:lang w:val="en-GB"/>
        </w:rPr>
        <w:t>encounter</w:t>
      </w:r>
      <w:r>
        <w:rPr>
          <w:color w:val="009193"/>
          <w:lang w:val="en-GB"/>
        </w:rPr>
        <w:t>s that prevent further improvements in the field (</w:t>
      </w:r>
      <w:r w:rsidR="002C34A6" w:rsidRPr="00632B47">
        <w:rPr>
          <w:color w:val="009193"/>
          <w:lang w:val="en-GB"/>
        </w:rPr>
        <w:t>current limits of the state of the art</w:t>
      </w:r>
      <w:r>
        <w:rPr>
          <w:color w:val="009193"/>
          <w:lang w:val="en-GB"/>
        </w:rPr>
        <w:t>)</w:t>
      </w:r>
    </w:p>
    <w:p w14:paraId="2BC88807" w14:textId="77777777" w:rsidR="00B12A1B" w:rsidRPr="00C4040C" w:rsidRDefault="00B12A1B" w:rsidP="00F34BD1">
      <w:pPr>
        <w:pStyle w:val="ITAbsatzohneNr"/>
        <w:numPr>
          <w:ilvl w:val="0"/>
          <w:numId w:val="9"/>
        </w:numPr>
        <w:jc w:val="both"/>
        <w:rPr>
          <w:color w:val="009193"/>
          <w:lang w:val="en-GB"/>
        </w:rPr>
      </w:pPr>
      <w:r>
        <w:rPr>
          <w:color w:val="009193"/>
          <w:lang w:val="en-GB"/>
        </w:rPr>
        <w:t>Use a table to summarize the information at the end of the section</w:t>
      </w:r>
    </w:p>
    <w:p w14:paraId="39F64924" w14:textId="3FBB8C84" w:rsidR="001505C8" w:rsidRPr="00B12A1B" w:rsidRDefault="001505C8" w:rsidP="00B12A1B">
      <w:pPr>
        <w:pStyle w:val="ITAbsatzohneNr"/>
        <w:jc w:val="both"/>
        <w:rPr>
          <w:iCs/>
          <w:lang w:val="en-GB"/>
        </w:rPr>
      </w:pPr>
    </w:p>
    <w:p w14:paraId="137C8814" w14:textId="076C4276" w:rsidR="00E25B41" w:rsidRPr="00181E9B" w:rsidRDefault="001505C8" w:rsidP="00881738">
      <w:pPr>
        <w:pStyle w:val="ITberschrift111"/>
        <w:rPr>
          <w:lang w:val="en-GB"/>
        </w:rPr>
      </w:pPr>
      <w:bookmarkStart w:id="8" w:name="_Toc34314339"/>
      <w:r w:rsidRPr="00181E9B">
        <w:rPr>
          <w:lang w:val="en-GB"/>
        </w:rPr>
        <w:t>Objectives and technical challenges in the project</w:t>
      </w:r>
      <w:bookmarkEnd w:id="8"/>
    </w:p>
    <w:p w14:paraId="191EF999" w14:textId="545A171B" w:rsidR="00CF2D89" w:rsidRPr="00492ADB" w:rsidRDefault="00632B47" w:rsidP="00632B47">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05FB44C" w14:textId="2F74EB4D" w:rsidR="00E60E5D" w:rsidRDefault="00632B47" w:rsidP="00F34BD1">
      <w:pPr>
        <w:pStyle w:val="ITAbsatzohneNr"/>
        <w:numPr>
          <w:ilvl w:val="0"/>
          <w:numId w:val="8"/>
        </w:numPr>
        <w:jc w:val="both"/>
        <w:rPr>
          <w:color w:val="009193"/>
          <w:lang w:val="en-GB"/>
        </w:rPr>
      </w:pPr>
      <w:r>
        <w:rPr>
          <w:color w:val="009193"/>
          <w:lang w:val="en-GB"/>
        </w:rPr>
        <w:t xml:space="preserve">For each WP, </w:t>
      </w:r>
      <w:r w:rsidR="00760FCB">
        <w:rPr>
          <w:color w:val="009193"/>
          <w:lang w:val="en-GB"/>
        </w:rPr>
        <w:t>d</w:t>
      </w:r>
      <w:r w:rsidR="001505C8" w:rsidRPr="00760FCB">
        <w:rPr>
          <w:color w:val="009193"/>
          <w:lang w:val="en-GB"/>
        </w:rPr>
        <w:t xml:space="preserve">escribe in sufficient detail the </w:t>
      </w:r>
      <w:r w:rsidR="005E71E4">
        <w:rPr>
          <w:color w:val="009193"/>
          <w:lang w:val="en-GB"/>
        </w:rPr>
        <w:t>objectives</w:t>
      </w:r>
      <w:r w:rsidR="00A05F04">
        <w:rPr>
          <w:color w:val="009193"/>
          <w:lang w:val="en-GB"/>
        </w:rPr>
        <w:t> / innovations</w:t>
      </w:r>
      <w:r w:rsidR="005E71E4">
        <w:rPr>
          <w:color w:val="009193"/>
          <w:lang w:val="en-GB"/>
        </w:rPr>
        <w:t xml:space="preserve"> </w:t>
      </w:r>
      <w:r w:rsidR="001505C8" w:rsidRPr="00760FCB">
        <w:rPr>
          <w:color w:val="009193"/>
          <w:lang w:val="en-GB"/>
        </w:rPr>
        <w:t xml:space="preserve">that the company </w:t>
      </w:r>
      <w:r w:rsidR="005E71E4">
        <w:rPr>
          <w:color w:val="009193"/>
          <w:lang w:val="en-GB"/>
        </w:rPr>
        <w:t>aim</w:t>
      </w:r>
      <w:r w:rsidR="00E60E5D">
        <w:rPr>
          <w:color w:val="009193"/>
          <w:lang w:val="en-GB"/>
        </w:rPr>
        <w:t>s</w:t>
      </w:r>
      <w:r w:rsidR="005E71E4">
        <w:rPr>
          <w:color w:val="009193"/>
          <w:lang w:val="en-GB"/>
        </w:rPr>
        <w:t xml:space="preserve"> at in the</w:t>
      </w:r>
      <w:r w:rsidR="001505C8" w:rsidRPr="00760FCB">
        <w:rPr>
          <w:color w:val="009193"/>
          <w:lang w:val="en-GB"/>
        </w:rPr>
        <w:t xml:space="preserve"> IPCEI </w:t>
      </w:r>
      <w:r w:rsidR="00E60E5D">
        <w:rPr>
          <w:color w:val="009193"/>
          <w:lang w:val="en-GB"/>
        </w:rPr>
        <w:t xml:space="preserve">with the associated </w:t>
      </w:r>
      <w:r w:rsidR="00513D77">
        <w:rPr>
          <w:color w:val="009193"/>
          <w:lang w:val="en-GB"/>
        </w:rPr>
        <w:t xml:space="preserve">technical </w:t>
      </w:r>
      <w:r w:rsidR="00E60E5D">
        <w:rPr>
          <w:color w:val="009193"/>
          <w:lang w:val="en-GB"/>
        </w:rPr>
        <w:t>KPIs (the “what?”)</w:t>
      </w:r>
    </w:p>
    <w:p w14:paraId="35CA276A" w14:textId="2CEE9B28" w:rsidR="0028748B" w:rsidRDefault="0028748B" w:rsidP="00F34BD1">
      <w:pPr>
        <w:pStyle w:val="ITAbsatzohneNr"/>
        <w:numPr>
          <w:ilvl w:val="0"/>
          <w:numId w:val="8"/>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sidR="00A05F04">
        <w:rPr>
          <w:color w:val="009193"/>
          <w:lang w:val="en-GB"/>
        </w:rPr>
        <w:t xml:space="preserve">objectives / innovations </w:t>
      </w:r>
      <w:r>
        <w:rPr>
          <w:color w:val="009193"/>
          <w:lang w:val="en-GB"/>
        </w:rPr>
        <w:t>have never been met on the market so far</w:t>
      </w:r>
      <w:r w:rsidR="00A05F04">
        <w:rPr>
          <w:color w:val="009193"/>
          <w:lang w:val="en-GB"/>
        </w:rPr>
        <w:t xml:space="preserve"> (new to the world)</w:t>
      </w:r>
    </w:p>
    <w:p w14:paraId="51A19D08" w14:textId="51EC874F" w:rsidR="001505C8" w:rsidRDefault="0028748B" w:rsidP="00F34BD1">
      <w:pPr>
        <w:pStyle w:val="ITAbsatzohneNr"/>
        <w:numPr>
          <w:ilvl w:val="0"/>
          <w:numId w:val="8"/>
        </w:numPr>
        <w:jc w:val="both"/>
        <w:rPr>
          <w:color w:val="009193"/>
          <w:lang w:val="en-GB"/>
        </w:rPr>
      </w:pPr>
      <w:r>
        <w:rPr>
          <w:color w:val="009193"/>
          <w:lang w:val="en-GB"/>
        </w:rPr>
        <w:t>For each WP,</w:t>
      </w:r>
      <w:r w:rsidR="001505C8" w:rsidRPr="00760FCB">
        <w:rPr>
          <w:color w:val="009193"/>
          <w:lang w:val="en-GB"/>
        </w:rPr>
        <w:t xml:space="preserve"> </w:t>
      </w:r>
      <w:r w:rsidR="00A05F04">
        <w:rPr>
          <w:color w:val="009193"/>
          <w:lang w:val="en-GB"/>
        </w:rPr>
        <w:t>d</w:t>
      </w:r>
      <w:r w:rsidR="00A05F04" w:rsidRPr="00760FCB">
        <w:rPr>
          <w:color w:val="009193"/>
          <w:lang w:val="en-GB"/>
        </w:rPr>
        <w:t xml:space="preserve">escribe in sufficient detail </w:t>
      </w:r>
      <w:r w:rsidR="001505C8" w:rsidRPr="00760FCB">
        <w:rPr>
          <w:color w:val="009193"/>
          <w:lang w:val="en-GB"/>
        </w:rPr>
        <w:t xml:space="preserve">what activities will </w:t>
      </w:r>
      <w:r>
        <w:rPr>
          <w:color w:val="009193"/>
          <w:lang w:val="en-GB"/>
        </w:rPr>
        <w:t xml:space="preserve">be carried out </w:t>
      </w:r>
      <w:r w:rsidR="00A05F04">
        <w:rPr>
          <w:color w:val="009193"/>
          <w:lang w:val="en-GB"/>
        </w:rPr>
        <w:t xml:space="preserve">to reach the objectives (the “how?”); they have to </w:t>
      </w:r>
      <w:r w:rsidR="001505C8" w:rsidRPr="00760FCB">
        <w:rPr>
          <w:color w:val="009193"/>
          <w:lang w:val="en-GB"/>
        </w:rPr>
        <w:t>bring about fundamental novelty in the light of the state of the art</w:t>
      </w:r>
    </w:p>
    <w:p w14:paraId="51E72D3B" w14:textId="0D1BF62D" w:rsidR="00CF2D89" w:rsidRPr="00CF2D89" w:rsidRDefault="00CF2D89" w:rsidP="00F34BD1">
      <w:pPr>
        <w:pStyle w:val="ITAbsatzohneNr"/>
        <w:numPr>
          <w:ilvl w:val="0"/>
          <w:numId w:val="8"/>
        </w:numPr>
        <w:jc w:val="both"/>
        <w:rPr>
          <w:color w:val="009193"/>
          <w:lang w:val="en-GB"/>
        </w:rPr>
      </w:pPr>
      <w:r>
        <w:rPr>
          <w:color w:val="009193"/>
          <w:lang w:val="en-GB"/>
        </w:rPr>
        <w:t>Note: Please be very specific in this section, sentences of the form: “(performance indicator) will see a (%) rise</w:t>
      </w:r>
      <w:r w:rsidR="003375DD">
        <w:rPr>
          <w:color w:val="009193"/>
          <w:lang w:val="en-GB"/>
        </w:rPr>
        <w:t>/drop</w:t>
      </w:r>
      <w:r>
        <w:rPr>
          <w:color w:val="009193"/>
          <w:lang w:val="en-GB"/>
        </w:rPr>
        <w:t xml:space="preserve"> by (date)”</w:t>
      </w:r>
    </w:p>
    <w:p w14:paraId="6A8D8B1E" w14:textId="6818CA0D" w:rsidR="00D46259" w:rsidRPr="00C4040C" w:rsidRDefault="00D46259" w:rsidP="00F34BD1">
      <w:pPr>
        <w:pStyle w:val="ITAbsatzohneNr"/>
        <w:numPr>
          <w:ilvl w:val="0"/>
          <w:numId w:val="8"/>
        </w:numPr>
        <w:jc w:val="both"/>
        <w:rPr>
          <w:color w:val="009193"/>
          <w:lang w:val="en-GB"/>
        </w:rPr>
      </w:pPr>
      <w:r>
        <w:rPr>
          <w:color w:val="009193"/>
          <w:lang w:val="en-GB"/>
        </w:rPr>
        <w:t>Use a table to summarize the information at the end of the section</w:t>
      </w:r>
      <w:r w:rsidR="00947FD2">
        <w:rPr>
          <w:color w:val="009193"/>
          <w:lang w:val="en-GB"/>
        </w:rPr>
        <w:t>, for example:</w:t>
      </w:r>
    </w:p>
    <w:p w14:paraId="531EF33C" w14:textId="77777777" w:rsidR="00D46259" w:rsidRPr="00B12A1B" w:rsidRDefault="00D46259" w:rsidP="00D46259">
      <w:pPr>
        <w:pStyle w:val="ITAbsatzohneNr"/>
        <w:jc w:val="both"/>
        <w:rPr>
          <w:iCs/>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947FD2" w:rsidRPr="00947FD2" w14:paraId="1D7A9C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026709A5" w14:textId="77777777" w:rsidR="00B9437B" w:rsidRPr="00947FD2" w:rsidRDefault="00B9437B" w:rsidP="00947FD2">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45E9AE12" w14:textId="2F8848D2" w:rsidR="00B9437B" w:rsidRPr="00947FD2" w:rsidRDefault="00B9437B" w:rsidP="00947FD2">
            <w:pPr>
              <w:pStyle w:val="ITStandard"/>
              <w:jc w:val="center"/>
              <w:rPr>
                <w:color w:val="009193"/>
                <w:lang w:val="en-US"/>
              </w:rPr>
            </w:pPr>
            <w:r w:rsidRPr="00947FD2">
              <w:rPr>
                <w:b/>
                <w:color w:val="009193"/>
                <w:lang w:val="en-US"/>
              </w:rPr>
              <w:t>What</w:t>
            </w:r>
            <w:r w:rsidR="00B12A1B" w:rsidRPr="00947FD2">
              <w:rPr>
                <w:b/>
                <w:color w:val="009193"/>
                <w:lang w:val="en-US"/>
              </w:rPr>
              <w: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0C7CC0C" w14:textId="7D4975BC" w:rsidR="00B9437B" w:rsidRPr="00947FD2" w:rsidRDefault="00947FD2" w:rsidP="00947FD2">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7BEBBB3A" w14:textId="2B8AEE54" w:rsidR="00B9437B" w:rsidRPr="00947FD2" w:rsidRDefault="00947FD2" w:rsidP="00947FD2">
            <w:pPr>
              <w:pStyle w:val="ITStandard"/>
              <w:jc w:val="center"/>
              <w:rPr>
                <w:color w:val="009193"/>
                <w:lang w:val="en-US"/>
              </w:rPr>
            </w:pPr>
            <w:r>
              <w:rPr>
                <w:b/>
                <w:color w:val="009193"/>
                <w:lang w:val="en-US"/>
              </w:rPr>
              <w:t>How?</w:t>
            </w:r>
          </w:p>
        </w:tc>
      </w:tr>
      <w:tr w:rsidR="00947FD2" w:rsidRPr="00947FD2" w14:paraId="2C38783B"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3C8362A" w14:textId="0BE5CAEF"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1</w:t>
            </w:r>
          </w:p>
        </w:tc>
        <w:tc>
          <w:tcPr>
            <w:tcW w:w="2461" w:type="dxa"/>
            <w:tcBorders>
              <w:top w:val="single" w:sz="4" w:space="0" w:color="auto"/>
              <w:left w:val="single" w:sz="4" w:space="0" w:color="auto"/>
              <w:bottom w:val="single" w:sz="4" w:space="0" w:color="auto"/>
              <w:right w:val="single" w:sz="4" w:space="0" w:color="auto"/>
            </w:tcBorders>
            <w:vAlign w:val="center"/>
          </w:tcPr>
          <w:p w14:paraId="32D29B9C"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54A88BE8"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610C341F" w14:textId="77777777" w:rsidR="00B9437B" w:rsidRPr="00947FD2" w:rsidRDefault="00B9437B">
            <w:pPr>
              <w:pStyle w:val="ITStandard"/>
              <w:rPr>
                <w:color w:val="009193"/>
                <w:lang w:val="en-US"/>
              </w:rPr>
            </w:pPr>
          </w:p>
        </w:tc>
      </w:tr>
      <w:tr w:rsidR="00947FD2" w:rsidRPr="00947FD2" w14:paraId="6CA87FB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0D6949A7" w14:textId="09A6F211" w:rsidR="00B9437B" w:rsidRPr="00947FD2" w:rsidRDefault="00392E18">
            <w:pPr>
              <w:pStyle w:val="ITStandard"/>
              <w:rPr>
                <w:color w:val="009193"/>
                <w:lang w:val="en-US"/>
              </w:rPr>
            </w:pPr>
            <w:r w:rsidRPr="00947FD2">
              <w:rPr>
                <w:color w:val="009193"/>
                <w:lang w:val="en-US"/>
              </w:rPr>
              <w:t>WP</w:t>
            </w:r>
            <w:r w:rsidR="00B9437B" w:rsidRPr="00947FD2">
              <w:rPr>
                <w:color w:val="009193"/>
                <w:lang w:val="en-US"/>
              </w:rPr>
              <w:t>2</w:t>
            </w:r>
          </w:p>
        </w:tc>
        <w:tc>
          <w:tcPr>
            <w:tcW w:w="2461" w:type="dxa"/>
            <w:tcBorders>
              <w:top w:val="single" w:sz="4" w:space="0" w:color="auto"/>
              <w:left w:val="single" w:sz="4" w:space="0" w:color="auto"/>
              <w:bottom w:val="single" w:sz="4" w:space="0" w:color="auto"/>
              <w:right w:val="single" w:sz="4" w:space="0" w:color="auto"/>
            </w:tcBorders>
            <w:vAlign w:val="center"/>
          </w:tcPr>
          <w:p w14:paraId="1B3B3375"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931D44A"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7A9EAFC" w14:textId="77777777" w:rsidR="00B9437B" w:rsidRPr="00947FD2" w:rsidRDefault="00B9437B">
            <w:pPr>
              <w:pStyle w:val="ITStandard"/>
              <w:rPr>
                <w:color w:val="009193"/>
                <w:lang w:val="en-US"/>
              </w:rPr>
            </w:pPr>
          </w:p>
        </w:tc>
      </w:tr>
      <w:tr w:rsidR="00947FD2" w:rsidRPr="00947FD2" w14:paraId="2521FA70"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7378158" w14:textId="2D924A6D"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4769D0EE"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1810AA2"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0E81D055" w14:textId="77777777" w:rsidR="00B9437B" w:rsidRPr="00947FD2" w:rsidRDefault="00B9437B">
            <w:pPr>
              <w:pStyle w:val="ITStandard"/>
              <w:rPr>
                <w:color w:val="009193"/>
                <w:lang w:val="en-US"/>
              </w:rPr>
            </w:pPr>
          </w:p>
        </w:tc>
      </w:tr>
      <w:tr w:rsidR="00947FD2" w:rsidRPr="00947FD2" w14:paraId="376477A5" w14:textId="77777777" w:rsidTr="00947FD2">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23915EF3" w14:textId="4AA7156E" w:rsidR="00B9437B" w:rsidRPr="00947FD2" w:rsidRDefault="00B9437B">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1AF455F7" w14:textId="77777777" w:rsidR="00B9437B" w:rsidRPr="00947FD2" w:rsidRDefault="00B9437B">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A92955C" w14:textId="77777777" w:rsidR="00B9437B" w:rsidRPr="00947FD2" w:rsidRDefault="00B9437B">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478BFD7" w14:textId="77777777" w:rsidR="00B9437B" w:rsidRPr="00947FD2" w:rsidRDefault="00B9437B">
            <w:pPr>
              <w:pStyle w:val="ITStandard"/>
              <w:rPr>
                <w:color w:val="009193"/>
                <w:lang w:val="en-US"/>
              </w:rPr>
            </w:pPr>
          </w:p>
        </w:tc>
      </w:tr>
    </w:tbl>
    <w:p w14:paraId="244EB4EF" w14:textId="77777777" w:rsidR="00B9437B" w:rsidRPr="006D1221" w:rsidRDefault="00B9437B" w:rsidP="006D1221">
      <w:pPr>
        <w:pStyle w:val="ITAbsatzohneNr"/>
        <w:jc w:val="both"/>
        <w:rPr>
          <w:iCs/>
          <w:lang w:val="en-GB"/>
        </w:rPr>
      </w:pPr>
    </w:p>
    <w:p w14:paraId="2F37DE55" w14:textId="79F66EEC" w:rsidR="0032185C" w:rsidRPr="0032185C" w:rsidRDefault="008A6C79" w:rsidP="0032185C">
      <w:pPr>
        <w:pStyle w:val="ITberschrift11"/>
        <w:rPr>
          <w:lang w:val="en-GB"/>
        </w:rPr>
      </w:pPr>
      <w:bookmarkStart w:id="9" w:name="_Toc34314340"/>
      <w:r w:rsidRPr="00A16672">
        <w:rPr>
          <w:lang w:val="en-GB"/>
        </w:rPr>
        <w:t>First Industrial Deployment</w:t>
      </w:r>
      <w:r w:rsidR="00C7449B">
        <w:rPr>
          <w:lang w:val="en-GB"/>
        </w:rPr>
        <w:t xml:space="preserve"> (FID)</w:t>
      </w:r>
      <w:bookmarkEnd w:id="9"/>
    </w:p>
    <w:p w14:paraId="088831B1" w14:textId="77777777" w:rsidR="00F96B3D" w:rsidRDefault="00A16672" w:rsidP="00F96B3D">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14:paraId="6BE6FF95" w14:textId="77777777" w:rsidR="00A16672" w:rsidRPr="00A16672" w:rsidRDefault="000956E9" w:rsidP="00F96B3D">
      <w:pPr>
        <w:pStyle w:val="ITAbsatzohneNr"/>
        <w:rPr>
          <w:i/>
          <w:lang w:val="en-GB"/>
        </w:rPr>
      </w:pPr>
      <w:r>
        <w:rPr>
          <w:i/>
          <w:lang w:val="en-GB"/>
        </w:rPr>
        <w:t>Cf.</w:t>
      </w:r>
      <w:r w:rsidR="00A16672">
        <w:rPr>
          <w:i/>
          <w:lang w:val="en-GB"/>
        </w:rPr>
        <w:t xml:space="preserve"> FID definition in Guidelines. </w:t>
      </w:r>
    </w:p>
    <w:p w14:paraId="17E7DE62" w14:textId="09289BFA" w:rsidR="00B14044" w:rsidRDefault="00B14044" w:rsidP="00B14044">
      <w:pPr>
        <w:pStyle w:val="ITAbsatzohneNr"/>
        <w:rPr>
          <w:lang w:val="en-GB"/>
        </w:rPr>
      </w:pPr>
    </w:p>
    <w:p w14:paraId="3D6E3AD6" w14:textId="647AE837" w:rsidR="00431384" w:rsidRPr="00881738" w:rsidRDefault="00431384" w:rsidP="00431384">
      <w:pPr>
        <w:pStyle w:val="ITberschrift111"/>
        <w:rPr>
          <w:lang w:val="en-GB"/>
        </w:rPr>
      </w:pPr>
      <w:bookmarkStart w:id="10" w:name="_Toc34314341"/>
      <w:r>
        <w:rPr>
          <w:lang w:val="en-GB"/>
        </w:rPr>
        <w:t>Purpose of the FID phase</w:t>
      </w:r>
      <w:bookmarkEnd w:id="10"/>
    </w:p>
    <w:p w14:paraId="3B9BFB50" w14:textId="77777777" w:rsidR="00CF3100" w:rsidRPr="00492ADB" w:rsidRDefault="00CF3100" w:rsidP="00CF3100">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1D261A4" w14:textId="4D8B3CB1" w:rsidR="005F732A" w:rsidRDefault="005F732A" w:rsidP="00F34BD1">
      <w:pPr>
        <w:pStyle w:val="ITAbsatzohneNr"/>
        <w:numPr>
          <w:ilvl w:val="0"/>
          <w:numId w:val="8"/>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4451FAD3" w14:textId="6D932101" w:rsidR="005F732A" w:rsidRDefault="005F732A" w:rsidP="00F34BD1">
      <w:pPr>
        <w:pStyle w:val="ITAbsatzohneNr"/>
        <w:numPr>
          <w:ilvl w:val="0"/>
          <w:numId w:val="8"/>
        </w:numPr>
        <w:jc w:val="both"/>
        <w:rPr>
          <w:color w:val="009193"/>
          <w:lang w:val="en-GB"/>
        </w:rPr>
      </w:pPr>
      <w:r w:rsidRPr="005F732A">
        <w:rPr>
          <w:color w:val="009193"/>
          <w:lang w:val="en-GB"/>
        </w:rPr>
        <w:t>Explain in detail</w:t>
      </w:r>
      <w:r>
        <w:rPr>
          <w:color w:val="009193"/>
          <w:lang w:val="en-GB"/>
        </w:rPr>
        <w:t xml:space="preserve"> what the objective</w:t>
      </w:r>
      <w:r w:rsidR="000A70C8">
        <w:rPr>
          <w:color w:val="009193"/>
          <w:lang w:val="en-GB"/>
        </w:rPr>
        <w:t>s</w:t>
      </w:r>
      <w:r>
        <w:rPr>
          <w:color w:val="009193"/>
          <w:lang w:val="en-GB"/>
        </w:rPr>
        <w:t xml:space="preserve"> of the FID phase </w:t>
      </w:r>
      <w:r w:rsidR="000A70C8">
        <w:rPr>
          <w:color w:val="009193"/>
          <w:lang w:val="en-GB"/>
        </w:rPr>
        <w:t>are (the “what?”)</w:t>
      </w:r>
      <w:r>
        <w:rPr>
          <w:color w:val="009193"/>
          <w:lang w:val="en-GB"/>
        </w:rPr>
        <w:t xml:space="preserve">, </w:t>
      </w:r>
      <w:r w:rsidR="000A70C8">
        <w:rPr>
          <w:color w:val="009193"/>
          <w:lang w:val="en-GB"/>
        </w:rPr>
        <w:t xml:space="preserve">provide </w:t>
      </w:r>
      <w:r>
        <w:rPr>
          <w:color w:val="009193"/>
          <w:lang w:val="en-GB"/>
        </w:rPr>
        <w:t>the start date and the end date</w:t>
      </w:r>
    </w:p>
    <w:p w14:paraId="6048F727" w14:textId="62A4FA28" w:rsidR="00FB26B6" w:rsidRPr="00FB26B6" w:rsidRDefault="005F732A" w:rsidP="00F34BD1">
      <w:pPr>
        <w:pStyle w:val="ITAbsatzohneNr"/>
        <w:numPr>
          <w:ilvl w:val="0"/>
          <w:numId w:val="8"/>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w:t>
      </w:r>
      <w:r w:rsidR="000A70C8">
        <w:rPr>
          <w:color w:val="009193"/>
          <w:lang w:val="en-GB"/>
        </w:rPr>
        <w:t xml:space="preserve"> (the “how?”)</w:t>
      </w:r>
    </w:p>
    <w:p w14:paraId="4D134C71" w14:textId="4636EE0B" w:rsidR="00431384" w:rsidRDefault="00431384" w:rsidP="00431384">
      <w:pPr>
        <w:pStyle w:val="ITAbsatzohneNr"/>
        <w:jc w:val="both"/>
        <w:rPr>
          <w:color w:val="009193"/>
          <w:lang w:val="en-GB"/>
        </w:rPr>
      </w:pPr>
    </w:p>
    <w:p w14:paraId="594F8B53" w14:textId="07CEEFDF" w:rsidR="00431384" w:rsidRPr="00881738" w:rsidRDefault="00431384" w:rsidP="00431384">
      <w:pPr>
        <w:pStyle w:val="ITberschrift111"/>
        <w:rPr>
          <w:lang w:val="en-GB"/>
        </w:rPr>
      </w:pPr>
      <w:bookmarkStart w:id="11" w:name="_Toc34314342"/>
      <w:r>
        <w:rPr>
          <w:lang w:val="en-GB"/>
        </w:rPr>
        <w:t>Technical challenges in the FID phase</w:t>
      </w:r>
      <w:bookmarkEnd w:id="11"/>
    </w:p>
    <w:p w14:paraId="4326001E"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A536B09" w14:textId="7B70A770" w:rsidR="00392E18" w:rsidRDefault="009B3A92" w:rsidP="00F34BD1">
      <w:pPr>
        <w:pStyle w:val="ITAbsatzohneNr"/>
        <w:numPr>
          <w:ilvl w:val="0"/>
          <w:numId w:val="8"/>
        </w:numPr>
        <w:jc w:val="both"/>
        <w:rPr>
          <w:color w:val="009193"/>
          <w:lang w:val="en-GB"/>
        </w:rPr>
      </w:pPr>
      <w:r>
        <w:rPr>
          <w:color w:val="009193"/>
          <w:lang w:val="en-GB"/>
        </w:rPr>
        <w:t>According to letter (g)</w:t>
      </w:r>
      <w:r w:rsidR="00431384">
        <w:rPr>
          <w:color w:val="009193"/>
          <w:lang w:val="en-GB"/>
        </w:rPr>
        <w:t xml:space="preserve"> in </w:t>
      </w:r>
      <w:r w:rsidR="00431384" w:rsidRPr="005F732A">
        <w:rPr>
          <w:color w:val="009193"/>
          <w:lang w:val="en-GB"/>
        </w:rPr>
        <w:t>the annex of the IPCEI Communication</w:t>
      </w:r>
      <w:r>
        <w:rPr>
          <w:color w:val="009193"/>
          <w:lang w:val="en-GB"/>
        </w:rPr>
        <w:t xml:space="preserve">, “the industrial deployment [must] follow on from an R&amp;D&amp;I activity </w:t>
      </w:r>
      <w:r w:rsidR="000A70C8">
        <w:rPr>
          <w:color w:val="009193"/>
          <w:lang w:val="en-GB"/>
        </w:rPr>
        <w:t>and itself contain a very important R&amp;D&amp;I component which constitutes an integral and necessary element for the successful implementation of the project”; p</w:t>
      </w:r>
      <w:r w:rsidR="005F732A">
        <w:rPr>
          <w:color w:val="009193"/>
          <w:lang w:val="en-GB"/>
        </w:rPr>
        <w:t>rove that the FID phase has a strong R&amp;D content</w:t>
      </w:r>
      <w:r w:rsidR="00846602" w:rsidRPr="005F732A">
        <w:rPr>
          <w:color w:val="009193"/>
          <w:lang w:val="en-GB"/>
        </w:rPr>
        <w:t>,</w:t>
      </w:r>
      <w:r w:rsidR="005F732A">
        <w:rPr>
          <w:color w:val="009193"/>
          <w:lang w:val="en-GB"/>
        </w:rPr>
        <w:t xml:space="preserve"> i.e.</w:t>
      </w:r>
      <w:r w:rsidR="00846602" w:rsidRPr="005F732A">
        <w:rPr>
          <w:color w:val="009193"/>
          <w:lang w:val="en-GB"/>
        </w:rPr>
        <w:t xml:space="preserve"> explain and quantify as far as possible the RDI efforts needed to overcome the </w:t>
      </w:r>
      <w:r w:rsidR="005F732A">
        <w:rPr>
          <w:color w:val="009193"/>
          <w:lang w:val="en-GB"/>
        </w:rPr>
        <w:t xml:space="preserve">technical </w:t>
      </w:r>
      <w:r w:rsidR="00846602" w:rsidRPr="005F732A">
        <w:rPr>
          <w:color w:val="009193"/>
          <w:lang w:val="en-GB"/>
        </w:rPr>
        <w:t>challenges expected during the FID</w:t>
      </w:r>
      <w:r w:rsidR="005F732A">
        <w:rPr>
          <w:color w:val="009193"/>
          <w:lang w:val="en-GB"/>
        </w:rPr>
        <w:t xml:space="preserve"> (without a strong R&amp;D content, the FID costs will not be eligible to public funding)</w:t>
      </w:r>
    </w:p>
    <w:p w14:paraId="0CDCACB4" w14:textId="77777777" w:rsidR="00431384" w:rsidRPr="00C4040C" w:rsidRDefault="00431384" w:rsidP="00F34BD1">
      <w:pPr>
        <w:pStyle w:val="ITAbsatzohneNr"/>
        <w:numPr>
          <w:ilvl w:val="0"/>
          <w:numId w:val="8"/>
        </w:numPr>
        <w:jc w:val="both"/>
        <w:rPr>
          <w:color w:val="009193"/>
          <w:lang w:val="en-GB"/>
        </w:rPr>
      </w:pPr>
      <w:r>
        <w:rPr>
          <w:color w:val="009193"/>
          <w:lang w:val="en-GB"/>
        </w:rPr>
        <w:t>Use a table to summarize the information at the end of the section, for example:</w:t>
      </w:r>
    </w:p>
    <w:p w14:paraId="08DA3588" w14:textId="77777777" w:rsidR="00431384" w:rsidRPr="0025715E" w:rsidRDefault="00431384" w:rsidP="00431384">
      <w:pPr>
        <w:pStyle w:val="ITAbsatzohneNr"/>
        <w:rPr>
          <w:lang w:val="en-GB"/>
        </w:rPr>
      </w:pPr>
    </w:p>
    <w:tbl>
      <w:tblPr>
        <w:tblStyle w:val="Grilledutableau"/>
        <w:tblW w:w="9072" w:type="dxa"/>
        <w:tblInd w:w="-5" w:type="dxa"/>
        <w:tblLook w:val="04A0" w:firstRow="1" w:lastRow="0" w:firstColumn="1" w:lastColumn="0" w:noHBand="0" w:noVBand="1"/>
      </w:tblPr>
      <w:tblGrid>
        <w:gridCol w:w="1694"/>
        <w:gridCol w:w="2461"/>
        <w:gridCol w:w="2460"/>
        <w:gridCol w:w="2457"/>
      </w:tblGrid>
      <w:tr w:rsidR="00431384" w:rsidRPr="00947FD2" w14:paraId="35BFDD97"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36446877" w14:textId="77777777" w:rsidR="00431384" w:rsidRPr="00947FD2" w:rsidRDefault="00431384" w:rsidP="00BA3FA4">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796870B3" w14:textId="77777777" w:rsidR="00431384" w:rsidRPr="00947FD2" w:rsidRDefault="00431384" w:rsidP="00BA3FA4">
            <w:pPr>
              <w:pStyle w:val="ITStandard"/>
              <w:jc w:val="center"/>
              <w:rPr>
                <w:color w:val="009193"/>
                <w:lang w:val="en-US"/>
              </w:rPr>
            </w:pPr>
            <w:r w:rsidRPr="00947FD2">
              <w:rPr>
                <w:b/>
                <w:color w:val="009193"/>
                <w:lang w:val="en-US"/>
              </w:rPr>
              <w:t>What?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36B86A34" w14:textId="77777777" w:rsidR="00431384" w:rsidRPr="00947FD2" w:rsidRDefault="00431384" w:rsidP="00BA3FA4">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5BCF2B60" w14:textId="77777777" w:rsidR="00431384" w:rsidRPr="00947FD2" w:rsidRDefault="00431384" w:rsidP="00BA3FA4">
            <w:pPr>
              <w:pStyle w:val="ITStandard"/>
              <w:jc w:val="center"/>
              <w:rPr>
                <w:color w:val="009193"/>
                <w:lang w:val="en-US"/>
              </w:rPr>
            </w:pPr>
            <w:r>
              <w:rPr>
                <w:b/>
                <w:color w:val="009193"/>
                <w:lang w:val="en-US"/>
              </w:rPr>
              <w:t>How?</w:t>
            </w:r>
          </w:p>
        </w:tc>
      </w:tr>
      <w:tr w:rsidR="00431384" w:rsidRPr="00947FD2" w14:paraId="64B629F4"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1CA4A9EC" w14:textId="77777777" w:rsidR="00431384" w:rsidRPr="00947FD2" w:rsidRDefault="00431384" w:rsidP="00BA3FA4">
            <w:pPr>
              <w:pStyle w:val="ITStandard"/>
              <w:rPr>
                <w:color w:val="009193"/>
                <w:lang w:val="en-US"/>
              </w:rPr>
            </w:pPr>
            <w:r w:rsidRPr="00947FD2">
              <w:rPr>
                <w:color w:val="009193"/>
                <w:lang w:val="en-US"/>
              </w:rPr>
              <w:t>WP</w:t>
            </w:r>
            <w:r>
              <w:rPr>
                <w:color w:val="009193"/>
                <w:lang w:val="en-US"/>
              </w:rPr>
              <w:t>3</w:t>
            </w:r>
          </w:p>
        </w:tc>
        <w:tc>
          <w:tcPr>
            <w:tcW w:w="2461" w:type="dxa"/>
            <w:tcBorders>
              <w:top w:val="single" w:sz="4" w:space="0" w:color="auto"/>
              <w:left w:val="single" w:sz="4" w:space="0" w:color="auto"/>
              <w:bottom w:val="single" w:sz="4" w:space="0" w:color="auto"/>
              <w:right w:val="single" w:sz="4" w:space="0" w:color="auto"/>
            </w:tcBorders>
            <w:vAlign w:val="center"/>
          </w:tcPr>
          <w:p w14:paraId="741781D2"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44DC533E"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725866" w14:textId="77777777" w:rsidR="00431384" w:rsidRPr="00947FD2" w:rsidRDefault="00431384" w:rsidP="00BA3FA4">
            <w:pPr>
              <w:pStyle w:val="ITStandard"/>
              <w:rPr>
                <w:color w:val="009193"/>
                <w:lang w:val="en-US"/>
              </w:rPr>
            </w:pPr>
          </w:p>
        </w:tc>
      </w:tr>
      <w:tr w:rsidR="00431384" w:rsidRPr="00947FD2" w14:paraId="1AA66F14"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3B745ADF" w14:textId="77777777" w:rsidR="00431384" w:rsidRPr="00947FD2" w:rsidRDefault="00431384" w:rsidP="00BA3FA4">
            <w:pPr>
              <w:pStyle w:val="ITStandard"/>
              <w:rPr>
                <w:color w:val="009193"/>
                <w:lang w:val="en-US"/>
              </w:rPr>
            </w:pPr>
            <w:r w:rsidRPr="00947FD2">
              <w:rPr>
                <w:color w:val="009193"/>
                <w:lang w:val="en-US"/>
              </w:rPr>
              <w:t>WP</w:t>
            </w:r>
            <w:r>
              <w:rPr>
                <w:color w:val="009193"/>
                <w:lang w:val="en-US"/>
              </w:rPr>
              <w:t>4</w:t>
            </w:r>
          </w:p>
        </w:tc>
        <w:tc>
          <w:tcPr>
            <w:tcW w:w="2461" w:type="dxa"/>
            <w:tcBorders>
              <w:top w:val="single" w:sz="4" w:space="0" w:color="auto"/>
              <w:left w:val="single" w:sz="4" w:space="0" w:color="auto"/>
              <w:bottom w:val="single" w:sz="4" w:space="0" w:color="auto"/>
              <w:right w:val="single" w:sz="4" w:space="0" w:color="auto"/>
            </w:tcBorders>
            <w:vAlign w:val="center"/>
          </w:tcPr>
          <w:p w14:paraId="79CEDFB2"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1068A2D5"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193B7FE7" w14:textId="77777777" w:rsidR="00431384" w:rsidRPr="00947FD2" w:rsidRDefault="00431384" w:rsidP="00BA3FA4">
            <w:pPr>
              <w:pStyle w:val="ITStandard"/>
              <w:rPr>
                <w:color w:val="009193"/>
                <w:lang w:val="en-US"/>
              </w:rPr>
            </w:pPr>
          </w:p>
        </w:tc>
      </w:tr>
      <w:tr w:rsidR="00431384" w:rsidRPr="00947FD2" w14:paraId="50C627EF"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00018B" w14:textId="77777777" w:rsidR="00431384" w:rsidRPr="00947FD2" w:rsidRDefault="00431384" w:rsidP="00BA3FA4">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614822F0"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27712B54"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3B97FCB3" w14:textId="77777777" w:rsidR="00431384" w:rsidRPr="00947FD2" w:rsidRDefault="00431384" w:rsidP="00BA3FA4">
            <w:pPr>
              <w:pStyle w:val="ITStandard"/>
              <w:rPr>
                <w:color w:val="009193"/>
                <w:lang w:val="en-US"/>
              </w:rPr>
            </w:pPr>
          </w:p>
        </w:tc>
      </w:tr>
      <w:tr w:rsidR="00431384" w:rsidRPr="00947FD2" w14:paraId="513EA8AD" w14:textId="77777777" w:rsidTr="00BA3FA4">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5CF6CB8C" w14:textId="77777777" w:rsidR="00431384" w:rsidRPr="00947FD2" w:rsidRDefault="00431384" w:rsidP="00BA3FA4">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02EB9DE5" w14:textId="77777777" w:rsidR="00431384" w:rsidRPr="00947FD2" w:rsidRDefault="00431384" w:rsidP="00BA3FA4">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2414FA1D" w14:textId="77777777" w:rsidR="00431384" w:rsidRPr="00947FD2" w:rsidRDefault="00431384" w:rsidP="00BA3FA4">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53CBEC8C" w14:textId="77777777" w:rsidR="00431384" w:rsidRPr="00947FD2" w:rsidRDefault="00431384" w:rsidP="00BA3FA4">
            <w:pPr>
              <w:pStyle w:val="ITStandard"/>
              <w:rPr>
                <w:color w:val="009193"/>
                <w:lang w:val="en-US"/>
              </w:rPr>
            </w:pPr>
          </w:p>
        </w:tc>
      </w:tr>
    </w:tbl>
    <w:p w14:paraId="6BD9CB50" w14:textId="77777777" w:rsidR="00431384" w:rsidRPr="00877AAA" w:rsidRDefault="00431384" w:rsidP="00431384">
      <w:pPr>
        <w:pStyle w:val="ITAbsatzohneNr"/>
        <w:rPr>
          <w:lang w:val="en-GB"/>
        </w:rPr>
      </w:pPr>
    </w:p>
    <w:p w14:paraId="496BCA12" w14:textId="5DD78C58" w:rsidR="00431384" w:rsidRPr="00881738" w:rsidRDefault="00431384" w:rsidP="00431384">
      <w:pPr>
        <w:pStyle w:val="ITberschrift111"/>
        <w:rPr>
          <w:lang w:val="en-GB"/>
        </w:rPr>
      </w:pPr>
      <w:bookmarkStart w:id="12" w:name="_Toc34314343"/>
      <w:r>
        <w:rPr>
          <w:lang w:val="en-GB"/>
        </w:rPr>
        <w:t>Transition from the FID phase to the mass production / commercialisation phase</w:t>
      </w:r>
      <w:bookmarkEnd w:id="12"/>
    </w:p>
    <w:p w14:paraId="473402AF"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19D02867" w14:textId="1F043BEB" w:rsidR="001145E6" w:rsidRDefault="001145E6" w:rsidP="00F34BD1">
      <w:pPr>
        <w:pStyle w:val="ITAbsatzohneNr"/>
        <w:numPr>
          <w:ilvl w:val="0"/>
          <w:numId w:val="8"/>
        </w:numPr>
        <w:jc w:val="both"/>
        <w:rPr>
          <w:color w:val="009193"/>
          <w:lang w:val="en-GB"/>
        </w:rPr>
      </w:pPr>
      <w:r>
        <w:rPr>
          <w:color w:val="009193"/>
          <w:lang w:val="en-GB"/>
        </w:rPr>
        <w:t xml:space="preserve">Define which KPIs will be used and the associated values </w:t>
      </w:r>
      <w:r w:rsidRPr="001145E6">
        <w:rPr>
          <w:color w:val="009193"/>
          <w:lang w:val="en-GB"/>
        </w:rPr>
        <w:t>to decide that the FID phase is over and the Mass production / commercialisation starts</w:t>
      </w:r>
    </w:p>
    <w:p w14:paraId="5D8DFDB4" w14:textId="357C8FD5" w:rsidR="005E24E4" w:rsidRDefault="00FB26B6" w:rsidP="00F34BD1">
      <w:pPr>
        <w:pStyle w:val="ITAbsatzohneNr"/>
        <w:numPr>
          <w:ilvl w:val="0"/>
          <w:numId w:val="8"/>
        </w:numPr>
        <w:jc w:val="both"/>
        <w:rPr>
          <w:color w:val="009193"/>
          <w:lang w:val="en-GB"/>
        </w:rPr>
      </w:pPr>
      <w:r>
        <w:rPr>
          <w:color w:val="009193"/>
          <w:lang w:val="en-GB"/>
        </w:rPr>
        <w:t xml:space="preserve">Note: The transition from FID to mass production must be based on </w:t>
      </w:r>
      <w:r w:rsidR="005E24E4">
        <w:rPr>
          <w:color w:val="009193"/>
          <w:lang w:val="en-GB"/>
        </w:rPr>
        <w:t>technical criteri</w:t>
      </w:r>
      <w:r w:rsidR="00877AAA">
        <w:rPr>
          <w:color w:val="009193"/>
          <w:lang w:val="en-GB"/>
        </w:rPr>
        <w:t>a</w:t>
      </w:r>
      <w:r w:rsidR="005E24E4">
        <w:rPr>
          <w:color w:val="009193"/>
          <w:lang w:val="en-GB"/>
        </w:rPr>
        <w:t xml:space="preserve"> not market one.</w:t>
      </w:r>
    </w:p>
    <w:p w14:paraId="7527D4A4" w14:textId="1FEF111A" w:rsidR="00494640" w:rsidRPr="00494640" w:rsidRDefault="009C49E3" w:rsidP="00494640">
      <w:pPr>
        <w:pStyle w:val="ITberschrift111"/>
        <w:rPr>
          <w:lang w:val="en-GB"/>
        </w:rPr>
      </w:pPr>
      <w:bookmarkStart w:id="13" w:name="_Toc34314344"/>
      <w:r>
        <w:rPr>
          <w:lang w:val="en-GB"/>
        </w:rPr>
        <w:t>Revenues</w:t>
      </w:r>
      <w:r w:rsidR="00431384">
        <w:rPr>
          <w:lang w:val="en-GB"/>
        </w:rPr>
        <w:t xml:space="preserve"> in the FID phase</w:t>
      </w:r>
      <w:bookmarkEnd w:id="13"/>
    </w:p>
    <w:p w14:paraId="317247DA" w14:textId="77777777" w:rsidR="00431384" w:rsidRPr="00492ADB" w:rsidRDefault="00431384" w:rsidP="00431384">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0A66A4B2" w14:textId="172D154F" w:rsidR="00782002" w:rsidRPr="0087468B" w:rsidRDefault="0087468B" w:rsidP="00F34BD1">
      <w:pPr>
        <w:pStyle w:val="ITAbsatzohneNr"/>
        <w:numPr>
          <w:ilvl w:val="0"/>
          <w:numId w:val="8"/>
        </w:numPr>
        <w:jc w:val="both"/>
        <w:rPr>
          <w:color w:val="009193"/>
          <w:lang w:val="en-GB"/>
        </w:rPr>
      </w:pPr>
      <w:r>
        <w:rPr>
          <w:color w:val="009193"/>
          <w:lang w:val="en-GB"/>
        </w:rPr>
        <w:t>If</w:t>
      </w:r>
      <w:r w:rsidR="00782002" w:rsidRPr="0087468B">
        <w:rPr>
          <w:color w:val="009193"/>
          <w:lang w:val="en-GB"/>
        </w:rPr>
        <w:t xml:space="preserve"> the company decides to </w:t>
      </w:r>
      <w:r w:rsidR="00392E18" w:rsidRPr="0087468B">
        <w:rPr>
          <w:color w:val="009193"/>
          <w:lang w:val="en-GB"/>
        </w:rPr>
        <w:t xml:space="preserve">have </w:t>
      </w:r>
      <w:r w:rsidR="009C49E3">
        <w:rPr>
          <w:color w:val="009193"/>
          <w:lang w:val="en-GB"/>
        </w:rPr>
        <w:t>revenues</w:t>
      </w:r>
      <w:r w:rsidR="00782002" w:rsidRPr="0087468B">
        <w:rPr>
          <w:color w:val="009193"/>
          <w:lang w:val="en-GB"/>
        </w:rPr>
        <w:t xml:space="preserve"> during the FID phase</w:t>
      </w:r>
      <w:r>
        <w:rPr>
          <w:color w:val="009193"/>
          <w:lang w:val="en-GB"/>
        </w:rPr>
        <w:t>,</w:t>
      </w:r>
      <w:r w:rsidR="00782002" w:rsidRPr="0087468B">
        <w:rPr>
          <w:color w:val="009193"/>
          <w:lang w:val="en-GB"/>
        </w:rPr>
        <w:t xml:space="preserve"> provide detailed, convincing explanations why the company consider that the </w:t>
      </w:r>
      <w:r w:rsidR="002B4D25">
        <w:rPr>
          <w:color w:val="009193"/>
          <w:lang w:val="en-GB"/>
        </w:rPr>
        <w:t>amount</w:t>
      </w:r>
      <w:r w:rsidR="00782002" w:rsidRPr="0087468B">
        <w:rPr>
          <w:color w:val="009193"/>
          <w:lang w:val="en-GB"/>
        </w:rPr>
        <w:t xml:space="preserve"> of sales during the FID phase should not be viewed as norma</w:t>
      </w:r>
      <w:r w:rsidR="006321D5" w:rsidRPr="0087468B">
        <w:rPr>
          <w:color w:val="009193"/>
          <w:lang w:val="en-GB"/>
        </w:rPr>
        <w:t>l sales / commercial activities</w:t>
      </w:r>
      <w:r>
        <w:rPr>
          <w:color w:val="009193"/>
          <w:lang w:val="en-GB"/>
        </w:rPr>
        <w:t>; explain the</w:t>
      </w:r>
      <w:r w:rsidR="006321D5" w:rsidRPr="0087468B">
        <w:rPr>
          <w:color w:val="009193"/>
          <w:lang w:val="en-GB"/>
        </w:rPr>
        <w:t xml:space="preserve"> nature of these sales during the FID </w:t>
      </w:r>
      <w:r>
        <w:rPr>
          <w:color w:val="009193"/>
          <w:lang w:val="en-GB"/>
        </w:rPr>
        <w:t>phase:</w:t>
      </w:r>
      <w:r w:rsidR="006321D5" w:rsidRPr="0087468B">
        <w:rPr>
          <w:color w:val="009193"/>
          <w:lang w:val="en-GB"/>
        </w:rPr>
        <w:t xml:space="preserve"> what kind of products will be sold, to whom and for what purpose</w:t>
      </w:r>
      <w:r>
        <w:rPr>
          <w:color w:val="009193"/>
          <w:lang w:val="en-GB"/>
        </w:rPr>
        <w:t>s</w:t>
      </w:r>
      <w:r w:rsidR="006321D5" w:rsidRPr="0087468B">
        <w:rPr>
          <w:color w:val="009193"/>
          <w:lang w:val="en-GB"/>
        </w:rPr>
        <w:t>?</w:t>
      </w:r>
    </w:p>
    <w:p w14:paraId="381518A5" w14:textId="06A6AAF6" w:rsidR="00782002" w:rsidRDefault="00782002" w:rsidP="00F34BD1">
      <w:pPr>
        <w:pStyle w:val="ITAbsatzohneNr"/>
        <w:numPr>
          <w:ilvl w:val="0"/>
          <w:numId w:val="8"/>
        </w:numPr>
        <w:jc w:val="both"/>
        <w:rPr>
          <w:color w:val="009193"/>
          <w:lang w:val="en-GB"/>
        </w:rPr>
      </w:pPr>
      <w:r w:rsidRPr="0087468B">
        <w:rPr>
          <w:color w:val="009193"/>
          <w:lang w:val="en-GB"/>
        </w:rPr>
        <w:t xml:space="preserve">Note: </w:t>
      </w:r>
      <w:r w:rsidR="0087468B">
        <w:rPr>
          <w:color w:val="009193"/>
          <w:lang w:val="en-GB"/>
        </w:rPr>
        <w:t xml:space="preserve">typically, </w:t>
      </w:r>
      <w:r w:rsidRPr="0087468B">
        <w:rPr>
          <w:color w:val="009193"/>
          <w:lang w:val="en-GB"/>
        </w:rPr>
        <w:t>samples and testing or feedback sales can be reconciled with the concept of FID under the IPCEI Communication</w:t>
      </w:r>
      <w:r w:rsidR="0087468B">
        <w:rPr>
          <w:color w:val="009193"/>
          <w:lang w:val="en-GB"/>
        </w:rPr>
        <w:t>;</w:t>
      </w:r>
      <w:r w:rsidRPr="0087468B">
        <w:rPr>
          <w:color w:val="009193"/>
          <w:lang w:val="en-GB"/>
        </w:rPr>
        <w:t xml:space="preserve"> </w:t>
      </w:r>
      <w:r w:rsidR="006321D5" w:rsidRPr="0087468B">
        <w:rPr>
          <w:color w:val="009193"/>
          <w:lang w:val="en-GB"/>
        </w:rPr>
        <w:t>however</w:t>
      </w:r>
      <w:r w:rsidR="0087468B">
        <w:rPr>
          <w:color w:val="009193"/>
          <w:lang w:val="en-GB"/>
        </w:rPr>
        <w:t>,</w:t>
      </w:r>
      <w:r w:rsidR="006321D5" w:rsidRPr="0087468B">
        <w:rPr>
          <w:color w:val="009193"/>
          <w:lang w:val="en-GB"/>
        </w:rPr>
        <w:t xml:space="preserve"> </w:t>
      </w:r>
      <w:r w:rsidRPr="0087468B">
        <w:rPr>
          <w:color w:val="009193"/>
          <w:lang w:val="en-GB"/>
        </w:rPr>
        <w:t>important volumes and revenues of sales typically correspond to commercial activities under the IPCEI Communication</w:t>
      </w:r>
      <w:r w:rsidR="0087468B">
        <w:rPr>
          <w:color w:val="009193"/>
          <w:lang w:val="en-GB"/>
        </w:rPr>
        <w:t xml:space="preserve">; the sales shall not be larger that </w:t>
      </w:r>
      <w:r w:rsidR="00CC2B2C">
        <w:rPr>
          <w:color w:val="009193"/>
          <w:lang w:val="en-GB"/>
        </w:rPr>
        <w:t>20</w:t>
      </w:r>
      <w:r w:rsidR="0087468B">
        <w:rPr>
          <w:color w:val="009193"/>
          <w:lang w:val="en-GB"/>
        </w:rPr>
        <w:t>% of steady state commercial sales</w:t>
      </w:r>
    </w:p>
    <w:p w14:paraId="369D08E7" w14:textId="77777777" w:rsidR="00877AAA" w:rsidRPr="00877AAA" w:rsidRDefault="00877AAA" w:rsidP="00877AAA">
      <w:pPr>
        <w:pStyle w:val="ITAbsatzohneNr"/>
        <w:jc w:val="both"/>
        <w:rPr>
          <w:lang w:val="en-GB"/>
        </w:rPr>
      </w:pPr>
    </w:p>
    <w:p w14:paraId="2295B5CF" w14:textId="5F02EBE1" w:rsidR="003963EE" w:rsidRDefault="00CB0BD3" w:rsidP="00CB0BD3">
      <w:pPr>
        <w:pStyle w:val="ITberschrift11"/>
        <w:rPr>
          <w:lang w:val="en-GB"/>
        </w:rPr>
      </w:pPr>
      <w:bookmarkStart w:id="14" w:name="_Toc34314345"/>
      <w:commentRangeStart w:id="15"/>
      <w:r w:rsidRPr="00CB0BD3">
        <w:rPr>
          <w:lang w:val="en-GB"/>
        </w:rPr>
        <w:t>Environmental, energy or transport projects</w:t>
      </w:r>
      <w:bookmarkEnd w:id="14"/>
      <w:commentRangeEnd w:id="15"/>
      <w:r w:rsidR="00DE00D1">
        <w:rPr>
          <w:rStyle w:val="Marquedecommentaire"/>
          <w:b w:val="0"/>
          <w:lang w:val="en-GB"/>
        </w:rPr>
        <w:commentReference w:id="15"/>
      </w:r>
    </w:p>
    <w:p w14:paraId="5E72EE0C" w14:textId="7A2337C5" w:rsidR="00877AAA" w:rsidRPr="00492ADB" w:rsidRDefault="00877AAA" w:rsidP="00877AAA">
      <w:pPr>
        <w:pStyle w:val="ITAbsatzohneNr"/>
        <w:jc w:val="both"/>
        <w:rPr>
          <w:b/>
          <w:color w:val="009193"/>
          <w:lang w:val="en-GB"/>
        </w:rPr>
      </w:pPr>
      <w:r w:rsidRPr="00492ADB">
        <w:rPr>
          <w:b/>
          <w:color w:val="009193"/>
          <w:lang w:val="en-GB"/>
        </w:rPr>
        <w:t>e2 recommendations:</w:t>
      </w:r>
    </w:p>
    <w:p w14:paraId="4BD7A688" w14:textId="2641FD46" w:rsidR="00094549" w:rsidRDefault="00BE7059" w:rsidP="00F34BD1">
      <w:pPr>
        <w:pStyle w:val="ITAbsatzohneNr"/>
        <w:numPr>
          <w:ilvl w:val="0"/>
          <w:numId w:val="8"/>
        </w:numPr>
        <w:jc w:val="both"/>
        <w:rPr>
          <w:color w:val="009193"/>
          <w:lang w:val="en-GB"/>
        </w:rPr>
      </w:pPr>
      <w:r>
        <w:rPr>
          <w:color w:val="009193"/>
          <w:lang w:val="en-GB"/>
        </w:rPr>
        <w:t>Explain h</w:t>
      </w:r>
      <w:r w:rsidR="00FD6036" w:rsidRPr="00BE7059">
        <w:rPr>
          <w:color w:val="009193"/>
          <w:lang w:val="en-GB"/>
        </w:rPr>
        <w:t xml:space="preserve">ow the project </w:t>
      </w:r>
      <w:r>
        <w:rPr>
          <w:color w:val="009193"/>
          <w:lang w:val="en-GB"/>
        </w:rPr>
        <w:t>contributes</w:t>
      </w:r>
      <w:r w:rsidR="00094549" w:rsidRPr="00BE7059">
        <w:rPr>
          <w:color w:val="009193"/>
          <w:lang w:val="en-GB"/>
        </w:rPr>
        <w:t xml:space="preserve"> to EU objectives</w:t>
      </w:r>
      <w:r w:rsidR="008214AC" w:rsidRPr="00BE7059">
        <w:rPr>
          <w:color w:val="009193"/>
          <w:lang w:val="en-GB"/>
        </w:rPr>
        <w:t xml:space="preserve"> such as the Green Deal</w:t>
      </w:r>
    </w:p>
    <w:p w14:paraId="39E11716" w14:textId="493AD72D" w:rsidR="00A674F2" w:rsidRPr="00494640" w:rsidRDefault="00A674F2" w:rsidP="00A674F2">
      <w:pPr>
        <w:pStyle w:val="ITberschrift111"/>
        <w:rPr>
          <w:lang w:val="en-GB"/>
        </w:rPr>
      </w:pPr>
      <w:bookmarkStart w:id="16" w:name="_Toc34314346"/>
      <w:r>
        <w:rPr>
          <w:lang w:val="en-GB"/>
        </w:rPr>
        <w:t>P</w:t>
      </w:r>
      <w:r w:rsidRPr="00A674F2">
        <w:rPr>
          <w:lang w:val="en-GB"/>
        </w:rPr>
        <w:t>roject’s contribution to the decarbonisation of the energy sector</w:t>
      </w:r>
      <w:bookmarkEnd w:id="16"/>
    </w:p>
    <w:p w14:paraId="4C9E237F" w14:textId="35E0E044" w:rsidR="00A674F2" w:rsidRPr="00BE7059" w:rsidRDefault="00A674F2" w:rsidP="00A674F2">
      <w:pPr>
        <w:pStyle w:val="ITAbsatzohneNr"/>
        <w:jc w:val="both"/>
        <w:rPr>
          <w:color w:val="009193"/>
          <w:lang w:val="en-GB"/>
        </w:rPr>
      </w:pPr>
      <w:r w:rsidRPr="00492ADB">
        <w:rPr>
          <w:b/>
          <w:color w:val="009193"/>
          <w:lang w:val="en-GB"/>
        </w:rPr>
        <w:t>e2 recommendations:</w:t>
      </w:r>
    </w:p>
    <w:p w14:paraId="1E3B70C2" w14:textId="0A1E146D" w:rsidR="00A674F2" w:rsidRDefault="00A674F2" w:rsidP="00F34BD1">
      <w:pPr>
        <w:pStyle w:val="ITAbsatzohneNr"/>
        <w:numPr>
          <w:ilvl w:val="0"/>
          <w:numId w:val="8"/>
        </w:numPr>
        <w:jc w:val="both"/>
        <w:rPr>
          <w:color w:val="009193"/>
          <w:lang w:val="en-GB"/>
        </w:rPr>
      </w:pPr>
      <w:r>
        <w:rPr>
          <w:color w:val="009193"/>
          <w:lang w:val="en-GB"/>
        </w:rPr>
        <w:t>Explain and estimate investments</w:t>
      </w:r>
      <w:r w:rsidR="00485E05" w:rsidRPr="00485E05">
        <w:rPr>
          <w:color w:val="009193"/>
          <w:lang w:val="en-GB"/>
        </w:rPr>
        <w:t xml:space="preserve"> in renewable energy sources</w:t>
      </w:r>
    </w:p>
    <w:p w14:paraId="50F22E47" w14:textId="4BFA7E97" w:rsidR="00ED5BA4" w:rsidRDefault="00ED5BA4" w:rsidP="00F34BD1">
      <w:pPr>
        <w:pStyle w:val="ITAbsatzohneNr"/>
        <w:numPr>
          <w:ilvl w:val="0"/>
          <w:numId w:val="8"/>
        </w:numPr>
        <w:jc w:val="both"/>
        <w:rPr>
          <w:color w:val="009193"/>
          <w:lang w:val="en-GB"/>
        </w:rPr>
      </w:pPr>
      <w:r>
        <w:rPr>
          <w:color w:val="009193"/>
          <w:lang w:val="en-GB"/>
        </w:rPr>
        <w:lastRenderedPageBreak/>
        <w:t xml:space="preserve">Explain and estimate the contribution to a better </w:t>
      </w:r>
      <w:r w:rsidR="00E81B94">
        <w:rPr>
          <w:color w:val="009193"/>
          <w:lang w:val="en-GB"/>
        </w:rPr>
        <w:t>link/</w:t>
      </w:r>
      <w:r>
        <w:rPr>
          <w:color w:val="009193"/>
          <w:lang w:val="en-GB"/>
        </w:rPr>
        <w:t>integration of</w:t>
      </w:r>
      <w:r w:rsidRPr="00485E05">
        <w:rPr>
          <w:color w:val="009193"/>
          <w:lang w:val="en-GB"/>
        </w:rPr>
        <w:t xml:space="preserve"> </w:t>
      </w:r>
      <w:r>
        <w:rPr>
          <w:color w:val="009193"/>
          <w:lang w:val="en-GB"/>
        </w:rPr>
        <w:t>intermittent</w:t>
      </w:r>
      <w:r w:rsidRPr="00485E05">
        <w:rPr>
          <w:color w:val="009193"/>
          <w:lang w:val="en-GB"/>
        </w:rPr>
        <w:t xml:space="preserve"> energy sources</w:t>
      </w:r>
    </w:p>
    <w:p w14:paraId="63D7384D" w14:textId="07046429" w:rsidR="00121DEA" w:rsidRDefault="00121DEA" w:rsidP="00F34BD1">
      <w:pPr>
        <w:pStyle w:val="ITAbsatzohneNr"/>
        <w:numPr>
          <w:ilvl w:val="0"/>
          <w:numId w:val="8"/>
        </w:numPr>
        <w:jc w:val="both"/>
        <w:rPr>
          <w:color w:val="009193"/>
          <w:lang w:val="en-GB"/>
        </w:rPr>
      </w:pPr>
      <w:r>
        <w:rPr>
          <w:color w:val="009193"/>
          <w:lang w:val="en-GB"/>
        </w:rPr>
        <w:t>Explain and estimate the contribution to the d</w:t>
      </w:r>
      <w:r w:rsidRPr="00121DEA">
        <w:rPr>
          <w:color w:val="009193"/>
          <w:lang w:val="en-GB"/>
        </w:rPr>
        <w:t>ecarbonis</w:t>
      </w:r>
      <w:r>
        <w:rPr>
          <w:color w:val="009193"/>
          <w:lang w:val="en-GB"/>
        </w:rPr>
        <w:t>ation of</w:t>
      </w:r>
      <w:r w:rsidRPr="00121DEA">
        <w:rPr>
          <w:color w:val="009193"/>
          <w:lang w:val="en-GB"/>
        </w:rPr>
        <w:t xml:space="preserve"> the gas sector</w:t>
      </w:r>
    </w:p>
    <w:p w14:paraId="0EEB6C6E" w14:textId="77777777" w:rsidR="00A674F2" w:rsidRDefault="00A674F2" w:rsidP="00F34BD1">
      <w:pPr>
        <w:pStyle w:val="ITAbsatzohneNr"/>
        <w:numPr>
          <w:ilvl w:val="0"/>
          <w:numId w:val="8"/>
        </w:numPr>
        <w:jc w:val="both"/>
        <w:rPr>
          <w:color w:val="009193"/>
          <w:lang w:val="en-GB"/>
        </w:rPr>
      </w:pPr>
      <w:r>
        <w:rPr>
          <w:color w:val="009193"/>
          <w:lang w:val="en-GB"/>
        </w:rPr>
        <w:t>Explain and estimate improvement of</w:t>
      </w:r>
      <w:r w:rsidR="00D02FD1" w:rsidRPr="00D02FD1">
        <w:rPr>
          <w:color w:val="009193"/>
          <w:lang w:val="en-GB"/>
        </w:rPr>
        <w:t xml:space="preserve"> energy infrastructure</w:t>
      </w:r>
      <w:r w:rsidR="00821285">
        <w:rPr>
          <w:color w:val="009193"/>
          <w:lang w:val="en-GB"/>
        </w:rPr>
        <w:t xml:space="preserve"> and</w:t>
      </w:r>
      <w:r w:rsidR="00D02FD1" w:rsidRPr="00D02FD1">
        <w:rPr>
          <w:color w:val="009193"/>
          <w:lang w:val="en-GB"/>
        </w:rPr>
        <w:t xml:space="preserve"> district heating</w:t>
      </w:r>
    </w:p>
    <w:p w14:paraId="50B3D5B4" w14:textId="234005A5" w:rsidR="00A674F2" w:rsidRDefault="00A674F2" w:rsidP="00F34BD1">
      <w:pPr>
        <w:pStyle w:val="ITAbsatzohneNr"/>
        <w:numPr>
          <w:ilvl w:val="0"/>
          <w:numId w:val="8"/>
        </w:numPr>
        <w:jc w:val="both"/>
        <w:rPr>
          <w:color w:val="009193"/>
          <w:lang w:val="en-GB"/>
        </w:rPr>
      </w:pPr>
      <w:r>
        <w:rPr>
          <w:color w:val="009193"/>
          <w:lang w:val="en-GB"/>
        </w:rPr>
        <w:t>Explain and estimate</w:t>
      </w:r>
      <w:r w:rsidR="00812FD5">
        <w:rPr>
          <w:color w:val="009193"/>
          <w:lang w:val="en-GB"/>
        </w:rPr>
        <w:t xml:space="preserve"> </w:t>
      </w:r>
      <w:r w:rsidR="007212D5">
        <w:rPr>
          <w:color w:val="009193"/>
          <w:lang w:val="en-GB"/>
        </w:rPr>
        <w:t xml:space="preserve">the contribution </w:t>
      </w:r>
      <w:r w:rsidR="00A713BD">
        <w:rPr>
          <w:color w:val="009193"/>
          <w:lang w:val="en-GB"/>
        </w:rPr>
        <w:t xml:space="preserve">to </w:t>
      </w:r>
      <w:r w:rsidR="00812FD5">
        <w:rPr>
          <w:color w:val="009193"/>
          <w:lang w:val="en-GB"/>
        </w:rPr>
        <w:t>energy efficiency</w:t>
      </w:r>
    </w:p>
    <w:p w14:paraId="1FC21667" w14:textId="49D002E3" w:rsidR="00A674F2" w:rsidRDefault="00A674F2" w:rsidP="00F34BD1">
      <w:pPr>
        <w:pStyle w:val="ITAbsatzohneNr"/>
        <w:numPr>
          <w:ilvl w:val="0"/>
          <w:numId w:val="8"/>
        </w:numPr>
        <w:jc w:val="both"/>
        <w:rPr>
          <w:color w:val="009193"/>
          <w:lang w:val="en-GB"/>
        </w:rPr>
      </w:pPr>
      <w:r>
        <w:rPr>
          <w:color w:val="009193"/>
          <w:lang w:val="en-GB"/>
        </w:rPr>
        <w:t>Explain and estimate</w:t>
      </w:r>
      <w:r w:rsidR="00154A8B">
        <w:rPr>
          <w:color w:val="009193"/>
          <w:lang w:val="en-GB"/>
        </w:rPr>
        <w:t xml:space="preserve"> </w:t>
      </w:r>
      <w:r w:rsidR="007212D5">
        <w:rPr>
          <w:color w:val="009193"/>
          <w:lang w:val="en-GB"/>
        </w:rPr>
        <w:t xml:space="preserve">the contribution </w:t>
      </w:r>
      <w:r>
        <w:rPr>
          <w:color w:val="009193"/>
          <w:lang w:val="en-GB"/>
        </w:rPr>
        <w:t>to a</w:t>
      </w:r>
      <w:r w:rsidR="00154A8B">
        <w:rPr>
          <w:color w:val="009193"/>
          <w:lang w:val="en-GB"/>
        </w:rPr>
        <w:t xml:space="preserve"> s</w:t>
      </w:r>
      <w:r w:rsidR="00154A8B" w:rsidRPr="00154A8B">
        <w:rPr>
          <w:color w:val="009193"/>
          <w:lang w:val="en-GB"/>
        </w:rPr>
        <w:t>ecure and affordable EU energy supply</w:t>
      </w:r>
    </w:p>
    <w:p w14:paraId="196F2BAC" w14:textId="2738FAD6" w:rsidR="00664825" w:rsidRDefault="00A674F2" w:rsidP="00F34BD1">
      <w:pPr>
        <w:pStyle w:val="ITAbsatzohneNr"/>
        <w:numPr>
          <w:ilvl w:val="0"/>
          <w:numId w:val="8"/>
        </w:numPr>
        <w:jc w:val="both"/>
        <w:rPr>
          <w:color w:val="009193"/>
          <w:lang w:val="en-GB"/>
        </w:rPr>
      </w:pPr>
      <w:r>
        <w:rPr>
          <w:color w:val="009193"/>
          <w:lang w:val="en-GB"/>
        </w:rPr>
        <w:t>Explain and estimate the contribution to a</w:t>
      </w:r>
      <w:r w:rsidR="00613E4A">
        <w:rPr>
          <w:color w:val="009193"/>
          <w:lang w:val="en-GB"/>
        </w:rPr>
        <w:t xml:space="preserve"> f</w:t>
      </w:r>
      <w:r w:rsidR="00613E4A" w:rsidRPr="00613E4A">
        <w:rPr>
          <w:color w:val="009193"/>
          <w:lang w:val="en-GB"/>
        </w:rPr>
        <w:t>ully integrated, interconnected and digitalised EU energy market</w:t>
      </w:r>
    </w:p>
    <w:p w14:paraId="4FFBB27E" w14:textId="5AF3CBB6" w:rsidR="00F71E72" w:rsidRDefault="00F71E72" w:rsidP="00F34BD1">
      <w:pPr>
        <w:pStyle w:val="ITAbsatzohneNr"/>
        <w:numPr>
          <w:ilvl w:val="0"/>
          <w:numId w:val="8"/>
        </w:numPr>
        <w:jc w:val="both"/>
        <w:rPr>
          <w:color w:val="009193"/>
          <w:lang w:val="en-GB"/>
        </w:rPr>
      </w:pPr>
      <w:r>
        <w:rPr>
          <w:color w:val="009193"/>
          <w:lang w:val="en-GB"/>
        </w:rPr>
        <w:t>Explain and estimate the contribution to increasing cross-border and regional cooperation to better share clean energy sources</w:t>
      </w:r>
    </w:p>
    <w:p w14:paraId="01B996DC" w14:textId="07F9C171" w:rsidR="00A674F2" w:rsidRPr="00494640" w:rsidRDefault="00A674F2" w:rsidP="00A674F2">
      <w:pPr>
        <w:pStyle w:val="ITberschrift111"/>
        <w:jc w:val="both"/>
        <w:rPr>
          <w:lang w:val="en-GB"/>
        </w:rPr>
      </w:pPr>
      <w:bookmarkStart w:id="17" w:name="_Toc34314347"/>
      <w:r>
        <w:rPr>
          <w:lang w:val="en-GB"/>
        </w:rPr>
        <w:t>P</w:t>
      </w:r>
      <w:r w:rsidRPr="00A674F2">
        <w:rPr>
          <w:lang w:val="en-GB"/>
        </w:rPr>
        <w:t>roject’s contribution to the European industry’s innovation and global leadership in the green economy</w:t>
      </w:r>
      <w:bookmarkEnd w:id="17"/>
    </w:p>
    <w:p w14:paraId="47DD1E62" w14:textId="77777777" w:rsidR="00A674F2" w:rsidRPr="00BE7059" w:rsidRDefault="00A674F2" w:rsidP="00A674F2">
      <w:pPr>
        <w:pStyle w:val="ITAbsatzohneNr"/>
        <w:jc w:val="both"/>
        <w:rPr>
          <w:color w:val="009193"/>
          <w:lang w:val="en-GB"/>
        </w:rPr>
      </w:pPr>
      <w:r w:rsidRPr="00492ADB">
        <w:rPr>
          <w:b/>
          <w:color w:val="009193"/>
          <w:lang w:val="en-GB"/>
        </w:rPr>
        <w:t>e2 recommendations:</w:t>
      </w:r>
    </w:p>
    <w:p w14:paraId="73B0B27F" w14:textId="50A6DA99" w:rsidR="00A674F2" w:rsidRDefault="00A674F2" w:rsidP="00F34BD1">
      <w:pPr>
        <w:pStyle w:val="ITAbsatzohneNr"/>
        <w:numPr>
          <w:ilvl w:val="0"/>
          <w:numId w:val="8"/>
        </w:numPr>
        <w:jc w:val="both"/>
        <w:rPr>
          <w:color w:val="009193"/>
          <w:lang w:val="en-GB"/>
        </w:rPr>
      </w:pPr>
      <w:r>
        <w:rPr>
          <w:color w:val="009193"/>
          <w:lang w:val="en-GB"/>
        </w:rPr>
        <w:t xml:space="preserve">Explain and estimate </w:t>
      </w:r>
      <w:r w:rsidR="009A3038" w:rsidRPr="009A3038">
        <w:rPr>
          <w:color w:val="009193"/>
          <w:lang w:val="en-GB"/>
        </w:rPr>
        <w:t>the creation of new firms, SMEs and start-ups</w:t>
      </w:r>
      <w:r w:rsidR="00125ED3">
        <w:rPr>
          <w:color w:val="009193"/>
          <w:lang w:val="en-GB"/>
        </w:rPr>
        <w:t xml:space="preserve"> in the green economy</w:t>
      </w:r>
    </w:p>
    <w:p w14:paraId="19BA302B" w14:textId="77777777" w:rsidR="00A674F2" w:rsidRDefault="00A674F2" w:rsidP="00F34BD1">
      <w:pPr>
        <w:pStyle w:val="ITAbsatzohneNr"/>
        <w:numPr>
          <w:ilvl w:val="0"/>
          <w:numId w:val="8"/>
        </w:numPr>
        <w:jc w:val="both"/>
        <w:rPr>
          <w:color w:val="009193"/>
          <w:lang w:val="en-GB"/>
        </w:rPr>
      </w:pPr>
      <w:r>
        <w:rPr>
          <w:color w:val="009193"/>
          <w:lang w:val="en-GB"/>
        </w:rPr>
        <w:t>Explain and estimate</w:t>
      </w:r>
      <w:r w:rsidR="009A3038">
        <w:rPr>
          <w:color w:val="009193"/>
          <w:lang w:val="en-GB"/>
        </w:rPr>
        <w:t xml:space="preserve"> </w:t>
      </w:r>
      <w:r>
        <w:rPr>
          <w:color w:val="009193"/>
          <w:lang w:val="en-GB"/>
        </w:rPr>
        <w:t>investments</w:t>
      </w:r>
      <w:r w:rsidRPr="00485E05">
        <w:rPr>
          <w:color w:val="009193"/>
          <w:lang w:val="en-GB"/>
        </w:rPr>
        <w:t xml:space="preserve"> </w:t>
      </w:r>
      <w:r w:rsidR="00AC6EBC" w:rsidRPr="00AC6EBC">
        <w:rPr>
          <w:color w:val="009193"/>
          <w:lang w:val="en-GB"/>
        </w:rPr>
        <w:t>in research and innovation activities</w:t>
      </w:r>
    </w:p>
    <w:p w14:paraId="2BCA91FE" w14:textId="1DBFFE51" w:rsidR="00CA6D9A" w:rsidRDefault="00A674F2" w:rsidP="00F34BD1">
      <w:pPr>
        <w:pStyle w:val="ITAbsatzohneNr"/>
        <w:numPr>
          <w:ilvl w:val="0"/>
          <w:numId w:val="8"/>
        </w:numPr>
        <w:jc w:val="both"/>
        <w:rPr>
          <w:color w:val="009193"/>
          <w:lang w:val="en-GB"/>
        </w:rPr>
      </w:pPr>
      <w:r>
        <w:rPr>
          <w:color w:val="009193"/>
          <w:lang w:val="en-GB"/>
        </w:rPr>
        <w:t>Explain and estimate</w:t>
      </w:r>
      <w:r w:rsidR="009057DE">
        <w:rPr>
          <w:color w:val="009193"/>
          <w:lang w:val="en-GB"/>
        </w:rPr>
        <w:t xml:space="preserve"> </w:t>
      </w:r>
      <w:r>
        <w:rPr>
          <w:color w:val="009193"/>
          <w:lang w:val="en-GB"/>
        </w:rPr>
        <w:t xml:space="preserve">the contribution to </w:t>
      </w:r>
      <w:r w:rsidR="009057DE" w:rsidRPr="009057DE">
        <w:rPr>
          <w:color w:val="009193"/>
          <w:lang w:val="en-GB"/>
        </w:rPr>
        <w:t>the transition to low-carbon technologies and economic diversification based on climate-resilient investments and jobs</w:t>
      </w:r>
    </w:p>
    <w:p w14:paraId="698C3AF2" w14:textId="48B403B9" w:rsidR="007212D5" w:rsidRDefault="007212D5" w:rsidP="00F34BD1">
      <w:pPr>
        <w:pStyle w:val="ITAbsatzohneNr"/>
        <w:numPr>
          <w:ilvl w:val="0"/>
          <w:numId w:val="8"/>
        </w:numPr>
        <w:jc w:val="both"/>
        <w:rPr>
          <w:color w:val="009193"/>
          <w:lang w:val="en-GB"/>
        </w:rPr>
      </w:pP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p>
    <w:p w14:paraId="0F9FC232" w14:textId="76EDA9DE" w:rsidR="00A713BD" w:rsidRPr="00494640" w:rsidRDefault="00A713BD" w:rsidP="00A713BD">
      <w:pPr>
        <w:pStyle w:val="ITberschrift111"/>
        <w:jc w:val="both"/>
        <w:rPr>
          <w:lang w:val="en-GB"/>
        </w:rPr>
      </w:pPr>
      <w:bookmarkStart w:id="18" w:name="_Toc34314348"/>
      <w:r>
        <w:rPr>
          <w:lang w:val="en-GB"/>
        </w:rPr>
        <w:t>P</w:t>
      </w:r>
      <w:r w:rsidRPr="00A674F2">
        <w:rPr>
          <w:lang w:val="en-GB"/>
        </w:rPr>
        <w:t xml:space="preserve">roject’s contribution to </w:t>
      </w:r>
      <w:r w:rsidR="00107BB1" w:rsidRPr="00107BB1">
        <w:rPr>
          <w:lang w:val="en-GB"/>
        </w:rPr>
        <w:t>the rolling out of cleaner, cheaper and healthier forms of private and public transport</w:t>
      </w:r>
      <w:bookmarkEnd w:id="18"/>
    </w:p>
    <w:p w14:paraId="1A8896DC" w14:textId="77777777" w:rsidR="008E3B57" w:rsidRPr="008E3B57" w:rsidRDefault="008E3B57" w:rsidP="008E3B57">
      <w:pPr>
        <w:pStyle w:val="ITAbsatzohneNr"/>
        <w:jc w:val="both"/>
        <w:rPr>
          <w:b/>
          <w:color w:val="009193"/>
          <w:lang w:val="en-GB"/>
        </w:rPr>
      </w:pPr>
      <w:r w:rsidRPr="008E3B57">
        <w:rPr>
          <w:b/>
          <w:color w:val="009193"/>
          <w:lang w:val="en-GB"/>
        </w:rPr>
        <w:t>e2 recommendations:</w:t>
      </w:r>
    </w:p>
    <w:p w14:paraId="3B923CE2" w14:textId="14D4697E" w:rsidR="00AE0A79" w:rsidRDefault="00AE0A79" w:rsidP="00F34BD1">
      <w:pPr>
        <w:pStyle w:val="ITAbsatzohneNr"/>
        <w:numPr>
          <w:ilvl w:val="0"/>
          <w:numId w:val="8"/>
        </w:numPr>
        <w:jc w:val="both"/>
        <w:rPr>
          <w:color w:val="009193"/>
          <w:lang w:val="en-GB"/>
        </w:rPr>
      </w:pPr>
      <w:r>
        <w:rPr>
          <w:color w:val="009193"/>
          <w:lang w:val="en-GB"/>
        </w:rPr>
        <w:t>Explain and estimate the project’s contribution to reducing emissions from transport</w:t>
      </w:r>
    </w:p>
    <w:p w14:paraId="26E1340F" w14:textId="33DFC976" w:rsidR="00107BB1" w:rsidRDefault="00107BB1" w:rsidP="00F34BD1">
      <w:pPr>
        <w:pStyle w:val="ITAbsatzohneNr"/>
        <w:numPr>
          <w:ilvl w:val="1"/>
          <w:numId w:val="8"/>
        </w:numPr>
        <w:jc w:val="both"/>
        <w:rPr>
          <w:color w:val="009193"/>
          <w:lang w:val="en-GB"/>
        </w:rPr>
      </w:pPr>
      <w:r>
        <w:rPr>
          <w:color w:val="009193"/>
          <w:lang w:val="en-GB"/>
        </w:rPr>
        <w:t>passenger cars</w:t>
      </w:r>
    </w:p>
    <w:p w14:paraId="7454B25A" w14:textId="2B4080AC" w:rsidR="00107BB1" w:rsidRDefault="00107BB1" w:rsidP="00F34BD1">
      <w:pPr>
        <w:pStyle w:val="ITAbsatzohneNr"/>
        <w:numPr>
          <w:ilvl w:val="1"/>
          <w:numId w:val="8"/>
        </w:numPr>
        <w:jc w:val="both"/>
        <w:rPr>
          <w:color w:val="009193"/>
          <w:lang w:val="en-GB"/>
        </w:rPr>
      </w:pPr>
      <w:r>
        <w:rPr>
          <w:color w:val="009193"/>
          <w:lang w:val="en-GB"/>
        </w:rPr>
        <w:t>commercial vehicle</w:t>
      </w:r>
    </w:p>
    <w:p w14:paraId="557A9AF2" w14:textId="649500ED" w:rsidR="00107BB1" w:rsidRDefault="00107BB1" w:rsidP="00F34BD1">
      <w:pPr>
        <w:pStyle w:val="ITAbsatzohneNr"/>
        <w:numPr>
          <w:ilvl w:val="1"/>
          <w:numId w:val="8"/>
        </w:numPr>
        <w:jc w:val="both"/>
        <w:rPr>
          <w:color w:val="009193"/>
          <w:lang w:val="en-GB"/>
        </w:rPr>
      </w:pPr>
      <w:r>
        <w:rPr>
          <w:color w:val="009193"/>
          <w:lang w:val="en-GB"/>
        </w:rPr>
        <w:t>heavy trucks</w:t>
      </w:r>
    </w:p>
    <w:p w14:paraId="139D5385" w14:textId="43517803" w:rsidR="00107BB1" w:rsidRDefault="00107BB1" w:rsidP="00F34BD1">
      <w:pPr>
        <w:pStyle w:val="ITAbsatzohneNr"/>
        <w:numPr>
          <w:ilvl w:val="1"/>
          <w:numId w:val="8"/>
        </w:numPr>
        <w:jc w:val="both"/>
        <w:rPr>
          <w:color w:val="009193"/>
          <w:lang w:val="en-GB"/>
        </w:rPr>
      </w:pPr>
      <w:r>
        <w:rPr>
          <w:color w:val="009193"/>
          <w:lang w:val="en-GB"/>
        </w:rPr>
        <w:t>trains</w:t>
      </w:r>
    </w:p>
    <w:p w14:paraId="428E2EE4" w14:textId="70D97042" w:rsidR="00107BB1" w:rsidRDefault="00107BB1" w:rsidP="00F34BD1">
      <w:pPr>
        <w:pStyle w:val="ITAbsatzohneNr"/>
        <w:numPr>
          <w:ilvl w:val="1"/>
          <w:numId w:val="8"/>
        </w:numPr>
        <w:jc w:val="both"/>
        <w:rPr>
          <w:color w:val="009193"/>
          <w:lang w:val="en-GB"/>
        </w:rPr>
      </w:pPr>
      <w:r>
        <w:rPr>
          <w:color w:val="009193"/>
          <w:lang w:val="en-GB"/>
        </w:rPr>
        <w:t>ships</w:t>
      </w:r>
    </w:p>
    <w:p w14:paraId="60B497D9" w14:textId="13AC8254" w:rsidR="00AE0A79" w:rsidRDefault="00AE0A79" w:rsidP="00F34BD1">
      <w:pPr>
        <w:pStyle w:val="ITAbsatzohneNr"/>
        <w:numPr>
          <w:ilvl w:val="1"/>
          <w:numId w:val="8"/>
        </w:numPr>
        <w:jc w:val="both"/>
        <w:rPr>
          <w:color w:val="009193"/>
          <w:lang w:val="en-GB"/>
        </w:rPr>
      </w:pPr>
      <w:r>
        <w:rPr>
          <w:color w:val="009193"/>
          <w:lang w:val="en-GB"/>
        </w:rPr>
        <w:t>planes</w:t>
      </w:r>
    </w:p>
    <w:p w14:paraId="5C1086FD" w14:textId="24129BEA" w:rsidR="00DB05A4" w:rsidRDefault="00DB05A4" w:rsidP="00F34BD1">
      <w:pPr>
        <w:pStyle w:val="ITAbsatzohneNr"/>
        <w:numPr>
          <w:ilvl w:val="1"/>
          <w:numId w:val="8"/>
        </w:numPr>
        <w:jc w:val="both"/>
        <w:rPr>
          <w:color w:val="009193"/>
          <w:lang w:val="en-GB"/>
        </w:rPr>
      </w:pPr>
      <w:r>
        <w:rPr>
          <w:color w:val="009193"/>
          <w:lang w:val="en-GB"/>
        </w:rPr>
        <w:t>modal shift</w:t>
      </w:r>
    </w:p>
    <w:p w14:paraId="0C65D661" w14:textId="68B297ED" w:rsidR="00107BB1" w:rsidRDefault="00107BB1" w:rsidP="00F34BD1">
      <w:pPr>
        <w:pStyle w:val="ITAbsatzohneNr"/>
        <w:numPr>
          <w:ilvl w:val="0"/>
          <w:numId w:val="8"/>
        </w:numPr>
        <w:jc w:val="both"/>
        <w:rPr>
          <w:color w:val="009193"/>
          <w:lang w:val="en-GB"/>
        </w:rPr>
      </w:pPr>
      <w:r>
        <w:rPr>
          <w:color w:val="009193"/>
          <w:lang w:val="en-GB"/>
        </w:rPr>
        <w:t>Explain and estimate the project’s contribution to refuelling infrastructures</w:t>
      </w:r>
    </w:p>
    <w:p w14:paraId="269C20A9" w14:textId="67EDCAEE" w:rsidR="006A24C5" w:rsidRDefault="00107BB1" w:rsidP="00F34BD1">
      <w:pPr>
        <w:pStyle w:val="ITAbsatzohneNr"/>
        <w:numPr>
          <w:ilvl w:val="0"/>
          <w:numId w:val="8"/>
        </w:numPr>
        <w:jc w:val="both"/>
        <w:rPr>
          <w:color w:val="009193"/>
          <w:lang w:val="en-GB"/>
        </w:rPr>
      </w:pPr>
      <w:r>
        <w:rPr>
          <w:color w:val="009193"/>
          <w:lang w:val="en-GB"/>
        </w:rPr>
        <w:t>Explain and estimate the project’s contribution to</w:t>
      </w:r>
      <w:r w:rsidR="00D02FD1">
        <w:rPr>
          <w:color w:val="009193"/>
          <w:lang w:val="en-GB"/>
        </w:rPr>
        <w:t xml:space="preserve"> </w:t>
      </w:r>
      <w:r w:rsidR="00D02FD1" w:rsidRPr="00D02FD1">
        <w:rPr>
          <w:color w:val="009193"/>
          <w:lang w:val="en-GB"/>
        </w:rPr>
        <w:t>improv</w:t>
      </w:r>
      <w:r>
        <w:rPr>
          <w:color w:val="009193"/>
          <w:lang w:val="en-GB"/>
        </w:rPr>
        <w:t>ed</w:t>
      </w:r>
      <w:r w:rsidR="00D02FD1" w:rsidRPr="00D02FD1">
        <w:rPr>
          <w:color w:val="009193"/>
          <w:lang w:val="en-GB"/>
        </w:rPr>
        <w:t xml:space="preserve"> transportation networks</w:t>
      </w:r>
    </w:p>
    <w:p w14:paraId="66781C8F" w14:textId="468765BE" w:rsidR="00107BB1" w:rsidRPr="00494640" w:rsidRDefault="00107BB1" w:rsidP="00107BB1">
      <w:pPr>
        <w:pStyle w:val="ITberschrift111"/>
        <w:jc w:val="both"/>
        <w:rPr>
          <w:lang w:val="en-GB"/>
        </w:rPr>
      </w:pPr>
      <w:bookmarkStart w:id="19" w:name="_Toc34314349"/>
      <w:r>
        <w:rPr>
          <w:lang w:val="en-GB"/>
        </w:rPr>
        <w:t>P</w:t>
      </w:r>
      <w:r w:rsidRPr="00A674F2">
        <w:rPr>
          <w:lang w:val="en-GB"/>
        </w:rPr>
        <w:t xml:space="preserve">roject’s contribution to </w:t>
      </w:r>
      <w:r w:rsidR="008E3B57" w:rsidRPr="008E3B57">
        <w:rPr>
          <w:lang w:val="en-GB"/>
        </w:rPr>
        <w:t>creating new jobs in the green economy</w:t>
      </w:r>
      <w:bookmarkEnd w:id="19"/>
    </w:p>
    <w:p w14:paraId="5646EE46" w14:textId="77777777" w:rsidR="008E3B57" w:rsidRPr="008E3B57" w:rsidRDefault="008E3B57" w:rsidP="008E3B57">
      <w:pPr>
        <w:pStyle w:val="ITAbsatzohneNr"/>
        <w:jc w:val="both"/>
        <w:rPr>
          <w:b/>
          <w:color w:val="009193"/>
          <w:lang w:val="en-GB"/>
        </w:rPr>
      </w:pPr>
      <w:r w:rsidRPr="008E3B57">
        <w:rPr>
          <w:b/>
          <w:color w:val="009193"/>
          <w:lang w:val="en-GB"/>
        </w:rPr>
        <w:t>e2 recommendations:</w:t>
      </w:r>
    </w:p>
    <w:p w14:paraId="4ABB2667" w14:textId="3727A850" w:rsidR="009A656D" w:rsidRPr="009A656D" w:rsidRDefault="00B201AD" w:rsidP="00F34BD1">
      <w:pPr>
        <w:pStyle w:val="ITAbsatzohneNr"/>
        <w:numPr>
          <w:ilvl w:val="0"/>
          <w:numId w:val="8"/>
        </w:numPr>
        <w:jc w:val="both"/>
        <w:rPr>
          <w:color w:val="009193"/>
          <w:lang w:val="en-GB"/>
        </w:rPr>
      </w:pPr>
      <w:r>
        <w:rPr>
          <w:color w:val="009193"/>
          <w:lang w:val="en-GB"/>
        </w:rPr>
        <w:t xml:space="preserve">Explain and estimate the project’s contribution to </w:t>
      </w:r>
      <w:r w:rsidRPr="00125ED3">
        <w:rPr>
          <w:color w:val="009193"/>
          <w:lang w:val="en-GB"/>
        </w:rPr>
        <w:t>creating new jobs in the</w:t>
      </w:r>
      <w:r w:rsidRPr="00B201AD">
        <w:rPr>
          <w:color w:val="009193"/>
          <w:lang w:val="en-GB"/>
        </w:rPr>
        <w:t xml:space="preserve"> green economy</w:t>
      </w:r>
    </w:p>
    <w:p w14:paraId="76D4D387" w14:textId="051ED37C" w:rsidR="00663703" w:rsidRPr="00494640" w:rsidRDefault="00663703" w:rsidP="00663703">
      <w:pPr>
        <w:pStyle w:val="ITberschrift111"/>
        <w:jc w:val="both"/>
        <w:rPr>
          <w:lang w:val="en-GB"/>
        </w:rPr>
      </w:pPr>
      <w:bookmarkStart w:id="20" w:name="_Toc34314350"/>
      <w:r>
        <w:rPr>
          <w:lang w:val="en-GB"/>
        </w:rPr>
        <w:t>Other</w:t>
      </w:r>
      <w:r w:rsidRPr="00A674F2">
        <w:rPr>
          <w:lang w:val="en-GB"/>
        </w:rPr>
        <w:t xml:space="preserve"> contribution</w:t>
      </w:r>
      <w:r>
        <w:rPr>
          <w:lang w:val="en-GB"/>
        </w:rPr>
        <w:t>s</w:t>
      </w:r>
      <w:r w:rsidRPr="00A674F2">
        <w:rPr>
          <w:lang w:val="en-GB"/>
        </w:rPr>
        <w:t xml:space="preserve"> to </w:t>
      </w:r>
      <w:r>
        <w:rPr>
          <w:lang w:val="en-GB"/>
        </w:rPr>
        <w:t>sustainable development</w:t>
      </w:r>
      <w:bookmarkEnd w:id="20"/>
    </w:p>
    <w:p w14:paraId="5DC3D1D6" w14:textId="77777777" w:rsidR="00663703" w:rsidRPr="008E3B57" w:rsidRDefault="00663703" w:rsidP="00663703">
      <w:pPr>
        <w:pStyle w:val="ITAbsatzohneNr"/>
        <w:jc w:val="both"/>
        <w:rPr>
          <w:b/>
          <w:color w:val="009193"/>
          <w:lang w:val="en-GB"/>
        </w:rPr>
      </w:pPr>
      <w:r w:rsidRPr="008E3B57">
        <w:rPr>
          <w:b/>
          <w:color w:val="009193"/>
          <w:lang w:val="en-GB"/>
        </w:rPr>
        <w:t>e2 recommendations:</w:t>
      </w:r>
    </w:p>
    <w:p w14:paraId="5FC3631F" w14:textId="1959F324" w:rsidR="001A2082" w:rsidRDefault="001A2082"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w:t>
      </w:r>
      <w:r>
        <w:rPr>
          <w:color w:val="009193"/>
          <w:lang w:val="en-GB"/>
        </w:rPr>
        <w:t xml:space="preserve">European industry’s </w:t>
      </w:r>
      <w:r w:rsidR="00125ED3">
        <w:rPr>
          <w:color w:val="009193"/>
          <w:lang w:val="en-GB"/>
        </w:rPr>
        <w:t>pollution (air, water and soil)</w:t>
      </w:r>
    </w:p>
    <w:p w14:paraId="2B18A01F" w14:textId="15F13CDC" w:rsidR="004C3F17" w:rsidRDefault="004C3F17" w:rsidP="00F34BD1">
      <w:pPr>
        <w:pStyle w:val="ITAbsatzohneNr"/>
        <w:numPr>
          <w:ilvl w:val="0"/>
          <w:numId w:val="8"/>
        </w:numPr>
        <w:jc w:val="both"/>
        <w:rPr>
          <w:color w:val="009193"/>
          <w:lang w:val="en-GB"/>
        </w:rPr>
      </w:pPr>
      <w:r>
        <w:rPr>
          <w:color w:val="009193"/>
          <w:lang w:val="en-GB"/>
        </w:rPr>
        <w:t xml:space="preserve">Explain and estimate the project’s contribution to more </w:t>
      </w:r>
      <w:r w:rsidR="00B85901">
        <w:rPr>
          <w:color w:val="009193"/>
          <w:lang w:val="en-GB"/>
        </w:rPr>
        <w:t>circular products</w:t>
      </w:r>
    </w:p>
    <w:p w14:paraId="302C1C33" w14:textId="4F0ABCCF" w:rsidR="00F7308D" w:rsidRDefault="00F7308D"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 xml:space="preserve">mage to </w:t>
      </w:r>
      <w:r>
        <w:rPr>
          <w:color w:val="009193"/>
          <w:lang w:val="en-GB"/>
        </w:rPr>
        <w:t>forests</w:t>
      </w:r>
    </w:p>
    <w:p w14:paraId="3C2714C2" w14:textId="73394A34" w:rsidR="00F7308D" w:rsidRDefault="00F7308D"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 xml:space="preserve">mage to </w:t>
      </w:r>
      <w:r>
        <w:rPr>
          <w:color w:val="009193"/>
          <w:lang w:val="en-GB"/>
        </w:rPr>
        <w:t>oceans</w:t>
      </w:r>
    </w:p>
    <w:p w14:paraId="2ED9207B" w14:textId="77777777" w:rsidR="00663703" w:rsidRDefault="00663703" w:rsidP="00F34B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da</w:t>
      </w:r>
      <w:r w:rsidRPr="00EE0393">
        <w:rPr>
          <w:color w:val="009193"/>
          <w:lang w:val="en-GB"/>
        </w:rPr>
        <w:t>mage to biodiversity</w:t>
      </w:r>
    </w:p>
    <w:p w14:paraId="521EE62B" w14:textId="25FA07FD" w:rsidR="00663703" w:rsidRDefault="00663703" w:rsidP="00F34BD1">
      <w:pPr>
        <w:pStyle w:val="ITAbsatzohneNr"/>
        <w:numPr>
          <w:ilvl w:val="0"/>
          <w:numId w:val="8"/>
        </w:numPr>
        <w:jc w:val="both"/>
        <w:rPr>
          <w:color w:val="009193"/>
          <w:lang w:val="en-GB"/>
        </w:rPr>
      </w:pPr>
      <w:r>
        <w:rPr>
          <w:color w:val="009193"/>
          <w:lang w:val="en-GB"/>
        </w:rPr>
        <w:t>Explain and estimate the project’s contribution to reducing</w:t>
      </w:r>
      <w:r w:rsidRPr="00F47055">
        <w:rPr>
          <w:color w:val="009193"/>
          <w:lang w:val="en-GB"/>
        </w:rPr>
        <w:t xml:space="preserve"> water stress</w:t>
      </w:r>
    </w:p>
    <w:p w14:paraId="5C8189F0" w14:textId="77777777" w:rsidR="00B77565" w:rsidRDefault="00B77565" w:rsidP="00F34BD1">
      <w:pPr>
        <w:pStyle w:val="ITAbsatzohneNr"/>
        <w:numPr>
          <w:ilvl w:val="0"/>
          <w:numId w:val="8"/>
        </w:numPr>
        <w:jc w:val="both"/>
        <w:rPr>
          <w:color w:val="009193"/>
          <w:lang w:val="en-GB"/>
        </w:rPr>
      </w:pPr>
      <w:r>
        <w:rPr>
          <w:color w:val="009193"/>
          <w:lang w:val="en-GB"/>
        </w:rPr>
        <w:t>Explain and estimate the project’s contribution to reducing</w:t>
      </w:r>
      <w:r w:rsidRPr="00F47055">
        <w:rPr>
          <w:color w:val="009193"/>
          <w:lang w:val="en-GB"/>
        </w:rPr>
        <w:t xml:space="preserve"> water stress</w:t>
      </w:r>
    </w:p>
    <w:p w14:paraId="33524BFD" w14:textId="1829CCEC" w:rsidR="0051613D" w:rsidRDefault="0051613D" w:rsidP="00F34BD1">
      <w:pPr>
        <w:pStyle w:val="ITAbsatzohneNr"/>
        <w:numPr>
          <w:ilvl w:val="0"/>
          <w:numId w:val="8"/>
        </w:numPr>
        <w:jc w:val="both"/>
        <w:rPr>
          <w:color w:val="009193"/>
          <w:lang w:val="en-GB"/>
        </w:rPr>
      </w:pPr>
      <w:r>
        <w:rPr>
          <w:color w:val="009193"/>
          <w:lang w:val="en-GB"/>
        </w:rPr>
        <w:t xml:space="preserve">Explain and estimate the project’s contribution to </w:t>
      </w:r>
      <w:r w:rsidR="00B77565">
        <w:rPr>
          <w:color w:val="009193"/>
          <w:lang w:val="en-GB"/>
        </w:rPr>
        <w:t>a toxic-free environment (chemicals)</w:t>
      </w:r>
      <w:r w:rsidRPr="00F47055">
        <w:rPr>
          <w:color w:val="009193"/>
          <w:lang w:val="en-GB"/>
        </w:rPr>
        <w:t>.</w:t>
      </w:r>
    </w:p>
    <w:p w14:paraId="52471C6B" w14:textId="77777777" w:rsidR="0087171A" w:rsidRPr="0025715E" w:rsidRDefault="0087171A" w:rsidP="0025715E">
      <w:pPr>
        <w:pStyle w:val="ITAbsatzohneNr"/>
        <w:rPr>
          <w:lang w:val="en-GB"/>
        </w:rPr>
      </w:pPr>
    </w:p>
    <w:p w14:paraId="3F98907E" w14:textId="77777777" w:rsidR="000A3E70" w:rsidRDefault="000A3E70" w:rsidP="000A3E70">
      <w:pPr>
        <w:pStyle w:val="ITberschrift11"/>
        <w:numPr>
          <w:ilvl w:val="1"/>
          <w:numId w:val="5"/>
        </w:numPr>
        <w:rPr>
          <w:lang w:val="en-GB"/>
        </w:rPr>
      </w:pPr>
      <w:bookmarkStart w:id="21" w:name="_Toc33613074"/>
      <w:bookmarkStart w:id="22" w:name="_Toc33701382"/>
      <w:bookmarkStart w:id="23" w:name="_Toc34314351"/>
      <w:r>
        <w:rPr>
          <w:lang w:val="en-GB"/>
        </w:rPr>
        <w:lastRenderedPageBreak/>
        <w:t>Contribution to the hydrogen strategic value chain</w:t>
      </w:r>
      <w:bookmarkEnd w:id="21"/>
      <w:bookmarkEnd w:id="22"/>
      <w:bookmarkEnd w:id="23"/>
    </w:p>
    <w:p w14:paraId="5AEC0A56" w14:textId="77777777" w:rsidR="000A3E70" w:rsidRDefault="000A3E70" w:rsidP="000A3E70">
      <w:pPr>
        <w:pStyle w:val="ITberschrift111"/>
        <w:numPr>
          <w:ilvl w:val="2"/>
          <w:numId w:val="5"/>
        </w:numPr>
        <w:rPr>
          <w:lang w:val="en-GB"/>
        </w:rPr>
      </w:pPr>
      <w:bookmarkStart w:id="24" w:name="_Toc33613075"/>
      <w:bookmarkStart w:id="25" w:name="_Toc33701383"/>
      <w:bookmarkStart w:id="26" w:name="_Toc34314352"/>
      <w:r>
        <w:rPr>
          <w:lang w:val="en-GB"/>
        </w:rPr>
        <w:t>Project’s position in the hydrogen strategic value chain</w:t>
      </w:r>
      <w:bookmarkEnd w:id="24"/>
      <w:bookmarkEnd w:id="25"/>
      <w:bookmarkEnd w:id="26"/>
    </w:p>
    <w:p w14:paraId="2C5579E8" w14:textId="77777777" w:rsidR="000A3E70" w:rsidRDefault="000A3E70" w:rsidP="000A3E70">
      <w:pPr>
        <w:pStyle w:val="ITberschrift111"/>
        <w:numPr>
          <w:ilvl w:val="2"/>
          <w:numId w:val="5"/>
        </w:numPr>
        <w:rPr>
          <w:lang w:val="en-GB"/>
        </w:rPr>
      </w:pPr>
      <w:bookmarkStart w:id="27" w:name="_Toc33613076"/>
      <w:bookmarkStart w:id="28" w:name="_Toc33701384"/>
      <w:bookmarkStart w:id="29" w:name="_Toc34314353"/>
      <w:r>
        <w:rPr>
          <w:lang w:val="en-GB"/>
        </w:rPr>
        <w:t>Contribution to the industrial value chain in France</w:t>
      </w:r>
      <w:bookmarkEnd w:id="27"/>
      <w:bookmarkEnd w:id="28"/>
      <w:bookmarkEnd w:id="29"/>
    </w:p>
    <w:p w14:paraId="66328C00" w14:textId="77777777" w:rsidR="000A3E70" w:rsidRDefault="000A3E70" w:rsidP="000A3E70">
      <w:pPr>
        <w:pStyle w:val="ITAbsatzohneNr"/>
        <w:jc w:val="both"/>
        <w:rPr>
          <w:b/>
          <w:color w:val="009193"/>
          <w:lang w:val="en-GB"/>
        </w:rPr>
      </w:pPr>
      <w:r w:rsidRPr="00E455D4">
        <w:rPr>
          <w:b/>
          <w:color w:val="009193"/>
          <w:lang w:val="en-GB"/>
        </w:rPr>
        <w:t>e2 additional recommendations:</w:t>
      </w:r>
    </w:p>
    <w:p w14:paraId="3C31CA38" w14:textId="77777777" w:rsidR="000A3E70" w:rsidRDefault="000A3E70" w:rsidP="000A3E70">
      <w:pPr>
        <w:pStyle w:val="ITAbsatzohneNr"/>
        <w:numPr>
          <w:ilvl w:val="0"/>
          <w:numId w:val="8"/>
        </w:numPr>
        <w:jc w:val="both"/>
        <w:rPr>
          <w:color w:val="009193"/>
          <w:lang w:val="en-GB"/>
        </w:rPr>
      </w:pPr>
      <w:r>
        <w:rPr>
          <w:color w:val="009193"/>
          <w:lang w:val="en-GB"/>
        </w:rPr>
        <w:t>Describe the French partners</w:t>
      </w:r>
    </w:p>
    <w:p w14:paraId="5D27A799" w14:textId="77777777" w:rsidR="000A3E70" w:rsidRPr="000047ED" w:rsidRDefault="000A3E70" w:rsidP="000A3E70">
      <w:pPr>
        <w:pStyle w:val="ITAbsatzohneNr"/>
        <w:numPr>
          <w:ilvl w:val="0"/>
          <w:numId w:val="8"/>
        </w:numPr>
        <w:jc w:val="both"/>
        <w:rPr>
          <w:color w:val="009193"/>
          <w:lang w:val="en-GB"/>
        </w:rPr>
      </w:pPr>
      <w:r>
        <w:rPr>
          <w:color w:val="009193"/>
          <w:lang w:val="en-GB"/>
        </w:rPr>
        <w:t>Explain the complementarities / synergies with French partners and their projects</w:t>
      </w:r>
    </w:p>
    <w:p w14:paraId="55558FF1" w14:textId="77777777" w:rsidR="000A3E70" w:rsidRDefault="000A3E70" w:rsidP="000A3E70">
      <w:pPr>
        <w:pStyle w:val="ITberschrift111"/>
        <w:numPr>
          <w:ilvl w:val="2"/>
          <w:numId w:val="5"/>
        </w:numPr>
        <w:rPr>
          <w:lang w:val="en-GB"/>
        </w:rPr>
      </w:pPr>
      <w:bookmarkStart w:id="30" w:name="_Toc33613077"/>
      <w:bookmarkStart w:id="31" w:name="_Toc33701385"/>
      <w:bookmarkStart w:id="32" w:name="_Toc34314354"/>
      <w:r>
        <w:rPr>
          <w:lang w:val="en-GB"/>
        </w:rPr>
        <w:t>Contribution to the industrial value chain in Europe</w:t>
      </w:r>
      <w:bookmarkEnd w:id="30"/>
      <w:bookmarkEnd w:id="31"/>
      <w:bookmarkEnd w:id="32"/>
    </w:p>
    <w:p w14:paraId="4E7FF7F4" w14:textId="77777777" w:rsidR="000A3E70" w:rsidRDefault="000A3E70" w:rsidP="000A3E70">
      <w:pPr>
        <w:pStyle w:val="ITAbsatzohneNr"/>
        <w:jc w:val="both"/>
        <w:rPr>
          <w:b/>
          <w:color w:val="009193"/>
          <w:lang w:val="en-GB"/>
        </w:rPr>
      </w:pPr>
      <w:r w:rsidRPr="00E455D4">
        <w:rPr>
          <w:b/>
          <w:color w:val="009193"/>
          <w:lang w:val="en-GB"/>
        </w:rPr>
        <w:t>e2 additional recommendations:</w:t>
      </w:r>
    </w:p>
    <w:p w14:paraId="1E581898" w14:textId="77777777" w:rsidR="000A3E70" w:rsidRPr="000047ED" w:rsidRDefault="000A3E70" w:rsidP="000A3E70">
      <w:pPr>
        <w:pStyle w:val="ITAbsatzohneNr"/>
        <w:numPr>
          <w:ilvl w:val="0"/>
          <w:numId w:val="8"/>
        </w:numPr>
        <w:jc w:val="both"/>
        <w:rPr>
          <w:color w:val="009193"/>
          <w:lang w:val="en-GB"/>
        </w:rPr>
      </w:pPr>
      <w:r w:rsidRPr="000047ED">
        <w:rPr>
          <w:color w:val="009193"/>
          <w:lang w:val="en-GB"/>
        </w:rPr>
        <w:t xml:space="preserve">Describe the </w:t>
      </w:r>
      <w:r>
        <w:rPr>
          <w:color w:val="009193"/>
          <w:lang w:val="en-GB"/>
        </w:rPr>
        <w:t>European</w:t>
      </w:r>
      <w:r w:rsidRPr="000047ED">
        <w:rPr>
          <w:color w:val="009193"/>
          <w:lang w:val="en-GB"/>
        </w:rPr>
        <w:t xml:space="preserve"> partners</w:t>
      </w:r>
    </w:p>
    <w:p w14:paraId="673D8EB4" w14:textId="4B250328" w:rsidR="000A3E70" w:rsidRPr="000A3E70" w:rsidRDefault="000A3E70" w:rsidP="000A3E70">
      <w:pPr>
        <w:pStyle w:val="ITAbsatzohneNr"/>
        <w:numPr>
          <w:ilvl w:val="0"/>
          <w:numId w:val="8"/>
        </w:numPr>
        <w:jc w:val="both"/>
        <w:rPr>
          <w:color w:val="009193"/>
          <w:lang w:val="en-GB"/>
        </w:rPr>
      </w:pPr>
      <w:r w:rsidRPr="000047ED">
        <w:rPr>
          <w:color w:val="009193"/>
          <w:lang w:val="en-GB"/>
        </w:rPr>
        <w:t xml:space="preserve">Explain the complementarities / synergies with </w:t>
      </w:r>
      <w:r>
        <w:rPr>
          <w:color w:val="009193"/>
          <w:lang w:val="en-GB"/>
        </w:rPr>
        <w:t>European</w:t>
      </w:r>
      <w:r w:rsidRPr="000047ED">
        <w:rPr>
          <w:color w:val="009193"/>
          <w:lang w:val="en-GB"/>
        </w:rPr>
        <w:t xml:space="preserve"> partners and their projects</w:t>
      </w:r>
    </w:p>
    <w:p w14:paraId="52863075" w14:textId="7B78FE66" w:rsidR="0032185C" w:rsidRPr="0032185C" w:rsidRDefault="00FB71D8" w:rsidP="0032185C">
      <w:pPr>
        <w:pStyle w:val="ITberschrift11"/>
        <w:rPr>
          <w:lang w:val="en-GB"/>
        </w:rPr>
      </w:pPr>
      <w:bookmarkStart w:id="33" w:name="_Toc34314355"/>
      <w:r w:rsidRPr="00504B99">
        <w:rPr>
          <w:lang w:val="en-GB"/>
        </w:rPr>
        <w:t>I</w:t>
      </w:r>
      <w:r w:rsidR="00DD5ED5" w:rsidRPr="00504B99">
        <w:rPr>
          <w:lang w:val="en-GB"/>
        </w:rPr>
        <w:t>ntellectual Property Rights</w:t>
      </w:r>
      <w:bookmarkEnd w:id="33"/>
    </w:p>
    <w:p w14:paraId="1C6881C4" w14:textId="77777777" w:rsidR="000956E9" w:rsidRPr="00E455D4" w:rsidRDefault="000956E9" w:rsidP="00FB71D8">
      <w:pPr>
        <w:pStyle w:val="ITAbsatzohneNr"/>
        <w:rPr>
          <w:i/>
          <w:lang w:val="en-GB"/>
        </w:rPr>
      </w:pPr>
      <w:r w:rsidRPr="00E455D4">
        <w:rPr>
          <w:i/>
          <w:lang w:val="en-GB"/>
        </w:rPr>
        <w:t>IP management principles</w:t>
      </w:r>
    </w:p>
    <w:p w14:paraId="7046F885" w14:textId="77777777" w:rsidR="00F407AE" w:rsidRPr="00E455D4" w:rsidRDefault="000956E9" w:rsidP="00FB71D8">
      <w:pPr>
        <w:pStyle w:val="ITAbsatzohneNr"/>
        <w:rPr>
          <w:i/>
          <w:lang w:val="en-GB"/>
        </w:rPr>
      </w:pPr>
      <w:r w:rsidRPr="00E455D4">
        <w:rPr>
          <w:i/>
          <w:lang w:val="en-GB"/>
        </w:rPr>
        <w:t>IP protections principles</w:t>
      </w:r>
    </w:p>
    <w:p w14:paraId="6DB8E89F" w14:textId="77777777" w:rsidR="000956E9" w:rsidRPr="00E455D4" w:rsidRDefault="000956E9" w:rsidP="00FB71D8">
      <w:pPr>
        <w:pStyle w:val="ITAbsatzohneNr"/>
        <w:rPr>
          <w:i/>
          <w:lang w:val="en-GB"/>
        </w:rPr>
      </w:pPr>
      <w:r w:rsidRPr="00E455D4">
        <w:rPr>
          <w:i/>
          <w:lang w:val="en-GB"/>
        </w:rPr>
        <w:t>IP exploitation principles</w:t>
      </w:r>
    </w:p>
    <w:p w14:paraId="0AF94819" w14:textId="77777777" w:rsidR="00881738" w:rsidRPr="009879B6" w:rsidRDefault="00881738" w:rsidP="00FB71D8">
      <w:pPr>
        <w:pStyle w:val="ITAbsatzohneNr"/>
        <w:rPr>
          <w:i/>
          <w:lang w:val="en-US"/>
        </w:rPr>
      </w:pPr>
    </w:p>
    <w:p w14:paraId="39F083D0" w14:textId="0158C254" w:rsidR="00881738" w:rsidRDefault="00881738" w:rsidP="00881738">
      <w:pPr>
        <w:pStyle w:val="ITberschrift111"/>
        <w:rPr>
          <w:lang w:val="en-GB"/>
        </w:rPr>
      </w:pPr>
      <w:bookmarkStart w:id="34" w:name="_Toc34314356"/>
      <w:r w:rsidRPr="00E455D4">
        <w:rPr>
          <w:lang w:val="en-GB"/>
        </w:rPr>
        <w:t>IP management principles</w:t>
      </w:r>
      <w:bookmarkEnd w:id="34"/>
    </w:p>
    <w:p w14:paraId="665284AE" w14:textId="5F2A8EEC" w:rsidR="00E455D4" w:rsidRDefault="00E455D4" w:rsidP="00E455D4">
      <w:pPr>
        <w:pStyle w:val="ITAbsatzohneNr"/>
        <w:jc w:val="both"/>
        <w:rPr>
          <w:b/>
          <w:color w:val="009193"/>
          <w:lang w:val="en-GB"/>
        </w:rPr>
      </w:pPr>
      <w:r w:rsidRPr="00E455D4">
        <w:rPr>
          <w:b/>
          <w:color w:val="009193"/>
          <w:lang w:val="en-GB"/>
        </w:rPr>
        <w:t>e2 additional recommendations:</w:t>
      </w:r>
    </w:p>
    <w:p w14:paraId="7F9FA08F" w14:textId="24704EDC" w:rsidR="00656431" w:rsidRPr="00CB0446" w:rsidRDefault="00E455D4" w:rsidP="00F34BD1">
      <w:pPr>
        <w:pStyle w:val="ITAbsatzohneNr"/>
        <w:numPr>
          <w:ilvl w:val="0"/>
          <w:numId w:val="8"/>
        </w:numPr>
        <w:jc w:val="both"/>
        <w:rPr>
          <w:color w:val="009193"/>
          <w:lang w:val="en-GB"/>
        </w:rPr>
      </w:pPr>
      <w:r>
        <w:rPr>
          <w:color w:val="009193"/>
          <w:lang w:val="en-GB"/>
        </w:rPr>
        <w:t>Briefly describe here the company’s general IP management principles</w:t>
      </w:r>
    </w:p>
    <w:p w14:paraId="7EB9D044" w14:textId="77777777" w:rsidR="00E455D4" w:rsidRPr="00E455D4" w:rsidRDefault="00E455D4" w:rsidP="00E455D4">
      <w:pPr>
        <w:pStyle w:val="ITAbsatzohneNr"/>
        <w:rPr>
          <w:lang w:val="en-GB"/>
        </w:rPr>
      </w:pPr>
    </w:p>
    <w:p w14:paraId="5AFD9369" w14:textId="3549C717" w:rsidR="00881738" w:rsidRDefault="00881738" w:rsidP="00881738">
      <w:pPr>
        <w:pStyle w:val="ITberschrift111"/>
        <w:rPr>
          <w:lang w:val="en-GB"/>
        </w:rPr>
      </w:pPr>
      <w:bookmarkStart w:id="35" w:name="_Toc34314357"/>
      <w:r w:rsidRPr="00E455D4">
        <w:rPr>
          <w:lang w:val="en-GB"/>
        </w:rPr>
        <w:t>IP protection principles</w:t>
      </w:r>
      <w:bookmarkEnd w:id="35"/>
    </w:p>
    <w:p w14:paraId="5668BE95"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68A6AE88" w14:textId="56514C6F" w:rsidR="00D87122" w:rsidRPr="0087468B" w:rsidRDefault="00E455D4" w:rsidP="00F34BD1">
      <w:pPr>
        <w:pStyle w:val="ITAbsatzohneNr"/>
        <w:numPr>
          <w:ilvl w:val="0"/>
          <w:numId w:val="8"/>
        </w:numPr>
        <w:jc w:val="both"/>
        <w:rPr>
          <w:color w:val="009193"/>
          <w:lang w:val="en-GB"/>
        </w:rPr>
      </w:pPr>
      <w:r>
        <w:rPr>
          <w:color w:val="009193"/>
          <w:lang w:val="en-GB"/>
        </w:rPr>
        <w:t>Describe here the IP protection principles that will be followed in the IPCEI</w:t>
      </w:r>
    </w:p>
    <w:p w14:paraId="209A46B4" w14:textId="77777777" w:rsidR="00E455D4" w:rsidRPr="00E455D4" w:rsidRDefault="00E455D4" w:rsidP="00E455D4">
      <w:pPr>
        <w:pStyle w:val="ITAbsatzohneNr"/>
        <w:rPr>
          <w:lang w:val="en-GB"/>
        </w:rPr>
      </w:pPr>
    </w:p>
    <w:p w14:paraId="4D0CFC9C" w14:textId="77777777" w:rsidR="00881738" w:rsidRPr="00E455D4" w:rsidRDefault="00881738" w:rsidP="00881738">
      <w:pPr>
        <w:pStyle w:val="ITberschrift111"/>
        <w:rPr>
          <w:lang w:val="en-GB"/>
        </w:rPr>
      </w:pPr>
      <w:bookmarkStart w:id="36" w:name="_Toc34314358"/>
      <w:r w:rsidRPr="00E455D4">
        <w:rPr>
          <w:lang w:val="en-GB"/>
        </w:rPr>
        <w:t>IP exploitation principles</w:t>
      </w:r>
      <w:bookmarkEnd w:id="36"/>
    </w:p>
    <w:p w14:paraId="77426DBF" w14:textId="77777777" w:rsidR="00E455D4" w:rsidRDefault="00E455D4" w:rsidP="00E455D4">
      <w:pPr>
        <w:pStyle w:val="ITAbsatzohneNr"/>
        <w:jc w:val="both"/>
        <w:rPr>
          <w:b/>
          <w:color w:val="009193"/>
          <w:lang w:val="en-GB"/>
        </w:rPr>
      </w:pPr>
      <w:r w:rsidRPr="00E455D4">
        <w:rPr>
          <w:b/>
          <w:color w:val="009193"/>
          <w:lang w:val="en-GB"/>
        </w:rPr>
        <w:t>e2 additional recommendations:</w:t>
      </w:r>
    </w:p>
    <w:p w14:paraId="4A792D0D" w14:textId="0AE83D64" w:rsidR="00E455D4" w:rsidRPr="0087468B" w:rsidRDefault="00E455D4" w:rsidP="00F34BD1">
      <w:pPr>
        <w:pStyle w:val="ITAbsatzohneNr"/>
        <w:numPr>
          <w:ilvl w:val="0"/>
          <w:numId w:val="8"/>
        </w:numPr>
        <w:jc w:val="both"/>
        <w:rPr>
          <w:color w:val="009193"/>
          <w:lang w:val="en-GB"/>
        </w:rPr>
      </w:pPr>
      <w:r>
        <w:rPr>
          <w:color w:val="009193"/>
          <w:lang w:val="en-GB"/>
        </w:rPr>
        <w:t>Describe here the IP exploitation principles that will be followed in the IPCEI; please note that the company will be requested to commit to grant licences on IP protected results from the IPCEI on FRAND conditions</w:t>
      </w:r>
      <w:r w:rsidR="00474B68">
        <w:rPr>
          <w:color w:val="009193"/>
          <w:lang w:val="en-GB"/>
        </w:rPr>
        <w:t xml:space="preserve"> </w:t>
      </w:r>
      <w:r w:rsidR="00D03412">
        <w:rPr>
          <w:color w:val="009193"/>
          <w:lang w:val="en-GB"/>
        </w:rPr>
        <w:t xml:space="preserve">if it requires a large State aid amount </w:t>
      </w:r>
      <w:r w:rsidR="00474B68">
        <w:rPr>
          <w:color w:val="009193"/>
          <w:lang w:val="en-GB"/>
        </w:rPr>
        <w:t xml:space="preserve">(see below chapter 3 on </w:t>
      </w:r>
      <w:proofErr w:type="spellStart"/>
      <w:r w:rsidR="00474B68">
        <w:rPr>
          <w:color w:val="009193"/>
          <w:lang w:val="en-GB"/>
        </w:rPr>
        <w:t>Spillovers</w:t>
      </w:r>
      <w:proofErr w:type="spellEnd"/>
      <w:r w:rsidR="00474B68">
        <w:rPr>
          <w:color w:val="009193"/>
          <w:lang w:val="en-GB"/>
        </w:rPr>
        <w:t>)</w:t>
      </w:r>
    </w:p>
    <w:p w14:paraId="25C21E85" w14:textId="77777777" w:rsidR="00E455D4" w:rsidRPr="00E455D4" w:rsidRDefault="00E455D4" w:rsidP="00E455D4">
      <w:pPr>
        <w:pStyle w:val="ITAbsatzohneNr"/>
        <w:rPr>
          <w:lang w:val="en-GB"/>
        </w:rPr>
      </w:pPr>
    </w:p>
    <w:p w14:paraId="4AB8E1F1" w14:textId="4384B6A8" w:rsidR="00EA378C" w:rsidRPr="00504B99" w:rsidRDefault="00EA378C" w:rsidP="00EA378C">
      <w:pPr>
        <w:pStyle w:val="ITberschrift11"/>
        <w:rPr>
          <w:lang w:val="en-GB"/>
        </w:rPr>
      </w:pPr>
      <w:bookmarkStart w:id="37" w:name="_Toc34314359"/>
      <w:r w:rsidRPr="000956E9">
        <w:rPr>
          <w:lang w:val="en-GB"/>
        </w:rPr>
        <w:t>Work P</w:t>
      </w:r>
      <w:r w:rsidR="008A6C79" w:rsidRPr="00504B99">
        <w:rPr>
          <w:lang w:val="en-GB"/>
        </w:rPr>
        <w:t>lan</w:t>
      </w:r>
      <w:bookmarkEnd w:id="37"/>
    </w:p>
    <w:p w14:paraId="31C0B2BE" w14:textId="66D48F45" w:rsidR="00DD5ED5" w:rsidRPr="00504B99" w:rsidRDefault="00DD5ED5" w:rsidP="00DD5ED5">
      <w:pPr>
        <w:pStyle w:val="ITAbsatzohneNr"/>
        <w:rPr>
          <w:i/>
          <w:lang w:val="en-GB"/>
        </w:rPr>
      </w:pPr>
      <w:r w:rsidRPr="00504B99">
        <w:rPr>
          <w:i/>
          <w:lang w:val="en-GB"/>
        </w:rPr>
        <w:t>Please describe your work plan in respect to the described work in the T</w:t>
      </w:r>
      <w:r w:rsidR="004A3076">
        <w:rPr>
          <w:i/>
          <w:lang w:val="en-GB"/>
        </w:rPr>
        <w:t xml:space="preserve">echnical </w:t>
      </w:r>
      <w:r w:rsidRPr="00504B99">
        <w:rPr>
          <w:i/>
          <w:lang w:val="en-GB"/>
        </w:rPr>
        <w:t>F</w:t>
      </w:r>
      <w:r w:rsidR="004A3076">
        <w:rPr>
          <w:i/>
          <w:lang w:val="en-GB"/>
        </w:rPr>
        <w:t>ields</w:t>
      </w:r>
      <w:r w:rsidR="00B25DB6">
        <w:rPr>
          <w:i/>
          <w:lang w:val="en-GB"/>
        </w:rPr>
        <w:t xml:space="preserve"> (TF)</w:t>
      </w:r>
      <w:r w:rsidRPr="00504B99">
        <w:rPr>
          <w:i/>
          <w:lang w:val="en-GB"/>
        </w:rPr>
        <w:t xml:space="preserve"> annex.</w:t>
      </w:r>
    </w:p>
    <w:tbl>
      <w:tblPr>
        <w:tblStyle w:val="Grilledutableau"/>
        <w:tblW w:w="0" w:type="auto"/>
        <w:tblInd w:w="108" w:type="dxa"/>
        <w:tblLook w:val="04A0" w:firstRow="1" w:lastRow="0" w:firstColumn="1" w:lastColumn="0" w:noHBand="0" w:noVBand="1"/>
      </w:tblPr>
      <w:tblGrid>
        <w:gridCol w:w="738"/>
        <w:gridCol w:w="709"/>
        <w:gridCol w:w="850"/>
        <w:gridCol w:w="4176"/>
        <w:gridCol w:w="1227"/>
        <w:gridCol w:w="1254"/>
      </w:tblGrid>
      <w:tr w:rsidR="004A5D71" w:rsidRPr="00504B99" w14:paraId="6E64427B" w14:textId="77777777" w:rsidTr="00902932">
        <w:trPr>
          <w:trHeight w:val="765"/>
        </w:trPr>
        <w:tc>
          <w:tcPr>
            <w:tcW w:w="738" w:type="dxa"/>
            <w:vAlign w:val="center"/>
          </w:tcPr>
          <w:p w14:paraId="4895F4D8" w14:textId="61C324EE" w:rsidR="004A5D71" w:rsidRPr="000956E9" w:rsidRDefault="004A5D71" w:rsidP="003971F9">
            <w:pPr>
              <w:pStyle w:val="ITAbsatzohneNr"/>
              <w:jc w:val="center"/>
              <w:rPr>
                <w:rFonts w:cs="Arial"/>
                <w:b/>
                <w:bCs/>
                <w:sz w:val="22"/>
                <w:szCs w:val="22"/>
                <w:lang w:val="en-GB"/>
              </w:rPr>
            </w:pPr>
            <w:r w:rsidRPr="000956E9">
              <w:rPr>
                <w:rFonts w:cs="Arial"/>
                <w:b/>
                <w:bCs/>
                <w:sz w:val="22"/>
                <w:szCs w:val="22"/>
                <w:lang w:val="en-GB"/>
              </w:rPr>
              <w:t>TF</w:t>
            </w:r>
            <w:r w:rsidR="00902932">
              <w:rPr>
                <w:rFonts w:cs="Arial"/>
                <w:b/>
                <w:bCs/>
                <w:sz w:val="22"/>
                <w:szCs w:val="22"/>
                <w:lang w:val="en-GB"/>
              </w:rPr>
              <w:t xml:space="preserve"> n</w:t>
            </w:r>
            <w:r w:rsidR="00E21010">
              <w:rPr>
                <w:rFonts w:cs="Arial"/>
                <w:b/>
                <w:bCs/>
                <w:sz w:val="22"/>
                <w:szCs w:val="22"/>
                <w:lang w:val="en-GB"/>
              </w:rPr>
              <w:t>o.</w:t>
            </w:r>
          </w:p>
        </w:tc>
        <w:tc>
          <w:tcPr>
            <w:tcW w:w="709" w:type="dxa"/>
            <w:vAlign w:val="center"/>
            <w:hideMark/>
          </w:tcPr>
          <w:p w14:paraId="3BDEE9CC" w14:textId="1A82CCF2"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WP</w:t>
            </w:r>
            <w:r w:rsidR="00902932">
              <w:rPr>
                <w:rFonts w:cs="Arial"/>
                <w:b/>
                <w:bCs/>
                <w:sz w:val="22"/>
                <w:szCs w:val="22"/>
                <w:lang w:val="en-GB"/>
              </w:rPr>
              <w:t xml:space="preserve"> n</w:t>
            </w:r>
            <w:r w:rsidR="00E21010">
              <w:rPr>
                <w:rFonts w:cs="Arial"/>
                <w:b/>
                <w:bCs/>
                <w:sz w:val="22"/>
                <w:szCs w:val="22"/>
                <w:lang w:val="en-GB"/>
              </w:rPr>
              <w:t>o.</w:t>
            </w:r>
          </w:p>
        </w:tc>
        <w:tc>
          <w:tcPr>
            <w:tcW w:w="850" w:type="dxa"/>
            <w:vAlign w:val="center"/>
          </w:tcPr>
          <w:p w14:paraId="4242127A" w14:textId="10F6D380" w:rsidR="004A5D71" w:rsidRPr="00504B99" w:rsidRDefault="004A5D71" w:rsidP="003971F9">
            <w:pPr>
              <w:pStyle w:val="ITAbsatzohneNr"/>
              <w:jc w:val="center"/>
              <w:rPr>
                <w:rFonts w:cs="Arial"/>
                <w:b/>
                <w:bCs/>
                <w:sz w:val="22"/>
                <w:szCs w:val="22"/>
                <w:lang w:val="en-GB"/>
              </w:rPr>
            </w:pPr>
            <w:r>
              <w:rPr>
                <w:rFonts w:cs="Arial"/>
                <w:b/>
                <w:bCs/>
                <w:sz w:val="22"/>
                <w:szCs w:val="22"/>
                <w:lang w:val="en-GB"/>
              </w:rPr>
              <w:t>R&amp;D / FID</w:t>
            </w:r>
          </w:p>
        </w:tc>
        <w:tc>
          <w:tcPr>
            <w:tcW w:w="4176" w:type="dxa"/>
            <w:vAlign w:val="center"/>
            <w:hideMark/>
          </w:tcPr>
          <w:p w14:paraId="71BBFD17" w14:textId="3F6935CF"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Title</w:t>
            </w:r>
          </w:p>
        </w:tc>
        <w:tc>
          <w:tcPr>
            <w:tcW w:w="1227" w:type="dxa"/>
            <w:vAlign w:val="center"/>
            <w:hideMark/>
          </w:tcPr>
          <w:p w14:paraId="53E94E38" w14:textId="32AA0323" w:rsidR="004A5D71" w:rsidRPr="00504B99" w:rsidRDefault="004A5D71" w:rsidP="003971F9">
            <w:pPr>
              <w:pStyle w:val="ITAbsatzohneNr"/>
              <w:jc w:val="center"/>
              <w:rPr>
                <w:rFonts w:cs="Arial"/>
                <w:b/>
                <w:bCs/>
                <w:sz w:val="22"/>
                <w:szCs w:val="22"/>
                <w:lang w:val="en-GB"/>
              </w:rPr>
            </w:pPr>
            <w:r w:rsidRPr="00504B99">
              <w:rPr>
                <w:rFonts w:cs="Arial"/>
                <w:b/>
                <w:bCs/>
                <w:sz w:val="22"/>
                <w:szCs w:val="22"/>
                <w:lang w:val="en-GB"/>
              </w:rPr>
              <w:t>Person Months (</w:t>
            </w:r>
            <w:r w:rsidR="003971F9">
              <w:rPr>
                <w:rFonts w:cs="Arial"/>
                <w:b/>
                <w:bCs/>
                <w:sz w:val="22"/>
                <w:szCs w:val="22"/>
                <w:lang w:val="en-GB"/>
              </w:rPr>
              <w:t>global)</w:t>
            </w:r>
          </w:p>
        </w:tc>
        <w:tc>
          <w:tcPr>
            <w:tcW w:w="1254" w:type="dxa"/>
            <w:vAlign w:val="center"/>
            <w:hideMark/>
          </w:tcPr>
          <w:p w14:paraId="386AA5B7" w14:textId="6F0F259E" w:rsidR="004A5D71" w:rsidRPr="00504B99" w:rsidRDefault="004A5D71" w:rsidP="003971F9">
            <w:pPr>
              <w:pStyle w:val="ITAbsatzohneNr"/>
              <w:jc w:val="center"/>
              <w:rPr>
                <w:rFonts w:cs="Arial"/>
                <w:b/>
                <w:bCs/>
                <w:sz w:val="22"/>
                <w:szCs w:val="22"/>
                <w:lang w:val="en-US"/>
              </w:rPr>
            </w:pPr>
            <w:r w:rsidRPr="00504B99">
              <w:rPr>
                <w:rFonts w:cs="Arial"/>
                <w:b/>
                <w:bCs/>
                <w:sz w:val="22"/>
                <w:szCs w:val="22"/>
                <w:lang w:val="en-US"/>
              </w:rPr>
              <w:t>P</w:t>
            </w:r>
            <w:r w:rsidR="003971F9">
              <w:rPr>
                <w:rFonts w:cs="Arial"/>
                <w:b/>
                <w:bCs/>
                <w:sz w:val="22"/>
                <w:szCs w:val="22"/>
                <w:lang w:val="en-US"/>
              </w:rPr>
              <w:t xml:space="preserve">erson </w:t>
            </w:r>
            <w:r w:rsidRPr="00504B99">
              <w:rPr>
                <w:rFonts w:cs="Arial"/>
                <w:b/>
                <w:bCs/>
                <w:sz w:val="22"/>
                <w:szCs w:val="22"/>
                <w:lang w:val="en-US"/>
              </w:rPr>
              <w:t>M</w:t>
            </w:r>
            <w:r w:rsidR="003971F9">
              <w:rPr>
                <w:rFonts w:cs="Arial"/>
                <w:b/>
                <w:bCs/>
                <w:sz w:val="22"/>
                <w:szCs w:val="22"/>
                <w:lang w:val="en-US"/>
              </w:rPr>
              <w:t>onths</w:t>
            </w:r>
            <w:r w:rsidRPr="00504B99">
              <w:rPr>
                <w:rFonts w:cs="Arial"/>
                <w:b/>
                <w:bCs/>
                <w:sz w:val="22"/>
                <w:szCs w:val="22"/>
                <w:lang w:val="en-US"/>
              </w:rPr>
              <w:br/>
              <w:t>(R&amp;D&amp;I)</w:t>
            </w:r>
          </w:p>
        </w:tc>
      </w:tr>
      <w:tr w:rsidR="00D22A34" w:rsidRPr="00504B99" w14:paraId="3ECB2DB5" w14:textId="77777777" w:rsidTr="00BA3FA4">
        <w:trPr>
          <w:trHeight w:val="360"/>
        </w:trPr>
        <w:tc>
          <w:tcPr>
            <w:tcW w:w="738" w:type="dxa"/>
            <w:vAlign w:val="center"/>
          </w:tcPr>
          <w:p w14:paraId="270F9621" w14:textId="77777777" w:rsidR="00D22A34" w:rsidRPr="00504B99" w:rsidRDefault="00D22A34" w:rsidP="00BA3FA4">
            <w:pPr>
              <w:pStyle w:val="ITAbsatzohneNr"/>
              <w:rPr>
                <w:rFonts w:cs="Arial"/>
                <w:sz w:val="22"/>
                <w:szCs w:val="22"/>
              </w:rPr>
            </w:pPr>
          </w:p>
        </w:tc>
        <w:tc>
          <w:tcPr>
            <w:tcW w:w="709" w:type="dxa"/>
            <w:vAlign w:val="center"/>
            <w:hideMark/>
          </w:tcPr>
          <w:p w14:paraId="1BFF30A7" w14:textId="4716B1A2" w:rsidR="00D22A34" w:rsidRPr="00504B99" w:rsidRDefault="00D22A34" w:rsidP="00BA3FA4">
            <w:pPr>
              <w:pStyle w:val="ITAbsatzohneNr"/>
              <w:rPr>
                <w:rFonts w:cs="Arial"/>
                <w:sz w:val="22"/>
                <w:szCs w:val="22"/>
              </w:rPr>
            </w:pPr>
          </w:p>
        </w:tc>
        <w:tc>
          <w:tcPr>
            <w:tcW w:w="850" w:type="dxa"/>
          </w:tcPr>
          <w:p w14:paraId="27FA4725" w14:textId="77777777" w:rsidR="00D22A34" w:rsidRPr="00504B99" w:rsidRDefault="00D22A34" w:rsidP="00BA3FA4">
            <w:pPr>
              <w:pStyle w:val="ITAbsatzohneNr"/>
              <w:jc w:val="right"/>
              <w:rPr>
                <w:rFonts w:cs="Arial"/>
                <w:bCs/>
                <w:sz w:val="22"/>
                <w:szCs w:val="22"/>
              </w:rPr>
            </w:pPr>
          </w:p>
        </w:tc>
        <w:tc>
          <w:tcPr>
            <w:tcW w:w="4176" w:type="dxa"/>
            <w:vAlign w:val="center"/>
            <w:hideMark/>
          </w:tcPr>
          <w:p w14:paraId="47880D10" w14:textId="77777777" w:rsidR="00D22A34" w:rsidRPr="00504B99" w:rsidRDefault="00D22A34" w:rsidP="00BA3FA4">
            <w:pPr>
              <w:pStyle w:val="ITAbsatzohneNr"/>
              <w:jc w:val="right"/>
              <w:rPr>
                <w:rFonts w:cs="Arial"/>
                <w:bCs/>
                <w:sz w:val="22"/>
                <w:szCs w:val="22"/>
              </w:rPr>
            </w:pPr>
          </w:p>
        </w:tc>
        <w:tc>
          <w:tcPr>
            <w:tcW w:w="1227" w:type="dxa"/>
            <w:vAlign w:val="center"/>
            <w:hideMark/>
          </w:tcPr>
          <w:p w14:paraId="496A089C" w14:textId="77777777" w:rsidR="00D22A34" w:rsidRPr="00504B99" w:rsidRDefault="00D22A34" w:rsidP="00BA3FA4">
            <w:pPr>
              <w:pStyle w:val="ITAbsatzohneNr"/>
              <w:jc w:val="right"/>
              <w:rPr>
                <w:rFonts w:cs="Arial"/>
                <w:bCs/>
                <w:sz w:val="22"/>
                <w:szCs w:val="22"/>
              </w:rPr>
            </w:pPr>
          </w:p>
        </w:tc>
        <w:tc>
          <w:tcPr>
            <w:tcW w:w="1254" w:type="dxa"/>
            <w:vAlign w:val="center"/>
            <w:hideMark/>
          </w:tcPr>
          <w:p w14:paraId="03D934CC" w14:textId="77777777" w:rsidR="00D22A34" w:rsidRPr="00504B99" w:rsidRDefault="00D22A34" w:rsidP="00BA3FA4">
            <w:pPr>
              <w:pStyle w:val="ITAbsatzohneNr"/>
              <w:keepNext/>
              <w:jc w:val="right"/>
              <w:rPr>
                <w:rFonts w:cs="Arial"/>
                <w:bCs/>
                <w:sz w:val="22"/>
                <w:szCs w:val="22"/>
              </w:rPr>
            </w:pPr>
          </w:p>
        </w:tc>
      </w:tr>
      <w:tr w:rsidR="004A5D71" w:rsidRPr="00504B99" w14:paraId="5A99DA0D" w14:textId="77777777" w:rsidTr="00D5110B">
        <w:trPr>
          <w:trHeight w:val="360"/>
        </w:trPr>
        <w:tc>
          <w:tcPr>
            <w:tcW w:w="738" w:type="dxa"/>
          </w:tcPr>
          <w:p w14:paraId="18C0ED95" w14:textId="77777777" w:rsidR="004A5D71" w:rsidRPr="00504B99" w:rsidRDefault="004A5D71" w:rsidP="00EA378C">
            <w:pPr>
              <w:pStyle w:val="ITAbsatzohneNr"/>
              <w:rPr>
                <w:rFonts w:cs="Arial"/>
                <w:sz w:val="22"/>
                <w:szCs w:val="22"/>
              </w:rPr>
            </w:pPr>
          </w:p>
        </w:tc>
        <w:tc>
          <w:tcPr>
            <w:tcW w:w="709" w:type="dxa"/>
            <w:hideMark/>
          </w:tcPr>
          <w:p w14:paraId="3C673F07" w14:textId="13A54A0E" w:rsidR="004A5D71" w:rsidRPr="00504B99" w:rsidRDefault="004A5D71" w:rsidP="00EA378C">
            <w:pPr>
              <w:pStyle w:val="ITAbsatzohneNr"/>
              <w:rPr>
                <w:rFonts w:cs="Arial"/>
                <w:sz w:val="22"/>
                <w:szCs w:val="22"/>
              </w:rPr>
            </w:pPr>
          </w:p>
        </w:tc>
        <w:tc>
          <w:tcPr>
            <w:tcW w:w="850" w:type="dxa"/>
          </w:tcPr>
          <w:p w14:paraId="19BC3714" w14:textId="77777777" w:rsidR="004A5D71" w:rsidRPr="00504B99" w:rsidRDefault="004A5D71" w:rsidP="00B14044">
            <w:pPr>
              <w:pStyle w:val="ITAbsatzohneNr"/>
              <w:jc w:val="right"/>
              <w:rPr>
                <w:rFonts w:cs="Arial"/>
                <w:bCs/>
                <w:sz w:val="22"/>
                <w:szCs w:val="22"/>
              </w:rPr>
            </w:pPr>
          </w:p>
        </w:tc>
        <w:tc>
          <w:tcPr>
            <w:tcW w:w="4176" w:type="dxa"/>
            <w:hideMark/>
          </w:tcPr>
          <w:p w14:paraId="5FE9B779" w14:textId="55C8F718" w:rsidR="004A5D71" w:rsidRPr="00504B99" w:rsidRDefault="004A5D71" w:rsidP="00B14044">
            <w:pPr>
              <w:pStyle w:val="ITAbsatzohneNr"/>
              <w:jc w:val="right"/>
              <w:rPr>
                <w:rFonts w:cs="Arial"/>
                <w:bCs/>
                <w:sz w:val="22"/>
                <w:szCs w:val="22"/>
              </w:rPr>
            </w:pPr>
          </w:p>
        </w:tc>
        <w:tc>
          <w:tcPr>
            <w:tcW w:w="1227" w:type="dxa"/>
            <w:hideMark/>
          </w:tcPr>
          <w:p w14:paraId="2430852F" w14:textId="77777777" w:rsidR="004A5D71" w:rsidRPr="00504B99" w:rsidRDefault="004A5D71" w:rsidP="00FF51C7">
            <w:pPr>
              <w:pStyle w:val="ITAbsatzohneNr"/>
              <w:jc w:val="right"/>
              <w:rPr>
                <w:rFonts w:cs="Arial"/>
                <w:bCs/>
                <w:sz w:val="22"/>
                <w:szCs w:val="22"/>
              </w:rPr>
            </w:pPr>
          </w:p>
        </w:tc>
        <w:tc>
          <w:tcPr>
            <w:tcW w:w="1254" w:type="dxa"/>
            <w:hideMark/>
          </w:tcPr>
          <w:p w14:paraId="747228F3" w14:textId="77777777" w:rsidR="004A5D71" w:rsidRPr="00504B99" w:rsidRDefault="004A5D71" w:rsidP="00FF51C7">
            <w:pPr>
              <w:pStyle w:val="ITAbsatzohneNr"/>
              <w:keepNext/>
              <w:jc w:val="right"/>
              <w:rPr>
                <w:rFonts w:cs="Arial"/>
                <w:bCs/>
                <w:sz w:val="22"/>
                <w:szCs w:val="22"/>
              </w:rPr>
            </w:pPr>
          </w:p>
        </w:tc>
      </w:tr>
      <w:tr w:rsidR="00D22A34" w:rsidRPr="00504B99" w14:paraId="2EA5BBF1" w14:textId="77777777" w:rsidTr="00BA3FA4">
        <w:trPr>
          <w:trHeight w:val="360"/>
        </w:trPr>
        <w:tc>
          <w:tcPr>
            <w:tcW w:w="738" w:type="dxa"/>
            <w:vAlign w:val="center"/>
          </w:tcPr>
          <w:p w14:paraId="3BCF4497" w14:textId="77777777" w:rsidR="00D22A34" w:rsidRPr="00504B99" w:rsidRDefault="00D22A34" w:rsidP="00BA3FA4">
            <w:pPr>
              <w:pStyle w:val="ITAbsatzohneNr"/>
              <w:rPr>
                <w:rFonts w:cs="Arial"/>
                <w:sz w:val="22"/>
                <w:szCs w:val="22"/>
              </w:rPr>
            </w:pPr>
          </w:p>
        </w:tc>
        <w:tc>
          <w:tcPr>
            <w:tcW w:w="709" w:type="dxa"/>
            <w:vAlign w:val="center"/>
            <w:hideMark/>
          </w:tcPr>
          <w:p w14:paraId="198720B0" w14:textId="77777777" w:rsidR="00D22A34" w:rsidRPr="00504B99" w:rsidRDefault="00D22A34" w:rsidP="00BA3FA4">
            <w:pPr>
              <w:pStyle w:val="ITAbsatzohneNr"/>
              <w:rPr>
                <w:rFonts w:cs="Arial"/>
                <w:sz w:val="22"/>
                <w:szCs w:val="22"/>
              </w:rPr>
            </w:pPr>
          </w:p>
        </w:tc>
        <w:tc>
          <w:tcPr>
            <w:tcW w:w="850" w:type="dxa"/>
          </w:tcPr>
          <w:p w14:paraId="6FFDAC84" w14:textId="77777777" w:rsidR="00D22A34" w:rsidRPr="00504B99" w:rsidRDefault="00D22A34" w:rsidP="00BA3FA4">
            <w:pPr>
              <w:pStyle w:val="ITAbsatzohneNr"/>
              <w:jc w:val="right"/>
              <w:rPr>
                <w:rFonts w:cs="Arial"/>
                <w:bCs/>
                <w:sz w:val="22"/>
                <w:szCs w:val="22"/>
              </w:rPr>
            </w:pPr>
          </w:p>
        </w:tc>
        <w:tc>
          <w:tcPr>
            <w:tcW w:w="4176" w:type="dxa"/>
            <w:vAlign w:val="center"/>
            <w:hideMark/>
          </w:tcPr>
          <w:p w14:paraId="71D04713" w14:textId="77777777" w:rsidR="00D22A34" w:rsidRPr="00504B99" w:rsidRDefault="00D22A34" w:rsidP="00BA3FA4">
            <w:pPr>
              <w:pStyle w:val="ITAbsatzohneNr"/>
              <w:jc w:val="right"/>
              <w:rPr>
                <w:rFonts w:cs="Arial"/>
                <w:bCs/>
                <w:sz w:val="22"/>
                <w:szCs w:val="22"/>
              </w:rPr>
            </w:pPr>
          </w:p>
        </w:tc>
        <w:tc>
          <w:tcPr>
            <w:tcW w:w="1227" w:type="dxa"/>
            <w:vAlign w:val="center"/>
            <w:hideMark/>
          </w:tcPr>
          <w:p w14:paraId="5E439F4F" w14:textId="77777777" w:rsidR="00D22A34" w:rsidRPr="00504B99" w:rsidRDefault="00D22A34" w:rsidP="00BA3FA4">
            <w:pPr>
              <w:pStyle w:val="ITAbsatzohneNr"/>
              <w:jc w:val="right"/>
              <w:rPr>
                <w:rFonts w:cs="Arial"/>
                <w:bCs/>
                <w:sz w:val="22"/>
                <w:szCs w:val="22"/>
              </w:rPr>
            </w:pPr>
          </w:p>
        </w:tc>
        <w:tc>
          <w:tcPr>
            <w:tcW w:w="1254" w:type="dxa"/>
            <w:vAlign w:val="center"/>
            <w:hideMark/>
          </w:tcPr>
          <w:p w14:paraId="634379D5" w14:textId="77777777" w:rsidR="00D22A34" w:rsidRPr="00504B99" w:rsidRDefault="00D22A34" w:rsidP="00BA3FA4">
            <w:pPr>
              <w:pStyle w:val="ITAbsatzohneNr"/>
              <w:keepNext/>
              <w:jc w:val="right"/>
              <w:rPr>
                <w:rFonts w:cs="Arial"/>
                <w:bCs/>
                <w:sz w:val="22"/>
                <w:szCs w:val="22"/>
              </w:rPr>
            </w:pPr>
          </w:p>
        </w:tc>
      </w:tr>
      <w:tr w:rsidR="004A5D71" w:rsidRPr="00504B99" w14:paraId="23C036D0" w14:textId="77777777" w:rsidTr="00902932">
        <w:trPr>
          <w:trHeight w:val="360"/>
        </w:trPr>
        <w:tc>
          <w:tcPr>
            <w:tcW w:w="738" w:type="dxa"/>
            <w:vAlign w:val="center"/>
          </w:tcPr>
          <w:p w14:paraId="5B4F1497" w14:textId="77777777" w:rsidR="004A5D71" w:rsidRPr="00504B99" w:rsidRDefault="004A5D71" w:rsidP="00EA378C">
            <w:pPr>
              <w:pStyle w:val="ITAbsatzohneNr"/>
              <w:rPr>
                <w:rFonts w:cs="Arial"/>
                <w:sz w:val="22"/>
                <w:szCs w:val="22"/>
              </w:rPr>
            </w:pPr>
          </w:p>
        </w:tc>
        <w:tc>
          <w:tcPr>
            <w:tcW w:w="709" w:type="dxa"/>
            <w:vAlign w:val="center"/>
          </w:tcPr>
          <w:p w14:paraId="03D5C5F7" w14:textId="77777777" w:rsidR="004A5D71" w:rsidRPr="00504B99" w:rsidRDefault="004A5D71" w:rsidP="00EA378C">
            <w:pPr>
              <w:pStyle w:val="ITAbsatzohneNr"/>
              <w:rPr>
                <w:rFonts w:cs="Arial"/>
                <w:sz w:val="22"/>
                <w:szCs w:val="22"/>
              </w:rPr>
            </w:pPr>
          </w:p>
        </w:tc>
        <w:tc>
          <w:tcPr>
            <w:tcW w:w="850" w:type="dxa"/>
          </w:tcPr>
          <w:p w14:paraId="75D66D43" w14:textId="77777777" w:rsidR="004A5D71" w:rsidRPr="00504B99" w:rsidRDefault="004A5D71" w:rsidP="00B14044">
            <w:pPr>
              <w:pStyle w:val="ITAbsatzohneNr"/>
              <w:jc w:val="right"/>
              <w:rPr>
                <w:rFonts w:cs="Arial"/>
                <w:bCs/>
                <w:sz w:val="22"/>
                <w:szCs w:val="22"/>
              </w:rPr>
            </w:pPr>
          </w:p>
        </w:tc>
        <w:tc>
          <w:tcPr>
            <w:tcW w:w="4176" w:type="dxa"/>
            <w:vAlign w:val="center"/>
          </w:tcPr>
          <w:p w14:paraId="3B1857CB" w14:textId="6499A832" w:rsidR="004A5D71" w:rsidRPr="00504B99" w:rsidRDefault="004A5D71" w:rsidP="00B14044">
            <w:pPr>
              <w:pStyle w:val="ITAbsatzohneNr"/>
              <w:jc w:val="right"/>
              <w:rPr>
                <w:rFonts w:cs="Arial"/>
                <w:bCs/>
                <w:sz w:val="22"/>
                <w:szCs w:val="22"/>
              </w:rPr>
            </w:pPr>
          </w:p>
        </w:tc>
        <w:tc>
          <w:tcPr>
            <w:tcW w:w="1227" w:type="dxa"/>
            <w:vAlign w:val="center"/>
          </w:tcPr>
          <w:p w14:paraId="2FECD007" w14:textId="77777777" w:rsidR="004A5D71" w:rsidRPr="00504B99" w:rsidRDefault="004A5D71" w:rsidP="00FF51C7">
            <w:pPr>
              <w:pStyle w:val="ITAbsatzohneNr"/>
              <w:jc w:val="right"/>
              <w:rPr>
                <w:rFonts w:cs="Arial"/>
                <w:bCs/>
                <w:sz w:val="22"/>
                <w:szCs w:val="22"/>
              </w:rPr>
            </w:pPr>
          </w:p>
        </w:tc>
        <w:tc>
          <w:tcPr>
            <w:tcW w:w="1254" w:type="dxa"/>
            <w:vAlign w:val="center"/>
          </w:tcPr>
          <w:p w14:paraId="2AF568BF" w14:textId="77777777" w:rsidR="004A5D71" w:rsidRPr="00504B99" w:rsidRDefault="004A5D71" w:rsidP="00FF51C7">
            <w:pPr>
              <w:pStyle w:val="ITAbsatzohneNr"/>
              <w:keepNext/>
              <w:jc w:val="right"/>
              <w:rPr>
                <w:rFonts w:cs="Arial"/>
                <w:bCs/>
                <w:sz w:val="22"/>
                <w:szCs w:val="22"/>
              </w:rPr>
            </w:pPr>
          </w:p>
        </w:tc>
      </w:tr>
      <w:tr w:rsidR="004A5D71" w:rsidRPr="00504B99" w14:paraId="25763171" w14:textId="77777777" w:rsidTr="00902932">
        <w:trPr>
          <w:trHeight w:val="360"/>
        </w:trPr>
        <w:tc>
          <w:tcPr>
            <w:tcW w:w="738" w:type="dxa"/>
            <w:vAlign w:val="center"/>
          </w:tcPr>
          <w:p w14:paraId="200391B9" w14:textId="77777777" w:rsidR="004A5D71" w:rsidRPr="00504B99" w:rsidRDefault="004A5D71" w:rsidP="00EA378C">
            <w:pPr>
              <w:pStyle w:val="ITAbsatzohneNr"/>
              <w:rPr>
                <w:rFonts w:cs="Arial"/>
                <w:sz w:val="22"/>
                <w:szCs w:val="22"/>
              </w:rPr>
            </w:pPr>
          </w:p>
        </w:tc>
        <w:tc>
          <w:tcPr>
            <w:tcW w:w="709" w:type="dxa"/>
            <w:vAlign w:val="center"/>
          </w:tcPr>
          <w:p w14:paraId="43FA169C" w14:textId="77777777" w:rsidR="004A5D71" w:rsidRPr="00504B99" w:rsidRDefault="004A5D71" w:rsidP="00EA378C">
            <w:pPr>
              <w:pStyle w:val="ITAbsatzohneNr"/>
              <w:rPr>
                <w:rFonts w:cs="Arial"/>
                <w:sz w:val="22"/>
                <w:szCs w:val="22"/>
              </w:rPr>
            </w:pPr>
          </w:p>
        </w:tc>
        <w:tc>
          <w:tcPr>
            <w:tcW w:w="850" w:type="dxa"/>
          </w:tcPr>
          <w:p w14:paraId="0474E163" w14:textId="77777777" w:rsidR="004A5D71" w:rsidRPr="00504B99" w:rsidRDefault="004A5D71" w:rsidP="00B14044">
            <w:pPr>
              <w:pStyle w:val="ITAbsatzohneNr"/>
              <w:jc w:val="right"/>
              <w:rPr>
                <w:rFonts w:cs="Arial"/>
                <w:bCs/>
                <w:sz w:val="22"/>
                <w:szCs w:val="22"/>
              </w:rPr>
            </w:pPr>
          </w:p>
        </w:tc>
        <w:tc>
          <w:tcPr>
            <w:tcW w:w="4176" w:type="dxa"/>
            <w:vAlign w:val="center"/>
          </w:tcPr>
          <w:p w14:paraId="6C42458C" w14:textId="3E2AA125" w:rsidR="004A5D71" w:rsidRPr="00504B99" w:rsidRDefault="004A5D71" w:rsidP="00B14044">
            <w:pPr>
              <w:pStyle w:val="ITAbsatzohneNr"/>
              <w:jc w:val="right"/>
              <w:rPr>
                <w:rFonts w:cs="Arial"/>
                <w:bCs/>
                <w:sz w:val="22"/>
                <w:szCs w:val="22"/>
              </w:rPr>
            </w:pPr>
            <w:r w:rsidRPr="00504B99">
              <w:rPr>
                <w:rFonts w:cs="Arial"/>
                <w:bCs/>
                <w:sz w:val="22"/>
                <w:szCs w:val="22"/>
              </w:rPr>
              <w:t>Total PM</w:t>
            </w:r>
          </w:p>
        </w:tc>
        <w:tc>
          <w:tcPr>
            <w:tcW w:w="1227" w:type="dxa"/>
            <w:vAlign w:val="center"/>
          </w:tcPr>
          <w:p w14:paraId="4572F4C2" w14:textId="77777777" w:rsidR="004A5D71" w:rsidRPr="00504B99" w:rsidRDefault="004A5D71" w:rsidP="00FF51C7">
            <w:pPr>
              <w:pStyle w:val="ITAbsatzohneNr"/>
              <w:jc w:val="right"/>
              <w:rPr>
                <w:rFonts w:cs="Arial"/>
                <w:bCs/>
                <w:sz w:val="22"/>
                <w:szCs w:val="22"/>
              </w:rPr>
            </w:pPr>
          </w:p>
        </w:tc>
        <w:tc>
          <w:tcPr>
            <w:tcW w:w="1254" w:type="dxa"/>
            <w:vAlign w:val="center"/>
          </w:tcPr>
          <w:p w14:paraId="66249BB4" w14:textId="77777777" w:rsidR="004A5D71" w:rsidRPr="00504B99" w:rsidRDefault="004A5D71" w:rsidP="00FF51C7">
            <w:pPr>
              <w:pStyle w:val="ITAbsatzohneNr"/>
              <w:keepNext/>
              <w:jc w:val="right"/>
              <w:rPr>
                <w:rFonts w:cs="Arial"/>
                <w:bCs/>
                <w:sz w:val="22"/>
                <w:szCs w:val="22"/>
              </w:rPr>
            </w:pPr>
          </w:p>
        </w:tc>
      </w:tr>
    </w:tbl>
    <w:p w14:paraId="425388DA" w14:textId="1ECF8E5F" w:rsidR="00EA378C" w:rsidRPr="00504B99" w:rsidRDefault="00AD6721" w:rsidP="00AD6721">
      <w:pPr>
        <w:pStyle w:val="Lgende"/>
        <w:rPr>
          <w:sz w:val="24"/>
          <w:szCs w:val="24"/>
          <w:lang w:val="en-US"/>
        </w:rPr>
      </w:pPr>
      <w:r w:rsidRPr="00504B99">
        <w:rPr>
          <w:lang w:val="en-US"/>
        </w:rPr>
        <w:t xml:space="preserve">Table </w:t>
      </w:r>
      <w:r w:rsidR="008A6C79" w:rsidRPr="00504B99">
        <w:rPr>
          <w:lang w:val="en-US"/>
        </w:rPr>
        <w:fldChar w:fldCharType="begin"/>
      </w:r>
      <w:r w:rsidR="008A6C79" w:rsidRPr="00504B99">
        <w:rPr>
          <w:lang w:val="en-US"/>
        </w:rPr>
        <w:instrText xml:space="preserve"> SEQ Table \* ARABIC </w:instrText>
      </w:r>
      <w:r w:rsidR="008A6C79" w:rsidRPr="00504B99">
        <w:rPr>
          <w:lang w:val="en-US"/>
        </w:rPr>
        <w:fldChar w:fldCharType="separate"/>
      </w:r>
      <w:r w:rsidR="003971F9">
        <w:rPr>
          <w:noProof/>
          <w:lang w:val="en-US"/>
        </w:rPr>
        <w:t>1</w:t>
      </w:r>
      <w:r w:rsidR="008A6C79" w:rsidRPr="00504B99">
        <w:rPr>
          <w:lang w:val="en-US"/>
        </w:rPr>
        <w:fldChar w:fldCharType="end"/>
      </w:r>
      <w:r w:rsidRPr="00504B99">
        <w:rPr>
          <w:lang w:val="en-US"/>
        </w:rPr>
        <w:t>: Work Packages</w:t>
      </w:r>
      <w:r w:rsidR="00FF51C7" w:rsidRPr="00504B99">
        <w:rPr>
          <w:lang w:val="en-US"/>
        </w:rPr>
        <w:t xml:space="preserve"> (WP)</w:t>
      </w:r>
      <w:r w:rsidRPr="00504B99">
        <w:rPr>
          <w:lang w:val="en-US"/>
        </w:rPr>
        <w:t xml:space="preserve"> vs. </w:t>
      </w:r>
      <w:r w:rsidR="008A6C79" w:rsidRPr="00504B99">
        <w:rPr>
          <w:lang w:val="en-US"/>
        </w:rPr>
        <w:t xml:space="preserve">Person </w:t>
      </w:r>
      <w:r w:rsidRPr="00504B99">
        <w:rPr>
          <w:lang w:val="en-US"/>
        </w:rPr>
        <w:t>Month</w:t>
      </w:r>
      <w:r w:rsidR="008A6C79" w:rsidRPr="00504B99">
        <w:rPr>
          <w:lang w:val="en-US"/>
        </w:rPr>
        <w:t>s</w:t>
      </w:r>
      <w:r w:rsidRPr="00504B99">
        <w:rPr>
          <w:lang w:val="en-US"/>
        </w:rPr>
        <w:t xml:space="preserve"> (</w:t>
      </w:r>
      <w:r w:rsidR="00F96B3D" w:rsidRPr="00504B99">
        <w:rPr>
          <w:lang w:val="en-US"/>
        </w:rPr>
        <w:t>P</w:t>
      </w:r>
      <w:r w:rsidRPr="00504B99">
        <w:rPr>
          <w:lang w:val="en-US"/>
        </w:rPr>
        <w:t xml:space="preserve">M) </w:t>
      </w:r>
    </w:p>
    <w:p w14:paraId="3DC6007D" w14:textId="77777777" w:rsidR="00417FD3" w:rsidRDefault="00417FD3" w:rsidP="00417FD3">
      <w:pPr>
        <w:pStyle w:val="ITAbsatzohneNr"/>
        <w:jc w:val="both"/>
        <w:rPr>
          <w:b/>
          <w:color w:val="009193"/>
          <w:lang w:val="en-GB"/>
        </w:rPr>
      </w:pPr>
      <w:r w:rsidRPr="00E455D4">
        <w:rPr>
          <w:b/>
          <w:color w:val="009193"/>
          <w:lang w:val="en-GB"/>
        </w:rPr>
        <w:lastRenderedPageBreak/>
        <w:t>e2 additional recommendations:</w:t>
      </w:r>
    </w:p>
    <w:p w14:paraId="700D9027" w14:textId="6B2B4469" w:rsidR="00417FD3" w:rsidRDefault="00902932" w:rsidP="00F34BD1">
      <w:pPr>
        <w:pStyle w:val="ITAbsatzohneNr"/>
        <w:numPr>
          <w:ilvl w:val="0"/>
          <w:numId w:val="8"/>
        </w:numPr>
        <w:jc w:val="both"/>
        <w:rPr>
          <w:color w:val="009193"/>
          <w:lang w:val="en-GB"/>
        </w:rPr>
      </w:pPr>
      <w:r>
        <w:rPr>
          <w:color w:val="009193"/>
          <w:lang w:val="en-GB"/>
        </w:rPr>
        <w:t>Please remember that FID “</w:t>
      </w:r>
      <w:r w:rsidRPr="00902932">
        <w:rPr>
          <w:color w:val="009193"/>
          <w:lang w:val="en-GB"/>
        </w:rPr>
        <w:t>must allow for the development of a new product or service with high research and innovation content and/or the deployment of a fundamentally innovative production process</w:t>
      </w:r>
      <w:r>
        <w:rPr>
          <w:color w:val="009193"/>
          <w:lang w:val="en-GB"/>
        </w:rPr>
        <w:t>”; FID costs will be eligible only if FID activities have a strong R&amp;D content</w:t>
      </w:r>
    </w:p>
    <w:p w14:paraId="621E128B" w14:textId="77777777" w:rsidR="00E21010" w:rsidRPr="00E455D4" w:rsidRDefault="00E21010" w:rsidP="00E21010">
      <w:pPr>
        <w:pStyle w:val="ITAbsatzohneNr"/>
        <w:rPr>
          <w:lang w:val="en-GB"/>
        </w:rPr>
      </w:pPr>
    </w:p>
    <w:p w14:paraId="745E97E9" w14:textId="77777777" w:rsidR="00A274BD" w:rsidRPr="00504B99" w:rsidRDefault="00A274BD" w:rsidP="00A274BD">
      <w:pPr>
        <w:pStyle w:val="ITberschrift11"/>
        <w:rPr>
          <w:lang w:val="en-GB"/>
        </w:rPr>
      </w:pPr>
      <w:bookmarkStart w:id="38" w:name="_Toc34314360"/>
      <w:r w:rsidRPr="00504B99">
        <w:rPr>
          <w:lang w:val="en-GB"/>
        </w:rPr>
        <w:t>Investment</w:t>
      </w:r>
      <w:bookmarkEnd w:id="38"/>
      <w:r w:rsidR="00FF51C7" w:rsidRPr="00504B99">
        <w:rPr>
          <w:lang w:val="en-GB"/>
        </w:rPr>
        <w:t xml:space="preserve"> </w:t>
      </w:r>
    </w:p>
    <w:p w14:paraId="6BF6C5C5" w14:textId="77777777" w:rsidR="00592595" w:rsidRPr="00504B99" w:rsidRDefault="00592595" w:rsidP="00592595">
      <w:pPr>
        <w:pStyle w:val="ITberschrift111"/>
        <w:rPr>
          <w:rStyle w:val="ITStandardZchn"/>
          <w:sz w:val="22"/>
          <w:szCs w:val="22"/>
          <w:lang w:val="en-US"/>
        </w:rPr>
      </w:pPr>
      <w:bookmarkStart w:id="39" w:name="_Toc34314361"/>
      <w:r w:rsidRPr="00504B99">
        <w:rPr>
          <w:rStyle w:val="ITStandardZchn"/>
          <w:sz w:val="22"/>
          <w:szCs w:val="22"/>
          <w:lang w:val="en-US"/>
        </w:rPr>
        <w:t>Tools and Equipment</w:t>
      </w:r>
      <w:bookmarkEnd w:id="39"/>
    </w:p>
    <w:p w14:paraId="750E07C8" w14:textId="4DE25200" w:rsidR="00F96B3D" w:rsidRPr="00A16672" w:rsidRDefault="00C26617" w:rsidP="00504B99">
      <w:pPr>
        <w:pStyle w:val="ITAbsatzohneNr"/>
        <w:jc w:val="both"/>
        <w:rPr>
          <w:i/>
          <w:lang w:val="en-GB"/>
        </w:rPr>
      </w:pPr>
      <w:r w:rsidRPr="00504B99">
        <w:rPr>
          <w:i/>
          <w:lang w:val="en-GB"/>
        </w:rPr>
        <w:t>Please cluster your investment by technology classification</w:t>
      </w:r>
      <w:r w:rsidR="004766EF" w:rsidRPr="00504B99">
        <w:rPr>
          <w:i/>
          <w:lang w:val="en-GB"/>
        </w:rPr>
        <w:t xml:space="preserve">. </w:t>
      </w:r>
      <w:r w:rsidRPr="00504B99">
        <w:rPr>
          <w:i/>
          <w:lang w:val="en-GB"/>
        </w:rPr>
        <w:t>Pleas</w:t>
      </w:r>
      <w:r w:rsidR="004766EF" w:rsidRPr="00504B99">
        <w:rPr>
          <w:i/>
          <w:lang w:val="en-GB"/>
        </w:rPr>
        <w:t>e</w:t>
      </w:r>
      <w:r w:rsidRPr="00504B99">
        <w:rPr>
          <w:i/>
          <w:lang w:val="en-GB"/>
        </w:rPr>
        <w:t xml:space="preserve"> provide also a brief and simple description</w:t>
      </w:r>
      <w:r w:rsidR="004766EF" w:rsidRPr="00504B99">
        <w:rPr>
          <w:i/>
          <w:lang w:val="en-GB"/>
        </w:rPr>
        <w:t xml:space="preserve"> of 1 or 2 sentences</w:t>
      </w:r>
      <w:r w:rsidRPr="00504B99">
        <w:rPr>
          <w:i/>
          <w:lang w:val="en-GB"/>
        </w:rPr>
        <w:t xml:space="preserve"> to the table (what is the purpose of the investment</w:t>
      </w:r>
      <w:r w:rsidR="00D5110B">
        <w:rPr>
          <w:i/>
          <w:lang w:val="en-GB"/>
        </w:rPr>
        <w:t>?</w:t>
      </w:r>
      <w:r w:rsidRPr="00504B99">
        <w:rPr>
          <w:i/>
          <w:lang w:val="en-GB"/>
        </w:rPr>
        <w:t>).</w:t>
      </w:r>
    </w:p>
    <w:p w14:paraId="364D6F2E" w14:textId="77777777" w:rsidR="008F56E4" w:rsidRPr="000956E9" w:rsidRDefault="008F56E4" w:rsidP="008F56E4">
      <w:pPr>
        <w:pStyle w:val="ITAbsatzohneNr"/>
        <w:rPr>
          <w:lang w:val="en-GB"/>
        </w:rPr>
      </w:pPr>
    </w:p>
    <w:tbl>
      <w:tblPr>
        <w:tblStyle w:val="Grilledutableau"/>
        <w:tblW w:w="9889" w:type="dxa"/>
        <w:tblLayout w:type="fixed"/>
        <w:tblLook w:val="04A0" w:firstRow="1" w:lastRow="0" w:firstColumn="1" w:lastColumn="0" w:noHBand="0" w:noVBand="1"/>
      </w:tblPr>
      <w:tblGrid>
        <w:gridCol w:w="1668"/>
        <w:gridCol w:w="850"/>
        <w:gridCol w:w="3431"/>
        <w:gridCol w:w="1452"/>
        <w:gridCol w:w="816"/>
        <w:gridCol w:w="850"/>
        <w:gridCol w:w="822"/>
      </w:tblGrid>
      <w:tr w:rsidR="00F407AE" w:rsidRPr="00504B99" w14:paraId="7B810CA9" w14:textId="77777777" w:rsidTr="003971F9">
        <w:trPr>
          <w:divId w:val="425922551"/>
          <w:trHeight w:val="540"/>
        </w:trPr>
        <w:tc>
          <w:tcPr>
            <w:tcW w:w="1668" w:type="dxa"/>
            <w:hideMark/>
          </w:tcPr>
          <w:p w14:paraId="53AF045D" w14:textId="2DC1B819"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Technology</w:t>
            </w:r>
          </w:p>
          <w:p w14:paraId="7C4736A7" w14:textId="77777777" w:rsidR="00F407AE" w:rsidRPr="00504B99" w:rsidRDefault="00F407AE" w:rsidP="003971F9">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5308A0D3" w14:textId="7BC05E56"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0D0E97BF" w14:textId="77777777" w:rsidR="00F407AE" w:rsidRPr="00504B99" w:rsidRDefault="00F407AE" w:rsidP="003971F9">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3E02CBE" w14:textId="77777777" w:rsidR="00F407AE" w:rsidRPr="00504B99" w:rsidRDefault="00F407AE" w:rsidP="003971F9">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4A212AE6" w14:textId="1B958205" w:rsidR="00F407AE" w:rsidRPr="00504B99" w:rsidRDefault="00F407AE" w:rsidP="003971F9">
            <w:pPr>
              <w:pStyle w:val="ITAbsatzohneNr"/>
              <w:jc w:val="center"/>
              <w:rPr>
                <w:rFonts w:cs="Arial"/>
                <w:b/>
                <w:sz w:val="22"/>
                <w:szCs w:val="22"/>
                <w:lang w:val="en-GB"/>
              </w:rPr>
            </w:pPr>
            <w:r w:rsidRPr="00504B99">
              <w:rPr>
                <w:rFonts w:cs="Arial"/>
                <w:b/>
                <w:sz w:val="22"/>
                <w:szCs w:val="22"/>
                <w:lang w:val="en-GB"/>
              </w:rPr>
              <w:t>Year*</w:t>
            </w:r>
          </w:p>
        </w:tc>
        <w:tc>
          <w:tcPr>
            <w:tcW w:w="850" w:type="dxa"/>
          </w:tcPr>
          <w:p w14:paraId="75778408" w14:textId="6522E6C4"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3971F9">
              <w:rPr>
                <w:rFonts w:cs="Arial"/>
                <w:b/>
                <w:bCs/>
                <w:sz w:val="22"/>
                <w:szCs w:val="22"/>
                <w:lang w:val="en-GB" w:eastAsia="en-US"/>
              </w:rPr>
              <w:t xml:space="preserve"> no.</w:t>
            </w:r>
          </w:p>
        </w:tc>
        <w:tc>
          <w:tcPr>
            <w:tcW w:w="822" w:type="dxa"/>
            <w:hideMark/>
          </w:tcPr>
          <w:p w14:paraId="051115E1" w14:textId="237BC4A0" w:rsidR="00F407AE" w:rsidRPr="00504B99" w:rsidRDefault="00F407AE" w:rsidP="003971F9">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3971F9">
              <w:rPr>
                <w:rFonts w:cs="Arial"/>
                <w:b/>
                <w:bCs/>
                <w:sz w:val="22"/>
                <w:szCs w:val="22"/>
                <w:lang w:val="en-GB" w:eastAsia="en-US"/>
              </w:rPr>
              <w:t xml:space="preserve"> no.</w:t>
            </w:r>
          </w:p>
        </w:tc>
      </w:tr>
      <w:tr w:rsidR="00F407AE" w:rsidRPr="00504B99" w14:paraId="76D11DAB" w14:textId="77777777" w:rsidTr="00D5110B">
        <w:trPr>
          <w:divId w:val="425922551"/>
          <w:trHeight w:val="357"/>
        </w:trPr>
        <w:tc>
          <w:tcPr>
            <w:tcW w:w="1668" w:type="dxa"/>
            <w:noWrap/>
          </w:tcPr>
          <w:p w14:paraId="20CFAAE1" w14:textId="77777777" w:rsidR="00F407AE" w:rsidRPr="00504B99" w:rsidRDefault="00F407AE" w:rsidP="008A6C79">
            <w:pPr>
              <w:pStyle w:val="ITAbsatzohneNr"/>
              <w:rPr>
                <w:rFonts w:cs="Arial"/>
                <w:sz w:val="22"/>
                <w:szCs w:val="22"/>
                <w:lang w:val="en-US"/>
              </w:rPr>
            </w:pPr>
          </w:p>
        </w:tc>
        <w:tc>
          <w:tcPr>
            <w:tcW w:w="850" w:type="dxa"/>
            <w:noWrap/>
          </w:tcPr>
          <w:p w14:paraId="59DB3A66" w14:textId="77777777" w:rsidR="00F407AE" w:rsidRPr="00504B99" w:rsidRDefault="00F407AE" w:rsidP="00D5110B">
            <w:pPr>
              <w:pStyle w:val="ITAbsatzohneNr"/>
              <w:jc w:val="center"/>
              <w:rPr>
                <w:rFonts w:cs="Arial"/>
                <w:sz w:val="22"/>
                <w:szCs w:val="22"/>
                <w:lang w:val="en-US"/>
              </w:rPr>
            </w:pPr>
          </w:p>
        </w:tc>
        <w:tc>
          <w:tcPr>
            <w:tcW w:w="3431" w:type="dxa"/>
          </w:tcPr>
          <w:p w14:paraId="4A5C51E4" w14:textId="77777777" w:rsidR="00F407AE" w:rsidRPr="00504B99" w:rsidRDefault="00F407AE" w:rsidP="008A6C79">
            <w:pPr>
              <w:pStyle w:val="ITAbsatzohneNr"/>
              <w:rPr>
                <w:rFonts w:cs="Arial"/>
                <w:sz w:val="22"/>
                <w:szCs w:val="22"/>
                <w:lang w:val="en-US" w:eastAsia="en-US"/>
              </w:rPr>
            </w:pPr>
          </w:p>
        </w:tc>
        <w:tc>
          <w:tcPr>
            <w:tcW w:w="1452" w:type="dxa"/>
            <w:noWrap/>
          </w:tcPr>
          <w:p w14:paraId="52BE74D0" w14:textId="77777777" w:rsidR="00F407AE" w:rsidRPr="00504B99" w:rsidRDefault="00F407AE" w:rsidP="008A6C79">
            <w:pPr>
              <w:pStyle w:val="ITAbsatzohneNr"/>
              <w:jc w:val="right"/>
              <w:rPr>
                <w:rFonts w:cs="Arial"/>
                <w:sz w:val="22"/>
                <w:szCs w:val="22"/>
                <w:lang w:val="en-GB"/>
              </w:rPr>
            </w:pPr>
          </w:p>
        </w:tc>
        <w:tc>
          <w:tcPr>
            <w:tcW w:w="816" w:type="dxa"/>
            <w:noWrap/>
          </w:tcPr>
          <w:p w14:paraId="6F94395C" w14:textId="77777777" w:rsidR="00F407AE" w:rsidRPr="00504B99" w:rsidRDefault="00F407AE" w:rsidP="00D5110B">
            <w:pPr>
              <w:pStyle w:val="ITAbsatzohneNr"/>
              <w:jc w:val="center"/>
              <w:rPr>
                <w:rFonts w:cs="Arial"/>
                <w:sz w:val="22"/>
                <w:szCs w:val="22"/>
                <w:lang w:val="en-US" w:eastAsia="en-US"/>
              </w:rPr>
            </w:pPr>
          </w:p>
        </w:tc>
        <w:tc>
          <w:tcPr>
            <w:tcW w:w="850" w:type="dxa"/>
          </w:tcPr>
          <w:p w14:paraId="24696A8C"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7B293487" w14:textId="77777777" w:rsidR="00F407AE" w:rsidRPr="00504B99" w:rsidRDefault="00F407AE" w:rsidP="00D5110B">
            <w:pPr>
              <w:pStyle w:val="ITAbsatzohneNr"/>
              <w:jc w:val="center"/>
              <w:rPr>
                <w:rFonts w:cs="Arial"/>
                <w:sz w:val="22"/>
                <w:szCs w:val="22"/>
                <w:lang w:val="en-US" w:eastAsia="en-US"/>
              </w:rPr>
            </w:pPr>
          </w:p>
        </w:tc>
      </w:tr>
      <w:tr w:rsidR="00D5110B" w:rsidRPr="00504B99" w14:paraId="41AD03E4" w14:textId="77777777" w:rsidTr="00D5110B">
        <w:trPr>
          <w:divId w:val="425922551"/>
          <w:trHeight w:val="357"/>
        </w:trPr>
        <w:tc>
          <w:tcPr>
            <w:tcW w:w="1668" w:type="dxa"/>
            <w:noWrap/>
          </w:tcPr>
          <w:p w14:paraId="7573F482" w14:textId="77777777" w:rsidR="00D5110B" w:rsidRPr="00504B99" w:rsidRDefault="00D5110B" w:rsidP="00BA3FA4">
            <w:pPr>
              <w:pStyle w:val="ITAbsatzohneNr"/>
              <w:rPr>
                <w:rFonts w:cs="Arial"/>
                <w:sz w:val="22"/>
                <w:szCs w:val="22"/>
                <w:lang w:val="en-US" w:eastAsia="en-US"/>
              </w:rPr>
            </w:pPr>
          </w:p>
        </w:tc>
        <w:tc>
          <w:tcPr>
            <w:tcW w:w="850" w:type="dxa"/>
            <w:noWrap/>
          </w:tcPr>
          <w:p w14:paraId="7C78177C" w14:textId="77777777" w:rsidR="00D5110B" w:rsidRPr="00504B99" w:rsidRDefault="00D5110B" w:rsidP="00BA3FA4">
            <w:pPr>
              <w:pStyle w:val="ITAbsatzohneNr"/>
              <w:jc w:val="center"/>
              <w:rPr>
                <w:rFonts w:cs="Arial"/>
                <w:sz w:val="22"/>
                <w:szCs w:val="22"/>
                <w:lang w:val="en-US"/>
              </w:rPr>
            </w:pPr>
          </w:p>
        </w:tc>
        <w:tc>
          <w:tcPr>
            <w:tcW w:w="3431" w:type="dxa"/>
          </w:tcPr>
          <w:p w14:paraId="2629DE6B" w14:textId="77777777" w:rsidR="00D5110B" w:rsidRPr="00504B99" w:rsidRDefault="00D5110B" w:rsidP="00BA3FA4">
            <w:pPr>
              <w:pStyle w:val="ITAbsatzohneNr"/>
              <w:rPr>
                <w:rFonts w:cs="Arial"/>
                <w:sz w:val="22"/>
                <w:szCs w:val="22"/>
                <w:lang w:val="en-US" w:eastAsia="en-US"/>
              </w:rPr>
            </w:pPr>
          </w:p>
        </w:tc>
        <w:tc>
          <w:tcPr>
            <w:tcW w:w="1452" w:type="dxa"/>
            <w:noWrap/>
          </w:tcPr>
          <w:p w14:paraId="2F4677C7" w14:textId="77777777" w:rsidR="00D5110B" w:rsidRPr="00504B99" w:rsidRDefault="00D5110B" w:rsidP="00BA3FA4">
            <w:pPr>
              <w:pStyle w:val="ITAbsatzohneNr"/>
              <w:jc w:val="right"/>
              <w:rPr>
                <w:rFonts w:cs="Arial"/>
                <w:sz w:val="22"/>
                <w:szCs w:val="22"/>
                <w:lang w:val="en-US"/>
              </w:rPr>
            </w:pPr>
          </w:p>
        </w:tc>
        <w:tc>
          <w:tcPr>
            <w:tcW w:w="816" w:type="dxa"/>
            <w:noWrap/>
          </w:tcPr>
          <w:p w14:paraId="3D6DDD04" w14:textId="77777777" w:rsidR="00D5110B" w:rsidRPr="00504B99" w:rsidRDefault="00D5110B" w:rsidP="00BA3FA4">
            <w:pPr>
              <w:pStyle w:val="ITAbsatzohneNr"/>
              <w:jc w:val="center"/>
              <w:rPr>
                <w:rFonts w:cs="Arial"/>
                <w:sz w:val="22"/>
                <w:szCs w:val="22"/>
                <w:lang w:val="en-US" w:eastAsia="en-US"/>
              </w:rPr>
            </w:pPr>
          </w:p>
        </w:tc>
        <w:tc>
          <w:tcPr>
            <w:tcW w:w="850" w:type="dxa"/>
          </w:tcPr>
          <w:p w14:paraId="3AC4C67C" w14:textId="77777777" w:rsidR="00D5110B" w:rsidRPr="00504B99" w:rsidRDefault="00D5110B" w:rsidP="00BA3FA4">
            <w:pPr>
              <w:pStyle w:val="ITAbsatzohneNr"/>
              <w:jc w:val="center"/>
              <w:rPr>
                <w:rFonts w:cs="Arial"/>
                <w:sz w:val="22"/>
                <w:szCs w:val="22"/>
                <w:lang w:val="en-US" w:eastAsia="en-US"/>
              </w:rPr>
            </w:pPr>
          </w:p>
        </w:tc>
        <w:tc>
          <w:tcPr>
            <w:tcW w:w="822" w:type="dxa"/>
            <w:noWrap/>
          </w:tcPr>
          <w:p w14:paraId="29FF4955" w14:textId="77777777" w:rsidR="00D5110B" w:rsidRPr="00504B99" w:rsidRDefault="00D5110B" w:rsidP="00BA3FA4">
            <w:pPr>
              <w:pStyle w:val="ITAbsatzohneNr"/>
              <w:jc w:val="center"/>
              <w:rPr>
                <w:rFonts w:cs="Arial"/>
                <w:sz w:val="22"/>
                <w:szCs w:val="22"/>
                <w:lang w:val="en-US" w:eastAsia="en-US"/>
              </w:rPr>
            </w:pPr>
          </w:p>
        </w:tc>
      </w:tr>
      <w:tr w:rsidR="00D5110B" w:rsidRPr="00504B99" w14:paraId="00238E0C" w14:textId="77777777" w:rsidTr="00D5110B">
        <w:trPr>
          <w:divId w:val="425922551"/>
          <w:trHeight w:val="357"/>
        </w:trPr>
        <w:tc>
          <w:tcPr>
            <w:tcW w:w="1668" w:type="dxa"/>
            <w:noWrap/>
          </w:tcPr>
          <w:p w14:paraId="257B1CA5" w14:textId="77777777" w:rsidR="00D5110B" w:rsidRPr="00504B99" w:rsidRDefault="00D5110B" w:rsidP="00BA3FA4">
            <w:pPr>
              <w:pStyle w:val="ITAbsatzohneNr"/>
              <w:rPr>
                <w:rFonts w:cs="Arial"/>
                <w:sz w:val="22"/>
                <w:szCs w:val="22"/>
                <w:lang w:val="en-US" w:eastAsia="en-US"/>
              </w:rPr>
            </w:pPr>
          </w:p>
        </w:tc>
        <w:tc>
          <w:tcPr>
            <w:tcW w:w="850" w:type="dxa"/>
            <w:noWrap/>
          </w:tcPr>
          <w:p w14:paraId="7F069F1C" w14:textId="77777777" w:rsidR="00D5110B" w:rsidRPr="00504B99" w:rsidRDefault="00D5110B" w:rsidP="00BA3FA4">
            <w:pPr>
              <w:pStyle w:val="ITAbsatzohneNr"/>
              <w:jc w:val="center"/>
              <w:rPr>
                <w:rFonts w:cs="Arial"/>
                <w:sz w:val="22"/>
                <w:szCs w:val="22"/>
                <w:lang w:val="en-US"/>
              </w:rPr>
            </w:pPr>
          </w:p>
        </w:tc>
        <w:tc>
          <w:tcPr>
            <w:tcW w:w="3431" w:type="dxa"/>
          </w:tcPr>
          <w:p w14:paraId="3C12E5B7" w14:textId="77777777" w:rsidR="00D5110B" w:rsidRPr="00504B99" w:rsidRDefault="00D5110B" w:rsidP="00BA3FA4">
            <w:pPr>
              <w:pStyle w:val="ITAbsatzohneNr"/>
              <w:rPr>
                <w:rFonts w:cs="Arial"/>
                <w:sz w:val="22"/>
                <w:szCs w:val="22"/>
                <w:lang w:val="en-US" w:eastAsia="en-US"/>
              </w:rPr>
            </w:pPr>
          </w:p>
        </w:tc>
        <w:tc>
          <w:tcPr>
            <w:tcW w:w="1452" w:type="dxa"/>
            <w:noWrap/>
          </w:tcPr>
          <w:p w14:paraId="3C0370BA" w14:textId="77777777" w:rsidR="00D5110B" w:rsidRPr="00504B99" w:rsidRDefault="00D5110B" w:rsidP="00BA3FA4">
            <w:pPr>
              <w:pStyle w:val="ITAbsatzohneNr"/>
              <w:jc w:val="right"/>
              <w:rPr>
                <w:rFonts w:cs="Arial"/>
                <w:sz w:val="22"/>
                <w:szCs w:val="22"/>
                <w:lang w:val="en-US"/>
              </w:rPr>
            </w:pPr>
          </w:p>
        </w:tc>
        <w:tc>
          <w:tcPr>
            <w:tcW w:w="816" w:type="dxa"/>
            <w:noWrap/>
          </w:tcPr>
          <w:p w14:paraId="6B0861D7" w14:textId="77777777" w:rsidR="00D5110B" w:rsidRPr="00504B99" w:rsidRDefault="00D5110B" w:rsidP="00BA3FA4">
            <w:pPr>
              <w:pStyle w:val="ITAbsatzohneNr"/>
              <w:jc w:val="center"/>
              <w:rPr>
                <w:rFonts w:cs="Arial"/>
                <w:sz w:val="22"/>
                <w:szCs w:val="22"/>
                <w:lang w:val="en-US" w:eastAsia="en-US"/>
              </w:rPr>
            </w:pPr>
          </w:p>
        </w:tc>
        <w:tc>
          <w:tcPr>
            <w:tcW w:w="850" w:type="dxa"/>
          </w:tcPr>
          <w:p w14:paraId="3B9E5FE1" w14:textId="77777777" w:rsidR="00D5110B" w:rsidRPr="00504B99" w:rsidRDefault="00D5110B" w:rsidP="00BA3FA4">
            <w:pPr>
              <w:pStyle w:val="ITAbsatzohneNr"/>
              <w:jc w:val="center"/>
              <w:rPr>
                <w:rFonts w:cs="Arial"/>
                <w:sz w:val="22"/>
                <w:szCs w:val="22"/>
                <w:lang w:val="en-US" w:eastAsia="en-US"/>
              </w:rPr>
            </w:pPr>
          </w:p>
        </w:tc>
        <w:tc>
          <w:tcPr>
            <w:tcW w:w="822" w:type="dxa"/>
            <w:noWrap/>
          </w:tcPr>
          <w:p w14:paraId="45D10E6F" w14:textId="77777777" w:rsidR="00D5110B" w:rsidRPr="00504B99" w:rsidRDefault="00D5110B" w:rsidP="00BA3FA4">
            <w:pPr>
              <w:pStyle w:val="ITAbsatzohneNr"/>
              <w:jc w:val="center"/>
              <w:rPr>
                <w:rFonts w:cs="Arial"/>
                <w:sz w:val="22"/>
                <w:szCs w:val="22"/>
                <w:lang w:val="en-US" w:eastAsia="en-US"/>
              </w:rPr>
            </w:pPr>
          </w:p>
        </w:tc>
      </w:tr>
      <w:tr w:rsidR="00F407AE" w:rsidRPr="00504B99" w14:paraId="2968D34B" w14:textId="77777777" w:rsidTr="00D5110B">
        <w:trPr>
          <w:divId w:val="425922551"/>
          <w:trHeight w:val="357"/>
        </w:trPr>
        <w:tc>
          <w:tcPr>
            <w:tcW w:w="1668" w:type="dxa"/>
            <w:noWrap/>
          </w:tcPr>
          <w:p w14:paraId="4F6C286C" w14:textId="77777777" w:rsidR="00F407AE" w:rsidRPr="00504B99" w:rsidRDefault="00F407AE" w:rsidP="008A6C79">
            <w:pPr>
              <w:pStyle w:val="ITAbsatzohneNr"/>
              <w:rPr>
                <w:rFonts w:cs="Arial"/>
                <w:sz w:val="22"/>
                <w:szCs w:val="22"/>
                <w:lang w:val="en-US" w:eastAsia="en-US"/>
              </w:rPr>
            </w:pPr>
          </w:p>
        </w:tc>
        <w:tc>
          <w:tcPr>
            <w:tcW w:w="850" w:type="dxa"/>
            <w:noWrap/>
          </w:tcPr>
          <w:p w14:paraId="0357A874" w14:textId="77777777" w:rsidR="00F407AE" w:rsidRPr="00504B99" w:rsidRDefault="00F407AE" w:rsidP="00D5110B">
            <w:pPr>
              <w:pStyle w:val="ITAbsatzohneNr"/>
              <w:jc w:val="center"/>
              <w:rPr>
                <w:rFonts w:cs="Arial"/>
                <w:sz w:val="22"/>
                <w:szCs w:val="22"/>
                <w:lang w:val="en-US"/>
              </w:rPr>
            </w:pPr>
          </w:p>
        </w:tc>
        <w:tc>
          <w:tcPr>
            <w:tcW w:w="3431" w:type="dxa"/>
          </w:tcPr>
          <w:p w14:paraId="54E62F39" w14:textId="77777777" w:rsidR="00F407AE" w:rsidRPr="00504B99" w:rsidRDefault="00F407AE" w:rsidP="008A6C79">
            <w:pPr>
              <w:pStyle w:val="ITAbsatzohneNr"/>
              <w:rPr>
                <w:rFonts w:cs="Arial"/>
                <w:sz w:val="22"/>
                <w:szCs w:val="22"/>
                <w:lang w:val="en-US" w:eastAsia="en-US"/>
              </w:rPr>
            </w:pPr>
          </w:p>
        </w:tc>
        <w:tc>
          <w:tcPr>
            <w:tcW w:w="1452" w:type="dxa"/>
            <w:noWrap/>
          </w:tcPr>
          <w:p w14:paraId="1DAE89AE" w14:textId="77777777" w:rsidR="00F407AE" w:rsidRPr="00504B99" w:rsidRDefault="00F407AE" w:rsidP="008A6C79">
            <w:pPr>
              <w:pStyle w:val="ITAbsatzohneNr"/>
              <w:jc w:val="right"/>
              <w:rPr>
                <w:rFonts w:cs="Arial"/>
                <w:sz w:val="22"/>
                <w:szCs w:val="22"/>
                <w:lang w:val="en-US"/>
              </w:rPr>
            </w:pPr>
          </w:p>
        </w:tc>
        <w:tc>
          <w:tcPr>
            <w:tcW w:w="816" w:type="dxa"/>
            <w:noWrap/>
          </w:tcPr>
          <w:p w14:paraId="4BE4A83C" w14:textId="77777777" w:rsidR="00F407AE" w:rsidRPr="00504B99" w:rsidRDefault="00F407AE" w:rsidP="00D5110B">
            <w:pPr>
              <w:pStyle w:val="ITAbsatzohneNr"/>
              <w:jc w:val="center"/>
              <w:rPr>
                <w:rFonts w:cs="Arial"/>
                <w:sz w:val="22"/>
                <w:szCs w:val="22"/>
                <w:lang w:val="en-US" w:eastAsia="en-US"/>
              </w:rPr>
            </w:pPr>
          </w:p>
        </w:tc>
        <w:tc>
          <w:tcPr>
            <w:tcW w:w="850" w:type="dxa"/>
          </w:tcPr>
          <w:p w14:paraId="1E16DF57"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6E82C267" w14:textId="77777777" w:rsidR="00F407AE" w:rsidRPr="00504B99" w:rsidRDefault="00F407AE" w:rsidP="00D5110B">
            <w:pPr>
              <w:pStyle w:val="ITAbsatzohneNr"/>
              <w:jc w:val="center"/>
              <w:rPr>
                <w:rFonts w:cs="Arial"/>
                <w:sz w:val="22"/>
                <w:szCs w:val="22"/>
                <w:lang w:val="en-US" w:eastAsia="en-US"/>
              </w:rPr>
            </w:pPr>
          </w:p>
        </w:tc>
      </w:tr>
      <w:tr w:rsidR="00F407AE" w:rsidRPr="00504B99" w14:paraId="66570697" w14:textId="77777777" w:rsidTr="00D5110B">
        <w:trPr>
          <w:divId w:val="425922551"/>
          <w:trHeight w:val="357"/>
        </w:trPr>
        <w:tc>
          <w:tcPr>
            <w:tcW w:w="1668" w:type="dxa"/>
          </w:tcPr>
          <w:p w14:paraId="357EB10C" w14:textId="77777777" w:rsidR="00F407AE" w:rsidRPr="00504B99" w:rsidRDefault="00F407AE" w:rsidP="00D5110B">
            <w:pPr>
              <w:pStyle w:val="ITAbsatzohneNr"/>
              <w:rPr>
                <w:rFonts w:cs="Arial"/>
                <w:sz w:val="22"/>
                <w:szCs w:val="22"/>
                <w:lang w:val="en-US" w:eastAsia="en-US"/>
              </w:rPr>
            </w:pPr>
          </w:p>
        </w:tc>
        <w:tc>
          <w:tcPr>
            <w:tcW w:w="850" w:type="dxa"/>
            <w:noWrap/>
          </w:tcPr>
          <w:p w14:paraId="585AFA2A" w14:textId="77777777" w:rsidR="00F407AE" w:rsidRPr="00504B99" w:rsidRDefault="00F407AE" w:rsidP="00D5110B">
            <w:pPr>
              <w:pStyle w:val="ITAbsatzohneNr"/>
              <w:jc w:val="center"/>
              <w:rPr>
                <w:rFonts w:cs="Arial"/>
                <w:sz w:val="22"/>
                <w:szCs w:val="22"/>
                <w:lang w:val="en-US"/>
              </w:rPr>
            </w:pPr>
          </w:p>
        </w:tc>
        <w:tc>
          <w:tcPr>
            <w:tcW w:w="3431" w:type="dxa"/>
          </w:tcPr>
          <w:p w14:paraId="353C112C" w14:textId="77777777" w:rsidR="00F407AE" w:rsidRPr="00504B99" w:rsidRDefault="00F407AE" w:rsidP="00D5110B">
            <w:pPr>
              <w:pStyle w:val="ITAbsatzohneNr"/>
              <w:jc w:val="center"/>
              <w:rPr>
                <w:rFonts w:cs="Arial"/>
                <w:sz w:val="22"/>
                <w:szCs w:val="22"/>
                <w:lang w:val="en-US" w:eastAsia="en-US"/>
              </w:rPr>
            </w:pPr>
            <w:r w:rsidRPr="00504B99">
              <w:rPr>
                <w:rFonts w:cs="Arial"/>
                <w:sz w:val="22"/>
                <w:szCs w:val="22"/>
                <w:lang w:val="en-US" w:eastAsia="en-US"/>
              </w:rPr>
              <w:t>Total</w:t>
            </w:r>
          </w:p>
        </w:tc>
        <w:tc>
          <w:tcPr>
            <w:tcW w:w="1452" w:type="dxa"/>
            <w:noWrap/>
          </w:tcPr>
          <w:p w14:paraId="5C6B9EBF" w14:textId="77777777" w:rsidR="00F407AE" w:rsidRPr="00504B99" w:rsidRDefault="00F407AE" w:rsidP="00D5110B">
            <w:pPr>
              <w:pStyle w:val="ITAbsatzohneNr"/>
              <w:jc w:val="right"/>
              <w:rPr>
                <w:rFonts w:cs="Arial"/>
                <w:sz w:val="22"/>
                <w:szCs w:val="22"/>
                <w:lang w:val="en-US"/>
              </w:rPr>
            </w:pPr>
          </w:p>
        </w:tc>
        <w:tc>
          <w:tcPr>
            <w:tcW w:w="816" w:type="dxa"/>
            <w:noWrap/>
          </w:tcPr>
          <w:p w14:paraId="27B5F675" w14:textId="77777777" w:rsidR="00F407AE" w:rsidRPr="00504B99" w:rsidRDefault="00F407AE" w:rsidP="00D5110B">
            <w:pPr>
              <w:pStyle w:val="ITAbsatzohneNr"/>
              <w:jc w:val="center"/>
              <w:rPr>
                <w:rFonts w:cs="Arial"/>
                <w:sz w:val="22"/>
                <w:szCs w:val="22"/>
                <w:lang w:val="en-US" w:eastAsia="en-US"/>
              </w:rPr>
            </w:pPr>
          </w:p>
        </w:tc>
        <w:tc>
          <w:tcPr>
            <w:tcW w:w="850" w:type="dxa"/>
          </w:tcPr>
          <w:p w14:paraId="0ABC9DA8" w14:textId="77777777" w:rsidR="00F407AE" w:rsidRPr="00504B99" w:rsidRDefault="00F407AE" w:rsidP="00D5110B">
            <w:pPr>
              <w:pStyle w:val="ITAbsatzohneNr"/>
              <w:jc w:val="center"/>
              <w:rPr>
                <w:rFonts w:cs="Arial"/>
                <w:sz w:val="22"/>
                <w:szCs w:val="22"/>
                <w:lang w:val="en-US" w:eastAsia="en-US"/>
              </w:rPr>
            </w:pPr>
          </w:p>
        </w:tc>
        <w:tc>
          <w:tcPr>
            <w:tcW w:w="822" w:type="dxa"/>
            <w:noWrap/>
          </w:tcPr>
          <w:p w14:paraId="00F8DD86" w14:textId="77777777" w:rsidR="00F407AE" w:rsidRPr="00504B99" w:rsidRDefault="00F407AE" w:rsidP="00D5110B">
            <w:pPr>
              <w:pStyle w:val="ITAbsatzohneNr"/>
              <w:jc w:val="center"/>
              <w:rPr>
                <w:rFonts w:cs="Arial"/>
                <w:sz w:val="22"/>
                <w:szCs w:val="22"/>
                <w:lang w:val="en-US" w:eastAsia="en-US"/>
              </w:rPr>
            </w:pPr>
          </w:p>
        </w:tc>
      </w:tr>
    </w:tbl>
    <w:p w14:paraId="33A4AF71" w14:textId="44975E3B" w:rsidR="00DD5ED5" w:rsidRPr="00504B99" w:rsidRDefault="00DD5ED5">
      <w:pPr>
        <w:pStyle w:val="Lgende"/>
        <w:rPr>
          <w:lang w:val="en-GB"/>
        </w:rPr>
      </w:pPr>
      <w:r w:rsidRPr="00504B99">
        <w:rPr>
          <w:lang w:val="en-GB"/>
        </w:rPr>
        <w:t>*</w:t>
      </w:r>
      <w:r w:rsidR="003971F9">
        <w:rPr>
          <w:lang w:val="en-GB"/>
        </w:rPr>
        <w:t>I</w:t>
      </w:r>
      <w:r w:rsidRPr="00504B99">
        <w:rPr>
          <w:lang w:val="en-GB"/>
        </w:rPr>
        <w:t>nvestment year</w:t>
      </w:r>
    </w:p>
    <w:p w14:paraId="4FEB4629" w14:textId="6EB0DCE3" w:rsidR="008A6C79" w:rsidRDefault="008A6C79">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sidR="00D769DE" w:rsidRPr="00504B99">
        <w:rPr>
          <w:noProof/>
          <w:lang w:val="en-GB"/>
        </w:rPr>
        <w:t>2</w:t>
      </w:r>
      <w:r w:rsidRPr="00504B99">
        <w:fldChar w:fldCharType="end"/>
      </w:r>
      <w:r w:rsidR="00B14044" w:rsidRPr="00504B99">
        <w:rPr>
          <w:lang w:val="en-GB"/>
        </w:rPr>
        <w:t xml:space="preserve">: Overview of investment </w:t>
      </w:r>
      <w:r w:rsidR="00F96B3D" w:rsidRPr="00504B99">
        <w:rPr>
          <w:lang w:val="en-GB"/>
        </w:rPr>
        <w:t>in tools and equipment</w:t>
      </w:r>
    </w:p>
    <w:p w14:paraId="4C286411" w14:textId="77777777" w:rsidR="00590214" w:rsidRDefault="00590214" w:rsidP="00590214">
      <w:pPr>
        <w:pStyle w:val="ITAbsatzohneNr"/>
        <w:jc w:val="both"/>
        <w:rPr>
          <w:b/>
          <w:color w:val="009193"/>
          <w:lang w:val="en-GB"/>
        </w:rPr>
      </w:pPr>
      <w:r w:rsidRPr="00E455D4">
        <w:rPr>
          <w:b/>
          <w:color w:val="009193"/>
          <w:lang w:val="en-GB"/>
        </w:rPr>
        <w:t>e2 additional recommendations:</w:t>
      </w:r>
    </w:p>
    <w:p w14:paraId="471C14A3" w14:textId="5CECE763" w:rsidR="0087468B" w:rsidRDefault="003971F9" w:rsidP="00F34BD1">
      <w:pPr>
        <w:pStyle w:val="ITAbsatzohneNr"/>
        <w:numPr>
          <w:ilvl w:val="0"/>
          <w:numId w:val="8"/>
        </w:numPr>
        <w:jc w:val="both"/>
        <w:rPr>
          <w:color w:val="009193"/>
          <w:lang w:val="en-GB"/>
        </w:rPr>
      </w:pPr>
      <w:r>
        <w:rPr>
          <w:color w:val="009193"/>
          <w:lang w:val="en-GB"/>
        </w:rPr>
        <w:t>The</w:t>
      </w:r>
      <w:r w:rsidR="0087468B" w:rsidRPr="0087468B">
        <w:rPr>
          <w:color w:val="009193"/>
          <w:lang w:val="en-GB"/>
        </w:rPr>
        <w:t xml:space="preserve"> costs of </w:t>
      </w:r>
      <w:r w:rsidR="00D5110B">
        <w:rPr>
          <w:color w:val="009193"/>
          <w:lang w:val="en-GB"/>
        </w:rPr>
        <w:t>p</w:t>
      </w:r>
      <w:r w:rsidR="0087468B" w:rsidRPr="0087468B">
        <w:rPr>
          <w:color w:val="009193"/>
          <w:lang w:val="en-GB"/>
        </w:rPr>
        <w:t xml:space="preserve">lug &amp; play equipment </w:t>
      </w:r>
      <w:r w:rsidR="00D5110B">
        <w:rPr>
          <w:color w:val="009193"/>
          <w:lang w:val="en-GB"/>
        </w:rPr>
        <w:t xml:space="preserve">(i.e. not modified by R&amp;D activities) </w:t>
      </w:r>
      <w:r w:rsidR="0087468B" w:rsidRPr="0087468B">
        <w:rPr>
          <w:color w:val="009193"/>
          <w:lang w:val="en-GB"/>
        </w:rPr>
        <w:t>are not eligible because they are considered as part of mass production equipment (no R&amp;D content)</w:t>
      </w:r>
    </w:p>
    <w:p w14:paraId="0775B9AE" w14:textId="6451DED6" w:rsidR="00140103" w:rsidRPr="00140103" w:rsidRDefault="00140103" w:rsidP="00F34BD1">
      <w:pPr>
        <w:pStyle w:val="ITAbsatzohneNr"/>
        <w:numPr>
          <w:ilvl w:val="0"/>
          <w:numId w:val="8"/>
        </w:numPr>
        <w:jc w:val="both"/>
        <w:rPr>
          <w:color w:val="009193"/>
          <w:lang w:val="en-GB"/>
        </w:rPr>
      </w:pPr>
      <w:r>
        <w:rPr>
          <w:color w:val="009193"/>
          <w:lang w:val="en-GB"/>
        </w:rPr>
        <w:t xml:space="preserve">Only the depreciation corresponding to the use of the </w:t>
      </w:r>
      <w:r w:rsidR="00425CCD">
        <w:rPr>
          <w:color w:val="009193"/>
          <w:lang w:val="en-GB"/>
        </w:rPr>
        <w:t>instruments / equipment</w:t>
      </w:r>
      <w:r>
        <w:rPr>
          <w:color w:val="009193"/>
          <w:lang w:val="en-GB"/>
        </w:rPr>
        <w:t xml:space="preserve"> for the IPCEI activities will be considered eligible cost</w:t>
      </w:r>
      <w:r w:rsidR="00425CCD">
        <w:rPr>
          <w:color w:val="009193"/>
          <w:lang w:val="en-GB"/>
        </w:rPr>
        <w:t xml:space="preserve"> (R&amp;D or FID)</w:t>
      </w:r>
    </w:p>
    <w:p w14:paraId="1216D82B" w14:textId="77777777" w:rsidR="0087468B" w:rsidRPr="0087468B" w:rsidRDefault="0087468B" w:rsidP="0087468B">
      <w:pPr>
        <w:rPr>
          <w:lang w:val="en-GB"/>
        </w:rPr>
      </w:pPr>
    </w:p>
    <w:p w14:paraId="0FEF7102" w14:textId="77777777" w:rsidR="00592595" w:rsidRPr="00504B99" w:rsidRDefault="00592595" w:rsidP="00592595">
      <w:pPr>
        <w:pStyle w:val="ITberschrift111"/>
        <w:rPr>
          <w:rStyle w:val="ITStandardZchn"/>
          <w:sz w:val="22"/>
          <w:szCs w:val="22"/>
          <w:lang w:val="en-US"/>
        </w:rPr>
      </w:pPr>
      <w:bookmarkStart w:id="40" w:name="_Toc34314362"/>
      <w:r w:rsidRPr="00504B99">
        <w:rPr>
          <w:rStyle w:val="ITStandardZchn"/>
          <w:sz w:val="22"/>
          <w:szCs w:val="22"/>
          <w:lang w:val="en-US"/>
        </w:rPr>
        <w:t>Construction of Buildings/Laboratory</w:t>
      </w:r>
      <w:bookmarkEnd w:id="40"/>
    </w:p>
    <w:p w14:paraId="76094C3F" w14:textId="42EE1968" w:rsidR="00C26617" w:rsidRPr="00A16672" w:rsidRDefault="00C26617" w:rsidP="00C26617">
      <w:pPr>
        <w:pStyle w:val="ITAbsatzohneNr"/>
        <w:rPr>
          <w:i/>
          <w:lang w:val="en-GB"/>
        </w:rPr>
      </w:pPr>
      <w:r w:rsidRPr="00504B99">
        <w:rPr>
          <w:i/>
          <w:lang w:val="en-GB"/>
        </w:rPr>
        <w:t>Please provide a brief and simple description</w:t>
      </w:r>
      <w:r w:rsidR="004766EF" w:rsidRPr="00504B99">
        <w:rPr>
          <w:i/>
          <w:lang w:val="en-GB"/>
        </w:rPr>
        <w:t xml:space="preserve"> of 1 or 2 sentences</w:t>
      </w:r>
      <w:r w:rsidRPr="00504B99">
        <w:rPr>
          <w:i/>
          <w:lang w:val="en-GB"/>
        </w:rPr>
        <w:t xml:space="preserve"> to the table (what kind of building? for what purpose</w:t>
      </w:r>
      <w:r w:rsidR="00D5110B">
        <w:rPr>
          <w:i/>
          <w:lang w:val="en-GB"/>
        </w:rPr>
        <w:t>?</w:t>
      </w:r>
      <w:r w:rsidRPr="00504B99">
        <w:rPr>
          <w:i/>
          <w:lang w:val="en-GB"/>
        </w:rPr>
        <w:t>). Please cluster your investment so that the table does not exceed 1 page.</w:t>
      </w:r>
    </w:p>
    <w:p w14:paraId="5DBF16FA" w14:textId="77777777" w:rsidR="00277985" w:rsidRPr="000956E9" w:rsidRDefault="00277985" w:rsidP="00277985">
      <w:pPr>
        <w:pStyle w:val="ITAbsatzohneNr"/>
        <w:rPr>
          <w:i/>
          <w:lang w:val="en-GB"/>
        </w:rPr>
      </w:pPr>
    </w:p>
    <w:tbl>
      <w:tblPr>
        <w:tblStyle w:val="Grilledutableau"/>
        <w:tblW w:w="9891" w:type="dxa"/>
        <w:tblLayout w:type="fixed"/>
        <w:tblLook w:val="04A0" w:firstRow="1" w:lastRow="0" w:firstColumn="1" w:lastColumn="0" w:noHBand="0" w:noVBand="1"/>
      </w:tblPr>
      <w:tblGrid>
        <w:gridCol w:w="1668"/>
        <w:gridCol w:w="850"/>
        <w:gridCol w:w="3431"/>
        <w:gridCol w:w="1452"/>
        <w:gridCol w:w="816"/>
        <w:gridCol w:w="850"/>
        <w:gridCol w:w="824"/>
      </w:tblGrid>
      <w:tr w:rsidR="00F407AE" w:rsidRPr="00504B99" w14:paraId="7A1F9553" w14:textId="77777777" w:rsidTr="00D5110B">
        <w:trPr>
          <w:trHeight w:val="540"/>
        </w:trPr>
        <w:tc>
          <w:tcPr>
            <w:tcW w:w="1668" w:type="dxa"/>
            <w:hideMark/>
          </w:tcPr>
          <w:p w14:paraId="06E16C09" w14:textId="318BD478"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Technology</w:t>
            </w:r>
          </w:p>
          <w:p w14:paraId="10FA4860" w14:textId="77777777" w:rsidR="00F407AE" w:rsidRPr="00504B99" w:rsidRDefault="00F407AE" w:rsidP="00D5110B">
            <w:pPr>
              <w:pStyle w:val="ITAbsatzohneNr"/>
              <w:jc w:val="center"/>
              <w:rPr>
                <w:rFonts w:cs="Arial"/>
                <w:b/>
                <w:bCs/>
                <w:sz w:val="22"/>
                <w:szCs w:val="22"/>
                <w:lang w:val="en-US"/>
              </w:rPr>
            </w:pPr>
            <w:r w:rsidRPr="00504B99">
              <w:rPr>
                <w:rFonts w:cs="Arial"/>
                <w:b/>
                <w:bCs/>
                <w:sz w:val="22"/>
                <w:szCs w:val="22"/>
                <w:lang w:val="en-US"/>
              </w:rPr>
              <w:t>Classification</w:t>
            </w:r>
          </w:p>
        </w:tc>
        <w:tc>
          <w:tcPr>
            <w:tcW w:w="850" w:type="dxa"/>
            <w:hideMark/>
          </w:tcPr>
          <w:p w14:paraId="6CB739B4" w14:textId="5C62D3F6"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No. of Tools</w:t>
            </w:r>
          </w:p>
        </w:tc>
        <w:tc>
          <w:tcPr>
            <w:tcW w:w="3431" w:type="dxa"/>
            <w:hideMark/>
          </w:tcPr>
          <w:p w14:paraId="4C2D9C63" w14:textId="77777777" w:rsidR="00F407AE" w:rsidRPr="00504B99" w:rsidRDefault="00F407AE" w:rsidP="00D5110B">
            <w:pPr>
              <w:pStyle w:val="ITAbsatzohneNr"/>
              <w:jc w:val="center"/>
              <w:rPr>
                <w:rFonts w:cs="Arial"/>
                <w:b/>
                <w:bCs/>
                <w:sz w:val="22"/>
                <w:szCs w:val="22"/>
                <w:lang w:val="en-GB" w:eastAsia="en-US"/>
              </w:rPr>
            </w:pPr>
            <w:r w:rsidRPr="00504B99">
              <w:rPr>
                <w:rFonts w:cs="Arial"/>
                <w:b/>
                <w:bCs/>
                <w:sz w:val="22"/>
                <w:szCs w:val="22"/>
                <w:lang w:val="en-US"/>
              </w:rPr>
              <w:t>Examples</w:t>
            </w:r>
            <w:r w:rsidRPr="00504B99">
              <w:rPr>
                <w:rFonts w:cs="Arial"/>
                <w:b/>
                <w:bCs/>
                <w:sz w:val="22"/>
                <w:szCs w:val="22"/>
                <w:lang w:val="en-US" w:eastAsia="en-US"/>
              </w:rPr>
              <w:t xml:space="preserve"> </w:t>
            </w:r>
            <w:r w:rsidRPr="00504B99">
              <w:rPr>
                <w:rFonts w:cs="Arial"/>
                <w:b/>
                <w:bCs/>
                <w:sz w:val="22"/>
                <w:szCs w:val="22"/>
                <w:lang w:val="en-GB" w:eastAsia="en-US"/>
              </w:rPr>
              <w:t>of Tools</w:t>
            </w:r>
          </w:p>
        </w:tc>
        <w:tc>
          <w:tcPr>
            <w:tcW w:w="1452" w:type="dxa"/>
            <w:hideMark/>
          </w:tcPr>
          <w:p w14:paraId="0CD54E52" w14:textId="77777777" w:rsidR="00F407AE" w:rsidRPr="00504B99" w:rsidRDefault="00F407AE" w:rsidP="00D5110B">
            <w:pPr>
              <w:pStyle w:val="ITAbsatzohneNr"/>
              <w:jc w:val="center"/>
              <w:rPr>
                <w:rFonts w:cs="Arial"/>
                <w:b/>
                <w:bCs/>
                <w:sz w:val="22"/>
                <w:szCs w:val="22"/>
                <w:lang w:val="en-GB" w:eastAsia="en-US"/>
              </w:rPr>
            </w:pPr>
            <w:r w:rsidRPr="00504B99">
              <w:rPr>
                <w:rFonts w:cs="Arial"/>
                <w:b/>
                <w:sz w:val="22"/>
                <w:szCs w:val="22"/>
                <w:lang w:val="en-US"/>
              </w:rPr>
              <w:t>Investment Cost</w:t>
            </w:r>
            <w:r w:rsidRPr="00504B99">
              <w:rPr>
                <w:rFonts w:cs="Arial"/>
                <w:b/>
                <w:bCs/>
                <w:sz w:val="22"/>
                <w:szCs w:val="22"/>
                <w:lang w:val="en-GB" w:eastAsia="en-US"/>
              </w:rPr>
              <w:t xml:space="preserve"> [EUR]</w:t>
            </w:r>
          </w:p>
        </w:tc>
        <w:tc>
          <w:tcPr>
            <w:tcW w:w="816" w:type="dxa"/>
            <w:hideMark/>
          </w:tcPr>
          <w:p w14:paraId="6E2A56C9" w14:textId="566A7270" w:rsidR="00F407AE" w:rsidRPr="00504B99" w:rsidRDefault="00F407AE" w:rsidP="00D5110B">
            <w:pPr>
              <w:pStyle w:val="ITAbsatzohneNr"/>
              <w:jc w:val="center"/>
              <w:rPr>
                <w:rFonts w:cs="Arial"/>
                <w:b/>
                <w:sz w:val="22"/>
                <w:szCs w:val="22"/>
                <w:lang w:val="en-GB"/>
              </w:rPr>
            </w:pPr>
            <w:r w:rsidRPr="00504B99">
              <w:rPr>
                <w:rFonts w:cs="Arial"/>
                <w:b/>
                <w:sz w:val="22"/>
                <w:szCs w:val="22"/>
                <w:lang w:val="en-GB"/>
              </w:rPr>
              <w:t>Year*</w:t>
            </w:r>
          </w:p>
        </w:tc>
        <w:tc>
          <w:tcPr>
            <w:tcW w:w="850" w:type="dxa"/>
          </w:tcPr>
          <w:p w14:paraId="6950434B" w14:textId="5520BA91"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TF</w:t>
            </w:r>
            <w:r w:rsidR="00D5110B">
              <w:rPr>
                <w:rFonts w:cs="Arial"/>
                <w:b/>
                <w:bCs/>
                <w:sz w:val="22"/>
                <w:szCs w:val="22"/>
                <w:lang w:val="en-GB" w:eastAsia="en-US"/>
              </w:rPr>
              <w:t xml:space="preserve"> no.</w:t>
            </w:r>
          </w:p>
        </w:tc>
        <w:tc>
          <w:tcPr>
            <w:tcW w:w="824" w:type="dxa"/>
            <w:hideMark/>
          </w:tcPr>
          <w:p w14:paraId="47329233" w14:textId="04F5CE65" w:rsidR="00F407AE" w:rsidRPr="00504B99" w:rsidRDefault="00F407AE" w:rsidP="00D5110B">
            <w:pPr>
              <w:pStyle w:val="ITAbsatzohneNr"/>
              <w:ind w:right="99"/>
              <w:jc w:val="center"/>
              <w:rPr>
                <w:rFonts w:cs="Arial"/>
                <w:b/>
                <w:bCs/>
                <w:sz w:val="22"/>
                <w:szCs w:val="22"/>
                <w:lang w:val="en-GB" w:eastAsia="en-US"/>
              </w:rPr>
            </w:pPr>
            <w:r w:rsidRPr="00504B99">
              <w:rPr>
                <w:rFonts w:cs="Arial"/>
                <w:b/>
                <w:bCs/>
                <w:sz w:val="22"/>
                <w:szCs w:val="22"/>
                <w:lang w:val="en-GB" w:eastAsia="en-US"/>
              </w:rPr>
              <w:t>WP</w:t>
            </w:r>
            <w:r w:rsidR="00D5110B">
              <w:rPr>
                <w:rFonts w:cs="Arial"/>
                <w:b/>
                <w:bCs/>
                <w:sz w:val="22"/>
                <w:szCs w:val="22"/>
                <w:lang w:val="en-GB" w:eastAsia="en-US"/>
              </w:rPr>
              <w:t xml:space="preserve"> no.</w:t>
            </w:r>
          </w:p>
        </w:tc>
      </w:tr>
      <w:tr w:rsidR="00D5110B" w:rsidRPr="00504B99" w14:paraId="1378E2B9" w14:textId="77777777" w:rsidTr="00D5110B">
        <w:trPr>
          <w:trHeight w:val="357"/>
        </w:trPr>
        <w:tc>
          <w:tcPr>
            <w:tcW w:w="1668" w:type="dxa"/>
            <w:noWrap/>
          </w:tcPr>
          <w:p w14:paraId="28B09973" w14:textId="77777777" w:rsidR="00D5110B" w:rsidRPr="00504B99" w:rsidRDefault="00D5110B" w:rsidP="00D5110B">
            <w:pPr>
              <w:pStyle w:val="ITAbsatzohneNr"/>
              <w:rPr>
                <w:rFonts w:cs="Arial"/>
                <w:sz w:val="22"/>
                <w:szCs w:val="22"/>
                <w:lang w:val="en-US"/>
              </w:rPr>
            </w:pPr>
          </w:p>
        </w:tc>
        <w:tc>
          <w:tcPr>
            <w:tcW w:w="850" w:type="dxa"/>
            <w:noWrap/>
          </w:tcPr>
          <w:p w14:paraId="19FB93D7" w14:textId="77777777" w:rsidR="00D5110B" w:rsidRPr="00504B99" w:rsidRDefault="00D5110B" w:rsidP="00D5110B">
            <w:pPr>
              <w:pStyle w:val="ITAbsatzohneNr"/>
              <w:jc w:val="center"/>
              <w:rPr>
                <w:rFonts w:cs="Arial"/>
                <w:sz w:val="22"/>
                <w:szCs w:val="22"/>
                <w:lang w:val="en-US"/>
              </w:rPr>
            </w:pPr>
          </w:p>
        </w:tc>
        <w:tc>
          <w:tcPr>
            <w:tcW w:w="3431" w:type="dxa"/>
          </w:tcPr>
          <w:p w14:paraId="63636862" w14:textId="77777777" w:rsidR="00D5110B" w:rsidRPr="00504B99" w:rsidRDefault="00D5110B" w:rsidP="00D5110B">
            <w:pPr>
              <w:pStyle w:val="ITAbsatzohneNr"/>
              <w:rPr>
                <w:rFonts w:cs="Arial"/>
                <w:sz w:val="22"/>
                <w:szCs w:val="22"/>
                <w:lang w:val="en-US" w:eastAsia="en-US"/>
              </w:rPr>
            </w:pPr>
          </w:p>
        </w:tc>
        <w:tc>
          <w:tcPr>
            <w:tcW w:w="1452" w:type="dxa"/>
            <w:noWrap/>
          </w:tcPr>
          <w:p w14:paraId="77A86A2A" w14:textId="77777777" w:rsidR="00D5110B" w:rsidRPr="00504B99" w:rsidRDefault="00D5110B" w:rsidP="00D5110B">
            <w:pPr>
              <w:pStyle w:val="ITAbsatzohneNr"/>
              <w:jc w:val="right"/>
              <w:rPr>
                <w:rFonts w:cs="Arial"/>
                <w:sz w:val="22"/>
                <w:szCs w:val="22"/>
                <w:lang w:val="en-GB"/>
              </w:rPr>
            </w:pPr>
          </w:p>
        </w:tc>
        <w:tc>
          <w:tcPr>
            <w:tcW w:w="816" w:type="dxa"/>
            <w:noWrap/>
          </w:tcPr>
          <w:p w14:paraId="12FDC30C" w14:textId="77777777" w:rsidR="00D5110B" w:rsidRPr="00504B99" w:rsidRDefault="00D5110B" w:rsidP="00D5110B">
            <w:pPr>
              <w:pStyle w:val="ITAbsatzohneNr"/>
              <w:jc w:val="center"/>
              <w:rPr>
                <w:rFonts w:cs="Arial"/>
                <w:sz w:val="22"/>
                <w:szCs w:val="22"/>
                <w:lang w:eastAsia="en-US"/>
              </w:rPr>
            </w:pPr>
          </w:p>
        </w:tc>
        <w:tc>
          <w:tcPr>
            <w:tcW w:w="850" w:type="dxa"/>
          </w:tcPr>
          <w:p w14:paraId="2C306B84" w14:textId="77777777" w:rsidR="00D5110B" w:rsidRPr="00504B99" w:rsidRDefault="00D5110B" w:rsidP="00D5110B">
            <w:pPr>
              <w:pStyle w:val="ITAbsatzohneNr"/>
              <w:jc w:val="center"/>
              <w:rPr>
                <w:rFonts w:cs="Arial"/>
                <w:sz w:val="22"/>
                <w:szCs w:val="22"/>
                <w:lang w:eastAsia="en-US"/>
              </w:rPr>
            </w:pPr>
          </w:p>
        </w:tc>
        <w:tc>
          <w:tcPr>
            <w:tcW w:w="824" w:type="dxa"/>
            <w:noWrap/>
          </w:tcPr>
          <w:p w14:paraId="58997DB8" w14:textId="77777777" w:rsidR="00D5110B" w:rsidRPr="00504B99" w:rsidRDefault="00D5110B" w:rsidP="00D5110B">
            <w:pPr>
              <w:pStyle w:val="ITAbsatzohneNr"/>
              <w:jc w:val="center"/>
              <w:rPr>
                <w:rFonts w:cs="Arial"/>
                <w:sz w:val="22"/>
                <w:szCs w:val="22"/>
                <w:lang w:eastAsia="en-US"/>
              </w:rPr>
            </w:pPr>
          </w:p>
        </w:tc>
      </w:tr>
      <w:tr w:rsidR="00D5110B" w:rsidRPr="00504B99" w14:paraId="2B50174F" w14:textId="77777777" w:rsidTr="00D5110B">
        <w:trPr>
          <w:trHeight w:val="357"/>
        </w:trPr>
        <w:tc>
          <w:tcPr>
            <w:tcW w:w="1668" w:type="dxa"/>
            <w:noWrap/>
          </w:tcPr>
          <w:p w14:paraId="1F9E95BF" w14:textId="77777777" w:rsidR="00D5110B" w:rsidRPr="00504B99" w:rsidRDefault="00D5110B" w:rsidP="00D5110B">
            <w:pPr>
              <w:pStyle w:val="ITAbsatzohneNr"/>
              <w:rPr>
                <w:rFonts w:cs="Arial"/>
                <w:sz w:val="22"/>
                <w:szCs w:val="22"/>
                <w:lang w:eastAsia="en-US"/>
              </w:rPr>
            </w:pPr>
          </w:p>
        </w:tc>
        <w:tc>
          <w:tcPr>
            <w:tcW w:w="850" w:type="dxa"/>
            <w:noWrap/>
          </w:tcPr>
          <w:p w14:paraId="21E37F41" w14:textId="77777777" w:rsidR="00D5110B" w:rsidRPr="00504B99" w:rsidRDefault="00D5110B" w:rsidP="00D5110B">
            <w:pPr>
              <w:pStyle w:val="ITAbsatzohneNr"/>
              <w:jc w:val="center"/>
              <w:rPr>
                <w:rFonts w:cs="Arial"/>
                <w:sz w:val="22"/>
                <w:szCs w:val="22"/>
                <w:lang w:val="en-US"/>
              </w:rPr>
            </w:pPr>
          </w:p>
        </w:tc>
        <w:tc>
          <w:tcPr>
            <w:tcW w:w="3431" w:type="dxa"/>
          </w:tcPr>
          <w:p w14:paraId="2F95A34D" w14:textId="77777777" w:rsidR="00D5110B" w:rsidRPr="00504B99" w:rsidRDefault="00D5110B" w:rsidP="00D5110B">
            <w:pPr>
              <w:pStyle w:val="ITAbsatzohneNr"/>
              <w:rPr>
                <w:rFonts w:cs="Arial"/>
                <w:sz w:val="22"/>
                <w:szCs w:val="22"/>
                <w:lang w:val="en-US" w:eastAsia="en-US"/>
              </w:rPr>
            </w:pPr>
          </w:p>
        </w:tc>
        <w:tc>
          <w:tcPr>
            <w:tcW w:w="1452" w:type="dxa"/>
            <w:noWrap/>
          </w:tcPr>
          <w:p w14:paraId="1AA68DC7" w14:textId="77777777" w:rsidR="00D5110B" w:rsidRPr="00504B99" w:rsidRDefault="00D5110B" w:rsidP="00D5110B">
            <w:pPr>
              <w:pStyle w:val="ITAbsatzohneNr"/>
              <w:jc w:val="right"/>
              <w:rPr>
                <w:rFonts w:cs="Arial"/>
                <w:sz w:val="22"/>
                <w:szCs w:val="22"/>
              </w:rPr>
            </w:pPr>
          </w:p>
        </w:tc>
        <w:tc>
          <w:tcPr>
            <w:tcW w:w="816" w:type="dxa"/>
            <w:noWrap/>
          </w:tcPr>
          <w:p w14:paraId="0299C5BE" w14:textId="77777777" w:rsidR="00D5110B" w:rsidRPr="00504B99" w:rsidRDefault="00D5110B" w:rsidP="00D5110B">
            <w:pPr>
              <w:pStyle w:val="ITAbsatzohneNr"/>
              <w:jc w:val="center"/>
              <w:rPr>
                <w:rFonts w:cs="Arial"/>
                <w:sz w:val="22"/>
                <w:szCs w:val="22"/>
                <w:lang w:eastAsia="en-US"/>
              </w:rPr>
            </w:pPr>
          </w:p>
        </w:tc>
        <w:tc>
          <w:tcPr>
            <w:tcW w:w="850" w:type="dxa"/>
          </w:tcPr>
          <w:p w14:paraId="6043B136" w14:textId="77777777" w:rsidR="00D5110B" w:rsidRPr="00504B99" w:rsidRDefault="00D5110B" w:rsidP="00D5110B">
            <w:pPr>
              <w:pStyle w:val="ITAbsatzohneNr"/>
              <w:jc w:val="center"/>
              <w:rPr>
                <w:rFonts w:cs="Arial"/>
                <w:sz w:val="22"/>
                <w:szCs w:val="22"/>
                <w:lang w:eastAsia="en-US"/>
              </w:rPr>
            </w:pPr>
          </w:p>
        </w:tc>
        <w:tc>
          <w:tcPr>
            <w:tcW w:w="824" w:type="dxa"/>
            <w:noWrap/>
          </w:tcPr>
          <w:p w14:paraId="1FF23E63" w14:textId="77777777" w:rsidR="00D5110B" w:rsidRPr="00504B99" w:rsidRDefault="00D5110B" w:rsidP="00D5110B">
            <w:pPr>
              <w:pStyle w:val="ITAbsatzohneNr"/>
              <w:jc w:val="center"/>
              <w:rPr>
                <w:rFonts w:cs="Arial"/>
                <w:sz w:val="22"/>
                <w:szCs w:val="22"/>
                <w:lang w:eastAsia="en-US"/>
              </w:rPr>
            </w:pPr>
          </w:p>
        </w:tc>
      </w:tr>
      <w:tr w:rsidR="00F407AE" w:rsidRPr="00504B99" w14:paraId="43CF1344" w14:textId="77777777" w:rsidTr="00D5110B">
        <w:trPr>
          <w:trHeight w:val="357"/>
        </w:trPr>
        <w:tc>
          <w:tcPr>
            <w:tcW w:w="1668" w:type="dxa"/>
          </w:tcPr>
          <w:p w14:paraId="3A9B0625" w14:textId="77777777" w:rsidR="00F407AE" w:rsidRPr="00504B99" w:rsidRDefault="00F407AE" w:rsidP="00436D76">
            <w:pPr>
              <w:pStyle w:val="ITAbsatzohneNr"/>
              <w:rPr>
                <w:rFonts w:cs="Arial"/>
                <w:sz w:val="22"/>
                <w:szCs w:val="22"/>
                <w:lang w:val="fr-FR" w:eastAsia="en-US"/>
              </w:rPr>
            </w:pPr>
          </w:p>
        </w:tc>
        <w:tc>
          <w:tcPr>
            <w:tcW w:w="850" w:type="dxa"/>
            <w:noWrap/>
          </w:tcPr>
          <w:p w14:paraId="6847881D" w14:textId="77777777" w:rsidR="00F407AE" w:rsidRPr="00504B99" w:rsidRDefault="00F407AE" w:rsidP="00D5110B">
            <w:pPr>
              <w:pStyle w:val="ITAbsatzohneNr"/>
              <w:jc w:val="center"/>
              <w:rPr>
                <w:rFonts w:cs="Arial"/>
                <w:sz w:val="22"/>
                <w:szCs w:val="22"/>
                <w:lang w:val="en-US"/>
              </w:rPr>
            </w:pPr>
          </w:p>
        </w:tc>
        <w:tc>
          <w:tcPr>
            <w:tcW w:w="3431" w:type="dxa"/>
          </w:tcPr>
          <w:p w14:paraId="1B3DB61A" w14:textId="77777777" w:rsidR="00F407AE" w:rsidRPr="00504B99" w:rsidRDefault="00F407AE" w:rsidP="00F96B3D">
            <w:pPr>
              <w:pStyle w:val="ITAbsatzohneNr"/>
              <w:jc w:val="right"/>
              <w:rPr>
                <w:rFonts w:cs="Arial"/>
                <w:sz w:val="22"/>
                <w:szCs w:val="22"/>
                <w:lang w:val="en-US" w:eastAsia="en-US"/>
              </w:rPr>
            </w:pPr>
            <w:r w:rsidRPr="00504B99">
              <w:rPr>
                <w:rFonts w:cs="Arial"/>
                <w:sz w:val="22"/>
                <w:szCs w:val="22"/>
                <w:lang w:val="en-US" w:eastAsia="en-US"/>
              </w:rPr>
              <w:t>Total</w:t>
            </w:r>
          </w:p>
        </w:tc>
        <w:tc>
          <w:tcPr>
            <w:tcW w:w="1452" w:type="dxa"/>
            <w:noWrap/>
          </w:tcPr>
          <w:p w14:paraId="297FB6B3" w14:textId="77777777" w:rsidR="00F407AE" w:rsidRPr="00504B99" w:rsidRDefault="00F407AE" w:rsidP="00436D76">
            <w:pPr>
              <w:pStyle w:val="ITAbsatzohneNr"/>
              <w:jc w:val="right"/>
              <w:rPr>
                <w:rFonts w:cs="Arial"/>
                <w:sz w:val="22"/>
                <w:szCs w:val="22"/>
              </w:rPr>
            </w:pPr>
          </w:p>
        </w:tc>
        <w:tc>
          <w:tcPr>
            <w:tcW w:w="816" w:type="dxa"/>
            <w:noWrap/>
          </w:tcPr>
          <w:p w14:paraId="2390ADCC" w14:textId="77777777" w:rsidR="00F407AE" w:rsidRPr="00504B99" w:rsidRDefault="00F407AE" w:rsidP="00D5110B">
            <w:pPr>
              <w:pStyle w:val="ITAbsatzohneNr"/>
              <w:jc w:val="center"/>
              <w:rPr>
                <w:rFonts w:cs="Arial"/>
                <w:sz w:val="22"/>
                <w:szCs w:val="22"/>
                <w:lang w:eastAsia="en-US"/>
              </w:rPr>
            </w:pPr>
          </w:p>
        </w:tc>
        <w:tc>
          <w:tcPr>
            <w:tcW w:w="850" w:type="dxa"/>
          </w:tcPr>
          <w:p w14:paraId="00682A81" w14:textId="77777777" w:rsidR="00F407AE" w:rsidRPr="00504B99" w:rsidRDefault="00F407AE" w:rsidP="00D5110B">
            <w:pPr>
              <w:pStyle w:val="ITAbsatzohneNr"/>
              <w:jc w:val="center"/>
              <w:rPr>
                <w:rFonts w:cs="Arial"/>
                <w:sz w:val="22"/>
                <w:szCs w:val="22"/>
                <w:lang w:eastAsia="en-US"/>
              </w:rPr>
            </w:pPr>
          </w:p>
        </w:tc>
        <w:tc>
          <w:tcPr>
            <w:tcW w:w="824" w:type="dxa"/>
            <w:noWrap/>
          </w:tcPr>
          <w:p w14:paraId="37333D9A" w14:textId="77777777" w:rsidR="00F407AE" w:rsidRPr="00504B99" w:rsidRDefault="00F407AE" w:rsidP="00D5110B">
            <w:pPr>
              <w:pStyle w:val="ITAbsatzohneNr"/>
              <w:jc w:val="center"/>
              <w:rPr>
                <w:rFonts w:cs="Arial"/>
                <w:sz w:val="22"/>
                <w:szCs w:val="22"/>
                <w:lang w:eastAsia="en-US"/>
              </w:rPr>
            </w:pPr>
          </w:p>
        </w:tc>
      </w:tr>
    </w:tbl>
    <w:p w14:paraId="7A22E327" w14:textId="341D63B1" w:rsidR="00DD5ED5" w:rsidRPr="00504B99" w:rsidRDefault="00DD5ED5" w:rsidP="00F96B3D">
      <w:pPr>
        <w:pStyle w:val="Lgende"/>
        <w:rPr>
          <w:lang w:val="en-GB"/>
        </w:rPr>
      </w:pPr>
      <w:r w:rsidRPr="00504B99">
        <w:rPr>
          <w:lang w:val="en-GB"/>
        </w:rPr>
        <w:t>*</w:t>
      </w:r>
      <w:r w:rsidR="00590214">
        <w:rPr>
          <w:lang w:val="en-GB"/>
        </w:rPr>
        <w:t>I</w:t>
      </w:r>
      <w:r w:rsidRPr="00504B99">
        <w:rPr>
          <w:lang w:val="en-GB"/>
        </w:rPr>
        <w:t>nvestment year</w:t>
      </w:r>
    </w:p>
    <w:p w14:paraId="27714C00" w14:textId="75B86436" w:rsidR="00F96B3D" w:rsidRPr="00504B99" w:rsidRDefault="00687DE5" w:rsidP="00F96B3D">
      <w:pPr>
        <w:pStyle w:val="Lgende"/>
        <w:rPr>
          <w:lang w:val="en-GB"/>
        </w:rPr>
      </w:pPr>
      <w:r w:rsidRPr="00504B99">
        <w:rPr>
          <w:lang w:val="en-GB"/>
        </w:rPr>
        <w:t xml:space="preserve">Table </w:t>
      </w:r>
      <w:r w:rsidRPr="00504B99">
        <w:fldChar w:fldCharType="begin"/>
      </w:r>
      <w:r w:rsidRPr="00504B99">
        <w:rPr>
          <w:lang w:val="en-GB"/>
        </w:rPr>
        <w:instrText xml:space="preserve"> SEQ Table \* ARABIC </w:instrText>
      </w:r>
      <w:r w:rsidRPr="00504B99">
        <w:fldChar w:fldCharType="separate"/>
      </w:r>
      <w:r>
        <w:rPr>
          <w:noProof/>
          <w:lang w:val="en-GB"/>
        </w:rPr>
        <w:t>3</w:t>
      </w:r>
      <w:r w:rsidRPr="00504B99">
        <w:fldChar w:fldCharType="end"/>
      </w:r>
      <w:r w:rsidRPr="00504B99">
        <w:rPr>
          <w:lang w:val="en-GB"/>
        </w:rPr>
        <w:t xml:space="preserve">: </w:t>
      </w:r>
      <w:r w:rsidR="00F96B3D" w:rsidRPr="00504B99">
        <w:rPr>
          <w:lang w:val="en-GB"/>
        </w:rPr>
        <w:t>Overview of investment in buildings or laboratories</w:t>
      </w:r>
    </w:p>
    <w:p w14:paraId="326EB395" w14:textId="77777777" w:rsidR="00140103" w:rsidRDefault="00140103" w:rsidP="00140103">
      <w:pPr>
        <w:pStyle w:val="ITAbsatzohneNr"/>
        <w:jc w:val="both"/>
        <w:rPr>
          <w:b/>
          <w:color w:val="009193"/>
          <w:lang w:val="en-GB"/>
        </w:rPr>
      </w:pPr>
      <w:r w:rsidRPr="00E455D4">
        <w:rPr>
          <w:b/>
          <w:color w:val="009193"/>
          <w:lang w:val="en-GB"/>
        </w:rPr>
        <w:t>e2 additional recommendations:</w:t>
      </w:r>
    </w:p>
    <w:p w14:paraId="361BA315" w14:textId="022D2681" w:rsidR="006321D5" w:rsidRPr="00140103" w:rsidRDefault="00590214" w:rsidP="00F34BD1">
      <w:pPr>
        <w:pStyle w:val="ITAbsatzohneNr"/>
        <w:numPr>
          <w:ilvl w:val="0"/>
          <w:numId w:val="8"/>
        </w:numPr>
        <w:jc w:val="both"/>
        <w:rPr>
          <w:color w:val="009193"/>
          <w:lang w:val="en-GB"/>
        </w:rPr>
      </w:pPr>
      <w:r w:rsidRPr="00140103">
        <w:rPr>
          <w:color w:val="009193"/>
          <w:lang w:val="en-GB"/>
        </w:rPr>
        <w:t>Please explain</w:t>
      </w:r>
      <w:r w:rsidR="006321D5" w:rsidRPr="00140103">
        <w:rPr>
          <w:color w:val="009193"/>
          <w:lang w:val="en-GB"/>
        </w:rPr>
        <w:t xml:space="preserve"> whether the building would be used only for the </w:t>
      </w:r>
      <w:r w:rsidR="00140103">
        <w:rPr>
          <w:color w:val="009193"/>
          <w:lang w:val="en-GB"/>
        </w:rPr>
        <w:t xml:space="preserve">IPCEI </w:t>
      </w:r>
      <w:r w:rsidR="006321D5" w:rsidRPr="00140103">
        <w:rPr>
          <w:color w:val="009193"/>
          <w:lang w:val="en-GB"/>
        </w:rPr>
        <w:t xml:space="preserve">activities </w:t>
      </w:r>
      <w:r w:rsidR="00140103">
        <w:rPr>
          <w:color w:val="009193"/>
          <w:lang w:val="en-GB"/>
        </w:rPr>
        <w:t>or</w:t>
      </w:r>
      <w:r w:rsidR="006321D5" w:rsidRPr="00140103">
        <w:rPr>
          <w:color w:val="009193"/>
          <w:lang w:val="en-GB"/>
        </w:rPr>
        <w:t xml:space="preserve"> also for other activities </w:t>
      </w:r>
      <w:r w:rsidR="00140103">
        <w:rPr>
          <w:color w:val="009193"/>
          <w:lang w:val="en-GB"/>
        </w:rPr>
        <w:t>/ activities carried out</w:t>
      </w:r>
      <w:r w:rsidR="006321D5" w:rsidRPr="00140103">
        <w:rPr>
          <w:color w:val="009193"/>
          <w:lang w:val="en-GB"/>
        </w:rPr>
        <w:t xml:space="preserve"> after the period covered by the IPCEI</w:t>
      </w:r>
    </w:p>
    <w:p w14:paraId="02753C61" w14:textId="7D27AB6D" w:rsidR="006321D5" w:rsidRPr="00140103" w:rsidRDefault="00140103" w:rsidP="00F34BD1">
      <w:pPr>
        <w:pStyle w:val="ITAbsatzohneNr"/>
        <w:numPr>
          <w:ilvl w:val="0"/>
          <w:numId w:val="8"/>
        </w:numPr>
        <w:jc w:val="both"/>
        <w:rPr>
          <w:color w:val="009193"/>
          <w:lang w:val="en-GB"/>
        </w:rPr>
      </w:pPr>
      <w:r>
        <w:rPr>
          <w:color w:val="009193"/>
          <w:lang w:val="en-GB"/>
        </w:rPr>
        <w:t>Only the depreciation corresponding to the use of the building for the IPCEI activities will be considered eligible cost</w:t>
      </w:r>
      <w:r w:rsidR="00712037">
        <w:rPr>
          <w:color w:val="009193"/>
          <w:lang w:val="en-GB"/>
        </w:rPr>
        <w:t xml:space="preserve"> (R&amp;D or FID)</w:t>
      </w:r>
    </w:p>
    <w:p w14:paraId="12573EAF" w14:textId="77777777" w:rsidR="00553345" w:rsidRPr="00504B99" w:rsidRDefault="00553345" w:rsidP="00553345">
      <w:pPr>
        <w:pStyle w:val="ITberschrift1"/>
        <w:numPr>
          <w:ilvl w:val="0"/>
          <w:numId w:val="5"/>
        </w:numPr>
      </w:pPr>
      <w:bookmarkStart w:id="41" w:name="_Toc27129568"/>
      <w:bookmarkStart w:id="42" w:name="_Toc34314363"/>
      <w:r w:rsidRPr="00504B99">
        <w:lastRenderedPageBreak/>
        <w:t>Budget</w:t>
      </w:r>
      <w:bookmarkEnd w:id="41"/>
      <w:bookmarkEnd w:id="42"/>
    </w:p>
    <w:p w14:paraId="380C82F0" w14:textId="77777777" w:rsidR="00553345" w:rsidRDefault="00553345" w:rsidP="00553345">
      <w:pPr>
        <w:pStyle w:val="ITberschrift11"/>
        <w:numPr>
          <w:ilvl w:val="1"/>
          <w:numId w:val="5"/>
        </w:numPr>
        <w:rPr>
          <w:lang w:val="en-GB"/>
        </w:rPr>
      </w:pPr>
      <w:bookmarkStart w:id="43" w:name="_Toc27129569"/>
      <w:bookmarkStart w:id="44" w:name="_Toc34314364"/>
      <w:r w:rsidRPr="00504B99">
        <w:rPr>
          <w:lang w:val="en-GB"/>
        </w:rPr>
        <w:t>Eligible Costs</w:t>
      </w:r>
      <w:bookmarkEnd w:id="43"/>
      <w:bookmarkEnd w:id="44"/>
      <w:r w:rsidRPr="00504B99">
        <w:rPr>
          <w:lang w:val="en-GB"/>
        </w:rPr>
        <w:t xml:space="preserve"> </w:t>
      </w:r>
    </w:p>
    <w:p w14:paraId="5307EFFA" w14:textId="77777777" w:rsidR="00553345" w:rsidRPr="00D51587" w:rsidRDefault="00553345" w:rsidP="00553345">
      <w:pPr>
        <w:pStyle w:val="ITAbsatzohneNr"/>
        <w:rPr>
          <w:i/>
          <w:iCs/>
          <w:lang w:val="en-GB"/>
        </w:rPr>
      </w:pPr>
      <w:r w:rsidRPr="00D51587">
        <w:rPr>
          <w:i/>
          <w:iCs/>
          <w:lang w:val="en-GB"/>
        </w:rPr>
        <w:t>Eligible costs only cover costs made for the purpose and the time span of the IPCEI:</w:t>
      </w:r>
    </w:p>
    <w:p w14:paraId="728E2BE6" w14:textId="77777777" w:rsidR="00553345" w:rsidRPr="00D51587" w:rsidRDefault="00553345" w:rsidP="00553345">
      <w:pPr>
        <w:pStyle w:val="ITAbsatzohneNr"/>
        <w:rPr>
          <w:i/>
          <w:iCs/>
          <w:lang w:val="en-GB"/>
        </w:rPr>
      </w:pPr>
      <w:r w:rsidRPr="00D51587">
        <w:rPr>
          <w:i/>
          <w:iCs/>
          <w:lang w:val="en-GB"/>
        </w:rPr>
        <w:t>• The following costs should be listed in a disaggregate manner:</w:t>
      </w:r>
    </w:p>
    <w:p w14:paraId="53370DD7" w14:textId="77777777" w:rsidR="00553345" w:rsidRPr="00D51587" w:rsidRDefault="00553345" w:rsidP="00553345">
      <w:pPr>
        <w:pStyle w:val="ITAbsatzohneNr"/>
        <w:rPr>
          <w:i/>
          <w:iCs/>
          <w:lang w:val="en-GB"/>
        </w:rPr>
      </w:pPr>
      <w:r w:rsidRPr="00D51587">
        <w:rPr>
          <w:i/>
          <w:iCs/>
          <w:lang w:val="en-GB"/>
        </w:rPr>
        <w:t>• Costs for each of the R&amp;D activities</w:t>
      </w:r>
    </w:p>
    <w:p w14:paraId="021AD18B" w14:textId="77777777" w:rsidR="00553345" w:rsidRPr="00D51587" w:rsidRDefault="00553345" w:rsidP="00553345">
      <w:pPr>
        <w:pStyle w:val="ITAbsatzohneNr"/>
        <w:rPr>
          <w:i/>
          <w:iCs/>
          <w:lang w:val="en-GB"/>
        </w:rPr>
      </w:pPr>
      <w:r w:rsidRPr="00D51587">
        <w:rPr>
          <w:i/>
          <w:iCs/>
          <w:lang w:val="en-GB"/>
        </w:rPr>
        <w:t>• Costs for each of the FID activities</w:t>
      </w:r>
    </w:p>
    <w:p w14:paraId="59E56C34" w14:textId="77777777" w:rsidR="00553345" w:rsidRPr="00D51587" w:rsidRDefault="00553345" w:rsidP="00553345">
      <w:pPr>
        <w:pStyle w:val="ITAbsatzohneNr"/>
        <w:rPr>
          <w:i/>
          <w:iCs/>
          <w:lang w:val="en-GB"/>
        </w:rPr>
      </w:pPr>
      <w:r w:rsidRPr="00D51587">
        <w:rPr>
          <w:i/>
          <w:iCs/>
          <w:lang w:val="en-GB"/>
        </w:rPr>
        <w:t>• And, within the FID costs, the costs of R&amp;D carried out in the FID phase should be mentioned; this could give an idea of the overall importance of the R&amp;D</w:t>
      </w:r>
    </w:p>
    <w:p w14:paraId="5174F543" w14:textId="77777777" w:rsidR="00553345" w:rsidRPr="00D51587" w:rsidRDefault="00553345" w:rsidP="00553345">
      <w:pPr>
        <w:pStyle w:val="ITAbsatzohneNr"/>
        <w:rPr>
          <w:i/>
          <w:iCs/>
          <w:lang w:val="en-GB"/>
        </w:rPr>
      </w:pPr>
      <w:r w:rsidRPr="00D51587">
        <w:rPr>
          <w:i/>
          <w:iCs/>
          <w:lang w:val="en-GB"/>
        </w:rPr>
        <w:t>• The cut-off date of the R&amp;D and FID phases should be provided explicitly by each company (The template Excel contains vertical lines, showing these cut-offs, these should be adapted per company)</w:t>
      </w:r>
    </w:p>
    <w:p w14:paraId="0EF1EB2D" w14:textId="77777777" w:rsidR="00553345" w:rsidRPr="00D51587" w:rsidRDefault="00553345" w:rsidP="00553345">
      <w:pPr>
        <w:pStyle w:val="ITAbsatzohneNr"/>
        <w:rPr>
          <w:i/>
          <w:iCs/>
          <w:lang w:val="en-GB"/>
        </w:rPr>
      </w:pPr>
      <w:r w:rsidRPr="00D51587">
        <w:rPr>
          <w:i/>
          <w:iCs/>
          <w:lang w:val="en-GB"/>
        </w:rPr>
        <w:t>• Eligible costs cover costs up to the end of the FID phase (even if the FID phase goes beyond the national granting period for some companies)</w:t>
      </w:r>
    </w:p>
    <w:p w14:paraId="71D7DD09" w14:textId="77777777" w:rsidR="00553345" w:rsidRPr="00D51587" w:rsidRDefault="00553345" w:rsidP="00553345">
      <w:pPr>
        <w:pStyle w:val="ITAbsatzohneNr"/>
        <w:rPr>
          <w:i/>
          <w:iCs/>
          <w:lang w:val="en-GB"/>
        </w:rPr>
      </w:pPr>
      <w:r w:rsidRPr="00D51587">
        <w:rPr>
          <w:i/>
          <w:iCs/>
          <w:lang w:val="en-GB"/>
        </w:rPr>
        <w:t>• The end result of this step should be one figure: the total amount of eligible costs at the end of the IPCEI, including the FID phase</w:t>
      </w:r>
    </w:p>
    <w:p w14:paraId="01478B40" w14:textId="77777777" w:rsidR="00553345" w:rsidRPr="00D51587" w:rsidRDefault="00553345" w:rsidP="00553345">
      <w:pPr>
        <w:pStyle w:val="ITAbsatzohneNr"/>
        <w:rPr>
          <w:i/>
          <w:iCs/>
          <w:lang w:val="en-GB"/>
        </w:rPr>
      </w:pPr>
      <w:r w:rsidRPr="00D51587">
        <w:rPr>
          <w:i/>
          <w:iCs/>
          <w:lang w:val="en-GB"/>
        </w:rPr>
        <w:t>Note: all costs mentioned in the Excel sheet are considered by the Member States as eligible costs under the IPCEI Communication.</w:t>
      </w:r>
    </w:p>
    <w:p w14:paraId="30B5B5CC" w14:textId="77777777" w:rsidR="00553345" w:rsidRPr="007B000A" w:rsidRDefault="00553345" w:rsidP="00553345">
      <w:pPr>
        <w:pStyle w:val="ITAbsatzohneNr"/>
        <w:rPr>
          <w:lang w:val="en-GB"/>
        </w:rPr>
      </w:pPr>
    </w:p>
    <w:p w14:paraId="460C18A5" w14:textId="77777777" w:rsidR="00553345" w:rsidRPr="000956E9" w:rsidRDefault="00553345" w:rsidP="00553345">
      <w:pPr>
        <w:rPr>
          <w:lang w:val="en-US"/>
        </w:rPr>
      </w:pPr>
    </w:p>
    <w:p w14:paraId="591A467F" w14:textId="77777777" w:rsidR="00553345" w:rsidRPr="00504B99" w:rsidRDefault="00553345" w:rsidP="00553345">
      <w:pPr>
        <w:pStyle w:val="ITberschrift11"/>
        <w:numPr>
          <w:ilvl w:val="1"/>
          <w:numId w:val="5"/>
        </w:numPr>
        <w:rPr>
          <w:lang w:val="en-US"/>
        </w:rPr>
      </w:pPr>
      <w:bookmarkStart w:id="45" w:name="_Toc27129570"/>
      <w:bookmarkStart w:id="46" w:name="_Toc34314365"/>
      <w:r w:rsidRPr="000956E9">
        <w:rPr>
          <w:lang w:val="en-US"/>
        </w:rPr>
        <w:t>State A</w:t>
      </w:r>
      <w:r w:rsidRPr="00504B99">
        <w:rPr>
          <w:lang w:val="en-US"/>
        </w:rPr>
        <w:t>id</w:t>
      </w:r>
      <w:bookmarkEnd w:id="45"/>
      <w:bookmarkEnd w:id="46"/>
    </w:p>
    <w:p w14:paraId="600F627B" w14:textId="77777777" w:rsidR="00553345" w:rsidRPr="00504B99" w:rsidRDefault="00553345" w:rsidP="00553345">
      <w:pPr>
        <w:pStyle w:val="ITAbsatzohneNr"/>
        <w:spacing w:after="120" w:line="360" w:lineRule="auto"/>
        <w:jc w:val="both"/>
        <w:rPr>
          <w:i/>
          <w:lang w:val="en-GB"/>
        </w:rPr>
      </w:pPr>
      <w:r>
        <w:rPr>
          <w:i/>
          <w:lang w:val="en-GB"/>
        </w:rPr>
        <w:t>Indicate the State aid requirement in nominal terms and discounted terms, as well as the anticipated yearly instalments.</w:t>
      </w:r>
    </w:p>
    <w:p w14:paraId="4941FB8C" w14:textId="77777777" w:rsidR="00553345" w:rsidRPr="00504B99" w:rsidRDefault="00553345" w:rsidP="00553345">
      <w:pPr>
        <w:pStyle w:val="ITAbsatzohneNr"/>
        <w:spacing w:after="120" w:line="360" w:lineRule="auto"/>
        <w:jc w:val="both"/>
        <w:rPr>
          <w:i/>
          <w:lang w:val="en-GB"/>
        </w:rPr>
      </w:pPr>
    </w:p>
    <w:p w14:paraId="035C1529" w14:textId="77777777" w:rsidR="00553345" w:rsidRPr="00504B99" w:rsidRDefault="00553345" w:rsidP="00553345">
      <w:pPr>
        <w:pStyle w:val="ITAbsatzohneNr"/>
        <w:spacing w:after="120"/>
        <w:jc w:val="both"/>
        <w:rPr>
          <w:i/>
          <w:sz w:val="22"/>
          <w:lang w:val="en-US"/>
        </w:rPr>
      </w:pPr>
    </w:p>
    <w:p w14:paraId="3D332122" w14:textId="0B535E90" w:rsidR="001A6BE8" w:rsidRDefault="00553345" w:rsidP="009879B6">
      <w:pPr>
        <w:pStyle w:val="ITberschrift1"/>
        <w:numPr>
          <w:ilvl w:val="0"/>
          <w:numId w:val="5"/>
        </w:numPr>
        <w:rPr>
          <w:lang w:val="en-GB"/>
        </w:rPr>
      </w:pPr>
      <w:bookmarkStart w:id="47" w:name="_Toc509925461"/>
      <w:bookmarkStart w:id="48" w:name="_Toc27129571"/>
      <w:bookmarkStart w:id="49" w:name="_Toc34314366"/>
      <w:r w:rsidRPr="00504B99">
        <w:rPr>
          <w:lang w:val="en-GB"/>
        </w:rPr>
        <w:lastRenderedPageBreak/>
        <w:t>Spill-over Effects</w:t>
      </w:r>
      <w:bookmarkEnd w:id="47"/>
      <w:bookmarkEnd w:id="48"/>
      <w:bookmarkEnd w:id="49"/>
    </w:p>
    <w:p w14:paraId="19DA39D6" w14:textId="2091BFD3" w:rsidR="00183C0E" w:rsidRPr="00717738" w:rsidRDefault="00183C0E" w:rsidP="00183C0E">
      <w:pPr>
        <w:pStyle w:val="ITAbsatzohneNr"/>
        <w:jc w:val="both"/>
        <w:rPr>
          <w:sz w:val="22"/>
          <w:szCs w:val="22"/>
          <w:lang w:val="en-GB"/>
        </w:rPr>
      </w:pPr>
      <w:r w:rsidRPr="00717738">
        <w:rPr>
          <w:sz w:val="22"/>
          <w:szCs w:val="22"/>
          <w:lang w:val="en-GB"/>
        </w:rPr>
        <w:t xml:space="preserve">Different dissemination activities, ranging from awareness to exploitation, are proposed by </w:t>
      </w:r>
      <w:proofErr w:type="spellStart"/>
      <w:r w:rsidR="006943C3" w:rsidRPr="00717738">
        <w:rPr>
          <w:sz w:val="22"/>
          <w:szCs w:val="22"/>
          <w:lang w:val="en-GB"/>
        </w:rPr>
        <w:t>McPhy</w:t>
      </w:r>
      <w:proofErr w:type="spellEnd"/>
      <w:r w:rsidRPr="00717738">
        <w:rPr>
          <w:sz w:val="22"/>
          <w:szCs w:val="22"/>
          <w:lang w:val="en-GB"/>
        </w:rPr>
        <w:t xml:space="preserve"> to ensure the translation of developments and outputs into new findings and market opportunities for third parties (research organisations, companies, Members States, industrial sectors). The objective is to reach the fullest range of potential users and uses among research, social, investment and policy makers. </w:t>
      </w:r>
      <w:proofErr w:type="spellStart"/>
      <w:r w:rsidR="006943C3" w:rsidRPr="00717738">
        <w:rPr>
          <w:sz w:val="22"/>
          <w:szCs w:val="22"/>
          <w:lang w:val="en-GB"/>
        </w:rPr>
        <w:t>McPhy</w:t>
      </w:r>
      <w:proofErr w:type="spellEnd"/>
      <w:r w:rsidRPr="00717738">
        <w:rPr>
          <w:sz w:val="22"/>
          <w:szCs w:val="22"/>
          <w:lang w:val="en-GB"/>
        </w:rPr>
        <w:t xml:space="preserve"> developed a specific Work Package in the project’s global Work Plan for planning all dissemination actions (WP </w:t>
      </w:r>
      <w:r w:rsidRPr="00717738">
        <w:rPr>
          <w:sz w:val="22"/>
          <w:szCs w:val="22"/>
          <w:highlight w:val="yellow"/>
          <w:lang w:val="en-GB"/>
        </w:rPr>
        <w:t>X</w:t>
      </w:r>
      <w:r w:rsidRPr="00717738">
        <w:rPr>
          <w:sz w:val="22"/>
          <w:szCs w:val="22"/>
          <w:lang w:val="en-GB"/>
        </w:rPr>
        <w:t>).</w:t>
      </w:r>
    </w:p>
    <w:p w14:paraId="4810A1BF" w14:textId="4119E7B1" w:rsidR="00183C0E" w:rsidRPr="00717738" w:rsidRDefault="00183C0E" w:rsidP="00183C0E">
      <w:pPr>
        <w:pStyle w:val="ITAbsatzohneNr"/>
        <w:rPr>
          <w:sz w:val="22"/>
          <w:szCs w:val="22"/>
          <w:lang w:val="en-GB"/>
        </w:rPr>
      </w:pPr>
    </w:p>
    <w:p w14:paraId="0771FBF2" w14:textId="77777777" w:rsidR="00553345" w:rsidRDefault="00553345" w:rsidP="00553345">
      <w:pPr>
        <w:pStyle w:val="ITberschrift11"/>
        <w:numPr>
          <w:ilvl w:val="1"/>
          <w:numId w:val="5"/>
        </w:numPr>
        <w:rPr>
          <w:lang w:val="en-GB"/>
        </w:rPr>
      </w:pPr>
      <w:bookmarkStart w:id="50" w:name="_Toc509925463"/>
      <w:bookmarkStart w:id="51" w:name="_Toc27129572"/>
      <w:bookmarkStart w:id="52" w:name="_Toc34314367"/>
      <w:r w:rsidRPr="00504B99">
        <w:rPr>
          <w:lang w:val="en-GB"/>
        </w:rPr>
        <w:t xml:space="preserve">Spill-over </w:t>
      </w:r>
      <w:bookmarkEnd w:id="50"/>
      <w:r w:rsidRPr="00504B99">
        <w:rPr>
          <w:lang w:val="en-GB"/>
        </w:rPr>
        <w:t>by non-protected results diffusion</w:t>
      </w:r>
      <w:bookmarkEnd w:id="51"/>
      <w:bookmarkEnd w:id="52"/>
    </w:p>
    <w:p w14:paraId="60E953D5" w14:textId="5DBDB941" w:rsidR="00183C0E" w:rsidRPr="00717738" w:rsidRDefault="000A6D76" w:rsidP="00183C0E">
      <w:pPr>
        <w:pStyle w:val="ITAbsatzohneNr"/>
        <w:jc w:val="both"/>
        <w:rPr>
          <w:sz w:val="22"/>
          <w:szCs w:val="22"/>
          <w:lang w:val="en-GB"/>
        </w:rPr>
      </w:pPr>
      <w:proofErr w:type="spellStart"/>
      <w:r w:rsidRPr="00717738">
        <w:rPr>
          <w:sz w:val="22"/>
          <w:szCs w:val="22"/>
          <w:lang w:val="en-GB"/>
        </w:rPr>
        <w:t>McPhy</w:t>
      </w:r>
      <w:proofErr w:type="spellEnd"/>
      <w:r w:rsidR="00183C0E" w:rsidRPr="00717738">
        <w:rPr>
          <w:sz w:val="22"/>
          <w:szCs w:val="22"/>
          <w:lang w:val="en-GB"/>
        </w:rPr>
        <w:t xml:space="preserve"> commits to undertake the following dissemination actions of non-IP protected results from the IPCEI on Hydrogen:</w:t>
      </w:r>
    </w:p>
    <w:p w14:paraId="72420DEF" w14:textId="77777777" w:rsidR="00183C0E" w:rsidRPr="00717738" w:rsidRDefault="00183C0E" w:rsidP="00183C0E">
      <w:pPr>
        <w:pStyle w:val="ITAbsatzohneNr"/>
        <w:numPr>
          <w:ilvl w:val="0"/>
          <w:numId w:val="24"/>
        </w:numPr>
        <w:jc w:val="both"/>
        <w:rPr>
          <w:sz w:val="22"/>
          <w:szCs w:val="22"/>
          <w:lang w:val="en-GB"/>
        </w:rPr>
      </w:pPr>
      <w:commentRangeStart w:id="53"/>
      <w:r w:rsidRPr="00717738">
        <w:rPr>
          <w:sz w:val="22"/>
          <w:szCs w:val="22"/>
          <w:lang w:val="en-GB"/>
        </w:rPr>
        <w:t>Share results with the scientific &amp; technological community through conferences / workshops</w:t>
      </w:r>
    </w:p>
    <w:p w14:paraId="6B1D77D1"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publications</w:t>
      </w:r>
    </w:p>
    <w:p w14:paraId="648A7FA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the participation to large European research projects (Horizon Europe)</w:t>
      </w:r>
    </w:p>
    <w:p w14:paraId="304F940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R&amp;D collaborations with universities and public research organisations</w:t>
      </w:r>
    </w:p>
    <w:p w14:paraId="77EE2455"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Share results with the scientific &amp; technological community through actions in industry associations</w:t>
      </w:r>
    </w:p>
    <w:p w14:paraId="05F4CAA4"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Promote / fund the completion of doctoral work in the field</w:t>
      </w:r>
    </w:p>
    <w:p w14:paraId="1B0EAF80"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Promote / fund the completion of post-doctoral work in the field</w:t>
      </w:r>
    </w:p>
    <w:p w14:paraId="1D6F84A3"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Set up / participate in courses &amp; training</w:t>
      </w:r>
    </w:p>
    <w:p w14:paraId="5A403176"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Set up / participate in apprenticeship programs</w:t>
      </w:r>
    </w:p>
    <w:p w14:paraId="6BB66A4F" w14:textId="77777777" w:rsidR="00183C0E" w:rsidRPr="00717738" w:rsidRDefault="00183C0E" w:rsidP="00183C0E">
      <w:pPr>
        <w:pStyle w:val="ITAbsatzohneNr"/>
        <w:numPr>
          <w:ilvl w:val="0"/>
          <w:numId w:val="24"/>
        </w:numPr>
        <w:jc w:val="both"/>
        <w:rPr>
          <w:sz w:val="22"/>
          <w:szCs w:val="22"/>
          <w:lang w:val="en-GB"/>
        </w:rPr>
      </w:pPr>
      <w:r w:rsidRPr="00717738">
        <w:rPr>
          <w:sz w:val="22"/>
          <w:szCs w:val="22"/>
          <w:lang w:val="en-GB"/>
        </w:rPr>
        <w:t>…</w:t>
      </w:r>
      <w:commentRangeEnd w:id="53"/>
      <w:r w:rsidR="003F1693" w:rsidRPr="00717738">
        <w:rPr>
          <w:rStyle w:val="Marquedecommentaire"/>
          <w:sz w:val="22"/>
          <w:szCs w:val="22"/>
        </w:rPr>
        <w:commentReference w:id="53"/>
      </w:r>
    </w:p>
    <w:p w14:paraId="78EAD09C" w14:textId="2F63363A" w:rsidR="00183C0E" w:rsidRPr="00717738" w:rsidRDefault="00183C0E" w:rsidP="00553345">
      <w:pPr>
        <w:pStyle w:val="ITAbsatzohneNr"/>
        <w:rPr>
          <w:i/>
          <w:sz w:val="22"/>
          <w:szCs w:val="22"/>
          <w:lang w:val="en-GB"/>
        </w:rPr>
      </w:pPr>
    </w:p>
    <w:p w14:paraId="043A1D8E" w14:textId="77777777" w:rsidR="00553345" w:rsidRDefault="00553345" w:rsidP="00553345">
      <w:pPr>
        <w:pStyle w:val="ITberschrift11"/>
        <w:numPr>
          <w:ilvl w:val="1"/>
          <w:numId w:val="5"/>
        </w:numPr>
        <w:rPr>
          <w:lang w:val="en-GB"/>
        </w:rPr>
      </w:pPr>
      <w:bookmarkStart w:id="54" w:name="_Toc509925464"/>
      <w:bookmarkStart w:id="55" w:name="_Toc27129573"/>
      <w:bookmarkStart w:id="56" w:name="_Toc34314368"/>
      <w:r w:rsidRPr="000956E9">
        <w:rPr>
          <w:lang w:val="en-GB"/>
        </w:rPr>
        <w:t xml:space="preserve">Spill-over </w:t>
      </w:r>
      <w:bookmarkEnd w:id="54"/>
      <w:r w:rsidRPr="000956E9">
        <w:rPr>
          <w:lang w:val="en-GB"/>
        </w:rPr>
        <w:t>by IP protected results diffusion</w:t>
      </w:r>
      <w:bookmarkEnd w:id="55"/>
      <w:bookmarkEnd w:id="56"/>
    </w:p>
    <w:p w14:paraId="7ED495D4" w14:textId="31B623BE" w:rsidR="00183C0E" w:rsidRPr="00717738" w:rsidRDefault="00183C0E" w:rsidP="00183C0E">
      <w:pPr>
        <w:pStyle w:val="ITAbsatzohneNr"/>
        <w:jc w:val="both"/>
        <w:rPr>
          <w:sz w:val="22"/>
          <w:szCs w:val="22"/>
          <w:lang w:val="en-GB"/>
        </w:rPr>
      </w:pPr>
      <w:r w:rsidRPr="00717738">
        <w:rPr>
          <w:sz w:val="22"/>
          <w:szCs w:val="22"/>
          <w:lang w:val="en-GB"/>
        </w:rPr>
        <w:t xml:space="preserve">The IPCEI on Hydrogen is about the development of a complete European supply chain for </w:t>
      </w:r>
      <w:r w:rsidR="007A69DB" w:rsidRPr="00717738">
        <w:rPr>
          <w:sz w:val="22"/>
          <w:szCs w:val="22"/>
          <w:lang w:val="en-GB"/>
        </w:rPr>
        <w:t>low CO</w:t>
      </w:r>
      <w:r w:rsidR="007A69DB" w:rsidRPr="00717738">
        <w:rPr>
          <w:sz w:val="22"/>
          <w:szCs w:val="22"/>
          <w:vertAlign w:val="subscript"/>
          <w:lang w:val="en-GB"/>
        </w:rPr>
        <w:t>2</w:t>
      </w:r>
      <w:r w:rsidRPr="00717738">
        <w:rPr>
          <w:sz w:val="22"/>
          <w:szCs w:val="22"/>
          <w:lang w:val="en-GB"/>
        </w:rPr>
        <w:t xml:space="preserve"> hydrogen supply and applications. Each IPCEI partner will develop technological building blocks to develop this European supply chain. Some of them will be IP protected typically through filing patents. </w:t>
      </w:r>
      <w:proofErr w:type="spellStart"/>
      <w:r w:rsidR="00C342CC" w:rsidRPr="00717738">
        <w:rPr>
          <w:sz w:val="22"/>
          <w:szCs w:val="22"/>
          <w:lang w:val="en-GB"/>
        </w:rPr>
        <w:t>McPhy</w:t>
      </w:r>
      <w:proofErr w:type="spellEnd"/>
      <w:r w:rsidRPr="00717738">
        <w:rPr>
          <w:sz w:val="22"/>
          <w:szCs w:val="22"/>
          <w:lang w:val="en-GB"/>
        </w:rPr>
        <w:t xml:space="preserve"> is committed to develop Intellectual Property (IP) such as patents. IP creation will range from process technology, general architecture, </w:t>
      </w:r>
      <w:r w:rsidR="006B4144" w:rsidRPr="00717738">
        <w:rPr>
          <w:sz w:val="22"/>
          <w:szCs w:val="22"/>
          <w:lang w:val="en-GB"/>
        </w:rPr>
        <w:t>software,</w:t>
      </w:r>
      <w:r w:rsidRPr="00717738">
        <w:rPr>
          <w:sz w:val="22"/>
          <w:szCs w:val="22"/>
          <w:lang w:val="en-GB"/>
        </w:rPr>
        <w:t xml:space="preserve"> and hardware development.</w:t>
      </w:r>
    </w:p>
    <w:p w14:paraId="3C84DCC7" w14:textId="77777777" w:rsidR="00183C0E" w:rsidRPr="00717738" w:rsidRDefault="00183C0E" w:rsidP="00183C0E">
      <w:pPr>
        <w:pStyle w:val="ITAbsatzohneNr"/>
        <w:jc w:val="both"/>
        <w:rPr>
          <w:sz w:val="22"/>
          <w:szCs w:val="22"/>
          <w:lang w:val="en-GB"/>
        </w:rPr>
      </w:pPr>
    </w:p>
    <w:p w14:paraId="5093E5A5" w14:textId="5DDBC659" w:rsidR="00C052B2" w:rsidRPr="00717738" w:rsidRDefault="00183C0E" w:rsidP="00183C0E">
      <w:pPr>
        <w:pStyle w:val="ITAbsatzohneNr"/>
        <w:jc w:val="both"/>
        <w:rPr>
          <w:sz w:val="22"/>
          <w:szCs w:val="22"/>
          <w:lang w:val="en-GB"/>
        </w:rPr>
      </w:pPr>
      <w:r w:rsidRPr="00717738">
        <w:rPr>
          <w:sz w:val="22"/>
          <w:szCs w:val="22"/>
          <w:lang w:val="en-GB"/>
        </w:rPr>
        <w:t xml:space="preserve">Regarding the exploitation of IP-protected results, only a very low number of exclusive IP licenses deriving from the IPCEI on Hydrogen results </w:t>
      </w:r>
      <w:r w:rsidR="00C052B2" w:rsidRPr="00717738">
        <w:rPr>
          <w:sz w:val="22"/>
          <w:szCs w:val="22"/>
          <w:lang w:val="en-GB"/>
        </w:rPr>
        <w:t>are</w:t>
      </w:r>
      <w:r w:rsidRPr="00717738">
        <w:rPr>
          <w:sz w:val="22"/>
          <w:szCs w:val="22"/>
          <w:lang w:val="en-GB"/>
        </w:rPr>
        <w:t xml:space="preserve"> expected. </w:t>
      </w:r>
      <w:r w:rsidR="007A69DB" w:rsidRPr="00717738">
        <w:rPr>
          <w:sz w:val="22"/>
          <w:szCs w:val="22"/>
          <w:lang w:val="en-GB"/>
        </w:rPr>
        <w:t>Indeed, the patents that will be licensed will be related mainly to generic technological building blocks; therefore, they will not be blocking for the final products or processes because alternative processes and solutions could be implemented. This will actually serve to create further innovation in Europe as wider industry takes the building blocks present and then develop their own products and processes.</w:t>
      </w:r>
    </w:p>
    <w:p w14:paraId="0D47687E" w14:textId="77777777" w:rsidR="00183C0E" w:rsidRPr="00717738" w:rsidRDefault="00183C0E" w:rsidP="00183C0E">
      <w:pPr>
        <w:pStyle w:val="ITAbsatzohneNr"/>
        <w:jc w:val="both"/>
        <w:rPr>
          <w:sz w:val="22"/>
          <w:szCs w:val="22"/>
          <w:lang w:val="en-GB"/>
        </w:rPr>
      </w:pPr>
    </w:p>
    <w:p w14:paraId="07806B0A" w14:textId="77777777" w:rsidR="00183C0E" w:rsidRPr="00717738" w:rsidRDefault="00183C0E" w:rsidP="00183C0E">
      <w:pPr>
        <w:pStyle w:val="ITAbsatzohneNr"/>
        <w:jc w:val="both"/>
        <w:rPr>
          <w:sz w:val="22"/>
          <w:szCs w:val="22"/>
          <w:lang w:val="en-GB"/>
        </w:rPr>
      </w:pPr>
      <w:r w:rsidRPr="00717738">
        <w:rPr>
          <w:sz w:val="22"/>
          <w:szCs w:val="22"/>
          <w:lang w:val="en-GB"/>
        </w:rPr>
        <w:t xml:space="preserve">In the exceptional case of a request for an exclusive license for commercial exploitation of results from the IPCEI on Hydrogen, the domain and the duration of the exclusivity will be limited. In addition, in case of non-exploitation of the technologies for the application purposes provided for in the license within a reasonable contractual period (in the light of the </w:t>
      </w:r>
      <w:r w:rsidRPr="00717738">
        <w:rPr>
          <w:sz w:val="22"/>
          <w:szCs w:val="22"/>
          <w:lang w:val="en-GB"/>
        </w:rPr>
        <w:lastRenderedPageBreak/>
        <w:t>tests to be carried out), the exclusivity will fall automatically in order not to block the diffusion of new technologies in the involved domain.</w:t>
      </w:r>
    </w:p>
    <w:p w14:paraId="64971A20" w14:textId="77777777" w:rsidR="00183C0E" w:rsidRPr="00717738" w:rsidRDefault="00183C0E" w:rsidP="00183C0E">
      <w:pPr>
        <w:pStyle w:val="ITAbsatzohneNr"/>
        <w:jc w:val="both"/>
        <w:rPr>
          <w:sz w:val="22"/>
          <w:szCs w:val="22"/>
          <w:lang w:val="en-GB"/>
        </w:rPr>
      </w:pPr>
    </w:p>
    <w:p w14:paraId="13D22002" w14:textId="77777777" w:rsidR="00183C0E" w:rsidRPr="00717738" w:rsidRDefault="00183C0E" w:rsidP="00183C0E">
      <w:pPr>
        <w:pStyle w:val="ITAbsatzohneNr"/>
        <w:jc w:val="both"/>
        <w:rPr>
          <w:sz w:val="22"/>
          <w:szCs w:val="22"/>
          <w:lang w:val="en-GB"/>
        </w:rPr>
      </w:pPr>
      <w:r w:rsidRPr="00717738">
        <w:rPr>
          <w:sz w:val="22"/>
          <w:szCs w:val="22"/>
          <w:lang w:val="en-GB"/>
        </w:rPr>
        <w:t>Moreover, dissemination policies will be implemented in order to promote and stimulate new approaches regarding the licensing of generic IP building block (avoiding any blocking issues for final product), with a view to serve other application fields through different value chains in order to get wider societal impacts. The IP will be generated with the intent to be as open as possible in order to facilitate the best possible uptake of new technologies from the IPCEI on Hydrogen.</w:t>
      </w:r>
    </w:p>
    <w:p w14:paraId="7F22B328" w14:textId="77777777" w:rsidR="00183C0E" w:rsidRPr="00717738" w:rsidRDefault="00183C0E" w:rsidP="00183C0E">
      <w:pPr>
        <w:pStyle w:val="ITAbsatzohneNr"/>
        <w:jc w:val="both"/>
        <w:rPr>
          <w:sz w:val="22"/>
          <w:szCs w:val="22"/>
          <w:lang w:val="en-GB"/>
        </w:rPr>
      </w:pPr>
    </w:p>
    <w:p w14:paraId="5C5C2F2A" w14:textId="37B16E8F" w:rsidR="007A69DB" w:rsidRPr="00717738" w:rsidRDefault="007A69DB" w:rsidP="00183C0E">
      <w:pPr>
        <w:pStyle w:val="ITAbsatzohneNr"/>
        <w:jc w:val="both"/>
        <w:rPr>
          <w:sz w:val="22"/>
          <w:szCs w:val="22"/>
          <w:lang w:val="en-GB"/>
        </w:rPr>
      </w:pPr>
      <w:proofErr w:type="spellStart"/>
      <w:r w:rsidRPr="00717738">
        <w:rPr>
          <w:sz w:val="22"/>
          <w:szCs w:val="22"/>
          <w:lang w:val="en-GB"/>
        </w:rPr>
        <w:t>McPhy</w:t>
      </w:r>
      <w:proofErr w:type="spellEnd"/>
      <w:r w:rsidRPr="00717738">
        <w:rPr>
          <w:sz w:val="22"/>
          <w:szCs w:val="22"/>
          <w:lang w:val="en-GB"/>
        </w:rPr>
        <w:t xml:space="preserve"> expects to file </w:t>
      </w:r>
      <w:r w:rsidRPr="00717738">
        <w:rPr>
          <w:sz w:val="22"/>
          <w:szCs w:val="22"/>
          <w:highlight w:val="yellow"/>
          <w:lang w:val="en-GB"/>
        </w:rPr>
        <w:t>X</w:t>
      </w:r>
      <w:r w:rsidRPr="00717738">
        <w:rPr>
          <w:sz w:val="22"/>
          <w:szCs w:val="22"/>
          <w:lang w:val="en-GB"/>
        </w:rPr>
        <w:t xml:space="preserve"> patents on results from the IPCEI on Hydrogen, regarding the following technological building blocks:</w:t>
      </w:r>
    </w:p>
    <w:p w14:paraId="70E996F6" w14:textId="73631297" w:rsidR="007A69DB" w:rsidRPr="00717738" w:rsidRDefault="007A69DB" w:rsidP="007A69DB">
      <w:pPr>
        <w:pStyle w:val="ITAbsatzohneNr"/>
        <w:numPr>
          <w:ilvl w:val="0"/>
          <w:numId w:val="27"/>
        </w:numPr>
        <w:jc w:val="both"/>
        <w:rPr>
          <w:sz w:val="22"/>
          <w:szCs w:val="22"/>
          <w:lang w:val="en-GB"/>
        </w:rPr>
      </w:pPr>
      <w:commentRangeStart w:id="57"/>
      <w:r w:rsidRPr="00717738">
        <w:rPr>
          <w:sz w:val="22"/>
          <w:szCs w:val="22"/>
          <w:lang w:val="en-GB"/>
        </w:rPr>
        <w:t>technological building block 1</w:t>
      </w:r>
    </w:p>
    <w:p w14:paraId="3ACD20CB" w14:textId="7A0CDDCB" w:rsidR="007A69DB" w:rsidRPr="00717738" w:rsidRDefault="007A69DB" w:rsidP="007A69DB">
      <w:pPr>
        <w:pStyle w:val="ITAbsatzohneNr"/>
        <w:numPr>
          <w:ilvl w:val="0"/>
          <w:numId w:val="27"/>
        </w:numPr>
        <w:jc w:val="both"/>
        <w:rPr>
          <w:sz w:val="22"/>
          <w:szCs w:val="22"/>
          <w:lang w:val="en-GB"/>
        </w:rPr>
      </w:pPr>
      <w:r w:rsidRPr="00717738">
        <w:rPr>
          <w:sz w:val="22"/>
          <w:szCs w:val="22"/>
          <w:lang w:val="en-GB"/>
        </w:rPr>
        <w:t>technological building block 2</w:t>
      </w:r>
    </w:p>
    <w:p w14:paraId="5AA5B672" w14:textId="3527F1AB" w:rsidR="007A69DB" w:rsidRPr="00717738" w:rsidRDefault="007A69DB" w:rsidP="007A69DB">
      <w:pPr>
        <w:pStyle w:val="ITAbsatzohneNr"/>
        <w:numPr>
          <w:ilvl w:val="0"/>
          <w:numId w:val="27"/>
        </w:numPr>
        <w:jc w:val="both"/>
        <w:rPr>
          <w:sz w:val="22"/>
          <w:szCs w:val="22"/>
          <w:lang w:val="en-GB"/>
        </w:rPr>
      </w:pPr>
      <w:r w:rsidRPr="00717738">
        <w:rPr>
          <w:sz w:val="22"/>
          <w:szCs w:val="22"/>
          <w:lang w:val="en-GB"/>
        </w:rPr>
        <w:t>etc.</w:t>
      </w:r>
      <w:commentRangeEnd w:id="57"/>
      <w:r w:rsidRPr="00717738">
        <w:rPr>
          <w:rStyle w:val="Marquedecommentaire"/>
          <w:sz w:val="22"/>
          <w:szCs w:val="22"/>
          <w:lang w:val="en-GB"/>
        </w:rPr>
        <w:commentReference w:id="57"/>
      </w:r>
    </w:p>
    <w:p w14:paraId="66137A4D" w14:textId="77777777" w:rsidR="007A69DB" w:rsidRPr="00717738" w:rsidRDefault="007A69DB" w:rsidP="00183C0E">
      <w:pPr>
        <w:pStyle w:val="ITAbsatzohneNr"/>
        <w:jc w:val="both"/>
        <w:rPr>
          <w:sz w:val="22"/>
          <w:szCs w:val="22"/>
          <w:lang w:val="en-GB"/>
        </w:rPr>
      </w:pPr>
    </w:p>
    <w:p w14:paraId="1C4D1FDD" w14:textId="044DC5D5" w:rsidR="00183C0E" w:rsidRPr="00717738" w:rsidRDefault="002F4150" w:rsidP="00183C0E">
      <w:pPr>
        <w:pStyle w:val="ITAbsatzohneNr"/>
        <w:jc w:val="both"/>
        <w:rPr>
          <w:sz w:val="22"/>
          <w:szCs w:val="22"/>
          <w:lang w:val="en-GB"/>
        </w:rPr>
      </w:pPr>
      <w:proofErr w:type="spellStart"/>
      <w:r w:rsidRPr="00717738">
        <w:rPr>
          <w:sz w:val="22"/>
          <w:szCs w:val="22"/>
          <w:lang w:val="en-GB"/>
        </w:rPr>
        <w:t>Mc</w:t>
      </w:r>
      <w:r w:rsidR="007A69DB" w:rsidRPr="00717738">
        <w:rPr>
          <w:sz w:val="22"/>
          <w:szCs w:val="22"/>
          <w:lang w:val="en-GB"/>
        </w:rPr>
        <w:t>P</w:t>
      </w:r>
      <w:r w:rsidRPr="00717738">
        <w:rPr>
          <w:sz w:val="22"/>
          <w:szCs w:val="22"/>
          <w:lang w:val="en-GB"/>
        </w:rPr>
        <w:t>hy’s</w:t>
      </w:r>
      <w:proofErr w:type="spellEnd"/>
      <w:r w:rsidR="00183C0E" w:rsidRPr="00717738">
        <w:rPr>
          <w:sz w:val="22"/>
          <w:szCs w:val="22"/>
          <w:lang w:val="en-GB"/>
        </w:rPr>
        <w:t xml:space="preserve"> IP strategy will also allow for the cross-industrial use of its IP protected results from the IPCEI on Hydrogen.</w:t>
      </w:r>
      <w:r w:rsidR="007A69DB" w:rsidRPr="00717738">
        <w:rPr>
          <w:sz w:val="22"/>
          <w:szCs w:val="22"/>
          <w:lang w:val="en-GB"/>
        </w:rPr>
        <w:t xml:space="preserve"> </w:t>
      </w:r>
      <w:r w:rsidR="00183C0E" w:rsidRPr="00717738">
        <w:rPr>
          <w:sz w:val="22"/>
          <w:szCs w:val="22"/>
          <w:lang w:val="en-GB"/>
        </w:rPr>
        <w:t xml:space="preserve">More specifically, </w:t>
      </w:r>
      <w:proofErr w:type="spellStart"/>
      <w:r w:rsidRPr="00717738">
        <w:rPr>
          <w:sz w:val="22"/>
          <w:szCs w:val="22"/>
          <w:lang w:val="en-GB"/>
        </w:rPr>
        <w:t>Mc</w:t>
      </w:r>
      <w:r w:rsidR="007A69DB" w:rsidRPr="00717738">
        <w:rPr>
          <w:sz w:val="22"/>
          <w:szCs w:val="22"/>
          <w:lang w:val="en-GB"/>
        </w:rPr>
        <w:t>P</w:t>
      </w:r>
      <w:r w:rsidRPr="00717738">
        <w:rPr>
          <w:sz w:val="22"/>
          <w:szCs w:val="22"/>
          <w:lang w:val="en-GB"/>
        </w:rPr>
        <w:t>hy’s</w:t>
      </w:r>
      <w:proofErr w:type="spellEnd"/>
      <w:r w:rsidRPr="00717738">
        <w:rPr>
          <w:sz w:val="22"/>
          <w:szCs w:val="22"/>
          <w:lang w:val="en-GB"/>
        </w:rPr>
        <w:t xml:space="preserve"> </w:t>
      </w:r>
      <w:commentRangeStart w:id="58"/>
      <w:r w:rsidR="00183C0E" w:rsidRPr="00717738">
        <w:rPr>
          <w:sz w:val="22"/>
          <w:szCs w:val="22"/>
          <w:lang w:val="en-GB"/>
        </w:rPr>
        <w:t>commits to grant FRAND licences on its IP-protected results to</w:t>
      </w:r>
      <w:r w:rsidR="006527CA" w:rsidRPr="00717738">
        <w:rPr>
          <w:sz w:val="22"/>
          <w:szCs w:val="22"/>
          <w:lang w:val="en-GB"/>
        </w:rPr>
        <w:t>…</w:t>
      </w:r>
      <w:commentRangeEnd w:id="58"/>
      <w:r w:rsidR="007A69DB" w:rsidRPr="00717738">
        <w:rPr>
          <w:rStyle w:val="Marquedecommentaire"/>
          <w:sz w:val="22"/>
          <w:szCs w:val="22"/>
          <w:lang w:val="en-GB"/>
        </w:rPr>
        <w:commentReference w:id="58"/>
      </w:r>
    </w:p>
    <w:p w14:paraId="6051DFFA" w14:textId="77777777" w:rsidR="006527CA" w:rsidRPr="00717738" w:rsidRDefault="006527CA" w:rsidP="00183C0E">
      <w:pPr>
        <w:pStyle w:val="ITAbsatzohneNr"/>
        <w:jc w:val="both"/>
        <w:rPr>
          <w:sz w:val="22"/>
          <w:szCs w:val="22"/>
          <w:lang w:val="en-GB"/>
        </w:rPr>
      </w:pPr>
    </w:p>
    <w:p w14:paraId="5F4B591E" w14:textId="4401EAEC" w:rsidR="00553345" w:rsidRPr="000956E9" w:rsidRDefault="00553345" w:rsidP="00553345">
      <w:pPr>
        <w:pStyle w:val="ITberschrift11"/>
        <w:numPr>
          <w:ilvl w:val="1"/>
          <w:numId w:val="5"/>
        </w:numPr>
        <w:rPr>
          <w:lang w:val="en-GB"/>
        </w:rPr>
      </w:pPr>
      <w:bookmarkStart w:id="59" w:name="_Toc509925465"/>
      <w:bookmarkStart w:id="60" w:name="_Toc27129574"/>
      <w:bookmarkStart w:id="61" w:name="_Toc34314369"/>
      <w:r w:rsidRPr="000956E9">
        <w:rPr>
          <w:lang w:val="en-GB"/>
        </w:rPr>
        <w:t xml:space="preserve">Spill-over </w:t>
      </w:r>
      <w:bookmarkEnd w:id="59"/>
      <w:r w:rsidRPr="000956E9">
        <w:rPr>
          <w:lang w:val="en-GB"/>
        </w:rPr>
        <w:t xml:space="preserve">in </w:t>
      </w:r>
      <w:r w:rsidR="001E7672">
        <w:rPr>
          <w:lang w:val="en-GB"/>
        </w:rPr>
        <w:t xml:space="preserve">the </w:t>
      </w:r>
      <w:r w:rsidRPr="000956E9">
        <w:rPr>
          <w:lang w:val="en-GB"/>
        </w:rPr>
        <w:t>FID phase</w:t>
      </w:r>
      <w:bookmarkEnd w:id="60"/>
      <w:bookmarkEnd w:id="61"/>
    </w:p>
    <w:p w14:paraId="76272521" w14:textId="637A0B48" w:rsidR="00183C0E" w:rsidRPr="00717738" w:rsidRDefault="00183C0E" w:rsidP="00E502CB">
      <w:pPr>
        <w:pStyle w:val="ITAbsatzohneNr"/>
        <w:jc w:val="both"/>
        <w:rPr>
          <w:sz w:val="22"/>
          <w:szCs w:val="22"/>
          <w:lang w:val="en-GB"/>
        </w:rPr>
      </w:pPr>
      <w:r w:rsidRPr="00717738">
        <w:rPr>
          <w:sz w:val="22"/>
          <w:szCs w:val="22"/>
          <w:lang w:val="en-GB"/>
        </w:rPr>
        <w:t xml:space="preserve">Within the project timeframe, FID activities in the IPCEI on Hydrogen will lead to significant spill-over effects in downstream </w:t>
      </w:r>
      <w:r w:rsidR="00E502CB" w:rsidRPr="00717738">
        <w:rPr>
          <w:sz w:val="22"/>
          <w:szCs w:val="22"/>
          <w:lang w:val="en-GB"/>
        </w:rPr>
        <w:t xml:space="preserve">and upstream </w:t>
      </w:r>
      <w:r w:rsidRPr="00717738">
        <w:rPr>
          <w:sz w:val="22"/>
          <w:szCs w:val="22"/>
          <w:lang w:val="en-GB"/>
        </w:rPr>
        <w:t xml:space="preserve">markets, among IPCEI partners but most importantly also beyond them. In general words, downstream </w:t>
      </w:r>
      <w:r w:rsidR="00E502CB" w:rsidRPr="00717738">
        <w:rPr>
          <w:sz w:val="22"/>
          <w:szCs w:val="22"/>
          <w:lang w:val="en-GB"/>
        </w:rPr>
        <w:t xml:space="preserve">and upstream </w:t>
      </w:r>
      <w:r w:rsidRPr="00717738">
        <w:rPr>
          <w:sz w:val="22"/>
          <w:szCs w:val="22"/>
          <w:lang w:val="en-GB"/>
        </w:rPr>
        <w:t xml:space="preserve">markets parties will benefit in many ways from the FID phase. The IPCEI on Hydrogen will enable them to develop new </w:t>
      </w:r>
      <w:r w:rsidR="00E502CB" w:rsidRPr="00717738">
        <w:rPr>
          <w:sz w:val="22"/>
          <w:szCs w:val="22"/>
          <w:lang w:val="en-GB"/>
        </w:rPr>
        <w:t xml:space="preserve">equipment / instruments, new </w:t>
      </w:r>
      <w:r w:rsidRPr="00717738">
        <w:rPr>
          <w:sz w:val="22"/>
          <w:szCs w:val="22"/>
          <w:lang w:val="en-GB"/>
        </w:rPr>
        <w:t>product applications and designs and to acquire specific skills as well as knowhow, which again can be used in cooperation with third parties (inside and outside the IPCEI).</w:t>
      </w:r>
    </w:p>
    <w:p w14:paraId="56C85EB2" w14:textId="77777777" w:rsidR="00183C0E" w:rsidRPr="00717738" w:rsidRDefault="00183C0E" w:rsidP="00183C0E">
      <w:pPr>
        <w:pStyle w:val="ITAbsatzohneNr"/>
        <w:jc w:val="both"/>
        <w:rPr>
          <w:sz w:val="22"/>
          <w:szCs w:val="22"/>
          <w:lang w:val="en-GB"/>
        </w:rPr>
      </w:pPr>
    </w:p>
    <w:p w14:paraId="5FE5A84E" w14:textId="087D3F8E" w:rsidR="00183C0E" w:rsidRPr="00717738" w:rsidRDefault="00183C0E" w:rsidP="00183C0E">
      <w:pPr>
        <w:pStyle w:val="ITAbsatzohneNr"/>
        <w:jc w:val="both"/>
        <w:rPr>
          <w:sz w:val="22"/>
          <w:szCs w:val="22"/>
          <w:lang w:val="en-GB"/>
        </w:rPr>
      </w:pPr>
      <w:r w:rsidRPr="00717738">
        <w:rPr>
          <w:sz w:val="22"/>
          <w:szCs w:val="22"/>
          <w:lang w:val="en-GB"/>
        </w:rPr>
        <w:t>A key asset of the IPCEI on Hydrogen is to embed many players from all along the hydrogen value chain</w:t>
      </w:r>
      <w:r w:rsidR="00E502CB" w:rsidRPr="00717738">
        <w:rPr>
          <w:sz w:val="22"/>
          <w:szCs w:val="22"/>
          <w:lang w:val="en-GB"/>
        </w:rPr>
        <w:t>, either as direct or indirect participant</w:t>
      </w:r>
      <w:r w:rsidRPr="00717738">
        <w:rPr>
          <w:sz w:val="22"/>
          <w:szCs w:val="22"/>
          <w:lang w:val="en-GB"/>
        </w:rPr>
        <w:t xml:space="preserve">. Additional cooperation programs will bring even more players inside and outside the Members States which fund the IPCEI. This is a strategic advantage that will make easier access to them inside the European Union. </w:t>
      </w:r>
      <w:proofErr w:type="spellStart"/>
      <w:r w:rsidR="00A01757" w:rsidRPr="00717738">
        <w:rPr>
          <w:sz w:val="22"/>
          <w:szCs w:val="22"/>
          <w:lang w:val="en-GB"/>
        </w:rPr>
        <w:t>McPhy</w:t>
      </w:r>
      <w:r w:rsidRPr="00717738">
        <w:rPr>
          <w:sz w:val="22"/>
          <w:szCs w:val="22"/>
          <w:lang w:val="en-GB"/>
        </w:rPr>
        <w:t>’s</w:t>
      </w:r>
      <w:proofErr w:type="spellEnd"/>
      <w:r w:rsidRPr="00717738">
        <w:rPr>
          <w:sz w:val="22"/>
          <w:szCs w:val="22"/>
          <w:lang w:val="en-GB"/>
        </w:rPr>
        <w:t xml:space="preserve"> strong implantation in </w:t>
      </w:r>
      <w:r w:rsidR="00A01757" w:rsidRPr="00717738">
        <w:rPr>
          <w:sz w:val="22"/>
          <w:szCs w:val="22"/>
          <w:lang w:val="en-GB"/>
        </w:rPr>
        <w:t>France</w:t>
      </w:r>
      <w:r w:rsidR="00472F13" w:rsidRPr="00717738">
        <w:rPr>
          <w:sz w:val="22"/>
          <w:szCs w:val="22"/>
          <w:lang w:val="en-GB"/>
        </w:rPr>
        <w:t xml:space="preserve"> and Italy</w:t>
      </w:r>
      <w:r w:rsidRPr="00717738">
        <w:rPr>
          <w:sz w:val="22"/>
          <w:szCs w:val="22"/>
          <w:lang w:val="en-GB"/>
        </w:rPr>
        <w:t xml:space="preserve"> will attract many actors such as research labs, SMEs, start-ups… in the context of innovation proposals around </w:t>
      </w:r>
      <w:r w:rsidR="00A01757" w:rsidRPr="00717738">
        <w:rPr>
          <w:sz w:val="22"/>
          <w:szCs w:val="22"/>
          <w:lang w:val="en-GB"/>
        </w:rPr>
        <w:t>provision of sustainable energy solutions</w:t>
      </w:r>
      <w:r w:rsidRPr="00717738">
        <w:rPr>
          <w:sz w:val="22"/>
          <w:szCs w:val="22"/>
          <w:lang w:val="en-GB"/>
        </w:rPr>
        <w:t>.</w:t>
      </w:r>
    </w:p>
    <w:p w14:paraId="0876A9C8" w14:textId="77777777" w:rsidR="00183C0E" w:rsidRPr="00717738" w:rsidRDefault="00183C0E" w:rsidP="00183C0E">
      <w:pPr>
        <w:pStyle w:val="ITAbsatzohneNr"/>
        <w:jc w:val="both"/>
        <w:rPr>
          <w:sz w:val="22"/>
          <w:szCs w:val="22"/>
          <w:lang w:val="en-GB"/>
        </w:rPr>
      </w:pPr>
    </w:p>
    <w:p w14:paraId="4B5C1148" w14:textId="636B7BDF" w:rsidR="00183C0E" w:rsidRPr="00717738" w:rsidRDefault="00183C0E" w:rsidP="00183C0E">
      <w:pPr>
        <w:pStyle w:val="ITAbsatzohneNr"/>
        <w:jc w:val="both"/>
        <w:rPr>
          <w:sz w:val="22"/>
          <w:szCs w:val="22"/>
          <w:lang w:val="en-GB"/>
        </w:rPr>
      </w:pPr>
      <w:r w:rsidRPr="00717738">
        <w:rPr>
          <w:sz w:val="22"/>
          <w:szCs w:val="22"/>
          <w:lang w:val="en-GB"/>
        </w:rPr>
        <w:t xml:space="preserve">The IPCEI on Hydrogen will provide access to next generation </w:t>
      </w:r>
      <w:r w:rsidR="00472F13" w:rsidRPr="00717738">
        <w:rPr>
          <w:sz w:val="22"/>
          <w:szCs w:val="22"/>
          <w:lang w:val="en-GB"/>
        </w:rPr>
        <w:t>electrolysers, HRS and services</w:t>
      </w:r>
      <w:r w:rsidRPr="00717738">
        <w:rPr>
          <w:sz w:val="22"/>
          <w:szCs w:val="22"/>
          <w:lang w:val="en-GB"/>
        </w:rPr>
        <w:t xml:space="preserve"> as well as to new technologies issued from the FID phase to partners, large companies, SMEs and </w:t>
      </w:r>
      <w:proofErr w:type="spellStart"/>
      <w:r w:rsidRPr="00717738">
        <w:rPr>
          <w:sz w:val="22"/>
          <w:szCs w:val="22"/>
          <w:lang w:val="en-GB"/>
        </w:rPr>
        <w:t>PROs.</w:t>
      </w:r>
      <w:proofErr w:type="spellEnd"/>
      <w:r w:rsidRPr="00717738">
        <w:rPr>
          <w:sz w:val="22"/>
          <w:szCs w:val="22"/>
          <w:lang w:val="en-GB"/>
        </w:rPr>
        <w:t xml:space="preserve"> This will be very helpful for SMEs and PROs (e.g. as listed in the Chapeau document as direct or indirect partner in all Work streams) which want to develop new applications considering the entire lifecycle of high-performance </w:t>
      </w:r>
      <w:r w:rsidR="00472F13" w:rsidRPr="00717738">
        <w:rPr>
          <w:sz w:val="22"/>
          <w:szCs w:val="22"/>
          <w:lang w:val="en-GB"/>
        </w:rPr>
        <w:t>electrolysers</w:t>
      </w:r>
      <w:r w:rsidRPr="00717738">
        <w:rPr>
          <w:sz w:val="22"/>
          <w:szCs w:val="22"/>
          <w:lang w:val="en-GB"/>
        </w:rPr>
        <w:t>. These partners will benefit of an early access to the latest engineering methods and the most innovative testing equipment. This will empower them to shorten their development time.</w:t>
      </w:r>
    </w:p>
    <w:p w14:paraId="260FD6C4" w14:textId="77777777" w:rsidR="00183C0E" w:rsidRPr="00717738" w:rsidRDefault="00183C0E" w:rsidP="00183C0E">
      <w:pPr>
        <w:pStyle w:val="ITAbsatzohneNr"/>
        <w:jc w:val="both"/>
        <w:rPr>
          <w:sz w:val="22"/>
          <w:szCs w:val="22"/>
          <w:lang w:val="en-GB"/>
        </w:rPr>
      </w:pPr>
    </w:p>
    <w:p w14:paraId="48AEEE5A" w14:textId="13920E5C" w:rsidR="00183C0E" w:rsidRPr="00717738" w:rsidRDefault="00183C0E" w:rsidP="00183C0E">
      <w:pPr>
        <w:pStyle w:val="ITAbsatzohneNr"/>
        <w:jc w:val="both"/>
        <w:rPr>
          <w:sz w:val="22"/>
          <w:szCs w:val="22"/>
          <w:lang w:val="en-GB"/>
        </w:rPr>
      </w:pPr>
      <w:r w:rsidRPr="00717738">
        <w:rPr>
          <w:sz w:val="22"/>
          <w:szCs w:val="22"/>
          <w:lang w:val="en-GB"/>
        </w:rPr>
        <w:t>Downstream market players (</w:t>
      </w:r>
      <w:r w:rsidR="00472F13" w:rsidRPr="00717738">
        <w:rPr>
          <w:sz w:val="22"/>
          <w:szCs w:val="22"/>
          <w:lang w:val="en-GB"/>
        </w:rPr>
        <w:t>basically, related to mobility and industrial applications of hydrogen</w:t>
      </w:r>
      <w:r w:rsidRPr="00717738">
        <w:rPr>
          <w:sz w:val="22"/>
          <w:szCs w:val="22"/>
          <w:lang w:val="en-GB"/>
        </w:rPr>
        <w:t xml:space="preserve">) tend to be the main contributors initiating new </w:t>
      </w:r>
      <w:r w:rsidR="00BA7855" w:rsidRPr="00717738">
        <w:rPr>
          <w:sz w:val="22"/>
          <w:szCs w:val="22"/>
          <w:lang w:val="en-GB"/>
        </w:rPr>
        <w:t>requirements</w:t>
      </w:r>
      <w:r w:rsidR="00472F13" w:rsidRPr="00717738">
        <w:rPr>
          <w:sz w:val="22"/>
          <w:szCs w:val="22"/>
          <w:lang w:val="en-GB"/>
        </w:rPr>
        <w:t xml:space="preserve"> for electrolysers</w:t>
      </w:r>
      <w:r w:rsidRPr="00717738">
        <w:rPr>
          <w:sz w:val="22"/>
          <w:szCs w:val="22"/>
          <w:lang w:val="en-GB"/>
        </w:rPr>
        <w:t xml:space="preserve">: new designs, new technologies, new testing equipment, new products. Once the need is known by a </w:t>
      </w:r>
      <w:r w:rsidR="00472F13" w:rsidRPr="00717738">
        <w:rPr>
          <w:sz w:val="22"/>
          <w:szCs w:val="22"/>
          <w:lang w:val="en-GB"/>
        </w:rPr>
        <w:t>potential customer</w:t>
      </w:r>
      <w:r w:rsidRPr="00717738">
        <w:rPr>
          <w:sz w:val="22"/>
          <w:szCs w:val="22"/>
          <w:lang w:val="en-GB"/>
        </w:rPr>
        <w:t xml:space="preserve">, through market studies or direct market request, a feasibility study is </w:t>
      </w:r>
      <w:r w:rsidRPr="00717738">
        <w:rPr>
          <w:sz w:val="22"/>
          <w:szCs w:val="22"/>
          <w:lang w:val="en-GB"/>
        </w:rPr>
        <w:lastRenderedPageBreak/>
        <w:t xml:space="preserve">launched. Eventually, a decision is made in order to start R&amp;D&amp;I </w:t>
      </w:r>
      <w:r w:rsidR="00BA7855" w:rsidRPr="00717738">
        <w:rPr>
          <w:sz w:val="22"/>
          <w:szCs w:val="22"/>
          <w:lang w:val="en-GB"/>
        </w:rPr>
        <w:t>work</w:t>
      </w:r>
      <w:r w:rsidRPr="00717738">
        <w:rPr>
          <w:sz w:val="22"/>
          <w:szCs w:val="22"/>
          <w:lang w:val="en-GB"/>
        </w:rPr>
        <w:t>. But during the R&amp;D&amp;I phase, the new methods / technologies / testing equipment are not reliable enough. The downstream market is usually not interested to test such innovations at this stage.</w:t>
      </w:r>
    </w:p>
    <w:p w14:paraId="79FAC1AB" w14:textId="77777777" w:rsidR="00183C0E" w:rsidRPr="00717738" w:rsidRDefault="00183C0E" w:rsidP="00183C0E">
      <w:pPr>
        <w:pStyle w:val="ITAbsatzohneNr"/>
        <w:jc w:val="both"/>
        <w:rPr>
          <w:sz w:val="22"/>
          <w:szCs w:val="22"/>
          <w:lang w:val="en-GB"/>
        </w:rPr>
      </w:pPr>
    </w:p>
    <w:p w14:paraId="23E4A832" w14:textId="7A91344C" w:rsidR="00183C0E" w:rsidRPr="00717738" w:rsidRDefault="00183C0E" w:rsidP="00183C0E">
      <w:pPr>
        <w:pStyle w:val="ITAbsatzohneNr"/>
        <w:jc w:val="both"/>
        <w:rPr>
          <w:sz w:val="22"/>
          <w:szCs w:val="22"/>
          <w:lang w:val="en-GB"/>
        </w:rPr>
      </w:pPr>
      <w:r w:rsidRPr="00717738">
        <w:rPr>
          <w:sz w:val="22"/>
          <w:szCs w:val="22"/>
          <w:lang w:val="en-GB"/>
        </w:rPr>
        <w:t xml:space="preserve">Conversely, when entering the FID phase, the innovative methods / technologies / testing equipment have demonstrated their intrinsic value: functionality and reliability and a minimum level of repeatability. Then, some engineering methods / technologies / testing equipment can be translated to downstream markets. Sampling with </w:t>
      </w:r>
      <w:r w:rsidR="00472F13" w:rsidRPr="00717738">
        <w:rPr>
          <w:sz w:val="22"/>
          <w:szCs w:val="22"/>
          <w:lang w:val="en-GB"/>
        </w:rPr>
        <w:t>demonstrators</w:t>
      </w:r>
      <w:r w:rsidRPr="00717738">
        <w:rPr>
          <w:sz w:val="22"/>
          <w:szCs w:val="22"/>
          <w:lang w:val="en-GB"/>
        </w:rPr>
        <w:t>, while sharing the risks between the potential end user and the technology provider, can start and continuously involve R&amp;D&amp;I phase in downstream markets: mock-up conception, measurement and testing campaign, additional specification request, data gathering and processing, several generations of prototyping, reliability at application level, are some examples of typical R&amp;D&amp;I activities of downstream market partners.</w:t>
      </w:r>
    </w:p>
    <w:p w14:paraId="16154F5F" w14:textId="77777777" w:rsidR="00183C0E" w:rsidRPr="00717738" w:rsidRDefault="00183C0E" w:rsidP="00183C0E">
      <w:pPr>
        <w:pStyle w:val="ITAbsatzohneNr"/>
        <w:jc w:val="both"/>
        <w:rPr>
          <w:sz w:val="22"/>
          <w:szCs w:val="22"/>
          <w:lang w:val="en-GB"/>
        </w:rPr>
      </w:pPr>
    </w:p>
    <w:p w14:paraId="4A92B4BF" w14:textId="557C4C31" w:rsidR="00183C0E" w:rsidRPr="00717738" w:rsidRDefault="00183C0E" w:rsidP="00183C0E">
      <w:pPr>
        <w:pStyle w:val="ITAbsatzohneNr"/>
        <w:jc w:val="both"/>
        <w:rPr>
          <w:sz w:val="22"/>
          <w:szCs w:val="22"/>
          <w:lang w:val="en-GB"/>
        </w:rPr>
      </w:pPr>
      <w:r w:rsidRPr="00717738">
        <w:rPr>
          <w:sz w:val="22"/>
          <w:szCs w:val="22"/>
          <w:lang w:val="en-GB"/>
        </w:rPr>
        <w:t xml:space="preserve">The FID activities from the </w:t>
      </w:r>
      <w:r w:rsidR="00472F13" w:rsidRPr="00717738">
        <w:rPr>
          <w:sz w:val="22"/>
          <w:szCs w:val="22"/>
          <w:lang w:val="en-GB"/>
        </w:rPr>
        <w:t xml:space="preserve">electrolyser / HRS manufacturer </w:t>
      </w:r>
      <w:r w:rsidRPr="00717738">
        <w:rPr>
          <w:sz w:val="22"/>
          <w:szCs w:val="22"/>
          <w:lang w:val="en-GB"/>
        </w:rPr>
        <w:t xml:space="preserve">and the R&amp;D&amp;I from the downstream markets progress in the same time. This is a decisive phase to assess the new technologies and make the downstream markets ready to use them. A successful final stage is when downstream markets initiate their own FID while using the </w:t>
      </w:r>
      <w:r w:rsidR="00472F13" w:rsidRPr="00717738">
        <w:rPr>
          <w:sz w:val="22"/>
          <w:szCs w:val="22"/>
          <w:lang w:val="en-GB"/>
        </w:rPr>
        <w:t>electrolyser / HRS manufacturer’s</w:t>
      </w:r>
      <w:r w:rsidRPr="00717738">
        <w:rPr>
          <w:sz w:val="22"/>
          <w:szCs w:val="22"/>
          <w:lang w:val="en-GB"/>
        </w:rPr>
        <w:t xml:space="preserve"> innovative technologies.</w:t>
      </w:r>
    </w:p>
    <w:p w14:paraId="792CD6EE" w14:textId="77777777" w:rsidR="00183C0E" w:rsidRPr="00717738" w:rsidRDefault="00183C0E" w:rsidP="00183C0E">
      <w:pPr>
        <w:pStyle w:val="ITAbsatzohneNr"/>
        <w:jc w:val="both"/>
        <w:rPr>
          <w:sz w:val="22"/>
          <w:szCs w:val="22"/>
          <w:lang w:val="en-GB"/>
        </w:rPr>
      </w:pPr>
    </w:p>
    <w:p w14:paraId="483E569B" w14:textId="07617070" w:rsidR="00183C0E" w:rsidRPr="00717738" w:rsidRDefault="00183C0E" w:rsidP="00183C0E">
      <w:pPr>
        <w:pStyle w:val="ITAbsatzohneNr"/>
        <w:jc w:val="both"/>
        <w:rPr>
          <w:sz w:val="22"/>
          <w:szCs w:val="22"/>
          <w:lang w:val="en-GB"/>
        </w:rPr>
      </w:pPr>
      <w:r w:rsidRPr="00717738">
        <w:rPr>
          <w:sz w:val="22"/>
          <w:szCs w:val="22"/>
          <w:lang w:val="en-GB"/>
        </w:rPr>
        <w:t>The FID phase will also generate spill-over effects to other industrial partners such as equipment</w:t>
      </w:r>
      <w:r w:rsidR="00472F13" w:rsidRPr="00717738">
        <w:rPr>
          <w:sz w:val="22"/>
          <w:szCs w:val="22"/>
          <w:lang w:val="en-GB"/>
        </w:rPr>
        <w:t xml:space="preserve"> / instruments</w:t>
      </w:r>
      <w:r w:rsidRPr="00717738">
        <w:rPr>
          <w:sz w:val="22"/>
          <w:szCs w:val="22"/>
          <w:lang w:val="en-GB"/>
        </w:rPr>
        <w:t xml:space="preserve"> manufacturers present all over Europe. Indeed, in order to support the FID phase, some technological progress will</w:t>
      </w:r>
      <w:r w:rsidR="00BA7855" w:rsidRPr="00717738">
        <w:rPr>
          <w:sz w:val="22"/>
          <w:szCs w:val="22"/>
          <w:lang w:val="en-GB"/>
        </w:rPr>
        <w:t xml:space="preserve"> be needed from these </w:t>
      </w:r>
      <w:r w:rsidR="00AF3B83" w:rsidRPr="00717738">
        <w:rPr>
          <w:sz w:val="22"/>
          <w:szCs w:val="22"/>
          <w:lang w:val="en-GB"/>
        </w:rPr>
        <w:t>industries;</w:t>
      </w:r>
      <w:r w:rsidR="00BA7855" w:rsidRPr="00717738">
        <w:rPr>
          <w:sz w:val="22"/>
          <w:szCs w:val="22"/>
          <w:lang w:val="en-GB"/>
        </w:rPr>
        <w:t xml:space="preserve"> </w:t>
      </w:r>
      <w:proofErr w:type="spellStart"/>
      <w:r w:rsidR="00BA7855" w:rsidRPr="00717738">
        <w:rPr>
          <w:sz w:val="22"/>
          <w:szCs w:val="22"/>
          <w:lang w:val="en-GB"/>
        </w:rPr>
        <w:t>McPhy</w:t>
      </w:r>
      <w:proofErr w:type="spellEnd"/>
      <w:r w:rsidR="00BA7855" w:rsidRPr="00717738">
        <w:rPr>
          <w:sz w:val="22"/>
          <w:szCs w:val="22"/>
          <w:lang w:val="en-GB"/>
        </w:rPr>
        <w:t xml:space="preserve"> will lead the way in automating 20</w:t>
      </w:r>
      <w:r w:rsidR="00195C80" w:rsidRPr="00717738">
        <w:rPr>
          <w:sz w:val="22"/>
          <w:szCs w:val="22"/>
          <w:lang w:val="en-GB"/>
        </w:rPr>
        <w:t> MW</w:t>
      </w:r>
      <w:r w:rsidR="00BA7855" w:rsidRPr="00717738">
        <w:rPr>
          <w:sz w:val="22"/>
          <w:szCs w:val="22"/>
          <w:lang w:val="en-GB"/>
        </w:rPr>
        <w:t xml:space="preserve"> and 100</w:t>
      </w:r>
      <w:r w:rsidR="00195C80" w:rsidRPr="00717738">
        <w:rPr>
          <w:sz w:val="22"/>
          <w:szCs w:val="22"/>
          <w:lang w:val="en-GB"/>
        </w:rPr>
        <w:t> </w:t>
      </w:r>
      <w:r w:rsidR="00BA7855" w:rsidRPr="00717738">
        <w:rPr>
          <w:sz w:val="22"/>
          <w:szCs w:val="22"/>
          <w:lang w:val="en-GB"/>
        </w:rPr>
        <w:t xml:space="preserve">MW </w:t>
      </w:r>
      <w:r w:rsidR="00195C80" w:rsidRPr="00717738">
        <w:rPr>
          <w:sz w:val="22"/>
          <w:szCs w:val="22"/>
          <w:lang w:val="en-GB"/>
        </w:rPr>
        <w:t xml:space="preserve">platforms </w:t>
      </w:r>
      <w:r w:rsidR="00BA7855" w:rsidRPr="00717738">
        <w:rPr>
          <w:sz w:val="22"/>
          <w:szCs w:val="22"/>
          <w:lang w:val="en-GB"/>
        </w:rPr>
        <w:t xml:space="preserve">production, as well as </w:t>
      </w:r>
      <w:r w:rsidR="00195C80" w:rsidRPr="00717738">
        <w:rPr>
          <w:sz w:val="22"/>
          <w:szCs w:val="22"/>
          <w:lang w:val="en-GB"/>
        </w:rPr>
        <w:t>developing</w:t>
      </w:r>
      <w:r w:rsidR="00BA7855" w:rsidRPr="00717738">
        <w:rPr>
          <w:sz w:val="22"/>
          <w:szCs w:val="22"/>
          <w:lang w:val="en-GB"/>
        </w:rPr>
        <w:t xml:space="preserve"> new XL stack technology</w:t>
      </w:r>
      <w:r w:rsidRPr="00717738">
        <w:rPr>
          <w:sz w:val="22"/>
          <w:szCs w:val="22"/>
          <w:lang w:val="en-GB"/>
        </w:rPr>
        <w:t xml:space="preserve">. Therefore, </w:t>
      </w:r>
      <w:r w:rsidR="00195C80" w:rsidRPr="00717738">
        <w:rPr>
          <w:sz w:val="22"/>
          <w:szCs w:val="22"/>
          <w:lang w:val="en-GB"/>
        </w:rPr>
        <w:t>the equipment / instruments manufacturers</w:t>
      </w:r>
      <w:r w:rsidRPr="00717738">
        <w:rPr>
          <w:sz w:val="22"/>
          <w:szCs w:val="22"/>
          <w:lang w:val="en-GB"/>
        </w:rPr>
        <w:t xml:space="preserve"> will benefit from their own “Feedback R&amp;D” improving their own equipment, materials and processes. This spill-over will be reinforced since the scope of IPCEI on Hydrogen is very large.</w:t>
      </w:r>
    </w:p>
    <w:p w14:paraId="1A8D529A" w14:textId="77777777" w:rsidR="00183C0E" w:rsidRPr="00717738" w:rsidRDefault="00183C0E" w:rsidP="00183C0E">
      <w:pPr>
        <w:pStyle w:val="ITAbsatzohneNr"/>
        <w:jc w:val="both"/>
        <w:rPr>
          <w:sz w:val="22"/>
          <w:szCs w:val="22"/>
          <w:lang w:val="en-GB"/>
        </w:rPr>
      </w:pPr>
    </w:p>
    <w:p w14:paraId="3AA68CB4" w14:textId="77777777" w:rsidR="00183C0E" w:rsidRPr="00717738" w:rsidRDefault="00183C0E" w:rsidP="00183C0E">
      <w:pPr>
        <w:pStyle w:val="ITAbsatzohneNr"/>
        <w:jc w:val="both"/>
        <w:rPr>
          <w:sz w:val="22"/>
          <w:szCs w:val="22"/>
          <w:lang w:val="en-GB"/>
        </w:rPr>
      </w:pPr>
      <w:r w:rsidRPr="00717738">
        <w:rPr>
          <w:sz w:val="22"/>
          <w:szCs w:val="22"/>
          <w:lang w:val="en-GB"/>
        </w:rPr>
        <w:t>Thus, the benefits of the FID phase are clearly not limited to the company itself but will also spill-over to the project’s partners and further expand to many EU high-tech industries, businesses and research organisations. IPCEI on Hydrogen will create positive spill-over effects on multiple levels of the value chain.</w:t>
      </w:r>
    </w:p>
    <w:p w14:paraId="2270960E" w14:textId="77777777" w:rsidR="00183C0E" w:rsidRPr="00717738" w:rsidRDefault="00183C0E" w:rsidP="00183C0E">
      <w:pPr>
        <w:pStyle w:val="ITAbsatzohneNr"/>
        <w:jc w:val="both"/>
        <w:rPr>
          <w:sz w:val="22"/>
          <w:szCs w:val="22"/>
          <w:lang w:val="en-GB"/>
        </w:rPr>
      </w:pPr>
    </w:p>
    <w:p w14:paraId="525A2EDB" w14:textId="1DE10A86" w:rsidR="00877E37" w:rsidRPr="00717738" w:rsidRDefault="00183C0E" w:rsidP="00183C0E">
      <w:pPr>
        <w:pStyle w:val="ITAbsatzohneNr"/>
        <w:jc w:val="both"/>
        <w:rPr>
          <w:sz w:val="22"/>
          <w:szCs w:val="22"/>
          <w:lang w:val="en-GB"/>
        </w:rPr>
      </w:pPr>
      <w:r w:rsidRPr="00717738">
        <w:rPr>
          <w:sz w:val="22"/>
          <w:szCs w:val="22"/>
          <w:lang w:val="en-GB"/>
        </w:rPr>
        <w:t xml:space="preserve">More specifically, </w:t>
      </w:r>
      <w:proofErr w:type="spellStart"/>
      <w:r w:rsidR="004108BB" w:rsidRPr="00717738">
        <w:rPr>
          <w:sz w:val="22"/>
          <w:szCs w:val="22"/>
          <w:lang w:val="en-GB"/>
        </w:rPr>
        <w:t>McPhy</w:t>
      </w:r>
      <w:commentRangeStart w:id="62"/>
      <w:proofErr w:type="spellEnd"/>
      <w:r w:rsidR="00877E37" w:rsidRPr="00717738">
        <w:rPr>
          <w:sz w:val="22"/>
          <w:szCs w:val="22"/>
          <w:lang w:val="en-GB"/>
        </w:rPr>
        <w:t>…</w:t>
      </w:r>
      <w:commentRangeEnd w:id="62"/>
      <w:r w:rsidR="006C0255" w:rsidRPr="00717738">
        <w:rPr>
          <w:rStyle w:val="Marquedecommentaire"/>
          <w:sz w:val="22"/>
          <w:szCs w:val="22"/>
          <w:lang w:val="en-GB"/>
        </w:rPr>
        <w:commentReference w:id="62"/>
      </w:r>
    </w:p>
    <w:p w14:paraId="5D05D031" w14:textId="77777777" w:rsidR="008D3511" w:rsidRPr="00717738" w:rsidRDefault="008D3511" w:rsidP="008D3511">
      <w:pPr>
        <w:pStyle w:val="ITAbsatzohneNr"/>
        <w:jc w:val="both"/>
        <w:rPr>
          <w:sz w:val="22"/>
          <w:szCs w:val="22"/>
          <w:lang w:val="en-GB"/>
        </w:rPr>
      </w:pPr>
    </w:p>
    <w:p w14:paraId="619CCCB4" w14:textId="0D3AE1B3" w:rsidR="00553345" w:rsidRPr="00D77F86" w:rsidRDefault="00183C0E" w:rsidP="00D77F86">
      <w:pPr>
        <w:pStyle w:val="ITAbsatzohneNr"/>
        <w:jc w:val="both"/>
        <w:rPr>
          <w:lang w:val="en-GB"/>
        </w:rPr>
      </w:pPr>
      <w:r w:rsidRPr="00717738">
        <w:rPr>
          <w:sz w:val="22"/>
          <w:szCs w:val="22"/>
          <w:lang w:val="en-GB"/>
        </w:rPr>
        <w:t>In order to inform the European technological and scientific community about this new opportunity, the company commits to communicate through press releases</w:t>
      </w:r>
      <w:r w:rsidR="00D77F86" w:rsidRPr="00717738">
        <w:rPr>
          <w:sz w:val="22"/>
          <w:szCs w:val="22"/>
          <w:lang w:val="en-GB"/>
        </w:rPr>
        <w:t>,</w:t>
      </w:r>
      <w:r w:rsidRPr="00717738">
        <w:rPr>
          <w:sz w:val="22"/>
          <w:szCs w:val="22"/>
          <w:lang w:val="en-GB"/>
        </w:rPr>
        <w:t xml:space="preserve"> media tools </w:t>
      </w:r>
      <w:r w:rsidR="00D77F86" w:rsidRPr="00717738">
        <w:rPr>
          <w:sz w:val="22"/>
          <w:szCs w:val="22"/>
          <w:lang w:val="en-GB"/>
        </w:rPr>
        <w:t>and during workshops about</w:t>
      </w:r>
      <w:r w:rsidRPr="00717738">
        <w:rPr>
          <w:sz w:val="22"/>
          <w:szCs w:val="22"/>
          <w:lang w:val="en-GB"/>
        </w:rPr>
        <w:t xml:space="preserve"> the inauguration of the new </w:t>
      </w:r>
      <w:r w:rsidR="00D77F86" w:rsidRPr="00717738">
        <w:rPr>
          <w:sz w:val="22"/>
          <w:szCs w:val="22"/>
          <w:lang w:val="en-GB"/>
        </w:rPr>
        <w:t>manufacturing facility</w:t>
      </w:r>
      <w:r w:rsidRPr="00717738">
        <w:rPr>
          <w:sz w:val="22"/>
          <w:szCs w:val="22"/>
          <w:lang w:val="en-GB"/>
        </w:rPr>
        <w:t xml:space="preserve">, as well as to actively approach at </w:t>
      </w:r>
      <w:commentRangeStart w:id="63"/>
      <w:r w:rsidRPr="00717738">
        <w:rPr>
          <w:sz w:val="22"/>
          <w:szCs w:val="22"/>
          <w:lang w:val="en-GB"/>
        </w:rPr>
        <w:t xml:space="preserve">least </w:t>
      </w:r>
      <w:r w:rsidR="00D77F86" w:rsidRPr="00717738">
        <w:rPr>
          <w:sz w:val="22"/>
          <w:szCs w:val="22"/>
          <w:lang w:val="en-GB"/>
        </w:rPr>
        <w:t>X</w:t>
      </w:r>
      <w:r w:rsidRPr="00717738">
        <w:rPr>
          <w:sz w:val="22"/>
          <w:szCs w:val="22"/>
          <w:lang w:val="en-GB"/>
        </w:rPr>
        <w:t xml:space="preserve"> European SMEs and PROs from non-IPCEI Member States each year to check whether they could be</w:t>
      </w:r>
      <w:r w:rsidRPr="006958BE">
        <w:rPr>
          <w:lang w:val="en-GB"/>
        </w:rPr>
        <w:t xml:space="preserve"> interested</w:t>
      </w:r>
      <w:commentRangeEnd w:id="63"/>
      <w:r w:rsidR="00D77F86">
        <w:rPr>
          <w:rStyle w:val="Marquedecommentaire"/>
          <w:lang w:val="en-GB"/>
        </w:rPr>
        <w:commentReference w:id="63"/>
      </w:r>
      <w:r w:rsidRPr="006958BE">
        <w:rPr>
          <w:lang w:val="en-GB"/>
        </w:rPr>
        <w:t>.</w:t>
      </w:r>
    </w:p>
    <w:p w14:paraId="57660628" w14:textId="77777777" w:rsidR="00553345" w:rsidRPr="000956E9" w:rsidRDefault="00553345" w:rsidP="00553345">
      <w:pPr>
        <w:pStyle w:val="ITberschrift1"/>
        <w:numPr>
          <w:ilvl w:val="0"/>
          <w:numId w:val="5"/>
        </w:numPr>
        <w:rPr>
          <w:lang w:val="en-GB"/>
        </w:rPr>
      </w:pPr>
      <w:bookmarkStart w:id="64" w:name="_Toc27129575"/>
      <w:bookmarkStart w:id="65" w:name="_Toc34314370"/>
      <w:r w:rsidRPr="000956E9">
        <w:rPr>
          <w:lang w:val="en-GB"/>
        </w:rPr>
        <w:lastRenderedPageBreak/>
        <w:t>Other positive effect on the market</w:t>
      </w:r>
      <w:bookmarkEnd w:id="64"/>
      <w:bookmarkEnd w:id="65"/>
      <w:r w:rsidRPr="000956E9">
        <w:rPr>
          <w:lang w:val="en-GB"/>
        </w:rPr>
        <w:t xml:space="preserve"> </w:t>
      </w:r>
    </w:p>
    <w:p w14:paraId="2AAB83BE" w14:textId="77777777" w:rsidR="00553345" w:rsidRPr="00F60A10" w:rsidRDefault="00553345" w:rsidP="00553345">
      <w:pPr>
        <w:pStyle w:val="ITberschrift11"/>
        <w:numPr>
          <w:ilvl w:val="1"/>
          <w:numId w:val="5"/>
        </w:numPr>
        <w:rPr>
          <w:lang w:val="en-GB"/>
        </w:rPr>
      </w:pPr>
      <w:bookmarkStart w:id="66" w:name="_Toc27129576"/>
      <w:bookmarkStart w:id="67" w:name="_Toc34314371"/>
      <w:r w:rsidRPr="00F60A10">
        <w:rPr>
          <w:lang w:val="en-GB"/>
        </w:rPr>
        <w:t>Impact of the Project on Employment and New Investments in Europe</w:t>
      </w:r>
      <w:bookmarkEnd w:id="66"/>
      <w:bookmarkEnd w:id="67"/>
    </w:p>
    <w:p w14:paraId="10E9DDCE" w14:textId="77777777" w:rsidR="00553345" w:rsidRDefault="00553345" w:rsidP="00553345">
      <w:pPr>
        <w:pStyle w:val="ITAbsatzohneNr"/>
        <w:spacing w:after="120"/>
        <w:jc w:val="both"/>
        <w:rPr>
          <w:i/>
          <w:lang w:val="en-GB"/>
        </w:rPr>
      </w:pPr>
      <w:r w:rsidRPr="00504B99">
        <w:rPr>
          <w:i/>
          <w:lang w:val="en-GB"/>
        </w:rPr>
        <w:t>Estimation of the quantitative and qualitative impact of your project on direct and indirect employment and training in European economy and society new investments in Europe.</w:t>
      </w:r>
    </w:p>
    <w:p w14:paraId="5932E99A" w14:textId="77777777" w:rsidR="00F71653" w:rsidRDefault="00F71653" w:rsidP="00F71653">
      <w:pPr>
        <w:pStyle w:val="ITAbsatzohneNr"/>
        <w:jc w:val="both"/>
        <w:rPr>
          <w:b/>
          <w:color w:val="009193"/>
          <w:lang w:val="en-GB"/>
        </w:rPr>
      </w:pPr>
      <w:r w:rsidRPr="00E455D4">
        <w:rPr>
          <w:b/>
          <w:color w:val="009193"/>
          <w:lang w:val="en-GB"/>
        </w:rPr>
        <w:t>e2 additional recommendations:</w:t>
      </w:r>
    </w:p>
    <w:p w14:paraId="113890FD" w14:textId="34D9543D" w:rsidR="00F71653" w:rsidRDefault="00F71653" w:rsidP="00F71653">
      <w:pPr>
        <w:pStyle w:val="ITAbsatzohneNr"/>
        <w:numPr>
          <w:ilvl w:val="0"/>
          <w:numId w:val="8"/>
        </w:numPr>
        <w:jc w:val="both"/>
        <w:rPr>
          <w:color w:val="009193"/>
          <w:lang w:val="en-GB"/>
        </w:rPr>
      </w:pPr>
      <w:r>
        <w:rPr>
          <w:color w:val="009193"/>
          <w:lang w:val="en-GB"/>
        </w:rPr>
        <w:t>Detail the magnitude of employment that is envisioned</w:t>
      </w:r>
    </w:p>
    <w:p w14:paraId="421EFDCC" w14:textId="58858BDB" w:rsidR="00F71653" w:rsidRDefault="00F71653" w:rsidP="00F71653">
      <w:pPr>
        <w:pStyle w:val="ITAbsatzohneNr"/>
        <w:numPr>
          <w:ilvl w:val="0"/>
          <w:numId w:val="8"/>
        </w:numPr>
        <w:jc w:val="both"/>
        <w:rPr>
          <w:color w:val="009193"/>
          <w:lang w:val="en-GB"/>
        </w:rPr>
      </w:pPr>
      <w:r>
        <w:rPr>
          <w:color w:val="009193"/>
          <w:lang w:val="en-GB"/>
        </w:rPr>
        <w:t>Include a time-line of employment</w:t>
      </w:r>
      <w:r w:rsidR="00DE00D1">
        <w:rPr>
          <w:color w:val="009193"/>
          <w:lang w:val="en-GB"/>
        </w:rPr>
        <w:t xml:space="preserve"> </w:t>
      </w:r>
      <w:r>
        <w:rPr>
          <w:color w:val="009193"/>
          <w:lang w:val="en-GB"/>
        </w:rPr>
        <w:t>(how is employment associated with each step in the process?)</w:t>
      </w:r>
    </w:p>
    <w:p w14:paraId="792B880C" w14:textId="2E57638F" w:rsidR="009453D1" w:rsidRPr="009453D1" w:rsidRDefault="00F71653" w:rsidP="009453D1">
      <w:pPr>
        <w:pStyle w:val="ITAbsatzohneNr"/>
        <w:numPr>
          <w:ilvl w:val="0"/>
          <w:numId w:val="8"/>
        </w:numPr>
        <w:jc w:val="both"/>
        <w:rPr>
          <w:color w:val="009193"/>
          <w:lang w:val="en-GB"/>
        </w:rPr>
      </w:pPr>
      <w:r>
        <w:rPr>
          <w:color w:val="009193"/>
          <w:lang w:val="en-GB"/>
        </w:rPr>
        <w:t>What is the nature of the employment? (Industry/qualifications of potential jobs)</w:t>
      </w:r>
      <w:r w:rsidR="009453D1">
        <w:rPr>
          <w:color w:val="009193"/>
          <w:lang w:val="en-GB"/>
        </w:rPr>
        <w:t>; e</w:t>
      </w:r>
      <w:r w:rsidR="009453D1" w:rsidRPr="009453D1">
        <w:rPr>
          <w:color w:val="009193"/>
          <w:lang w:val="en-GB"/>
        </w:rPr>
        <w:t>xplain and estimate the project’s contribution to creating new jobs in the green economy</w:t>
      </w:r>
    </w:p>
    <w:p w14:paraId="1ED2F4F6" w14:textId="118C95D0" w:rsidR="00F71653" w:rsidRDefault="00F71653" w:rsidP="00F71653">
      <w:pPr>
        <w:pStyle w:val="ITAbsatzohneNr"/>
        <w:numPr>
          <w:ilvl w:val="0"/>
          <w:numId w:val="8"/>
        </w:numPr>
        <w:jc w:val="both"/>
        <w:rPr>
          <w:color w:val="009193"/>
          <w:lang w:val="en-GB"/>
        </w:rPr>
      </w:pPr>
      <w:r>
        <w:rPr>
          <w:color w:val="009193"/>
          <w:lang w:val="en-GB"/>
        </w:rPr>
        <w:t xml:space="preserve">Will </w:t>
      </w:r>
      <w:proofErr w:type="spellStart"/>
      <w:r>
        <w:rPr>
          <w:color w:val="009193"/>
          <w:lang w:val="en-GB"/>
        </w:rPr>
        <w:t>McPhy</w:t>
      </w:r>
      <w:proofErr w:type="spellEnd"/>
      <w:r>
        <w:rPr>
          <w:color w:val="009193"/>
          <w:lang w:val="en-GB"/>
        </w:rPr>
        <w:t xml:space="preserve"> be training this extra workforce? </w:t>
      </w:r>
    </w:p>
    <w:p w14:paraId="12FCF9FC" w14:textId="165337B3" w:rsidR="00F71653" w:rsidRDefault="00F71653" w:rsidP="00F71653">
      <w:pPr>
        <w:pStyle w:val="ITAbsatzohneNr"/>
        <w:numPr>
          <w:ilvl w:val="0"/>
          <w:numId w:val="8"/>
        </w:numPr>
        <w:jc w:val="both"/>
        <w:rPr>
          <w:color w:val="009193"/>
          <w:lang w:val="en-GB"/>
        </w:rPr>
      </w:pPr>
      <w:r>
        <w:rPr>
          <w:color w:val="009193"/>
          <w:lang w:val="en-GB"/>
        </w:rPr>
        <w:t>Discuss also what kind of indirect impact on employment there could be</w:t>
      </w:r>
      <w:r w:rsidR="00DE00D1">
        <w:rPr>
          <w:color w:val="009193"/>
          <w:lang w:val="en-GB"/>
        </w:rPr>
        <w:t xml:space="preserve"> </w:t>
      </w:r>
      <w:r>
        <w:rPr>
          <w:color w:val="009193"/>
          <w:lang w:val="en-GB"/>
        </w:rPr>
        <w:t xml:space="preserve">(employment that results from the project but not used attributable to </w:t>
      </w:r>
      <w:proofErr w:type="spellStart"/>
      <w:r>
        <w:rPr>
          <w:color w:val="009193"/>
          <w:lang w:val="en-GB"/>
        </w:rPr>
        <w:t>McPhy</w:t>
      </w:r>
      <w:proofErr w:type="spellEnd"/>
      <w:r>
        <w:rPr>
          <w:color w:val="009193"/>
          <w:lang w:val="en-GB"/>
        </w:rPr>
        <w:t>).</w:t>
      </w:r>
    </w:p>
    <w:p w14:paraId="11B8F16D" w14:textId="799D22CF" w:rsidR="00770709" w:rsidRPr="00140103" w:rsidRDefault="00770709" w:rsidP="00F71653">
      <w:pPr>
        <w:pStyle w:val="ITAbsatzohneNr"/>
        <w:numPr>
          <w:ilvl w:val="0"/>
          <w:numId w:val="8"/>
        </w:numPr>
        <w:jc w:val="both"/>
        <w:rPr>
          <w:color w:val="009193"/>
          <w:lang w:val="en-GB"/>
        </w:rPr>
      </w:pPr>
      <w:r>
        <w:rPr>
          <w:color w:val="009193"/>
          <w:lang w:val="en-GB"/>
        </w:rPr>
        <w:t xml:space="preserve">Are there any downstream projects that could result in additional employment in the future? </w:t>
      </w:r>
      <w:r w:rsidR="00E53A2A">
        <w:rPr>
          <w:color w:val="009193"/>
          <w:lang w:val="en-GB"/>
        </w:rPr>
        <w:t xml:space="preserve">(either by </w:t>
      </w:r>
      <w:proofErr w:type="spellStart"/>
      <w:r w:rsidR="003E7F39">
        <w:rPr>
          <w:color w:val="009193"/>
          <w:lang w:val="en-GB"/>
        </w:rPr>
        <w:t>McPhy</w:t>
      </w:r>
      <w:proofErr w:type="spellEnd"/>
      <w:r w:rsidR="00E53A2A">
        <w:rPr>
          <w:color w:val="009193"/>
          <w:lang w:val="en-GB"/>
        </w:rPr>
        <w:t xml:space="preserve"> or another firm)</w:t>
      </w:r>
    </w:p>
    <w:p w14:paraId="16586BF9" w14:textId="77777777" w:rsidR="00F71653" w:rsidRPr="00504B99" w:rsidRDefault="00F71653" w:rsidP="00553345">
      <w:pPr>
        <w:pStyle w:val="ITAbsatzohneNr"/>
        <w:spacing w:after="120"/>
        <w:jc w:val="both"/>
        <w:rPr>
          <w:i/>
          <w:lang w:val="en-GB"/>
        </w:rPr>
      </w:pPr>
    </w:p>
    <w:p w14:paraId="76EED76A" w14:textId="77777777" w:rsidR="00553345" w:rsidRPr="00504B99" w:rsidRDefault="00553345" w:rsidP="00F34BD1">
      <w:pPr>
        <w:pStyle w:val="ITberschrift11"/>
        <w:rPr>
          <w:lang w:val="en-GB"/>
        </w:rPr>
      </w:pPr>
      <w:bookmarkStart w:id="68" w:name="_Toc27129577"/>
      <w:bookmarkStart w:id="69" w:name="_Toc34314372"/>
      <w:r w:rsidRPr="00504B99">
        <w:rPr>
          <w:lang w:val="en-GB"/>
        </w:rPr>
        <w:t xml:space="preserve">Environmental protection and </w:t>
      </w:r>
      <w:r>
        <w:rPr>
          <w:lang w:val="en-GB"/>
        </w:rPr>
        <w:t xml:space="preserve">reduction in </w:t>
      </w:r>
      <w:r w:rsidRPr="00504B99">
        <w:rPr>
          <w:lang w:val="en-GB"/>
        </w:rPr>
        <w:t>energy dependence</w:t>
      </w:r>
      <w:bookmarkEnd w:id="68"/>
      <w:bookmarkEnd w:id="69"/>
    </w:p>
    <w:p w14:paraId="43CAE476" w14:textId="77777777" w:rsidR="00553345" w:rsidRDefault="00553345" w:rsidP="00553345">
      <w:pPr>
        <w:pStyle w:val="ITAbsatzohneNr"/>
        <w:spacing w:after="120"/>
        <w:jc w:val="both"/>
        <w:rPr>
          <w:i/>
          <w:lang w:val="en-GB"/>
        </w:rPr>
      </w:pPr>
      <w:r w:rsidRPr="00A16672">
        <w:rPr>
          <w:i/>
          <w:lang w:val="en-GB"/>
        </w:rPr>
        <w:t xml:space="preserve">Description </w:t>
      </w:r>
      <w:r>
        <w:rPr>
          <w:i/>
          <w:lang w:val="en-GB"/>
        </w:rPr>
        <w:t>of</w:t>
      </w:r>
      <w:r w:rsidRPr="00A16672">
        <w:rPr>
          <w:i/>
          <w:lang w:val="en-GB"/>
        </w:rPr>
        <w:t xml:space="preserve"> the project influence on </w:t>
      </w:r>
      <w:r w:rsidRPr="000956E9">
        <w:rPr>
          <w:i/>
          <w:lang w:val="en-GB"/>
        </w:rPr>
        <w:t xml:space="preserve">environment protection and </w:t>
      </w:r>
      <w:r>
        <w:rPr>
          <w:i/>
          <w:lang w:val="en-GB"/>
        </w:rPr>
        <w:t>on the reduction of</w:t>
      </w:r>
      <w:r w:rsidRPr="000956E9">
        <w:rPr>
          <w:i/>
          <w:lang w:val="en-GB"/>
        </w:rPr>
        <w:t xml:space="preserve"> energy dependence.</w:t>
      </w:r>
    </w:p>
    <w:p w14:paraId="34437445" w14:textId="77777777" w:rsidR="00F71653" w:rsidRDefault="00F71653" w:rsidP="00F71653">
      <w:pPr>
        <w:pStyle w:val="ITAbsatzohneNr"/>
        <w:jc w:val="both"/>
        <w:rPr>
          <w:b/>
          <w:color w:val="009193"/>
          <w:lang w:val="en-GB"/>
        </w:rPr>
      </w:pPr>
      <w:r w:rsidRPr="00E455D4">
        <w:rPr>
          <w:b/>
          <w:color w:val="009193"/>
          <w:lang w:val="en-GB"/>
        </w:rPr>
        <w:t>e2 additional recommendations:</w:t>
      </w:r>
    </w:p>
    <w:p w14:paraId="1AD04972" w14:textId="740E95A6" w:rsidR="00F71653" w:rsidRDefault="00200BC6" w:rsidP="00F71653">
      <w:pPr>
        <w:pStyle w:val="ITAbsatzohneNr"/>
        <w:numPr>
          <w:ilvl w:val="0"/>
          <w:numId w:val="8"/>
        </w:numPr>
        <w:jc w:val="both"/>
        <w:rPr>
          <w:color w:val="009193"/>
          <w:lang w:val="en-GB"/>
        </w:rPr>
      </w:pPr>
      <w:r>
        <w:rPr>
          <w:color w:val="009193"/>
          <w:lang w:val="en-GB"/>
        </w:rPr>
        <w:t xml:space="preserve">How much savings of CO2 emissions per year does the project represent? </w:t>
      </w:r>
    </w:p>
    <w:p w14:paraId="03C387A9" w14:textId="77777777" w:rsidR="000B6602" w:rsidRPr="00140103" w:rsidRDefault="000B6602" w:rsidP="000B6602">
      <w:pPr>
        <w:pStyle w:val="ITAbsatzohneNr"/>
        <w:numPr>
          <w:ilvl w:val="0"/>
          <w:numId w:val="8"/>
        </w:numPr>
        <w:jc w:val="both"/>
        <w:rPr>
          <w:color w:val="009193"/>
          <w:lang w:val="en-GB"/>
        </w:rPr>
      </w:pPr>
      <w:r>
        <w:rPr>
          <w:color w:val="009193"/>
          <w:lang w:val="en-GB"/>
        </w:rPr>
        <w:t xml:space="preserve">Detail the above by including potential reduction in CO2 due to reduction in imports. </w:t>
      </w:r>
    </w:p>
    <w:p w14:paraId="6B6E5BC5" w14:textId="4F5F3C58" w:rsidR="000B6602" w:rsidRPr="009453D1" w:rsidRDefault="009453D1" w:rsidP="009453D1">
      <w:pPr>
        <w:pStyle w:val="ITAbsatzohneNr"/>
        <w:numPr>
          <w:ilvl w:val="0"/>
          <w:numId w:val="8"/>
        </w:numPr>
        <w:jc w:val="both"/>
        <w:rPr>
          <w:color w:val="009193"/>
          <w:lang w:val="en-GB"/>
        </w:rPr>
      </w:pPr>
      <w:r>
        <w:rPr>
          <w:color w:val="009193"/>
          <w:lang w:val="en-GB"/>
        </w:rPr>
        <w:t>Explain and estimate the project’s contribution to reducing</w:t>
      </w:r>
      <w:r w:rsidRPr="006D70EA">
        <w:rPr>
          <w:color w:val="009193"/>
          <w:lang w:val="en-GB"/>
        </w:rPr>
        <w:t xml:space="preserve"> </w:t>
      </w:r>
      <w:r>
        <w:rPr>
          <w:color w:val="009193"/>
          <w:lang w:val="en-GB"/>
        </w:rPr>
        <w:t>European industry’s pollution (air, water and soil); i</w:t>
      </w:r>
      <w:r w:rsidR="00B73A80" w:rsidRPr="009453D1">
        <w:rPr>
          <w:color w:val="009193"/>
          <w:lang w:val="en-GB"/>
        </w:rPr>
        <w:t>s there a significant</w:t>
      </w:r>
      <w:r w:rsidR="00DE00D1" w:rsidRPr="009453D1">
        <w:rPr>
          <w:color w:val="009193"/>
          <w:lang w:val="en-GB"/>
        </w:rPr>
        <w:t xml:space="preserve"> reduction of</w:t>
      </w:r>
      <w:r w:rsidR="00B73A80" w:rsidRPr="009453D1">
        <w:rPr>
          <w:color w:val="009193"/>
          <w:lang w:val="en-GB"/>
        </w:rPr>
        <w:t xml:space="preserve"> pollution </w:t>
      </w:r>
      <w:r w:rsidR="00DE00D1" w:rsidRPr="009453D1">
        <w:rPr>
          <w:color w:val="009193"/>
          <w:lang w:val="en-GB"/>
        </w:rPr>
        <w:t>linked</w:t>
      </w:r>
      <w:r w:rsidR="00B73A80" w:rsidRPr="009453D1">
        <w:rPr>
          <w:color w:val="009193"/>
          <w:lang w:val="en-GB"/>
        </w:rPr>
        <w:t xml:space="preserve"> to the equipment that is to be deployed? </w:t>
      </w:r>
    </w:p>
    <w:p w14:paraId="2764FCBE" w14:textId="2C0A7F21" w:rsidR="00630B21" w:rsidRDefault="00630B21" w:rsidP="00F71653">
      <w:pPr>
        <w:pStyle w:val="ITAbsatzohneNr"/>
        <w:numPr>
          <w:ilvl w:val="0"/>
          <w:numId w:val="8"/>
        </w:numPr>
        <w:jc w:val="both"/>
        <w:rPr>
          <w:color w:val="009193"/>
          <w:lang w:val="en-GB"/>
        </w:rPr>
      </w:pPr>
      <w:r>
        <w:rPr>
          <w:color w:val="009193"/>
          <w:lang w:val="en-GB"/>
        </w:rPr>
        <w:t xml:space="preserve">What is the difference in </w:t>
      </w:r>
      <w:r w:rsidR="00F40D9F">
        <w:rPr>
          <w:color w:val="009193"/>
          <w:lang w:val="en-GB"/>
        </w:rPr>
        <w:t>energy-efficiency</w:t>
      </w:r>
      <w:r>
        <w:rPr>
          <w:color w:val="009193"/>
          <w:lang w:val="en-GB"/>
        </w:rPr>
        <w:t xml:space="preserve"> between current industrial mainstream and this project? </w:t>
      </w:r>
    </w:p>
    <w:p w14:paraId="281ECB8E" w14:textId="36EF2D87" w:rsidR="006E46AD" w:rsidRDefault="006E46AD" w:rsidP="00F71653">
      <w:pPr>
        <w:pStyle w:val="ITAbsatzohneNr"/>
        <w:numPr>
          <w:ilvl w:val="0"/>
          <w:numId w:val="8"/>
        </w:numPr>
        <w:jc w:val="both"/>
        <w:rPr>
          <w:color w:val="009193"/>
          <w:lang w:val="en-GB"/>
        </w:rPr>
      </w:pPr>
      <w:r>
        <w:rPr>
          <w:color w:val="009193"/>
          <w:lang w:val="en-GB"/>
        </w:rPr>
        <w:t>How will the project change the % of energy in the region that is due to renewables?</w:t>
      </w:r>
    </w:p>
    <w:p w14:paraId="10B256A8" w14:textId="068088C9" w:rsidR="009453D1" w:rsidRPr="009453D1" w:rsidRDefault="009453D1" w:rsidP="009453D1">
      <w:pPr>
        <w:pStyle w:val="ITAbsatzohneNr"/>
        <w:numPr>
          <w:ilvl w:val="0"/>
          <w:numId w:val="8"/>
        </w:numPr>
        <w:jc w:val="both"/>
        <w:rPr>
          <w:color w:val="009193"/>
          <w:lang w:val="en-GB"/>
        </w:rPr>
      </w:pPr>
      <w:r>
        <w:rPr>
          <w:color w:val="009193"/>
          <w:lang w:val="en-GB"/>
        </w:rPr>
        <w:t>Explain and estimate the project’s contribution to more circular products</w:t>
      </w:r>
    </w:p>
    <w:p w14:paraId="1E0B5834" w14:textId="77777777" w:rsidR="00F71653" w:rsidRPr="000956E9" w:rsidRDefault="00F71653" w:rsidP="00553345">
      <w:pPr>
        <w:pStyle w:val="ITAbsatzohneNr"/>
        <w:spacing w:after="120"/>
        <w:jc w:val="both"/>
        <w:rPr>
          <w:i/>
          <w:lang w:val="en-GB"/>
        </w:rPr>
      </w:pPr>
    </w:p>
    <w:p w14:paraId="4A2124F4" w14:textId="12DCA8F6" w:rsidR="00EA41D3" w:rsidRDefault="009453D1" w:rsidP="00EA41D3">
      <w:pPr>
        <w:pStyle w:val="ITberschrift11"/>
        <w:rPr>
          <w:lang w:val="en-GB"/>
        </w:rPr>
      </w:pPr>
      <w:bookmarkStart w:id="70" w:name="_Toc27129578"/>
      <w:bookmarkStart w:id="71" w:name="_Toc34314373"/>
      <w:r>
        <w:rPr>
          <w:lang w:val="en-GB"/>
        </w:rPr>
        <w:t>Market failures: c</w:t>
      </w:r>
      <w:r w:rsidR="00553345" w:rsidRPr="00504B99">
        <w:rPr>
          <w:lang w:val="en-GB"/>
        </w:rPr>
        <w:t>oordination problems</w:t>
      </w:r>
      <w:bookmarkEnd w:id="70"/>
      <w:bookmarkEnd w:id="71"/>
    </w:p>
    <w:p w14:paraId="3300A287" w14:textId="0CC2C4AA" w:rsidR="00840147" w:rsidRPr="0005790E" w:rsidRDefault="00EA41D3" w:rsidP="0005790E">
      <w:pPr>
        <w:pStyle w:val="N3"/>
        <w:numPr>
          <w:ilvl w:val="2"/>
          <w:numId w:val="5"/>
        </w:numPr>
        <w:spacing w:before="400" w:after="360"/>
        <w:rPr>
          <w:lang w:val="en-US"/>
        </w:rPr>
      </w:pPr>
      <w:bookmarkStart w:id="72" w:name="_Toc34314374"/>
      <w:r w:rsidRPr="00580401">
        <w:rPr>
          <w:lang w:val="en-US"/>
        </w:rPr>
        <w:t>Coordination failures between companies and research organizations</w:t>
      </w:r>
      <w:bookmarkEnd w:id="72"/>
      <w:r w:rsidR="0005790E" w:rsidRPr="0005790E">
        <w:rPr>
          <w:color w:val="009193"/>
        </w:rPr>
        <w:t xml:space="preserve"> </w:t>
      </w:r>
    </w:p>
    <w:p w14:paraId="7E5E6D34" w14:textId="40039A16" w:rsidR="0005790E" w:rsidRDefault="0005790E" w:rsidP="0005790E">
      <w:pPr>
        <w:pStyle w:val="ITStandard"/>
        <w:rPr>
          <w:lang w:val="en-US"/>
        </w:rPr>
      </w:pPr>
      <w:r w:rsidRPr="00580401">
        <w:rPr>
          <w:lang w:val="en-US"/>
        </w:rPr>
        <w:t xml:space="preserve">The very large number of public and private initiatives to define a mainstream trend to develop the next generation </w:t>
      </w:r>
      <w:r w:rsidR="0092542E">
        <w:rPr>
          <w:lang w:val="en-US"/>
        </w:rPr>
        <w:t>Hydrogen</w:t>
      </w:r>
      <w:r w:rsidRPr="00580401">
        <w:rPr>
          <w:lang w:val="en-US"/>
        </w:rPr>
        <w:t xml:space="preserve"> 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p>
    <w:p w14:paraId="305D9D39" w14:textId="77777777" w:rsidR="0005790E" w:rsidRDefault="0005790E" w:rsidP="0005790E">
      <w:pPr>
        <w:pStyle w:val="ITStandard"/>
        <w:rPr>
          <w:lang w:val="en-US"/>
        </w:rPr>
      </w:pPr>
    </w:p>
    <w:p w14:paraId="2DB35D54" w14:textId="53654101" w:rsidR="0005790E" w:rsidRDefault="0005790E" w:rsidP="0005790E">
      <w:pPr>
        <w:pStyle w:val="ITStandard"/>
        <w:rPr>
          <w:lang w:val="en-US"/>
        </w:rPr>
      </w:pPr>
      <w:r w:rsidRPr="009453D1">
        <w:rPr>
          <w:lang w:val="en-US"/>
        </w:rPr>
        <w:lastRenderedPageBreak/>
        <w:t xml:space="preserve">The </w:t>
      </w:r>
      <w:r w:rsidR="00E9226D" w:rsidRPr="009453D1">
        <w:rPr>
          <w:lang w:val="en-US"/>
        </w:rPr>
        <w:t>goals of research organizations and companies are</w:t>
      </w:r>
      <w:r w:rsidRPr="009453D1">
        <w:rPr>
          <w:lang w:val="en-US"/>
        </w:rPr>
        <w:t xml:space="preserve"> often disconnected</w:t>
      </w:r>
      <w:r w:rsidR="00E9226D" w:rsidRPr="009453D1">
        <w:rPr>
          <w:lang w:val="en-US"/>
        </w:rPr>
        <w:t xml:space="preserve">. The main reason is due to the time horizon under consideration. </w:t>
      </w:r>
      <w:r w:rsidR="00D37958" w:rsidRPr="009453D1">
        <w:rPr>
          <w:lang w:val="en-US"/>
        </w:rPr>
        <w:t xml:space="preserve">While research organizations are often concerned with plausible </w:t>
      </w:r>
      <w:r w:rsidR="009453D1" w:rsidRPr="009453D1">
        <w:rPr>
          <w:lang w:val="en-US"/>
        </w:rPr>
        <w:t>long-term</w:t>
      </w:r>
      <w:r w:rsidR="00D37958" w:rsidRPr="009453D1">
        <w:rPr>
          <w:lang w:val="en-US"/>
        </w:rPr>
        <w:t xml:space="preserve"> trajectories, companies are oriented towards projects that can have clear value added in the short term. This causes a large disconnect between the kind of research that is done by research institutions and the kind of research that </w:t>
      </w:r>
      <w:r w:rsidR="00CE661A" w:rsidRPr="009453D1">
        <w:rPr>
          <w:lang w:val="en-US"/>
        </w:rPr>
        <w:t xml:space="preserve">firms need in order to act. </w:t>
      </w:r>
      <w:r w:rsidR="00741CA6" w:rsidRPr="009453D1">
        <w:rPr>
          <w:lang w:val="en-US"/>
        </w:rPr>
        <w:t xml:space="preserve">In simpler terms, research organizations are often concerned about </w:t>
      </w:r>
      <w:r w:rsidR="00E868E2" w:rsidRPr="009453D1">
        <w:rPr>
          <w:lang w:val="en-US"/>
        </w:rPr>
        <w:t>possible paths the economy could take, whilst companies are concerned more about which paths are more “effective”</w:t>
      </w:r>
      <w:r w:rsidR="009453D1">
        <w:rPr>
          <w:lang w:val="en-US"/>
        </w:rPr>
        <w:t xml:space="preserve"> in terms of direct economic benefits</w:t>
      </w:r>
      <w:r w:rsidR="00E868E2" w:rsidRPr="009453D1">
        <w:rPr>
          <w:lang w:val="en-US"/>
        </w:rPr>
        <w:t>.</w:t>
      </w:r>
    </w:p>
    <w:p w14:paraId="55101E74" w14:textId="77777777" w:rsidR="0005790E" w:rsidRPr="00580401" w:rsidRDefault="0005790E" w:rsidP="0005790E">
      <w:pPr>
        <w:pStyle w:val="ITStandard"/>
        <w:rPr>
          <w:lang w:val="en-US"/>
        </w:rPr>
      </w:pPr>
    </w:p>
    <w:p w14:paraId="07906B11" w14:textId="0B51B682" w:rsidR="0005790E" w:rsidRDefault="0005790E" w:rsidP="0005790E">
      <w:pPr>
        <w:pStyle w:val="ITStandard"/>
        <w:rPr>
          <w:lang w:val="en-US"/>
        </w:rPr>
      </w:pPr>
      <w:r w:rsidRPr="00580401">
        <w:rPr>
          <w:lang w:val="en-US"/>
        </w:rPr>
        <w:t xml:space="preserve">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w:t>
      </w:r>
      <w:r w:rsidRPr="009453D1">
        <w:rPr>
          <w:lang w:val="en-US"/>
        </w:rPr>
        <w:t>organizations and companies, leading to limited communication and increases in coordination failures.</w:t>
      </w:r>
      <w:r w:rsidR="00E868E2" w:rsidRPr="009453D1">
        <w:rPr>
          <w:lang w:val="en-US"/>
        </w:rPr>
        <w:t xml:space="preserve"> This lower </w:t>
      </w:r>
      <w:r w:rsidR="0029040B" w:rsidRPr="009453D1">
        <w:rPr>
          <w:lang w:val="en-US"/>
        </w:rPr>
        <w:t>investment could be attributable to a stricter dichotomy in Europe between public and private financing.</w:t>
      </w:r>
      <w:r w:rsidR="0029040B">
        <w:rPr>
          <w:lang w:val="en-US"/>
        </w:rPr>
        <w:t xml:space="preserve"> </w:t>
      </w:r>
    </w:p>
    <w:p w14:paraId="126572B8" w14:textId="77777777" w:rsidR="0005790E" w:rsidRPr="00580401" w:rsidRDefault="0005790E" w:rsidP="0005790E">
      <w:pPr>
        <w:pStyle w:val="ITStandard"/>
        <w:rPr>
          <w:lang w:val="en-US"/>
        </w:rPr>
      </w:pPr>
    </w:p>
    <w:p w14:paraId="4A68125D" w14:textId="181E9F81" w:rsidR="0005790E" w:rsidRDefault="0005790E" w:rsidP="0005790E">
      <w:pPr>
        <w:pStyle w:val="ITStandard"/>
        <w:rPr>
          <w:lang w:val="en-US"/>
        </w:rPr>
      </w:pPr>
      <w:r w:rsidRPr="00580401">
        <w:rPr>
          <w:lang w:val="en-US"/>
        </w:rPr>
        <w:t xml:space="preserve">In the case of the European </w:t>
      </w:r>
      <w:r w:rsidR="00366ABB">
        <w:rPr>
          <w:lang w:val="en-US"/>
        </w:rPr>
        <w:t>Hydrogen</w:t>
      </w:r>
      <w:r w:rsidR="008406C5">
        <w:rPr>
          <w:lang w:val="en-US"/>
        </w:rPr>
        <w:t xml:space="preserve"> </w:t>
      </w:r>
      <w:r w:rsidR="009453D1">
        <w:rPr>
          <w:lang w:val="en-US"/>
        </w:rPr>
        <w:t>strategic value chain</w:t>
      </w:r>
      <w:r w:rsidRPr="00580401">
        <w:rPr>
          <w:lang w:val="en-US"/>
        </w:rPr>
        <w:t xml:space="preserve">, this lack of coordination between research organizations and companies in most Member States is a major systemic failure. Its outcome is a deficit of growth and competitiveness as compared to other parts of the world, particularly </w:t>
      </w:r>
      <w:r w:rsidR="00E9226D">
        <w:rPr>
          <w:lang w:val="en-US"/>
        </w:rPr>
        <w:t>Japan</w:t>
      </w:r>
      <w:r w:rsidRPr="00580401">
        <w:rPr>
          <w:lang w:val="en-US"/>
        </w:rPr>
        <w:t xml:space="preserve"> and </w:t>
      </w:r>
      <w:r w:rsidR="00E9226D">
        <w:rPr>
          <w:lang w:val="en-US"/>
        </w:rPr>
        <w:t>the United States</w:t>
      </w:r>
      <w:r w:rsidRPr="00580401">
        <w:rPr>
          <w:lang w:val="en-US"/>
        </w:rPr>
        <w:t>. This is reflected in the loss of momentum of European players in research and innovation capacity, particularly visible in the low impact of their patents worldwide.</w:t>
      </w:r>
      <w:r w:rsidR="001A60B8">
        <w:rPr>
          <w:lang w:val="en-US"/>
        </w:rPr>
        <w:t xml:space="preserve"> </w:t>
      </w:r>
    </w:p>
    <w:p w14:paraId="58EEBC9B" w14:textId="77777777" w:rsidR="0005790E" w:rsidRPr="00580401" w:rsidRDefault="0005790E" w:rsidP="0005790E">
      <w:pPr>
        <w:pStyle w:val="ITStandard"/>
        <w:rPr>
          <w:lang w:val="en-US"/>
        </w:rPr>
      </w:pPr>
    </w:p>
    <w:p w14:paraId="1595538D" w14:textId="10D52519" w:rsidR="0005790E" w:rsidRDefault="0005790E" w:rsidP="0005790E">
      <w:pPr>
        <w:pStyle w:val="ITStandard"/>
        <w:rPr>
          <w:lang w:val="en-US"/>
        </w:rPr>
      </w:pPr>
      <w:r w:rsidRPr="00580401">
        <w:rPr>
          <w:lang w:val="en-US"/>
        </w:rPr>
        <w:t xml:space="preserve">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w:t>
      </w:r>
      <w:r w:rsidRPr="009453D1">
        <w:rPr>
          <w:lang w:val="en-US"/>
        </w:rPr>
        <w:t>for partnerships</w:t>
      </w:r>
      <w:r w:rsidR="00146B7D" w:rsidRPr="009453D1">
        <w:rPr>
          <w:lang w:val="en-US"/>
        </w:rPr>
        <w:t>. This means that there could be potential synergies that could be exploited at the more European level in the form of cooperative projects</w:t>
      </w:r>
      <w:r w:rsidR="009453D1" w:rsidRPr="009453D1">
        <w:rPr>
          <w:lang w:val="en-US"/>
        </w:rPr>
        <w:t xml:space="preserve"> if far-reaching connections were facilitated</w:t>
      </w:r>
      <w:r w:rsidR="00146B7D" w:rsidRPr="009453D1">
        <w:rPr>
          <w:lang w:val="en-US"/>
        </w:rPr>
        <w:t>.</w:t>
      </w:r>
    </w:p>
    <w:p w14:paraId="59C67640" w14:textId="77777777" w:rsidR="0005790E" w:rsidRPr="00580401" w:rsidRDefault="0005790E" w:rsidP="0005790E">
      <w:pPr>
        <w:pStyle w:val="ITStandard"/>
        <w:rPr>
          <w:lang w:val="en-US"/>
        </w:rPr>
      </w:pPr>
    </w:p>
    <w:p w14:paraId="430D184B" w14:textId="352245F6" w:rsidR="004D332B" w:rsidRPr="009453D1" w:rsidRDefault="0005790E" w:rsidP="004D332B">
      <w:pPr>
        <w:pStyle w:val="ITStandard"/>
        <w:rPr>
          <w:lang w:val="en-US"/>
        </w:rPr>
      </w:pPr>
      <w:r w:rsidRPr="00580401">
        <w:rPr>
          <w:lang w:val="en-US"/>
        </w:rPr>
        <w:t xml:space="preserve">The IPCEI on </w:t>
      </w:r>
      <w:r w:rsidR="00146B7D">
        <w:rPr>
          <w:lang w:val="en-US"/>
        </w:rPr>
        <w:t>Hydrogen</w:t>
      </w:r>
      <w:r w:rsidRPr="00580401">
        <w:rPr>
          <w:lang w:val="en-US"/>
        </w:rPr>
        <w:t xml:space="preserve"> will promote an intense cooperation between academic partners and industrial partners from </w:t>
      </w:r>
      <w:r w:rsidR="00021953">
        <w:rPr>
          <w:lang w:val="en-US"/>
        </w:rPr>
        <w:t>numerous</w:t>
      </w:r>
      <w:r w:rsidRPr="00580401">
        <w:rPr>
          <w:lang w:val="en-US"/>
        </w:rPr>
        <w:t xml:space="preserve"> different Member States. Market forces alone cannot lead to such cooperation. This major European R&amp;D&amp;I </w:t>
      </w:r>
      <w:r w:rsidR="009453D1">
        <w:rPr>
          <w:lang w:val="en-US"/>
        </w:rPr>
        <w:t xml:space="preserve">and industrial </w:t>
      </w:r>
      <w:r w:rsidRPr="00580401">
        <w:rPr>
          <w:lang w:val="en-US"/>
        </w:rPr>
        <w:t xml:space="preserve">partnership will significantly intensify scientific and technological exchanges between European players from academia and from </w:t>
      </w:r>
      <w:r w:rsidR="009453D1">
        <w:rPr>
          <w:lang w:val="en-US"/>
        </w:rPr>
        <w:t>players across the industrial value chain</w:t>
      </w:r>
      <w:r w:rsidRPr="00580401">
        <w:rPr>
          <w:lang w:val="en-US"/>
        </w:rPr>
        <w:t xml:space="preserve">. As part of the IPCEI on </w:t>
      </w:r>
      <w:r w:rsidR="00DF037E">
        <w:rPr>
          <w:lang w:val="en-US"/>
        </w:rPr>
        <w:t>Hydrogen</w:t>
      </w:r>
      <w:r w:rsidRPr="00580401">
        <w:rPr>
          <w:lang w:val="en-US"/>
        </w:rPr>
        <w:t>, the research agendas of academic laboratories and companies will be better aligned, and exchanges will transcend the borders established by local tropisms. Thus, the ambition of R&amp;D&amp;I activities can be of a higher level.</w:t>
      </w:r>
      <w:r w:rsidR="009453D1">
        <w:rPr>
          <w:lang w:val="en-US"/>
        </w:rPr>
        <w:t xml:space="preserve"> </w:t>
      </w:r>
      <w:r w:rsidRPr="00580401">
        <w:rPr>
          <w:lang w:val="en-US"/>
        </w:rPr>
        <w:t xml:space="preserve">The IPCEI on </w:t>
      </w:r>
      <w:r w:rsidR="003902D7">
        <w:rPr>
          <w:lang w:val="en-US"/>
        </w:rPr>
        <w:t>Hydrogen</w:t>
      </w:r>
      <w:r w:rsidRPr="00580401">
        <w:rPr>
          <w:lang w:val="en-US"/>
        </w:rPr>
        <w:t xml:space="preserve"> initiative will foster new trans-border collaborations between EU companies. Without the IPCEI on </w:t>
      </w:r>
      <w:r w:rsidR="005C71D3">
        <w:rPr>
          <w:lang w:val="en-US"/>
        </w:rPr>
        <w:t>Hydrogen</w:t>
      </w:r>
      <w:r w:rsidRPr="00580401">
        <w:rPr>
          <w:lang w:val="en-US"/>
        </w:rPr>
        <w:t xml:space="preserve">, such collaboration would </w:t>
      </w:r>
      <w:r w:rsidR="009453D1">
        <w:rPr>
          <w:lang w:val="en-US"/>
        </w:rPr>
        <w:t>very likely</w:t>
      </w:r>
      <w:r w:rsidRPr="00580401">
        <w:rPr>
          <w:lang w:val="en-US"/>
        </w:rPr>
        <w:t xml:space="preserve"> not have happen</w:t>
      </w:r>
      <w:r w:rsidR="005C71D3">
        <w:rPr>
          <w:lang w:val="en-US"/>
        </w:rPr>
        <w:t>ed</w:t>
      </w:r>
      <w:r w:rsidRPr="00580401">
        <w:rPr>
          <w:lang w:val="en-US"/>
        </w:rPr>
        <w:t>.</w:t>
      </w:r>
    </w:p>
    <w:p w14:paraId="34074C0D" w14:textId="77777777" w:rsidR="0037292E" w:rsidRDefault="0037292E" w:rsidP="0037292E">
      <w:pPr>
        <w:pStyle w:val="N3"/>
        <w:numPr>
          <w:ilvl w:val="2"/>
          <w:numId w:val="5"/>
        </w:numPr>
        <w:spacing w:before="400" w:after="360"/>
        <w:rPr>
          <w:lang w:val="en-US"/>
        </w:rPr>
      </w:pPr>
      <w:bookmarkStart w:id="73" w:name="_Toc34314375"/>
      <w:r w:rsidRPr="00580401">
        <w:rPr>
          <w:lang w:val="en-US"/>
        </w:rPr>
        <w:t>Coordination failures between European research organizations themselves</w:t>
      </w:r>
      <w:bookmarkEnd w:id="73"/>
    </w:p>
    <w:p w14:paraId="7C6490F4" w14:textId="0D8FE80E" w:rsidR="0037292E" w:rsidRDefault="0037292E" w:rsidP="0037292E">
      <w:pPr>
        <w:pStyle w:val="ITStandard"/>
        <w:rPr>
          <w:lang w:val="en-US"/>
        </w:rPr>
      </w:pPr>
      <w:r w:rsidRPr="00580401">
        <w:rPr>
          <w:lang w:val="en-US"/>
        </w:rPr>
        <w:t xml:space="preserve">Most European research organizations suffer from sub-critical size to engage in advanced research in next generation </w:t>
      </w:r>
      <w:r>
        <w:rPr>
          <w:lang w:val="en-US"/>
        </w:rPr>
        <w:t>hydrogen</w:t>
      </w:r>
      <w:r w:rsidRPr="00580401">
        <w:rPr>
          <w:lang w:val="en-US"/>
        </w:rPr>
        <w:t xml:space="preserve">. Such research activities require heavy resources in </w:t>
      </w:r>
      <w:r w:rsidRPr="00580401">
        <w:rPr>
          <w:lang w:val="en-US"/>
        </w:rPr>
        <w:lastRenderedPageBreak/>
        <w:t>manufacturing equipment and characterization. No European public research laboratories own the full set of equipment included a complete production line to carry out their research activities.</w:t>
      </w:r>
    </w:p>
    <w:p w14:paraId="449FE6E3" w14:textId="77777777" w:rsidR="004B5FE1" w:rsidRPr="00580401" w:rsidRDefault="004B5FE1" w:rsidP="0037292E">
      <w:pPr>
        <w:pStyle w:val="ITStandard"/>
        <w:rPr>
          <w:lang w:val="en-US"/>
        </w:rPr>
      </w:pPr>
    </w:p>
    <w:p w14:paraId="3919DC46" w14:textId="7CA89332" w:rsidR="0037292E" w:rsidRDefault="0037292E" w:rsidP="0037292E">
      <w:pPr>
        <w:pStyle w:val="ITStandard"/>
        <w:rPr>
          <w:lang w:val="en-US"/>
        </w:rPr>
      </w:pPr>
      <w:r w:rsidRPr="00580401">
        <w:rPr>
          <w:lang w:val="en-US"/>
        </w:rPr>
        <w:t xml:space="preserve">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w:t>
      </w:r>
      <w:r>
        <w:rPr>
          <w:lang w:val="en-US"/>
        </w:rPr>
        <w:t>Hydrogen</w:t>
      </w:r>
      <w:r w:rsidR="00C74079">
        <w:rPr>
          <w:lang w:val="en-US"/>
        </w:rPr>
        <w:t xml:space="preserve"> can enable </w:t>
      </w:r>
      <w:r w:rsidR="00DE3B13">
        <w:rPr>
          <w:lang w:val="en-US"/>
        </w:rPr>
        <w:t>knowledge production to be more efficient</w:t>
      </w:r>
      <w:r w:rsidRPr="00580401">
        <w:rPr>
          <w:lang w:val="en-US"/>
        </w:rPr>
        <w:t>.</w:t>
      </w:r>
    </w:p>
    <w:p w14:paraId="456978F7" w14:textId="77777777" w:rsidR="004B5FE1" w:rsidRPr="00580401" w:rsidRDefault="004B5FE1" w:rsidP="0037292E">
      <w:pPr>
        <w:pStyle w:val="ITStandard"/>
        <w:rPr>
          <w:lang w:val="en-US"/>
        </w:rPr>
      </w:pPr>
    </w:p>
    <w:p w14:paraId="429E8F56" w14:textId="7EE2CB20" w:rsidR="0037292E" w:rsidRPr="0037292E" w:rsidRDefault="0037292E" w:rsidP="009453D1">
      <w:pPr>
        <w:pStyle w:val="ITStandard"/>
        <w:rPr>
          <w:lang w:val="en-US"/>
        </w:rPr>
      </w:pPr>
      <w:r w:rsidRPr="00580401">
        <w:rPr>
          <w:lang w:val="en-US"/>
        </w:rPr>
        <w:t xml:space="preserve">The IPCEI on </w:t>
      </w:r>
      <w:r w:rsidR="00DE3B13">
        <w:rPr>
          <w:lang w:val="en-US"/>
        </w:rPr>
        <w:t>Hydrogen</w:t>
      </w:r>
      <w:r w:rsidRPr="00580401">
        <w:rPr>
          <w:lang w:val="en-US"/>
        </w:rPr>
        <w:t xml:space="preserve">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advanced materials for </w:t>
      </w:r>
      <w:r w:rsidR="0092542E">
        <w:rPr>
          <w:lang w:val="en-US"/>
        </w:rPr>
        <w:t>Hydrogen</w:t>
      </w:r>
      <w:r w:rsidRPr="00580401">
        <w:rPr>
          <w:lang w:val="en-US"/>
        </w:rPr>
        <w:t xml:space="preserve"> and next generation </w:t>
      </w:r>
      <w:r w:rsidR="0092542E">
        <w:rPr>
          <w:lang w:val="en-US"/>
        </w:rPr>
        <w:t>Hydrogen</w:t>
      </w:r>
      <w:r w:rsidRPr="00580401">
        <w:rPr>
          <w:lang w:val="en-US"/>
        </w:rPr>
        <w:t>, considered to be strategic for Europe.</w:t>
      </w:r>
    </w:p>
    <w:p w14:paraId="29D21A9F" w14:textId="77777777" w:rsidR="00AA19BE" w:rsidRPr="00580401" w:rsidRDefault="00AA19BE" w:rsidP="00AA19BE">
      <w:pPr>
        <w:pStyle w:val="N3"/>
        <w:numPr>
          <w:ilvl w:val="2"/>
          <w:numId w:val="5"/>
        </w:numPr>
        <w:spacing w:before="400" w:after="360"/>
        <w:rPr>
          <w:lang w:val="en-US"/>
        </w:rPr>
      </w:pPr>
      <w:bookmarkStart w:id="74" w:name="_Toc34314376"/>
      <w:r w:rsidRPr="00580401">
        <w:rPr>
          <w:lang w:val="en-US"/>
        </w:rPr>
        <w:t>Coordination failures between SMEs and industry leaders</w:t>
      </w:r>
      <w:bookmarkEnd w:id="74"/>
    </w:p>
    <w:p w14:paraId="602ADBD1" w14:textId="5D4C5B71" w:rsidR="00AA19BE" w:rsidRDefault="00AA19BE" w:rsidP="00AA19BE">
      <w:pPr>
        <w:pStyle w:val="ITStandard"/>
        <w:rPr>
          <w:lang w:val="en-US"/>
        </w:rPr>
      </w:pPr>
      <w:r w:rsidRPr="00580401">
        <w:rPr>
          <w:lang w:val="en-US"/>
        </w:rPr>
        <w:t xml:space="preserve">The IPCEI on </w:t>
      </w:r>
      <w:r w:rsidR="004E3278">
        <w:rPr>
          <w:lang w:val="en-US"/>
        </w:rPr>
        <w:t>Hydrogen</w:t>
      </w:r>
      <w:r w:rsidRPr="00580401">
        <w:rPr>
          <w:lang w:val="en-US"/>
        </w:rPr>
        <w:t xml:space="preserve"> will provide SMEs with access to R&amp;D&amp;I activities and </w:t>
      </w:r>
      <w:r w:rsidR="009453D1">
        <w:rPr>
          <w:lang w:val="en-US"/>
        </w:rPr>
        <w:t>innovative</w:t>
      </w:r>
      <w:r w:rsidRPr="00580401">
        <w:rPr>
          <w:lang w:val="en-US"/>
        </w:rPr>
        <w:t xml:space="preserve"> infrastructure that they would not have accessed in the absence of the project. Without State aid, </w:t>
      </w:r>
      <w:proofErr w:type="spellStart"/>
      <w:r w:rsidR="003E7F39">
        <w:rPr>
          <w:lang w:val="en-US"/>
        </w:rPr>
        <w:t>McPhy</w:t>
      </w:r>
      <w:proofErr w:type="spellEnd"/>
      <w:r w:rsidRPr="00580401">
        <w:rPr>
          <w:lang w:val="en-US"/>
        </w:rPr>
        <w:t xml:space="preserve"> would work with some of these </w:t>
      </w:r>
      <w:r w:rsidRPr="007603A0">
        <w:rPr>
          <w:lang w:val="en-US"/>
        </w:rPr>
        <w:t xml:space="preserve">SMEs in a </w:t>
      </w:r>
      <w:r w:rsidR="009453D1">
        <w:rPr>
          <w:lang w:val="en-US"/>
        </w:rPr>
        <w:t xml:space="preserve">standard </w:t>
      </w:r>
      <w:r w:rsidRPr="007603A0">
        <w:rPr>
          <w:lang w:val="en-US"/>
        </w:rPr>
        <w:t xml:space="preserve">"client-supplier" logic, rather than associate them as partners and allow them to anticipate technological breakthroughs. Thus, most of these SMEs simply would not have the ability to work on these </w:t>
      </w:r>
      <w:r w:rsidR="009453D1">
        <w:rPr>
          <w:lang w:val="en-US"/>
        </w:rPr>
        <w:t xml:space="preserve">highly challenging </w:t>
      </w:r>
      <w:r w:rsidRPr="007603A0">
        <w:rPr>
          <w:lang w:val="en-US"/>
        </w:rPr>
        <w:t>technological areas.</w:t>
      </w:r>
    </w:p>
    <w:p w14:paraId="7A528826" w14:textId="77777777" w:rsidR="004B5FE1" w:rsidRPr="007603A0" w:rsidRDefault="004B5FE1" w:rsidP="00AA19BE">
      <w:pPr>
        <w:pStyle w:val="ITStandard"/>
        <w:rPr>
          <w:lang w:val="en-US"/>
        </w:rPr>
      </w:pPr>
    </w:p>
    <w:p w14:paraId="2E61398E" w14:textId="6DAEB37E" w:rsidR="00A16AC1" w:rsidRPr="00CE544D" w:rsidRDefault="00AA19BE" w:rsidP="00AA19BE">
      <w:pPr>
        <w:pStyle w:val="ITStandard"/>
        <w:rPr>
          <w:lang w:val="en-US"/>
        </w:rPr>
      </w:pPr>
      <w:r w:rsidRPr="007603A0">
        <w:rPr>
          <w:lang w:val="en-US"/>
        </w:rPr>
        <w:t xml:space="preserve">The State aid encourages many European SMEs </w:t>
      </w:r>
      <w:r w:rsidRPr="00580401">
        <w:rPr>
          <w:lang w:val="en-US"/>
        </w:rPr>
        <w:t xml:space="preserve">to collaborate and invest in R&amp;D&amp;I, by pooling and sharing risks. The project will enable the actors to achieve collectively the critical size that is needed to carry out advanced </w:t>
      </w:r>
      <w:r w:rsidR="0063254D">
        <w:rPr>
          <w:lang w:val="en-US"/>
        </w:rPr>
        <w:t>h</w:t>
      </w:r>
      <w:r w:rsidR="0092542E">
        <w:rPr>
          <w:lang w:val="en-US"/>
        </w:rPr>
        <w:t>ydrogen</w:t>
      </w:r>
      <w:r w:rsidR="0092542E" w:rsidRPr="00580401">
        <w:rPr>
          <w:lang w:val="en-US"/>
        </w:rPr>
        <w:t xml:space="preserve"> </w:t>
      </w:r>
      <w:r w:rsidRPr="00580401">
        <w:rPr>
          <w:lang w:val="en-US"/>
        </w:rPr>
        <w:t xml:space="preserve">R&amp;D&amp;I activities. European SMEs in the </w:t>
      </w:r>
      <w:r w:rsidR="004E3278">
        <w:rPr>
          <w:lang w:val="en-US"/>
        </w:rPr>
        <w:t>hydrogen</w:t>
      </w:r>
      <w:r w:rsidRPr="00580401">
        <w:rPr>
          <w:lang w:val="en-US"/>
        </w:rPr>
        <w:t xml:space="preserve"> sector will coordinate R&amp;D&amp;I activities with </w:t>
      </w:r>
      <w:r w:rsidR="0063254D">
        <w:rPr>
          <w:lang w:val="en-US"/>
        </w:rPr>
        <w:t xml:space="preserve">much </w:t>
      </w:r>
      <w:r w:rsidRPr="00580401">
        <w:rPr>
          <w:lang w:val="en-US"/>
        </w:rPr>
        <w:t>high</w:t>
      </w:r>
      <w:r w:rsidR="0063254D">
        <w:rPr>
          <w:lang w:val="en-US"/>
        </w:rPr>
        <w:t>er</w:t>
      </w:r>
      <w:r w:rsidRPr="00580401">
        <w:rPr>
          <w:lang w:val="en-US"/>
        </w:rPr>
        <w:t xml:space="preserve"> levels of ambition and risk.</w:t>
      </w:r>
    </w:p>
    <w:p w14:paraId="21DA5ABD" w14:textId="77777777" w:rsidR="004E3278" w:rsidRDefault="004E3278" w:rsidP="004E3278">
      <w:pPr>
        <w:pStyle w:val="N3"/>
        <w:numPr>
          <w:ilvl w:val="2"/>
          <w:numId w:val="5"/>
        </w:numPr>
        <w:spacing w:before="400" w:after="360"/>
        <w:rPr>
          <w:lang w:val="en-US"/>
        </w:rPr>
      </w:pPr>
      <w:bookmarkStart w:id="75" w:name="_Toc34314377"/>
      <w:r w:rsidRPr="00580401">
        <w:rPr>
          <w:lang w:val="en-US"/>
        </w:rPr>
        <w:t>Coordination failures between European clusters</w:t>
      </w:r>
      <w:bookmarkEnd w:id="75"/>
    </w:p>
    <w:p w14:paraId="6063FEC9" w14:textId="54885127" w:rsidR="004E3278" w:rsidRDefault="0063254D" w:rsidP="004E3278">
      <w:pPr>
        <w:pStyle w:val="ITStandard"/>
        <w:rPr>
          <w:lang w:val="en-US"/>
        </w:rPr>
      </w:pPr>
      <w:bookmarkStart w:id="76" w:name="_Toc27129579"/>
      <w:r>
        <w:rPr>
          <w:lang w:val="en-US"/>
        </w:rPr>
        <w:t xml:space="preserve">The </w:t>
      </w:r>
      <w:r w:rsidR="004E3278" w:rsidRPr="00580401">
        <w:rPr>
          <w:lang w:val="en-US"/>
        </w:rPr>
        <w:t xml:space="preserve">European </w:t>
      </w:r>
      <w:r>
        <w:rPr>
          <w:lang w:val="en-US"/>
        </w:rPr>
        <w:t>h</w:t>
      </w:r>
      <w:r w:rsidR="004E3278">
        <w:rPr>
          <w:lang w:val="en-US"/>
        </w:rPr>
        <w:t xml:space="preserve">ydrogen </w:t>
      </w:r>
      <w:r>
        <w:rPr>
          <w:lang w:val="en-US"/>
        </w:rPr>
        <w:t>industrial value chain</w:t>
      </w:r>
      <w:r w:rsidR="004E3278">
        <w:rPr>
          <w:lang w:val="en-US"/>
        </w:rPr>
        <w:t xml:space="preserve"> </w:t>
      </w:r>
      <w:r w:rsidR="00CE544D" w:rsidRPr="00580401">
        <w:rPr>
          <w:lang w:val="en-US"/>
        </w:rPr>
        <w:t>is</w:t>
      </w:r>
      <w:r w:rsidR="004E3278" w:rsidRPr="00580401">
        <w:rPr>
          <w:lang w:val="en-US"/>
        </w:rPr>
        <w:t xml:space="preserve"> limited in size </w:t>
      </w:r>
      <w:r>
        <w:rPr>
          <w:lang w:val="en-US"/>
        </w:rPr>
        <w:t>and scope because of the market’s infancy and lack of business / technological opportunities</w:t>
      </w:r>
      <w:r w:rsidR="004E3278" w:rsidRPr="00580401">
        <w:rPr>
          <w:lang w:val="en-US"/>
        </w:rPr>
        <w:t xml:space="preserve">. </w:t>
      </w:r>
      <w:r>
        <w:rPr>
          <w:lang w:val="en-US"/>
        </w:rPr>
        <w:t>It is</w:t>
      </w:r>
      <w:r w:rsidR="004E3278" w:rsidRPr="00580401">
        <w:rPr>
          <w:lang w:val="en-US"/>
        </w:rPr>
        <w:t xml:space="preserve"> insufficiently coordinated to </w:t>
      </w:r>
      <w:r>
        <w:rPr>
          <w:lang w:val="en-US"/>
        </w:rPr>
        <w:t xml:space="preserve">foster complementarities, synergies, learning curves that are key in order to </w:t>
      </w:r>
      <w:r w:rsidR="004E3278" w:rsidRPr="00580401">
        <w:rPr>
          <w:lang w:val="en-US"/>
        </w:rPr>
        <w:t xml:space="preserve">compete globally. The weakness of cross-frontier public funding for large projects leads each cluster’s actors to carry out their R&amp;D&amp;I activities in a </w:t>
      </w:r>
      <w:r>
        <w:rPr>
          <w:lang w:val="en-US"/>
        </w:rPr>
        <w:t xml:space="preserve">regional </w:t>
      </w:r>
      <w:r w:rsidR="004E3278" w:rsidRPr="00580401">
        <w:rPr>
          <w:lang w:val="en-US"/>
        </w:rPr>
        <w:t>logic</w:t>
      </w:r>
      <w:r>
        <w:rPr>
          <w:lang w:val="en-US"/>
        </w:rPr>
        <w:t>, e.g. at a level of a city that wants to purchase a dozen hydrogen buses with the associated hydrogen infrastructure</w:t>
      </w:r>
      <w:r w:rsidR="004E3278" w:rsidRPr="00580401">
        <w:rPr>
          <w:lang w:val="en-US"/>
        </w:rPr>
        <w:t>. The weakness of cooperation between European clusters leads to redundancies, neglecting synergies and significant complementarities, and finally to significant losses in terms of scientific and technological productivity.</w:t>
      </w:r>
    </w:p>
    <w:p w14:paraId="27843B65" w14:textId="77777777" w:rsidR="004B5FE1" w:rsidRPr="00580401" w:rsidRDefault="004B5FE1" w:rsidP="004E3278">
      <w:pPr>
        <w:pStyle w:val="ITStandard"/>
        <w:rPr>
          <w:lang w:val="en-US"/>
        </w:rPr>
      </w:pPr>
    </w:p>
    <w:p w14:paraId="773252C9" w14:textId="719887B0" w:rsidR="004E3278" w:rsidRPr="00580401" w:rsidRDefault="004E3278" w:rsidP="004E3278">
      <w:pPr>
        <w:pStyle w:val="ITStandard"/>
        <w:rPr>
          <w:lang w:val="en-US"/>
        </w:rPr>
      </w:pPr>
      <w:r w:rsidRPr="00580401">
        <w:rPr>
          <w:lang w:val="en-US"/>
        </w:rPr>
        <w:t xml:space="preserve">The scientific and technological objectives of the IPCEI on </w:t>
      </w:r>
      <w:r>
        <w:rPr>
          <w:lang w:val="en-US"/>
        </w:rPr>
        <w:t>Hydrogen</w:t>
      </w:r>
      <w:r w:rsidR="00EC6EE4">
        <w:rPr>
          <w:lang w:val="en-US"/>
        </w:rPr>
        <w:t xml:space="preserve"> constitute a major scientific, technological and organization</w:t>
      </w:r>
      <w:r w:rsidR="0063254D">
        <w:rPr>
          <w:lang w:val="en-US"/>
        </w:rPr>
        <w:t>al</w:t>
      </w:r>
      <w:r w:rsidR="00EC6EE4">
        <w:rPr>
          <w:lang w:val="en-US"/>
        </w:rPr>
        <w:t xml:space="preserve"> challenge</w:t>
      </w:r>
      <w:r w:rsidRPr="00580401">
        <w:rPr>
          <w:lang w:val="en-US"/>
        </w:rPr>
        <w:t xml:space="preserve">, particularly for the development of new technology platforms </w:t>
      </w:r>
      <w:r w:rsidR="00EC6EE4">
        <w:rPr>
          <w:lang w:val="en-US"/>
        </w:rPr>
        <w:t>and</w:t>
      </w:r>
      <w:r w:rsidRPr="00580401">
        <w:rPr>
          <w:lang w:val="en-US"/>
        </w:rPr>
        <w:t xml:space="preserve"> </w:t>
      </w:r>
      <w:r w:rsidR="00EC6EE4">
        <w:rPr>
          <w:lang w:val="en-US"/>
        </w:rPr>
        <w:t>pilot lines</w:t>
      </w:r>
      <w:r w:rsidRPr="00580401">
        <w:rPr>
          <w:lang w:val="en-US"/>
        </w:rPr>
        <w:t xml:space="preserve">. All players </w:t>
      </w:r>
      <w:r w:rsidR="0063254D">
        <w:rPr>
          <w:lang w:val="en-US"/>
        </w:rPr>
        <w:t>across</w:t>
      </w:r>
      <w:r w:rsidRPr="00580401">
        <w:rPr>
          <w:lang w:val="en-US"/>
        </w:rPr>
        <w:t xml:space="preserve"> the European </w:t>
      </w:r>
      <w:r w:rsidR="0063254D">
        <w:rPr>
          <w:lang w:val="en-US"/>
        </w:rPr>
        <w:t>industrial value chain</w:t>
      </w:r>
      <w:r w:rsidRPr="00580401">
        <w:rPr>
          <w:lang w:val="en-US"/>
        </w:rPr>
        <w:t xml:space="preserve"> </w:t>
      </w:r>
      <w:r w:rsidRPr="00580401">
        <w:rPr>
          <w:lang w:val="en-US"/>
        </w:rPr>
        <w:lastRenderedPageBreak/>
        <w:t xml:space="preserve">must engage in closely coordinated R&amp;D&amp;I </w:t>
      </w:r>
      <w:r w:rsidR="0063254D">
        <w:rPr>
          <w:lang w:val="en-US"/>
        </w:rPr>
        <w:t xml:space="preserve">and FID </w:t>
      </w:r>
      <w:r w:rsidRPr="00580401">
        <w:rPr>
          <w:lang w:val="en-US"/>
        </w:rPr>
        <w:t>activities to achieve this development, reducing redundancies, developing synergies and complementarities.</w:t>
      </w:r>
    </w:p>
    <w:p w14:paraId="1BDE2171" w14:textId="77777777" w:rsidR="004E3278" w:rsidRPr="00580401" w:rsidRDefault="004E3278" w:rsidP="004E3278">
      <w:pPr>
        <w:pStyle w:val="N3"/>
        <w:numPr>
          <w:ilvl w:val="2"/>
          <w:numId w:val="5"/>
        </w:numPr>
        <w:spacing w:before="400" w:after="360"/>
        <w:rPr>
          <w:lang w:val="en-US"/>
        </w:rPr>
      </w:pPr>
      <w:bookmarkStart w:id="77" w:name="_Toc34314378"/>
      <w:bookmarkEnd w:id="76"/>
      <w:r w:rsidRPr="00580401">
        <w:rPr>
          <w:lang w:val="en-US"/>
        </w:rPr>
        <w:t>Coordination failures of a very large-scale R&amp;D project</w:t>
      </w:r>
      <w:bookmarkEnd w:id="77"/>
    </w:p>
    <w:p w14:paraId="4C48F5AB" w14:textId="30D08175" w:rsidR="001533EE" w:rsidRDefault="001533EE" w:rsidP="0063254D">
      <w:pPr>
        <w:pStyle w:val="ITStandard"/>
        <w:rPr>
          <w:lang w:val="en-US"/>
        </w:rPr>
      </w:pPr>
      <w:r w:rsidRPr="00580401">
        <w:rPr>
          <w:lang w:val="en-US"/>
        </w:rPr>
        <w:t xml:space="preserve">The scope, scale and the </w:t>
      </w:r>
      <w:r w:rsidR="0063254D">
        <w:rPr>
          <w:lang w:val="en-US"/>
        </w:rPr>
        <w:t xml:space="preserve">high </w:t>
      </w:r>
      <w:r w:rsidRPr="00580401">
        <w:rPr>
          <w:lang w:val="en-US"/>
        </w:rPr>
        <w:t xml:space="preserve">scientific and technological complexity level of </w:t>
      </w:r>
      <w:r w:rsidR="0063254D">
        <w:rPr>
          <w:lang w:val="en-US"/>
        </w:rPr>
        <w:t xml:space="preserve">the </w:t>
      </w:r>
      <w:r w:rsidRPr="00580401">
        <w:rPr>
          <w:lang w:val="en-US"/>
        </w:rPr>
        <w:t xml:space="preserve">IPCEI on </w:t>
      </w:r>
      <w:r>
        <w:rPr>
          <w:lang w:val="en-US"/>
        </w:rPr>
        <w:t>Hydrogen</w:t>
      </w:r>
      <w:r w:rsidRPr="00580401">
        <w:rPr>
          <w:lang w:val="en-US"/>
        </w:rPr>
        <w:t xml:space="preserve"> require joint work amongst a </w:t>
      </w:r>
      <w:r w:rsidR="0063254D">
        <w:rPr>
          <w:lang w:val="en-US"/>
        </w:rPr>
        <w:t xml:space="preserve">very </w:t>
      </w:r>
      <w:r w:rsidRPr="00580401">
        <w:rPr>
          <w:lang w:val="en-US"/>
        </w:rPr>
        <w:t xml:space="preserve">large number of actors, </w:t>
      </w:r>
      <w:r>
        <w:rPr>
          <w:lang w:val="en-US"/>
        </w:rPr>
        <w:t xml:space="preserve">most of them industrial </w:t>
      </w:r>
      <w:r w:rsidRPr="00580401">
        <w:rPr>
          <w:lang w:val="en-US"/>
        </w:rPr>
        <w:t xml:space="preserve">companies and </w:t>
      </w:r>
      <w:r>
        <w:rPr>
          <w:lang w:val="en-US"/>
        </w:rPr>
        <w:t xml:space="preserve">some being </w:t>
      </w:r>
      <w:r w:rsidRPr="00580401">
        <w:rPr>
          <w:lang w:val="en-US"/>
        </w:rPr>
        <w:t>public research organizations and university laboratories.</w:t>
      </w:r>
    </w:p>
    <w:p w14:paraId="2186E76E" w14:textId="77777777" w:rsidR="00C12B52" w:rsidRPr="00580401" w:rsidRDefault="00C12B52" w:rsidP="001533EE">
      <w:pPr>
        <w:pStyle w:val="ITStandard"/>
        <w:rPr>
          <w:lang w:val="en-US"/>
        </w:rPr>
      </w:pPr>
    </w:p>
    <w:p w14:paraId="26057F02" w14:textId="00FAA867" w:rsidR="001533EE" w:rsidRDefault="001533EE" w:rsidP="0063254D">
      <w:pPr>
        <w:pStyle w:val="ITStandard"/>
        <w:rPr>
          <w:lang w:val="en-US"/>
        </w:rPr>
      </w:pPr>
      <w:r w:rsidRPr="00580401">
        <w:rPr>
          <w:lang w:val="en-US"/>
        </w:rPr>
        <w:t xml:space="preserve">The intensity of collaboration inside IPCEI on </w:t>
      </w:r>
      <w:r w:rsidR="00603118">
        <w:rPr>
          <w:lang w:val="en-US"/>
        </w:rPr>
        <w:t>Hydrogen</w:t>
      </w:r>
      <w:r w:rsidRPr="00580401">
        <w:rPr>
          <w:lang w:val="en-US"/>
        </w:rPr>
        <w:t xml:space="preserve"> is very important, program partners will work in a very strong interdisciplinary sense, which could not be mobilized without the State aid. The results obtained by each partner will impact the other partners' actions. The collaboration must be coordinated in a very close and dynamic way, in order to get the best results from trials and error experiences of R&amp;D&amp;I </w:t>
      </w:r>
      <w:r w:rsidR="0063254D">
        <w:rPr>
          <w:lang w:val="en-US"/>
        </w:rPr>
        <w:t xml:space="preserve">and FID </w:t>
      </w:r>
      <w:r w:rsidRPr="00580401">
        <w:rPr>
          <w:lang w:val="en-US"/>
        </w:rPr>
        <w:t xml:space="preserve">activities, as well as to reorient all work packages as a result of the progress of each partner, so that the R&amp;D&amp;I </w:t>
      </w:r>
      <w:r w:rsidR="0063254D">
        <w:rPr>
          <w:lang w:val="en-US"/>
        </w:rPr>
        <w:t xml:space="preserve">and FID </w:t>
      </w:r>
      <w:r w:rsidRPr="00580401">
        <w:rPr>
          <w:lang w:val="en-US"/>
        </w:rPr>
        <w:t>program can achieve its objectives. Round trips will be necessary between the different partners to coordinate their work, in order to remove the technological barriers that will be identified.</w:t>
      </w:r>
      <w:r w:rsidR="0063254D">
        <w:rPr>
          <w:lang w:val="en-US"/>
        </w:rPr>
        <w:t xml:space="preserve"> This is a huge task.</w:t>
      </w:r>
    </w:p>
    <w:p w14:paraId="3215D26E" w14:textId="77777777" w:rsidR="0063254D" w:rsidRPr="00580401" w:rsidRDefault="0063254D" w:rsidP="0063254D">
      <w:pPr>
        <w:pStyle w:val="ITStandard"/>
        <w:rPr>
          <w:lang w:val="en-US"/>
        </w:rPr>
      </w:pPr>
    </w:p>
    <w:p w14:paraId="3BE63A0E" w14:textId="225352FA" w:rsidR="001533EE" w:rsidRDefault="001533EE" w:rsidP="0063254D">
      <w:pPr>
        <w:pStyle w:val="ITStandard"/>
        <w:rPr>
          <w:lang w:val="en-US"/>
        </w:rPr>
      </w:pPr>
      <w:r w:rsidRPr="00580401">
        <w:rPr>
          <w:lang w:val="en-US"/>
        </w:rPr>
        <w:t xml:space="preserve">State aid to partners of the project IPCEI on </w:t>
      </w:r>
      <w:r w:rsidR="00603118">
        <w:rPr>
          <w:lang w:val="en-US"/>
        </w:rPr>
        <w:t>Hydrogen</w:t>
      </w:r>
      <w:r w:rsidRPr="00580401">
        <w:rPr>
          <w:lang w:val="en-US"/>
        </w:rPr>
        <w:t xml:space="preserve"> deeply strengthens the coordination of the consortium. The disbursement of the public funding will be spread over </w:t>
      </w:r>
      <w:r w:rsidR="003C1C29">
        <w:rPr>
          <w:lang w:val="en-US"/>
        </w:rPr>
        <w:t>the</w:t>
      </w:r>
      <w:r w:rsidRPr="00580401">
        <w:rPr>
          <w:lang w:val="en-US"/>
        </w:rPr>
        <w:t xml:space="preserve"> lifetime of the project, thus necessitating a very close monitoring by public authorities through progress reports, milestones, etc. All partners know that they must progress together towards the achievement of IPCEI on </w:t>
      </w:r>
      <w:r w:rsidR="00A9663F">
        <w:rPr>
          <w:lang w:val="en-US"/>
        </w:rPr>
        <w:t>Hydrogen</w:t>
      </w:r>
      <w:r w:rsidRPr="00580401">
        <w:rPr>
          <w:lang w:val="en-US"/>
        </w:rPr>
        <w:t xml:space="preserve"> objectives to get the public funding. Thus, the State aid gives each partner very strong dynamic incentives to overcome the difficulties of such a large-scale and long-lasting project. It makes possible to set up a very large European R&amp;D partnership which constitutes an efficient and responsive mode of organization, able to </w:t>
      </w:r>
      <w:proofErr w:type="spellStart"/>
      <w:r w:rsidRPr="00580401">
        <w:rPr>
          <w:lang w:val="en-US"/>
        </w:rPr>
        <w:t>catalyse</w:t>
      </w:r>
      <w:proofErr w:type="spellEnd"/>
      <w:r w:rsidRPr="00580401">
        <w:rPr>
          <w:lang w:val="en-US"/>
        </w:rPr>
        <w:t xml:space="preserve"> synergies between partners and ensure gathering and coordination of the broad spectrum of necessary sector skills for the realization of such an ambitious project. Major European players in the </w:t>
      </w:r>
      <w:r w:rsidR="0092542E">
        <w:rPr>
          <w:lang w:val="en-US"/>
        </w:rPr>
        <w:t>hydrogen</w:t>
      </w:r>
      <w:r w:rsidR="0092542E" w:rsidRPr="00580401">
        <w:rPr>
          <w:lang w:val="en-US"/>
        </w:rPr>
        <w:t xml:space="preserve"> </w:t>
      </w:r>
      <w:r w:rsidRPr="00580401">
        <w:rPr>
          <w:lang w:val="en-US"/>
        </w:rPr>
        <w:t xml:space="preserve">field will all work together for the first time in a collaborative approach around a major unifying R&amp;D&amp;I </w:t>
      </w:r>
      <w:r w:rsidR="00F564CF">
        <w:rPr>
          <w:lang w:val="en-US"/>
        </w:rPr>
        <w:t xml:space="preserve">and industrial </w:t>
      </w:r>
      <w:r w:rsidRPr="00580401">
        <w:rPr>
          <w:lang w:val="en-US"/>
        </w:rPr>
        <w:t xml:space="preserve">program, </w:t>
      </w:r>
      <w:r w:rsidR="00F564CF">
        <w:rPr>
          <w:lang w:val="en-US"/>
        </w:rPr>
        <w:t xml:space="preserve">kick-starting the </w:t>
      </w:r>
      <w:proofErr w:type="spellStart"/>
      <w:r w:rsidR="00F564CF">
        <w:rPr>
          <w:lang w:val="en-US"/>
        </w:rPr>
        <w:t>Europan</w:t>
      </w:r>
      <w:proofErr w:type="spellEnd"/>
      <w:r w:rsidR="00F564CF">
        <w:rPr>
          <w:lang w:val="en-US"/>
        </w:rPr>
        <w:t xml:space="preserve"> hydrogen market, as well as </w:t>
      </w:r>
      <w:r w:rsidRPr="00580401">
        <w:rPr>
          <w:lang w:val="en-US"/>
        </w:rPr>
        <w:t>lowering the technical and economic barriers.</w:t>
      </w:r>
    </w:p>
    <w:p w14:paraId="1BA91538" w14:textId="77777777" w:rsidR="0018076D" w:rsidRPr="00580401" w:rsidRDefault="0018076D" w:rsidP="0018076D">
      <w:pPr>
        <w:pStyle w:val="N3"/>
        <w:numPr>
          <w:ilvl w:val="2"/>
          <w:numId w:val="5"/>
        </w:numPr>
        <w:spacing w:before="400" w:after="360"/>
        <w:rPr>
          <w:lang w:val="en-US"/>
        </w:rPr>
      </w:pPr>
      <w:bookmarkStart w:id="78" w:name="_Toc34314379"/>
      <w:r w:rsidRPr="00580401">
        <w:rPr>
          <w:lang w:val="en-US"/>
        </w:rPr>
        <w:t>Coordination failures associated with contractual incompleteness</w:t>
      </w:r>
      <w:bookmarkEnd w:id="78"/>
    </w:p>
    <w:p w14:paraId="74B16181" w14:textId="6CBAF00F" w:rsidR="00F170B5" w:rsidRDefault="00F170B5" w:rsidP="006F6B69">
      <w:pPr>
        <w:pStyle w:val="ITStandard"/>
        <w:rPr>
          <w:lang w:val="en-US"/>
        </w:rPr>
      </w:pPr>
      <w:r w:rsidRPr="00580401">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p>
    <w:p w14:paraId="4F6936D5" w14:textId="77777777" w:rsidR="00C12B52" w:rsidRPr="00580401" w:rsidRDefault="00C12B52" w:rsidP="00F170B5">
      <w:pPr>
        <w:pStyle w:val="ITStandard"/>
        <w:rPr>
          <w:lang w:val="en-US"/>
        </w:rPr>
      </w:pPr>
    </w:p>
    <w:p w14:paraId="53F67E35" w14:textId="44D89A83" w:rsidR="00F170B5" w:rsidRDefault="00F170B5" w:rsidP="006F6B69">
      <w:pPr>
        <w:pStyle w:val="ITStandard"/>
        <w:rPr>
          <w:lang w:val="en-US"/>
        </w:rPr>
      </w:pPr>
      <w:r w:rsidRPr="00580401">
        <w:rPr>
          <w:lang w:val="en-US"/>
        </w:rPr>
        <w:t xml:space="preserve">Contractual incompleteness may encourage opportunistic partners' </w:t>
      </w:r>
      <w:proofErr w:type="spellStart"/>
      <w:r w:rsidRPr="00580401">
        <w:rPr>
          <w:lang w:val="en-US"/>
        </w:rPr>
        <w:t>behaviours</w:t>
      </w:r>
      <w:proofErr w:type="spellEnd"/>
      <w:r w:rsidRPr="00580401">
        <w:rPr>
          <w:lang w:val="en-US"/>
        </w:rPr>
        <w:t xml:space="preserve">, reducing their commitment to the collaborative R&amp;D&amp;I project. In such context, cooperation is rendered very unstable by the alternative opportunities that are offered to the partners. The </w:t>
      </w:r>
      <w:r w:rsidRPr="00580401">
        <w:rPr>
          <w:lang w:val="en-US"/>
        </w:rPr>
        <w:lastRenderedPageBreak/>
        <w:t xml:space="preserve">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w:t>
      </w:r>
      <w:r w:rsidR="009344B4">
        <w:rPr>
          <w:lang w:val="en-US"/>
        </w:rPr>
        <w:t>IPCEI on Hydrogen</w:t>
      </w:r>
      <w:r w:rsidRPr="00580401">
        <w:rPr>
          <w:lang w:val="en-US"/>
        </w:rPr>
        <w:t>.</w:t>
      </w:r>
    </w:p>
    <w:p w14:paraId="12697B59" w14:textId="77777777" w:rsidR="00C12B52" w:rsidRPr="00580401" w:rsidRDefault="00C12B52" w:rsidP="00F170B5">
      <w:pPr>
        <w:pStyle w:val="ITStandard"/>
        <w:rPr>
          <w:lang w:val="en-US"/>
        </w:rPr>
      </w:pPr>
    </w:p>
    <w:p w14:paraId="3254AA1F" w14:textId="2553AD9E" w:rsidR="00F170B5" w:rsidRDefault="00F170B5" w:rsidP="006F6B69">
      <w:pPr>
        <w:pStyle w:val="ITStandard"/>
        <w:rPr>
          <w:lang w:val="en-US"/>
        </w:rPr>
      </w:pPr>
      <w:r w:rsidRPr="00580401">
        <w:rPr>
          <w:lang w:val="en-US"/>
        </w:rPr>
        <w:t xml:space="preserve">A very large collaborative R&amp;D&amp;I project like </w:t>
      </w:r>
      <w:r w:rsidR="009344B4">
        <w:rPr>
          <w:lang w:val="en-US"/>
        </w:rPr>
        <w:t>IPCEI on Hydrogen</w:t>
      </w:r>
      <w:r w:rsidRPr="00580401">
        <w:rPr>
          <w:lang w:val="en-US"/>
        </w:rPr>
        <w:t xml:space="preserve">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w:t>
      </w:r>
      <w:proofErr w:type="spellStart"/>
      <w:r w:rsidRPr="00580401">
        <w:rPr>
          <w:lang w:val="en-US"/>
        </w:rPr>
        <w:t>behaviours</w:t>
      </w:r>
      <w:proofErr w:type="spellEnd"/>
      <w:r w:rsidRPr="00580401">
        <w:rPr>
          <w:lang w:val="en-US"/>
        </w:rPr>
        <w:t xml:space="preserve">. Sanctions or penalties cannot solve this problem: a sanction can only apply over a </w:t>
      </w:r>
      <w:proofErr w:type="spellStart"/>
      <w:r w:rsidRPr="00580401">
        <w:rPr>
          <w:lang w:val="en-US"/>
        </w:rPr>
        <w:t>behaviour</w:t>
      </w:r>
      <w:proofErr w:type="spellEnd"/>
      <w:r w:rsidRPr="00580401">
        <w:rPr>
          <w:lang w:val="en-US"/>
        </w:rPr>
        <w:t xml:space="preserve"> considered as deviant by reference to foreseeable configurations provided for in the contract.</w:t>
      </w:r>
    </w:p>
    <w:p w14:paraId="301DA50E" w14:textId="77777777" w:rsidR="00C12B52" w:rsidRPr="00580401" w:rsidRDefault="00C12B52" w:rsidP="00F170B5">
      <w:pPr>
        <w:pStyle w:val="ITStandard"/>
        <w:rPr>
          <w:lang w:val="en-US"/>
        </w:rPr>
      </w:pPr>
    </w:p>
    <w:p w14:paraId="750F2C31" w14:textId="0A9A63CE" w:rsidR="00F170B5" w:rsidRDefault="00292934" w:rsidP="006F6B69">
      <w:pPr>
        <w:pStyle w:val="ITStandard"/>
        <w:rPr>
          <w:lang w:val="en-US"/>
        </w:rPr>
      </w:pPr>
      <w:r>
        <w:rPr>
          <w:lang w:val="en-US"/>
        </w:rPr>
        <w:t>Second</w:t>
      </w:r>
      <w:r w:rsidR="00F170B5" w:rsidRPr="00580401">
        <w:rPr>
          <w:lang w:val="en-US"/>
        </w:rPr>
        <w:t xml:space="preserve">, the interests of the partners may diverge over the content of the program, or its objectives, or even its costs, as it progresses. This is common in a very large collaborative R&amp;D&amp;I program like </w:t>
      </w:r>
      <w:r w:rsidR="009344B4">
        <w:rPr>
          <w:lang w:val="en-US"/>
        </w:rPr>
        <w:t>IPCEI on Hydrogen</w:t>
      </w:r>
      <w:r w:rsidR="00F170B5" w:rsidRPr="00580401">
        <w:rPr>
          <w:lang w:val="en-US"/>
        </w:rPr>
        <w:t xml:space="preserve">, since project developments are very likely to deviate from the initial plan. Therefore, each of the partners would tend to influence the program in such a way as to </w:t>
      </w:r>
      <w:proofErr w:type="spellStart"/>
      <w:r w:rsidR="00F170B5" w:rsidRPr="00580401">
        <w:rPr>
          <w:lang w:val="en-US"/>
        </w:rPr>
        <w:t>favour</w:t>
      </w:r>
      <w:proofErr w:type="spellEnd"/>
      <w:r w:rsidR="00F170B5" w:rsidRPr="00580401">
        <w:rPr>
          <w:lang w:val="en-US"/>
        </w:rPr>
        <w:t xml:space="preserve">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p>
    <w:p w14:paraId="7C51D60F" w14:textId="77777777" w:rsidR="00C12B52" w:rsidRPr="00580401" w:rsidRDefault="00C12B52" w:rsidP="00F170B5">
      <w:pPr>
        <w:pStyle w:val="ITStandard"/>
        <w:rPr>
          <w:lang w:val="en-US"/>
        </w:rPr>
      </w:pPr>
    </w:p>
    <w:p w14:paraId="621F5833" w14:textId="7474DD55" w:rsidR="00F170B5" w:rsidRDefault="007529E9" w:rsidP="006F6B69">
      <w:pPr>
        <w:pStyle w:val="ITStandard"/>
        <w:rPr>
          <w:lang w:val="en-US"/>
        </w:rPr>
      </w:pPr>
      <w:r>
        <w:rPr>
          <w:lang w:val="en-US"/>
        </w:rPr>
        <w:t>Third</w:t>
      </w:r>
      <w:r w:rsidR="00F170B5" w:rsidRPr="00580401">
        <w:rPr>
          <w:lang w:val="en-US"/>
        </w:rPr>
        <w:t>,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p>
    <w:p w14:paraId="425C03FC" w14:textId="77777777" w:rsidR="006F6B69" w:rsidRPr="00580401" w:rsidRDefault="006F6B69" w:rsidP="006F6B69">
      <w:pPr>
        <w:pStyle w:val="ITStandard"/>
        <w:rPr>
          <w:lang w:val="en-US"/>
        </w:rPr>
      </w:pPr>
    </w:p>
    <w:p w14:paraId="678774DE" w14:textId="46330E28" w:rsidR="00F170B5" w:rsidRDefault="00F170B5" w:rsidP="006F6B69">
      <w:pPr>
        <w:pStyle w:val="ITStandard"/>
        <w:rPr>
          <w:lang w:val="en-US"/>
        </w:rPr>
      </w:pPr>
      <w:r w:rsidRPr="00580401">
        <w:rPr>
          <w:lang w:val="en-US"/>
        </w:rPr>
        <w:t xml:space="preserve">The examples above, where a partner might be interested in adopting opportunistic </w:t>
      </w:r>
      <w:proofErr w:type="spellStart"/>
      <w:r w:rsidRPr="00580401">
        <w:rPr>
          <w:lang w:val="en-US"/>
        </w:rPr>
        <w:t>behaviour</w:t>
      </w:r>
      <w:proofErr w:type="spellEnd"/>
      <w:r w:rsidRPr="00580401">
        <w:rPr>
          <w:lang w:val="en-US"/>
        </w:rPr>
        <w:t xml:space="preserve">, are not exhaustive. However, they provide an overview of the wide range of opportunities for partners in a very large collaborative R&amp;D&amp;I program like </w:t>
      </w:r>
      <w:r w:rsidR="003E7F39">
        <w:rPr>
          <w:lang w:val="en-US"/>
        </w:rPr>
        <w:t xml:space="preserve">the </w:t>
      </w:r>
      <w:r w:rsidRPr="00580401">
        <w:rPr>
          <w:lang w:val="en-US"/>
        </w:rPr>
        <w:t xml:space="preserve">IPCEI on </w:t>
      </w:r>
      <w:r w:rsidR="003E7F39">
        <w:rPr>
          <w:lang w:val="en-US"/>
        </w:rPr>
        <w:t>H</w:t>
      </w:r>
      <w:r w:rsidR="0092542E">
        <w:rPr>
          <w:lang w:val="en-US"/>
        </w:rPr>
        <w:t>ydrogen</w:t>
      </w:r>
      <w:r w:rsidR="0092542E" w:rsidRPr="00580401">
        <w:rPr>
          <w:lang w:val="en-US"/>
        </w:rPr>
        <w:t xml:space="preserve"> </w:t>
      </w:r>
      <w:r w:rsidRPr="00580401">
        <w:rPr>
          <w:lang w:val="en-US"/>
        </w:rPr>
        <w:t xml:space="preserve">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w:t>
      </w:r>
      <w:r w:rsidR="003E7F39">
        <w:rPr>
          <w:lang w:val="en-US"/>
        </w:rPr>
        <w:t xml:space="preserve">the </w:t>
      </w:r>
      <w:r w:rsidRPr="00580401">
        <w:rPr>
          <w:lang w:val="en-US"/>
        </w:rPr>
        <w:t xml:space="preserve">IPCEI on </w:t>
      </w:r>
      <w:r w:rsidR="0092542E">
        <w:rPr>
          <w:lang w:val="en-US"/>
        </w:rPr>
        <w:t>Hydrogen</w:t>
      </w:r>
      <w:r w:rsidRPr="00580401">
        <w:rPr>
          <w:lang w:val="en-US"/>
        </w:rPr>
        <w:t xml:space="preserve">. Since it is very difficult to anticipate all situations in which a partner might have an interest in opportunistic </w:t>
      </w:r>
      <w:proofErr w:type="spellStart"/>
      <w:r w:rsidRPr="00580401">
        <w:rPr>
          <w:lang w:val="en-US"/>
        </w:rPr>
        <w:t>behaviour</w:t>
      </w:r>
      <w:proofErr w:type="spellEnd"/>
      <w:r w:rsidRPr="00580401">
        <w:rPr>
          <w:lang w:val="en-US"/>
        </w:rPr>
        <w:t xml:space="preserve">, or even to prove this type of </w:t>
      </w:r>
      <w:proofErr w:type="spellStart"/>
      <w:r w:rsidRPr="00580401">
        <w:rPr>
          <w:lang w:val="en-US"/>
        </w:rPr>
        <w:t>behaviour</w:t>
      </w:r>
      <w:proofErr w:type="spellEnd"/>
      <w:r w:rsidRPr="00580401">
        <w:rPr>
          <w:lang w:val="en-US"/>
        </w:rPr>
        <w:t>, it is impossible to provide for an appropriate system of sanctions.</w:t>
      </w:r>
    </w:p>
    <w:p w14:paraId="2FB2FCF2" w14:textId="77777777" w:rsidR="003E7F39" w:rsidRPr="00580401" w:rsidRDefault="003E7F39" w:rsidP="006F6B69">
      <w:pPr>
        <w:pStyle w:val="ITStandard"/>
        <w:rPr>
          <w:lang w:val="en-US"/>
        </w:rPr>
      </w:pPr>
    </w:p>
    <w:p w14:paraId="2A359CDE" w14:textId="7C2F22E6" w:rsidR="00F170B5" w:rsidRDefault="00F170B5" w:rsidP="007846A5">
      <w:pPr>
        <w:pStyle w:val="ITStandard"/>
        <w:rPr>
          <w:lang w:val="en-US"/>
        </w:rPr>
      </w:pPr>
      <w:r w:rsidRPr="00580401">
        <w:rPr>
          <w:lang w:val="en-US"/>
        </w:rPr>
        <w:t xml:space="preserve">State aid makes it possible to reduce a priori the opportunistic </w:t>
      </w:r>
      <w:proofErr w:type="spellStart"/>
      <w:r w:rsidRPr="00580401">
        <w:rPr>
          <w:lang w:val="en-US"/>
        </w:rPr>
        <w:t>behaviour</w:t>
      </w:r>
      <w:proofErr w:type="spellEnd"/>
      <w:r w:rsidRPr="00580401">
        <w:rPr>
          <w:lang w:val="en-US"/>
        </w:rPr>
        <w:t xml:space="preserve"> that may result from contractual incompleteness, and thus facilitates the coordination of IPCEI on </w:t>
      </w:r>
      <w:r w:rsidR="0092542E">
        <w:rPr>
          <w:lang w:val="en-US"/>
        </w:rPr>
        <w:t>Hydrogen</w:t>
      </w:r>
      <w:r w:rsidR="0092542E" w:rsidRPr="00580401">
        <w:rPr>
          <w:lang w:val="en-US"/>
        </w:rPr>
        <w:t xml:space="preserve"> </w:t>
      </w:r>
      <w:r w:rsidRPr="00580401">
        <w:rPr>
          <w:lang w:val="en-US"/>
        </w:rPr>
        <w:t xml:space="preserve">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w:t>
      </w:r>
      <w:r w:rsidR="007846A5">
        <w:rPr>
          <w:lang w:val="en-US"/>
        </w:rPr>
        <w:t>incompleteness to his advantage</w:t>
      </w:r>
      <w:r w:rsidRPr="00580401">
        <w:rPr>
          <w:lang w:val="en-US"/>
        </w:rPr>
        <w:t xml:space="preserve">. </w:t>
      </w:r>
    </w:p>
    <w:p w14:paraId="515E964D" w14:textId="77777777" w:rsidR="004C12EA" w:rsidRPr="00580401" w:rsidRDefault="004C12EA" w:rsidP="004C12EA">
      <w:pPr>
        <w:pStyle w:val="N2"/>
        <w:numPr>
          <w:ilvl w:val="1"/>
          <w:numId w:val="5"/>
        </w:numPr>
        <w:rPr>
          <w:lang w:val="en-US"/>
        </w:rPr>
      </w:pPr>
      <w:bookmarkStart w:id="79" w:name="_Toc24645993"/>
      <w:bookmarkStart w:id="80" w:name="_Toc34314380"/>
      <w:r w:rsidRPr="00580401">
        <w:rPr>
          <w:lang w:val="en-US"/>
        </w:rPr>
        <w:lastRenderedPageBreak/>
        <w:t>Market failure: Imperfect and asymmetric information</w:t>
      </w:r>
      <w:bookmarkEnd w:id="79"/>
      <w:bookmarkEnd w:id="80"/>
    </w:p>
    <w:p w14:paraId="34B8F1B3" w14:textId="77777777" w:rsidR="004C12EA" w:rsidRPr="00580401" w:rsidRDefault="004C12EA" w:rsidP="004C12EA">
      <w:pPr>
        <w:pStyle w:val="N3"/>
        <w:numPr>
          <w:ilvl w:val="2"/>
          <w:numId w:val="5"/>
        </w:numPr>
        <w:spacing w:before="400" w:after="360"/>
        <w:rPr>
          <w:lang w:val="en-US"/>
        </w:rPr>
      </w:pPr>
      <w:bookmarkStart w:id="81" w:name="_Toc34314381"/>
      <w:r w:rsidRPr="00580401">
        <w:rPr>
          <w:lang w:val="en-US"/>
        </w:rPr>
        <w:t>Risks affecting the project</w:t>
      </w:r>
      <w:bookmarkEnd w:id="81"/>
    </w:p>
    <w:p w14:paraId="361D1ED1" w14:textId="77777777" w:rsidR="004C12EA" w:rsidRPr="00580401" w:rsidRDefault="004C12EA" w:rsidP="004C12EA">
      <w:pPr>
        <w:pStyle w:val="N4"/>
        <w:numPr>
          <w:ilvl w:val="3"/>
          <w:numId w:val="5"/>
        </w:numPr>
        <w:spacing w:before="240" w:line="276" w:lineRule="auto"/>
        <w:ind w:left="862" w:hanging="862"/>
        <w:contextualSpacing/>
        <w:outlineLvl w:val="9"/>
        <w:rPr>
          <w:lang w:val="en-US"/>
        </w:rPr>
      </w:pPr>
      <w:r w:rsidRPr="00580401">
        <w:rPr>
          <w:lang w:val="en-US"/>
        </w:rPr>
        <w:t>Technological risk</w:t>
      </w:r>
    </w:p>
    <w:p w14:paraId="16341A03" w14:textId="10BB9CCA" w:rsidR="004C12EA" w:rsidRDefault="004C12EA" w:rsidP="003E7F39">
      <w:pPr>
        <w:pStyle w:val="ITStandard"/>
        <w:rPr>
          <w:lang w:val="en-US"/>
        </w:rPr>
      </w:pPr>
      <w:r w:rsidRPr="00580401">
        <w:rPr>
          <w:lang w:val="en-US"/>
        </w:rPr>
        <w:t xml:space="preserve">The European Commission generally recognizes that a greater technicality of a R&amp;D project goes along with a greater probability of failure. R&amp;D and innovation are highly complex and challenging in the </w:t>
      </w:r>
      <w:r w:rsidR="006959E1">
        <w:rPr>
          <w:lang w:val="en-US"/>
        </w:rPr>
        <w:t>hydrogen</w:t>
      </w:r>
      <w:r w:rsidRPr="00580401">
        <w:rPr>
          <w:lang w:val="en-US"/>
        </w:rPr>
        <w:t xml:space="preserve"> sector, and therefore they inherently carry a very high level of risk.</w:t>
      </w:r>
    </w:p>
    <w:p w14:paraId="087AA563" w14:textId="77777777" w:rsidR="003E7F39" w:rsidRPr="00580401" w:rsidRDefault="003E7F39" w:rsidP="003E7F39">
      <w:pPr>
        <w:pStyle w:val="ITStandard"/>
        <w:rPr>
          <w:lang w:val="en-US"/>
        </w:rPr>
      </w:pPr>
    </w:p>
    <w:p w14:paraId="78062FFC" w14:textId="6BE4662C" w:rsidR="00C73F6A" w:rsidRDefault="004C12EA" w:rsidP="003E7F39">
      <w:pPr>
        <w:pStyle w:val="ITStandard"/>
        <w:rPr>
          <w:lang w:val="en-US"/>
        </w:rPr>
      </w:pPr>
      <w:r w:rsidRPr="00580401">
        <w:rPr>
          <w:lang w:val="en-US"/>
        </w:rPr>
        <w:t xml:space="preserve">In the specific context of the </w:t>
      </w:r>
      <w:r w:rsidR="009344B4">
        <w:rPr>
          <w:lang w:val="en-US"/>
        </w:rPr>
        <w:t>IPCEI on Hydrogen</w:t>
      </w:r>
      <w:r w:rsidRPr="00580401">
        <w:rPr>
          <w:lang w:val="en-US"/>
        </w:rPr>
        <w:t xml:space="preserve">, </w:t>
      </w:r>
      <w:proofErr w:type="spellStart"/>
      <w:r w:rsidR="00A92061">
        <w:rPr>
          <w:lang w:val="en-US"/>
        </w:rPr>
        <w:t>Mc</w:t>
      </w:r>
      <w:r w:rsidR="003E7F39">
        <w:rPr>
          <w:lang w:val="en-US"/>
        </w:rPr>
        <w:t>P</w:t>
      </w:r>
      <w:r w:rsidR="00A92061">
        <w:rPr>
          <w:lang w:val="en-US"/>
        </w:rPr>
        <w:t>hy</w:t>
      </w:r>
      <w:proofErr w:type="spellEnd"/>
      <w:r w:rsidRPr="00580401">
        <w:rPr>
          <w:lang w:val="en-US"/>
        </w:rPr>
        <w:t xml:space="preserve"> will undertake RDI activities in order to explore scientific and technological paths that are very risky. </w:t>
      </w:r>
      <w:proofErr w:type="spellStart"/>
      <w:r w:rsidR="0042271F">
        <w:rPr>
          <w:lang w:val="en-US"/>
        </w:rPr>
        <w:t>Mc</w:t>
      </w:r>
      <w:r w:rsidR="003E7F39">
        <w:rPr>
          <w:lang w:val="en-US"/>
        </w:rPr>
        <w:t>P</w:t>
      </w:r>
      <w:r w:rsidR="0042271F">
        <w:rPr>
          <w:lang w:val="en-US"/>
        </w:rPr>
        <w:t>hy</w:t>
      </w:r>
      <w:proofErr w:type="spellEnd"/>
      <w:r w:rsidRPr="00580401">
        <w:rPr>
          <w:lang w:val="en-US"/>
        </w:rPr>
        <w:t xml:space="preserve"> is focusing on developing </w:t>
      </w:r>
      <w:r w:rsidR="00017927">
        <w:rPr>
          <w:lang w:val="en-US"/>
        </w:rPr>
        <w:t>automated electrolys</w:t>
      </w:r>
      <w:r w:rsidR="00AE73DD">
        <w:rPr>
          <w:lang w:val="en-US"/>
        </w:rPr>
        <w:t>is</w:t>
      </w:r>
      <w:r w:rsidR="00017927">
        <w:rPr>
          <w:lang w:val="en-US"/>
        </w:rPr>
        <w:t xml:space="preserve"> platforms manufacturing, </w:t>
      </w:r>
      <w:proofErr w:type="spellStart"/>
      <w:r w:rsidR="00017927">
        <w:rPr>
          <w:lang w:val="en-US"/>
        </w:rPr>
        <w:t>optimising</w:t>
      </w:r>
      <w:proofErr w:type="spellEnd"/>
      <w:r w:rsidR="00017927">
        <w:rPr>
          <w:lang w:val="en-US"/>
        </w:rPr>
        <w:t xml:space="preserve"> larger electrolys</w:t>
      </w:r>
      <w:r w:rsidR="00AE73DD">
        <w:rPr>
          <w:lang w:val="en-US"/>
        </w:rPr>
        <w:t>is</w:t>
      </w:r>
      <w:r w:rsidR="00017927">
        <w:rPr>
          <w:lang w:val="en-US"/>
        </w:rPr>
        <w:t xml:space="preserve"> platforms to be able to serve future market demand, and </w:t>
      </w:r>
      <w:r w:rsidR="00017927" w:rsidRPr="00580401">
        <w:rPr>
          <w:lang w:val="en-US"/>
        </w:rPr>
        <w:t>developing</w:t>
      </w:r>
      <w:r w:rsidR="00017927">
        <w:rPr>
          <w:lang w:val="en-US"/>
        </w:rPr>
        <w:t xml:space="preserve"> innovative stacks and HRS</w:t>
      </w:r>
      <w:r w:rsidRPr="00580401">
        <w:rPr>
          <w:lang w:val="en-US"/>
        </w:rPr>
        <w:t>.</w:t>
      </w:r>
    </w:p>
    <w:p w14:paraId="1C8C84A0" w14:textId="77777777" w:rsidR="00017927" w:rsidRDefault="00017927" w:rsidP="003E7F39">
      <w:pPr>
        <w:pStyle w:val="ITStandard"/>
        <w:rPr>
          <w:lang w:val="en-US"/>
        </w:rPr>
      </w:pPr>
    </w:p>
    <w:p w14:paraId="48BD894A" w14:textId="3AA3F994" w:rsidR="00160DE4" w:rsidRDefault="004C12EA" w:rsidP="003E7F39">
      <w:pPr>
        <w:pStyle w:val="ITStandard"/>
        <w:rPr>
          <w:lang w:val="en-US"/>
        </w:rPr>
      </w:pPr>
      <w:r w:rsidRPr="00580401">
        <w:rPr>
          <w:lang w:val="en-US"/>
        </w:rPr>
        <w:t xml:space="preserve">It is well understood that all these very innovative R&amp;D and innovation pathways that will be explored as part of the IPCEI on </w:t>
      </w:r>
      <w:r w:rsidR="00964716">
        <w:rPr>
          <w:lang w:val="en-US"/>
        </w:rPr>
        <w:t>Hydrogen</w:t>
      </w:r>
      <w:r w:rsidRPr="00580401">
        <w:rPr>
          <w:lang w:val="en-US"/>
        </w:rPr>
        <w:t xml:space="preserve"> may not be performing as anticipated. The technologies developed by </w:t>
      </w:r>
      <w:proofErr w:type="spellStart"/>
      <w:r w:rsidR="00964716">
        <w:rPr>
          <w:lang w:val="en-US"/>
        </w:rPr>
        <w:t>McPhy</w:t>
      </w:r>
      <w:proofErr w:type="spellEnd"/>
      <w:r w:rsidRPr="00580401">
        <w:rPr>
          <w:lang w:val="en-US"/>
        </w:rPr>
        <w:t xml:space="preserve">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w:t>
      </w:r>
      <w:r w:rsidR="00017927">
        <w:rPr>
          <w:lang w:val="en-US"/>
        </w:rPr>
        <w:t xml:space="preserve"> (e.g. alkaline vs. PEM)</w:t>
      </w:r>
      <w:r w:rsidRPr="00580401">
        <w:rPr>
          <w:lang w:val="en-US"/>
        </w:rPr>
        <w:t>, and the paths chosen within the project may not produce the expected performances.</w:t>
      </w:r>
    </w:p>
    <w:p w14:paraId="3FAA7EB4" w14:textId="77777777" w:rsidR="00B12F96" w:rsidRDefault="00B12F96" w:rsidP="003E7F39">
      <w:pPr>
        <w:pStyle w:val="ITStandard"/>
        <w:rPr>
          <w:lang w:val="en-US"/>
        </w:rPr>
      </w:pPr>
    </w:p>
    <w:p w14:paraId="282EFDD5" w14:textId="6AA72880" w:rsidR="002244DE" w:rsidRPr="003E7F39" w:rsidRDefault="004C12EA" w:rsidP="003E7F39">
      <w:pPr>
        <w:pStyle w:val="ITStandard"/>
        <w:rPr>
          <w:lang w:val="en-US"/>
        </w:rPr>
      </w:pPr>
      <w:r w:rsidRPr="00580401">
        <w:rPr>
          <w:lang w:val="en-US"/>
        </w:rPr>
        <w:t xml:space="preserve">Furthermore, there is a risk of non-compatibility of the solutions developed in IPCEI on </w:t>
      </w:r>
      <w:r w:rsidR="006C098B">
        <w:rPr>
          <w:lang w:val="en-US"/>
        </w:rPr>
        <w:t>Hydrogen</w:t>
      </w:r>
      <w:r w:rsidRPr="00580401">
        <w:rPr>
          <w:lang w:val="en-US"/>
        </w:rPr>
        <w:t xml:space="preserve"> in FID and large-scale industrialization or with the equipment available on the market</w:t>
      </w:r>
      <w:r w:rsidR="000D0C98">
        <w:rPr>
          <w:lang w:val="en-US"/>
        </w:rPr>
        <w:t xml:space="preserve">, </w:t>
      </w:r>
      <w:r w:rsidR="00B12F96">
        <w:rPr>
          <w:lang w:val="en-US"/>
        </w:rPr>
        <w:t xml:space="preserve">for example </w:t>
      </w:r>
      <w:ins w:id="82" w:author="Marc ISABELLE" w:date="2020-03-05T16:24:00Z">
        <w:r w:rsidR="00B12F96">
          <w:rPr>
            <w:lang w:val="en-US"/>
          </w:rPr>
          <w:t>[please provide an example of difficul</w:t>
        </w:r>
      </w:ins>
      <w:ins w:id="83" w:author="Marc ISABELLE" w:date="2020-03-05T16:25:00Z">
        <w:r w:rsidR="00B12F96">
          <w:rPr>
            <w:lang w:val="en-US"/>
          </w:rPr>
          <w:t xml:space="preserve">ties that </w:t>
        </w:r>
        <w:proofErr w:type="spellStart"/>
        <w:r w:rsidR="00B12F96">
          <w:rPr>
            <w:lang w:val="en-US"/>
          </w:rPr>
          <w:t>McPhy</w:t>
        </w:r>
        <w:proofErr w:type="spellEnd"/>
        <w:r w:rsidR="00B12F96">
          <w:rPr>
            <w:lang w:val="en-US"/>
          </w:rPr>
          <w:t xml:space="preserve"> may face in the FID stage]</w:t>
        </w:r>
      </w:ins>
      <w:r w:rsidRPr="00580401">
        <w:rPr>
          <w:lang w:val="en-US"/>
        </w:rPr>
        <w:t xml:space="preserve">. High-performance technology may be difficult to exploit in order to produce operational finished products. </w:t>
      </w:r>
    </w:p>
    <w:p w14:paraId="43F7FCC6" w14:textId="1450A407" w:rsidR="0018076D" w:rsidRPr="00580401" w:rsidRDefault="0018076D" w:rsidP="001533EE">
      <w:pPr>
        <w:pStyle w:val="ITStandard"/>
        <w:rPr>
          <w:lang w:val="en-US"/>
        </w:rPr>
      </w:pPr>
    </w:p>
    <w:p w14:paraId="2DCCA980" w14:textId="77777777" w:rsidR="002244DE" w:rsidRPr="002244DE" w:rsidRDefault="002244DE" w:rsidP="002244DE">
      <w:pPr>
        <w:pStyle w:val="N4"/>
        <w:numPr>
          <w:ilvl w:val="3"/>
          <w:numId w:val="5"/>
        </w:numPr>
        <w:spacing w:before="240" w:line="276" w:lineRule="auto"/>
        <w:ind w:left="862" w:hanging="862"/>
        <w:contextualSpacing/>
        <w:outlineLvl w:val="9"/>
        <w:rPr>
          <w:lang w:val="en-US"/>
        </w:rPr>
      </w:pPr>
      <w:r w:rsidRPr="002244DE">
        <w:rPr>
          <w:lang w:val="en-US"/>
        </w:rPr>
        <w:t>Economic risk</w:t>
      </w:r>
    </w:p>
    <w:p w14:paraId="4B5A41FC" w14:textId="7F4178F6" w:rsidR="002244DE" w:rsidRDefault="00B12F96" w:rsidP="00B12F96">
      <w:pPr>
        <w:pStyle w:val="ITStandard"/>
        <w:rPr>
          <w:lang w:val="en-US"/>
        </w:rPr>
      </w:pPr>
      <w:r>
        <w:rPr>
          <w:lang w:val="en-US"/>
        </w:rPr>
        <w:t xml:space="preserve">Different </w:t>
      </w:r>
      <w:r w:rsidR="002244DE" w:rsidRPr="00580401">
        <w:rPr>
          <w:lang w:val="en-US"/>
        </w:rPr>
        <w:t xml:space="preserve">learning curves </w:t>
      </w:r>
      <w:r>
        <w:rPr>
          <w:lang w:val="en-US"/>
        </w:rPr>
        <w:t>for different</w:t>
      </w:r>
      <w:r w:rsidR="002244DE" w:rsidRPr="00580401">
        <w:rPr>
          <w:lang w:val="en-US"/>
        </w:rPr>
        <w:t xml:space="preserve"> competing technologies for </w:t>
      </w:r>
      <w:r>
        <w:rPr>
          <w:lang w:val="en-US"/>
        </w:rPr>
        <w:t>hydrogen production</w:t>
      </w:r>
      <w:r w:rsidR="00FA2246">
        <w:rPr>
          <w:lang w:val="en-US"/>
        </w:rPr>
        <w:t xml:space="preserve"> will develop as a consequence of market expansion in the coming decade. T</w:t>
      </w:r>
      <w:r w:rsidR="002244DE" w:rsidRPr="00580401">
        <w:rPr>
          <w:lang w:val="en-US"/>
        </w:rPr>
        <w:t xml:space="preserve">here is a risk that not only </w:t>
      </w:r>
      <w:proofErr w:type="spellStart"/>
      <w:r w:rsidR="00CE090A">
        <w:rPr>
          <w:lang w:val="en-US"/>
        </w:rPr>
        <w:t>McPhy</w:t>
      </w:r>
      <w:proofErr w:type="spellEnd"/>
      <w:r w:rsidR="002244DE" w:rsidRPr="00580401">
        <w:rPr>
          <w:lang w:val="en-US"/>
        </w:rPr>
        <w:t xml:space="preserve"> products be introduced too late on the market but also that the </w:t>
      </w:r>
      <w:r w:rsidR="00E10C56">
        <w:rPr>
          <w:lang w:val="en-US"/>
        </w:rPr>
        <w:t xml:space="preserve">cost of competing technologies decreases quicker than the cost of </w:t>
      </w:r>
      <w:proofErr w:type="spellStart"/>
      <w:r w:rsidR="00FA2246">
        <w:rPr>
          <w:lang w:val="en-US"/>
        </w:rPr>
        <w:t>McPhy’s</w:t>
      </w:r>
      <w:proofErr w:type="spellEnd"/>
      <w:r w:rsidR="00FA2246">
        <w:rPr>
          <w:lang w:val="en-US"/>
        </w:rPr>
        <w:t xml:space="preserve"> products</w:t>
      </w:r>
      <w:r w:rsidR="00E10C56">
        <w:rPr>
          <w:lang w:val="en-US"/>
        </w:rPr>
        <w:t xml:space="preserve">, entailing a </w:t>
      </w:r>
      <w:r w:rsidR="002244DE" w:rsidRPr="00580401">
        <w:rPr>
          <w:lang w:val="en-US"/>
        </w:rPr>
        <w:t xml:space="preserve">significant economic risk is attached to the innovative application of </w:t>
      </w:r>
      <w:r w:rsidR="00E10C56">
        <w:rPr>
          <w:lang w:val="en-US"/>
        </w:rPr>
        <w:t>hydrogen technologies</w:t>
      </w:r>
      <w:r w:rsidR="002244DE" w:rsidRPr="00580401">
        <w:rPr>
          <w:lang w:val="en-US"/>
        </w:rPr>
        <w:t>.</w:t>
      </w:r>
    </w:p>
    <w:p w14:paraId="0DCA6324" w14:textId="77777777" w:rsidR="00FA2246" w:rsidRPr="00580401" w:rsidRDefault="00FA2246" w:rsidP="00B12F96">
      <w:pPr>
        <w:pStyle w:val="ITStandard"/>
        <w:rPr>
          <w:lang w:val="en-US"/>
        </w:rPr>
      </w:pPr>
    </w:p>
    <w:p w14:paraId="60A231D8" w14:textId="5EA700D4" w:rsidR="002244DE" w:rsidRDefault="00FA2246" w:rsidP="00FA2246">
      <w:pPr>
        <w:pStyle w:val="ITStandard"/>
        <w:rPr>
          <w:lang w:val="en-US"/>
        </w:rPr>
      </w:pPr>
      <w:r>
        <w:rPr>
          <w:lang w:val="en-US"/>
        </w:rPr>
        <w:t>Moreover</w:t>
      </w:r>
      <w:r w:rsidR="002244DE" w:rsidRPr="00FA2246">
        <w:rPr>
          <w:lang w:val="en-US"/>
        </w:rPr>
        <w:t xml:space="preserve">, hundreds of R&amp;D teams </w:t>
      </w:r>
      <w:r>
        <w:rPr>
          <w:lang w:val="en-US"/>
        </w:rPr>
        <w:t xml:space="preserve">worldwide </w:t>
      </w:r>
      <w:r w:rsidR="002244DE" w:rsidRPr="00FA2246">
        <w:rPr>
          <w:lang w:val="en-US"/>
        </w:rPr>
        <w:t>are investing time</w:t>
      </w:r>
      <w:r>
        <w:rPr>
          <w:lang w:val="en-US"/>
        </w:rPr>
        <w:t xml:space="preserve"> </w:t>
      </w:r>
      <w:r w:rsidR="002244DE" w:rsidRPr="00FA2246">
        <w:rPr>
          <w:lang w:val="en-US"/>
        </w:rPr>
        <w:t xml:space="preserve">in the development of </w:t>
      </w:r>
      <w:r>
        <w:rPr>
          <w:lang w:val="en-US"/>
        </w:rPr>
        <w:t xml:space="preserve">hydrolysers based on </w:t>
      </w:r>
      <w:r w:rsidR="00A71247" w:rsidRPr="00FA2246">
        <w:rPr>
          <w:lang w:val="en-US"/>
        </w:rPr>
        <w:t>PEM</w:t>
      </w:r>
      <w:r w:rsidR="002244DE" w:rsidRPr="00FA2246">
        <w:rPr>
          <w:lang w:val="en-US"/>
        </w:rPr>
        <w:t xml:space="preserve"> </w:t>
      </w:r>
      <w:r w:rsidR="00A71247" w:rsidRPr="00FA2246">
        <w:rPr>
          <w:lang w:val="en-US"/>
        </w:rPr>
        <w:t>technology</w:t>
      </w:r>
      <w:r w:rsidR="002244DE" w:rsidRPr="00FA2246">
        <w:rPr>
          <w:lang w:val="en-US"/>
        </w:rPr>
        <w:t xml:space="preserve">. </w:t>
      </w:r>
      <w:commentRangeStart w:id="84"/>
      <w:r w:rsidR="002244DE" w:rsidRPr="00FA2246">
        <w:rPr>
          <w:lang w:val="en-US"/>
        </w:rPr>
        <w:t xml:space="preserve">Hundreds of millions </w:t>
      </w:r>
      <w:commentRangeEnd w:id="84"/>
      <w:r>
        <w:rPr>
          <w:rStyle w:val="Marquedecommentaire"/>
          <w:lang w:val="en-GB"/>
        </w:rPr>
        <w:commentReference w:id="84"/>
      </w:r>
      <w:r w:rsidR="002244DE" w:rsidRPr="00FA2246">
        <w:rPr>
          <w:lang w:val="en-US"/>
        </w:rPr>
        <w:t>have been committed</w:t>
      </w:r>
      <w:r w:rsidR="002244DE" w:rsidRPr="00580401">
        <w:rPr>
          <w:lang w:val="en-US"/>
        </w:rPr>
        <w:t xml:space="preserve"> to the development of this technology. </w:t>
      </w:r>
      <w:r w:rsidR="0065664E">
        <w:rPr>
          <w:lang w:val="en-US"/>
        </w:rPr>
        <w:t>These company’s regularly</w:t>
      </w:r>
      <w:r w:rsidR="002244DE" w:rsidRPr="00580401">
        <w:rPr>
          <w:lang w:val="en-US"/>
        </w:rPr>
        <w:t xml:space="preserve"> report breakthroughs</w:t>
      </w:r>
      <w:r w:rsidR="0065664E">
        <w:rPr>
          <w:lang w:val="en-US"/>
        </w:rPr>
        <w:t>.</w:t>
      </w:r>
      <w:r w:rsidR="003C283D">
        <w:rPr>
          <w:lang w:val="en-US"/>
        </w:rPr>
        <w:t xml:space="preserve"> There is a</w:t>
      </w:r>
      <w:r w:rsidR="002244DE" w:rsidRPr="00580401">
        <w:rPr>
          <w:lang w:val="en-US"/>
        </w:rPr>
        <w:t xml:space="preserve"> clear economic risk that </w:t>
      </w:r>
      <w:r w:rsidR="0065664E">
        <w:rPr>
          <w:lang w:val="en-US"/>
        </w:rPr>
        <w:t xml:space="preserve">hydrolysers based on </w:t>
      </w:r>
      <w:r w:rsidR="0065664E" w:rsidRPr="00FA2246">
        <w:rPr>
          <w:lang w:val="en-US"/>
        </w:rPr>
        <w:t>PEM technology</w:t>
      </w:r>
      <w:r w:rsidR="0065664E" w:rsidRPr="00580401">
        <w:rPr>
          <w:lang w:val="en-US"/>
        </w:rPr>
        <w:t xml:space="preserve"> </w:t>
      </w:r>
      <w:r w:rsidR="0065664E">
        <w:rPr>
          <w:lang w:val="en-US"/>
        </w:rPr>
        <w:t xml:space="preserve">grasp a large share of </w:t>
      </w:r>
      <w:r w:rsidR="002244DE" w:rsidRPr="00580401">
        <w:rPr>
          <w:lang w:val="en-US"/>
        </w:rPr>
        <w:t>the market earlier than expected</w:t>
      </w:r>
      <w:r w:rsidR="0065664E">
        <w:rPr>
          <w:lang w:val="en-US"/>
        </w:rPr>
        <w:t>,</w:t>
      </w:r>
      <w:r w:rsidR="002244DE" w:rsidRPr="00580401">
        <w:rPr>
          <w:lang w:val="en-US"/>
        </w:rPr>
        <w:t xml:space="preserve"> </w:t>
      </w:r>
      <w:r w:rsidR="0065664E">
        <w:rPr>
          <w:lang w:val="en-US"/>
        </w:rPr>
        <w:t xml:space="preserve">leaving little room for </w:t>
      </w:r>
      <w:r w:rsidR="009344B4">
        <w:rPr>
          <w:lang w:val="en-US"/>
        </w:rPr>
        <w:t>alkaline</w:t>
      </w:r>
      <w:r w:rsidR="0065664E">
        <w:rPr>
          <w:lang w:val="en-US"/>
        </w:rPr>
        <w:t xml:space="preserve">-based </w:t>
      </w:r>
      <w:proofErr w:type="spellStart"/>
      <w:r w:rsidR="0065664E">
        <w:rPr>
          <w:lang w:val="en-US"/>
        </w:rPr>
        <w:t>electrolyers</w:t>
      </w:r>
      <w:proofErr w:type="spellEnd"/>
      <w:r w:rsidR="002244DE" w:rsidRPr="00580401">
        <w:rPr>
          <w:lang w:val="en-US"/>
        </w:rPr>
        <w:t>.</w:t>
      </w:r>
    </w:p>
    <w:p w14:paraId="44D5A422" w14:textId="77777777" w:rsidR="00E013FF" w:rsidRDefault="00E013FF" w:rsidP="002244DE">
      <w:pPr>
        <w:pStyle w:val="ITStandard"/>
        <w:rPr>
          <w:lang w:val="en-US"/>
        </w:rPr>
      </w:pPr>
    </w:p>
    <w:p w14:paraId="3E50C0B6" w14:textId="77777777" w:rsidR="00E013FF" w:rsidRPr="00580401" w:rsidRDefault="00E013FF" w:rsidP="00E013FF">
      <w:pPr>
        <w:pStyle w:val="N4"/>
        <w:numPr>
          <w:ilvl w:val="3"/>
          <w:numId w:val="5"/>
        </w:numPr>
        <w:spacing w:before="240" w:line="276" w:lineRule="auto"/>
        <w:ind w:left="862" w:hanging="862"/>
        <w:contextualSpacing/>
        <w:outlineLvl w:val="9"/>
        <w:rPr>
          <w:lang w:val="en-US"/>
        </w:rPr>
      </w:pPr>
      <w:r w:rsidRPr="00580401">
        <w:rPr>
          <w:lang w:val="en-US"/>
        </w:rPr>
        <w:t>Partnership risk</w:t>
      </w:r>
    </w:p>
    <w:p w14:paraId="3AFDE31B" w14:textId="7F9F8055" w:rsidR="00E013FF" w:rsidRDefault="00E013FF" w:rsidP="009344B4">
      <w:pPr>
        <w:pStyle w:val="ITStandard"/>
        <w:rPr>
          <w:lang w:val="en-US"/>
        </w:rPr>
      </w:pPr>
      <w:r w:rsidRPr="00580401">
        <w:rPr>
          <w:lang w:val="en-US"/>
        </w:rPr>
        <w:lastRenderedPageBreak/>
        <w:t xml:space="preserve">The risk of partnership of a very large R&amp;D </w:t>
      </w:r>
      <w:r w:rsidR="009344B4">
        <w:rPr>
          <w:lang w:val="en-US"/>
        </w:rPr>
        <w:t xml:space="preserve">and industrial </w:t>
      </w:r>
      <w:r w:rsidRPr="00580401">
        <w:rPr>
          <w:lang w:val="en-US"/>
        </w:rPr>
        <w:t xml:space="preserve">program such as the </w:t>
      </w:r>
      <w:r w:rsidR="009344B4">
        <w:rPr>
          <w:lang w:val="en-US"/>
        </w:rPr>
        <w:t>IPCEI on Hydrogen</w:t>
      </w:r>
      <w:r w:rsidRPr="00580401">
        <w:rPr>
          <w:lang w:val="en-US"/>
        </w:rPr>
        <w:t xml:space="preserve"> results from the difficulties to organize the coordination and the synergies between such a large number of actors and centers of competences that are culturally very different, as well as to maintain the cohesion of the partnership in the long run.</w:t>
      </w:r>
    </w:p>
    <w:p w14:paraId="119886A2" w14:textId="77777777" w:rsidR="003C283D" w:rsidRPr="00580401" w:rsidRDefault="003C283D" w:rsidP="00E013FF">
      <w:pPr>
        <w:pStyle w:val="ITStandard"/>
        <w:rPr>
          <w:lang w:val="en-US"/>
        </w:rPr>
      </w:pPr>
    </w:p>
    <w:p w14:paraId="38FE463F" w14:textId="69316281" w:rsidR="00E013FF" w:rsidRPr="00580401" w:rsidRDefault="00E013FF" w:rsidP="009344B4">
      <w:pPr>
        <w:pStyle w:val="ITStandard"/>
        <w:rPr>
          <w:lang w:val="en-US"/>
        </w:rPr>
      </w:pPr>
      <w:r w:rsidRPr="00580401">
        <w:rPr>
          <w:lang w:val="en-US"/>
        </w:rPr>
        <w:t xml:space="preserve">The R&amp;D </w:t>
      </w:r>
      <w:r w:rsidR="008C49EB">
        <w:rPr>
          <w:lang w:val="en-US"/>
        </w:rPr>
        <w:t xml:space="preserve">and industrial </w:t>
      </w:r>
      <w:r w:rsidRPr="00580401">
        <w:rPr>
          <w:lang w:val="en-US"/>
        </w:rPr>
        <w:t xml:space="preserve">partnership set up in the </w:t>
      </w:r>
      <w:r w:rsidR="009344B4">
        <w:rPr>
          <w:lang w:val="en-US"/>
        </w:rPr>
        <w:t>IPCEI on Hydrogen</w:t>
      </w:r>
      <w:r w:rsidRPr="00580401">
        <w:rPr>
          <w:lang w:val="en-US"/>
        </w:rPr>
        <w:t xml:space="preserve"> involves a very large number of partners coming from various sectors, they also have different sizes and institutional origins. Indeed, the </w:t>
      </w:r>
      <w:r w:rsidR="009344B4">
        <w:rPr>
          <w:lang w:val="en-US"/>
        </w:rPr>
        <w:t>IPCEI on Hydrogen</w:t>
      </w:r>
      <w:r w:rsidRPr="00580401">
        <w:rPr>
          <w:lang w:val="en-US"/>
        </w:rPr>
        <w:t xml:space="preserve">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p>
    <w:p w14:paraId="53069361" w14:textId="77777777" w:rsidR="00E013FF" w:rsidRPr="00580401" w:rsidRDefault="00E013FF" w:rsidP="002244DE">
      <w:pPr>
        <w:pStyle w:val="ITStandard"/>
        <w:rPr>
          <w:lang w:val="en-US"/>
        </w:rPr>
      </w:pPr>
    </w:p>
    <w:p w14:paraId="7E6D4BA2" w14:textId="77777777" w:rsidR="00472E91" w:rsidRPr="00580401" w:rsidRDefault="00472E91" w:rsidP="00472E91">
      <w:pPr>
        <w:pStyle w:val="N4"/>
        <w:numPr>
          <w:ilvl w:val="3"/>
          <w:numId w:val="5"/>
        </w:numPr>
        <w:spacing w:before="240" w:line="276" w:lineRule="auto"/>
        <w:ind w:left="862" w:hanging="862"/>
        <w:contextualSpacing/>
        <w:outlineLvl w:val="9"/>
        <w:rPr>
          <w:lang w:val="en-US"/>
        </w:rPr>
      </w:pPr>
      <w:r w:rsidRPr="00580401">
        <w:rPr>
          <w:lang w:val="en-US"/>
        </w:rPr>
        <w:t>Risk associated with major R&amp;D programs</w:t>
      </w:r>
    </w:p>
    <w:p w14:paraId="292EAB45" w14:textId="4B15ED30" w:rsidR="00472E91" w:rsidRDefault="00472E91" w:rsidP="008C49EB">
      <w:pPr>
        <w:pStyle w:val="ITStandard"/>
        <w:rPr>
          <w:lang w:val="en-US"/>
        </w:rPr>
      </w:pPr>
      <w:r w:rsidRPr="00580401">
        <w:rPr>
          <w:lang w:val="en-US"/>
        </w:rPr>
        <w:t xml:space="preserve">Major R&amp;D </w:t>
      </w:r>
      <w:r w:rsidR="00D5658E">
        <w:rPr>
          <w:lang w:val="en-US"/>
        </w:rPr>
        <w:t xml:space="preserve">and industrial </w:t>
      </w:r>
      <w:r w:rsidRPr="00580401">
        <w:rPr>
          <w:lang w:val="en-US"/>
        </w:rPr>
        <w:t xml:space="preserve">programs such as </w:t>
      </w:r>
      <w:r w:rsidR="009344B4">
        <w:rPr>
          <w:lang w:val="en-US"/>
        </w:rPr>
        <w:t>IPCEI on Hydrogen</w:t>
      </w:r>
      <w:r w:rsidRPr="00580401">
        <w:rPr>
          <w:lang w:val="en-US"/>
        </w:rPr>
        <w:t>, which extend over several years and aim at many technological breakthroughs</w:t>
      </w:r>
      <w:r w:rsidR="0087291C">
        <w:rPr>
          <w:lang w:val="en-US"/>
        </w:rPr>
        <w:t xml:space="preserve"> across complementary steps in the value chain</w:t>
      </w:r>
      <w:r w:rsidRPr="00580401">
        <w:rPr>
          <w:lang w:val="en-US"/>
        </w:rPr>
        <w:t xml:space="preserve">, are generally exposed to numerous and significant risks that are not all identified and even less quantified. For example, it is common for nominal objectives not to be </w:t>
      </w:r>
      <w:r w:rsidR="00695DD7" w:rsidRPr="00580401">
        <w:rPr>
          <w:lang w:val="en-US"/>
        </w:rPr>
        <w:t>achieved;</w:t>
      </w:r>
      <w:r w:rsidRPr="00580401">
        <w:rPr>
          <w:lang w:val="en-US"/>
        </w:rPr>
        <w:t xml:space="preserve"> also there may be defects at the interfaces, delays in the availability of the results of a subsystem, failures of partners during the program, technical and functional problems, etc. This is why significant uncertainty often weighs on the </w:t>
      </w:r>
      <w:r w:rsidR="006E0C0B">
        <w:rPr>
          <w:lang w:val="en-US"/>
        </w:rPr>
        <w:t>fulfillment</w:t>
      </w:r>
      <w:r w:rsidRPr="00580401">
        <w:rPr>
          <w:lang w:val="en-US"/>
        </w:rPr>
        <w:t xml:space="preserve"> of the initial schedule, as well as on the forecasted estimation of R&amp;D and </w:t>
      </w:r>
      <w:r w:rsidR="006E0C0B">
        <w:rPr>
          <w:lang w:val="en-US"/>
        </w:rPr>
        <w:t>industrial</w:t>
      </w:r>
      <w:r w:rsidRPr="00580401">
        <w:rPr>
          <w:lang w:val="en-US"/>
        </w:rPr>
        <w:t xml:space="preserve"> expenditures. The two risks are associated to the extent that each year of delay generally induces significant additional costs.</w:t>
      </w:r>
    </w:p>
    <w:p w14:paraId="27369B12" w14:textId="77777777" w:rsidR="008C49EB" w:rsidRPr="00035B24" w:rsidRDefault="008C49EB" w:rsidP="008C49EB">
      <w:pPr>
        <w:pStyle w:val="ITStandard"/>
        <w:rPr>
          <w:lang w:val="en-US"/>
        </w:rPr>
      </w:pPr>
    </w:p>
    <w:p w14:paraId="4166BD73" w14:textId="77777777" w:rsidR="00035B24" w:rsidRPr="00580401" w:rsidRDefault="00035B24" w:rsidP="00035B24">
      <w:pPr>
        <w:pStyle w:val="N4"/>
        <w:numPr>
          <w:ilvl w:val="3"/>
          <w:numId w:val="5"/>
        </w:numPr>
        <w:spacing w:before="240" w:line="276" w:lineRule="auto"/>
        <w:ind w:left="862" w:hanging="862"/>
        <w:contextualSpacing/>
        <w:outlineLvl w:val="9"/>
        <w:rPr>
          <w:lang w:val="en-US"/>
        </w:rPr>
      </w:pPr>
      <w:r w:rsidRPr="00580401">
        <w:rPr>
          <w:lang w:val="en-US"/>
        </w:rPr>
        <w:t>Regulatory risk</w:t>
      </w:r>
    </w:p>
    <w:p w14:paraId="1D7EB361" w14:textId="77777777" w:rsidR="00035B24" w:rsidRDefault="00035B24" w:rsidP="006E0C0B">
      <w:pPr>
        <w:pStyle w:val="ITStandard"/>
        <w:rPr>
          <w:lang w:val="en-US"/>
        </w:rPr>
      </w:pPr>
      <w:commentRangeStart w:id="85"/>
      <w:r w:rsidRPr="006E0C0B">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p>
    <w:p w14:paraId="2371A209" w14:textId="77777777" w:rsidR="003C283D" w:rsidRPr="00580401" w:rsidRDefault="003C283D" w:rsidP="00035B24">
      <w:pPr>
        <w:pStyle w:val="ITStandard"/>
        <w:rPr>
          <w:lang w:val="en-US"/>
        </w:rPr>
      </w:pPr>
    </w:p>
    <w:p w14:paraId="20B45879" w14:textId="7D6ED532" w:rsidR="00035B24" w:rsidRDefault="00035B24" w:rsidP="006E0C0B">
      <w:pPr>
        <w:pStyle w:val="ITStandard"/>
        <w:rPr>
          <w:lang w:val="en-US"/>
        </w:rPr>
      </w:pPr>
      <w:r w:rsidRPr="00580401">
        <w:rPr>
          <w:lang w:val="en-US"/>
        </w:rPr>
        <w:t xml:space="preserve">These regulations apply in particular to manufacturing processes that use substances banned only in Europe, which may limit the operation of European factories. For the purposes of the IPCEI on </w:t>
      </w:r>
      <w:r w:rsidR="00BB5635">
        <w:rPr>
          <w:lang w:val="en-US"/>
        </w:rPr>
        <w:t>Hydrogen</w:t>
      </w:r>
      <w:r w:rsidRPr="00580401">
        <w:rPr>
          <w:lang w:val="en-US"/>
        </w:rPr>
        <w:t>, it is important to focus attention to comply with these European regulations, which are often more stringent than those in force in the United States and Asia.</w:t>
      </w:r>
    </w:p>
    <w:p w14:paraId="5961FB0D" w14:textId="77777777" w:rsidR="003C283D" w:rsidRPr="00580401" w:rsidRDefault="003C283D" w:rsidP="00035B24">
      <w:pPr>
        <w:pStyle w:val="ITStandard"/>
        <w:rPr>
          <w:lang w:val="en-US"/>
        </w:rPr>
      </w:pPr>
    </w:p>
    <w:p w14:paraId="66524A09" w14:textId="53A93F91" w:rsidR="003C283D" w:rsidRDefault="00035B24" w:rsidP="006E0C0B">
      <w:pPr>
        <w:pStyle w:val="ITStandard"/>
        <w:rPr>
          <w:lang w:val="en-US"/>
        </w:rPr>
      </w:pPr>
      <w:r w:rsidRPr="00580401">
        <w:rPr>
          <w:lang w:val="en-US"/>
        </w:rPr>
        <w:t xml:space="preserve">Complying with such regulations may have severe consequences on </w:t>
      </w:r>
      <w:r w:rsidR="006E0C0B">
        <w:rPr>
          <w:lang w:val="en-US"/>
        </w:rPr>
        <w:t>industrial</w:t>
      </w:r>
      <w:r w:rsidRPr="00580401">
        <w:rPr>
          <w:lang w:val="en-US"/>
        </w:rPr>
        <w:t xml:space="preserve"> investments by increasing the costs and slowing down the </w:t>
      </w:r>
      <w:r w:rsidR="00BB5635" w:rsidRPr="00580401">
        <w:rPr>
          <w:lang w:val="en-US"/>
        </w:rPr>
        <w:t>industrialization</w:t>
      </w:r>
      <w:r w:rsidRPr="00580401">
        <w:rPr>
          <w:lang w:val="en-US"/>
        </w:rPr>
        <w:t xml:space="preserve"> process from a competitive point of view.</w:t>
      </w:r>
      <w:r w:rsidR="003C283D">
        <w:rPr>
          <w:lang w:val="en-US"/>
        </w:rPr>
        <w:t xml:space="preserve"> </w:t>
      </w:r>
      <w:r w:rsidR="003C283D" w:rsidRPr="006E0C0B">
        <w:rPr>
          <w:lang w:val="en-US"/>
        </w:rPr>
        <w:t>Hydrogen may be exposed to some unique regulatory risks due to its combustibility; this could entail adapting to more stringent safety demands which would require a more expensive investment</w:t>
      </w:r>
      <w:r w:rsidR="003C283D">
        <w:rPr>
          <w:lang w:val="en-US"/>
        </w:rPr>
        <w:t xml:space="preserve">. </w:t>
      </w:r>
      <w:commentRangeEnd w:id="85"/>
      <w:r w:rsidR="006E0C0B">
        <w:rPr>
          <w:rStyle w:val="Marquedecommentaire"/>
          <w:lang w:val="en-GB"/>
        </w:rPr>
        <w:commentReference w:id="85"/>
      </w:r>
    </w:p>
    <w:p w14:paraId="72F0D5F3" w14:textId="77777777" w:rsidR="00BB5635" w:rsidRDefault="00BB5635" w:rsidP="00035B24">
      <w:pPr>
        <w:pStyle w:val="ITStandard"/>
        <w:rPr>
          <w:lang w:val="en-US"/>
        </w:rPr>
      </w:pPr>
    </w:p>
    <w:p w14:paraId="3AC3DF7C" w14:textId="2917AF2D" w:rsidR="000D5268" w:rsidRPr="00AC5EB6" w:rsidRDefault="00BB5635" w:rsidP="00BB5635">
      <w:pPr>
        <w:pStyle w:val="N4"/>
        <w:numPr>
          <w:ilvl w:val="3"/>
          <w:numId w:val="5"/>
        </w:numPr>
        <w:spacing w:before="240" w:line="276" w:lineRule="auto"/>
        <w:ind w:left="862" w:hanging="862"/>
        <w:contextualSpacing/>
        <w:outlineLvl w:val="9"/>
        <w:rPr>
          <w:lang w:val="en-US"/>
        </w:rPr>
      </w:pPr>
      <w:r w:rsidRPr="00580401">
        <w:rPr>
          <w:lang w:val="en-US"/>
        </w:rPr>
        <w:t>Strategic and organizational risk</w:t>
      </w:r>
    </w:p>
    <w:p w14:paraId="3D27EDC6" w14:textId="77777777" w:rsidR="00C31701" w:rsidRDefault="000D5268" w:rsidP="00BB5635">
      <w:pPr>
        <w:pStyle w:val="ITStandard"/>
        <w:rPr>
          <w:lang w:val="en-US"/>
        </w:rPr>
      </w:pPr>
      <w:r>
        <w:rPr>
          <w:lang w:val="en-US"/>
        </w:rPr>
        <w:lastRenderedPageBreak/>
        <w:t xml:space="preserve">Though the core of electrolysis uses water, the process itself does entail the use of some strategic commodities. </w:t>
      </w:r>
      <w:commentRangeStart w:id="86"/>
      <w:r w:rsidR="00A260F5">
        <w:rPr>
          <w:lang w:val="en-US"/>
        </w:rPr>
        <w:t xml:space="preserve">Nickel and Ruthenium are the two principle commodities which are subject to geopolitical risks. </w:t>
      </w:r>
      <w:commentRangeEnd w:id="86"/>
      <w:r w:rsidR="00ED64CF">
        <w:rPr>
          <w:rStyle w:val="Marquedecommentaire"/>
          <w:lang w:val="en-GB"/>
        </w:rPr>
        <w:commentReference w:id="86"/>
      </w:r>
    </w:p>
    <w:p w14:paraId="1A67C058" w14:textId="77777777" w:rsidR="00C31701" w:rsidRDefault="00C31701" w:rsidP="00BB5635">
      <w:pPr>
        <w:pStyle w:val="ITStandard"/>
        <w:rPr>
          <w:lang w:val="en-US"/>
        </w:rPr>
      </w:pPr>
    </w:p>
    <w:p w14:paraId="6377EFF9" w14:textId="71752D69" w:rsidR="000D5268" w:rsidRDefault="00C70425" w:rsidP="00BB5635">
      <w:pPr>
        <w:pStyle w:val="ITStandard"/>
        <w:rPr>
          <w:lang w:val="en-US"/>
        </w:rPr>
      </w:pPr>
      <w:r>
        <w:rPr>
          <w:lang w:val="en-US"/>
        </w:rPr>
        <w:t>Nickel represents a relatively lower risk</w:t>
      </w:r>
      <w:r w:rsidR="00CD7D14">
        <w:rPr>
          <w:lang w:val="en-US"/>
        </w:rPr>
        <w:t xml:space="preserve"> </w:t>
      </w:r>
      <w:r w:rsidR="00C31701">
        <w:rPr>
          <w:lang w:val="en-US"/>
        </w:rPr>
        <w:t xml:space="preserve">(and </w:t>
      </w:r>
      <w:r w:rsidR="00CD7D14">
        <w:rPr>
          <w:lang w:val="en-US"/>
        </w:rPr>
        <w:t xml:space="preserve">it </w:t>
      </w:r>
      <w:r w:rsidR="00C31701">
        <w:rPr>
          <w:lang w:val="en-US"/>
        </w:rPr>
        <w:t>is technically not categorized as a strategic commodity)</w:t>
      </w:r>
      <w:r>
        <w:rPr>
          <w:lang w:val="en-US"/>
        </w:rPr>
        <w:t xml:space="preserve"> because it is distributed throughout the world with the largest shares of exports belonging to Indonesia with 20%, Philippines, 15.7% and </w:t>
      </w:r>
      <w:r w:rsidR="00CD7D14">
        <w:rPr>
          <w:lang w:val="en-US"/>
        </w:rPr>
        <w:t>N</w:t>
      </w:r>
      <w:r>
        <w:rPr>
          <w:lang w:val="en-US"/>
        </w:rPr>
        <w:t xml:space="preserve">ew Caledonia 14.8%. However there also exists a substantial share of Nickel within the </w:t>
      </w:r>
      <w:r w:rsidR="00B2371C">
        <w:rPr>
          <w:lang w:val="en-US"/>
        </w:rPr>
        <w:t xml:space="preserve">European Union’s geographic zone, in Finland which represents 7.4% of Nickel exports. </w:t>
      </w:r>
    </w:p>
    <w:p w14:paraId="6854E91D" w14:textId="77777777" w:rsidR="00B2371C" w:rsidRDefault="00B2371C" w:rsidP="00BB5635">
      <w:pPr>
        <w:pStyle w:val="ITStandard"/>
        <w:rPr>
          <w:lang w:val="en-US"/>
        </w:rPr>
      </w:pPr>
    </w:p>
    <w:p w14:paraId="1C7FE3E4" w14:textId="739D25F5" w:rsidR="00B2371C" w:rsidRDefault="00B2371C" w:rsidP="00BB5635">
      <w:pPr>
        <w:pStyle w:val="ITStandard"/>
        <w:rPr>
          <w:lang w:val="en-US"/>
        </w:rPr>
      </w:pPr>
      <w:r>
        <w:rPr>
          <w:lang w:val="en-US"/>
        </w:rPr>
        <w:t xml:space="preserve">Ruthenium is the second commodity which can represent some geopolitical risk, with the main exporters being China, Japan and South Africa. </w:t>
      </w:r>
      <w:proofErr w:type="spellStart"/>
      <w:r w:rsidR="00AF2FBB">
        <w:rPr>
          <w:lang w:val="en-US"/>
        </w:rPr>
        <w:t>McPhy</w:t>
      </w:r>
      <w:proofErr w:type="spellEnd"/>
      <w:r w:rsidR="00AF2FBB">
        <w:rPr>
          <w:lang w:val="en-US"/>
        </w:rPr>
        <w:t xml:space="preserve"> does not have direct control of this part of the supply chain as it is </w:t>
      </w:r>
      <w:proofErr w:type="spellStart"/>
      <w:r w:rsidR="00AF2FBB">
        <w:rPr>
          <w:lang w:val="en-US"/>
        </w:rPr>
        <w:t>McPhy’s</w:t>
      </w:r>
      <w:proofErr w:type="spellEnd"/>
      <w:r w:rsidR="00AF2FBB">
        <w:rPr>
          <w:lang w:val="en-US"/>
        </w:rPr>
        <w:t xml:space="preserve"> European suppliers who procure the needed materials. </w:t>
      </w:r>
      <w:r w:rsidR="00CD7D14">
        <w:rPr>
          <w:lang w:val="en-US"/>
        </w:rPr>
        <w:t xml:space="preserve">Thus, </w:t>
      </w:r>
      <w:proofErr w:type="spellStart"/>
      <w:r w:rsidR="00CD7D14">
        <w:rPr>
          <w:lang w:val="en-US"/>
        </w:rPr>
        <w:t>McPhy</w:t>
      </w:r>
      <w:proofErr w:type="spellEnd"/>
      <w:r w:rsidR="00CD7D14">
        <w:rPr>
          <w:lang w:val="en-US"/>
        </w:rPr>
        <w:t xml:space="preserve"> is exposed to the risk of not being able to secure the supply of these strategic components of </w:t>
      </w:r>
      <w:proofErr w:type="spellStart"/>
      <w:r w:rsidR="00CD7D14">
        <w:rPr>
          <w:lang w:val="en-US"/>
        </w:rPr>
        <w:t>electrolysers</w:t>
      </w:r>
      <w:proofErr w:type="spellEnd"/>
      <w:r w:rsidR="00CD7D14">
        <w:rPr>
          <w:lang w:val="en-US"/>
        </w:rPr>
        <w:t>, meaning not being able to deliver to its customers.</w:t>
      </w:r>
    </w:p>
    <w:p w14:paraId="428AB653" w14:textId="77777777" w:rsidR="00C31701" w:rsidRDefault="00C31701" w:rsidP="00BB5635">
      <w:pPr>
        <w:pStyle w:val="ITStandard"/>
        <w:rPr>
          <w:lang w:val="en-US"/>
        </w:rPr>
      </w:pPr>
    </w:p>
    <w:p w14:paraId="5E816B5D" w14:textId="377B04E8" w:rsidR="00C31701" w:rsidRDefault="00C31701" w:rsidP="00BB5635">
      <w:pPr>
        <w:pStyle w:val="ITStandard"/>
        <w:rPr>
          <w:lang w:val="en-US"/>
        </w:rPr>
      </w:pPr>
      <w:r>
        <w:rPr>
          <w:lang w:val="en-US"/>
        </w:rPr>
        <w:t xml:space="preserve">Finally, </w:t>
      </w:r>
      <w:proofErr w:type="spellStart"/>
      <w:r>
        <w:rPr>
          <w:lang w:val="en-US"/>
        </w:rPr>
        <w:t>McPhy</w:t>
      </w:r>
      <w:proofErr w:type="spellEnd"/>
      <w:r>
        <w:rPr>
          <w:lang w:val="en-US"/>
        </w:rPr>
        <w:t xml:space="preserve"> has</w:t>
      </w:r>
      <w:r w:rsidR="00804148" w:rsidRPr="00804148">
        <w:rPr>
          <w:lang w:val="en-US"/>
        </w:rPr>
        <w:t xml:space="preserve"> </w:t>
      </w:r>
      <w:r w:rsidR="00804148">
        <w:rPr>
          <w:lang w:val="en-US"/>
        </w:rPr>
        <w:t>historically</w:t>
      </w:r>
      <w:r>
        <w:rPr>
          <w:lang w:val="en-US"/>
        </w:rPr>
        <w:t xml:space="preserve"> procured compressors from the United </w:t>
      </w:r>
      <w:r w:rsidR="00331DD2">
        <w:rPr>
          <w:lang w:val="en-US"/>
        </w:rPr>
        <w:t>States</w:t>
      </w:r>
      <w:r w:rsidR="00804148">
        <w:rPr>
          <w:lang w:val="en-US"/>
        </w:rPr>
        <w:t xml:space="preserve">. In the present global context of increasing tensions on international trade, </w:t>
      </w:r>
      <w:proofErr w:type="spellStart"/>
      <w:r w:rsidR="00804148">
        <w:rPr>
          <w:lang w:val="en-US"/>
        </w:rPr>
        <w:t>McPhy</w:t>
      </w:r>
      <w:proofErr w:type="spellEnd"/>
      <w:r w:rsidR="00804148">
        <w:rPr>
          <w:lang w:val="en-US"/>
        </w:rPr>
        <w:t xml:space="preserve"> is exposed to the risk of an increase in trade barriers (such as tariffs) resulting in an unbalanced supply chain.</w:t>
      </w:r>
    </w:p>
    <w:p w14:paraId="07615FD5" w14:textId="64BE928E" w:rsidR="000D5268" w:rsidRPr="00580401" w:rsidRDefault="000D5268" w:rsidP="00BB5635">
      <w:pPr>
        <w:pStyle w:val="ITStandard"/>
        <w:rPr>
          <w:lang w:val="en-US"/>
        </w:rPr>
      </w:pPr>
    </w:p>
    <w:p w14:paraId="75FE293D" w14:textId="28D170DB" w:rsidR="00FF112A" w:rsidRPr="00580401" w:rsidRDefault="00ED64CF" w:rsidP="00FF112A">
      <w:pPr>
        <w:pStyle w:val="N3"/>
        <w:numPr>
          <w:ilvl w:val="2"/>
          <w:numId w:val="5"/>
        </w:numPr>
        <w:spacing w:before="400" w:after="360"/>
        <w:rPr>
          <w:lang w:val="en-US"/>
        </w:rPr>
      </w:pPr>
      <w:bookmarkStart w:id="87" w:name="_Toc34314382"/>
      <w:r>
        <w:rPr>
          <w:lang w:val="en-US"/>
        </w:rPr>
        <w:t xml:space="preserve">Market failure: </w:t>
      </w:r>
      <w:r w:rsidR="00FF112A" w:rsidRPr="00580401">
        <w:rPr>
          <w:lang w:val="en-US"/>
        </w:rPr>
        <w:t>Difficulty to recruit highly qualified personnel</w:t>
      </w:r>
      <w:bookmarkEnd w:id="87"/>
    </w:p>
    <w:p w14:paraId="3280F6B5" w14:textId="2D116D68" w:rsidR="00FF112A" w:rsidRDefault="00FF112A" w:rsidP="00ED64CF">
      <w:pPr>
        <w:pStyle w:val="ITStandard"/>
        <w:rPr>
          <w:lang w:val="en-US"/>
        </w:rPr>
      </w:pPr>
      <w:r w:rsidRPr="00DD327B">
        <w:rPr>
          <w:lang w:val="en-US"/>
        </w:rPr>
        <w:t xml:space="preserve">At </w:t>
      </w:r>
      <w:r w:rsidR="00ED64CF">
        <w:rPr>
          <w:lang w:val="en-US"/>
        </w:rPr>
        <w:t xml:space="preserve">the </w:t>
      </w:r>
      <w:r w:rsidRPr="00DD327B">
        <w:rPr>
          <w:lang w:val="en-US"/>
        </w:rPr>
        <w:t xml:space="preserve">global level, </w:t>
      </w:r>
      <w:commentRangeStart w:id="88"/>
      <w:r w:rsidRPr="00DD327B">
        <w:rPr>
          <w:lang w:val="en-US"/>
        </w:rPr>
        <w:t xml:space="preserve">the </w:t>
      </w:r>
      <w:r w:rsidR="00DD327B" w:rsidRPr="00DD327B">
        <w:rPr>
          <w:lang w:val="en-US"/>
        </w:rPr>
        <w:t>hydrogen</w:t>
      </w:r>
      <w:r w:rsidRPr="00DD327B">
        <w:rPr>
          <w:lang w:val="en-US"/>
        </w:rPr>
        <w:t xml:space="preserve"> sector suffers from an important difficulty for the recruitment of highly qualified profiles, a problem that hinders the development and commercialization of innovative technologies</w:t>
      </w:r>
      <w:commentRangeEnd w:id="88"/>
      <w:r w:rsidR="00ED64CF">
        <w:rPr>
          <w:rStyle w:val="Marquedecommentaire"/>
          <w:lang w:val="en-GB"/>
        </w:rPr>
        <w:commentReference w:id="88"/>
      </w:r>
      <w:r w:rsidRPr="00DD327B">
        <w:rPr>
          <w:lang w:val="en-US"/>
        </w:rPr>
        <w:t xml:space="preserve">. This shortage is a result of mismatches between needed skills and available skills on the labor market. The qualifications proposed by the education system, university formations or training programs lag behind the fast-changing specific highly qualified profiles required in the </w:t>
      </w:r>
      <w:r w:rsidR="0092542E">
        <w:rPr>
          <w:lang w:val="en-US"/>
        </w:rPr>
        <w:t>hydrogen</w:t>
      </w:r>
      <w:r w:rsidR="0092542E" w:rsidRPr="00DD327B">
        <w:rPr>
          <w:lang w:val="en-US"/>
        </w:rPr>
        <w:t xml:space="preserve"> </w:t>
      </w:r>
      <w:r w:rsidRPr="00DD327B">
        <w:rPr>
          <w:lang w:val="en-US"/>
        </w:rPr>
        <w:t xml:space="preserve">sector. </w:t>
      </w:r>
      <w:commentRangeStart w:id="89"/>
      <w:r w:rsidRPr="00DD327B">
        <w:rPr>
          <w:lang w:val="en-US"/>
        </w:rPr>
        <w:t>This problem is well documented in numerous studies, reports and research publications.</w:t>
      </w:r>
      <w:commentRangeEnd w:id="89"/>
      <w:r w:rsidR="00ED64CF">
        <w:rPr>
          <w:rStyle w:val="Marquedecommentaire"/>
          <w:lang w:val="en-GB"/>
        </w:rPr>
        <w:commentReference w:id="89"/>
      </w:r>
    </w:p>
    <w:p w14:paraId="620CAF67" w14:textId="77777777" w:rsidR="002544EC" w:rsidRPr="00DD327B" w:rsidRDefault="002544EC" w:rsidP="00FF112A">
      <w:pPr>
        <w:pStyle w:val="ITStandard"/>
        <w:rPr>
          <w:lang w:val="en-US"/>
        </w:rPr>
      </w:pPr>
    </w:p>
    <w:p w14:paraId="188546A9" w14:textId="6CFCD0DC" w:rsidR="00FF112A" w:rsidRDefault="00FF112A" w:rsidP="00ED64CF">
      <w:pPr>
        <w:pStyle w:val="ITStandard"/>
        <w:rPr>
          <w:lang w:val="en-US"/>
        </w:rPr>
      </w:pPr>
      <w:r w:rsidRPr="00DD327B">
        <w:rPr>
          <w:lang w:val="en-US"/>
        </w:rPr>
        <w:t xml:space="preserve">One key problem is that training programs fail to include several scientific disciplines under one technological field, while companies in the </w:t>
      </w:r>
      <w:r w:rsidR="00DD327B">
        <w:rPr>
          <w:lang w:val="en-US"/>
        </w:rPr>
        <w:t>hydrogen</w:t>
      </w:r>
      <w:r w:rsidRPr="00DD327B">
        <w:rPr>
          <w:lang w:val="en-US"/>
        </w:rPr>
        <w:t xml:space="preserve"> sector are demanding profiles with strong interdisciplinary skills. </w:t>
      </w:r>
    </w:p>
    <w:p w14:paraId="5CCA903F" w14:textId="77777777" w:rsidR="002544EC" w:rsidRPr="00DD327B" w:rsidRDefault="002544EC" w:rsidP="00FF112A">
      <w:pPr>
        <w:pStyle w:val="ITStandard"/>
        <w:rPr>
          <w:lang w:val="en-US"/>
        </w:rPr>
      </w:pPr>
    </w:p>
    <w:p w14:paraId="4BF4911E" w14:textId="355E5106" w:rsidR="00FF112A" w:rsidRDefault="00FF112A" w:rsidP="00ED64CF">
      <w:pPr>
        <w:pStyle w:val="ITStandard"/>
        <w:rPr>
          <w:lang w:val="en-US"/>
        </w:rPr>
      </w:pPr>
      <w:r w:rsidRPr="00DD327B">
        <w:rPr>
          <w:lang w:val="en-US"/>
        </w:rPr>
        <w:t xml:space="preserve">One of the main objectives of the public support for the </w:t>
      </w:r>
      <w:r w:rsidR="009344B4">
        <w:rPr>
          <w:lang w:val="en-US"/>
        </w:rPr>
        <w:t>IPCEI on Hydrogen</w:t>
      </w:r>
      <w:r w:rsidRPr="00DD327B">
        <w:rPr>
          <w:lang w:val="en-US"/>
        </w:rPr>
        <w:t xml:space="preserve"> is precisely to foster university – industry collaboration and to enhance the attractiveness of the European </w:t>
      </w:r>
      <w:r w:rsidR="0092542E">
        <w:rPr>
          <w:lang w:val="en-US"/>
        </w:rPr>
        <w:t>hydrogen</w:t>
      </w:r>
      <w:r w:rsidR="0092542E" w:rsidRPr="00DD327B">
        <w:rPr>
          <w:lang w:val="en-US"/>
        </w:rPr>
        <w:t xml:space="preserve"> </w:t>
      </w:r>
      <w:r w:rsidRPr="00DD327B">
        <w:rPr>
          <w:lang w:val="en-US"/>
        </w:rPr>
        <w:t xml:space="preserve">clusters regarding the highly qualified labor market, thus supporting the evolution of academia to train and supply to the market these highly qualified profiles. For that purpose, thanks to public funding, the </w:t>
      </w:r>
      <w:r w:rsidR="009344B4">
        <w:rPr>
          <w:lang w:val="en-US"/>
        </w:rPr>
        <w:t>IPCEI on Hydrogen</w:t>
      </w:r>
      <w:r w:rsidRPr="00DD327B">
        <w:rPr>
          <w:lang w:val="en-US"/>
        </w:rPr>
        <w:t xml:space="preserve"> will implement the following features at a very large European level: a strengthening of partnerships, a better circulation of ideas and people and a better mutual understanding between public research organizations and companies.</w:t>
      </w:r>
    </w:p>
    <w:p w14:paraId="6071753E" w14:textId="77777777" w:rsidR="00DD327B" w:rsidRDefault="00DD327B" w:rsidP="00FF112A">
      <w:pPr>
        <w:pStyle w:val="ITStandard"/>
        <w:rPr>
          <w:lang w:val="en-US"/>
        </w:rPr>
      </w:pPr>
    </w:p>
    <w:p w14:paraId="319193CC" w14:textId="203B700F" w:rsidR="00EA53DE" w:rsidRPr="00FF7AC0" w:rsidRDefault="00EA53DE" w:rsidP="00FF7AC0">
      <w:pPr>
        <w:pStyle w:val="ITStandard"/>
        <w:rPr>
          <w:lang w:val="en-US"/>
        </w:rPr>
      </w:pPr>
      <w:r w:rsidRPr="00FF7AC0">
        <w:rPr>
          <w:lang w:val="en-US"/>
        </w:rPr>
        <w:t>The specific technical skills that are needed are numerous, fro</w:t>
      </w:r>
      <w:r w:rsidR="0065293F" w:rsidRPr="00FF7AC0">
        <w:rPr>
          <w:lang w:val="en-US"/>
        </w:rPr>
        <w:t xml:space="preserve">m engineers specializing in electrical equipment, to software specialists who can automate the processes, to station designers and who will ensure </w:t>
      </w:r>
      <w:r w:rsidR="00FF7AC0">
        <w:rPr>
          <w:lang w:val="en-US"/>
        </w:rPr>
        <w:t xml:space="preserve">optimized </w:t>
      </w:r>
      <w:proofErr w:type="spellStart"/>
      <w:r w:rsidR="00FF7AC0">
        <w:rPr>
          <w:lang w:val="en-US"/>
        </w:rPr>
        <w:t>equipement</w:t>
      </w:r>
      <w:proofErr w:type="spellEnd"/>
      <w:r w:rsidR="003A3900" w:rsidRPr="00FF7AC0">
        <w:rPr>
          <w:lang w:val="en-US"/>
        </w:rPr>
        <w:t xml:space="preserve">. There is also a significant innovative </w:t>
      </w:r>
      <w:r w:rsidR="003A3900" w:rsidRPr="00FF7AC0">
        <w:rPr>
          <w:lang w:val="en-US"/>
        </w:rPr>
        <w:lastRenderedPageBreak/>
        <w:t>component which must be carefully calibrated theoretically by specialists in electrical produc</w:t>
      </w:r>
      <w:r w:rsidR="00FF7AC0">
        <w:rPr>
          <w:lang w:val="en-US"/>
        </w:rPr>
        <w:t>t</w:t>
      </w:r>
      <w:r w:rsidR="003A3900" w:rsidRPr="00FF7AC0">
        <w:rPr>
          <w:lang w:val="en-US"/>
        </w:rPr>
        <w:t xml:space="preserve"> development. </w:t>
      </w:r>
    </w:p>
    <w:p w14:paraId="6451C7B9" w14:textId="1166589C" w:rsidR="002B368C" w:rsidRDefault="002B368C" w:rsidP="002B368C">
      <w:pPr>
        <w:pStyle w:val="N3"/>
        <w:numPr>
          <w:ilvl w:val="2"/>
          <w:numId w:val="5"/>
        </w:numPr>
        <w:spacing w:before="400" w:after="360"/>
        <w:rPr>
          <w:lang w:val="en-US"/>
        </w:rPr>
      </w:pPr>
      <w:bookmarkStart w:id="90" w:name="_Toc34314383"/>
      <w:r>
        <w:rPr>
          <w:lang w:val="en-US"/>
        </w:rPr>
        <w:t xml:space="preserve">Market failure: </w:t>
      </w:r>
      <w:r w:rsidRPr="00580401">
        <w:rPr>
          <w:lang w:val="en-US"/>
        </w:rPr>
        <w:t xml:space="preserve">Difficulty to </w:t>
      </w:r>
      <w:r w:rsidR="00A50ECE">
        <w:rPr>
          <w:lang w:val="en-US"/>
        </w:rPr>
        <w:t>raise funding on financial market</w:t>
      </w:r>
    </w:p>
    <w:p w14:paraId="1E620B1A" w14:textId="77777777" w:rsidR="00A50ECE" w:rsidRPr="00A50ECE" w:rsidRDefault="00A50ECE" w:rsidP="00A50ECE">
      <w:pPr>
        <w:pStyle w:val="ITAbsatzohneNr"/>
        <w:rPr>
          <w:lang w:val="en-US"/>
        </w:rPr>
      </w:pPr>
      <w:commentRangeStart w:id="91"/>
      <w:commentRangeEnd w:id="91"/>
      <w:r>
        <w:rPr>
          <w:rStyle w:val="Marquedecommentaire"/>
          <w:lang w:val="en-GB"/>
        </w:rPr>
        <w:commentReference w:id="91"/>
      </w:r>
    </w:p>
    <w:p w14:paraId="1FAABB6A" w14:textId="1F395502" w:rsidR="00FF112A" w:rsidRPr="009234DC" w:rsidRDefault="00FF112A" w:rsidP="00FF112A">
      <w:pPr>
        <w:pStyle w:val="N3"/>
        <w:numPr>
          <w:ilvl w:val="2"/>
          <w:numId w:val="5"/>
        </w:numPr>
        <w:spacing w:before="400" w:after="360"/>
        <w:rPr>
          <w:lang w:val="en-US"/>
        </w:rPr>
      </w:pPr>
      <w:r w:rsidRPr="009234DC">
        <w:rPr>
          <w:lang w:val="en-US"/>
        </w:rPr>
        <w:t>Strategic independence of supply</w:t>
      </w:r>
      <w:bookmarkEnd w:id="90"/>
    </w:p>
    <w:p w14:paraId="7B63A1FE" w14:textId="77ABB287" w:rsidR="00C71FFC" w:rsidRPr="00CF6189" w:rsidRDefault="00CF6189" w:rsidP="00C71FFC">
      <w:pPr>
        <w:pStyle w:val="ITStandard"/>
        <w:rPr>
          <w:lang w:val="en-GB"/>
        </w:rPr>
      </w:pPr>
      <w:r w:rsidRPr="00CF6189">
        <w:rPr>
          <w:szCs w:val="22"/>
          <w:lang w:val="en-GB"/>
        </w:rPr>
        <w:t>Europe is strongly dependent on imports of energy, including natural gas.</w:t>
      </w:r>
      <w:r w:rsidR="00C71FFC" w:rsidRPr="00CF6189">
        <w:rPr>
          <w:lang w:val="en-GB"/>
        </w:rPr>
        <w:t xml:space="preserve"> </w:t>
      </w:r>
      <w:r w:rsidRPr="00CF6189">
        <w:rPr>
          <w:lang w:val="en-GB"/>
        </w:rPr>
        <w:t xml:space="preserve">Hydrogen used for industrial applications </w:t>
      </w:r>
      <w:r>
        <w:rPr>
          <w:lang w:val="en-GB"/>
        </w:rPr>
        <w:t xml:space="preserve">is nowadays mainly produced through steam methane reforming, requiring large quantities of natural gas (grey hydrogen). </w:t>
      </w:r>
      <w:proofErr w:type="spellStart"/>
      <w:r>
        <w:rPr>
          <w:lang w:val="en-GB"/>
        </w:rPr>
        <w:t>McPhy’s</w:t>
      </w:r>
      <w:proofErr w:type="spellEnd"/>
      <w:r>
        <w:rPr>
          <w:lang w:val="en-GB"/>
        </w:rPr>
        <w:t xml:space="preserve"> electrolys</w:t>
      </w:r>
      <w:r w:rsidR="00AE73DD">
        <w:rPr>
          <w:lang w:val="en-GB"/>
        </w:rPr>
        <w:t>is</w:t>
      </w:r>
      <w:r>
        <w:rPr>
          <w:lang w:val="en-GB"/>
        </w:rPr>
        <w:t xml:space="preserve"> innovative technology serves the purpose of increasing the competitiveness of low carbon hydrogen supply compared to grey hydrogen. In case of success and diffusion of this technology Europe-wide, it will result in less dependence on European imports of natural gas.</w:t>
      </w:r>
    </w:p>
    <w:p w14:paraId="2F4393D7" w14:textId="77777777" w:rsidR="003A3900" w:rsidRDefault="00CF6189" w:rsidP="00675C94">
      <w:pPr>
        <w:pStyle w:val="ITStandard"/>
        <w:rPr>
          <w:i/>
          <w:lang w:val="en-US"/>
        </w:rPr>
      </w:pPr>
      <w:commentRangeStart w:id="92"/>
      <w:commentRangeEnd w:id="92"/>
      <w:r>
        <w:rPr>
          <w:rStyle w:val="Marquedecommentaire"/>
          <w:lang w:val="en-GB"/>
        </w:rPr>
        <w:commentReference w:id="92"/>
      </w:r>
    </w:p>
    <w:p w14:paraId="281106C0" w14:textId="77777777" w:rsidR="00553345" w:rsidRPr="00504B99" w:rsidRDefault="00553345" w:rsidP="00553345">
      <w:pPr>
        <w:pStyle w:val="ITberschrift11"/>
        <w:numPr>
          <w:ilvl w:val="1"/>
          <w:numId w:val="5"/>
        </w:numPr>
        <w:rPr>
          <w:lang w:val="en-US"/>
        </w:rPr>
      </w:pPr>
      <w:bookmarkStart w:id="93" w:name="_Toc27129580"/>
      <w:bookmarkStart w:id="94" w:name="_Toc34314384"/>
      <w:r w:rsidRPr="00504B99">
        <w:rPr>
          <w:lang w:val="en-US"/>
        </w:rPr>
        <w:t>Adequacy of the state aid instrument</w:t>
      </w:r>
      <w:bookmarkEnd w:id="93"/>
      <w:bookmarkEnd w:id="94"/>
    </w:p>
    <w:p w14:paraId="2FEED8CF" w14:textId="77777777" w:rsidR="00FF112A" w:rsidRPr="009234DC" w:rsidRDefault="00FF112A" w:rsidP="00FF112A">
      <w:pPr>
        <w:pStyle w:val="N3"/>
        <w:numPr>
          <w:ilvl w:val="2"/>
          <w:numId w:val="5"/>
        </w:numPr>
        <w:spacing w:before="400" w:after="360"/>
        <w:rPr>
          <w:lang w:val="en-US"/>
        </w:rPr>
      </w:pPr>
      <w:bookmarkStart w:id="95" w:name="_Toc34314385"/>
      <w:r w:rsidRPr="009234DC">
        <w:rPr>
          <w:lang w:val="en-US"/>
        </w:rPr>
        <w:t>Appropriateness among alternative policy instruments</w:t>
      </w:r>
      <w:bookmarkEnd w:id="95"/>
    </w:p>
    <w:p w14:paraId="79003DDC" w14:textId="40156A6B" w:rsidR="00FF112A" w:rsidRPr="009234DC" w:rsidRDefault="00FF112A" w:rsidP="00FF112A">
      <w:pPr>
        <w:pStyle w:val="ITStandard"/>
        <w:rPr>
          <w:lang w:val="en-US"/>
        </w:rPr>
      </w:pPr>
      <w:r w:rsidRPr="009234DC">
        <w:rPr>
          <w:lang w:val="en-US"/>
        </w:rPr>
        <w:t xml:space="preserve">There is no other less distortive policy instrument than State aid which would make it possible to achieve the same result for the IPCEI on </w:t>
      </w:r>
      <w:r w:rsidR="009234DC">
        <w:rPr>
          <w:lang w:val="en-US"/>
        </w:rPr>
        <w:t>Hydrogen</w:t>
      </w:r>
      <w:r w:rsidRPr="009234DC">
        <w:rPr>
          <w:lang w:val="en-US"/>
        </w:rPr>
        <w:t>.</w:t>
      </w:r>
    </w:p>
    <w:p w14:paraId="7D664A76" w14:textId="77777777" w:rsidR="00FF112A" w:rsidRPr="005A552E" w:rsidRDefault="00FF112A" w:rsidP="00FF112A">
      <w:pPr>
        <w:pStyle w:val="N4"/>
        <w:numPr>
          <w:ilvl w:val="3"/>
          <w:numId w:val="5"/>
        </w:numPr>
        <w:spacing w:before="240" w:line="276" w:lineRule="auto"/>
        <w:ind w:left="862" w:hanging="862"/>
        <w:contextualSpacing/>
        <w:outlineLvl w:val="9"/>
        <w:rPr>
          <w:lang w:val="en-US"/>
        </w:rPr>
      </w:pPr>
      <w:r w:rsidRPr="005A552E">
        <w:rPr>
          <w:lang w:val="en-US"/>
        </w:rPr>
        <w:t>The regulation</w:t>
      </w:r>
    </w:p>
    <w:p w14:paraId="3DFDF340" w14:textId="7C5377A3" w:rsidR="00FF112A" w:rsidRDefault="00FF112A" w:rsidP="005A552E">
      <w:pPr>
        <w:pStyle w:val="ITStandard"/>
        <w:rPr>
          <w:lang w:val="en-US"/>
        </w:rPr>
      </w:pPr>
      <w:r w:rsidRPr="005A552E">
        <w:rPr>
          <w:lang w:val="en-US"/>
        </w:rPr>
        <w:t xml:space="preserve">Regulation is a standard and widely used public policy instrument. The use of regulation to implement the IPCEI on </w:t>
      </w:r>
      <w:r w:rsidR="005A552E" w:rsidRPr="005A552E">
        <w:rPr>
          <w:lang w:val="en-US"/>
        </w:rPr>
        <w:t>Hydrogen</w:t>
      </w:r>
      <w:r w:rsidRPr="005A552E">
        <w:rPr>
          <w:lang w:val="en-US"/>
        </w:rPr>
        <w:t xml:space="preserve"> has little practical consistency. In theory only, Member States could impose to companies in the industry to develop the innovations proposed in the IPCEI on </w:t>
      </w:r>
      <w:r w:rsidR="005A552E" w:rsidRPr="005A552E">
        <w:rPr>
          <w:lang w:val="en-US"/>
        </w:rPr>
        <w:t>Hydrogen</w:t>
      </w:r>
      <w:r w:rsidRPr="005A552E">
        <w:rPr>
          <w:lang w:val="en-US"/>
        </w:rPr>
        <w:t xml:space="preserve">,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w:t>
      </w:r>
      <w:r w:rsidR="00D43082">
        <w:rPr>
          <w:lang w:val="en-US"/>
        </w:rPr>
        <w:t>hydrogen</w:t>
      </w:r>
      <w:r w:rsidRPr="005A552E">
        <w:rPr>
          <w:lang w:val="en-US"/>
        </w:rPr>
        <w:t xml:space="preserve"> market, regarding the technological state of the art, regarding the strategies of the different actors, etc., the choice to impose the development of such an innovation rather than another would be inefficient.</w:t>
      </w:r>
    </w:p>
    <w:p w14:paraId="2921A8B8" w14:textId="77777777" w:rsidR="00263C7E" w:rsidRPr="005A552E" w:rsidRDefault="00263C7E" w:rsidP="005A552E">
      <w:pPr>
        <w:pStyle w:val="ITStandard"/>
        <w:rPr>
          <w:lang w:val="en-US"/>
        </w:rPr>
      </w:pPr>
    </w:p>
    <w:p w14:paraId="672C776F" w14:textId="179BFA1C" w:rsidR="00FF112A" w:rsidRPr="005A552E" w:rsidRDefault="00FF112A" w:rsidP="005A552E">
      <w:pPr>
        <w:pStyle w:val="ITStandard"/>
        <w:rPr>
          <w:lang w:val="en-US"/>
        </w:rPr>
      </w:pPr>
      <w:r w:rsidRPr="005A552E">
        <w:rPr>
          <w:lang w:val="en-US"/>
        </w:rPr>
        <w:t xml:space="preserve">It is much more efficient to trust the strategies and technological choices of companies to decide on their R&amp;D </w:t>
      </w:r>
      <w:r w:rsidR="00263C7E">
        <w:rPr>
          <w:lang w:val="en-US"/>
        </w:rPr>
        <w:t xml:space="preserve">and industrial </w:t>
      </w:r>
      <w:r w:rsidRPr="005A552E">
        <w:rPr>
          <w:lang w:val="en-US"/>
        </w:rPr>
        <w:t xml:space="preserve">projects. This is the option retained in the IPCEI on </w:t>
      </w:r>
      <w:r w:rsidR="005A552E">
        <w:rPr>
          <w:lang w:val="en-US"/>
        </w:rPr>
        <w:t>Hydrogen</w:t>
      </w:r>
      <w:r w:rsidRPr="005A552E">
        <w:rPr>
          <w:lang w:val="en-US"/>
        </w:rPr>
        <w:t>.</w:t>
      </w:r>
    </w:p>
    <w:p w14:paraId="32DCA585" w14:textId="77777777" w:rsidR="00FF112A" w:rsidRPr="00FF112A" w:rsidRDefault="00FF112A" w:rsidP="00FF112A">
      <w:pPr>
        <w:pStyle w:val="ITAbsatzohneNr"/>
        <w:rPr>
          <w:highlight w:val="magenta"/>
          <w:lang w:val="en-US"/>
        </w:rPr>
      </w:pPr>
    </w:p>
    <w:p w14:paraId="07E20429" w14:textId="77777777" w:rsidR="00FF112A" w:rsidRPr="00D43082" w:rsidRDefault="00FF112A" w:rsidP="00FF112A">
      <w:pPr>
        <w:pStyle w:val="N4"/>
        <w:numPr>
          <w:ilvl w:val="3"/>
          <w:numId w:val="5"/>
        </w:numPr>
        <w:spacing w:before="240" w:line="276" w:lineRule="auto"/>
        <w:ind w:left="862" w:hanging="862"/>
        <w:contextualSpacing/>
        <w:outlineLvl w:val="9"/>
        <w:rPr>
          <w:lang w:val="en-US"/>
        </w:rPr>
      </w:pPr>
      <w:r w:rsidRPr="00D43082">
        <w:rPr>
          <w:lang w:val="en-US"/>
        </w:rPr>
        <w:t>A better funding of public research</w:t>
      </w:r>
    </w:p>
    <w:p w14:paraId="178E1111" w14:textId="55D6C728" w:rsidR="00FF112A" w:rsidRDefault="00FF112A" w:rsidP="00FF112A">
      <w:pPr>
        <w:pStyle w:val="ITStandard"/>
        <w:rPr>
          <w:lang w:val="en-US"/>
        </w:rPr>
      </w:pPr>
      <w:r w:rsidRPr="00580401">
        <w:rPr>
          <w:lang w:val="en-US"/>
        </w:rPr>
        <w:t xml:space="preserve">The IPCEI on </w:t>
      </w:r>
      <w:r w:rsidR="00D43082">
        <w:rPr>
          <w:lang w:val="en-US"/>
        </w:rPr>
        <w:t>Hydrogen</w:t>
      </w:r>
      <w:r w:rsidRPr="00580401">
        <w:rPr>
          <w:lang w:val="en-US"/>
        </w:rPr>
        <w:t xml:space="preserve"> aims at removing technological barriers and demonstrating the technical and economic viability of many industrial innovations in the field of </w:t>
      </w:r>
      <w:r w:rsidR="00D43082">
        <w:rPr>
          <w:lang w:val="en-US"/>
        </w:rPr>
        <w:t>hydrogen</w:t>
      </w:r>
      <w:r w:rsidRPr="00580401">
        <w:rPr>
          <w:lang w:val="en-US"/>
        </w:rPr>
        <w:t xml:space="preserve">. The project must therefore have a strong technological and industrial component, on top of its scientific dimension. To this end, R&amp;D activities must be carried out simultaneously in public </w:t>
      </w:r>
      <w:r w:rsidRPr="00580401">
        <w:rPr>
          <w:lang w:val="en-US"/>
        </w:rPr>
        <w:lastRenderedPageBreak/>
        <w:t xml:space="preserve">research </w:t>
      </w:r>
      <w:proofErr w:type="spellStart"/>
      <w:r w:rsidRPr="00580401">
        <w:rPr>
          <w:lang w:val="en-US"/>
        </w:rPr>
        <w:t>organisations</w:t>
      </w:r>
      <w:proofErr w:type="spellEnd"/>
      <w:r w:rsidRPr="00580401">
        <w:rPr>
          <w:lang w:val="en-US"/>
        </w:rPr>
        <w:t xml:space="preserve"> (which will contribute, with their advanced knowledge, to the de</w:t>
      </w:r>
      <w:r w:rsidR="00D43082">
        <w:rPr>
          <w:lang w:val="en-US"/>
        </w:rPr>
        <w:t>velopment of scientific models</w:t>
      </w:r>
      <w:r w:rsidRPr="00580401">
        <w:rPr>
          <w:lang w:val="en-US"/>
        </w:rPr>
        <w:t xml:space="preserve">)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580401">
        <w:rPr>
          <w:lang w:val="en-US"/>
        </w:rPr>
        <w:t>technico</w:t>
      </w:r>
      <w:proofErr w:type="spellEnd"/>
      <w:r w:rsidRPr="00580401">
        <w:rPr>
          <w:lang w:val="en-US"/>
        </w:rPr>
        <w:t>-economic viability of an innovation, carried out in companies.</w:t>
      </w:r>
    </w:p>
    <w:p w14:paraId="2BA33235" w14:textId="77777777" w:rsidR="00263C7E" w:rsidRPr="00580401" w:rsidRDefault="00263C7E" w:rsidP="00FF112A">
      <w:pPr>
        <w:pStyle w:val="ITStandard"/>
        <w:rPr>
          <w:lang w:val="en-US"/>
        </w:rPr>
      </w:pPr>
    </w:p>
    <w:p w14:paraId="40316CCD" w14:textId="2EC9EB94" w:rsidR="00FF112A" w:rsidRDefault="00FF112A" w:rsidP="00FF112A">
      <w:pPr>
        <w:pStyle w:val="ITStandard"/>
        <w:rPr>
          <w:lang w:val="en-US"/>
        </w:rPr>
      </w:pPr>
      <w:r w:rsidRPr="00580401">
        <w:rPr>
          <w:lang w:val="en-US"/>
        </w:rPr>
        <w:t xml:space="preserve">A better funding of public research would not achieve the same effect as the State aid from </w:t>
      </w:r>
      <w:r w:rsidRPr="007603A0">
        <w:rPr>
          <w:lang w:val="en-US"/>
        </w:rPr>
        <w:t xml:space="preserve">France for the </w:t>
      </w:r>
      <w:r w:rsidR="009344B4">
        <w:rPr>
          <w:lang w:val="en-US"/>
        </w:rPr>
        <w:t>IPCEI on Hydrogen</w:t>
      </w:r>
      <w:r w:rsidRPr="007603A0">
        <w:rPr>
          <w:lang w:val="en-US"/>
        </w:rPr>
        <w:t xml:space="preserve">, meaning the structuration of a sustainable ecosystem of research and innovation around a very large R&amp;D partnership between many public and private actors from </w:t>
      </w:r>
      <w:r w:rsidR="00AE5CB0">
        <w:rPr>
          <w:lang w:val="en-US"/>
        </w:rPr>
        <w:t>numerous</w:t>
      </w:r>
      <w:r w:rsidRPr="007603A0">
        <w:rPr>
          <w:lang w:val="en-US"/>
        </w:rPr>
        <w:t xml:space="preserve"> EU Member States</w:t>
      </w:r>
      <w:r w:rsidRPr="00580401">
        <w:rPr>
          <w:lang w:val="en-US"/>
        </w:rPr>
        <w:t>.</w:t>
      </w:r>
    </w:p>
    <w:p w14:paraId="135F5BD1" w14:textId="77777777" w:rsidR="00263C7E" w:rsidRPr="00580401" w:rsidRDefault="00263C7E" w:rsidP="00FF112A">
      <w:pPr>
        <w:pStyle w:val="ITStandard"/>
        <w:rPr>
          <w:lang w:val="en-US"/>
        </w:rPr>
      </w:pPr>
    </w:p>
    <w:p w14:paraId="0906E2C8" w14:textId="77777777" w:rsidR="00FF112A" w:rsidRPr="00580401" w:rsidRDefault="00FF112A" w:rsidP="00FF112A">
      <w:pPr>
        <w:pStyle w:val="N4"/>
        <w:numPr>
          <w:ilvl w:val="3"/>
          <w:numId w:val="5"/>
        </w:numPr>
        <w:spacing w:before="240" w:line="276" w:lineRule="auto"/>
        <w:ind w:left="862" w:hanging="862"/>
        <w:contextualSpacing/>
        <w:outlineLvl w:val="9"/>
        <w:rPr>
          <w:lang w:val="en-US"/>
        </w:rPr>
      </w:pPr>
      <w:r w:rsidRPr="00580401">
        <w:rPr>
          <w:lang w:val="en-US"/>
        </w:rPr>
        <w:t>The research tax credit</w:t>
      </w:r>
    </w:p>
    <w:p w14:paraId="4D3F894A" w14:textId="4C522C9A" w:rsidR="00FF112A" w:rsidRDefault="00FF112A" w:rsidP="00FF112A">
      <w:pPr>
        <w:pStyle w:val="ITStandard"/>
        <w:rPr>
          <w:lang w:val="en-US"/>
        </w:rPr>
      </w:pPr>
      <w:r w:rsidRPr="00580401">
        <w:rPr>
          <w:lang w:val="en-US"/>
        </w:rPr>
        <w:t xml:space="preserve">In order to succeed, the project </w:t>
      </w:r>
      <w:r w:rsidR="009344B4">
        <w:rPr>
          <w:lang w:val="en-US"/>
        </w:rPr>
        <w:t>IPCEI on Hydrogen</w:t>
      </w:r>
      <w:r w:rsidRPr="00580401">
        <w:rPr>
          <w:lang w:val="en-US"/>
        </w:rPr>
        <w:t xml:space="preserve"> must implement a strong collaborative logic between multiple public and private European actors.</w:t>
      </w:r>
    </w:p>
    <w:p w14:paraId="0785FB52" w14:textId="77777777" w:rsidR="00263C7E" w:rsidRPr="00580401" w:rsidRDefault="00263C7E" w:rsidP="00FF112A">
      <w:pPr>
        <w:pStyle w:val="ITStandard"/>
        <w:rPr>
          <w:lang w:val="en-US"/>
        </w:rPr>
      </w:pPr>
    </w:p>
    <w:p w14:paraId="1982AE62" w14:textId="3A07376E" w:rsidR="00FF112A" w:rsidRDefault="00FF112A" w:rsidP="00FF112A">
      <w:pPr>
        <w:pStyle w:val="ITStandard"/>
        <w:rPr>
          <w:lang w:val="en-US"/>
        </w:rPr>
      </w:pPr>
      <w:r w:rsidRPr="00580401">
        <w:rPr>
          <w:lang w:val="en-US"/>
        </w:rPr>
        <w:t xml:space="preserve">A general tax measure in </w:t>
      </w:r>
      <w:r w:rsidR="00D66192" w:rsidRPr="00580401">
        <w:rPr>
          <w:lang w:val="en-US"/>
        </w:rPr>
        <w:t>favor</w:t>
      </w:r>
      <w:r w:rsidRPr="00580401">
        <w:rPr>
          <w:lang w:val="en-US"/>
        </w:rPr>
        <w:t xml:space="preserve"> of R&amp;D, such as the research tax credit (</w:t>
      </w:r>
      <w:proofErr w:type="spellStart"/>
      <w:r w:rsidRPr="00580401">
        <w:rPr>
          <w:lang w:val="en-US"/>
        </w:rPr>
        <w:t>Crédit</w:t>
      </w:r>
      <w:proofErr w:type="spellEnd"/>
      <w:r w:rsidRPr="00580401">
        <w:rPr>
          <w:lang w:val="en-US"/>
        </w:rPr>
        <w:t xml:space="preserve"> </w:t>
      </w:r>
      <w:proofErr w:type="spellStart"/>
      <w:r w:rsidRPr="00580401">
        <w:rPr>
          <w:lang w:val="en-US"/>
        </w:rPr>
        <w:t>Impôt</w:t>
      </w:r>
      <w:proofErr w:type="spellEnd"/>
      <w:r w:rsidRPr="00580401">
        <w:rPr>
          <w:lang w:val="en-US"/>
        </w:rPr>
        <w:t xml:space="preserve"> </w:t>
      </w:r>
      <w:proofErr w:type="spellStart"/>
      <w:r w:rsidRPr="00580401">
        <w:rPr>
          <w:lang w:val="en-US"/>
        </w:rPr>
        <w:t>Recherche</w:t>
      </w:r>
      <w:proofErr w:type="spellEnd"/>
      <w:r w:rsidRPr="00580401">
        <w:rPr>
          <w:lang w:val="en-US"/>
        </w:rPr>
        <w:t xml:space="preserve"> in French) implemented since 2008 by the French government, may lead French companies to boost their individual R&amp;D efforts. However, it is not oriented towards the deployment of the European collaborative logic of the project that is a necessary condition for its success.</w:t>
      </w:r>
    </w:p>
    <w:p w14:paraId="41E64B1B" w14:textId="77777777" w:rsidR="00263C7E" w:rsidRPr="00580401" w:rsidRDefault="00263C7E" w:rsidP="00FF112A">
      <w:pPr>
        <w:pStyle w:val="ITStandard"/>
        <w:rPr>
          <w:szCs w:val="22"/>
          <w:lang w:val="en-US"/>
        </w:rPr>
      </w:pPr>
    </w:p>
    <w:p w14:paraId="6D35A792" w14:textId="77777777" w:rsidR="00FF112A" w:rsidRPr="00580401" w:rsidRDefault="00FF112A" w:rsidP="00FF112A">
      <w:pPr>
        <w:pStyle w:val="N4"/>
        <w:numPr>
          <w:ilvl w:val="3"/>
          <w:numId w:val="5"/>
        </w:numPr>
        <w:spacing w:before="240" w:line="276" w:lineRule="auto"/>
        <w:ind w:left="862" w:hanging="862"/>
        <w:contextualSpacing/>
        <w:outlineLvl w:val="9"/>
        <w:rPr>
          <w:lang w:val="en-US"/>
        </w:rPr>
      </w:pPr>
      <w:r w:rsidRPr="00580401">
        <w:rPr>
          <w:lang w:val="en-US"/>
        </w:rPr>
        <w:t>The innovation tax credit</w:t>
      </w:r>
    </w:p>
    <w:p w14:paraId="03542D97" w14:textId="3ADC23F9" w:rsidR="00FF112A" w:rsidRDefault="00FF112A" w:rsidP="00FF112A">
      <w:pPr>
        <w:pStyle w:val="ITStandard"/>
        <w:rPr>
          <w:lang w:val="en-US"/>
        </w:rPr>
      </w:pPr>
      <w:r w:rsidRPr="00580401">
        <w:rPr>
          <w:lang w:val="en-US"/>
        </w:rPr>
        <w:t>The innovation tax credit is a French tax measure reserved for SMEs to stimulate their innovation activities, such as building a prototype or a pilot installation of a new product. In concrete terms, a SME having incurred innovation expenses of up to € 400,000 will be able to receive a 20 % reduction in the cost of the expenses incurred in favor of the innovation.</w:t>
      </w:r>
    </w:p>
    <w:p w14:paraId="2A5CE724" w14:textId="77777777" w:rsidR="00263C7E" w:rsidRPr="00580401" w:rsidRDefault="00263C7E" w:rsidP="00FF112A">
      <w:pPr>
        <w:pStyle w:val="ITStandard"/>
        <w:rPr>
          <w:lang w:val="en-US"/>
        </w:rPr>
      </w:pPr>
    </w:p>
    <w:p w14:paraId="290A7527" w14:textId="24BE140E" w:rsidR="00263C7E" w:rsidRDefault="00263C7E" w:rsidP="00FF112A">
      <w:pPr>
        <w:pStyle w:val="ITStandard"/>
        <w:rPr>
          <w:lang w:val="en-US"/>
        </w:rPr>
      </w:pPr>
      <w:r>
        <w:rPr>
          <w:lang w:val="en-US"/>
        </w:rPr>
        <w:t>T</w:t>
      </w:r>
      <w:r w:rsidR="00FF112A" w:rsidRPr="00580401">
        <w:rPr>
          <w:lang w:val="en-US"/>
        </w:rPr>
        <w:t xml:space="preserve">he IPCEI on </w:t>
      </w:r>
      <w:r w:rsidR="00A22D13">
        <w:rPr>
          <w:lang w:val="en-US"/>
        </w:rPr>
        <w:t>Hydrogen</w:t>
      </w:r>
      <w:r w:rsidR="00FF112A" w:rsidRPr="00580401">
        <w:rPr>
          <w:lang w:val="en-US"/>
        </w:rPr>
        <w:t xml:space="preserve"> </w:t>
      </w:r>
      <w:r>
        <w:rPr>
          <w:lang w:val="en-US"/>
        </w:rPr>
        <w:t>is dependent on the complementary contributions of a very large number of partners: large companies,</w:t>
      </w:r>
      <w:r w:rsidRPr="00580401">
        <w:rPr>
          <w:lang w:val="en-US"/>
        </w:rPr>
        <w:t xml:space="preserve"> SMEs and public research organizations</w:t>
      </w:r>
      <w:r>
        <w:rPr>
          <w:lang w:val="en-US"/>
        </w:rPr>
        <w:t>, in France but also in several other Member States. All contributors that are not SMEs nor French cannot benefit from t</w:t>
      </w:r>
      <w:r w:rsidRPr="00263C7E">
        <w:rPr>
          <w:lang w:val="en-US"/>
        </w:rPr>
        <w:t>he innovation tax credit</w:t>
      </w:r>
      <w:r w:rsidR="00FF112A" w:rsidRPr="00580401">
        <w:rPr>
          <w:lang w:val="en-US"/>
        </w:rPr>
        <w:t xml:space="preserve">. </w:t>
      </w:r>
      <w:r>
        <w:rPr>
          <w:lang w:val="en-US"/>
        </w:rPr>
        <w:t>Conversely, the IPCEI on Hydrogen cannot start based only on the contributions of French SMEs that would be supported by t</w:t>
      </w:r>
      <w:r w:rsidRPr="00263C7E">
        <w:rPr>
          <w:lang w:val="en-US"/>
        </w:rPr>
        <w:t>he innovation tax credit</w:t>
      </w:r>
      <w:r>
        <w:rPr>
          <w:lang w:val="en-US"/>
        </w:rPr>
        <w:t>. Therefore, this fiscal measure is not an appropriate policy instruments to promote the large R&amp;D and industrial collaboration envisioned in the IPCEI on Hydrogen.</w:t>
      </w:r>
    </w:p>
    <w:p w14:paraId="740003B7" w14:textId="77777777" w:rsidR="00263C7E" w:rsidRDefault="00263C7E" w:rsidP="00FF112A">
      <w:pPr>
        <w:pStyle w:val="ITStandard"/>
        <w:rPr>
          <w:lang w:val="en-US"/>
        </w:rPr>
      </w:pPr>
    </w:p>
    <w:p w14:paraId="4F65A16B" w14:textId="7ACB71EA" w:rsidR="00FF112A" w:rsidRDefault="00FF112A" w:rsidP="00FF112A">
      <w:pPr>
        <w:pStyle w:val="ITStandard"/>
        <w:rPr>
          <w:lang w:val="en-US"/>
        </w:rPr>
      </w:pPr>
      <w:r w:rsidRPr="00580401">
        <w:rPr>
          <w:lang w:val="en-US"/>
        </w:rPr>
        <w:t xml:space="preserve">Moreover, some key partners, including </w:t>
      </w:r>
      <w:proofErr w:type="spellStart"/>
      <w:r w:rsidR="002747F4">
        <w:rPr>
          <w:lang w:val="en-US"/>
        </w:rPr>
        <w:t>McPhy</w:t>
      </w:r>
      <w:proofErr w:type="spellEnd"/>
      <w:r w:rsidRPr="00580401">
        <w:rPr>
          <w:lang w:val="en-US"/>
        </w:rPr>
        <w:t xml:space="preserve">, will have expenditures far above the 400,000 euros ceiling of the innovation tax credit. </w:t>
      </w:r>
      <w:r w:rsidR="00263C7E">
        <w:rPr>
          <w:lang w:val="en-US"/>
        </w:rPr>
        <w:t>This is another reason why</w:t>
      </w:r>
      <w:r w:rsidRPr="00580401">
        <w:rPr>
          <w:lang w:val="en-US"/>
        </w:rPr>
        <w:t xml:space="preserve"> this fiscal measure does not constitute an appropriate policy instrument </w:t>
      </w:r>
      <w:r w:rsidR="00263C7E">
        <w:rPr>
          <w:lang w:val="en-US"/>
        </w:rPr>
        <w:t>to promote the activities carried out in</w:t>
      </w:r>
      <w:r w:rsidRPr="00580401">
        <w:rPr>
          <w:lang w:val="en-US"/>
        </w:rPr>
        <w:t xml:space="preserve"> the IPCEI on </w:t>
      </w:r>
      <w:r w:rsidR="0092542E">
        <w:rPr>
          <w:lang w:val="en-US"/>
        </w:rPr>
        <w:t>Hydrogen</w:t>
      </w:r>
      <w:r w:rsidRPr="00580401">
        <w:rPr>
          <w:lang w:val="en-US"/>
        </w:rPr>
        <w:t>.</w:t>
      </w:r>
    </w:p>
    <w:p w14:paraId="69DE0DCC" w14:textId="77777777" w:rsidR="00263C7E" w:rsidRDefault="00263C7E" w:rsidP="00FF112A">
      <w:pPr>
        <w:pStyle w:val="ITStandard"/>
        <w:rPr>
          <w:lang w:val="en-US"/>
        </w:rPr>
      </w:pPr>
    </w:p>
    <w:p w14:paraId="53BDF345" w14:textId="77777777" w:rsidR="00FF112A" w:rsidRPr="00580401" w:rsidRDefault="00FF112A" w:rsidP="00FF112A">
      <w:pPr>
        <w:pStyle w:val="N3"/>
        <w:numPr>
          <w:ilvl w:val="2"/>
          <w:numId w:val="5"/>
        </w:numPr>
        <w:spacing w:before="400" w:after="360"/>
        <w:rPr>
          <w:lang w:val="en-US"/>
        </w:rPr>
      </w:pPr>
      <w:bookmarkStart w:id="96" w:name="_Toc34314386"/>
      <w:r w:rsidRPr="00580401">
        <w:rPr>
          <w:lang w:val="en-US"/>
        </w:rPr>
        <w:t>Appropriateness among different State aid instruments</w:t>
      </w:r>
      <w:bookmarkEnd w:id="96"/>
    </w:p>
    <w:p w14:paraId="60EE0387" w14:textId="0B576641" w:rsidR="00FF112A" w:rsidRDefault="00FF112A" w:rsidP="00263C7E">
      <w:pPr>
        <w:pStyle w:val="ITStandard"/>
        <w:rPr>
          <w:lang w:val="en-US"/>
        </w:rPr>
      </w:pPr>
      <w:r w:rsidRPr="00580401">
        <w:rPr>
          <w:lang w:val="en-US"/>
        </w:rPr>
        <w:lastRenderedPageBreak/>
        <w:t xml:space="preserve">In the context of the IPCEI on </w:t>
      </w:r>
      <w:r w:rsidR="000E559E">
        <w:rPr>
          <w:lang w:val="en-US"/>
        </w:rPr>
        <w:t>Hydrogen</w:t>
      </w:r>
      <w:r w:rsidRPr="00580401">
        <w:rPr>
          <w:lang w:val="en-US"/>
        </w:rPr>
        <w:t>, the main market and systemic failures come from spillovers, coordination problems and Europe’s strategic dependence. To address these failures, a grant is the most appropriate State aid instrument.</w:t>
      </w:r>
    </w:p>
    <w:p w14:paraId="32FA74FA" w14:textId="77777777" w:rsidR="00263C7E" w:rsidRPr="00580401" w:rsidRDefault="00263C7E" w:rsidP="00263C7E">
      <w:pPr>
        <w:pStyle w:val="ITStandard"/>
        <w:rPr>
          <w:lang w:val="en-US"/>
        </w:rPr>
      </w:pPr>
    </w:p>
    <w:p w14:paraId="260A2DAF" w14:textId="1F1263AE" w:rsidR="00FF112A" w:rsidRDefault="00FF112A" w:rsidP="00263C7E">
      <w:pPr>
        <w:pStyle w:val="ITStandard"/>
        <w:rPr>
          <w:lang w:val="en-US"/>
        </w:rPr>
      </w:pPr>
      <w:r w:rsidRPr="0020225F">
        <w:rPr>
          <w:lang w:val="en-US"/>
        </w:rPr>
        <w:t xml:space="preserve">The market failure or other important systemic failure which the State aids </w:t>
      </w:r>
      <w:r w:rsidR="00580BB1" w:rsidRPr="0020225F">
        <w:rPr>
          <w:lang w:val="en-US"/>
        </w:rPr>
        <w:t xml:space="preserve">aim to address are neither a problem of access to finance nor a problem of risk sharing. As such, </w:t>
      </w:r>
      <w:r w:rsidRPr="0020225F">
        <w:rPr>
          <w:lang w:val="en-US"/>
        </w:rPr>
        <w:t>a public soft loan, a State guarantee or a repayable advance are not taken into account.</w:t>
      </w:r>
    </w:p>
    <w:p w14:paraId="1F86BEAA" w14:textId="77777777" w:rsidR="00263C7E" w:rsidRPr="00E14484" w:rsidRDefault="00263C7E" w:rsidP="00263C7E">
      <w:pPr>
        <w:pStyle w:val="ITStandard"/>
        <w:rPr>
          <w:lang w:val="en-US"/>
        </w:rPr>
      </w:pPr>
    </w:p>
    <w:p w14:paraId="208DCCA4" w14:textId="58085F3C" w:rsidR="00263C7E" w:rsidRDefault="00AE73DD" w:rsidP="00263C7E">
      <w:pPr>
        <w:pStyle w:val="ITStandard"/>
        <w:rPr>
          <w:lang w:val="en-US"/>
        </w:rPr>
      </w:pPr>
      <w:r w:rsidRPr="00AE73DD">
        <w:rPr>
          <w:lang w:val="en-US"/>
        </w:rPr>
        <w:t xml:space="preserve">The grant is intended to compensate for the low profitability of the project for </w:t>
      </w:r>
      <w:proofErr w:type="spellStart"/>
      <w:r>
        <w:rPr>
          <w:lang w:val="en-US"/>
        </w:rPr>
        <w:t>McPhy</w:t>
      </w:r>
      <w:proofErr w:type="spellEnd"/>
      <w:r w:rsidRPr="00AE73DD">
        <w:rPr>
          <w:lang w:val="en-US"/>
        </w:rPr>
        <w:t xml:space="preserve"> without State aid, induced notably by the very high level of spillovers (see Chapter 3). </w:t>
      </w:r>
      <w:proofErr w:type="spellStart"/>
      <w:r>
        <w:rPr>
          <w:lang w:val="en-US"/>
        </w:rPr>
        <w:t>McPhy</w:t>
      </w:r>
      <w:proofErr w:type="spellEnd"/>
      <w:r w:rsidRPr="00AE73DD">
        <w:rPr>
          <w:lang w:val="en-US"/>
        </w:rPr>
        <w:t xml:space="preserve"> understands that committing to disseminate the results of the project is a requirement for its activities to be eligible to State aid funding in the IPCEI framework. This being said, it remains that such spillovers result in a lack of incentives to invest in the project and this is partly contributing to the negative NPV for the project. It is well known in economic theory that such positive externality has to be corrected by granting a so-called Pigouvian subsidy to the economic agent who is at the origin of the externality. This refers here to </w:t>
      </w:r>
      <w:proofErr w:type="spellStart"/>
      <w:r>
        <w:rPr>
          <w:lang w:val="en-US"/>
        </w:rPr>
        <w:t>McPhy</w:t>
      </w:r>
      <w:proofErr w:type="spellEnd"/>
      <w:r w:rsidRPr="00AE73DD">
        <w:rPr>
          <w:lang w:val="en-US"/>
        </w:rPr>
        <w:t xml:space="preserve"> who will carry out R&amp;D and FID activities that will largely benefit to third parties</w:t>
      </w:r>
      <w:r>
        <w:rPr>
          <w:lang w:val="en-US"/>
        </w:rPr>
        <w:t xml:space="preserve"> as a result of the company’s commitments to disseminate the project’s results</w:t>
      </w:r>
      <w:r w:rsidRPr="00AE73DD">
        <w:rPr>
          <w:lang w:val="en-US"/>
        </w:rPr>
        <w:t>.</w:t>
      </w:r>
    </w:p>
    <w:p w14:paraId="3D6DCB8C" w14:textId="77777777" w:rsidR="00AE73DD" w:rsidRPr="00580401" w:rsidRDefault="00AE73DD" w:rsidP="00263C7E">
      <w:pPr>
        <w:pStyle w:val="ITStandard"/>
        <w:rPr>
          <w:lang w:val="en-US"/>
        </w:rPr>
      </w:pPr>
    </w:p>
    <w:p w14:paraId="346EC8B2" w14:textId="543A65A6" w:rsidR="00FF112A" w:rsidRDefault="00FF112A" w:rsidP="00263C7E">
      <w:pPr>
        <w:pStyle w:val="ITStandard"/>
        <w:rPr>
          <w:lang w:val="en-US"/>
        </w:rPr>
      </w:pPr>
      <w:r w:rsidRPr="0011485C">
        <w:rPr>
          <w:lang w:val="en-US"/>
        </w:rPr>
        <w:t>T</w:t>
      </w:r>
      <w:r w:rsidRPr="007310E7">
        <w:rPr>
          <w:lang w:val="en-US"/>
        </w:rPr>
        <w: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p>
    <w:p w14:paraId="5F5A7DE0" w14:textId="77777777" w:rsidR="00AE73DD" w:rsidRPr="00424DE4" w:rsidRDefault="00AE73DD" w:rsidP="00263C7E">
      <w:pPr>
        <w:pStyle w:val="ITStandard"/>
        <w:rPr>
          <w:lang w:val="en-US"/>
        </w:rPr>
      </w:pPr>
    </w:p>
    <w:p w14:paraId="19162BF5" w14:textId="2D9BDBC9" w:rsidR="00FF112A" w:rsidRDefault="00FF112A" w:rsidP="00263C7E">
      <w:pPr>
        <w:pStyle w:val="ITStandard"/>
        <w:rPr>
          <w:lang w:val="en-US"/>
        </w:rPr>
      </w:pPr>
      <w:r w:rsidRPr="00263C7E">
        <w:rPr>
          <w:lang w:val="en-US"/>
        </w:rPr>
        <w:t xml:space="preserve">The grant also addresses the coordination problems (see Section 4.3), being a cement of the coordination of the partnership. The grant will encourage partners to commit to the project although it is exposed to a high degree of uncertainty and to returns that will materialize only in the long term. Indeed, the payment of the grant, spread over the four years of the project and closely monitored </w:t>
      </w:r>
      <w:r w:rsidRPr="00580401">
        <w:rPr>
          <w:lang w:val="en-US"/>
        </w:rPr>
        <w:t>by</w:t>
      </w:r>
      <w:r w:rsidRPr="00263C7E">
        <w:rPr>
          <w:lang w:val="en-US"/>
        </w:rPr>
        <w:t xml:space="preserve"> French public authorities (progress reports, key milestones, decision-making milestones), offers dynamic incentives for the partners (including </w:t>
      </w:r>
      <w:proofErr w:type="spellStart"/>
      <w:r w:rsidR="00A00564" w:rsidRPr="00263C7E">
        <w:rPr>
          <w:lang w:val="en-US"/>
        </w:rPr>
        <w:t>McPhy</w:t>
      </w:r>
      <w:proofErr w:type="spellEnd"/>
      <w:r w:rsidRPr="00263C7E">
        <w:rPr>
          <w:lang w:val="en-US"/>
        </w:rPr>
        <w:t>) to overcome the difficulties of coordinating the very large research partnership, and to progress together towards the achievement of the project objectives.</w:t>
      </w:r>
    </w:p>
    <w:p w14:paraId="4F4B6697" w14:textId="77777777" w:rsidR="00AE73DD" w:rsidRPr="00263C7E" w:rsidRDefault="00AE73DD" w:rsidP="00263C7E">
      <w:pPr>
        <w:pStyle w:val="ITStandard"/>
        <w:rPr>
          <w:lang w:val="en-US"/>
        </w:rPr>
      </w:pPr>
    </w:p>
    <w:p w14:paraId="02A120F0" w14:textId="1AAB8E04" w:rsidR="00FF112A" w:rsidRDefault="00FF112A" w:rsidP="00263C7E">
      <w:pPr>
        <w:pStyle w:val="ITStandard"/>
        <w:rPr>
          <w:lang w:val="en-US"/>
        </w:rPr>
      </w:pPr>
      <w:r w:rsidRPr="00263C7E">
        <w:rPr>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to </w:t>
      </w:r>
      <w:proofErr w:type="spellStart"/>
      <w:r w:rsidR="00A00564" w:rsidRPr="00263C7E">
        <w:rPr>
          <w:lang w:val="en-US"/>
        </w:rPr>
        <w:t>McPhy</w:t>
      </w:r>
      <w:proofErr w:type="spellEnd"/>
      <w:r w:rsidRPr="00263C7E">
        <w:rPr>
          <w:lang w:val="en-US"/>
        </w:rPr>
        <w:t xml:space="preserve"> is therefore the appropriate aid instrument to address the coordination problems in </w:t>
      </w:r>
      <w:r w:rsidR="009344B4" w:rsidRPr="00263C7E">
        <w:rPr>
          <w:lang w:val="en-US"/>
        </w:rPr>
        <w:t>IPCEI on Hydrogen</w:t>
      </w:r>
      <w:r w:rsidRPr="00263C7E">
        <w:rPr>
          <w:lang w:val="en-US"/>
        </w:rPr>
        <w:t>.</w:t>
      </w:r>
    </w:p>
    <w:p w14:paraId="4273FD27" w14:textId="77777777" w:rsidR="00AE73DD" w:rsidRPr="00263C7E" w:rsidRDefault="00AE73DD" w:rsidP="00263C7E">
      <w:pPr>
        <w:pStyle w:val="ITStandard"/>
        <w:rPr>
          <w:lang w:val="en-US"/>
        </w:rPr>
      </w:pPr>
    </w:p>
    <w:p w14:paraId="7A793CE0" w14:textId="1507B874" w:rsidR="00FF112A" w:rsidRPr="00263C7E" w:rsidRDefault="00FF112A" w:rsidP="00263C7E">
      <w:pPr>
        <w:pStyle w:val="ITStandard"/>
        <w:rPr>
          <w:lang w:val="en-US"/>
        </w:rPr>
      </w:pPr>
      <w:r w:rsidRPr="00263C7E">
        <w:rPr>
          <w:lang w:val="en-US"/>
        </w:rPr>
        <w:t xml:space="preserve">The IPCEI </w:t>
      </w:r>
      <w:r w:rsidR="00AE73DD">
        <w:rPr>
          <w:lang w:val="en-US"/>
        </w:rPr>
        <w:t xml:space="preserve">on Hydrogen </w:t>
      </w:r>
      <w:r w:rsidRPr="00263C7E">
        <w:rPr>
          <w:lang w:val="en-US"/>
        </w:rPr>
        <w:t xml:space="preserve">is designed to bring together public and private sectors to undertake a very large-scale project that provide significant benefits to the Union and its citizens. It is very clear that the huge coordination challenge rooted in the IPCEI on </w:t>
      </w:r>
      <w:r w:rsidR="009A7D54" w:rsidRPr="00263C7E">
        <w:rPr>
          <w:lang w:val="en-US"/>
        </w:rPr>
        <w:t>Hydrogen</w:t>
      </w:r>
      <w:r w:rsidRPr="00263C7E">
        <w:rPr>
          <w:lang w:val="en-US"/>
        </w:rPr>
        <w:t xml:space="preserve"> could not be addressed by providing a public soft loan, a State guarantee or a repayable advance to the IPCEI’s partners. Only a direct grant can adequately address such market or systemic failure.</w:t>
      </w:r>
    </w:p>
    <w:p w14:paraId="1821453B" w14:textId="494E9F6B" w:rsidR="00FF112A" w:rsidRPr="00263C7E" w:rsidRDefault="00FF112A" w:rsidP="00263C7E">
      <w:pPr>
        <w:pStyle w:val="ITStandard"/>
        <w:rPr>
          <w:lang w:val="en-US"/>
        </w:rPr>
      </w:pPr>
      <w:r w:rsidRPr="00263C7E">
        <w:rPr>
          <w:lang w:val="en-US"/>
        </w:rPr>
        <w:lastRenderedPageBreak/>
        <w:t xml:space="preserve">However, the grant provided by France to </w:t>
      </w:r>
      <w:proofErr w:type="spellStart"/>
      <w:r w:rsidR="009A3539" w:rsidRPr="00263C7E">
        <w:rPr>
          <w:lang w:val="en-US"/>
        </w:rPr>
        <w:t>McPhy</w:t>
      </w:r>
      <w:proofErr w:type="spellEnd"/>
      <w:r w:rsidRPr="00263C7E">
        <w:rPr>
          <w:lang w:val="en-US"/>
        </w:rPr>
        <w:t xml:space="preserve"> could be backed upon a claw-back mechanism that shall be targeted on the FID activities and related costs / State aid (they are closest to the market). The principles of this claw back mechanism are considered and developed in the Chapeau text of the IPCEI</w:t>
      </w:r>
      <w:r w:rsidR="00AE73DD">
        <w:rPr>
          <w:lang w:val="en-US"/>
        </w:rPr>
        <w:t xml:space="preserve"> on Hydrogen</w:t>
      </w:r>
      <w:r w:rsidRPr="00263C7E">
        <w:rPr>
          <w:lang w:val="en-US"/>
        </w:rPr>
        <w:t>.</w:t>
      </w:r>
    </w:p>
    <w:p w14:paraId="55C6A2C1" w14:textId="39F40198" w:rsidR="00FF112A" w:rsidRPr="00263C7E" w:rsidRDefault="00FF112A" w:rsidP="00263C7E">
      <w:pPr>
        <w:pStyle w:val="ITStandard"/>
        <w:rPr>
          <w:lang w:val="en-US"/>
        </w:rPr>
      </w:pPr>
    </w:p>
    <w:p w14:paraId="0F81BF79" w14:textId="77777777" w:rsidR="00553345" w:rsidRPr="00A16672" w:rsidRDefault="00553345" w:rsidP="00553345">
      <w:pPr>
        <w:pStyle w:val="ITberschrift1"/>
        <w:numPr>
          <w:ilvl w:val="0"/>
          <w:numId w:val="5"/>
        </w:numPr>
        <w:rPr>
          <w:lang w:val="en-GB"/>
        </w:rPr>
      </w:pPr>
      <w:bookmarkStart w:id="97" w:name="_Toc27129581"/>
      <w:bookmarkStart w:id="98" w:name="_Toc34314387"/>
      <w:r>
        <w:rPr>
          <w:lang w:val="en-GB"/>
        </w:rPr>
        <w:lastRenderedPageBreak/>
        <w:t>Incentive effect</w:t>
      </w:r>
      <w:bookmarkEnd w:id="97"/>
      <w:bookmarkEnd w:id="98"/>
    </w:p>
    <w:p w14:paraId="7F9B3F53" w14:textId="77777777" w:rsidR="00553345" w:rsidRPr="000956E9" w:rsidRDefault="00553345" w:rsidP="00553345">
      <w:pPr>
        <w:pStyle w:val="ITberschrift11"/>
        <w:numPr>
          <w:ilvl w:val="1"/>
          <w:numId w:val="5"/>
        </w:numPr>
        <w:rPr>
          <w:lang w:val="en-GB"/>
        </w:rPr>
      </w:pPr>
      <w:bookmarkStart w:id="99" w:name="_Toc27129582"/>
      <w:bookmarkStart w:id="100" w:name="_Toc34314388"/>
      <w:r w:rsidRPr="00A16672">
        <w:rPr>
          <w:lang w:val="en-GB"/>
        </w:rPr>
        <w:t xml:space="preserve">Absence of </w:t>
      </w:r>
      <w:r w:rsidRPr="000956E9">
        <w:rPr>
          <w:lang w:val="en-GB"/>
        </w:rPr>
        <w:t>similar projects</w:t>
      </w:r>
      <w:bookmarkEnd w:id="99"/>
      <w:bookmarkEnd w:id="100"/>
    </w:p>
    <w:p w14:paraId="30092E69" w14:textId="77777777" w:rsidR="00AE73DD" w:rsidRDefault="00505D2B" w:rsidP="00DC7CC2">
      <w:pPr>
        <w:pStyle w:val="ITStandard"/>
        <w:rPr>
          <w:szCs w:val="22"/>
          <w:lang w:val="en-US"/>
        </w:rPr>
      </w:pPr>
      <w:r w:rsidRPr="00AE73DD">
        <w:rPr>
          <w:szCs w:val="22"/>
          <w:lang w:val="en-US"/>
        </w:rPr>
        <w:t xml:space="preserve">According to </w:t>
      </w:r>
      <w:proofErr w:type="spellStart"/>
      <w:r w:rsidR="00DC7CC2" w:rsidRPr="00AE73DD">
        <w:rPr>
          <w:szCs w:val="22"/>
          <w:lang w:val="en-US"/>
        </w:rPr>
        <w:t>McPhy</w:t>
      </w:r>
      <w:r w:rsidR="00AE73DD" w:rsidRPr="00AE73DD">
        <w:rPr>
          <w:szCs w:val="22"/>
          <w:lang w:val="en-US"/>
        </w:rPr>
        <w:t>’s</w:t>
      </w:r>
      <w:proofErr w:type="spellEnd"/>
      <w:r w:rsidRPr="00AE73DD">
        <w:rPr>
          <w:szCs w:val="22"/>
          <w:lang w:val="en-US"/>
        </w:rPr>
        <w:t xml:space="preserve"> and French Authorit</w:t>
      </w:r>
      <w:r w:rsidR="00AE73DD" w:rsidRPr="00AE73DD">
        <w:rPr>
          <w:szCs w:val="22"/>
          <w:lang w:val="en-US"/>
        </w:rPr>
        <w:t>ie</w:t>
      </w:r>
      <w:r w:rsidRPr="00AE73DD">
        <w:rPr>
          <w:szCs w:val="22"/>
          <w:lang w:val="en-US"/>
        </w:rPr>
        <w:t>s</w:t>
      </w:r>
      <w:r w:rsidR="00AE73DD" w:rsidRPr="00AE73DD">
        <w:rPr>
          <w:szCs w:val="22"/>
          <w:lang w:val="en-US"/>
        </w:rPr>
        <w:t>’</w:t>
      </w:r>
      <w:r w:rsidRPr="00AE73DD">
        <w:rPr>
          <w:szCs w:val="22"/>
          <w:lang w:val="en-US"/>
        </w:rPr>
        <w:t xml:space="preserve"> best knowledge and </w:t>
      </w:r>
      <w:r w:rsidR="00AE73DD" w:rsidRPr="00AE73DD">
        <w:rPr>
          <w:szCs w:val="22"/>
          <w:lang w:val="en-US"/>
        </w:rPr>
        <w:t xml:space="preserve">according </w:t>
      </w:r>
      <w:r w:rsidRPr="00AE73DD">
        <w:rPr>
          <w:szCs w:val="22"/>
          <w:lang w:val="en-US"/>
        </w:rPr>
        <w:t>to public information, no similar project exists today in Europe.</w:t>
      </w:r>
    </w:p>
    <w:p w14:paraId="02FD72CD" w14:textId="77777777" w:rsidR="00AE73DD" w:rsidRDefault="00AE73DD" w:rsidP="00DC7CC2">
      <w:pPr>
        <w:pStyle w:val="ITStandard"/>
        <w:rPr>
          <w:szCs w:val="22"/>
          <w:lang w:val="en-US"/>
        </w:rPr>
      </w:pPr>
    </w:p>
    <w:p w14:paraId="071B25E4" w14:textId="722FFA13" w:rsidR="00505D2B" w:rsidRDefault="001F48A2" w:rsidP="00DC7CC2">
      <w:pPr>
        <w:pStyle w:val="ITStandard"/>
        <w:rPr>
          <w:szCs w:val="22"/>
          <w:lang w:val="en-US"/>
        </w:rPr>
      </w:pPr>
      <w:proofErr w:type="spellStart"/>
      <w:r w:rsidRPr="00AE73DD">
        <w:rPr>
          <w:szCs w:val="22"/>
          <w:lang w:val="en-US"/>
        </w:rPr>
        <w:t>McPhy’s</w:t>
      </w:r>
      <w:proofErr w:type="spellEnd"/>
      <w:r w:rsidRPr="00AE73DD">
        <w:rPr>
          <w:szCs w:val="22"/>
          <w:lang w:val="en-US"/>
        </w:rPr>
        <w:t xml:space="preserve"> current </w:t>
      </w:r>
      <w:r w:rsidR="00AE73DD">
        <w:rPr>
          <w:szCs w:val="22"/>
          <w:lang w:val="en-US"/>
        </w:rPr>
        <w:t>technology</w:t>
      </w:r>
      <w:r w:rsidRPr="00AE73DD">
        <w:rPr>
          <w:szCs w:val="22"/>
          <w:lang w:val="en-US"/>
        </w:rPr>
        <w:t xml:space="preserve"> of 20</w:t>
      </w:r>
      <w:r w:rsidR="00AE73DD">
        <w:rPr>
          <w:szCs w:val="22"/>
          <w:lang w:val="en-US"/>
        </w:rPr>
        <w:t> </w:t>
      </w:r>
      <w:r w:rsidRPr="00AE73DD">
        <w:rPr>
          <w:szCs w:val="22"/>
          <w:lang w:val="en-US"/>
        </w:rPr>
        <w:t xml:space="preserve">MW </w:t>
      </w:r>
      <w:r w:rsidR="00AE73DD">
        <w:rPr>
          <w:szCs w:val="22"/>
          <w:lang w:val="en-US"/>
        </w:rPr>
        <w:t xml:space="preserve">electrolysis platforms manufactured </w:t>
      </w:r>
      <w:r w:rsidRPr="00AE73DD">
        <w:rPr>
          <w:szCs w:val="22"/>
          <w:lang w:val="en-US"/>
        </w:rPr>
        <w:t xml:space="preserve">manually </w:t>
      </w:r>
      <w:r w:rsidR="008A3DF5">
        <w:rPr>
          <w:szCs w:val="22"/>
          <w:lang w:val="en-US"/>
        </w:rPr>
        <w:t xml:space="preserve">and </w:t>
      </w:r>
      <w:r w:rsidR="0041568A">
        <w:rPr>
          <w:szCs w:val="22"/>
          <w:lang w:val="en-US"/>
        </w:rPr>
        <w:t xml:space="preserve">based </w:t>
      </w:r>
      <w:commentRangeStart w:id="101"/>
      <w:r w:rsidR="0041568A">
        <w:rPr>
          <w:szCs w:val="22"/>
          <w:lang w:val="en-US"/>
        </w:rPr>
        <w:t>on</w:t>
      </w:r>
      <w:r w:rsidRPr="00AE73DD">
        <w:rPr>
          <w:szCs w:val="22"/>
          <w:lang w:val="en-US"/>
        </w:rPr>
        <w:t xml:space="preserve"> </w:t>
      </w:r>
      <w:r w:rsidR="0041568A">
        <w:rPr>
          <w:szCs w:val="22"/>
          <w:lang w:val="en-US"/>
        </w:rPr>
        <w:t>1 MW</w:t>
      </w:r>
      <w:r w:rsidRPr="00AE73DD">
        <w:rPr>
          <w:szCs w:val="22"/>
          <w:lang w:val="en-US"/>
        </w:rPr>
        <w:t xml:space="preserve"> stack</w:t>
      </w:r>
      <w:r w:rsidR="0041568A">
        <w:rPr>
          <w:szCs w:val="22"/>
          <w:lang w:val="en-US"/>
        </w:rPr>
        <w:t xml:space="preserve">s </w:t>
      </w:r>
      <w:commentRangeEnd w:id="101"/>
      <w:r w:rsidR="0041568A">
        <w:rPr>
          <w:rStyle w:val="Marquedecommentaire"/>
          <w:lang w:val="en-GB"/>
        </w:rPr>
        <w:commentReference w:id="101"/>
      </w:r>
      <w:r w:rsidRPr="00AE73DD">
        <w:rPr>
          <w:szCs w:val="22"/>
          <w:lang w:val="en-US"/>
        </w:rPr>
        <w:t>represents the</w:t>
      </w:r>
      <w:r>
        <w:rPr>
          <w:szCs w:val="22"/>
          <w:lang w:val="en-US"/>
        </w:rPr>
        <w:t xml:space="preserve"> </w:t>
      </w:r>
      <w:r w:rsidR="0041568A">
        <w:rPr>
          <w:szCs w:val="22"/>
          <w:lang w:val="en-US"/>
        </w:rPr>
        <w:t>state-of-the-art</w:t>
      </w:r>
      <w:r>
        <w:rPr>
          <w:szCs w:val="22"/>
          <w:lang w:val="en-US"/>
        </w:rPr>
        <w:t xml:space="preserve"> to date. The IPCEI project would take this further, </w:t>
      </w:r>
      <w:r w:rsidR="008A3DF5">
        <w:rPr>
          <w:szCs w:val="22"/>
          <w:lang w:val="en-US"/>
        </w:rPr>
        <w:t xml:space="preserve">targeting </w:t>
      </w:r>
      <w:r w:rsidR="002260E5">
        <w:rPr>
          <w:szCs w:val="22"/>
          <w:lang w:val="en-US"/>
        </w:rPr>
        <w:t xml:space="preserve">a </w:t>
      </w:r>
      <w:r>
        <w:rPr>
          <w:szCs w:val="22"/>
          <w:lang w:val="en-US"/>
        </w:rPr>
        <w:t>100</w:t>
      </w:r>
      <w:r w:rsidR="008A3DF5">
        <w:rPr>
          <w:szCs w:val="22"/>
          <w:lang w:val="en-US"/>
        </w:rPr>
        <w:t> </w:t>
      </w:r>
      <w:r>
        <w:rPr>
          <w:szCs w:val="22"/>
          <w:lang w:val="en-US"/>
        </w:rPr>
        <w:t xml:space="preserve">MW </w:t>
      </w:r>
      <w:r w:rsidR="008A3DF5">
        <w:rPr>
          <w:szCs w:val="22"/>
          <w:lang w:val="en-US"/>
        </w:rPr>
        <w:t xml:space="preserve">electrolysis platform </w:t>
      </w:r>
      <w:r>
        <w:rPr>
          <w:szCs w:val="22"/>
          <w:lang w:val="en-US"/>
        </w:rPr>
        <w:t xml:space="preserve">which is </w:t>
      </w:r>
      <w:r w:rsidR="008A3DF5">
        <w:rPr>
          <w:szCs w:val="22"/>
          <w:lang w:val="en-US"/>
        </w:rPr>
        <w:t>manufactured automatically, remotely controlled and which</w:t>
      </w:r>
      <w:r w:rsidR="002260E5">
        <w:rPr>
          <w:szCs w:val="22"/>
          <w:lang w:val="en-US"/>
        </w:rPr>
        <w:t xml:space="preserve"> would use </w:t>
      </w:r>
      <w:r w:rsidR="008A3DF5">
        <w:rPr>
          <w:szCs w:val="22"/>
          <w:lang w:val="en-US"/>
        </w:rPr>
        <w:t>an innovative</w:t>
      </w:r>
      <w:r w:rsidR="002260E5">
        <w:rPr>
          <w:szCs w:val="22"/>
          <w:lang w:val="en-US"/>
        </w:rPr>
        <w:t xml:space="preserve"> XL </w:t>
      </w:r>
      <w:r w:rsidR="008A3DF5">
        <w:rPr>
          <w:szCs w:val="22"/>
          <w:lang w:val="en-US"/>
        </w:rPr>
        <w:t>stack</w:t>
      </w:r>
      <w:r w:rsidR="002260E5">
        <w:rPr>
          <w:szCs w:val="22"/>
          <w:lang w:val="en-US"/>
        </w:rPr>
        <w:t xml:space="preserve"> technolog</w:t>
      </w:r>
      <w:r w:rsidR="008A3DF5">
        <w:rPr>
          <w:szCs w:val="22"/>
          <w:lang w:val="en-US"/>
        </w:rPr>
        <w:t>y (</w:t>
      </w:r>
      <w:commentRangeStart w:id="102"/>
      <w:r w:rsidR="008A3DF5">
        <w:rPr>
          <w:szCs w:val="22"/>
          <w:lang w:val="en-US"/>
        </w:rPr>
        <w:t>5 MW</w:t>
      </w:r>
      <w:commentRangeEnd w:id="102"/>
      <w:r w:rsidR="008A3DF5">
        <w:rPr>
          <w:rStyle w:val="Marquedecommentaire"/>
          <w:lang w:val="en-GB"/>
        </w:rPr>
        <w:commentReference w:id="102"/>
      </w:r>
      <w:r w:rsidR="008A3DF5">
        <w:rPr>
          <w:szCs w:val="22"/>
          <w:lang w:val="en-US"/>
        </w:rPr>
        <w:t>)</w:t>
      </w:r>
      <w:r w:rsidR="002260E5">
        <w:rPr>
          <w:szCs w:val="22"/>
          <w:lang w:val="en-US"/>
        </w:rPr>
        <w:t>.</w:t>
      </w:r>
    </w:p>
    <w:p w14:paraId="3599A303" w14:textId="77777777" w:rsidR="00717738" w:rsidRPr="00DC7CC2" w:rsidRDefault="00717738" w:rsidP="00DC7CC2">
      <w:pPr>
        <w:pStyle w:val="ITStandard"/>
        <w:rPr>
          <w:szCs w:val="22"/>
          <w:lang w:val="en-US"/>
        </w:rPr>
      </w:pPr>
    </w:p>
    <w:p w14:paraId="067CDD1F" w14:textId="77777777" w:rsidR="00553345" w:rsidRDefault="00553345" w:rsidP="00553345">
      <w:pPr>
        <w:pStyle w:val="ITberschrift11"/>
        <w:numPr>
          <w:ilvl w:val="1"/>
          <w:numId w:val="5"/>
        </w:numPr>
        <w:rPr>
          <w:lang w:val="en-GB"/>
        </w:rPr>
      </w:pPr>
      <w:bookmarkStart w:id="103" w:name="_Toc27129583"/>
      <w:bookmarkStart w:id="104" w:name="_Toc34314389"/>
      <w:r>
        <w:rPr>
          <w:lang w:val="en-GB"/>
        </w:rPr>
        <w:t xml:space="preserve">Start date of the </w:t>
      </w:r>
      <w:r w:rsidRPr="000956E9">
        <w:rPr>
          <w:lang w:val="en-GB"/>
        </w:rPr>
        <w:t>project</w:t>
      </w:r>
      <w:bookmarkEnd w:id="103"/>
      <w:bookmarkEnd w:id="104"/>
    </w:p>
    <w:p w14:paraId="77F5BA0C" w14:textId="518E3DD8" w:rsidR="005B3A8F" w:rsidRDefault="005B3A8F" w:rsidP="005B3A8F">
      <w:pPr>
        <w:pStyle w:val="ITStandard"/>
        <w:rPr>
          <w:lang w:val="en-US"/>
        </w:rPr>
      </w:pPr>
      <w:proofErr w:type="spellStart"/>
      <w:r>
        <w:rPr>
          <w:lang w:val="en-US"/>
        </w:rPr>
        <w:t>McPhy</w:t>
      </w:r>
      <w:proofErr w:type="spellEnd"/>
      <w:r w:rsidRPr="00580401">
        <w:rPr>
          <w:lang w:val="en-US"/>
        </w:rPr>
        <w:t xml:space="preserve"> has submitted a demand for public funding to </w:t>
      </w:r>
      <w:r w:rsidR="008A3DF5">
        <w:rPr>
          <w:lang w:val="en-US"/>
        </w:rPr>
        <w:t xml:space="preserve">the </w:t>
      </w:r>
      <w:r w:rsidRPr="00580401">
        <w:rPr>
          <w:lang w:val="en-US"/>
        </w:rPr>
        <w:t xml:space="preserve">French public authorities on </w:t>
      </w:r>
      <w:r w:rsidR="008A3DF5">
        <w:rPr>
          <w:lang w:val="en-US"/>
        </w:rPr>
        <w:t>20/03/</w:t>
      </w:r>
      <w:r w:rsidRPr="00580401">
        <w:rPr>
          <w:lang w:val="en-US"/>
        </w:rPr>
        <w:t>20</w:t>
      </w:r>
      <w:r>
        <w:rPr>
          <w:lang w:val="en-US"/>
        </w:rPr>
        <w:t>20</w:t>
      </w:r>
      <w:r w:rsidRPr="00580401">
        <w:rPr>
          <w:lang w:val="en-US"/>
        </w:rPr>
        <w:t xml:space="preserve">. </w:t>
      </w:r>
      <w:r>
        <w:rPr>
          <w:lang w:val="en-US"/>
        </w:rPr>
        <w:t xml:space="preserve">The </w:t>
      </w:r>
      <w:r w:rsidR="008A3DF5">
        <w:rPr>
          <w:lang w:val="en-US"/>
        </w:rPr>
        <w:t xml:space="preserve">project would start not before 2021. </w:t>
      </w:r>
      <w:r w:rsidR="008A3DF5" w:rsidRPr="008A3DF5">
        <w:rPr>
          <w:lang w:val="en-US"/>
        </w:rPr>
        <w:t xml:space="preserve">Thus, the incentive effect of the aid cannot be presumed to be </w:t>
      </w:r>
      <w:r w:rsidR="008A3DF5">
        <w:rPr>
          <w:lang w:val="en-US"/>
        </w:rPr>
        <w:t>null</w:t>
      </w:r>
      <w:r w:rsidR="008A3DF5" w:rsidRPr="008A3DF5">
        <w:rPr>
          <w:lang w:val="en-US"/>
        </w:rPr>
        <w:t>.</w:t>
      </w:r>
    </w:p>
    <w:p w14:paraId="40D199DA" w14:textId="77777777" w:rsidR="00AE4318" w:rsidRPr="004863A4" w:rsidRDefault="00AE4318" w:rsidP="00553345">
      <w:pPr>
        <w:pStyle w:val="ITAbsatzohneNr"/>
        <w:rPr>
          <w:i/>
          <w:iCs/>
          <w:lang w:val="en-US"/>
        </w:rPr>
      </w:pPr>
    </w:p>
    <w:p w14:paraId="2D7C5B0B" w14:textId="77777777" w:rsidR="00553345" w:rsidRPr="00504B99" w:rsidRDefault="00553345" w:rsidP="00553345">
      <w:pPr>
        <w:pStyle w:val="ITberschrift11"/>
        <w:numPr>
          <w:ilvl w:val="1"/>
          <w:numId w:val="5"/>
        </w:numPr>
        <w:rPr>
          <w:lang w:val="en-GB"/>
        </w:rPr>
      </w:pPr>
      <w:bookmarkStart w:id="105" w:name="_Toc27129584"/>
      <w:bookmarkStart w:id="106" w:name="_Toc34314390"/>
      <w:r w:rsidRPr="00504B99">
        <w:rPr>
          <w:lang w:val="en-GB"/>
        </w:rPr>
        <w:t>Counterfactual scenario</w:t>
      </w:r>
      <w:bookmarkEnd w:id="105"/>
      <w:bookmarkEnd w:id="106"/>
      <w:r w:rsidRPr="00504B99">
        <w:rPr>
          <w:lang w:val="en-GB"/>
        </w:rPr>
        <w:t xml:space="preserve"> </w:t>
      </w:r>
    </w:p>
    <w:p w14:paraId="45303F1F" w14:textId="77777777" w:rsidR="00717738" w:rsidRPr="00717738" w:rsidRDefault="002B4214" w:rsidP="00717738">
      <w:pPr>
        <w:pStyle w:val="ITStandard"/>
        <w:rPr>
          <w:szCs w:val="22"/>
          <w:lang w:val="en-US"/>
        </w:rPr>
      </w:pPr>
      <w:proofErr w:type="spellStart"/>
      <w:r w:rsidRPr="00717738">
        <w:rPr>
          <w:szCs w:val="22"/>
          <w:lang w:val="en-US"/>
        </w:rPr>
        <w:t>McPhy</w:t>
      </w:r>
      <w:proofErr w:type="spellEnd"/>
      <w:r w:rsidRPr="00717738">
        <w:rPr>
          <w:szCs w:val="22"/>
          <w:lang w:val="en-US"/>
        </w:rPr>
        <w:t xml:space="preserve"> did not consider an alternative project </w:t>
      </w:r>
      <w:r w:rsidR="00717738" w:rsidRPr="00717738">
        <w:rPr>
          <w:szCs w:val="22"/>
          <w:lang w:val="en-US"/>
        </w:rPr>
        <w:t>n</w:t>
      </w:r>
      <w:r w:rsidR="009110D8" w:rsidRPr="00717738">
        <w:rPr>
          <w:szCs w:val="22"/>
          <w:lang w:val="en-US"/>
        </w:rPr>
        <w:t>or</w:t>
      </w:r>
      <w:r w:rsidRPr="00717738">
        <w:rPr>
          <w:szCs w:val="22"/>
          <w:lang w:val="en-US"/>
        </w:rPr>
        <w:t xml:space="preserve"> a clearly defined and sufficiently predictable alternative project in its internal decision-making process (point 29. of IPCEI Communication). Thus, there is no counterfactual scenario.</w:t>
      </w:r>
    </w:p>
    <w:p w14:paraId="791DCE79" w14:textId="77777777" w:rsidR="00717738" w:rsidRPr="00717738" w:rsidRDefault="00717738" w:rsidP="00717738">
      <w:pPr>
        <w:pStyle w:val="ITStandard"/>
        <w:rPr>
          <w:szCs w:val="22"/>
          <w:lang w:val="en-US"/>
        </w:rPr>
      </w:pPr>
    </w:p>
    <w:p w14:paraId="1191995D" w14:textId="45B4079F" w:rsidR="001B6369" w:rsidRPr="00717738" w:rsidRDefault="00191018" w:rsidP="00717738">
      <w:pPr>
        <w:pStyle w:val="ITStandard"/>
        <w:rPr>
          <w:szCs w:val="22"/>
          <w:lang w:val="en-US"/>
        </w:rPr>
      </w:pPr>
      <w:r>
        <w:rPr>
          <w:szCs w:val="22"/>
          <w:lang w:val="en-US"/>
        </w:rPr>
        <w:t xml:space="preserve">However, </w:t>
      </w:r>
      <w:proofErr w:type="spellStart"/>
      <w:r>
        <w:rPr>
          <w:szCs w:val="22"/>
          <w:lang w:val="en-US"/>
        </w:rPr>
        <w:t>McPhy</w:t>
      </w:r>
      <w:proofErr w:type="spellEnd"/>
      <w:r>
        <w:rPr>
          <w:szCs w:val="22"/>
          <w:lang w:val="en-US"/>
        </w:rPr>
        <w:t xml:space="preserve"> understand there needs</w:t>
      </w:r>
      <w:r w:rsidR="002B4214" w:rsidRPr="00717738">
        <w:rPr>
          <w:szCs w:val="22"/>
          <w:lang w:val="en-US"/>
        </w:rPr>
        <w:t xml:space="preserve"> </w:t>
      </w:r>
      <w:r>
        <w:rPr>
          <w:szCs w:val="22"/>
          <w:lang w:val="en-US"/>
        </w:rPr>
        <w:t xml:space="preserve">to be a baseline in order to assess the increase in R&amp;D and FID efforts associated with the State aid from France. Therefore, </w:t>
      </w:r>
      <w:r w:rsidR="009110D8" w:rsidRPr="00717738">
        <w:rPr>
          <w:szCs w:val="22"/>
          <w:lang w:val="en-US"/>
        </w:rPr>
        <w:t>t</w:t>
      </w:r>
      <w:r w:rsidR="002B4214" w:rsidRPr="00717738">
        <w:rPr>
          <w:szCs w:val="22"/>
          <w:lang w:val="en-US"/>
        </w:rPr>
        <w:t>he company’s “business as usual” activities</w:t>
      </w:r>
      <w:r>
        <w:rPr>
          <w:szCs w:val="22"/>
          <w:lang w:val="en-US"/>
        </w:rPr>
        <w:t xml:space="preserve"> are described below</w:t>
      </w:r>
      <w:r w:rsidR="003C4E2C">
        <w:rPr>
          <w:szCs w:val="22"/>
          <w:lang w:val="en-US"/>
        </w:rPr>
        <w:t>.</w:t>
      </w:r>
    </w:p>
    <w:p w14:paraId="476197F9" w14:textId="77777777" w:rsidR="001B6369" w:rsidRPr="00717738" w:rsidRDefault="001B6369" w:rsidP="00717738">
      <w:pPr>
        <w:pStyle w:val="ITStandard"/>
        <w:rPr>
          <w:szCs w:val="22"/>
          <w:lang w:val="en-US"/>
        </w:rPr>
      </w:pPr>
    </w:p>
    <w:p w14:paraId="5896EE4F" w14:textId="4256E8AF" w:rsidR="00191018" w:rsidRDefault="00191018" w:rsidP="00717738">
      <w:pPr>
        <w:pStyle w:val="ITStandard"/>
        <w:rPr>
          <w:szCs w:val="22"/>
          <w:lang w:val="en-US"/>
        </w:rPr>
      </w:pPr>
      <w:r>
        <w:rPr>
          <w:szCs w:val="22"/>
          <w:lang w:val="en-US"/>
        </w:rPr>
        <w:t xml:space="preserve">Without the IPCEI on Hydrogen and the associated public support, </w:t>
      </w:r>
      <w:proofErr w:type="spellStart"/>
      <w:r w:rsidR="002B4214" w:rsidRPr="00717738">
        <w:rPr>
          <w:szCs w:val="22"/>
          <w:lang w:val="en-US"/>
        </w:rPr>
        <w:t>McPhy</w:t>
      </w:r>
      <w:proofErr w:type="spellEnd"/>
      <w:r w:rsidR="002B4214" w:rsidRPr="00717738">
        <w:rPr>
          <w:szCs w:val="22"/>
          <w:lang w:val="en-US"/>
        </w:rPr>
        <w:t xml:space="preserve"> </w:t>
      </w:r>
      <w:r>
        <w:rPr>
          <w:szCs w:val="22"/>
          <w:lang w:val="en-US"/>
        </w:rPr>
        <w:t xml:space="preserve">would continue to seize business opportunities </w:t>
      </w:r>
      <w:r w:rsidR="003C4E2C">
        <w:rPr>
          <w:szCs w:val="22"/>
          <w:lang w:val="en-US"/>
        </w:rPr>
        <w:t>in</w:t>
      </w:r>
      <w:r>
        <w:rPr>
          <w:szCs w:val="22"/>
          <w:lang w:val="en-US"/>
        </w:rPr>
        <w:t xml:space="preserve"> the 1-20 MW </w:t>
      </w:r>
      <w:r w:rsidR="003C4E2C">
        <w:rPr>
          <w:szCs w:val="22"/>
          <w:lang w:val="en-US"/>
        </w:rPr>
        <w:t>range</w:t>
      </w:r>
      <w:r>
        <w:rPr>
          <w:szCs w:val="22"/>
          <w:lang w:val="en-US"/>
        </w:rPr>
        <w:t xml:space="preserve"> on the emerging European </w:t>
      </w:r>
      <w:r w:rsidR="003C4E2C">
        <w:rPr>
          <w:szCs w:val="22"/>
          <w:lang w:val="en-US"/>
        </w:rPr>
        <w:t xml:space="preserve">hydrogen </w:t>
      </w:r>
      <w:r>
        <w:rPr>
          <w:szCs w:val="22"/>
          <w:lang w:val="en-US"/>
        </w:rPr>
        <w:t xml:space="preserve">market, and </w:t>
      </w:r>
      <w:r w:rsidR="003C4E2C">
        <w:rPr>
          <w:szCs w:val="22"/>
          <w:lang w:val="en-US"/>
        </w:rPr>
        <w:t xml:space="preserve">it would manufacture </w:t>
      </w:r>
      <w:r>
        <w:rPr>
          <w:szCs w:val="22"/>
          <w:lang w:val="en-US"/>
        </w:rPr>
        <w:t xml:space="preserve">the associated electrolysis platforms </w:t>
      </w:r>
      <w:r w:rsidR="00F23B46">
        <w:rPr>
          <w:szCs w:val="22"/>
          <w:lang w:val="en-US"/>
        </w:rPr>
        <w:t xml:space="preserve">based on a conventional stack </w:t>
      </w:r>
      <w:r>
        <w:rPr>
          <w:szCs w:val="22"/>
          <w:lang w:val="en-US"/>
        </w:rPr>
        <w:t xml:space="preserve">from its Italian pilot plant, which is based on manual assembly. This plant has a maximum capacity of 300 MW and </w:t>
      </w:r>
      <w:commentRangeStart w:id="107"/>
      <w:proofErr w:type="spellStart"/>
      <w:r>
        <w:rPr>
          <w:szCs w:val="22"/>
          <w:lang w:val="en-US"/>
        </w:rPr>
        <w:t>McPhy</w:t>
      </w:r>
      <w:proofErr w:type="spellEnd"/>
      <w:r>
        <w:rPr>
          <w:szCs w:val="22"/>
          <w:lang w:val="en-US"/>
        </w:rPr>
        <w:t xml:space="preserve"> could deliver to the market until 2024-2025 based on a maximum European market share target of 15 %.</w:t>
      </w:r>
      <w:commentRangeEnd w:id="107"/>
      <w:r w:rsidR="003C4E2C">
        <w:rPr>
          <w:rStyle w:val="Marquedecommentaire"/>
          <w:lang w:val="en-GB"/>
        </w:rPr>
        <w:commentReference w:id="107"/>
      </w:r>
      <w:r w:rsidR="00F23B46">
        <w:rPr>
          <w:szCs w:val="22"/>
          <w:lang w:val="en-US"/>
        </w:rPr>
        <w:t xml:space="preserve"> </w:t>
      </w:r>
      <w:r w:rsidR="00F23B46" w:rsidRPr="00717738">
        <w:rPr>
          <w:szCs w:val="22"/>
          <w:lang w:val="en-US"/>
        </w:rPr>
        <w:t xml:space="preserve">The activities include </w:t>
      </w:r>
      <w:r w:rsidR="00F23B46">
        <w:rPr>
          <w:szCs w:val="22"/>
          <w:lang w:val="en-US"/>
        </w:rPr>
        <w:t>the production</w:t>
      </w:r>
      <w:r w:rsidR="00F23B46" w:rsidRPr="00717738">
        <w:rPr>
          <w:szCs w:val="22"/>
          <w:lang w:val="en-US"/>
        </w:rPr>
        <w:t xml:space="preserve"> of </w:t>
      </w:r>
      <w:r w:rsidR="00F23B46">
        <w:rPr>
          <w:szCs w:val="22"/>
          <w:lang w:val="en-US"/>
        </w:rPr>
        <w:t>low CO</w:t>
      </w:r>
      <w:r w:rsidR="00F23B46" w:rsidRPr="00F23B46">
        <w:rPr>
          <w:szCs w:val="22"/>
          <w:vertAlign w:val="subscript"/>
          <w:lang w:val="en-US"/>
        </w:rPr>
        <w:t>2</w:t>
      </w:r>
      <w:r w:rsidR="00F23B46">
        <w:rPr>
          <w:szCs w:val="22"/>
          <w:lang w:val="en-US"/>
        </w:rPr>
        <w:t xml:space="preserve"> </w:t>
      </w:r>
      <w:r w:rsidR="00F23B46" w:rsidRPr="00717738">
        <w:rPr>
          <w:szCs w:val="22"/>
          <w:lang w:val="en-US"/>
        </w:rPr>
        <w:t xml:space="preserve">hydrogen, </w:t>
      </w:r>
      <w:r w:rsidR="00F23B46">
        <w:rPr>
          <w:szCs w:val="22"/>
          <w:lang w:val="en-US"/>
        </w:rPr>
        <w:t xml:space="preserve">the </w:t>
      </w:r>
      <w:r w:rsidR="00F23B46" w:rsidRPr="00717738">
        <w:rPr>
          <w:szCs w:val="22"/>
          <w:lang w:val="en-US"/>
        </w:rPr>
        <w:t xml:space="preserve">installation of </w:t>
      </w:r>
      <w:r w:rsidR="00F23B46">
        <w:rPr>
          <w:szCs w:val="22"/>
          <w:lang w:val="en-US"/>
        </w:rPr>
        <w:t xml:space="preserve">hydrogen </w:t>
      </w:r>
      <w:r w:rsidR="00F23B46" w:rsidRPr="00717738">
        <w:rPr>
          <w:szCs w:val="22"/>
          <w:lang w:val="en-US"/>
        </w:rPr>
        <w:t xml:space="preserve">fueling stations and various services such as </w:t>
      </w:r>
      <w:r w:rsidR="00F23B46">
        <w:rPr>
          <w:szCs w:val="22"/>
          <w:lang w:val="en-US"/>
        </w:rPr>
        <w:t>roll-out of facilities.</w:t>
      </w:r>
    </w:p>
    <w:p w14:paraId="2C564376" w14:textId="77777777" w:rsidR="00191018" w:rsidRDefault="00191018" w:rsidP="00717738">
      <w:pPr>
        <w:pStyle w:val="ITStandard"/>
        <w:rPr>
          <w:szCs w:val="22"/>
          <w:lang w:val="en-US"/>
        </w:rPr>
      </w:pPr>
    </w:p>
    <w:p w14:paraId="34BEC21A" w14:textId="6F7FF285" w:rsidR="002B4214" w:rsidRPr="00717738" w:rsidRDefault="00F23B46" w:rsidP="002B4214">
      <w:pPr>
        <w:pStyle w:val="ITStandard"/>
        <w:rPr>
          <w:szCs w:val="22"/>
          <w:lang w:val="en-US"/>
        </w:rPr>
      </w:pPr>
      <w:r>
        <w:rPr>
          <w:szCs w:val="22"/>
          <w:lang w:val="en-US"/>
        </w:rPr>
        <w:t xml:space="preserve">Regarding R&amp;D specifically, </w:t>
      </w:r>
      <w:proofErr w:type="spellStart"/>
      <w:r w:rsidR="005B3A8F" w:rsidRPr="00717738">
        <w:rPr>
          <w:szCs w:val="22"/>
          <w:lang w:val="en-US"/>
        </w:rPr>
        <w:t>McPhy</w:t>
      </w:r>
      <w:proofErr w:type="spellEnd"/>
      <w:r w:rsidR="005B3A8F" w:rsidRPr="00717738">
        <w:rPr>
          <w:szCs w:val="22"/>
          <w:lang w:val="en-US"/>
        </w:rPr>
        <w:t xml:space="preserve"> </w:t>
      </w:r>
      <w:r>
        <w:rPr>
          <w:szCs w:val="22"/>
          <w:lang w:val="en-US"/>
        </w:rPr>
        <w:t xml:space="preserve">would continue to promote small publicly funded projects focusing on specific building blocks in the technology, either on the process or the product side. The company would not have the capacity (human and financial) to carry </w:t>
      </w:r>
      <w:r w:rsidRPr="00F23B46">
        <w:rPr>
          <w:szCs w:val="22"/>
          <w:lang w:val="en-US"/>
        </w:rPr>
        <w:t xml:space="preserve">out a large </w:t>
      </w:r>
      <w:r>
        <w:rPr>
          <w:szCs w:val="22"/>
          <w:lang w:val="en-US"/>
        </w:rPr>
        <w:t>integrated R&amp;D project that would improve the overall performance of its electrolysis platforms.</w:t>
      </w:r>
    </w:p>
    <w:p w14:paraId="72FAA112" w14:textId="77777777" w:rsidR="002B4214" w:rsidRPr="00717738" w:rsidRDefault="002B4214" w:rsidP="00717738">
      <w:pPr>
        <w:pStyle w:val="ITStandard"/>
        <w:rPr>
          <w:szCs w:val="22"/>
          <w:lang w:val="en-US"/>
        </w:rPr>
      </w:pPr>
    </w:p>
    <w:p w14:paraId="6012078E" w14:textId="77777777" w:rsidR="00553345" w:rsidRPr="005B0A7C" w:rsidRDefault="00553345" w:rsidP="00553345">
      <w:pPr>
        <w:pStyle w:val="ITberschrift11"/>
        <w:numPr>
          <w:ilvl w:val="1"/>
          <w:numId w:val="5"/>
        </w:numPr>
        <w:rPr>
          <w:lang w:val="en-GB"/>
        </w:rPr>
      </w:pPr>
      <w:bookmarkStart w:id="108" w:name="_Toc27129585"/>
      <w:bookmarkStart w:id="109" w:name="_Toc34314391"/>
      <w:r w:rsidRPr="005B0A7C">
        <w:rPr>
          <w:lang w:val="en-GB"/>
        </w:rPr>
        <w:t>Increase in R&amp;D and FID efforts</w:t>
      </w:r>
      <w:bookmarkEnd w:id="108"/>
      <w:bookmarkEnd w:id="109"/>
    </w:p>
    <w:p w14:paraId="4D4F018C" w14:textId="5FFB6483" w:rsidR="00593B74" w:rsidRDefault="00593B74" w:rsidP="00932DCF">
      <w:pPr>
        <w:pStyle w:val="ITStandard"/>
        <w:rPr>
          <w:lang w:val="en-GB"/>
        </w:rPr>
      </w:pPr>
    </w:p>
    <w:p w14:paraId="3B7720DD" w14:textId="6F341545" w:rsidR="00593B74" w:rsidRPr="00593B74" w:rsidRDefault="00593B74" w:rsidP="00593B74">
      <w:pPr>
        <w:pStyle w:val="ITStandard"/>
        <w:rPr>
          <w:lang w:val="en-GB"/>
        </w:rPr>
      </w:pPr>
      <w:r w:rsidRPr="00593B74">
        <w:rPr>
          <w:lang w:val="en-GB"/>
        </w:rPr>
        <w:t xml:space="preserve">The State Aid from </w:t>
      </w:r>
      <w:r w:rsidR="00855444">
        <w:rPr>
          <w:lang w:val="en-GB"/>
        </w:rPr>
        <w:t>France</w:t>
      </w:r>
      <w:r w:rsidRPr="00593B74">
        <w:rPr>
          <w:lang w:val="en-GB"/>
        </w:rPr>
        <w:t xml:space="preserve"> will allow </w:t>
      </w:r>
      <w:proofErr w:type="spellStart"/>
      <w:r w:rsidR="00855444">
        <w:rPr>
          <w:lang w:val="en-GB"/>
        </w:rPr>
        <w:t>McPhy</w:t>
      </w:r>
      <w:proofErr w:type="spellEnd"/>
      <w:r w:rsidRPr="00593B74">
        <w:rPr>
          <w:lang w:val="en-GB"/>
        </w:rPr>
        <w:t xml:space="preserve"> to conduct more R&amp;D on new processes and new products, to invest in its first production facilities in </w:t>
      </w:r>
      <w:r w:rsidR="00FF3D7D">
        <w:rPr>
          <w:lang w:val="en-GB"/>
        </w:rPr>
        <w:t>France</w:t>
      </w:r>
      <w:r w:rsidRPr="00593B74">
        <w:rPr>
          <w:lang w:val="en-GB"/>
        </w:rPr>
        <w:t xml:space="preserve"> and to recruit new personnel in </w:t>
      </w:r>
      <w:r w:rsidR="00D067D5">
        <w:rPr>
          <w:lang w:val="en-GB"/>
        </w:rPr>
        <w:t>Europe</w:t>
      </w:r>
      <w:r w:rsidRPr="00593B74">
        <w:rPr>
          <w:lang w:val="en-GB"/>
        </w:rPr>
        <w:t xml:space="preserve">.  From a technical point of view, the technology development process </w:t>
      </w:r>
      <w:r w:rsidR="005D58A6">
        <w:rPr>
          <w:lang w:val="en-GB"/>
        </w:rPr>
        <w:t xml:space="preserve">is a </w:t>
      </w:r>
      <w:r w:rsidR="005D58A6">
        <w:rPr>
          <w:lang w:val="en-GB"/>
        </w:rPr>
        <w:lastRenderedPageBreak/>
        <w:t>necessary step</w:t>
      </w:r>
      <w:r w:rsidRPr="00593B74">
        <w:rPr>
          <w:lang w:val="en-GB"/>
        </w:rPr>
        <w:t xml:space="preserve"> to enable a </w:t>
      </w:r>
      <w:r w:rsidR="00855444">
        <w:rPr>
          <w:lang w:val="en-GB"/>
        </w:rPr>
        <w:t>technological move to 100MW automated platforms with an XL stack</w:t>
      </w:r>
      <w:r w:rsidR="00144842">
        <w:rPr>
          <w:lang w:val="en-GB"/>
        </w:rPr>
        <w:t>ing technology</w:t>
      </w:r>
      <w:r w:rsidR="00304F18">
        <w:rPr>
          <w:lang w:val="en-GB"/>
        </w:rPr>
        <w:t>.</w:t>
      </w:r>
      <w:r w:rsidRPr="00593B74">
        <w:rPr>
          <w:lang w:val="en-GB"/>
        </w:rPr>
        <w:t xml:space="preserve"> In Europe and to assure the delivery of innovative and hence competitive products are clearly defined. These targets can only be reached following the work program outlined in the project proposal. Therefore, no alternative yet effective project can be defined. The direction and pace of innovations on </w:t>
      </w:r>
      <w:r w:rsidR="00250A06">
        <w:rPr>
          <w:lang w:val="en-GB"/>
        </w:rPr>
        <w:t>electrolysis</w:t>
      </w:r>
      <w:r w:rsidRPr="00593B74">
        <w:rPr>
          <w:lang w:val="en-GB"/>
        </w:rPr>
        <w:t xml:space="preserve"> systems used by </w:t>
      </w:r>
      <w:proofErr w:type="spellStart"/>
      <w:r w:rsidR="00855444">
        <w:rPr>
          <w:lang w:val="en-GB"/>
        </w:rPr>
        <w:t>Mc</w:t>
      </w:r>
      <w:r w:rsidR="00FF3D7D">
        <w:rPr>
          <w:lang w:val="en-GB"/>
        </w:rPr>
        <w:t>P</w:t>
      </w:r>
      <w:r w:rsidR="00855444">
        <w:rPr>
          <w:lang w:val="en-GB"/>
        </w:rPr>
        <w:t>hy</w:t>
      </w:r>
      <w:proofErr w:type="spellEnd"/>
      <w:r w:rsidRPr="00593B74">
        <w:rPr>
          <w:lang w:val="en-GB"/>
        </w:rPr>
        <w:t xml:space="preserve"> would </w:t>
      </w:r>
      <w:r w:rsidR="00150EBF">
        <w:rPr>
          <w:lang w:val="en-GB"/>
        </w:rPr>
        <w:t xml:space="preserve">not only be in the hands of </w:t>
      </w:r>
      <w:proofErr w:type="spellStart"/>
      <w:r w:rsidR="00150EBF">
        <w:rPr>
          <w:lang w:val="en-GB"/>
        </w:rPr>
        <w:t>McPhy</w:t>
      </w:r>
      <w:proofErr w:type="spellEnd"/>
      <w:r w:rsidR="00150EBF">
        <w:rPr>
          <w:lang w:val="en-GB"/>
        </w:rPr>
        <w:t xml:space="preserve"> but to all future downstream</w:t>
      </w:r>
      <w:r w:rsidR="00BC3368">
        <w:rPr>
          <w:lang w:val="en-GB"/>
        </w:rPr>
        <w:t xml:space="preserve"> users</w:t>
      </w:r>
      <w:r w:rsidR="00150EBF">
        <w:rPr>
          <w:lang w:val="en-GB"/>
        </w:rPr>
        <w:t xml:space="preserve">. </w:t>
      </w:r>
    </w:p>
    <w:p w14:paraId="64349E31" w14:textId="77777777" w:rsidR="00593B74" w:rsidRPr="00593B74" w:rsidRDefault="00593B74" w:rsidP="00593B74">
      <w:pPr>
        <w:pStyle w:val="ITStandard"/>
        <w:rPr>
          <w:lang w:val="en-GB"/>
        </w:rPr>
      </w:pPr>
    </w:p>
    <w:p w14:paraId="4F9294A6" w14:textId="216052AE" w:rsidR="00593B74" w:rsidRPr="00593B74" w:rsidRDefault="00593B74" w:rsidP="00593B74">
      <w:pPr>
        <w:pStyle w:val="ITStandard"/>
        <w:rPr>
          <w:lang w:val="en-GB"/>
        </w:rPr>
      </w:pPr>
      <w:r w:rsidRPr="00593B74">
        <w:rPr>
          <w:lang w:val="en-GB"/>
        </w:rPr>
        <w:t xml:space="preserve">In the IPCEI </w:t>
      </w:r>
      <w:r w:rsidR="0022347D">
        <w:rPr>
          <w:lang w:val="en-GB"/>
        </w:rPr>
        <w:t>Hydrogen</w:t>
      </w:r>
      <w:r w:rsidRPr="00593B74">
        <w:rPr>
          <w:lang w:val="en-GB"/>
        </w:rPr>
        <w:t xml:space="preserve"> scenario supported by a public funding in </w:t>
      </w:r>
      <w:r w:rsidR="00BC3368">
        <w:rPr>
          <w:lang w:val="en-GB"/>
        </w:rPr>
        <w:t>France</w:t>
      </w:r>
      <w:r w:rsidRPr="00593B74">
        <w:rPr>
          <w:lang w:val="en-GB"/>
        </w:rPr>
        <w:t>, the main positive effects of the project would be</w:t>
      </w:r>
      <w:proofErr w:type="gramStart"/>
      <w:r w:rsidRPr="00593B74">
        <w:rPr>
          <w:lang w:val="en-GB"/>
        </w:rPr>
        <w:t>:</w:t>
      </w:r>
      <w:r w:rsidR="00001867">
        <w:rPr>
          <w:lang w:val="en-GB"/>
        </w:rPr>
        <w:t>..</w:t>
      </w:r>
      <w:proofErr w:type="gramEnd"/>
    </w:p>
    <w:p w14:paraId="455D85B6" w14:textId="77777777" w:rsidR="00593B74" w:rsidRPr="00593B74" w:rsidRDefault="00593B74" w:rsidP="00593B74">
      <w:pPr>
        <w:pStyle w:val="ITStandard"/>
        <w:rPr>
          <w:lang w:val="en-GB"/>
        </w:rPr>
      </w:pPr>
    </w:p>
    <w:p w14:paraId="2FDF760D" w14:textId="77777777" w:rsidR="00593B74" w:rsidRPr="00593B74" w:rsidRDefault="00593B74" w:rsidP="00593B74">
      <w:pPr>
        <w:pStyle w:val="ITStandard"/>
        <w:rPr>
          <w:lang w:val="en-GB"/>
        </w:rPr>
      </w:pPr>
      <w:r w:rsidRPr="00593B74">
        <w:rPr>
          <w:lang w:val="en-GB"/>
        </w:rPr>
        <w:t xml:space="preserve"> </w:t>
      </w:r>
    </w:p>
    <w:p w14:paraId="2AC0AFE2" w14:textId="77777777" w:rsidR="00593B74" w:rsidRPr="00593B74" w:rsidRDefault="00593B74" w:rsidP="00593B74">
      <w:pPr>
        <w:pStyle w:val="ITStandard"/>
        <w:rPr>
          <w:lang w:val="en-GB"/>
        </w:rPr>
      </w:pPr>
    </w:p>
    <w:p w14:paraId="3D283ECD" w14:textId="77777777" w:rsidR="00593B74" w:rsidRPr="00593B74" w:rsidRDefault="00593B74" w:rsidP="00593B74">
      <w:pPr>
        <w:pStyle w:val="ITStandard"/>
        <w:rPr>
          <w:lang w:val="en-GB"/>
        </w:rPr>
      </w:pPr>
      <w:r w:rsidRPr="00593B74">
        <w:rPr>
          <w:lang w:val="en-GB"/>
        </w:rPr>
        <w:t xml:space="preserve">1. The integrated approach across the value chain </w:t>
      </w:r>
    </w:p>
    <w:p w14:paraId="4BFE262C" w14:textId="77777777" w:rsidR="00593B74" w:rsidRPr="00593B74" w:rsidRDefault="00593B74" w:rsidP="00593B74">
      <w:pPr>
        <w:pStyle w:val="ITStandard"/>
        <w:rPr>
          <w:lang w:val="en-GB"/>
        </w:rPr>
      </w:pPr>
    </w:p>
    <w:p w14:paraId="75047FA3" w14:textId="77777777" w:rsidR="008C576D" w:rsidRDefault="00BB4D50" w:rsidP="00593B74">
      <w:pPr>
        <w:pStyle w:val="ITStandard"/>
        <w:rPr>
          <w:lang w:val="en-GB"/>
        </w:rPr>
      </w:pPr>
      <w:proofErr w:type="spellStart"/>
      <w:r>
        <w:rPr>
          <w:lang w:val="en-GB"/>
        </w:rPr>
        <w:t>McPhy</w:t>
      </w:r>
      <w:proofErr w:type="spellEnd"/>
      <w:r>
        <w:rPr>
          <w:lang w:val="en-GB"/>
        </w:rPr>
        <w:t xml:space="preserve"> proposes to develop from the current s</w:t>
      </w:r>
      <w:r w:rsidR="00593B74" w:rsidRPr="00593B74">
        <w:rPr>
          <w:lang w:val="en-GB"/>
        </w:rPr>
        <w:t xml:space="preserve">tate of the art </w:t>
      </w:r>
      <w:r>
        <w:rPr>
          <w:lang w:val="en-GB"/>
        </w:rPr>
        <w:t xml:space="preserve">electrolysis and integrate this innovation throughout the value chain through the </w:t>
      </w:r>
      <w:r w:rsidR="00BC3368">
        <w:rPr>
          <w:lang w:val="en-GB"/>
        </w:rPr>
        <w:t xml:space="preserve">development of hydrogen refuelling stations and associated services throughout the value chain. </w:t>
      </w:r>
    </w:p>
    <w:p w14:paraId="766B0A6E" w14:textId="77777777" w:rsidR="008C576D" w:rsidRDefault="008C576D" w:rsidP="00593B74">
      <w:pPr>
        <w:pStyle w:val="ITStandard"/>
        <w:rPr>
          <w:lang w:val="en-GB"/>
        </w:rPr>
      </w:pPr>
    </w:p>
    <w:p w14:paraId="56494469" w14:textId="37739AE3" w:rsidR="00593B74" w:rsidRPr="00593B74" w:rsidRDefault="008C576D" w:rsidP="00593B74">
      <w:pPr>
        <w:pStyle w:val="ITStandard"/>
        <w:rPr>
          <w:lang w:val="en-GB"/>
        </w:rPr>
      </w:pPr>
      <w:r>
        <w:rPr>
          <w:lang w:val="en-GB"/>
        </w:rPr>
        <w:t xml:space="preserve">A higher capacity for hydrogens solutions will enable players along the value chain invest in more hydrogen related products, the most obvious such investment would be commercial vehicles. However in general, the lack of a cohesive approach to such investments may often lead to incompatibility of products or to inefficient production structures. </w:t>
      </w:r>
      <w:r w:rsidR="00593B74" w:rsidRPr="00593B74">
        <w:rPr>
          <w:lang w:val="en-GB"/>
        </w:rPr>
        <w:t xml:space="preserve"> </w:t>
      </w:r>
    </w:p>
    <w:p w14:paraId="53D25A64" w14:textId="77777777" w:rsidR="00593B74" w:rsidRPr="00593B74" w:rsidRDefault="00593B74" w:rsidP="00593B74">
      <w:pPr>
        <w:pStyle w:val="ITStandard"/>
        <w:rPr>
          <w:lang w:val="en-GB"/>
        </w:rPr>
      </w:pPr>
    </w:p>
    <w:p w14:paraId="47E29DE5" w14:textId="61F88BF1" w:rsidR="00593B74" w:rsidRPr="008C5424" w:rsidRDefault="00593B74" w:rsidP="00593B74">
      <w:pPr>
        <w:pStyle w:val="ITStandard"/>
        <w:rPr>
          <w:lang w:val="en-GB"/>
        </w:rPr>
      </w:pPr>
      <w:r w:rsidRPr="00593B74">
        <w:rPr>
          <w:lang w:val="en-GB"/>
        </w:rPr>
        <w:t xml:space="preserve">This </w:t>
      </w:r>
      <w:proofErr w:type="spellStart"/>
      <w:r w:rsidRPr="00593B74">
        <w:rPr>
          <w:lang w:val="en-GB"/>
        </w:rPr>
        <w:t>behavior</w:t>
      </w:r>
      <w:proofErr w:type="spellEnd"/>
      <w:r w:rsidRPr="00593B74">
        <w:rPr>
          <w:lang w:val="en-GB"/>
        </w:rPr>
        <w:t xml:space="preserve"> would be radically changed following the innovative integrated approach within </w:t>
      </w:r>
      <w:proofErr w:type="spellStart"/>
      <w:r w:rsidR="008C576D">
        <w:rPr>
          <w:lang w:val="en-GB"/>
        </w:rPr>
        <w:t>McPhy’s</w:t>
      </w:r>
      <w:proofErr w:type="spellEnd"/>
      <w:r w:rsidRPr="00593B74">
        <w:rPr>
          <w:lang w:val="en-GB"/>
        </w:rPr>
        <w:t xml:space="preserve"> project and the collaborations within the IPCEI </w:t>
      </w:r>
      <w:r w:rsidR="008C576D">
        <w:rPr>
          <w:lang w:val="en-GB"/>
        </w:rPr>
        <w:t>hydrogen</w:t>
      </w:r>
      <w:r w:rsidRPr="00593B74">
        <w:rPr>
          <w:lang w:val="en-GB"/>
        </w:rPr>
        <w:t xml:space="preserve">. This approach means that there will be a strong, open and interactive exchange between the </w:t>
      </w:r>
      <w:r w:rsidR="008C576D">
        <w:rPr>
          <w:lang w:val="en-GB"/>
        </w:rPr>
        <w:t xml:space="preserve">electrolysis, refuelling </w:t>
      </w:r>
      <w:r w:rsidR="008C576D" w:rsidRPr="008C5424">
        <w:rPr>
          <w:lang w:val="en-GB"/>
        </w:rPr>
        <w:t xml:space="preserve">stations and the services that </w:t>
      </w:r>
      <w:proofErr w:type="spellStart"/>
      <w:r w:rsidR="008C576D" w:rsidRPr="008C5424">
        <w:rPr>
          <w:lang w:val="en-GB"/>
        </w:rPr>
        <w:t>McPhy</w:t>
      </w:r>
      <w:proofErr w:type="spellEnd"/>
      <w:r w:rsidR="008C576D" w:rsidRPr="008C5424">
        <w:rPr>
          <w:lang w:val="en-GB"/>
        </w:rPr>
        <w:t xml:space="preserve"> will provide. </w:t>
      </w:r>
      <w:proofErr w:type="spellStart"/>
      <w:r w:rsidR="00E0311E" w:rsidRPr="008C5424">
        <w:rPr>
          <w:lang w:val="en-GB"/>
        </w:rPr>
        <w:t>McPhy</w:t>
      </w:r>
      <w:proofErr w:type="spellEnd"/>
      <w:r w:rsidR="00E0311E" w:rsidRPr="008C5424">
        <w:rPr>
          <w:lang w:val="en-GB"/>
        </w:rPr>
        <w:t xml:space="preserve"> will ensure that there is integration throughout the value chain, up to the point of hydrogen consumption. </w:t>
      </w:r>
    </w:p>
    <w:p w14:paraId="33DF573E" w14:textId="6247D57F" w:rsidR="00593B74" w:rsidRPr="008C5424" w:rsidRDefault="00593B74" w:rsidP="00593B74">
      <w:pPr>
        <w:pStyle w:val="ITStandard"/>
        <w:rPr>
          <w:highlight w:val="yellow"/>
          <w:lang w:val="en-GB"/>
        </w:rPr>
      </w:pPr>
    </w:p>
    <w:p w14:paraId="1A22BFD1" w14:textId="59967566" w:rsidR="00593B74" w:rsidRPr="00593B74" w:rsidRDefault="00593B74" w:rsidP="00593B74">
      <w:pPr>
        <w:pStyle w:val="ITStandard"/>
        <w:rPr>
          <w:lang w:val="en-GB"/>
        </w:rPr>
      </w:pPr>
      <w:r w:rsidRPr="008C5424">
        <w:rPr>
          <w:lang w:val="en-GB"/>
        </w:rPr>
        <w:t xml:space="preserve">This integrated approach can only be successful if all necessary information, knowledge, know-how, datasets and requirements are available. In the typical value chain of electric mobility, the OEM is responsible for his product, knows the customer and </w:t>
      </w:r>
      <w:proofErr w:type="spellStart"/>
      <w:r w:rsidRPr="008C5424">
        <w:rPr>
          <w:lang w:val="en-GB"/>
        </w:rPr>
        <w:t>behavior</w:t>
      </w:r>
      <w:proofErr w:type="spellEnd"/>
      <w:r w:rsidRPr="008C5424">
        <w:rPr>
          <w:lang w:val="en-GB"/>
        </w:rPr>
        <w:t xml:space="preserve"> and is thereby defining the requirements for the </w:t>
      </w:r>
      <w:r w:rsidR="00FB6887" w:rsidRPr="008C5424">
        <w:rPr>
          <w:lang w:val="en-GB"/>
        </w:rPr>
        <w:t>electrolysis</w:t>
      </w:r>
      <w:r w:rsidRPr="008C5424">
        <w:rPr>
          <w:lang w:val="en-GB"/>
        </w:rPr>
        <w:t xml:space="preserve"> and the downstream value chain. His focal point is delivering the </w:t>
      </w:r>
      <w:r w:rsidR="00FB6887" w:rsidRPr="008C5424">
        <w:rPr>
          <w:lang w:val="en-GB"/>
        </w:rPr>
        <w:t>energy</w:t>
      </w:r>
      <w:r w:rsidRPr="008C5424">
        <w:rPr>
          <w:lang w:val="en-GB"/>
        </w:rPr>
        <w:t xml:space="preserve"> to the customer, designing the </w:t>
      </w:r>
      <w:r w:rsidR="00FB6887" w:rsidRPr="008C5424">
        <w:rPr>
          <w:lang w:val="en-GB"/>
        </w:rPr>
        <w:t>electrolysis platform</w:t>
      </w:r>
      <w:r w:rsidRPr="008C5424">
        <w:rPr>
          <w:lang w:val="en-GB"/>
        </w:rPr>
        <w:t xml:space="preserve">, </w:t>
      </w:r>
      <w:r w:rsidR="00FB6887" w:rsidRPr="008C5424">
        <w:rPr>
          <w:lang w:val="en-GB"/>
        </w:rPr>
        <w:t xml:space="preserve">enabling such platforms through refuelling stations, and </w:t>
      </w:r>
      <w:r w:rsidR="008C5424" w:rsidRPr="008C5424">
        <w:rPr>
          <w:lang w:val="en-GB"/>
        </w:rPr>
        <w:t xml:space="preserve">supporting such development through services. </w:t>
      </w:r>
      <w:r w:rsidRPr="008C5424">
        <w:rPr>
          <w:lang w:val="en-GB"/>
        </w:rPr>
        <w:t xml:space="preserve">This system works only if the OEM has a deep knowledge and the capabilities to link customer </w:t>
      </w:r>
      <w:proofErr w:type="spellStart"/>
      <w:r w:rsidRPr="008C5424">
        <w:rPr>
          <w:lang w:val="en-GB"/>
        </w:rPr>
        <w:t>behavior</w:t>
      </w:r>
      <w:proofErr w:type="spellEnd"/>
      <w:r w:rsidRPr="008C5424">
        <w:rPr>
          <w:lang w:val="en-GB"/>
        </w:rPr>
        <w:t xml:space="preserve"> to </w:t>
      </w:r>
      <w:r w:rsidR="008C5424" w:rsidRPr="008C5424">
        <w:rPr>
          <w:lang w:val="en-GB"/>
        </w:rPr>
        <w:t>hydrogen platform</w:t>
      </w:r>
      <w:r w:rsidRPr="008C5424">
        <w:rPr>
          <w:lang w:val="en-GB"/>
        </w:rPr>
        <w:t xml:space="preserve"> design requirements and identify their interaction on </w:t>
      </w:r>
      <w:r w:rsidR="008C5424" w:rsidRPr="008C5424">
        <w:rPr>
          <w:lang w:val="en-GB"/>
        </w:rPr>
        <w:t>manufacturing</w:t>
      </w:r>
      <w:r w:rsidRPr="008C5424">
        <w:rPr>
          <w:lang w:val="en-GB"/>
        </w:rPr>
        <w:t xml:space="preserve"> basis. Thus, the contribution of </w:t>
      </w:r>
      <w:proofErr w:type="spellStart"/>
      <w:r w:rsidR="00E0311E" w:rsidRPr="008C5424">
        <w:rPr>
          <w:lang w:val="en-GB"/>
        </w:rPr>
        <w:t>McPhy</w:t>
      </w:r>
      <w:proofErr w:type="spellEnd"/>
      <w:r w:rsidRPr="008C5424">
        <w:rPr>
          <w:lang w:val="en-GB"/>
        </w:rPr>
        <w:t xml:space="preserve"> to the IPCEI </w:t>
      </w:r>
      <w:r w:rsidR="00E0311E" w:rsidRPr="008C5424">
        <w:rPr>
          <w:lang w:val="en-GB"/>
        </w:rPr>
        <w:t>hydrogen</w:t>
      </w:r>
      <w:r w:rsidRPr="008C5424">
        <w:rPr>
          <w:lang w:val="en-GB"/>
        </w:rPr>
        <w:t xml:space="preserve"> is a key to the success of this very large integrated European initiative. Furthermore, the willingness of all partners along the value chain to cooperate and also to commonly define targets and share risks is essential. This strong cooperation did not happen in the past and very likely will not happen without the integrated IPCEI </w:t>
      </w:r>
      <w:r w:rsidR="00E0311E" w:rsidRPr="008C5424">
        <w:rPr>
          <w:lang w:val="en-GB"/>
        </w:rPr>
        <w:t>hydrogen</w:t>
      </w:r>
      <w:r w:rsidRPr="008C5424">
        <w:rPr>
          <w:lang w:val="en-GB"/>
        </w:rPr>
        <w:t>. This holistic approach will lead to innovative and outstanding solutions that would not be possible without the IPCEI and the associated public support.</w:t>
      </w:r>
      <w:r w:rsidRPr="00593B74">
        <w:rPr>
          <w:lang w:val="en-GB"/>
        </w:rPr>
        <w:t xml:space="preserve"> </w:t>
      </w:r>
    </w:p>
    <w:p w14:paraId="422563AE" w14:textId="77777777" w:rsidR="00593B74" w:rsidRPr="00593B74" w:rsidRDefault="00593B74" w:rsidP="00593B74">
      <w:pPr>
        <w:pStyle w:val="ITStandard"/>
        <w:rPr>
          <w:lang w:val="en-GB"/>
        </w:rPr>
      </w:pPr>
    </w:p>
    <w:p w14:paraId="2F6DF13D" w14:textId="77777777" w:rsidR="00593B74" w:rsidRPr="00593B74" w:rsidRDefault="00593B74" w:rsidP="00593B74">
      <w:pPr>
        <w:pStyle w:val="ITStandard"/>
        <w:rPr>
          <w:lang w:val="en-GB"/>
        </w:rPr>
      </w:pPr>
      <w:r w:rsidRPr="00593B74">
        <w:rPr>
          <w:lang w:val="en-GB"/>
        </w:rPr>
        <w:t xml:space="preserve"> </w:t>
      </w:r>
    </w:p>
    <w:p w14:paraId="19417539" w14:textId="6E5A3B63" w:rsidR="00593B74" w:rsidRPr="00593B74" w:rsidRDefault="00593B74" w:rsidP="00593B74">
      <w:pPr>
        <w:pStyle w:val="ITStandard"/>
        <w:rPr>
          <w:lang w:val="en-GB"/>
        </w:rPr>
      </w:pPr>
    </w:p>
    <w:p w14:paraId="7F3AD210" w14:textId="77777777" w:rsidR="00593B74" w:rsidRPr="00593B74" w:rsidRDefault="00593B74" w:rsidP="00593B74">
      <w:pPr>
        <w:pStyle w:val="ITStandard"/>
        <w:rPr>
          <w:lang w:val="en-GB"/>
        </w:rPr>
      </w:pPr>
    </w:p>
    <w:p w14:paraId="0E999F29" w14:textId="5A02BAE8" w:rsidR="00593B74" w:rsidRPr="00593B74" w:rsidRDefault="00593B74" w:rsidP="00593B74">
      <w:pPr>
        <w:pStyle w:val="ITStandard"/>
        <w:rPr>
          <w:lang w:val="en-GB"/>
        </w:rPr>
      </w:pPr>
      <w:r>
        <w:rPr>
          <w:lang w:val="en-GB"/>
        </w:rPr>
        <w:t>2</w:t>
      </w:r>
      <w:r w:rsidRPr="00593B74">
        <w:rPr>
          <w:lang w:val="en-GB"/>
        </w:rPr>
        <w:t xml:space="preserve">. The essentially improved level of innovation </w:t>
      </w:r>
    </w:p>
    <w:p w14:paraId="367B9860" w14:textId="77777777" w:rsidR="00593B74" w:rsidRPr="00593B74" w:rsidRDefault="00593B74" w:rsidP="00593B74">
      <w:pPr>
        <w:pStyle w:val="ITStandard"/>
        <w:rPr>
          <w:lang w:val="en-GB"/>
        </w:rPr>
      </w:pPr>
    </w:p>
    <w:p w14:paraId="3E91625B" w14:textId="77777777" w:rsidR="00593B74" w:rsidRPr="00593B74" w:rsidRDefault="00593B74" w:rsidP="00593B74">
      <w:pPr>
        <w:pStyle w:val="ITStandard"/>
        <w:rPr>
          <w:lang w:val="en-GB"/>
        </w:rPr>
      </w:pPr>
      <w:r w:rsidRPr="00593B74">
        <w:rPr>
          <w:lang w:val="en-GB"/>
        </w:rPr>
        <w:t xml:space="preserve"> </w:t>
      </w:r>
    </w:p>
    <w:p w14:paraId="6A7721D6" w14:textId="77777777" w:rsidR="00593B74" w:rsidRPr="00593B74" w:rsidRDefault="00593B74" w:rsidP="00593B74">
      <w:pPr>
        <w:pStyle w:val="ITStandard"/>
        <w:rPr>
          <w:lang w:val="en-GB"/>
        </w:rPr>
      </w:pPr>
    </w:p>
    <w:p w14:paraId="4A4BD7BF" w14:textId="389FAA1A" w:rsidR="00593B74" w:rsidRPr="00A16672" w:rsidRDefault="00593B74" w:rsidP="00593B74">
      <w:pPr>
        <w:pStyle w:val="ITStandard"/>
        <w:rPr>
          <w:lang w:val="en-GB"/>
        </w:rPr>
      </w:pPr>
      <w:r w:rsidRPr="00593B74">
        <w:rPr>
          <w:lang w:val="en-GB"/>
        </w:rPr>
        <w:t xml:space="preserve">The integrated IPCEI </w:t>
      </w:r>
      <w:r w:rsidR="00E96F69">
        <w:rPr>
          <w:lang w:val="en-GB"/>
        </w:rPr>
        <w:t>h</w:t>
      </w:r>
      <w:r w:rsidR="00E0311E">
        <w:rPr>
          <w:lang w:val="en-GB"/>
        </w:rPr>
        <w:t>ydrogen</w:t>
      </w:r>
      <w:r w:rsidRPr="00593B74">
        <w:rPr>
          <w:lang w:val="en-GB"/>
        </w:rPr>
        <w:t xml:space="preserve"> will drastically increase the probability to reach </w:t>
      </w:r>
      <w:proofErr w:type="spellStart"/>
      <w:r w:rsidR="00E96F69">
        <w:rPr>
          <w:lang w:val="en-GB"/>
        </w:rPr>
        <w:t>McPhy’s</w:t>
      </w:r>
      <w:proofErr w:type="spellEnd"/>
      <w:r w:rsidRPr="00593B74">
        <w:rPr>
          <w:lang w:val="en-GB"/>
        </w:rPr>
        <w:t xml:space="preserve"> target in terms on innovation. Only by the increase of the competence level enabled by the IPCEI will </w:t>
      </w:r>
      <w:proofErr w:type="spellStart"/>
      <w:r w:rsidR="00E96F69">
        <w:rPr>
          <w:lang w:val="en-GB"/>
        </w:rPr>
        <w:t>McPhy</w:t>
      </w:r>
      <w:proofErr w:type="spellEnd"/>
      <w:r w:rsidRPr="00593B74">
        <w:rPr>
          <w:lang w:val="en-GB"/>
        </w:rPr>
        <w:t xml:space="preserve"> be able to take the risk and change its business model towards an own product development of a future highly innovative </w:t>
      </w:r>
      <w:r w:rsidR="00E96F69">
        <w:rPr>
          <w:lang w:val="en-GB"/>
        </w:rPr>
        <w:t>100MW automated XL stack</w:t>
      </w:r>
      <w:r w:rsidRPr="00593B74">
        <w:rPr>
          <w:lang w:val="en-GB"/>
        </w:rPr>
        <w:t xml:space="preserve"> system. This would allow </w:t>
      </w:r>
      <w:proofErr w:type="spellStart"/>
      <w:r w:rsidR="00E96F69">
        <w:rPr>
          <w:lang w:val="en-GB"/>
        </w:rPr>
        <w:t>McPhy</w:t>
      </w:r>
      <w:proofErr w:type="spellEnd"/>
      <w:r w:rsidRPr="00593B74">
        <w:rPr>
          <w:lang w:val="en-GB"/>
        </w:rPr>
        <w:t xml:space="preserve"> to take the own responsibility to assure that such innovations really arrive on the European Market, taking advantage of the very large collaboration set-up promoted in the IPCEI </w:t>
      </w:r>
      <w:r w:rsidR="00E96F69">
        <w:rPr>
          <w:lang w:val="en-GB"/>
        </w:rPr>
        <w:t>hydrogen</w:t>
      </w:r>
      <w:r w:rsidRPr="00593B74">
        <w:rPr>
          <w:lang w:val="en-GB"/>
        </w:rPr>
        <w:t xml:space="preserve">. Ultimately, this would lead to more innovative and better products on the European market as well as the strengthening of the European industry along the </w:t>
      </w:r>
      <w:r w:rsidR="00E96F69">
        <w:rPr>
          <w:lang w:val="en-GB"/>
        </w:rPr>
        <w:t>hydrogen</w:t>
      </w:r>
      <w:r w:rsidRPr="00593B74">
        <w:rPr>
          <w:lang w:val="en-GB"/>
        </w:rPr>
        <w:t xml:space="preserve"> technology chain.</w:t>
      </w:r>
    </w:p>
    <w:p w14:paraId="4FA74235" w14:textId="77777777" w:rsidR="00553345" w:rsidRPr="00504B99" w:rsidRDefault="00553345" w:rsidP="00553345">
      <w:pPr>
        <w:pStyle w:val="ITberschrift1"/>
        <w:numPr>
          <w:ilvl w:val="0"/>
          <w:numId w:val="5"/>
        </w:numPr>
        <w:rPr>
          <w:lang w:val="en-GB"/>
        </w:rPr>
      </w:pPr>
      <w:bookmarkStart w:id="110" w:name="_Toc27129586"/>
      <w:bookmarkStart w:id="111" w:name="_Toc34314392"/>
      <w:r w:rsidRPr="00504B99">
        <w:rPr>
          <w:lang w:val="en-GB"/>
        </w:rPr>
        <w:lastRenderedPageBreak/>
        <w:t>Elaboration on Terms of the Funding Gap Questionnaire</w:t>
      </w:r>
      <w:bookmarkEnd w:id="110"/>
      <w:bookmarkEnd w:id="111"/>
    </w:p>
    <w:p w14:paraId="5EA3CB89" w14:textId="77777777" w:rsidR="00553345" w:rsidRPr="00580401" w:rsidRDefault="00553345" w:rsidP="00553345">
      <w:pPr>
        <w:pStyle w:val="ITberschrift11"/>
        <w:numPr>
          <w:ilvl w:val="1"/>
          <w:numId w:val="5"/>
        </w:numPr>
        <w:rPr>
          <w:lang w:val="en-US"/>
        </w:rPr>
      </w:pPr>
      <w:bookmarkStart w:id="112" w:name="_Toc27129587"/>
      <w:bookmarkStart w:id="113" w:name="_Toc34314393"/>
      <w:r>
        <w:rPr>
          <w:lang w:val="en-US"/>
        </w:rPr>
        <w:t>Main hypothesis of the business plan</w:t>
      </w:r>
      <w:bookmarkEnd w:id="112"/>
      <w:bookmarkEnd w:id="113"/>
    </w:p>
    <w:p w14:paraId="69CE32B4" w14:textId="0BE56597" w:rsidR="00701793" w:rsidRDefault="00553345" w:rsidP="00553345">
      <w:pPr>
        <w:pStyle w:val="ITAbsatzohneNr"/>
        <w:spacing w:after="120"/>
        <w:jc w:val="both"/>
        <w:rPr>
          <w:i/>
          <w:lang w:val="en-GB"/>
        </w:rPr>
      </w:pPr>
      <w:r w:rsidRPr="00FE1B3C">
        <w:rPr>
          <w:i/>
          <w:lang w:val="en-GB"/>
        </w:rPr>
        <w:t>Each company should provide all costs and revenues associated with the investment as a</w:t>
      </w:r>
      <w:r>
        <w:rPr>
          <w:i/>
          <w:lang w:val="en-GB"/>
        </w:rPr>
        <w:t xml:space="preserve"> </w:t>
      </w:r>
      <w:r w:rsidRPr="00FE1B3C">
        <w:rPr>
          <w:i/>
          <w:lang w:val="en-GB"/>
        </w:rPr>
        <w:t>whole and the boundaries of investment should be defined from the perspective of the</w:t>
      </w:r>
      <w:r>
        <w:rPr>
          <w:i/>
          <w:lang w:val="en-GB"/>
        </w:rPr>
        <w:t xml:space="preserve"> </w:t>
      </w:r>
      <w:r w:rsidRPr="00FE1B3C">
        <w:rPr>
          <w:i/>
          <w:lang w:val="en-GB"/>
        </w:rPr>
        <w:t>business investor: the calculation should include all (positive and negative) cash-flows for</w:t>
      </w:r>
      <w:r>
        <w:rPr>
          <w:i/>
          <w:lang w:val="en-GB"/>
        </w:rPr>
        <w:t xml:space="preserve"> </w:t>
      </w:r>
      <w:r w:rsidRPr="00FE1B3C">
        <w:rPr>
          <w:i/>
          <w:lang w:val="en-GB"/>
        </w:rPr>
        <w:t>what the investor regards as the investment project, at the time these cash-flows are to be</w:t>
      </w:r>
      <w:r>
        <w:rPr>
          <w:i/>
          <w:lang w:val="en-GB"/>
        </w:rPr>
        <w:t xml:space="preserve"> </w:t>
      </w:r>
      <w:r w:rsidRPr="00FE1B3C">
        <w:rPr>
          <w:i/>
          <w:lang w:val="en-GB"/>
        </w:rPr>
        <w:t>incurred. It is not enough to only submit the eligible costs. For the purpose of calculating the</w:t>
      </w:r>
      <w:r>
        <w:rPr>
          <w:i/>
          <w:lang w:val="en-GB"/>
        </w:rPr>
        <w:t xml:space="preserve"> </w:t>
      </w:r>
      <w:r w:rsidRPr="00FE1B3C">
        <w:rPr>
          <w:i/>
          <w:lang w:val="en-GB"/>
        </w:rPr>
        <w:t>funding gap, what matters are all the costs (eligible or not) associated with the investment</w:t>
      </w:r>
      <w:r>
        <w:rPr>
          <w:i/>
          <w:lang w:val="en-GB"/>
        </w:rPr>
        <w:t xml:space="preserve"> </w:t>
      </w:r>
      <w:r w:rsidRPr="00FE1B3C">
        <w:rPr>
          <w:i/>
          <w:lang w:val="en-GB"/>
        </w:rPr>
        <w:t>project and all the revenues over the entire lifetime including the mass production phase.</w:t>
      </w:r>
    </w:p>
    <w:p w14:paraId="714D97D2" w14:textId="094C3B6A" w:rsidR="00701793" w:rsidRPr="00580401" w:rsidRDefault="00701793" w:rsidP="00701793">
      <w:pPr>
        <w:pStyle w:val="ITStandard"/>
        <w:rPr>
          <w:lang w:val="en-US"/>
        </w:rPr>
      </w:pPr>
      <w:r w:rsidRPr="00580401">
        <w:rPr>
          <w:lang w:val="en-US"/>
        </w:rPr>
        <w:t xml:space="preserve">Annex B describes precisely the different assumptions made in the Business Plan and demonstrates that </w:t>
      </w:r>
      <w:proofErr w:type="spellStart"/>
      <w:r>
        <w:rPr>
          <w:lang w:val="en-US"/>
        </w:rPr>
        <w:t>McPhy’s</w:t>
      </w:r>
      <w:proofErr w:type="spellEnd"/>
      <w:r w:rsidRPr="00580401">
        <w:rPr>
          <w:lang w:val="en-US"/>
        </w:rPr>
        <w:t xml:space="preserve"> assumptions are reasonable. </w:t>
      </w:r>
    </w:p>
    <w:p w14:paraId="48C649E7" w14:textId="4A4A159C" w:rsidR="00701793" w:rsidRDefault="00701793" w:rsidP="00701793">
      <w:pPr>
        <w:pStyle w:val="ITStandard"/>
        <w:rPr>
          <w:lang w:val="en-US"/>
        </w:rPr>
      </w:pPr>
      <w:r w:rsidRPr="00580401">
        <w:rPr>
          <w:lang w:val="en-US"/>
        </w:rPr>
        <w:t>Due to technolog</w:t>
      </w:r>
      <w:r>
        <w:rPr>
          <w:lang w:val="en-US"/>
        </w:rPr>
        <w:t>ical</w:t>
      </w:r>
      <w:r w:rsidRPr="00580401">
        <w:rPr>
          <w:lang w:val="en-US"/>
        </w:rPr>
        <w:t xml:space="preserve"> evolution toward </w:t>
      </w:r>
      <w:r>
        <w:rPr>
          <w:lang w:val="en-US"/>
        </w:rPr>
        <w:t xml:space="preserve">Hydrogen solutions, we expect next generation </w:t>
      </w:r>
      <w:proofErr w:type="spellStart"/>
      <w:r>
        <w:rPr>
          <w:lang w:val="en-US"/>
        </w:rPr>
        <w:t>electrolyzers</w:t>
      </w:r>
      <w:proofErr w:type="spellEnd"/>
      <w:r>
        <w:rPr>
          <w:lang w:val="en-US"/>
        </w:rPr>
        <w:t xml:space="preserve"> to be more efficient and make the installed technology obsolete by </w:t>
      </w:r>
      <w:r w:rsidRPr="00997981">
        <w:rPr>
          <w:highlight w:val="yellow"/>
          <w:lang w:val="en-US"/>
        </w:rPr>
        <w:t>2035</w:t>
      </w:r>
      <w:r>
        <w:rPr>
          <w:lang w:val="en-US"/>
        </w:rPr>
        <w:t xml:space="preserve">, as such we will place our business case in the period </w:t>
      </w:r>
      <w:r w:rsidRPr="00997981">
        <w:rPr>
          <w:highlight w:val="yellow"/>
          <w:lang w:val="en-US"/>
        </w:rPr>
        <w:t>2020-2035</w:t>
      </w:r>
      <w:r w:rsidR="00997981">
        <w:rPr>
          <w:lang w:val="en-US"/>
        </w:rPr>
        <w:t>.</w:t>
      </w:r>
    </w:p>
    <w:p w14:paraId="172BE51B" w14:textId="0A00F1B6" w:rsidR="00EF6114" w:rsidRDefault="00EF6114" w:rsidP="00701793">
      <w:pPr>
        <w:pStyle w:val="ITStandard"/>
        <w:rPr>
          <w:lang w:val="en-US"/>
        </w:rPr>
      </w:pPr>
    </w:p>
    <w:p w14:paraId="61458FBC" w14:textId="7ABFE8E0" w:rsidR="00EF6114" w:rsidRDefault="00EF6114" w:rsidP="00701793">
      <w:pPr>
        <w:pStyle w:val="ITStandard"/>
        <w:rPr>
          <w:lang w:val="en-US"/>
        </w:rPr>
      </w:pPr>
      <w:r w:rsidRPr="00580401">
        <w:rPr>
          <w:lang w:val="en-US"/>
        </w:rPr>
        <w:t xml:space="preserve">The terminal value was assessed using the net book value of the assets at </w:t>
      </w:r>
      <w:r w:rsidRPr="00341814">
        <w:rPr>
          <w:highlight w:val="yellow"/>
          <w:lang w:val="en-US"/>
        </w:rPr>
        <w:t>XXXX</w:t>
      </w:r>
      <w:r w:rsidRPr="00580401">
        <w:rPr>
          <w:lang w:val="en-US"/>
        </w:rPr>
        <w:t>.</w:t>
      </w:r>
    </w:p>
    <w:p w14:paraId="2F55D54F" w14:textId="0AE4FBF6" w:rsidR="00EF6114" w:rsidRDefault="00EF6114" w:rsidP="00701793">
      <w:pPr>
        <w:pStyle w:val="ITStandard"/>
        <w:rPr>
          <w:lang w:val="en-US"/>
        </w:rPr>
      </w:pPr>
    </w:p>
    <w:p w14:paraId="0DA2D20E" w14:textId="77777777" w:rsidR="00EF6114" w:rsidRPr="00580401" w:rsidRDefault="00EF6114" w:rsidP="00701793">
      <w:pPr>
        <w:pStyle w:val="ITStandard"/>
        <w:rPr>
          <w:lang w:val="en-US"/>
        </w:rPr>
      </w:pPr>
    </w:p>
    <w:p w14:paraId="7A0E0200" w14:textId="77777777" w:rsidR="00701793" w:rsidRPr="00580401" w:rsidRDefault="00701793" w:rsidP="00701793">
      <w:pPr>
        <w:pStyle w:val="ITStandard"/>
        <w:rPr>
          <w:lang w:val="en-US"/>
        </w:rPr>
      </w:pPr>
      <w:r w:rsidRPr="00580401">
        <w:rPr>
          <w:i/>
          <w:u w:val="single"/>
          <w:lang w:val="en-US"/>
        </w:rPr>
        <w:t>Revenues</w:t>
      </w:r>
    </w:p>
    <w:p w14:paraId="066FA719" w14:textId="6F140C40" w:rsidR="00701793" w:rsidRPr="00580401" w:rsidRDefault="00701793" w:rsidP="00701793">
      <w:pPr>
        <w:pStyle w:val="ITStandard"/>
        <w:numPr>
          <w:ilvl w:val="1"/>
          <w:numId w:val="26"/>
        </w:numPr>
        <w:spacing w:after="240"/>
        <w:ind w:left="709"/>
        <w:rPr>
          <w:lang w:val="en-US"/>
        </w:rPr>
      </w:pPr>
      <w:r w:rsidRPr="006B3845">
        <w:rPr>
          <w:b/>
          <w:lang w:val="en-US"/>
        </w:rPr>
        <w:t xml:space="preserve">Volume: </w:t>
      </w:r>
      <w:r>
        <w:rPr>
          <w:lang w:val="en-US"/>
        </w:rPr>
        <w:t>Volumes</w:t>
      </w:r>
      <w:r w:rsidRPr="00580401">
        <w:rPr>
          <w:lang w:val="en-US"/>
        </w:rPr>
        <w:t xml:space="preserve"> start</w:t>
      </w:r>
      <w:r>
        <w:rPr>
          <w:lang w:val="en-US"/>
        </w:rPr>
        <w:t xml:space="preserve">s in </w:t>
      </w:r>
      <w:r w:rsidR="00997981">
        <w:rPr>
          <w:highlight w:val="yellow"/>
          <w:lang w:val="en-US"/>
        </w:rPr>
        <w:t>YYYY</w:t>
      </w:r>
      <w:r w:rsidRPr="00997981">
        <w:rPr>
          <w:highlight w:val="yellow"/>
          <w:lang w:val="en-US"/>
        </w:rPr>
        <w:t xml:space="preserve"> </w:t>
      </w:r>
      <w:r>
        <w:rPr>
          <w:lang w:val="en-US"/>
        </w:rPr>
        <w:t xml:space="preserve">with </w:t>
      </w:r>
      <w:r w:rsidR="00997981">
        <w:rPr>
          <w:highlight w:val="yellow"/>
          <w:lang w:val="en-US"/>
        </w:rPr>
        <w:t>XXX</w:t>
      </w:r>
      <w:r w:rsidRPr="00997981">
        <w:rPr>
          <w:lang w:val="en-US"/>
        </w:rPr>
        <w:t xml:space="preserve"> </w:t>
      </w:r>
      <w:r w:rsidR="00997981">
        <w:rPr>
          <w:lang w:val="en-US"/>
        </w:rPr>
        <w:t>MW</w:t>
      </w:r>
      <w:r>
        <w:rPr>
          <w:lang w:val="en-US"/>
        </w:rPr>
        <w:t xml:space="preserve"> of sales of </w:t>
      </w:r>
      <w:r w:rsidR="00E96065">
        <w:rPr>
          <w:lang w:val="en-US"/>
        </w:rPr>
        <w:t>Air Liquide</w:t>
      </w:r>
      <w:r w:rsidRPr="00580401">
        <w:rPr>
          <w:lang w:val="en-US"/>
        </w:rPr>
        <w:t xml:space="preserve"> products.</w:t>
      </w:r>
      <w:r>
        <w:rPr>
          <w:lang w:val="en-US"/>
        </w:rPr>
        <w:t xml:space="preserve"> P</w:t>
      </w:r>
      <w:r w:rsidRPr="00580401">
        <w:rPr>
          <w:lang w:val="en-US"/>
        </w:rPr>
        <w:t xml:space="preserve">rogressive production ramp-up </w:t>
      </w:r>
      <w:r>
        <w:rPr>
          <w:lang w:val="en-US"/>
        </w:rPr>
        <w:t xml:space="preserve">increases sales from </w:t>
      </w:r>
      <w:r w:rsidR="00997981">
        <w:rPr>
          <w:highlight w:val="yellow"/>
          <w:lang w:val="en-US"/>
        </w:rPr>
        <w:t>XXX</w:t>
      </w:r>
      <w:r w:rsidRPr="00997981">
        <w:rPr>
          <w:lang w:val="en-US"/>
        </w:rPr>
        <w:t xml:space="preserve"> </w:t>
      </w:r>
      <w:r w:rsidRPr="00580401">
        <w:rPr>
          <w:lang w:val="en-US"/>
        </w:rPr>
        <w:t>t</w:t>
      </w:r>
      <w:r>
        <w:rPr>
          <w:lang w:val="en-US"/>
        </w:rPr>
        <w:t xml:space="preserve">ons in </w:t>
      </w:r>
      <w:r w:rsidR="00997981" w:rsidRPr="00997981">
        <w:rPr>
          <w:highlight w:val="yellow"/>
          <w:lang w:val="en-US"/>
        </w:rPr>
        <w:t>YYYY</w:t>
      </w:r>
      <w:r w:rsidRPr="00997981">
        <w:rPr>
          <w:lang w:val="en-US"/>
        </w:rPr>
        <w:t xml:space="preserve"> </w:t>
      </w:r>
      <w:r>
        <w:rPr>
          <w:lang w:val="en-US"/>
        </w:rPr>
        <w:t xml:space="preserve">to </w:t>
      </w:r>
      <w:r w:rsidR="00997981">
        <w:rPr>
          <w:highlight w:val="yellow"/>
          <w:lang w:val="en-US"/>
        </w:rPr>
        <w:t>XXX</w:t>
      </w:r>
      <w:r w:rsidRPr="00997981">
        <w:rPr>
          <w:lang w:val="en-US"/>
        </w:rPr>
        <w:t xml:space="preserve"> </w:t>
      </w:r>
      <w:r w:rsidR="00997981">
        <w:rPr>
          <w:lang w:val="en-US"/>
        </w:rPr>
        <w:t>MW</w:t>
      </w:r>
      <w:r w:rsidRPr="00580401">
        <w:rPr>
          <w:lang w:val="en-US"/>
        </w:rPr>
        <w:t xml:space="preserve"> </w:t>
      </w:r>
      <w:r>
        <w:rPr>
          <w:lang w:val="en-US"/>
        </w:rPr>
        <w:t>per year in</w:t>
      </w:r>
      <w:r w:rsidRPr="00580401">
        <w:rPr>
          <w:lang w:val="en-US"/>
        </w:rPr>
        <w:t xml:space="preserve"> </w:t>
      </w:r>
      <w:r w:rsidR="00997981" w:rsidRPr="00997981">
        <w:rPr>
          <w:highlight w:val="yellow"/>
          <w:lang w:val="en-US"/>
        </w:rPr>
        <w:t>YYYY</w:t>
      </w:r>
      <w:r w:rsidRPr="00580401">
        <w:rPr>
          <w:lang w:val="en-US"/>
        </w:rPr>
        <w:t xml:space="preserve">. </w:t>
      </w:r>
      <w:r>
        <w:rPr>
          <w:lang w:val="en-US"/>
        </w:rPr>
        <w:t xml:space="preserve">Sales assumed to remain stable from </w:t>
      </w:r>
      <w:r w:rsidR="00997981">
        <w:rPr>
          <w:highlight w:val="yellow"/>
          <w:lang w:val="en-US"/>
        </w:rPr>
        <w:t>YYYY</w:t>
      </w:r>
      <w:r w:rsidRPr="00997981">
        <w:rPr>
          <w:lang w:val="en-US"/>
        </w:rPr>
        <w:t xml:space="preserve"> </w:t>
      </w:r>
      <w:r>
        <w:rPr>
          <w:lang w:val="en-US"/>
        </w:rPr>
        <w:t xml:space="preserve">to </w:t>
      </w:r>
      <w:r w:rsidR="00997981">
        <w:rPr>
          <w:highlight w:val="yellow"/>
          <w:lang w:val="en-US"/>
        </w:rPr>
        <w:t>YYYY</w:t>
      </w:r>
      <w:r>
        <w:rPr>
          <w:lang w:val="en-US"/>
        </w:rPr>
        <w:t xml:space="preserve">. </w:t>
      </w:r>
      <w:r w:rsidRPr="00580401">
        <w:rPr>
          <w:lang w:val="en-US"/>
        </w:rPr>
        <w:t xml:space="preserve">Considering that </w:t>
      </w:r>
      <w:r w:rsidR="00997981">
        <w:rPr>
          <w:lang w:val="en-US"/>
        </w:rPr>
        <w:t>the next generation hydrogen solutions</w:t>
      </w:r>
      <w:r w:rsidRPr="00580401">
        <w:rPr>
          <w:lang w:val="en-US"/>
        </w:rPr>
        <w:t xml:space="preserve"> will start mass production in </w:t>
      </w:r>
      <w:r w:rsidR="00997981" w:rsidRPr="00997981">
        <w:rPr>
          <w:highlight w:val="yellow"/>
          <w:lang w:val="en-US"/>
        </w:rPr>
        <w:t>YY</w:t>
      </w:r>
      <w:r w:rsidRPr="00580401">
        <w:rPr>
          <w:lang w:val="en-US"/>
        </w:rPr>
        <w:t xml:space="preserve"> years from now, new standards for </w:t>
      </w:r>
      <w:r w:rsidR="00997981">
        <w:rPr>
          <w:lang w:val="en-US"/>
        </w:rPr>
        <w:t>Electrolysis and fueling stations w</w:t>
      </w:r>
      <w:r w:rsidRPr="00580401">
        <w:rPr>
          <w:lang w:val="en-US"/>
        </w:rPr>
        <w:t>ill progressively</w:t>
      </w:r>
      <w:r w:rsidR="00997981">
        <w:rPr>
          <w:lang w:val="en-US"/>
        </w:rPr>
        <w:t xml:space="preserve"> replace the current paradigm</w:t>
      </w:r>
      <w:r>
        <w:rPr>
          <w:lang w:val="en-US"/>
        </w:rPr>
        <w:t xml:space="preserve">. Therefore </w:t>
      </w:r>
      <w:r w:rsidR="00E96065">
        <w:rPr>
          <w:lang w:val="en-US"/>
        </w:rPr>
        <w:t>Air Liquide</w:t>
      </w:r>
      <w:r w:rsidR="00E96065">
        <w:rPr>
          <w:lang w:val="en-US"/>
        </w:rPr>
        <w:t xml:space="preserve"> </w:t>
      </w:r>
      <w:r>
        <w:rPr>
          <w:lang w:val="en-US"/>
        </w:rPr>
        <w:t>has assumed</w:t>
      </w:r>
      <w:r w:rsidRPr="00580401">
        <w:rPr>
          <w:lang w:val="en-US"/>
        </w:rPr>
        <w:t xml:space="preserve"> </w:t>
      </w:r>
      <w:r>
        <w:rPr>
          <w:lang w:val="en-US"/>
        </w:rPr>
        <w:t xml:space="preserve">a </w:t>
      </w:r>
      <w:r w:rsidR="00997981" w:rsidRPr="00997981">
        <w:rPr>
          <w:highlight w:val="yellow"/>
          <w:lang w:val="en-US"/>
        </w:rPr>
        <w:t>XXXX</w:t>
      </w:r>
      <w:r>
        <w:rPr>
          <w:lang w:val="en-US"/>
        </w:rPr>
        <w:t xml:space="preserve"> </w:t>
      </w:r>
      <w:r w:rsidR="00997981">
        <w:rPr>
          <w:lang w:val="en-US"/>
        </w:rPr>
        <w:t xml:space="preserve">MW </w:t>
      </w:r>
      <w:r>
        <w:rPr>
          <w:lang w:val="en-US"/>
        </w:rPr>
        <w:t xml:space="preserve">per year decline of </w:t>
      </w:r>
      <w:r w:rsidRPr="00580401">
        <w:rPr>
          <w:lang w:val="en-US"/>
        </w:rPr>
        <w:t xml:space="preserve">sales volumes </w:t>
      </w:r>
      <w:r>
        <w:rPr>
          <w:lang w:val="en-US"/>
        </w:rPr>
        <w:t xml:space="preserve">from </w:t>
      </w:r>
      <w:r w:rsidR="00997981" w:rsidRPr="00997981">
        <w:rPr>
          <w:highlight w:val="yellow"/>
          <w:lang w:val="en-US"/>
        </w:rPr>
        <w:t>YYYY</w:t>
      </w:r>
      <w:r>
        <w:rPr>
          <w:lang w:val="en-US"/>
        </w:rPr>
        <w:t xml:space="preserve"> </w:t>
      </w:r>
      <w:r w:rsidRPr="00580401">
        <w:rPr>
          <w:lang w:val="en-US"/>
        </w:rPr>
        <w:t xml:space="preserve">till </w:t>
      </w:r>
      <w:r w:rsidR="00997981" w:rsidRPr="00997981">
        <w:rPr>
          <w:highlight w:val="yellow"/>
          <w:lang w:val="en-US"/>
        </w:rPr>
        <w:t>YYYY</w:t>
      </w:r>
      <w:r w:rsidRPr="00580401">
        <w:rPr>
          <w:lang w:val="en-US"/>
        </w:rPr>
        <w:t xml:space="preserve">. </w:t>
      </w:r>
      <w:r>
        <w:rPr>
          <w:lang w:val="en-US"/>
        </w:rPr>
        <w:t>Therefore,</w:t>
      </w:r>
      <w:r w:rsidRPr="00580401">
        <w:rPr>
          <w:lang w:val="en-US"/>
        </w:rPr>
        <w:t xml:space="preserve"> </w:t>
      </w:r>
      <w:proofErr w:type="gramStart"/>
      <w:r>
        <w:rPr>
          <w:lang w:val="en-US"/>
        </w:rPr>
        <w:t>volumes is</w:t>
      </w:r>
      <w:proofErr w:type="gramEnd"/>
      <w:r>
        <w:rPr>
          <w:lang w:val="en-US"/>
        </w:rPr>
        <w:t xml:space="preserve"> limited to </w:t>
      </w:r>
      <w:r w:rsidR="00997981" w:rsidRPr="00997981">
        <w:rPr>
          <w:highlight w:val="yellow"/>
          <w:lang w:val="en-US"/>
        </w:rPr>
        <w:t>XXXX</w:t>
      </w:r>
      <w:r w:rsidR="00997981">
        <w:rPr>
          <w:lang w:val="en-US"/>
        </w:rPr>
        <w:t xml:space="preserve"> MW </w:t>
      </w:r>
      <w:r>
        <w:rPr>
          <w:lang w:val="en-US"/>
        </w:rPr>
        <w:t xml:space="preserve">in </w:t>
      </w:r>
      <w:r w:rsidR="00997981" w:rsidRPr="00997981">
        <w:rPr>
          <w:highlight w:val="yellow"/>
          <w:lang w:val="en-US"/>
        </w:rPr>
        <w:t>YYYY</w:t>
      </w:r>
      <w:r w:rsidRPr="00997981">
        <w:rPr>
          <w:highlight w:val="yellow"/>
          <w:lang w:val="en-US"/>
        </w:rPr>
        <w:t xml:space="preserve"> </w:t>
      </w:r>
      <w:r>
        <w:rPr>
          <w:lang w:val="en-US"/>
        </w:rPr>
        <w:t xml:space="preserve">and null in </w:t>
      </w:r>
      <w:r w:rsidR="00997981" w:rsidRPr="00997981">
        <w:rPr>
          <w:highlight w:val="yellow"/>
          <w:lang w:val="en-US"/>
        </w:rPr>
        <w:t>YYYY</w:t>
      </w:r>
      <w:r>
        <w:rPr>
          <w:lang w:val="en-US"/>
        </w:rPr>
        <w:t xml:space="preserve">. </w:t>
      </w:r>
    </w:p>
    <w:p w14:paraId="046A2F8B" w14:textId="5CAEF192" w:rsidR="00701793" w:rsidRPr="009B09A2" w:rsidRDefault="00701793" w:rsidP="00701793">
      <w:pPr>
        <w:pStyle w:val="ITStandard"/>
        <w:numPr>
          <w:ilvl w:val="1"/>
          <w:numId w:val="26"/>
        </w:numPr>
        <w:spacing w:after="240"/>
        <w:ind w:left="709"/>
        <w:rPr>
          <w:lang w:val="en-US"/>
        </w:rPr>
      </w:pPr>
      <w:r w:rsidRPr="009B09A2">
        <w:rPr>
          <w:b/>
          <w:lang w:val="en-US"/>
        </w:rPr>
        <w:t>Selling price</w:t>
      </w:r>
      <w:r w:rsidRPr="009B09A2">
        <w:rPr>
          <w:lang w:val="en-US"/>
        </w:rPr>
        <w:t xml:space="preserve">: </w:t>
      </w:r>
      <w:r w:rsidR="00997981">
        <w:rPr>
          <w:lang w:val="en-US"/>
        </w:rPr>
        <w:t xml:space="preserve">The expected selling price of electricity is assumed to be </w:t>
      </w:r>
      <w:r w:rsidR="00997981" w:rsidRPr="00997981">
        <w:rPr>
          <w:highlight w:val="yellow"/>
          <w:lang w:val="en-US"/>
        </w:rPr>
        <w:t xml:space="preserve">XXXX </w:t>
      </w:r>
      <w:r w:rsidR="00997981">
        <w:rPr>
          <w:lang w:val="en-US"/>
        </w:rPr>
        <w:t xml:space="preserve">in </w:t>
      </w:r>
      <w:r w:rsidR="00997981" w:rsidRPr="00997981">
        <w:rPr>
          <w:highlight w:val="yellow"/>
          <w:lang w:val="en-US"/>
        </w:rPr>
        <w:t>YYYY</w:t>
      </w:r>
      <w:r w:rsidR="00997981">
        <w:rPr>
          <w:lang w:val="en-US"/>
        </w:rPr>
        <w:t>. This price is based on historic tends as well as potential carbon tax. A</w:t>
      </w:r>
      <w:r w:rsidRPr="009B09A2">
        <w:rPr>
          <w:lang w:val="en-US"/>
        </w:rPr>
        <w:t xml:space="preserve">ccording to research of the consulting firm, </w:t>
      </w:r>
      <w:r w:rsidR="00997981">
        <w:rPr>
          <w:highlight w:val="yellow"/>
          <w:lang w:val="en-US"/>
        </w:rPr>
        <w:t>Name</w:t>
      </w:r>
      <w:r w:rsidRPr="009B09A2">
        <w:rPr>
          <w:lang w:val="en-US"/>
        </w:rPr>
        <w:t xml:space="preserve"> </w:t>
      </w:r>
      <w:r w:rsidR="00C82F61">
        <w:rPr>
          <w:lang w:val="en-US"/>
        </w:rPr>
        <w:t xml:space="preserve">we expect the price to be increase/decrease by </w:t>
      </w:r>
      <w:r w:rsidR="00C82F61" w:rsidRPr="00C82F61">
        <w:rPr>
          <w:highlight w:val="yellow"/>
          <w:lang w:val="en-US"/>
        </w:rPr>
        <w:t>x%</w:t>
      </w:r>
      <w:r w:rsidR="00C82F61">
        <w:rPr>
          <w:lang w:val="en-US"/>
        </w:rPr>
        <w:t xml:space="preserve"> a year from </w:t>
      </w:r>
      <w:r w:rsidR="00C82F61" w:rsidRPr="00C82F61">
        <w:rPr>
          <w:highlight w:val="yellow"/>
          <w:lang w:val="en-US"/>
        </w:rPr>
        <w:t xml:space="preserve">YYYY </w:t>
      </w:r>
      <w:r w:rsidR="00C82F61">
        <w:rPr>
          <w:lang w:val="en-US"/>
        </w:rPr>
        <w:t xml:space="preserve">to </w:t>
      </w:r>
      <w:r w:rsidR="00C82F61" w:rsidRPr="00C82F61">
        <w:rPr>
          <w:highlight w:val="yellow"/>
          <w:lang w:val="en-US"/>
        </w:rPr>
        <w:t>YYYY</w:t>
      </w:r>
      <w:r w:rsidR="00C82F61">
        <w:rPr>
          <w:lang w:val="en-US"/>
        </w:rPr>
        <w:t xml:space="preserve">. </w:t>
      </w:r>
    </w:p>
    <w:p w14:paraId="78AEA994" w14:textId="454DE890" w:rsidR="00701793" w:rsidRDefault="00701793" w:rsidP="00701793">
      <w:pPr>
        <w:pStyle w:val="ITStandard"/>
        <w:numPr>
          <w:ilvl w:val="1"/>
          <w:numId w:val="26"/>
        </w:numPr>
        <w:spacing w:after="240"/>
        <w:ind w:left="709"/>
        <w:rPr>
          <w:lang w:val="en-US"/>
        </w:rPr>
      </w:pPr>
      <w:r>
        <w:rPr>
          <w:b/>
          <w:lang w:val="en-US"/>
        </w:rPr>
        <w:t>Additional revenues from the sale of by-</w:t>
      </w:r>
      <w:r w:rsidRPr="006B3845">
        <w:rPr>
          <w:b/>
          <w:lang w:val="en-US"/>
        </w:rPr>
        <w:t>products</w:t>
      </w:r>
      <w:r w:rsidRPr="006B3845">
        <w:rPr>
          <w:lang w:val="en-US"/>
        </w:rPr>
        <w:t xml:space="preserve">: </w:t>
      </w:r>
      <w:r>
        <w:rPr>
          <w:lang w:val="en-US"/>
        </w:rPr>
        <w:t xml:space="preserve">On top of the above-mentioned </w:t>
      </w:r>
      <w:r w:rsidRPr="006B3845">
        <w:rPr>
          <w:lang w:val="en-US"/>
        </w:rPr>
        <w:t>sale plan (</w:t>
      </w:r>
      <w:r w:rsidR="00EE7A91" w:rsidRPr="00C82F61">
        <w:rPr>
          <w:highlight w:val="yellow"/>
          <w:lang w:val="en-US"/>
        </w:rPr>
        <w:t xml:space="preserve">YYYY </w:t>
      </w:r>
      <w:r w:rsidR="00EE7A91">
        <w:rPr>
          <w:lang w:val="en-US"/>
        </w:rPr>
        <w:t xml:space="preserve">to </w:t>
      </w:r>
      <w:r w:rsidR="00EE7A91" w:rsidRPr="00C82F61">
        <w:rPr>
          <w:highlight w:val="yellow"/>
          <w:lang w:val="en-US"/>
        </w:rPr>
        <w:t>YYYY</w:t>
      </w:r>
      <w:r w:rsidRPr="006B3845">
        <w:rPr>
          <w:lang w:val="en-US"/>
        </w:rPr>
        <w:t xml:space="preserve">), </w:t>
      </w:r>
      <w:r w:rsidR="00E96065">
        <w:rPr>
          <w:lang w:val="en-US"/>
        </w:rPr>
        <w:t>Air Liquide</w:t>
      </w:r>
      <w:r w:rsidR="00E96065">
        <w:rPr>
          <w:lang w:val="en-US"/>
        </w:rPr>
        <w:t xml:space="preserve"> </w:t>
      </w:r>
      <w:r>
        <w:rPr>
          <w:lang w:val="en-US"/>
        </w:rPr>
        <w:t xml:space="preserve">has assumed, in </w:t>
      </w:r>
      <w:r w:rsidR="00EE7A91">
        <w:rPr>
          <w:highlight w:val="yellow"/>
          <w:lang w:val="en-US"/>
        </w:rPr>
        <w:t>YYYY</w:t>
      </w:r>
      <w:r>
        <w:rPr>
          <w:lang w:val="en-US"/>
        </w:rPr>
        <w:t xml:space="preserve"> during the FID phase, </w:t>
      </w:r>
      <w:r w:rsidRPr="006B3845">
        <w:rPr>
          <w:lang w:val="en-US"/>
        </w:rPr>
        <w:t xml:space="preserve">revenues of </w:t>
      </w:r>
      <w:r w:rsidR="00EE7A91" w:rsidRPr="00EE7A91">
        <w:rPr>
          <w:highlight w:val="yellow"/>
          <w:lang w:val="en-US"/>
        </w:rPr>
        <w:t>XXX</w:t>
      </w:r>
      <w:r w:rsidRPr="006B3845">
        <w:rPr>
          <w:lang w:val="en-US"/>
        </w:rPr>
        <w:t xml:space="preserve"> k€</w:t>
      </w:r>
      <w:r>
        <w:rPr>
          <w:lang w:val="en-US"/>
        </w:rPr>
        <w:t xml:space="preserve">. These revenues come from </w:t>
      </w:r>
      <w:r w:rsidR="00EE7A91">
        <w:rPr>
          <w:lang w:val="en-US"/>
        </w:rPr>
        <w:t xml:space="preserve">the sale of service stations which are expected to bring in </w:t>
      </w:r>
      <w:r w:rsidR="00EE7A91" w:rsidRPr="00EE7A91">
        <w:rPr>
          <w:highlight w:val="yellow"/>
          <w:lang w:val="en-US"/>
        </w:rPr>
        <w:t>¼</w:t>
      </w:r>
      <w:r w:rsidR="00EE7A91">
        <w:rPr>
          <w:lang w:val="en-US"/>
        </w:rPr>
        <w:t xml:space="preserve"> of revenue, which will amount to </w:t>
      </w:r>
      <w:r w:rsidR="00EE7A91" w:rsidRPr="00EE7A91">
        <w:rPr>
          <w:highlight w:val="yellow"/>
          <w:lang w:val="en-US"/>
        </w:rPr>
        <w:t>XXXX</w:t>
      </w:r>
      <w:r w:rsidR="00EE7A91">
        <w:rPr>
          <w:lang w:val="en-US"/>
        </w:rPr>
        <w:t xml:space="preserve"> at selling price XXXX. </w:t>
      </w:r>
    </w:p>
    <w:p w14:paraId="75C792C3" w14:textId="77777777" w:rsidR="00EE7A91" w:rsidRPr="00492ADB" w:rsidRDefault="00EE7A91" w:rsidP="00EE7A91">
      <w:pPr>
        <w:pStyle w:val="ITAbsatzohneNr"/>
        <w:jc w:val="both"/>
        <w:rPr>
          <w:b/>
          <w:color w:val="009193"/>
          <w:lang w:val="en-GB"/>
        </w:rPr>
      </w:pPr>
      <w:r w:rsidRPr="00492ADB">
        <w:rPr>
          <w:b/>
          <w:color w:val="009193"/>
          <w:lang w:val="en-GB"/>
        </w:rPr>
        <w:t xml:space="preserve">e2 </w:t>
      </w:r>
      <w:r>
        <w:rPr>
          <w:b/>
          <w:color w:val="009193"/>
          <w:lang w:val="en-GB"/>
        </w:rPr>
        <w:t xml:space="preserve">additional </w:t>
      </w:r>
      <w:r w:rsidRPr="00492ADB">
        <w:rPr>
          <w:b/>
          <w:color w:val="009193"/>
          <w:lang w:val="en-GB"/>
        </w:rPr>
        <w:t>recommendations:</w:t>
      </w:r>
    </w:p>
    <w:p w14:paraId="5FAC9AE9" w14:textId="08BD2888" w:rsidR="00701793" w:rsidRPr="00EE7A91" w:rsidRDefault="00EE7A91" w:rsidP="00EE7A91">
      <w:pPr>
        <w:pStyle w:val="ITAbsatzohneNr"/>
        <w:numPr>
          <w:ilvl w:val="1"/>
          <w:numId w:val="26"/>
        </w:numPr>
        <w:spacing w:after="240"/>
        <w:ind w:left="709"/>
        <w:jc w:val="both"/>
        <w:rPr>
          <w:i/>
          <w:lang w:val="en-US"/>
        </w:rPr>
      </w:pPr>
      <w:r w:rsidRPr="00EE7A91">
        <w:rPr>
          <w:color w:val="009193"/>
          <w:lang w:val="en-GB"/>
        </w:rPr>
        <w:t>Please include a table here, Columns will have years, row 1 will have sales Volumes, row 2 will have sales price, and row 3 will have Sales/Revenue</w:t>
      </w:r>
      <w:r>
        <w:rPr>
          <w:color w:val="009193"/>
          <w:lang w:val="en-GB"/>
        </w:rPr>
        <w:t>.</w:t>
      </w:r>
    </w:p>
    <w:p w14:paraId="7BBFB821" w14:textId="77777777" w:rsidR="00701793" w:rsidRPr="00580401" w:rsidRDefault="00701793" w:rsidP="00701793">
      <w:pPr>
        <w:pStyle w:val="ITStandard"/>
        <w:rPr>
          <w:lang w:val="en-US"/>
        </w:rPr>
      </w:pPr>
      <w:r w:rsidRPr="00580401">
        <w:rPr>
          <w:i/>
          <w:u w:val="single"/>
          <w:lang w:val="en-US"/>
        </w:rPr>
        <w:t>Variable costs</w:t>
      </w:r>
    </w:p>
    <w:p w14:paraId="0507C1E1" w14:textId="7AB82FBC" w:rsidR="00701793" w:rsidRPr="00580401" w:rsidRDefault="00701793" w:rsidP="00701793">
      <w:pPr>
        <w:pStyle w:val="ITStandard"/>
        <w:rPr>
          <w:lang w:val="en-US"/>
        </w:rPr>
      </w:pPr>
      <w:r w:rsidRPr="00580401">
        <w:rPr>
          <w:lang w:val="en-US"/>
        </w:rPr>
        <w:lastRenderedPageBreak/>
        <w:t>Variable costs are estimated on current raw materials costs and central scenario for recipients and production costs taking into account the existing experience of processes and future complexity of the products.</w:t>
      </w:r>
    </w:p>
    <w:p w14:paraId="15A579D5" w14:textId="77777777" w:rsidR="00701793" w:rsidRPr="009D6A0E" w:rsidRDefault="00701793" w:rsidP="00701793">
      <w:pPr>
        <w:pStyle w:val="ITStandard"/>
        <w:rPr>
          <w:i/>
          <w:u w:val="single"/>
          <w:lang w:val="en-US"/>
        </w:rPr>
      </w:pPr>
      <w:r w:rsidRPr="009D6A0E">
        <w:rPr>
          <w:i/>
          <w:u w:val="single"/>
          <w:lang w:val="en-US"/>
        </w:rPr>
        <w:t>Terminal value</w:t>
      </w:r>
    </w:p>
    <w:p w14:paraId="083F907D" w14:textId="6DFC2D58" w:rsidR="00701793" w:rsidRPr="00580401" w:rsidRDefault="00701793" w:rsidP="00701793">
      <w:pPr>
        <w:pStyle w:val="ITStandard"/>
        <w:rPr>
          <w:i/>
          <w:u w:val="single"/>
          <w:lang w:val="en-US"/>
        </w:rPr>
      </w:pPr>
      <w:r w:rsidRPr="009D6A0E">
        <w:rPr>
          <w:lang w:val="en-US"/>
        </w:rPr>
        <w:t xml:space="preserve">The funding gap questionnaire has been set in accordance with the </w:t>
      </w:r>
      <w:r w:rsidR="00EE4533">
        <w:rPr>
          <w:lang w:val="en-US"/>
        </w:rPr>
        <w:t xml:space="preserve">expected duration of stations and electrolysis to be employed. </w:t>
      </w:r>
      <w:r w:rsidRPr="009D6A0E">
        <w:rPr>
          <w:lang w:val="en-US"/>
        </w:rPr>
        <w:t xml:space="preserve">So, terminal value is only </w:t>
      </w:r>
      <w:r>
        <w:rPr>
          <w:lang w:val="en-US"/>
        </w:rPr>
        <w:t>limited</w:t>
      </w:r>
      <w:r w:rsidRPr="009D6A0E">
        <w:rPr>
          <w:lang w:val="en-US"/>
        </w:rPr>
        <w:t xml:space="preserve"> to trade working capital recovery.</w:t>
      </w:r>
    </w:p>
    <w:p w14:paraId="0996B00E" w14:textId="77777777" w:rsidR="00701793" w:rsidRPr="00580401" w:rsidRDefault="00701793" w:rsidP="00701793">
      <w:pPr>
        <w:pStyle w:val="ITStandard"/>
        <w:rPr>
          <w:lang w:val="en-US"/>
        </w:rPr>
      </w:pPr>
      <w:r w:rsidRPr="00580401">
        <w:rPr>
          <w:i/>
          <w:u w:val="single"/>
          <w:lang w:val="en-US"/>
        </w:rPr>
        <w:t>Inflation</w:t>
      </w:r>
    </w:p>
    <w:p w14:paraId="74ECB5BE" w14:textId="77777777" w:rsidR="00701793" w:rsidRPr="00580401" w:rsidRDefault="00701793" w:rsidP="00701793">
      <w:pPr>
        <w:pStyle w:val="ITStandard"/>
        <w:rPr>
          <w:lang w:val="en-US"/>
        </w:rPr>
      </w:pPr>
      <w:r w:rsidRPr="00580401">
        <w:rPr>
          <w:lang w:val="en-US"/>
        </w:rPr>
        <w:t>All revenues and costs are not inflated and expressed on 2019 basis, idem WACC is without inflation impact.</w:t>
      </w:r>
    </w:p>
    <w:p w14:paraId="38051DC1" w14:textId="77777777" w:rsidR="00701793" w:rsidRPr="00580401" w:rsidRDefault="00701793" w:rsidP="00701793">
      <w:pPr>
        <w:pStyle w:val="ITStandard"/>
        <w:rPr>
          <w:lang w:val="en-US"/>
        </w:rPr>
      </w:pPr>
      <w:r w:rsidRPr="00580401">
        <w:rPr>
          <w:i/>
          <w:u w:val="single"/>
          <w:lang w:val="en-US"/>
        </w:rPr>
        <w:t>WACC</w:t>
      </w:r>
    </w:p>
    <w:p w14:paraId="375345F6" w14:textId="59F1D0ED" w:rsidR="00701793" w:rsidRDefault="00E126FB" w:rsidP="00E126FB">
      <w:pPr>
        <w:pStyle w:val="ITStandard"/>
        <w:rPr>
          <w:lang w:val="en-US"/>
        </w:rPr>
      </w:pPr>
      <w:r>
        <w:rPr>
          <w:lang w:val="en-US"/>
        </w:rPr>
        <w:t>Air Liquide</w:t>
      </w:r>
      <w:r w:rsidRPr="00580401">
        <w:rPr>
          <w:lang w:val="en-US"/>
        </w:rPr>
        <w:t xml:space="preserve"> </w:t>
      </w:r>
      <w:r w:rsidR="00701793" w:rsidRPr="00580401">
        <w:rPr>
          <w:lang w:val="en-US"/>
        </w:rPr>
        <w:t xml:space="preserve">is a privately-owned company. Therefore, there is no public WACC calculation. The WACC of </w:t>
      </w:r>
      <w:r>
        <w:rPr>
          <w:lang w:val="en-US"/>
        </w:rPr>
        <w:t>Air Liquide</w:t>
      </w:r>
      <w:r w:rsidRPr="00580401">
        <w:rPr>
          <w:lang w:val="en-US"/>
        </w:rPr>
        <w:t xml:space="preserve"> </w:t>
      </w:r>
      <w:r w:rsidR="00701793" w:rsidRPr="00580401">
        <w:rPr>
          <w:lang w:val="en-US"/>
        </w:rPr>
        <w:t>has been computed by</w:t>
      </w:r>
      <w:r w:rsidR="0005511A">
        <w:rPr>
          <w:lang w:val="en-US"/>
        </w:rPr>
        <w:t xml:space="preserve"> </w:t>
      </w:r>
      <w:r w:rsidR="0005511A" w:rsidRPr="0005511A">
        <w:rPr>
          <w:highlight w:val="yellow"/>
          <w:lang w:val="en-US"/>
        </w:rPr>
        <w:t>NNNN</w:t>
      </w:r>
      <w:r w:rsidR="00701793" w:rsidRPr="00580401">
        <w:rPr>
          <w:lang w:val="en-US"/>
        </w:rPr>
        <w:t xml:space="preserve">. The WACC has been calculated </w:t>
      </w:r>
      <w:r w:rsidR="00701793" w:rsidRPr="00580401">
        <w:rPr>
          <w:u w:val="single"/>
          <w:lang w:val="en-US"/>
        </w:rPr>
        <w:t>post-tax</w:t>
      </w:r>
      <w:r w:rsidR="00701793" w:rsidRPr="00580401">
        <w:rPr>
          <w:lang w:val="en-US"/>
        </w:rPr>
        <w:t xml:space="preserve"> to be consistent with the funding gap (also calculated post tax). On </w:t>
      </w:r>
      <w:r w:rsidR="004931C1">
        <w:rPr>
          <w:lang w:val="en-US"/>
        </w:rPr>
        <w:t xml:space="preserve">Date </w:t>
      </w:r>
      <w:r w:rsidR="004931C1" w:rsidRPr="0005511A">
        <w:rPr>
          <w:highlight w:val="yellow"/>
          <w:lang w:val="en-US"/>
        </w:rPr>
        <w:t>YYYY</w:t>
      </w:r>
      <w:r w:rsidR="00701793" w:rsidRPr="00580401">
        <w:rPr>
          <w:lang w:val="en-US"/>
        </w:rPr>
        <w:t xml:space="preserve">, </w:t>
      </w:r>
      <w:r w:rsidR="0005511A" w:rsidRPr="0005511A">
        <w:rPr>
          <w:highlight w:val="yellow"/>
          <w:lang w:val="en-US"/>
        </w:rPr>
        <w:t>NNNN</w:t>
      </w:r>
      <w:r w:rsidR="00701793" w:rsidRPr="00580401">
        <w:rPr>
          <w:lang w:val="en-US"/>
        </w:rPr>
        <w:t xml:space="preserve"> has publicly disclosed its calculation of the WACC o</w:t>
      </w:r>
      <w:r w:rsidR="0005511A">
        <w:rPr>
          <w:lang w:val="en-US"/>
        </w:rPr>
        <w:t>n</w:t>
      </w:r>
      <w:r w:rsidR="00701793" w:rsidRPr="00580401">
        <w:rPr>
          <w:lang w:val="en-US"/>
        </w:rPr>
        <w:t xml:space="preserve">, a competitor of </w:t>
      </w:r>
      <w:r>
        <w:rPr>
          <w:lang w:val="en-US"/>
        </w:rPr>
        <w:t>Air Liquide</w:t>
      </w:r>
      <w:r w:rsidR="00701793" w:rsidRPr="00580401">
        <w:rPr>
          <w:lang w:val="en-US"/>
        </w:rPr>
        <w:t xml:space="preserve">. </w:t>
      </w:r>
      <w:r w:rsidR="0005511A">
        <w:rPr>
          <w:lang w:val="en-US"/>
        </w:rPr>
        <w:t>The competitor WACC h</w:t>
      </w:r>
      <w:r w:rsidR="00701793" w:rsidRPr="00580401">
        <w:rPr>
          <w:lang w:val="en-US"/>
        </w:rPr>
        <w:t xml:space="preserve">as been calculated at </w:t>
      </w:r>
      <w:r w:rsidR="0005511A" w:rsidRPr="0005511A">
        <w:rPr>
          <w:highlight w:val="yellow"/>
          <w:lang w:val="en-US"/>
        </w:rPr>
        <w:t>XXXX</w:t>
      </w:r>
      <w:r w:rsidR="00701793" w:rsidRPr="00580401">
        <w:rPr>
          <w:lang w:val="en-US"/>
        </w:rPr>
        <w:t xml:space="preserve">%, therefore very close </w:t>
      </w:r>
      <w:r w:rsidR="0005511A">
        <w:rPr>
          <w:lang w:val="en-US"/>
        </w:rPr>
        <w:t>to</w:t>
      </w:r>
      <w:r w:rsidR="00701793" w:rsidRPr="00580401">
        <w:rPr>
          <w:lang w:val="en-US"/>
        </w:rPr>
        <w:t xml:space="preserve"> </w:t>
      </w:r>
      <w:r>
        <w:rPr>
          <w:lang w:val="en-US"/>
        </w:rPr>
        <w:t>Air Liquide</w:t>
      </w:r>
      <w:r>
        <w:rPr>
          <w:lang w:val="en-US"/>
        </w:rPr>
        <w:t>’s</w:t>
      </w:r>
      <w:r w:rsidRPr="00580401">
        <w:rPr>
          <w:lang w:val="en-US"/>
        </w:rPr>
        <w:t xml:space="preserve"> </w:t>
      </w:r>
      <w:r w:rsidR="00701793" w:rsidRPr="00580401">
        <w:rPr>
          <w:lang w:val="en-US"/>
        </w:rPr>
        <w:t>own WACC calculation (</w:t>
      </w:r>
      <w:proofErr w:type="gramStart"/>
      <w:r w:rsidR="0005511A" w:rsidRPr="0005511A">
        <w:rPr>
          <w:highlight w:val="yellow"/>
          <w:lang w:val="en-US"/>
        </w:rPr>
        <w:t>XXXX</w:t>
      </w:r>
      <w:r>
        <w:rPr>
          <w:lang w:val="en-US"/>
        </w:rPr>
        <w:t>%</w:t>
      </w:r>
      <w:proofErr w:type="gramEnd"/>
      <w:r>
        <w:rPr>
          <w:lang w:val="en-US"/>
        </w:rPr>
        <w:t>).</w:t>
      </w:r>
    </w:p>
    <w:p w14:paraId="267C1C54" w14:textId="02577C70" w:rsidR="00701793" w:rsidRPr="00701793" w:rsidRDefault="00701793" w:rsidP="00553345">
      <w:pPr>
        <w:pStyle w:val="ITAbsatzohneNr"/>
        <w:spacing w:after="120"/>
        <w:jc w:val="both"/>
        <w:rPr>
          <w:i/>
          <w:lang w:val="en-US"/>
        </w:rPr>
      </w:pPr>
    </w:p>
    <w:p w14:paraId="1D7C9751" w14:textId="77777777" w:rsidR="00553345" w:rsidRDefault="00553345" w:rsidP="00553345">
      <w:pPr>
        <w:pStyle w:val="ITberschrift11"/>
        <w:numPr>
          <w:ilvl w:val="1"/>
          <w:numId w:val="5"/>
        </w:numPr>
        <w:rPr>
          <w:lang w:val="en-GB"/>
        </w:rPr>
      </w:pPr>
      <w:bookmarkStart w:id="114" w:name="_Toc27129588"/>
      <w:bookmarkStart w:id="115" w:name="_Toc34314394"/>
      <w:r w:rsidRPr="00504B99">
        <w:rPr>
          <w:lang w:val="en-GB"/>
        </w:rPr>
        <w:t>Necessity of state aid</w:t>
      </w:r>
      <w:bookmarkEnd w:id="114"/>
      <w:bookmarkEnd w:id="115"/>
    </w:p>
    <w:p w14:paraId="4FC5C682" w14:textId="77777777" w:rsidR="00553345" w:rsidRDefault="00553345" w:rsidP="00553345">
      <w:pPr>
        <w:pStyle w:val="ITAbsatzohneNr"/>
        <w:rPr>
          <w:i/>
          <w:lang w:val="en-GB"/>
        </w:rPr>
      </w:pPr>
      <w:r w:rsidRPr="00504B99">
        <w:rPr>
          <w:i/>
          <w:lang w:val="en-GB"/>
        </w:rPr>
        <w:t xml:space="preserve">Point </w:t>
      </w:r>
      <w:r w:rsidRPr="000956E9">
        <w:rPr>
          <w:i/>
          <w:lang w:val="en-GB"/>
        </w:rPr>
        <w:t>28 of the guide</w:t>
      </w:r>
      <w:r w:rsidRPr="00504B99">
        <w:rPr>
          <w:i/>
          <w:lang w:val="en-GB"/>
        </w:rPr>
        <w:t>lines</w:t>
      </w:r>
    </w:p>
    <w:p w14:paraId="5797CCC1" w14:textId="77777777" w:rsidR="00341814" w:rsidRDefault="00341814" w:rsidP="00553345">
      <w:pPr>
        <w:pStyle w:val="ITAbsatzohneNr"/>
        <w:rPr>
          <w:i/>
          <w:lang w:val="en-GB"/>
        </w:rPr>
      </w:pPr>
    </w:p>
    <w:p w14:paraId="7C7E21C0" w14:textId="050C1BC3" w:rsidR="00341814" w:rsidRDefault="00341814" w:rsidP="00341814">
      <w:pPr>
        <w:pStyle w:val="ITStandard"/>
        <w:rPr>
          <w:lang w:val="en-US"/>
        </w:rPr>
      </w:pPr>
      <w:r w:rsidRPr="00580401">
        <w:rPr>
          <w:lang w:val="en-US"/>
        </w:rPr>
        <w:t>According to point 28 of the IPCEI Communication, the aid must not subsidize the costs of a project that an undertaking would anyhow incur and must not compensate for the normal business risk of an economic activity.</w:t>
      </w:r>
    </w:p>
    <w:p w14:paraId="3C91B2D9" w14:textId="77777777" w:rsidR="00EF6114" w:rsidRPr="00580401" w:rsidRDefault="00EF6114" w:rsidP="00341814">
      <w:pPr>
        <w:pStyle w:val="ITStandard"/>
        <w:rPr>
          <w:lang w:val="en-US"/>
        </w:rPr>
      </w:pPr>
    </w:p>
    <w:p w14:paraId="0DE1BA90" w14:textId="4BC54901" w:rsidR="00341814" w:rsidRDefault="00341814" w:rsidP="00341814">
      <w:pPr>
        <w:pStyle w:val="ITStandard"/>
        <w:rPr>
          <w:lang w:val="en-US"/>
        </w:rPr>
      </w:pPr>
      <w:r w:rsidRPr="00580401">
        <w:rPr>
          <w:lang w:val="en-US"/>
        </w:rPr>
        <w:t xml:space="preserve">In order to assess the activities grouped under the IPCEI on </w:t>
      </w:r>
      <w:r>
        <w:rPr>
          <w:lang w:val="en-US"/>
        </w:rPr>
        <w:t>Hydrogen</w:t>
      </w:r>
      <w:r w:rsidRPr="00580401">
        <w:rPr>
          <w:lang w:val="en-US"/>
        </w:rPr>
        <w:t xml:space="preserve">, </w:t>
      </w:r>
      <w:r w:rsidR="002C22CD">
        <w:rPr>
          <w:lang w:val="en-US"/>
        </w:rPr>
        <w:t>Air Liquide</w:t>
      </w:r>
      <w:r w:rsidR="002C22CD" w:rsidRPr="00580401">
        <w:rPr>
          <w:lang w:val="en-US"/>
        </w:rPr>
        <w:t xml:space="preserve"> </w:t>
      </w:r>
      <w:r w:rsidRPr="00580401">
        <w:rPr>
          <w:lang w:val="en-US"/>
        </w:rPr>
        <w:t>built a business model considering the incremental efforts and the incremental returns.</w:t>
      </w:r>
    </w:p>
    <w:p w14:paraId="072C51C8" w14:textId="77777777" w:rsidR="00EF6114" w:rsidRPr="00580401" w:rsidRDefault="00EF6114" w:rsidP="00341814">
      <w:pPr>
        <w:pStyle w:val="ITStandard"/>
        <w:rPr>
          <w:lang w:val="en-US"/>
        </w:rPr>
      </w:pPr>
    </w:p>
    <w:p w14:paraId="27BEEAE0" w14:textId="231D80F6" w:rsidR="00341814" w:rsidRDefault="002C22CD" w:rsidP="00341814">
      <w:pPr>
        <w:pStyle w:val="ITStandard"/>
        <w:rPr>
          <w:lang w:val="en-US"/>
        </w:rPr>
      </w:pPr>
      <w:r>
        <w:rPr>
          <w:lang w:val="en-US"/>
        </w:rPr>
        <w:t>Air Liquide</w:t>
      </w:r>
      <w:r>
        <w:rPr>
          <w:lang w:val="en-US"/>
        </w:rPr>
        <w:t>’s</w:t>
      </w:r>
      <w:r w:rsidRPr="00580401">
        <w:rPr>
          <w:lang w:val="en-US"/>
        </w:rPr>
        <w:t xml:space="preserve"> </w:t>
      </w:r>
      <w:r w:rsidR="00341814" w:rsidRPr="00580401">
        <w:rPr>
          <w:lang w:val="en-US"/>
        </w:rPr>
        <w:t xml:space="preserve">Internal Rate of Return for the IPCEI on </w:t>
      </w:r>
      <w:r w:rsidR="00341814">
        <w:rPr>
          <w:lang w:val="en-US"/>
        </w:rPr>
        <w:t>Hydrogen</w:t>
      </w:r>
      <w:r w:rsidR="00341814" w:rsidRPr="00580401">
        <w:rPr>
          <w:lang w:val="en-US"/>
        </w:rPr>
        <w:t xml:space="preserve"> is equal to </w:t>
      </w:r>
      <w:r w:rsidR="00341814" w:rsidRPr="00341814">
        <w:rPr>
          <w:highlight w:val="yellow"/>
          <w:lang w:val="en-US"/>
        </w:rPr>
        <w:t>XXXX</w:t>
      </w:r>
      <w:r w:rsidR="00341814" w:rsidRPr="00580401">
        <w:rPr>
          <w:lang w:val="en-US"/>
        </w:rPr>
        <w:t xml:space="preserve"> % without State aid, in a nominal scenario based on conservative and reasonable assumptions. It is almost </w:t>
      </w:r>
      <w:r w:rsidR="00341814" w:rsidRPr="00F23BEE">
        <w:rPr>
          <w:highlight w:val="yellow"/>
          <w:lang w:val="en-US"/>
        </w:rPr>
        <w:t>six</w:t>
      </w:r>
      <w:r w:rsidR="00341814" w:rsidRPr="00580401">
        <w:rPr>
          <w:lang w:val="en-US"/>
        </w:rPr>
        <w:t xml:space="preserve"> points below the company’s WACC (</w:t>
      </w:r>
      <w:proofErr w:type="spellStart"/>
      <w:r w:rsidR="00760B43" w:rsidRPr="00760B43">
        <w:rPr>
          <w:highlight w:val="yellow"/>
          <w:lang w:val="en-US"/>
        </w:rPr>
        <w:t>xxxx</w:t>
      </w:r>
      <w:proofErr w:type="spellEnd"/>
      <w:r w:rsidR="00341814" w:rsidRPr="00580401">
        <w:rPr>
          <w:lang w:val="en-US"/>
        </w:rPr>
        <w:t xml:space="preserve"> %). Thus, it is clear that the State aid does not subsidize the costs of a project that </w:t>
      </w:r>
      <w:r>
        <w:rPr>
          <w:lang w:val="en-US"/>
        </w:rPr>
        <w:t>Air Liquide</w:t>
      </w:r>
      <w:r w:rsidRPr="00580401">
        <w:rPr>
          <w:lang w:val="en-US"/>
        </w:rPr>
        <w:t xml:space="preserve"> </w:t>
      </w:r>
      <w:r w:rsidR="00341814" w:rsidRPr="00580401">
        <w:rPr>
          <w:lang w:val="en-US"/>
        </w:rPr>
        <w:t>would anyhow have carried out.</w:t>
      </w:r>
    </w:p>
    <w:p w14:paraId="7596EC70" w14:textId="39F98D35" w:rsidR="00341814" w:rsidRPr="00341814" w:rsidRDefault="00341814" w:rsidP="00553345">
      <w:pPr>
        <w:pStyle w:val="ITAbsatzohneNr"/>
        <w:rPr>
          <w:i/>
          <w:lang w:val="en-US"/>
        </w:rPr>
      </w:pPr>
    </w:p>
    <w:p w14:paraId="715D3906" w14:textId="77777777" w:rsidR="00553345" w:rsidRDefault="00553345" w:rsidP="00553345">
      <w:pPr>
        <w:pStyle w:val="ITberschrift11"/>
        <w:numPr>
          <w:ilvl w:val="1"/>
          <w:numId w:val="5"/>
        </w:numPr>
        <w:rPr>
          <w:lang w:val="en-GB"/>
        </w:rPr>
      </w:pPr>
      <w:bookmarkStart w:id="116" w:name="_Toc27129589"/>
      <w:bookmarkStart w:id="117" w:name="_Toc34314395"/>
      <w:r w:rsidRPr="00504B99">
        <w:rPr>
          <w:lang w:val="en-GB"/>
        </w:rPr>
        <w:t>Proportionality of state aid</w:t>
      </w:r>
      <w:bookmarkEnd w:id="116"/>
      <w:bookmarkEnd w:id="117"/>
    </w:p>
    <w:p w14:paraId="463F1579" w14:textId="77777777" w:rsidR="00553345" w:rsidRDefault="00553345" w:rsidP="00553345">
      <w:pPr>
        <w:pStyle w:val="ITberschrift111"/>
        <w:numPr>
          <w:ilvl w:val="2"/>
          <w:numId w:val="5"/>
        </w:numPr>
        <w:rPr>
          <w:lang w:val="en-GB"/>
        </w:rPr>
      </w:pPr>
      <w:bookmarkStart w:id="118" w:name="_Toc27129590"/>
      <w:bookmarkStart w:id="119" w:name="_Toc34314396"/>
      <w:r>
        <w:rPr>
          <w:lang w:val="en-GB"/>
        </w:rPr>
        <w:t>Firm’s hurdle rate</w:t>
      </w:r>
      <w:bookmarkEnd w:id="118"/>
      <w:bookmarkEnd w:id="119"/>
    </w:p>
    <w:p w14:paraId="27FEB8D4" w14:textId="1532EFEB" w:rsidR="002F4F17" w:rsidRDefault="002F4F17" w:rsidP="002F4F17">
      <w:pPr>
        <w:pStyle w:val="ITStandard"/>
        <w:rPr>
          <w:lang w:val="en-US"/>
        </w:rPr>
      </w:pPr>
      <w:r>
        <w:rPr>
          <w:lang w:val="en-US"/>
        </w:rPr>
        <w:t>A</w:t>
      </w:r>
      <w:r w:rsidRPr="00580401">
        <w:rPr>
          <w:lang w:val="en-US"/>
        </w:rPr>
        <w:t>ccording to point 30 of the IPCEI Communication, in the absence of an alternative project, the Commission will verify that the aid amount does not exceed the minimum necessary for the aided project to be sufficiently profitable, for example by making possible to achieve an IRR corresponding to the firm’s hurdle rate.</w:t>
      </w:r>
    </w:p>
    <w:p w14:paraId="5E2ACBB5" w14:textId="77777777" w:rsidR="00F23BEE" w:rsidRPr="00580401" w:rsidRDefault="00F23BEE" w:rsidP="002F4F17">
      <w:pPr>
        <w:pStyle w:val="ITStandard"/>
        <w:rPr>
          <w:lang w:val="en-US"/>
        </w:rPr>
      </w:pPr>
    </w:p>
    <w:p w14:paraId="72056EAF" w14:textId="492A00FE" w:rsidR="002F4F17" w:rsidRPr="00580401" w:rsidRDefault="002C22CD" w:rsidP="002F4F17">
      <w:pPr>
        <w:pStyle w:val="ITStandard"/>
        <w:rPr>
          <w:lang w:val="en-US"/>
        </w:rPr>
      </w:pPr>
      <w:r>
        <w:rPr>
          <w:lang w:val="en-US"/>
        </w:rPr>
        <w:t>Air Liquide</w:t>
      </w:r>
      <w:r w:rsidR="002F4F17">
        <w:rPr>
          <w:lang w:val="en-US"/>
        </w:rPr>
        <w:t>’s</w:t>
      </w:r>
      <w:r w:rsidR="002F4F17" w:rsidRPr="009D6A0E">
        <w:rPr>
          <w:lang w:val="en-US"/>
        </w:rPr>
        <w:t xml:space="preserve"> Internal Rate of Return for the project IPCEI taking into account a </w:t>
      </w:r>
      <w:r w:rsidR="00746109" w:rsidRPr="00746109">
        <w:rPr>
          <w:highlight w:val="yellow"/>
          <w:lang w:val="en-US"/>
        </w:rPr>
        <w:t>XXXX</w:t>
      </w:r>
      <w:r w:rsidR="002F4F17" w:rsidRPr="009D6A0E">
        <w:rPr>
          <w:lang w:val="en-US"/>
        </w:rPr>
        <w:t> k€</w:t>
      </w:r>
      <w:r w:rsidR="002F4F17" w:rsidRPr="00580401">
        <w:rPr>
          <w:lang w:val="en-US"/>
        </w:rPr>
        <w:t xml:space="preserve"> State aid from France would be </w:t>
      </w:r>
      <w:r w:rsidR="00746109" w:rsidRPr="00746109">
        <w:rPr>
          <w:highlight w:val="yellow"/>
          <w:lang w:val="en-US"/>
        </w:rPr>
        <w:t>XXXX</w:t>
      </w:r>
      <w:r w:rsidR="002F4F17" w:rsidRPr="00580401">
        <w:rPr>
          <w:lang w:val="en-US"/>
        </w:rPr>
        <w:t xml:space="preserve"> %. This happens to be the value of the company’s WACC. Thus, the State aid required would provide the necessary incentive to enable </w:t>
      </w:r>
      <w:r>
        <w:rPr>
          <w:lang w:val="en-US"/>
        </w:rPr>
        <w:t>Air Liquide</w:t>
      </w:r>
      <w:r w:rsidRPr="00580401">
        <w:rPr>
          <w:lang w:val="en-US"/>
        </w:rPr>
        <w:t xml:space="preserve"> </w:t>
      </w:r>
      <w:r w:rsidR="002F4F17" w:rsidRPr="00580401">
        <w:rPr>
          <w:lang w:val="en-US"/>
        </w:rPr>
        <w:t>to launch these highly ambitious and long-term R&amp;D and FID activities, by raising the IRR just at the level of the WACC. The State aid does not confer extra profits for the company, it is proportionate.</w:t>
      </w:r>
    </w:p>
    <w:p w14:paraId="3B1F2193" w14:textId="3457D121" w:rsidR="002F4F17" w:rsidRPr="002F4F17" w:rsidRDefault="002F4F17" w:rsidP="002F4F17">
      <w:pPr>
        <w:pStyle w:val="ITAbsatzohneNr"/>
        <w:rPr>
          <w:lang w:val="en-US"/>
        </w:rPr>
      </w:pPr>
    </w:p>
    <w:p w14:paraId="7D27B046" w14:textId="77777777" w:rsidR="00553345" w:rsidRPr="00580401" w:rsidRDefault="00553345" w:rsidP="00553345">
      <w:pPr>
        <w:pStyle w:val="ITberschrift111"/>
        <w:numPr>
          <w:ilvl w:val="2"/>
          <w:numId w:val="5"/>
        </w:numPr>
        <w:rPr>
          <w:lang w:val="en-US"/>
        </w:rPr>
      </w:pPr>
      <w:bookmarkStart w:id="120" w:name="_Toc27129591"/>
      <w:bookmarkStart w:id="121" w:name="_Toc34314397"/>
      <w:r w:rsidRPr="00580401">
        <w:rPr>
          <w:lang w:val="en-US"/>
        </w:rPr>
        <w:t>Project’s funding gap</w:t>
      </w:r>
      <w:bookmarkEnd w:id="120"/>
      <w:bookmarkEnd w:id="121"/>
    </w:p>
    <w:p w14:paraId="56F7062C" w14:textId="62BD6C97" w:rsidR="00F710C9" w:rsidRDefault="00F710C9" w:rsidP="00F710C9">
      <w:pPr>
        <w:pStyle w:val="ITStandard"/>
        <w:rPr>
          <w:lang w:val="en-US"/>
        </w:rPr>
      </w:pPr>
      <w:r w:rsidRPr="00580401">
        <w:rPr>
          <w:lang w:val="en-US"/>
        </w:rPr>
        <w:t>According to point 31 of the IPCEI Communication, the maximum aid level will be determined with regard to the identified funding gap in relation to the eligible costs. The funding gap refers to the difference between the positive and negative cash flows over the lifetime of the investment, discounted to their current value on the basis of an appropriate discount factor reflecting the rate of return necessary for the beneficiary to carry out the project notably in view of the risks involved.</w:t>
      </w:r>
    </w:p>
    <w:p w14:paraId="17FBBF17" w14:textId="77777777" w:rsidR="00F23BEE" w:rsidRPr="00580401" w:rsidRDefault="00F23BEE" w:rsidP="00F710C9">
      <w:pPr>
        <w:pStyle w:val="ITStandard"/>
        <w:rPr>
          <w:lang w:val="en-US"/>
        </w:rPr>
      </w:pPr>
    </w:p>
    <w:p w14:paraId="5DB4A764" w14:textId="0142F552" w:rsidR="00F710C9" w:rsidRDefault="002C22CD" w:rsidP="00F710C9">
      <w:pPr>
        <w:pStyle w:val="ITStandard"/>
        <w:rPr>
          <w:lang w:val="en-US"/>
        </w:rPr>
      </w:pPr>
      <w:r>
        <w:rPr>
          <w:lang w:val="en-US"/>
        </w:rPr>
        <w:t>Air Liquide</w:t>
      </w:r>
      <w:r w:rsidR="00F710C9">
        <w:rPr>
          <w:lang w:val="en-US"/>
        </w:rPr>
        <w:t>’s</w:t>
      </w:r>
      <w:r w:rsidR="00F710C9" w:rsidRPr="00580401">
        <w:rPr>
          <w:lang w:val="en-US"/>
        </w:rPr>
        <w:t xml:space="preserve"> funding gap, calculated as </w:t>
      </w:r>
      <w:r w:rsidR="00F710C9" w:rsidRPr="009D6A0E">
        <w:rPr>
          <w:lang w:val="en-US"/>
        </w:rPr>
        <w:t xml:space="preserve">the discounted difference between the positive and negative cash flows over the lifetime of the IPCEI on </w:t>
      </w:r>
      <w:r w:rsidR="009F4BDA">
        <w:rPr>
          <w:lang w:val="en-US"/>
        </w:rPr>
        <w:t>Hydrogen</w:t>
      </w:r>
      <w:r w:rsidR="00F710C9" w:rsidRPr="009D6A0E">
        <w:rPr>
          <w:lang w:val="en-US"/>
        </w:rPr>
        <w:t xml:space="preserve">, amounts to </w:t>
      </w:r>
      <w:r w:rsidR="00F710C9" w:rsidRPr="00F710C9">
        <w:rPr>
          <w:highlight w:val="yellow"/>
          <w:lang w:val="en-US"/>
        </w:rPr>
        <w:t>-XXXX</w:t>
      </w:r>
      <w:r w:rsidR="00F710C9" w:rsidRPr="009D6A0E">
        <w:rPr>
          <w:lang w:val="en-US"/>
        </w:rPr>
        <w:t xml:space="preserve"> k€ (with a discount rate of </w:t>
      </w:r>
      <w:r w:rsidR="00F710C9">
        <w:rPr>
          <w:highlight w:val="yellow"/>
          <w:lang w:val="en-US"/>
        </w:rPr>
        <w:t>X</w:t>
      </w:r>
      <w:r w:rsidR="00F710C9" w:rsidRPr="00F710C9">
        <w:rPr>
          <w:highlight w:val="yellow"/>
          <w:lang w:val="en-US"/>
        </w:rPr>
        <w:t>XXX</w:t>
      </w:r>
      <w:r w:rsidR="00F710C9" w:rsidRPr="009D6A0E">
        <w:rPr>
          <w:lang w:val="en-US"/>
        </w:rPr>
        <w:t> % equal to the company’s WACC).</w:t>
      </w:r>
    </w:p>
    <w:p w14:paraId="07F4BC64" w14:textId="77777777" w:rsidR="00F23BEE" w:rsidRPr="00580401" w:rsidRDefault="00F23BEE" w:rsidP="00F710C9">
      <w:pPr>
        <w:pStyle w:val="ITStandard"/>
        <w:rPr>
          <w:lang w:val="en-US"/>
        </w:rPr>
      </w:pPr>
    </w:p>
    <w:p w14:paraId="76868642" w14:textId="6009C9ED" w:rsidR="00F710C9" w:rsidRPr="00580401" w:rsidRDefault="00F710C9" w:rsidP="00F710C9">
      <w:pPr>
        <w:pStyle w:val="ITStandard"/>
        <w:rPr>
          <w:lang w:val="en-US"/>
        </w:rPr>
      </w:pPr>
      <w:r w:rsidRPr="00580401">
        <w:rPr>
          <w:lang w:val="en-US"/>
        </w:rPr>
        <w:t xml:space="preserve">The </w:t>
      </w:r>
      <w:r w:rsidRPr="009D6A0E">
        <w:rPr>
          <w:lang w:val="en-US"/>
        </w:rPr>
        <w:t xml:space="preserve">State aid granted to </w:t>
      </w:r>
      <w:r w:rsidR="002C22CD">
        <w:rPr>
          <w:lang w:val="en-US"/>
        </w:rPr>
        <w:t>Air Liquide</w:t>
      </w:r>
      <w:r w:rsidRPr="009D6A0E">
        <w:rPr>
          <w:lang w:val="en-US"/>
        </w:rPr>
        <w:t xml:space="preserve">, in the form of a direct grant amounting to </w:t>
      </w:r>
      <w:r w:rsidRPr="00F710C9">
        <w:rPr>
          <w:highlight w:val="yellow"/>
          <w:lang w:val="en-US"/>
        </w:rPr>
        <w:t>XXXX</w:t>
      </w:r>
      <w:r w:rsidRPr="009D6A0E">
        <w:rPr>
          <w:lang w:val="en-US"/>
        </w:rPr>
        <w:t> k€</w:t>
      </w:r>
      <w:r>
        <w:rPr>
          <w:lang w:val="en-US"/>
        </w:rPr>
        <w:t xml:space="preserve"> nominal</w:t>
      </w:r>
      <w:r w:rsidRPr="009D6A0E">
        <w:rPr>
          <w:lang w:val="en-US"/>
        </w:rPr>
        <w:t xml:space="preserve">, has a </w:t>
      </w:r>
      <w:r>
        <w:rPr>
          <w:lang w:val="en-US"/>
        </w:rPr>
        <w:t xml:space="preserve">post-tax </w:t>
      </w:r>
      <w:r w:rsidRPr="009D6A0E">
        <w:rPr>
          <w:lang w:val="en-US"/>
        </w:rPr>
        <w:t xml:space="preserve">Net Present Value of </w:t>
      </w:r>
      <w:r w:rsidR="00B52530" w:rsidRPr="00B52530">
        <w:rPr>
          <w:highlight w:val="yellow"/>
          <w:lang w:val="en-US"/>
        </w:rPr>
        <w:t>XXXX</w:t>
      </w:r>
      <w:r w:rsidRPr="009D6A0E">
        <w:rPr>
          <w:lang w:val="en-US"/>
        </w:rPr>
        <w:t> k€. Thus, it is exactly equal to the funding gap; the State aid is proportionate.</w:t>
      </w:r>
    </w:p>
    <w:p w14:paraId="5D7E7262" w14:textId="77777777" w:rsidR="00F710C9" w:rsidRPr="00F710C9" w:rsidRDefault="00F710C9" w:rsidP="00553345">
      <w:pPr>
        <w:pStyle w:val="ITAbsatzohneNr"/>
        <w:spacing w:after="120"/>
        <w:jc w:val="both"/>
        <w:rPr>
          <w:i/>
          <w:lang w:val="en-US"/>
        </w:rPr>
      </w:pPr>
    </w:p>
    <w:p w14:paraId="5068D0C4" w14:textId="77777777" w:rsidR="00553345" w:rsidRDefault="00553345" w:rsidP="00553345">
      <w:pPr>
        <w:pStyle w:val="ITberschrift111"/>
        <w:numPr>
          <w:ilvl w:val="2"/>
          <w:numId w:val="5"/>
        </w:numPr>
        <w:rPr>
          <w:lang w:val="en-US"/>
        </w:rPr>
      </w:pPr>
      <w:bookmarkStart w:id="122" w:name="_Toc27129592"/>
      <w:bookmarkStart w:id="123" w:name="_Toc34314398"/>
      <w:r w:rsidRPr="00580401">
        <w:rPr>
          <w:lang w:val="en-US"/>
        </w:rPr>
        <w:t>State aid intensity</w:t>
      </w:r>
      <w:bookmarkEnd w:id="122"/>
      <w:bookmarkEnd w:id="123"/>
    </w:p>
    <w:p w14:paraId="54B3C8BE" w14:textId="6D2CC436" w:rsidR="00FF42D7" w:rsidRPr="00580401" w:rsidRDefault="00FF42D7" w:rsidP="00FF42D7">
      <w:pPr>
        <w:pStyle w:val="ITStandard"/>
        <w:rPr>
          <w:lang w:val="en-US"/>
        </w:rPr>
      </w:pPr>
      <w:r w:rsidRPr="00580401">
        <w:rPr>
          <w:lang w:val="en-US"/>
        </w:rPr>
        <w:t xml:space="preserve">The eligible costs to carry out the proposed activities are calculated only to the level necessary for achieving the project objectives. They consist in personnel costs (technicians, engineers and other supports mandatory for the project completion), materials costs and equipment costs the details of which are provided in section 1.8. For equipment, only the part of the cost prorated with the usage in the IPCEI on </w:t>
      </w:r>
      <w:r>
        <w:rPr>
          <w:lang w:val="en-US"/>
        </w:rPr>
        <w:t>Hydrogen</w:t>
      </w:r>
      <w:r w:rsidRPr="00580401">
        <w:rPr>
          <w:lang w:val="en-US"/>
        </w:rPr>
        <w:t xml:space="preserve"> is considered.</w:t>
      </w:r>
    </w:p>
    <w:p w14:paraId="40F44D59" w14:textId="77777777" w:rsidR="00F23BEE" w:rsidRDefault="00F23BEE" w:rsidP="00FF42D7">
      <w:pPr>
        <w:pStyle w:val="ITStandard"/>
        <w:rPr>
          <w:lang w:val="en-US"/>
        </w:rPr>
      </w:pPr>
    </w:p>
    <w:p w14:paraId="1028F15A" w14:textId="52EBF3C9" w:rsidR="00FF42D7" w:rsidRPr="00580401" w:rsidRDefault="00FF42D7" w:rsidP="00FF42D7">
      <w:pPr>
        <w:pStyle w:val="ITStandard"/>
        <w:rPr>
          <w:lang w:val="en-US"/>
        </w:rPr>
      </w:pPr>
      <w:r w:rsidRPr="00580401">
        <w:rPr>
          <w:lang w:val="en-US"/>
        </w:rPr>
        <w:t xml:space="preserve">The total amount of eligible R&amp;D and FID costs is </w:t>
      </w:r>
      <w:r w:rsidRPr="00FF42D7">
        <w:rPr>
          <w:highlight w:val="yellow"/>
          <w:lang w:val="en-US"/>
        </w:rPr>
        <w:t>XXXX</w:t>
      </w:r>
      <w:r w:rsidRPr="00580401">
        <w:rPr>
          <w:lang w:val="en-US"/>
        </w:rPr>
        <w:t xml:space="preserve"> k€. </w:t>
      </w:r>
    </w:p>
    <w:p w14:paraId="236690EE" w14:textId="77777777" w:rsidR="00F23BEE" w:rsidRDefault="00F23BEE" w:rsidP="00FF42D7">
      <w:pPr>
        <w:pStyle w:val="ITStandard"/>
        <w:rPr>
          <w:lang w:val="en-US"/>
        </w:rPr>
      </w:pPr>
    </w:p>
    <w:p w14:paraId="0DBFB263" w14:textId="02BF70BD" w:rsidR="00FF42D7" w:rsidRPr="00580401" w:rsidRDefault="00FF42D7" w:rsidP="00FF42D7">
      <w:pPr>
        <w:pStyle w:val="ITStandard"/>
        <w:rPr>
          <w:lang w:val="en-US"/>
        </w:rPr>
      </w:pPr>
      <w:r w:rsidRPr="00580401">
        <w:rPr>
          <w:lang w:val="en-US"/>
        </w:rPr>
        <w:t xml:space="preserve">Thus, the required State aid is limited to </w:t>
      </w:r>
      <w:r w:rsidR="00950B5D" w:rsidRPr="00950B5D">
        <w:rPr>
          <w:highlight w:val="yellow"/>
          <w:lang w:val="en-US"/>
        </w:rPr>
        <w:t>XXX</w:t>
      </w:r>
      <w:r w:rsidRPr="00580401">
        <w:rPr>
          <w:lang w:val="en-US"/>
        </w:rPr>
        <w:t xml:space="preserve"> % of the eligible costs, which is </w:t>
      </w:r>
      <w:r w:rsidR="00F23BEE" w:rsidRPr="00F23BEE">
        <w:rPr>
          <w:highlight w:val="yellow"/>
          <w:lang w:val="en-US"/>
        </w:rPr>
        <w:t>far</w:t>
      </w:r>
      <w:r w:rsidR="00F23BEE">
        <w:rPr>
          <w:lang w:val="en-US"/>
        </w:rPr>
        <w:t xml:space="preserve"> </w:t>
      </w:r>
      <w:r w:rsidRPr="00580401">
        <w:rPr>
          <w:lang w:val="en-US"/>
        </w:rPr>
        <w:t>below the threshold of 100</w:t>
      </w:r>
      <w:r>
        <w:rPr>
          <w:lang w:val="en-US"/>
        </w:rPr>
        <w:t> </w:t>
      </w:r>
      <w:r w:rsidRPr="00580401">
        <w:rPr>
          <w:lang w:val="en-US"/>
        </w:rPr>
        <w:t>% set by the Community guidelines for IPCEI.</w:t>
      </w:r>
    </w:p>
    <w:p w14:paraId="6A6CEEF8" w14:textId="2E141D46" w:rsidR="00FF42D7" w:rsidRPr="00FF42D7" w:rsidRDefault="00FF42D7" w:rsidP="00FF42D7">
      <w:pPr>
        <w:pStyle w:val="ITAbsatzohneNr"/>
        <w:rPr>
          <w:lang w:val="en-US"/>
        </w:rPr>
      </w:pPr>
    </w:p>
    <w:p w14:paraId="601DE01E" w14:textId="77777777" w:rsidR="00553345" w:rsidRDefault="00553345" w:rsidP="00553345">
      <w:pPr>
        <w:pStyle w:val="ITberschrift111"/>
        <w:numPr>
          <w:ilvl w:val="2"/>
          <w:numId w:val="5"/>
        </w:numPr>
        <w:rPr>
          <w:lang w:val="en-US"/>
        </w:rPr>
      </w:pPr>
      <w:bookmarkStart w:id="124" w:name="_Toc27129593"/>
      <w:bookmarkStart w:id="125" w:name="_Toc34314399"/>
      <w:r w:rsidRPr="00580401">
        <w:rPr>
          <w:lang w:val="en-US"/>
        </w:rPr>
        <w:t>State aid cumulation</w:t>
      </w:r>
      <w:bookmarkEnd w:id="124"/>
      <w:bookmarkEnd w:id="125"/>
    </w:p>
    <w:p w14:paraId="2F85FDA8" w14:textId="21479DB8" w:rsidR="00D653D0" w:rsidRPr="00580401" w:rsidRDefault="00D653D0" w:rsidP="00D653D0">
      <w:pPr>
        <w:pStyle w:val="ITStandard"/>
        <w:rPr>
          <w:lang w:val="en-US"/>
        </w:rPr>
      </w:pPr>
      <w:r w:rsidRPr="00580401">
        <w:rPr>
          <w:lang w:val="en-US"/>
        </w:rPr>
        <w:t xml:space="preserve">In the light of the beneficiary's declarations and to the knowledge of the French authorities, </w:t>
      </w:r>
      <w:r w:rsidR="002C22CD">
        <w:rPr>
          <w:lang w:val="en-US"/>
        </w:rPr>
        <w:t>Air Liquide</w:t>
      </w:r>
      <w:r w:rsidR="002C22CD" w:rsidRPr="00580401">
        <w:rPr>
          <w:lang w:val="en-US"/>
        </w:rPr>
        <w:t xml:space="preserve"> </w:t>
      </w:r>
      <w:r w:rsidRPr="00580401">
        <w:rPr>
          <w:lang w:val="en-US"/>
        </w:rPr>
        <w:t xml:space="preserve">does not receive any State aid other than that indicated in point 2.2 of this notification to finance its share of work under the IPCEI on </w:t>
      </w:r>
      <w:r w:rsidR="00190D82">
        <w:rPr>
          <w:lang w:val="en-US"/>
        </w:rPr>
        <w:t>Hydrogen</w:t>
      </w:r>
      <w:r w:rsidRPr="00580401">
        <w:rPr>
          <w:lang w:val="en-US"/>
        </w:rPr>
        <w:t>.</w:t>
      </w:r>
    </w:p>
    <w:p w14:paraId="6D444ED3" w14:textId="77777777" w:rsidR="00F23BEE" w:rsidRDefault="00F23BEE" w:rsidP="00D653D0">
      <w:pPr>
        <w:pStyle w:val="ITStandard"/>
        <w:rPr>
          <w:lang w:val="en-US"/>
        </w:rPr>
      </w:pPr>
    </w:p>
    <w:p w14:paraId="4260DC2A" w14:textId="032CA180" w:rsidR="00D653D0" w:rsidRPr="00580401" w:rsidRDefault="00D653D0" w:rsidP="00D653D0">
      <w:pPr>
        <w:pStyle w:val="ITStandard"/>
        <w:rPr>
          <w:lang w:val="en-US"/>
        </w:rPr>
      </w:pPr>
      <w:r w:rsidRPr="00580401">
        <w:rPr>
          <w:lang w:val="en-US"/>
        </w:rPr>
        <w:t xml:space="preserve">This </w:t>
      </w:r>
      <w:r w:rsidR="00F23BEE">
        <w:rPr>
          <w:lang w:val="en-US"/>
        </w:rPr>
        <w:t>S</w:t>
      </w:r>
      <w:r w:rsidRPr="00580401">
        <w:rPr>
          <w:lang w:val="en-US"/>
        </w:rPr>
        <w:t xml:space="preserve">tate aid may come from the </w:t>
      </w:r>
      <w:r w:rsidR="00F23BEE">
        <w:rPr>
          <w:lang w:val="en-US"/>
        </w:rPr>
        <w:t>S</w:t>
      </w:r>
      <w:r w:rsidRPr="00580401">
        <w:rPr>
          <w:lang w:val="en-US"/>
        </w:rPr>
        <w:t>tate budget or local authorities as well as from the structural funds.</w:t>
      </w:r>
    </w:p>
    <w:p w14:paraId="15CA2FBD" w14:textId="4250C442" w:rsidR="00D653D0" w:rsidRPr="00D653D0" w:rsidRDefault="00D653D0" w:rsidP="00D653D0">
      <w:pPr>
        <w:pStyle w:val="ITAbsatzohneNr"/>
        <w:rPr>
          <w:lang w:val="en-US"/>
        </w:rPr>
      </w:pPr>
    </w:p>
    <w:p w14:paraId="752BD4D5" w14:textId="77777777" w:rsidR="00553345" w:rsidRDefault="00553345" w:rsidP="00553345">
      <w:pPr>
        <w:pStyle w:val="ITberschrift111"/>
        <w:numPr>
          <w:ilvl w:val="2"/>
          <w:numId w:val="5"/>
        </w:numPr>
        <w:rPr>
          <w:lang w:val="en-GB"/>
        </w:rPr>
      </w:pPr>
      <w:bookmarkStart w:id="126" w:name="_Toc27129594"/>
      <w:bookmarkStart w:id="127" w:name="_Toc34314400"/>
      <w:r w:rsidRPr="00504B99">
        <w:rPr>
          <w:lang w:val="en-GB"/>
        </w:rPr>
        <w:t>Open selection proceeding</w:t>
      </w:r>
      <w:bookmarkEnd w:id="126"/>
      <w:bookmarkEnd w:id="127"/>
    </w:p>
    <w:p w14:paraId="005A2F0B" w14:textId="2252F5D8" w:rsidR="00190D82" w:rsidRPr="00580401" w:rsidRDefault="00190D82" w:rsidP="00190D82">
      <w:pPr>
        <w:pStyle w:val="ITStandard"/>
        <w:rPr>
          <w:lang w:val="en-US"/>
        </w:rPr>
      </w:pPr>
      <w:r w:rsidRPr="00580401">
        <w:rPr>
          <w:lang w:val="en-US"/>
        </w:rPr>
        <w:t xml:space="preserve">The selection of </w:t>
      </w:r>
      <w:r w:rsidR="002C22CD">
        <w:rPr>
          <w:lang w:val="en-US"/>
        </w:rPr>
        <w:t>Air Liquide</w:t>
      </w:r>
      <w:r w:rsidR="002C22CD" w:rsidRPr="00580401">
        <w:rPr>
          <w:lang w:val="en-US"/>
        </w:rPr>
        <w:t xml:space="preserve"> </w:t>
      </w:r>
      <w:r w:rsidRPr="00580401">
        <w:rPr>
          <w:lang w:val="en-US"/>
        </w:rPr>
        <w:t xml:space="preserve">as a partner for the IPCEI on </w:t>
      </w:r>
      <w:r>
        <w:rPr>
          <w:lang w:val="en-US"/>
        </w:rPr>
        <w:t>Hydrogen</w:t>
      </w:r>
      <w:r w:rsidRPr="00580401">
        <w:rPr>
          <w:lang w:val="en-US"/>
        </w:rPr>
        <w:t xml:space="preserve"> and as a beneficiary of public support in France was done in the context of an open call for </w:t>
      </w:r>
      <w:r w:rsidR="00F23BEE">
        <w:rPr>
          <w:lang w:val="en-US"/>
        </w:rPr>
        <w:t>expression</w:t>
      </w:r>
      <w:r w:rsidRPr="00580401">
        <w:rPr>
          <w:lang w:val="en-US"/>
        </w:rPr>
        <w:t xml:space="preserve"> on interest </w:t>
      </w:r>
      <w:r w:rsidR="00F23BEE">
        <w:rPr>
          <w:lang w:val="en-US"/>
        </w:rPr>
        <w:t>launched on 21</w:t>
      </w:r>
      <w:r w:rsidR="00F23BEE" w:rsidRPr="00F23BEE">
        <w:rPr>
          <w:vertAlign w:val="superscript"/>
          <w:lang w:val="en-US"/>
        </w:rPr>
        <w:t>st</w:t>
      </w:r>
      <w:r w:rsidR="00F23BEE">
        <w:rPr>
          <w:lang w:val="en-US"/>
        </w:rPr>
        <w:t xml:space="preserve"> January</w:t>
      </w:r>
      <w:r w:rsidRPr="00580401">
        <w:rPr>
          <w:lang w:val="en-US"/>
        </w:rPr>
        <w:t xml:space="preserve"> 20</w:t>
      </w:r>
      <w:r w:rsidR="009F5024">
        <w:rPr>
          <w:lang w:val="en-US"/>
        </w:rPr>
        <w:t>20</w:t>
      </w:r>
      <w:r w:rsidRPr="00580401">
        <w:rPr>
          <w:lang w:val="en-US"/>
        </w:rPr>
        <w:t xml:space="preserve">, based on objective criteria which are neither discretionary nor </w:t>
      </w:r>
      <w:r w:rsidRPr="009F5024">
        <w:rPr>
          <w:lang w:val="en-US"/>
        </w:rPr>
        <w:t>discriminatory</w:t>
      </w:r>
      <w:r w:rsidRPr="00580401">
        <w:rPr>
          <w:lang w:val="en-US"/>
        </w:rPr>
        <w:t xml:space="preserve">. </w:t>
      </w:r>
      <w:r w:rsidRPr="00F23BEE">
        <w:rPr>
          <w:highlight w:val="yellow"/>
          <w:lang w:val="en-US"/>
        </w:rPr>
        <w:t>Twenty-nine</w:t>
      </w:r>
      <w:r w:rsidRPr="00580401">
        <w:rPr>
          <w:lang w:val="en-US"/>
        </w:rPr>
        <w:t xml:space="preserve"> companies applied, among which </w:t>
      </w:r>
      <w:r w:rsidR="002C22CD">
        <w:rPr>
          <w:lang w:val="en-US"/>
        </w:rPr>
        <w:t>Air Liquide</w:t>
      </w:r>
      <w:r w:rsidR="002C22CD" w:rsidRPr="00580401">
        <w:rPr>
          <w:lang w:val="en-US"/>
        </w:rPr>
        <w:t xml:space="preserve"> </w:t>
      </w:r>
      <w:r w:rsidRPr="00580401">
        <w:rPr>
          <w:lang w:val="en-US"/>
        </w:rPr>
        <w:t>was selected. This contribute</w:t>
      </w:r>
      <w:r w:rsidR="009A2AB0">
        <w:rPr>
          <w:lang w:val="en-US"/>
        </w:rPr>
        <w:t>s</w:t>
      </w:r>
      <w:r w:rsidRPr="00580401">
        <w:rPr>
          <w:lang w:val="en-US"/>
        </w:rPr>
        <w:t xml:space="preserve"> to reinforcing the proportionate nature of the State aid.</w:t>
      </w:r>
    </w:p>
    <w:p w14:paraId="74EE02A2" w14:textId="383FBD9E" w:rsidR="00190D82" w:rsidRPr="00190D82" w:rsidRDefault="00190D82" w:rsidP="00190D82">
      <w:pPr>
        <w:pStyle w:val="ITAbsatzohneNr"/>
        <w:rPr>
          <w:lang w:val="en-US"/>
        </w:rPr>
      </w:pPr>
    </w:p>
    <w:p w14:paraId="2D90EBD6" w14:textId="77777777" w:rsidR="00553345" w:rsidRPr="00504B99" w:rsidRDefault="00553345" w:rsidP="00553345">
      <w:pPr>
        <w:pStyle w:val="ITAbsatzohneNr"/>
        <w:spacing w:after="120"/>
        <w:jc w:val="both"/>
        <w:rPr>
          <w:i/>
          <w:lang w:val="en-GB"/>
        </w:rPr>
      </w:pPr>
    </w:p>
    <w:p w14:paraId="2BB43F58" w14:textId="77777777" w:rsidR="00553345" w:rsidRPr="00504B99" w:rsidRDefault="00553345" w:rsidP="00553345">
      <w:pPr>
        <w:pStyle w:val="ITberschrift1"/>
        <w:numPr>
          <w:ilvl w:val="0"/>
          <w:numId w:val="5"/>
        </w:numPr>
        <w:rPr>
          <w:lang w:val="en-GB"/>
        </w:rPr>
      </w:pPr>
      <w:bookmarkStart w:id="128" w:name="_Toc27129595"/>
      <w:bookmarkStart w:id="129" w:name="_Toc34314401"/>
      <w:r>
        <w:rPr>
          <w:lang w:val="en-GB"/>
        </w:rPr>
        <w:lastRenderedPageBreak/>
        <w:t>L</w:t>
      </w:r>
      <w:r w:rsidRPr="00504B99">
        <w:rPr>
          <w:lang w:val="en-GB"/>
        </w:rPr>
        <w:t xml:space="preserve">imitation of distortion of </w:t>
      </w:r>
      <w:r w:rsidRPr="00A16672">
        <w:rPr>
          <w:lang w:val="en-GB"/>
        </w:rPr>
        <w:t>competition and trade</w:t>
      </w:r>
      <w:bookmarkEnd w:id="128"/>
      <w:bookmarkEnd w:id="129"/>
    </w:p>
    <w:p w14:paraId="3CEEDB33" w14:textId="77777777" w:rsidR="00553345" w:rsidRPr="00504B99" w:rsidRDefault="00553345" w:rsidP="00553345">
      <w:pPr>
        <w:pStyle w:val="ITberschrift11"/>
        <w:numPr>
          <w:ilvl w:val="1"/>
          <w:numId w:val="5"/>
        </w:numPr>
        <w:rPr>
          <w:szCs w:val="23"/>
          <w:lang w:val="en-GB"/>
        </w:rPr>
      </w:pPr>
      <w:bookmarkStart w:id="130" w:name="_Toc27129596"/>
      <w:bookmarkStart w:id="131" w:name="_Toc34314402"/>
      <w:r w:rsidRPr="00504B99">
        <w:rPr>
          <w:szCs w:val="23"/>
          <w:lang w:val="en-GB"/>
        </w:rPr>
        <w:t xml:space="preserve">Market </w:t>
      </w:r>
      <w:r>
        <w:rPr>
          <w:szCs w:val="23"/>
          <w:lang w:val="en-GB"/>
        </w:rPr>
        <w:t>affected by the state aid</w:t>
      </w:r>
      <w:bookmarkEnd w:id="130"/>
      <w:bookmarkEnd w:id="131"/>
    </w:p>
    <w:p w14:paraId="325C1144" w14:textId="77777777" w:rsidR="00553345" w:rsidRDefault="00553345" w:rsidP="00553345">
      <w:pPr>
        <w:pStyle w:val="ITberschrift111"/>
        <w:numPr>
          <w:ilvl w:val="2"/>
          <w:numId w:val="5"/>
        </w:numPr>
        <w:rPr>
          <w:lang w:val="en-GB"/>
        </w:rPr>
      </w:pPr>
      <w:bookmarkStart w:id="132" w:name="_Toc27129597"/>
      <w:bookmarkStart w:id="133" w:name="_Toc34314403"/>
      <w:r>
        <w:rPr>
          <w:lang w:val="en-GB"/>
        </w:rPr>
        <w:t>Definition of the relevant market(s)</w:t>
      </w:r>
      <w:bookmarkEnd w:id="132"/>
      <w:bookmarkEnd w:id="133"/>
    </w:p>
    <w:p w14:paraId="110F1A19" w14:textId="77777777" w:rsidR="00553345" w:rsidRDefault="00553345" w:rsidP="00553345">
      <w:pPr>
        <w:pStyle w:val="ITAbsatzohneNr"/>
        <w:rPr>
          <w:i/>
          <w:iCs/>
          <w:lang w:val="en-GB"/>
        </w:rPr>
      </w:pPr>
      <w:r w:rsidRPr="00173BCF">
        <w:rPr>
          <w:i/>
          <w:iCs/>
          <w:lang w:val="en-GB"/>
        </w:rPr>
        <w:t>Describe the product / service that will be commercialised, the competing solutions, the targeted applications, the market segmentation, the geographical subdivisions of the market.</w:t>
      </w:r>
    </w:p>
    <w:p w14:paraId="701365FF" w14:textId="77777777" w:rsidR="001C3A8A" w:rsidRDefault="001C3A8A" w:rsidP="00553345">
      <w:pPr>
        <w:pStyle w:val="ITAbsatzohneNr"/>
        <w:rPr>
          <w:i/>
          <w:iCs/>
          <w:lang w:val="en-GB"/>
        </w:rPr>
      </w:pPr>
    </w:p>
    <w:p w14:paraId="3649FB06" w14:textId="5D98E962" w:rsidR="00212810" w:rsidRDefault="002C22CD" w:rsidP="00212810">
      <w:pPr>
        <w:pStyle w:val="ITStandard"/>
        <w:rPr>
          <w:lang w:val="en-US"/>
        </w:rPr>
      </w:pPr>
      <w:r>
        <w:rPr>
          <w:lang w:val="en-US"/>
        </w:rPr>
        <w:t>Air Liquide</w:t>
      </w:r>
      <w:r w:rsidRPr="00580401">
        <w:rPr>
          <w:lang w:val="en-US"/>
        </w:rPr>
        <w:t xml:space="preserve"> </w:t>
      </w:r>
      <w:r w:rsidR="001C3A8A" w:rsidRPr="00580401">
        <w:rPr>
          <w:lang w:val="en-US"/>
        </w:rPr>
        <w:t>is a Fren</w:t>
      </w:r>
      <w:r w:rsidR="001C3A8A">
        <w:rPr>
          <w:lang w:val="en-US"/>
        </w:rPr>
        <w:t xml:space="preserve">ch industrial company producing 3 types of products. Production of hydrogen through alkaline electrolysis, refueling stations for hydrogen </w:t>
      </w:r>
      <w:r w:rsidR="00FA3A35">
        <w:rPr>
          <w:lang w:val="en-US"/>
        </w:rPr>
        <w:t>vehicles (</w:t>
      </w:r>
      <w:r w:rsidR="001C3A8A">
        <w:rPr>
          <w:lang w:val="en-US"/>
        </w:rPr>
        <w:t xml:space="preserve">two products are available, a commercial and an industrial one) and platform solutions to allow </w:t>
      </w:r>
      <w:r w:rsidR="00FA3A35">
        <w:rPr>
          <w:lang w:val="en-US"/>
        </w:rPr>
        <w:t>integration</w:t>
      </w:r>
      <w:r w:rsidR="001C3A8A">
        <w:rPr>
          <w:lang w:val="en-US"/>
        </w:rPr>
        <w:t xml:space="preserve"> between solar energy hydrogen storage. </w:t>
      </w:r>
    </w:p>
    <w:p w14:paraId="2D13D8EE" w14:textId="77777777" w:rsidR="001C3A8A" w:rsidRDefault="001C3A8A" w:rsidP="001C3A8A">
      <w:pPr>
        <w:pStyle w:val="ITStandard"/>
        <w:rPr>
          <w:lang w:val="en-US"/>
        </w:rPr>
      </w:pPr>
    </w:p>
    <w:p w14:paraId="6D75EBF7" w14:textId="73A67F97" w:rsidR="001C3A8A" w:rsidRDefault="001C3A8A" w:rsidP="001C3A8A">
      <w:pPr>
        <w:pStyle w:val="ITStandard"/>
        <w:rPr>
          <w:lang w:val="en-US"/>
        </w:rPr>
      </w:pPr>
      <w:r>
        <w:rPr>
          <w:lang w:val="en-US"/>
        </w:rPr>
        <w:t>There are various kinds of products which could be considered as possible substitutes with alkaline electrolysis. The most direct substitutes are</w:t>
      </w:r>
      <w:r w:rsidR="007A6934">
        <w:rPr>
          <w:lang w:val="en-US"/>
        </w:rPr>
        <w:t xml:space="preserve"> electrolysis using proton exchange </w:t>
      </w:r>
      <w:r w:rsidR="002C3EB6">
        <w:rPr>
          <w:lang w:val="en-US"/>
        </w:rPr>
        <w:t>membrane (</w:t>
      </w:r>
      <w:r w:rsidR="007A6934">
        <w:rPr>
          <w:lang w:val="en-US"/>
        </w:rPr>
        <w:t xml:space="preserve">PEM), Solid Oxide electrolysis </w:t>
      </w:r>
      <w:r w:rsidR="002C3EB6">
        <w:rPr>
          <w:lang w:val="en-US"/>
        </w:rPr>
        <w:t>cell (</w:t>
      </w:r>
      <w:r w:rsidR="007A6934">
        <w:rPr>
          <w:lang w:val="en-US"/>
        </w:rPr>
        <w:t>SOEC)</w:t>
      </w:r>
      <w:r w:rsidR="00A118A6">
        <w:rPr>
          <w:lang w:val="en-US"/>
        </w:rPr>
        <w:t xml:space="preserve">, this last one is also known as high temperature </w:t>
      </w:r>
      <w:r w:rsidR="007A6934">
        <w:rPr>
          <w:lang w:val="en-US"/>
        </w:rPr>
        <w:t xml:space="preserve">electrolysis. </w:t>
      </w:r>
    </w:p>
    <w:p w14:paraId="56F4C2E7" w14:textId="77777777" w:rsidR="001D4900" w:rsidRDefault="001D4900" w:rsidP="001C3A8A">
      <w:pPr>
        <w:pStyle w:val="ITStandard"/>
        <w:rPr>
          <w:lang w:val="en-US"/>
        </w:rPr>
      </w:pPr>
    </w:p>
    <w:p w14:paraId="06E60ED5" w14:textId="3312C7A7" w:rsidR="001D4900" w:rsidRDefault="001D4900" w:rsidP="001C3A8A">
      <w:pPr>
        <w:pStyle w:val="ITStandard"/>
        <w:rPr>
          <w:lang w:val="en-US"/>
        </w:rPr>
      </w:pPr>
      <w:r>
        <w:rPr>
          <w:lang w:val="en-US"/>
        </w:rPr>
        <w:t>In the short run alkaline has the most room for growth as it is the cheape</w:t>
      </w:r>
      <w:r w:rsidR="00F862C4">
        <w:rPr>
          <w:lang w:val="en-US"/>
        </w:rPr>
        <w:t xml:space="preserve">st method of electrolysis. </w:t>
      </w:r>
      <w:r w:rsidR="00996FDE">
        <w:rPr>
          <w:lang w:val="en-US"/>
        </w:rPr>
        <w:t>T</w:t>
      </w:r>
      <w:r w:rsidR="00865551">
        <w:rPr>
          <w:lang w:val="en-US"/>
        </w:rPr>
        <w:t xml:space="preserve">he popular opinion in the industry is </w:t>
      </w:r>
      <w:r w:rsidR="00D03120">
        <w:rPr>
          <w:lang w:val="en-US"/>
        </w:rPr>
        <w:t xml:space="preserve">that PEM and SOEC would have significantly reduced their costs both due to technology </w:t>
      </w:r>
      <w:r w:rsidR="00825827">
        <w:rPr>
          <w:lang w:val="en-US"/>
        </w:rPr>
        <w:t>and scaling up</w:t>
      </w:r>
      <w:r w:rsidR="00212810">
        <w:rPr>
          <w:lang w:val="en-US"/>
        </w:rPr>
        <w:t xml:space="preserve"> such that PEM is estimated to be the efficient technology by 2030. </w:t>
      </w:r>
    </w:p>
    <w:p w14:paraId="4E65B6AC" w14:textId="77777777" w:rsidR="00865551" w:rsidRDefault="00865551" w:rsidP="001C3A8A">
      <w:pPr>
        <w:pStyle w:val="ITStandard"/>
        <w:rPr>
          <w:lang w:val="en-US"/>
        </w:rPr>
      </w:pPr>
    </w:p>
    <w:p w14:paraId="2F1DB39C" w14:textId="1A1AF10F" w:rsidR="00865551" w:rsidRDefault="00865551" w:rsidP="001C3A8A">
      <w:pPr>
        <w:pStyle w:val="ITStandard"/>
        <w:rPr>
          <w:lang w:val="en-US"/>
        </w:rPr>
      </w:pPr>
      <w:r>
        <w:rPr>
          <w:lang w:val="en-US"/>
        </w:rPr>
        <w:t xml:space="preserve">However </w:t>
      </w:r>
      <w:r w:rsidR="002C22CD">
        <w:rPr>
          <w:lang w:val="en-US"/>
        </w:rPr>
        <w:t>Air Liquide</w:t>
      </w:r>
      <w:r w:rsidR="002C22CD">
        <w:rPr>
          <w:lang w:val="en-US"/>
        </w:rPr>
        <w:t xml:space="preserve">’s </w:t>
      </w:r>
      <w:r w:rsidR="00996FDE">
        <w:rPr>
          <w:lang w:val="en-US"/>
        </w:rPr>
        <w:t xml:space="preserve">own research into external expert opinion such as </w:t>
      </w:r>
      <w:proofErr w:type="spellStart"/>
      <w:r>
        <w:rPr>
          <w:lang w:val="en-US"/>
        </w:rPr>
        <w:t>Arcellormittal</w:t>
      </w:r>
      <w:proofErr w:type="spellEnd"/>
      <w:r>
        <w:rPr>
          <w:lang w:val="en-US"/>
        </w:rPr>
        <w:t xml:space="preserve"> and </w:t>
      </w:r>
      <w:proofErr w:type="spellStart"/>
      <w:r>
        <w:rPr>
          <w:lang w:val="en-US"/>
        </w:rPr>
        <w:t>Nouryon</w:t>
      </w:r>
      <w:proofErr w:type="spellEnd"/>
      <w:r>
        <w:rPr>
          <w:lang w:val="en-US"/>
        </w:rPr>
        <w:t xml:space="preserve"> </w:t>
      </w:r>
      <w:r w:rsidR="00996FDE">
        <w:rPr>
          <w:lang w:val="en-US"/>
        </w:rPr>
        <w:t xml:space="preserve">predict that </w:t>
      </w:r>
      <w:r w:rsidR="007317E1">
        <w:rPr>
          <w:lang w:val="en-US"/>
        </w:rPr>
        <w:t>a</w:t>
      </w:r>
      <w:r>
        <w:rPr>
          <w:lang w:val="en-US"/>
        </w:rPr>
        <w:t xml:space="preserve">lkaline technologies will continue to lead because </w:t>
      </w:r>
      <w:r w:rsidR="00996FDE">
        <w:rPr>
          <w:lang w:val="en-US"/>
        </w:rPr>
        <w:t>of their lower</w:t>
      </w:r>
      <w:r>
        <w:rPr>
          <w:lang w:val="en-US"/>
        </w:rPr>
        <w:t xml:space="preserve"> reli</w:t>
      </w:r>
      <w:r w:rsidR="00996FDE">
        <w:rPr>
          <w:lang w:val="en-US"/>
        </w:rPr>
        <w:t>ance</w:t>
      </w:r>
      <w:r>
        <w:rPr>
          <w:lang w:val="en-US"/>
        </w:rPr>
        <w:t xml:space="preserve"> on organic materials and </w:t>
      </w:r>
      <w:r w:rsidR="002D0A8D">
        <w:rPr>
          <w:lang w:val="en-US"/>
        </w:rPr>
        <w:t xml:space="preserve">as </w:t>
      </w:r>
      <w:r>
        <w:rPr>
          <w:lang w:val="en-US"/>
        </w:rPr>
        <w:t>such the</w:t>
      </w:r>
      <w:r w:rsidR="007317E1">
        <w:rPr>
          <w:lang w:val="en-US"/>
        </w:rPr>
        <w:t xml:space="preserve"> alkaline</w:t>
      </w:r>
      <w:r>
        <w:rPr>
          <w:lang w:val="en-US"/>
        </w:rPr>
        <w:t xml:space="preserve"> </w:t>
      </w:r>
      <w:proofErr w:type="spellStart"/>
      <w:r>
        <w:rPr>
          <w:lang w:val="en-US"/>
        </w:rPr>
        <w:t>electrolyzers</w:t>
      </w:r>
      <w:proofErr w:type="spellEnd"/>
      <w:r>
        <w:rPr>
          <w:lang w:val="en-US"/>
        </w:rPr>
        <w:t xml:space="preserve"> have a longer life expectancy. </w:t>
      </w:r>
      <w:r w:rsidR="004D31F9">
        <w:rPr>
          <w:lang w:val="en-US"/>
        </w:rPr>
        <w:t xml:space="preserve">With the one plausible exception being in scenarios where energy is being produced non-stop night and day, such as in a refinery. </w:t>
      </w:r>
    </w:p>
    <w:p w14:paraId="065450A1" w14:textId="77777777" w:rsidR="008B6596" w:rsidRDefault="008B6596" w:rsidP="008B6596">
      <w:pPr>
        <w:pStyle w:val="ITStandard"/>
        <w:rPr>
          <w:iCs/>
          <w:lang w:val="en-GB"/>
        </w:rPr>
      </w:pPr>
    </w:p>
    <w:p w14:paraId="2B24A293" w14:textId="080CC866" w:rsidR="001C3A8A" w:rsidRPr="00F35ECB" w:rsidRDefault="00212810" w:rsidP="00F35ECB">
      <w:pPr>
        <w:pStyle w:val="ITStandard"/>
        <w:rPr>
          <w:lang w:val="en-US"/>
        </w:rPr>
      </w:pPr>
      <w:r>
        <w:rPr>
          <w:highlight w:val="cyan"/>
          <w:lang w:val="en-US"/>
        </w:rPr>
        <w:t>Any products that</w:t>
      </w:r>
      <w:r w:rsidRPr="00A118A6">
        <w:rPr>
          <w:highlight w:val="cyan"/>
          <w:lang w:val="en-US"/>
        </w:rPr>
        <w:t xml:space="preserve"> </w:t>
      </w:r>
      <w:r w:rsidR="002C22CD">
        <w:rPr>
          <w:lang w:val="en-US"/>
        </w:rPr>
        <w:t>Air Liquide</w:t>
      </w:r>
      <w:r w:rsidR="002C22CD">
        <w:rPr>
          <w:highlight w:val="cyan"/>
          <w:lang w:val="en-US"/>
        </w:rPr>
        <w:t xml:space="preserve"> </w:t>
      </w:r>
      <w:r>
        <w:rPr>
          <w:highlight w:val="cyan"/>
          <w:lang w:val="en-US"/>
        </w:rPr>
        <w:t>plans to develop</w:t>
      </w:r>
      <w:r w:rsidRPr="00A118A6">
        <w:rPr>
          <w:highlight w:val="cyan"/>
          <w:lang w:val="en-US"/>
        </w:rPr>
        <w:t>?</w:t>
      </w:r>
    </w:p>
    <w:p w14:paraId="0B68F3FF" w14:textId="77777777" w:rsidR="00553345" w:rsidRPr="000956E9" w:rsidRDefault="00553345" w:rsidP="00553345">
      <w:pPr>
        <w:pStyle w:val="ITberschrift111"/>
        <w:numPr>
          <w:ilvl w:val="2"/>
          <w:numId w:val="5"/>
        </w:numPr>
        <w:rPr>
          <w:lang w:val="en-GB"/>
        </w:rPr>
      </w:pPr>
      <w:bookmarkStart w:id="134" w:name="_Toc27129598"/>
      <w:bookmarkStart w:id="135" w:name="_Toc34314404"/>
      <w:r w:rsidRPr="00A16672">
        <w:rPr>
          <w:lang w:val="en-GB"/>
        </w:rPr>
        <w:t>Current Industry S</w:t>
      </w:r>
      <w:r w:rsidRPr="000956E9">
        <w:rPr>
          <w:lang w:val="en-GB"/>
        </w:rPr>
        <w:t>ector</w:t>
      </w:r>
      <w:bookmarkEnd w:id="134"/>
      <w:bookmarkEnd w:id="135"/>
    </w:p>
    <w:p w14:paraId="62176318" w14:textId="51E4AD0F" w:rsidR="0056425D" w:rsidRPr="00B459E1" w:rsidRDefault="00553345" w:rsidP="00553345">
      <w:pPr>
        <w:pStyle w:val="ITAbsatzohneNr"/>
        <w:spacing w:after="120"/>
        <w:jc w:val="both"/>
        <w:rPr>
          <w:i/>
          <w:lang w:val="en-GB"/>
        </w:rPr>
      </w:pPr>
      <w:r w:rsidRPr="00504B99">
        <w:rPr>
          <w:i/>
          <w:lang w:val="en-GB"/>
        </w:rPr>
        <w:t>Description of the market situation (EU and worldwide) in this sector (market share, competitors)</w:t>
      </w:r>
      <w:r>
        <w:rPr>
          <w:i/>
          <w:lang w:val="en-GB"/>
        </w:rPr>
        <w:t xml:space="preserve"> and recent trends / evolutions.</w:t>
      </w:r>
    </w:p>
    <w:p w14:paraId="6AFEA2BE" w14:textId="77777777" w:rsidR="00760B43" w:rsidRDefault="00760B43" w:rsidP="00B459E1">
      <w:pPr>
        <w:pStyle w:val="ITStandard"/>
        <w:rPr>
          <w:lang w:val="en-GB"/>
        </w:rPr>
      </w:pPr>
    </w:p>
    <w:p w14:paraId="7EEBFEDA" w14:textId="77777777" w:rsidR="004108F3" w:rsidRDefault="00A04FCF" w:rsidP="00BD0835">
      <w:pPr>
        <w:pStyle w:val="ITStandard"/>
        <w:rPr>
          <w:iCs/>
          <w:lang w:val="en-GB"/>
        </w:rPr>
      </w:pPr>
      <w:r>
        <w:rPr>
          <w:iCs/>
          <w:lang w:val="en-GB"/>
        </w:rPr>
        <w:t xml:space="preserve">The main method of current hydrogen production is steam methane </w:t>
      </w:r>
      <w:r w:rsidR="009A1F57">
        <w:rPr>
          <w:iCs/>
          <w:lang w:val="en-GB"/>
        </w:rPr>
        <w:t>reforming (</w:t>
      </w:r>
      <w:r>
        <w:rPr>
          <w:iCs/>
          <w:lang w:val="en-GB"/>
        </w:rPr>
        <w:t>SMR)</w:t>
      </w:r>
      <w:r w:rsidR="009A1F57">
        <w:rPr>
          <w:iCs/>
          <w:lang w:val="en-GB"/>
        </w:rPr>
        <w:t xml:space="preserve">. It accounts of 95% of hydrogen </w:t>
      </w:r>
      <w:r w:rsidR="008C15C9">
        <w:rPr>
          <w:iCs/>
          <w:lang w:val="en-GB"/>
        </w:rPr>
        <w:t xml:space="preserve">production. Its principle input is Natural Gas </w:t>
      </w:r>
      <w:r w:rsidR="00C90D5E">
        <w:rPr>
          <w:iCs/>
          <w:lang w:val="en-GB"/>
        </w:rPr>
        <w:t xml:space="preserve">and Coal, </w:t>
      </w:r>
      <w:r w:rsidR="008C15C9">
        <w:rPr>
          <w:iCs/>
          <w:lang w:val="en-GB"/>
        </w:rPr>
        <w:t xml:space="preserve">as such, it </w:t>
      </w:r>
      <w:r w:rsidR="00C90D5E">
        <w:rPr>
          <w:iCs/>
          <w:lang w:val="en-GB"/>
        </w:rPr>
        <w:t>would be considered as</w:t>
      </w:r>
      <w:r w:rsidR="008C15C9">
        <w:rPr>
          <w:iCs/>
          <w:lang w:val="en-GB"/>
        </w:rPr>
        <w:t xml:space="preserve"> “grey” energy. </w:t>
      </w:r>
      <w:r w:rsidR="00C90D5E">
        <w:rPr>
          <w:iCs/>
          <w:lang w:val="en-GB"/>
        </w:rPr>
        <w:t xml:space="preserve">It is </w:t>
      </w:r>
      <w:hyperlink r:id="rId10" w:history="1">
        <w:r w:rsidR="00C90D5E" w:rsidRPr="00C90D5E">
          <w:rPr>
            <w:rStyle w:val="Lienhypertexte"/>
            <w:iCs/>
            <w:lang w:val="en-GB"/>
          </w:rPr>
          <w:t>estimated</w:t>
        </w:r>
      </w:hyperlink>
      <w:r w:rsidR="00C90D5E">
        <w:rPr>
          <w:iCs/>
          <w:lang w:val="en-GB"/>
        </w:rPr>
        <w:t xml:space="preserve"> that hydrogen </w:t>
      </w:r>
      <w:r w:rsidR="0010645E">
        <w:rPr>
          <w:iCs/>
          <w:lang w:val="en-GB"/>
        </w:rPr>
        <w:t>usage</w:t>
      </w:r>
      <w:r w:rsidR="00C90D5E">
        <w:rPr>
          <w:iCs/>
          <w:lang w:val="en-GB"/>
        </w:rPr>
        <w:t xml:space="preserve"> is 6% of natural gas use and 2% of coal use and is thus responsible for 830 million tonnes of CO2 emissions. </w:t>
      </w:r>
    </w:p>
    <w:p w14:paraId="279D73F1" w14:textId="77777777" w:rsidR="004108F3" w:rsidRDefault="004108F3" w:rsidP="00BD0835">
      <w:pPr>
        <w:pStyle w:val="ITStandard"/>
        <w:rPr>
          <w:iCs/>
          <w:lang w:val="en-GB"/>
        </w:rPr>
      </w:pPr>
    </w:p>
    <w:p w14:paraId="366FB505" w14:textId="073F975F" w:rsidR="009A120F" w:rsidRDefault="004108F3" w:rsidP="00BD0835">
      <w:pPr>
        <w:pStyle w:val="ITStandard"/>
        <w:rPr>
          <w:iCs/>
          <w:lang w:val="en-GB"/>
        </w:rPr>
      </w:pPr>
      <w:r>
        <w:rPr>
          <w:iCs/>
          <w:lang w:val="en-GB"/>
        </w:rPr>
        <w:t>T</w:t>
      </w:r>
      <w:r w:rsidR="00366934">
        <w:rPr>
          <w:iCs/>
          <w:lang w:val="en-GB"/>
        </w:rPr>
        <w:t xml:space="preserve">he competition for the </w:t>
      </w:r>
      <w:r w:rsidR="00986E3F">
        <w:rPr>
          <w:iCs/>
          <w:lang w:val="en-GB"/>
        </w:rPr>
        <w:t xml:space="preserve">renewable </w:t>
      </w:r>
      <w:r w:rsidR="00366934">
        <w:rPr>
          <w:iCs/>
          <w:lang w:val="en-GB"/>
        </w:rPr>
        <w:t xml:space="preserve">production of hydrogen has three competing processes. </w:t>
      </w:r>
      <w:r w:rsidR="004A3590">
        <w:rPr>
          <w:iCs/>
          <w:lang w:val="en-GB"/>
        </w:rPr>
        <w:t xml:space="preserve">The competing processes are SOEC, PEM, </w:t>
      </w:r>
      <w:r w:rsidR="0039092D">
        <w:rPr>
          <w:iCs/>
          <w:lang w:val="en-GB"/>
        </w:rPr>
        <w:t>a</w:t>
      </w:r>
      <w:r w:rsidR="00E247F7">
        <w:rPr>
          <w:iCs/>
          <w:lang w:val="en-GB"/>
        </w:rPr>
        <w:t>lkaline</w:t>
      </w:r>
      <w:r w:rsidR="00546C3B">
        <w:rPr>
          <w:iCs/>
          <w:lang w:val="en-GB"/>
        </w:rPr>
        <w:t xml:space="preserve">. The latter of the three being </w:t>
      </w:r>
      <w:r w:rsidR="002C22CD">
        <w:rPr>
          <w:lang w:val="en-US"/>
        </w:rPr>
        <w:t>Air Liquide</w:t>
      </w:r>
      <w:r w:rsidR="00546C3B">
        <w:rPr>
          <w:iCs/>
          <w:lang w:val="en-GB"/>
        </w:rPr>
        <w:t xml:space="preserve">’s specialty, even though </w:t>
      </w:r>
      <w:r w:rsidR="002C22CD">
        <w:rPr>
          <w:lang w:val="en-US"/>
        </w:rPr>
        <w:t>Air Liquide</w:t>
      </w:r>
      <w:r w:rsidR="002C22CD">
        <w:rPr>
          <w:iCs/>
          <w:lang w:val="en-GB"/>
        </w:rPr>
        <w:t xml:space="preserve"> </w:t>
      </w:r>
      <w:r w:rsidR="00546C3B">
        <w:rPr>
          <w:iCs/>
          <w:lang w:val="en-GB"/>
        </w:rPr>
        <w:t>has also undertaken research in PEM. In general Alkaline is currently the most ef</w:t>
      </w:r>
      <w:r w:rsidR="004B13EC">
        <w:rPr>
          <w:iCs/>
          <w:lang w:val="en-GB"/>
        </w:rPr>
        <w:t xml:space="preserve">ficient method of producing but numerous market players are positioning themselves to potentially take advantage of predicted lower PEM costs. </w:t>
      </w:r>
      <w:r w:rsidR="0043235F">
        <w:rPr>
          <w:iCs/>
          <w:lang w:val="en-GB"/>
        </w:rPr>
        <w:t xml:space="preserve">Specifically </w:t>
      </w:r>
      <w:proofErr w:type="spellStart"/>
      <w:r w:rsidR="0043235F">
        <w:rPr>
          <w:iCs/>
          <w:lang w:val="en-GB"/>
        </w:rPr>
        <w:t>Hydrogenics</w:t>
      </w:r>
      <w:proofErr w:type="spellEnd"/>
      <w:r w:rsidR="0043235F">
        <w:rPr>
          <w:iCs/>
          <w:lang w:val="en-GB"/>
        </w:rPr>
        <w:t xml:space="preserve"> and NEL </w:t>
      </w:r>
      <w:proofErr w:type="gramStart"/>
      <w:r w:rsidR="0043235F">
        <w:rPr>
          <w:iCs/>
          <w:lang w:val="en-GB"/>
        </w:rPr>
        <w:t>ASA,</w:t>
      </w:r>
      <w:proofErr w:type="gramEnd"/>
      <w:r w:rsidR="0043235F">
        <w:rPr>
          <w:iCs/>
          <w:lang w:val="en-GB"/>
        </w:rPr>
        <w:t xml:space="preserve"> have been developing both technologies, with the former putting increasing</w:t>
      </w:r>
      <w:r w:rsidR="00EC1D45">
        <w:rPr>
          <w:iCs/>
          <w:lang w:val="en-GB"/>
        </w:rPr>
        <w:t>ly</w:t>
      </w:r>
      <w:r w:rsidR="0043235F">
        <w:rPr>
          <w:iCs/>
          <w:lang w:val="en-GB"/>
        </w:rPr>
        <w:t xml:space="preserve"> </w:t>
      </w:r>
      <w:r w:rsidR="00EC1D45">
        <w:rPr>
          <w:iCs/>
          <w:lang w:val="en-GB"/>
        </w:rPr>
        <w:t xml:space="preserve">higher </w:t>
      </w:r>
      <w:r w:rsidR="0043235F">
        <w:rPr>
          <w:iCs/>
          <w:lang w:val="en-GB"/>
        </w:rPr>
        <w:t>emphasis on</w:t>
      </w:r>
      <w:r w:rsidR="00EC1D45">
        <w:rPr>
          <w:iCs/>
          <w:lang w:val="en-GB"/>
        </w:rPr>
        <w:t xml:space="preserve"> PEM technologies. </w:t>
      </w:r>
    </w:p>
    <w:p w14:paraId="324E514B" w14:textId="77777777" w:rsidR="009A120F" w:rsidRDefault="009A120F" w:rsidP="00BD0835">
      <w:pPr>
        <w:pStyle w:val="ITStandard"/>
        <w:rPr>
          <w:iCs/>
          <w:lang w:val="en-GB"/>
        </w:rPr>
      </w:pPr>
    </w:p>
    <w:p w14:paraId="627B60CC" w14:textId="32CA21C6" w:rsidR="00FC5B91" w:rsidRDefault="009A120F" w:rsidP="00BD0835">
      <w:pPr>
        <w:pStyle w:val="ITStandard"/>
        <w:rPr>
          <w:iCs/>
          <w:lang w:val="en-GB"/>
        </w:rPr>
      </w:pPr>
      <w:r>
        <w:rPr>
          <w:iCs/>
          <w:lang w:val="en-GB"/>
        </w:rPr>
        <w:lastRenderedPageBreak/>
        <w:t xml:space="preserve">The large market players who are competing directly with </w:t>
      </w:r>
      <w:r w:rsidR="002C22CD">
        <w:rPr>
          <w:lang w:val="en-US"/>
        </w:rPr>
        <w:t>Air Liquide</w:t>
      </w:r>
      <w:r w:rsidR="002C22CD">
        <w:rPr>
          <w:iCs/>
          <w:lang w:val="en-GB"/>
        </w:rPr>
        <w:t xml:space="preserve"> </w:t>
      </w:r>
      <w:r>
        <w:rPr>
          <w:iCs/>
          <w:lang w:val="en-GB"/>
        </w:rPr>
        <w:t xml:space="preserve">on alkaline electrolysis are </w:t>
      </w:r>
      <w:proofErr w:type="spellStart"/>
      <w:r>
        <w:rPr>
          <w:iCs/>
          <w:lang w:val="en-GB"/>
        </w:rPr>
        <w:t>Thyssenkrupp</w:t>
      </w:r>
      <w:proofErr w:type="spellEnd"/>
      <w:r>
        <w:rPr>
          <w:iCs/>
          <w:lang w:val="en-GB"/>
        </w:rPr>
        <w:t xml:space="preserve">, CMI energy, and Hydrogen Pro, with the latter two having significant parts of their electrolysis imported from China. </w:t>
      </w:r>
      <w:r w:rsidR="00FC5B91">
        <w:rPr>
          <w:iCs/>
          <w:lang w:val="en-GB"/>
        </w:rPr>
        <w:t xml:space="preserve">The PEM players are Siemens, </w:t>
      </w:r>
      <w:proofErr w:type="spellStart"/>
      <w:r w:rsidR="00FC5B91">
        <w:rPr>
          <w:iCs/>
          <w:lang w:val="en-GB"/>
        </w:rPr>
        <w:t>Areva</w:t>
      </w:r>
      <w:proofErr w:type="spellEnd"/>
      <w:r w:rsidR="00FC5B91">
        <w:rPr>
          <w:iCs/>
          <w:lang w:val="en-GB"/>
        </w:rPr>
        <w:t xml:space="preserve"> H2gen and ITM Linde. </w:t>
      </w:r>
      <w:r w:rsidR="00671A4A">
        <w:rPr>
          <w:iCs/>
          <w:lang w:val="en-GB"/>
        </w:rPr>
        <w:t xml:space="preserve">Finally only one major player is currently invested in </w:t>
      </w:r>
      <w:r w:rsidR="00AD24CB">
        <w:rPr>
          <w:iCs/>
          <w:lang w:val="en-GB"/>
        </w:rPr>
        <w:t xml:space="preserve">  </w:t>
      </w:r>
      <w:r w:rsidR="00671A4A">
        <w:rPr>
          <w:iCs/>
          <w:lang w:val="en-GB"/>
        </w:rPr>
        <w:t xml:space="preserve"> technology, Siemens. </w:t>
      </w:r>
    </w:p>
    <w:p w14:paraId="0EA9D5A7" w14:textId="77777777" w:rsidR="004849D1" w:rsidRDefault="004849D1" w:rsidP="00BD0835">
      <w:pPr>
        <w:pStyle w:val="ITStandard"/>
        <w:rPr>
          <w:iCs/>
          <w:lang w:val="en-GB"/>
        </w:rPr>
      </w:pPr>
    </w:p>
    <w:p w14:paraId="2476105B" w14:textId="77777777" w:rsidR="004849D1" w:rsidRPr="00BD0835" w:rsidRDefault="004849D1" w:rsidP="00BD0835">
      <w:pPr>
        <w:pStyle w:val="ITStandard"/>
        <w:rPr>
          <w:iCs/>
          <w:lang w:val="en-GB"/>
        </w:rPr>
      </w:pPr>
    </w:p>
    <w:p w14:paraId="4A47C9A1" w14:textId="77777777" w:rsidR="00553345" w:rsidRPr="00504B99" w:rsidRDefault="00553345" w:rsidP="00553345">
      <w:pPr>
        <w:pStyle w:val="ITberschrift111"/>
        <w:numPr>
          <w:ilvl w:val="2"/>
          <w:numId w:val="5"/>
        </w:numPr>
        <w:rPr>
          <w:lang w:val="en-GB"/>
        </w:rPr>
      </w:pPr>
      <w:bookmarkStart w:id="136" w:name="_Toc27129599"/>
      <w:bookmarkStart w:id="137" w:name="_Toc34314405"/>
      <w:r w:rsidRPr="00504B99">
        <w:rPr>
          <w:lang w:val="en-GB"/>
        </w:rPr>
        <w:t xml:space="preserve">Market Situation / Share </w:t>
      </w:r>
      <w:r>
        <w:rPr>
          <w:lang w:val="en-GB"/>
        </w:rPr>
        <w:t xml:space="preserve">today and </w:t>
      </w:r>
      <w:r w:rsidRPr="00504B99">
        <w:rPr>
          <w:lang w:val="en-GB"/>
        </w:rPr>
        <w:t>after IPCEI</w:t>
      </w:r>
      <w:bookmarkEnd w:id="136"/>
      <w:bookmarkEnd w:id="137"/>
    </w:p>
    <w:p w14:paraId="3F0EF42A" w14:textId="77777777" w:rsidR="00553345" w:rsidRDefault="00553345" w:rsidP="00553345">
      <w:pPr>
        <w:pStyle w:val="ITAbsatzohneNr"/>
        <w:spacing w:after="120"/>
        <w:jc w:val="both"/>
        <w:rPr>
          <w:i/>
          <w:lang w:val="en-GB"/>
        </w:rPr>
      </w:pPr>
      <w:r w:rsidRPr="00504B99">
        <w:rPr>
          <w:i/>
          <w:lang w:val="en-GB"/>
        </w:rPr>
        <w:t>Estimat</w:t>
      </w:r>
      <w:r>
        <w:rPr>
          <w:i/>
          <w:lang w:val="en-GB"/>
        </w:rPr>
        <w:t>e your</w:t>
      </w:r>
      <w:r w:rsidRPr="00504B99">
        <w:rPr>
          <w:i/>
          <w:lang w:val="en-GB"/>
        </w:rPr>
        <w:t xml:space="preserve"> market situation / share (EU and worldwide) </w:t>
      </w:r>
      <w:r>
        <w:rPr>
          <w:i/>
          <w:lang w:val="en-GB"/>
        </w:rPr>
        <w:t xml:space="preserve">and your competitors’ </w:t>
      </w:r>
      <w:r w:rsidRPr="00504B99">
        <w:rPr>
          <w:i/>
          <w:lang w:val="en-GB"/>
        </w:rPr>
        <w:t xml:space="preserve">market situation / share (EU and worldwide) </w:t>
      </w:r>
      <w:r>
        <w:rPr>
          <w:i/>
          <w:lang w:val="en-GB"/>
        </w:rPr>
        <w:t xml:space="preserve">today and </w:t>
      </w:r>
      <w:r w:rsidRPr="00504B99">
        <w:rPr>
          <w:i/>
          <w:lang w:val="en-GB"/>
        </w:rPr>
        <w:t xml:space="preserve">after the project will have been finished </w:t>
      </w:r>
      <w:r>
        <w:rPr>
          <w:i/>
          <w:lang w:val="en-GB"/>
        </w:rPr>
        <w:t xml:space="preserve">in a nominal scenario of </w:t>
      </w:r>
      <w:r w:rsidRPr="00504B99">
        <w:rPr>
          <w:i/>
          <w:lang w:val="en-GB"/>
        </w:rPr>
        <w:t>success.</w:t>
      </w:r>
    </w:p>
    <w:p w14:paraId="29F2DCB3" w14:textId="4C9182D8" w:rsidR="002E5FBD" w:rsidRDefault="002C22CD" w:rsidP="00036219">
      <w:pPr>
        <w:pStyle w:val="ITStandard"/>
        <w:rPr>
          <w:lang w:val="en-US"/>
        </w:rPr>
      </w:pPr>
      <w:r>
        <w:rPr>
          <w:lang w:val="en-US"/>
        </w:rPr>
        <w:t>Air Liquide</w:t>
      </w:r>
      <w:r>
        <w:rPr>
          <w:i/>
          <w:lang w:val="en-GB"/>
        </w:rPr>
        <w:t xml:space="preserve"> </w:t>
      </w:r>
      <w:r w:rsidR="002E5FBD">
        <w:rPr>
          <w:i/>
          <w:lang w:val="en-GB"/>
        </w:rPr>
        <w:t>current market share is small and practically non-</w:t>
      </w:r>
      <w:r w:rsidR="00036219">
        <w:rPr>
          <w:i/>
          <w:lang w:val="en-GB"/>
        </w:rPr>
        <w:t>existent</w:t>
      </w:r>
      <w:r w:rsidR="002E5FBD">
        <w:rPr>
          <w:i/>
          <w:lang w:val="en-GB"/>
        </w:rPr>
        <w:t xml:space="preserve">. </w:t>
      </w:r>
      <w:r>
        <w:rPr>
          <w:lang w:val="en-US"/>
        </w:rPr>
        <w:t>Air Liquide</w:t>
      </w:r>
      <w:r>
        <w:rPr>
          <w:lang w:val="en-US"/>
        </w:rPr>
        <w:t xml:space="preserve"> </w:t>
      </w:r>
      <w:r w:rsidR="002E5FBD">
        <w:rPr>
          <w:lang w:val="en-US"/>
        </w:rPr>
        <w:t xml:space="preserve">is a small start-up whose only facility is in Italy where it produces </w:t>
      </w:r>
      <w:proofErr w:type="gramStart"/>
      <w:r w:rsidR="002E5FBD" w:rsidRPr="001C3A8A">
        <w:rPr>
          <w:highlight w:val="cyan"/>
          <w:lang w:val="en-US"/>
        </w:rPr>
        <w:t>What</w:t>
      </w:r>
      <w:proofErr w:type="gramEnd"/>
      <w:r w:rsidR="002E5FBD" w:rsidRPr="001C3A8A">
        <w:rPr>
          <w:highlight w:val="cyan"/>
          <w:lang w:val="en-US"/>
        </w:rPr>
        <w:t xml:space="preserve"> and what volume</w:t>
      </w:r>
      <w:r w:rsidR="004A7B25">
        <w:rPr>
          <w:highlight w:val="cyan"/>
          <w:lang w:val="en-US"/>
        </w:rPr>
        <w:t xml:space="preserve"> and market share currently</w:t>
      </w:r>
      <w:r w:rsidR="002E5FBD" w:rsidRPr="001C3A8A">
        <w:rPr>
          <w:highlight w:val="cyan"/>
          <w:lang w:val="en-US"/>
        </w:rPr>
        <w:t>?</w:t>
      </w:r>
      <w:r w:rsidR="002E5FBD">
        <w:rPr>
          <w:lang w:val="en-US"/>
        </w:rPr>
        <w:t xml:space="preserve"> </w:t>
      </w:r>
      <w:r w:rsidR="002E5FBD" w:rsidRPr="00580401">
        <w:rPr>
          <w:lang w:val="en-US"/>
        </w:rPr>
        <w:t xml:space="preserve"> </w:t>
      </w:r>
      <w:r w:rsidR="002E5FBD">
        <w:rPr>
          <w:lang w:val="en-US"/>
        </w:rPr>
        <w:t xml:space="preserve">At this rate </w:t>
      </w:r>
      <w:r>
        <w:rPr>
          <w:lang w:val="en-US"/>
        </w:rPr>
        <w:t>Air Liquide</w:t>
      </w:r>
      <w:r>
        <w:rPr>
          <w:lang w:val="en-US"/>
        </w:rPr>
        <w:t xml:space="preserve">’s </w:t>
      </w:r>
      <w:r w:rsidR="002E5FBD">
        <w:rPr>
          <w:lang w:val="en-US"/>
        </w:rPr>
        <w:t xml:space="preserve">future market share will not represent an important share. </w:t>
      </w:r>
    </w:p>
    <w:p w14:paraId="2BC56203" w14:textId="55AEFD7E" w:rsidR="002E5FBD" w:rsidRDefault="002E5FBD" w:rsidP="00036219">
      <w:pPr>
        <w:pStyle w:val="ITStandard"/>
        <w:ind w:firstLine="708"/>
        <w:rPr>
          <w:i/>
          <w:lang w:val="en-GB"/>
        </w:rPr>
      </w:pPr>
      <w:r>
        <w:rPr>
          <w:lang w:val="en-US"/>
        </w:rPr>
        <w:t xml:space="preserve">After the IPCEI, </w:t>
      </w:r>
      <w:r w:rsidR="002C22CD">
        <w:rPr>
          <w:lang w:val="en-US"/>
        </w:rPr>
        <w:t>Air Liquide</w:t>
      </w:r>
      <w:r w:rsidR="002C22CD">
        <w:rPr>
          <w:lang w:val="en-US"/>
        </w:rPr>
        <w:t xml:space="preserve"> </w:t>
      </w:r>
      <w:r>
        <w:rPr>
          <w:lang w:val="en-US"/>
        </w:rPr>
        <w:t xml:space="preserve">intends to build capacity of X </w:t>
      </w:r>
      <w:proofErr w:type="spellStart"/>
      <w:r>
        <w:rPr>
          <w:lang w:val="en-US"/>
        </w:rPr>
        <w:t>tonnes</w:t>
      </w:r>
      <w:proofErr w:type="spellEnd"/>
      <w:r w:rsidRPr="002E5FBD">
        <w:rPr>
          <w:highlight w:val="cyan"/>
          <w:lang w:val="en-US"/>
        </w:rPr>
        <w:t xml:space="preserve"> </w:t>
      </w:r>
      <w:r>
        <w:rPr>
          <w:highlight w:val="cyan"/>
          <w:lang w:val="en-US"/>
        </w:rPr>
        <w:t>(</w:t>
      </w:r>
      <w:r w:rsidRPr="008C15C9">
        <w:rPr>
          <w:highlight w:val="cyan"/>
          <w:lang w:val="en-US"/>
        </w:rPr>
        <w:t>build capacit</w:t>
      </w:r>
      <w:r>
        <w:rPr>
          <w:highlight w:val="cyan"/>
          <w:lang w:val="en-US"/>
        </w:rPr>
        <w:t xml:space="preserve">y of how many </w:t>
      </w:r>
      <w:proofErr w:type="spellStart"/>
      <w:r>
        <w:rPr>
          <w:highlight w:val="cyan"/>
          <w:lang w:val="en-US"/>
        </w:rPr>
        <w:t>tonnes</w:t>
      </w:r>
      <w:proofErr w:type="spellEnd"/>
      <w:r w:rsidR="0010645E">
        <w:rPr>
          <w:highlight w:val="cyan"/>
          <w:lang w:val="en-US"/>
        </w:rPr>
        <w:t xml:space="preserve"> 40tonnes</w:t>
      </w:r>
      <w:proofErr w:type="gramStart"/>
      <w:r w:rsidR="0010645E">
        <w:rPr>
          <w:highlight w:val="cyan"/>
          <w:lang w:val="en-US"/>
        </w:rPr>
        <w:t>?</w:t>
      </w:r>
      <w:r>
        <w:rPr>
          <w:highlight w:val="cyan"/>
          <w:lang w:val="en-US"/>
        </w:rPr>
        <w:t>?</w:t>
      </w:r>
      <w:r>
        <w:rPr>
          <w:lang w:val="en-US"/>
        </w:rPr>
        <w:t>.</w:t>
      </w:r>
      <w:proofErr w:type="gramEnd"/>
      <w:r>
        <w:rPr>
          <w:lang w:val="en-US"/>
        </w:rPr>
        <w:t xml:space="preserve"> If this capacity is fully </w:t>
      </w:r>
      <w:r w:rsidR="009F4BDA">
        <w:rPr>
          <w:lang w:val="en-US"/>
        </w:rPr>
        <w:t>u</w:t>
      </w:r>
      <w:r>
        <w:rPr>
          <w:lang w:val="en-US"/>
        </w:rPr>
        <w:t xml:space="preserve">tilized, </w:t>
      </w:r>
      <w:r w:rsidR="002C22CD">
        <w:rPr>
          <w:lang w:val="en-US"/>
        </w:rPr>
        <w:t>Air Liquide</w:t>
      </w:r>
      <w:r w:rsidR="002C22CD">
        <w:rPr>
          <w:lang w:val="en-US"/>
        </w:rPr>
        <w:t xml:space="preserve"> </w:t>
      </w:r>
      <w:r>
        <w:rPr>
          <w:lang w:val="en-US"/>
        </w:rPr>
        <w:t xml:space="preserve">expects to have 15% market share of the electrolysis hydrogen market. </w:t>
      </w:r>
    </w:p>
    <w:p w14:paraId="2AC94564" w14:textId="77777777" w:rsidR="008C15C9" w:rsidRPr="00580401" w:rsidRDefault="008C15C9" w:rsidP="004A7B25">
      <w:pPr>
        <w:pStyle w:val="ITStandard"/>
        <w:rPr>
          <w:szCs w:val="22"/>
          <w:lang w:val="en-US"/>
        </w:rPr>
      </w:pPr>
    </w:p>
    <w:p w14:paraId="09AAF2C7" w14:textId="77777777" w:rsidR="006C557F" w:rsidRDefault="008C15C9" w:rsidP="006C557F">
      <w:pPr>
        <w:pStyle w:val="ITStandard"/>
        <w:rPr>
          <w:szCs w:val="22"/>
          <w:lang w:val="en-US"/>
        </w:rPr>
      </w:pPr>
      <w:r w:rsidRPr="00580401">
        <w:rPr>
          <w:szCs w:val="22"/>
          <w:lang w:val="en-US"/>
        </w:rPr>
        <w:t xml:space="preserve">Moreover, according to </w:t>
      </w:r>
      <w:r w:rsidR="0046139C">
        <w:rPr>
          <w:szCs w:val="22"/>
          <w:lang w:val="en-US"/>
        </w:rPr>
        <w:t xml:space="preserve">reports the size of the hydrogen energy market will be of 40MW a year and still set to increase in large quantities, entailing that there will be ample room for growth in the future. </w:t>
      </w:r>
    </w:p>
    <w:p w14:paraId="22BE2FEE" w14:textId="77777777" w:rsidR="006C557F" w:rsidRDefault="006C557F" w:rsidP="006C557F">
      <w:pPr>
        <w:pStyle w:val="ITStandard"/>
        <w:rPr>
          <w:szCs w:val="22"/>
          <w:lang w:val="en-US"/>
        </w:rPr>
      </w:pPr>
    </w:p>
    <w:p w14:paraId="1AE91898" w14:textId="65D85239" w:rsidR="008C15C9" w:rsidRPr="00504B99" w:rsidRDefault="008C15C9" w:rsidP="006C557F">
      <w:pPr>
        <w:pStyle w:val="ITStandard"/>
        <w:rPr>
          <w:i/>
          <w:lang w:val="en-GB"/>
        </w:rPr>
      </w:pPr>
      <w:r w:rsidRPr="00580401">
        <w:rPr>
          <w:szCs w:val="22"/>
          <w:lang w:val="en-US"/>
        </w:rPr>
        <w:t xml:space="preserve">For all the above-mentioned reasons, the French State aid to </w:t>
      </w:r>
      <w:r w:rsidR="002C22CD">
        <w:rPr>
          <w:lang w:val="en-US"/>
        </w:rPr>
        <w:t>Air Liquide</w:t>
      </w:r>
      <w:r w:rsidR="002C22CD" w:rsidRPr="00580401">
        <w:rPr>
          <w:szCs w:val="22"/>
          <w:lang w:val="en-US"/>
        </w:rPr>
        <w:t xml:space="preserve"> </w:t>
      </w:r>
      <w:r w:rsidRPr="00580401">
        <w:rPr>
          <w:szCs w:val="22"/>
          <w:lang w:val="en-US"/>
        </w:rPr>
        <w:t xml:space="preserve">for the IPCEI on </w:t>
      </w:r>
      <w:r w:rsidR="00C56F99">
        <w:rPr>
          <w:szCs w:val="22"/>
          <w:lang w:val="en-US"/>
        </w:rPr>
        <w:t>Hydrogen</w:t>
      </w:r>
      <w:r w:rsidRPr="00580401">
        <w:rPr>
          <w:szCs w:val="22"/>
          <w:lang w:val="en-US"/>
        </w:rPr>
        <w:t xml:space="preserve"> is highly unlikely to deter the company’s competitors’ investments in R&amp;D and FID to develop competing technologies.</w:t>
      </w:r>
    </w:p>
    <w:p w14:paraId="3BB9BE75" w14:textId="77777777" w:rsidR="00553345" w:rsidRDefault="00553345" w:rsidP="00553345">
      <w:pPr>
        <w:pStyle w:val="ITberschrift11"/>
        <w:numPr>
          <w:ilvl w:val="1"/>
          <w:numId w:val="5"/>
        </w:numPr>
        <w:rPr>
          <w:lang w:val="en-GB"/>
        </w:rPr>
      </w:pPr>
      <w:bookmarkStart w:id="138" w:name="_Toc27129600"/>
      <w:bookmarkStart w:id="139" w:name="_Toc34314406"/>
      <w:r>
        <w:rPr>
          <w:lang w:val="en-GB"/>
        </w:rPr>
        <w:t>No strengthening or creation of market power</w:t>
      </w:r>
      <w:bookmarkEnd w:id="138"/>
      <w:bookmarkEnd w:id="139"/>
    </w:p>
    <w:p w14:paraId="78DAD2E2" w14:textId="4F821ED5" w:rsidR="004F489A" w:rsidRDefault="007315AC" w:rsidP="00647CD3">
      <w:pPr>
        <w:pStyle w:val="ITStandard"/>
        <w:rPr>
          <w:lang w:val="en-GB"/>
        </w:rPr>
      </w:pPr>
      <w:r>
        <w:rPr>
          <w:lang w:val="en-GB"/>
        </w:rPr>
        <w:t xml:space="preserve">On the selling side of Hydrogen, </w:t>
      </w:r>
      <w:r w:rsidR="002C22CD">
        <w:rPr>
          <w:lang w:val="en-US"/>
        </w:rPr>
        <w:t>Air Liquide</w:t>
      </w:r>
      <w:r w:rsidR="002C22CD">
        <w:rPr>
          <w:lang w:val="en-GB"/>
        </w:rPr>
        <w:t xml:space="preserve"> </w:t>
      </w:r>
      <w:r>
        <w:rPr>
          <w:lang w:val="en-GB"/>
        </w:rPr>
        <w:t xml:space="preserve">will have strong </w:t>
      </w:r>
      <w:proofErr w:type="spellStart"/>
      <w:r>
        <w:rPr>
          <w:lang w:val="en-GB"/>
        </w:rPr>
        <w:t>Euopean</w:t>
      </w:r>
      <w:proofErr w:type="spellEnd"/>
      <w:r>
        <w:rPr>
          <w:lang w:val="en-GB"/>
        </w:rPr>
        <w:t xml:space="preserve"> competitors such as </w:t>
      </w:r>
      <w:proofErr w:type="spellStart"/>
      <w:r w:rsidR="004F489A">
        <w:rPr>
          <w:lang w:val="en-GB"/>
        </w:rPr>
        <w:t>Thyssenkrup</w:t>
      </w:r>
      <w:proofErr w:type="spellEnd"/>
      <w:r>
        <w:rPr>
          <w:lang w:val="en-GB"/>
        </w:rPr>
        <w:t xml:space="preserve"> which will not benefit from </w:t>
      </w:r>
      <w:r w:rsidR="002C22CD">
        <w:rPr>
          <w:lang w:val="en-US"/>
        </w:rPr>
        <w:t>Air Liquide</w:t>
      </w:r>
      <w:r w:rsidR="002C22CD">
        <w:rPr>
          <w:lang w:val="en-GB"/>
        </w:rPr>
        <w:t xml:space="preserve"> </w:t>
      </w:r>
      <w:r>
        <w:rPr>
          <w:lang w:val="en-GB"/>
        </w:rPr>
        <w:t>competition</w:t>
      </w:r>
      <w:r w:rsidR="00485C57">
        <w:rPr>
          <w:lang w:val="en-GB"/>
        </w:rPr>
        <w:t xml:space="preserve">, indeed there is unlikely to be much effect on market power since </w:t>
      </w:r>
      <w:r w:rsidR="002C22CD">
        <w:rPr>
          <w:lang w:val="en-US"/>
        </w:rPr>
        <w:t>Air Liquide</w:t>
      </w:r>
      <w:r w:rsidR="002C22CD">
        <w:rPr>
          <w:lang w:val="en-GB"/>
        </w:rPr>
        <w:t xml:space="preserve"> </w:t>
      </w:r>
      <w:r w:rsidR="00485C57">
        <w:rPr>
          <w:lang w:val="en-GB"/>
        </w:rPr>
        <w:t xml:space="preserve">envisages </w:t>
      </w:r>
      <w:r w:rsidR="00EC2E23">
        <w:rPr>
          <w:lang w:val="en-GB"/>
        </w:rPr>
        <w:t>only</w:t>
      </w:r>
      <w:r w:rsidR="00485C57">
        <w:rPr>
          <w:lang w:val="en-GB"/>
        </w:rPr>
        <w:t xml:space="preserve"> 15% market share</w:t>
      </w:r>
      <w:r>
        <w:rPr>
          <w:lang w:val="en-GB"/>
        </w:rPr>
        <w:t xml:space="preserve">. Indeed, a stronger presence for </w:t>
      </w:r>
      <w:r w:rsidR="002C22CD">
        <w:rPr>
          <w:lang w:val="en-US"/>
        </w:rPr>
        <w:t>Air Liquide</w:t>
      </w:r>
      <w:r w:rsidR="002C22CD">
        <w:rPr>
          <w:lang w:val="en-GB"/>
        </w:rPr>
        <w:t xml:space="preserve"> </w:t>
      </w:r>
      <w:r>
        <w:rPr>
          <w:lang w:val="en-GB"/>
        </w:rPr>
        <w:t xml:space="preserve">is likely to reduce the market power of existing larger firms. </w:t>
      </w:r>
    </w:p>
    <w:p w14:paraId="36E289DB" w14:textId="77777777" w:rsidR="007315AC" w:rsidRDefault="007315AC" w:rsidP="00647CD3">
      <w:pPr>
        <w:pStyle w:val="ITStandard"/>
        <w:rPr>
          <w:lang w:val="en-GB"/>
        </w:rPr>
      </w:pPr>
    </w:p>
    <w:p w14:paraId="1143AB90" w14:textId="122ED747" w:rsidR="00E17E49" w:rsidRDefault="007315AC" w:rsidP="00647CD3">
      <w:pPr>
        <w:pStyle w:val="ITStandard"/>
        <w:rPr>
          <w:lang w:val="en-GB"/>
        </w:rPr>
      </w:pPr>
      <w:r>
        <w:rPr>
          <w:lang w:val="en-GB"/>
        </w:rPr>
        <w:t xml:space="preserve">On the </w:t>
      </w:r>
      <w:r w:rsidR="00485C57">
        <w:rPr>
          <w:lang w:val="en-GB"/>
        </w:rPr>
        <w:t>buyer’s</w:t>
      </w:r>
      <w:r>
        <w:rPr>
          <w:lang w:val="en-GB"/>
        </w:rPr>
        <w:t xml:space="preserve"> side, </w:t>
      </w:r>
      <w:r w:rsidR="002C22CD">
        <w:rPr>
          <w:lang w:val="en-US"/>
        </w:rPr>
        <w:t>Air Liquide</w:t>
      </w:r>
      <w:r w:rsidR="002C22CD">
        <w:rPr>
          <w:lang w:val="en-GB"/>
        </w:rPr>
        <w:t xml:space="preserve"> </w:t>
      </w:r>
      <w:r>
        <w:rPr>
          <w:lang w:val="en-GB"/>
        </w:rPr>
        <w:t xml:space="preserve">will have to the solutions to large energy industrial and </w:t>
      </w:r>
      <w:r w:rsidR="00FA1C17">
        <w:rPr>
          <w:lang w:val="en-GB"/>
        </w:rPr>
        <w:t>commercial</w:t>
      </w:r>
      <w:r>
        <w:rPr>
          <w:lang w:val="en-GB"/>
        </w:rPr>
        <w:t xml:space="preserve"> </w:t>
      </w:r>
      <w:r w:rsidR="00FA1C17">
        <w:rPr>
          <w:lang w:val="en-GB"/>
        </w:rPr>
        <w:t>energy</w:t>
      </w:r>
      <w:r>
        <w:rPr>
          <w:lang w:val="en-GB"/>
        </w:rPr>
        <w:t xml:space="preserve"> suppliers such as </w:t>
      </w:r>
      <w:proofErr w:type="spellStart"/>
      <w:r>
        <w:rPr>
          <w:lang w:val="en-GB"/>
        </w:rPr>
        <w:t>Engie</w:t>
      </w:r>
      <w:proofErr w:type="spellEnd"/>
      <w:r>
        <w:rPr>
          <w:lang w:val="en-GB"/>
        </w:rPr>
        <w:t xml:space="preserve">, EDF and </w:t>
      </w:r>
      <w:proofErr w:type="spellStart"/>
      <w:r>
        <w:rPr>
          <w:lang w:val="en-GB"/>
        </w:rPr>
        <w:t>Vattenfall</w:t>
      </w:r>
      <w:proofErr w:type="spellEnd"/>
      <w:r>
        <w:rPr>
          <w:lang w:val="en-GB"/>
        </w:rPr>
        <w:t>. This will mean that there will not be much scope for the supply side to increase its market power.</w:t>
      </w:r>
    </w:p>
    <w:p w14:paraId="16E0E36F" w14:textId="77777777" w:rsidR="002E5FBD" w:rsidRDefault="002E5FBD" w:rsidP="00647CD3">
      <w:pPr>
        <w:pStyle w:val="ITStandard"/>
        <w:rPr>
          <w:lang w:val="en-GB"/>
        </w:rPr>
      </w:pPr>
    </w:p>
    <w:p w14:paraId="2B60FD39" w14:textId="1C0B6698" w:rsidR="002E5FBD" w:rsidRPr="00580401" w:rsidRDefault="002C22CD" w:rsidP="00647CD3">
      <w:pPr>
        <w:pStyle w:val="ITStandard"/>
        <w:rPr>
          <w:szCs w:val="22"/>
          <w:lang w:val="en-US"/>
        </w:rPr>
      </w:pPr>
      <w:r>
        <w:rPr>
          <w:lang w:val="en-US"/>
        </w:rPr>
        <w:t>Air Liquide</w:t>
      </w:r>
      <w:r w:rsidRPr="00580401">
        <w:rPr>
          <w:szCs w:val="22"/>
          <w:lang w:val="en-US"/>
        </w:rPr>
        <w:t xml:space="preserve"> </w:t>
      </w:r>
      <w:r w:rsidR="002E5FBD" w:rsidRPr="00580401">
        <w:rPr>
          <w:szCs w:val="22"/>
          <w:lang w:val="en-US"/>
        </w:rPr>
        <w:t xml:space="preserve">actual and future market position, the presence of very strong established competitors, the anticipated growth of the market and the strong buying power of its future customers make it reasonable to assume that the State aid from France to the company will not create nor strengthen any market power. As a new entrant, </w:t>
      </w:r>
      <w:r>
        <w:rPr>
          <w:lang w:val="en-US"/>
        </w:rPr>
        <w:t>Air Liquide</w:t>
      </w:r>
      <w:r w:rsidRPr="00580401">
        <w:rPr>
          <w:szCs w:val="22"/>
          <w:lang w:val="en-US"/>
        </w:rPr>
        <w:t xml:space="preserve"> </w:t>
      </w:r>
      <w:r w:rsidR="002E5FBD" w:rsidRPr="00580401">
        <w:rPr>
          <w:szCs w:val="22"/>
          <w:lang w:val="en-US"/>
        </w:rPr>
        <w:t xml:space="preserve">will rather positively affect the competition at a European level by weakening the market concentration and providing </w:t>
      </w:r>
      <w:r w:rsidR="004B1CB0">
        <w:rPr>
          <w:szCs w:val="22"/>
          <w:lang w:val="en-US"/>
        </w:rPr>
        <w:t xml:space="preserve">an alternative to the currently </w:t>
      </w:r>
      <w:r w:rsidR="002E5FBD" w:rsidRPr="002E5FBD">
        <w:rPr>
          <w:szCs w:val="22"/>
          <w:highlight w:val="cyan"/>
          <w:lang w:val="en-US"/>
        </w:rPr>
        <w:t>Asian-</w:t>
      </w:r>
      <w:proofErr w:type="spellStart"/>
      <w:r w:rsidR="002E5FBD" w:rsidRPr="002E5FBD">
        <w:rPr>
          <w:szCs w:val="22"/>
          <w:highlight w:val="cyan"/>
          <w:lang w:val="en-US"/>
        </w:rPr>
        <w:t>dependant</w:t>
      </w:r>
      <w:proofErr w:type="spellEnd"/>
      <w:r w:rsidR="002E5FBD" w:rsidRPr="002E5FBD">
        <w:rPr>
          <w:szCs w:val="22"/>
          <w:highlight w:val="cyan"/>
          <w:lang w:val="en-US"/>
        </w:rPr>
        <w:t xml:space="preserve"> European Hydrogen manufacturers.</w:t>
      </w:r>
    </w:p>
    <w:p w14:paraId="4C81D1F8" w14:textId="77777777" w:rsidR="002E5FBD" w:rsidRPr="002E5FBD" w:rsidRDefault="002E5FBD" w:rsidP="007315AC">
      <w:pPr>
        <w:pStyle w:val="ITAbsatzohneNr"/>
        <w:rPr>
          <w:lang w:val="en-US"/>
        </w:rPr>
      </w:pPr>
    </w:p>
    <w:p w14:paraId="5FCC681E" w14:textId="77777777" w:rsidR="00553345" w:rsidRDefault="00553345" w:rsidP="00553345">
      <w:pPr>
        <w:pStyle w:val="ITberschrift11"/>
        <w:numPr>
          <w:ilvl w:val="1"/>
          <w:numId w:val="5"/>
        </w:numPr>
        <w:rPr>
          <w:lang w:val="en-GB"/>
        </w:rPr>
      </w:pPr>
      <w:bookmarkStart w:id="140" w:name="_Toc27129601"/>
      <w:bookmarkStart w:id="141" w:name="_Toc34314407"/>
      <w:r>
        <w:rPr>
          <w:lang w:val="en-GB"/>
        </w:rPr>
        <w:lastRenderedPageBreak/>
        <w:t>Limiting distortion of dynamic incentives</w:t>
      </w:r>
      <w:bookmarkEnd w:id="140"/>
      <w:bookmarkEnd w:id="141"/>
    </w:p>
    <w:p w14:paraId="36FD671B" w14:textId="715CA769" w:rsidR="00942BEA" w:rsidRPr="00580401" w:rsidRDefault="00B9761A" w:rsidP="00B9761A">
      <w:pPr>
        <w:pStyle w:val="ITAbsatzohneNr"/>
        <w:jc w:val="both"/>
        <w:rPr>
          <w:sz w:val="22"/>
          <w:szCs w:val="22"/>
          <w:lang w:val="en-US"/>
        </w:rPr>
      </w:pPr>
      <w:r w:rsidRPr="00580401">
        <w:rPr>
          <w:sz w:val="22"/>
          <w:szCs w:val="22"/>
          <w:lang w:val="en-US"/>
        </w:rPr>
        <w:t xml:space="preserve">Being a potential new entrant in the </w:t>
      </w:r>
      <w:r>
        <w:rPr>
          <w:sz w:val="22"/>
          <w:szCs w:val="22"/>
          <w:lang w:val="en-US"/>
        </w:rPr>
        <w:t>hydrogen</w:t>
      </w:r>
      <w:r w:rsidRPr="00580401">
        <w:rPr>
          <w:sz w:val="22"/>
          <w:szCs w:val="22"/>
          <w:lang w:val="en-US"/>
        </w:rPr>
        <w:t xml:space="preserve"> market, </w:t>
      </w:r>
      <w:r w:rsidR="002C22CD">
        <w:rPr>
          <w:lang w:val="en-US"/>
        </w:rPr>
        <w:t>Air Liquide</w:t>
      </w:r>
      <w:r w:rsidR="002C22CD" w:rsidRPr="00580401">
        <w:rPr>
          <w:sz w:val="22"/>
          <w:szCs w:val="22"/>
          <w:lang w:val="en-US"/>
        </w:rPr>
        <w:t xml:space="preserve"> </w:t>
      </w:r>
      <w:r w:rsidRPr="00580401">
        <w:rPr>
          <w:sz w:val="22"/>
          <w:szCs w:val="22"/>
          <w:lang w:val="en-US"/>
        </w:rPr>
        <w:t xml:space="preserve">will have to face strong competition from well-established </w:t>
      </w:r>
      <w:r w:rsidRPr="00B9761A">
        <w:rPr>
          <w:sz w:val="22"/>
          <w:szCs w:val="22"/>
          <w:highlight w:val="yellow"/>
          <w:lang w:val="en-US"/>
        </w:rPr>
        <w:t>European/Asian/American</w:t>
      </w:r>
      <w:r w:rsidRPr="00580401">
        <w:rPr>
          <w:sz w:val="22"/>
          <w:szCs w:val="22"/>
          <w:lang w:val="en-US"/>
        </w:rPr>
        <w:t xml:space="preserve"> competitors. </w:t>
      </w:r>
      <w:r>
        <w:rPr>
          <w:sz w:val="22"/>
          <w:szCs w:val="22"/>
          <w:lang w:val="en-US"/>
        </w:rPr>
        <w:t xml:space="preserve">The </w:t>
      </w:r>
      <w:r w:rsidRPr="001A337A">
        <w:rPr>
          <w:sz w:val="22"/>
          <w:szCs w:val="22"/>
          <w:highlight w:val="cyan"/>
          <w:lang w:val="en-US"/>
        </w:rPr>
        <w:t>European</w:t>
      </w:r>
      <w:r>
        <w:rPr>
          <w:sz w:val="22"/>
          <w:szCs w:val="22"/>
          <w:lang w:val="en-US"/>
        </w:rPr>
        <w:t xml:space="preserve"> competitors are already more active and have a significant advance on </w:t>
      </w:r>
      <w:r w:rsidR="002C22CD">
        <w:rPr>
          <w:lang w:val="en-US"/>
        </w:rPr>
        <w:t>Air Liquide</w:t>
      </w:r>
      <w:r>
        <w:rPr>
          <w:sz w:val="22"/>
          <w:szCs w:val="22"/>
          <w:lang w:val="en-US"/>
        </w:rPr>
        <w:t xml:space="preserve">. </w:t>
      </w:r>
    </w:p>
    <w:p w14:paraId="6B618185" w14:textId="77777777" w:rsidR="00B9761A" w:rsidRPr="00580401" w:rsidRDefault="00B9761A" w:rsidP="00B9761A">
      <w:pPr>
        <w:pStyle w:val="ITAbsatzohneNr"/>
        <w:jc w:val="both"/>
        <w:rPr>
          <w:sz w:val="22"/>
          <w:szCs w:val="22"/>
          <w:lang w:val="en-US"/>
        </w:rPr>
      </w:pPr>
    </w:p>
    <w:p w14:paraId="7650C6F2" w14:textId="5CC7FAA1" w:rsidR="00F52AA3" w:rsidRDefault="00E013AB" w:rsidP="00E013AB">
      <w:pPr>
        <w:pStyle w:val="ITAbsatzohneNr"/>
        <w:jc w:val="both"/>
        <w:rPr>
          <w:sz w:val="22"/>
          <w:szCs w:val="22"/>
          <w:lang w:val="en-US"/>
        </w:rPr>
      </w:pPr>
      <w:r w:rsidRPr="00580401">
        <w:rPr>
          <w:sz w:val="22"/>
          <w:szCs w:val="22"/>
          <w:lang w:val="en-US"/>
        </w:rPr>
        <w:t xml:space="preserve">The State aid required by </w:t>
      </w:r>
      <w:r w:rsidR="002C22CD">
        <w:rPr>
          <w:lang w:val="en-US"/>
        </w:rPr>
        <w:t>Air Liquide</w:t>
      </w:r>
      <w:r w:rsidR="002C22CD" w:rsidRPr="00580401">
        <w:rPr>
          <w:sz w:val="22"/>
          <w:szCs w:val="22"/>
          <w:lang w:val="en-US"/>
        </w:rPr>
        <w:t xml:space="preserve"> </w:t>
      </w:r>
      <w:r w:rsidRPr="00580401">
        <w:rPr>
          <w:sz w:val="22"/>
          <w:szCs w:val="22"/>
          <w:lang w:val="en-US"/>
        </w:rPr>
        <w:t xml:space="preserve">for the IPCEI on </w:t>
      </w:r>
      <w:r w:rsidR="009E479A">
        <w:rPr>
          <w:sz w:val="22"/>
          <w:szCs w:val="22"/>
          <w:lang w:val="en-US"/>
        </w:rPr>
        <w:t>Hydrogen</w:t>
      </w:r>
      <w:r w:rsidRPr="00580401">
        <w:rPr>
          <w:sz w:val="22"/>
          <w:szCs w:val="22"/>
          <w:lang w:val="en-US"/>
        </w:rPr>
        <w:t xml:space="preserve"> amounts to </w:t>
      </w:r>
      <w:r w:rsidRPr="00643B77">
        <w:rPr>
          <w:sz w:val="22"/>
          <w:szCs w:val="22"/>
          <w:highlight w:val="yellow"/>
          <w:lang w:val="en-US"/>
        </w:rPr>
        <w:t>XX M€</w:t>
      </w:r>
      <w:r w:rsidRPr="00580401">
        <w:rPr>
          <w:sz w:val="22"/>
          <w:szCs w:val="22"/>
          <w:lang w:val="en-US"/>
        </w:rPr>
        <w:t xml:space="preserve"> per year on average (four year </w:t>
      </w:r>
      <w:r w:rsidRPr="00643B77">
        <w:rPr>
          <w:sz w:val="22"/>
          <w:szCs w:val="22"/>
          <w:highlight w:val="yellow"/>
          <w:lang w:val="en-US"/>
        </w:rPr>
        <w:t>2010-2024</w:t>
      </w:r>
      <w:r w:rsidRPr="00580401">
        <w:rPr>
          <w:sz w:val="22"/>
          <w:szCs w:val="22"/>
          <w:lang w:val="en-US"/>
        </w:rPr>
        <w:t xml:space="preserve">), that is approximately </w:t>
      </w:r>
      <w:r w:rsidRPr="0046139C">
        <w:rPr>
          <w:sz w:val="22"/>
          <w:szCs w:val="22"/>
          <w:highlight w:val="yellow"/>
          <w:lang w:val="en-US"/>
        </w:rPr>
        <w:t>XX</w:t>
      </w:r>
      <w:r w:rsidRPr="00580401">
        <w:rPr>
          <w:sz w:val="22"/>
          <w:szCs w:val="22"/>
          <w:lang w:val="en-US"/>
        </w:rPr>
        <w:t xml:space="preserve"> M$ per year. It is very small compared to the size of the market (for example, less than </w:t>
      </w:r>
      <w:r>
        <w:rPr>
          <w:sz w:val="22"/>
          <w:szCs w:val="22"/>
          <w:lang w:val="en-US"/>
        </w:rPr>
        <w:t>XX</w:t>
      </w:r>
      <w:r w:rsidRPr="00580401">
        <w:rPr>
          <w:sz w:val="22"/>
          <w:szCs w:val="22"/>
          <w:lang w:val="en-US"/>
        </w:rPr>
        <w:t xml:space="preserve"> % of the </w:t>
      </w:r>
      <w:r w:rsidRPr="0046139C">
        <w:rPr>
          <w:sz w:val="22"/>
          <w:szCs w:val="22"/>
          <w:highlight w:val="yellow"/>
          <w:lang w:val="en-US"/>
        </w:rPr>
        <w:t>2019</w:t>
      </w:r>
      <w:r w:rsidRPr="00580401">
        <w:rPr>
          <w:sz w:val="22"/>
          <w:szCs w:val="22"/>
          <w:lang w:val="en-US"/>
        </w:rPr>
        <w:t xml:space="preserve"> sales of the top </w:t>
      </w:r>
      <w:r>
        <w:rPr>
          <w:sz w:val="22"/>
          <w:szCs w:val="22"/>
          <w:lang w:val="en-US"/>
        </w:rPr>
        <w:t xml:space="preserve">players who are </w:t>
      </w:r>
      <w:r w:rsidRPr="0046139C">
        <w:rPr>
          <w:sz w:val="22"/>
          <w:szCs w:val="22"/>
          <w:highlight w:val="yellow"/>
          <w:lang w:val="en-US"/>
        </w:rPr>
        <w:t>YYY</w:t>
      </w:r>
      <w:r w:rsidRPr="00580401">
        <w:rPr>
          <w:sz w:val="22"/>
          <w:szCs w:val="22"/>
          <w:lang w:val="en-US"/>
        </w:rPr>
        <w:t xml:space="preserve"> reported in </w:t>
      </w:r>
      <w:r w:rsidRPr="00580401">
        <w:rPr>
          <w:sz w:val="22"/>
          <w:szCs w:val="22"/>
          <w:lang w:val="en-US"/>
        </w:rPr>
        <w:fldChar w:fldCharType="begin"/>
      </w:r>
      <w:r w:rsidRPr="00580401">
        <w:rPr>
          <w:sz w:val="22"/>
          <w:szCs w:val="22"/>
          <w:lang w:val="en-US"/>
        </w:rPr>
        <w:instrText xml:space="preserve"> REF _Ref14197328 \h  \* MERGEFORMAT </w:instrText>
      </w:r>
      <w:r w:rsidRPr="00580401">
        <w:rPr>
          <w:sz w:val="22"/>
          <w:szCs w:val="22"/>
          <w:lang w:val="en-US"/>
        </w:rPr>
      </w:r>
      <w:r w:rsidRPr="00580401">
        <w:rPr>
          <w:sz w:val="22"/>
          <w:szCs w:val="22"/>
          <w:lang w:val="en-US"/>
        </w:rPr>
        <w:fldChar w:fldCharType="separate"/>
      </w:r>
      <w:r w:rsidRPr="00580401">
        <w:rPr>
          <w:sz w:val="22"/>
          <w:szCs w:val="22"/>
          <w:lang w:val="en-US"/>
        </w:rPr>
        <w:t>Table 1</w:t>
      </w:r>
      <w:r w:rsidRPr="00580401">
        <w:rPr>
          <w:sz w:val="22"/>
          <w:szCs w:val="22"/>
          <w:lang w:val="en-US"/>
        </w:rPr>
        <w:fldChar w:fldCharType="end"/>
      </w:r>
      <w:r w:rsidRPr="00580401">
        <w:rPr>
          <w:sz w:val="22"/>
          <w:szCs w:val="22"/>
          <w:lang w:val="en-US"/>
        </w:rPr>
        <w:t xml:space="preserve"> above). Moreover, it will be dedicated to R&amp;D funding for </w:t>
      </w:r>
      <w:r w:rsidRPr="0046139C">
        <w:rPr>
          <w:sz w:val="22"/>
          <w:szCs w:val="22"/>
          <w:highlight w:val="yellow"/>
          <w:lang w:val="en-US"/>
        </w:rPr>
        <w:t>ZZ%</w:t>
      </w:r>
      <w:r w:rsidRPr="00580401">
        <w:rPr>
          <w:sz w:val="22"/>
          <w:szCs w:val="22"/>
          <w:lang w:val="en-US"/>
        </w:rPr>
        <w:t xml:space="preserve"> approximately and to FID for only </w:t>
      </w:r>
      <w:r w:rsidRPr="0046139C">
        <w:rPr>
          <w:sz w:val="22"/>
          <w:szCs w:val="22"/>
          <w:highlight w:val="yellow"/>
          <w:lang w:val="en-US"/>
        </w:rPr>
        <w:t>1-ZZ%</w:t>
      </w:r>
      <w:r w:rsidRPr="00580401">
        <w:rPr>
          <w:sz w:val="22"/>
          <w:szCs w:val="22"/>
          <w:lang w:val="en-US"/>
        </w:rPr>
        <w:t>, which makes it less likely to distort dynamic incentives.</w:t>
      </w:r>
    </w:p>
    <w:p w14:paraId="590A3220" w14:textId="77777777" w:rsidR="00E97F9F" w:rsidRPr="00580401" w:rsidRDefault="00E97F9F" w:rsidP="00B9761A">
      <w:pPr>
        <w:pStyle w:val="ITAbsatzohneNr"/>
        <w:jc w:val="both"/>
        <w:rPr>
          <w:sz w:val="22"/>
          <w:szCs w:val="22"/>
          <w:lang w:val="en-US"/>
        </w:rPr>
      </w:pPr>
    </w:p>
    <w:p w14:paraId="2157BA27" w14:textId="0BCF7326" w:rsidR="00B9761A" w:rsidRPr="00580401" w:rsidRDefault="00B9761A" w:rsidP="00B9761A">
      <w:pPr>
        <w:pStyle w:val="ITAbsatzohneNr"/>
        <w:jc w:val="both"/>
        <w:rPr>
          <w:sz w:val="22"/>
          <w:szCs w:val="22"/>
          <w:lang w:val="en-US"/>
        </w:rPr>
      </w:pPr>
      <w:r w:rsidRPr="00580401">
        <w:rPr>
          <w:sz w:val="22"/>
          <w:szCs w:val="22"/>
          <w:lang w:val="en-US"/>
        </w:rPr>
        <w:t>Moreover, according to</w:t>
      </w:r>
      <w:r w:rsidR="00E97F9F">
        <w:rPr>
          <w:sz w:val="22"/>
          <w:szCs w:val="22"/>
          <w:lang w:val="en-US"/>
        </w:rPr>
        <w:t xml:space="preserve"> Hydrogen Europe</w:t>
      </w:r>
      <w:r w:rsidRPr="00580401">
        <w:rPr>
          <w:sz w:val="22"/>
          <w:szCs w:val="22"/>
          <w:lang w:val="en-US"/>
        </w:rPr>
        <w:t xml:space="preserve">, the anticipated growth </w:t>
      </w:r>
      <w:r w:rsidR="008456F6">
        <w:rPr>
          <w:sz w:val="22"/>
          <w:szCs w:val="22"/>
          <w:lang w:val="en-US"/>
        </w:rPr>
        <w:t xml:space="preserve">rate is set to be around </w:t>
      </w:r>
      <w:r w:rsidR="00E97F9F">
        <w:rPr>
          <w:sz w:val="22"/>
          <w:szCs w:val="22"/>
          <w:lang w:val="en-US"/>
        </w:rPr>
        <w:t>5</w:t>
      </w:r>
      <w:r w:rsidR="008456F6">
        <w:rPr>
          <w:sz w:val="22"/>
          <w:szCs w:val="22"/>
          <w:lang w:val="en-US"/>
        </w:rPr>
        <w:t xml:space="preserve">% </w:t>
      </w:r>
      <w:r w:rsidR="00E97F9F">
        <w:rPr>
          <w:sz w:val="22"/>
          <w:szCs w:val="22"/>
          <w:lang w:val="en-US"/>
        </w:rPr>
        <w:t>with the Hydrogen market doubling by 2030</w:t>
      </w:r>
      <w:r w:rsidR="00B1254D">
        <w:rPr>
          <w:sz w:val="22"/>
          <w:szCs w:val="22"/>
          <w:lang w:val="en-US"/>
        </w:rPr>
        <w:t xml:space="preserve"> and increasing by eight times</w:t>
      </w:r>
      <w:r w:rsidR="00412E0E">
        <w:rPr>
          <w:sz w:val="22"/>
          <w:szCs w:val="22"/>
          <w:lang w:val="en-US"/>
        </w:rPr>
        <w:t xml:space="preserve"> by 2050</w:t>
      </w:r>
      <w:r w:rsidR="00E97F9F">
        <w:rPr>
          <w:sz w:val="22"/>
          <w:szCs w:val="22"/>
          <w:lang w:val="en-US"/>
        </w:rPr>
        <w:t xml:space="preserve">. </w:t>
      </w:r>
      <w:r w:rsidRPr="00580401">
        <w:rPr>
          <w:sz w:val="22"/>
          <w:szCs w:val="22"/>
          <w:lang w:val="en-US"/>
        </w:rPr>
        <w:t xml:space="preserve">As a result of this forecasted market growth, there will remain ample opportunities to develop profitable business for </w:t>
      </w:r>
      <w:r w:rsidR="002C22CD">
        <w:rPr>
          <w:lang w:val="en-US"/>
        </w:rPr>
        <w:t>Air Liquide</w:t>
      </w:r>
      <w:r w:rsidR="002C22CD">
        <w:rPr>
          <w:lang w:val="en-US"/>
        </w:rPr>
        <w:t>’s</w:t>
      </w:r>
      <w:r w:rsidR="002C22CD" w:rsidRPr="00580401">
        <w:rPr>
          <w:sz w:val="22"/>
          <w:szCs w:val="22"/>
          <w:lang w:val="en-US"/>
        </w:rPr>
        <w:t xml:space="preserve"> </w:t>
      </w:r>
      <w:r w:rsidRPr="00580401">
        <w:rPr>
          <w:sz w:val="22"/>
          <w:szCs w:val="22"/>
          <w:lang w:val="en-US"/>
        </w:rPr>
        <w:t xml:space="preserve">competitors on the </w:t>
      </w:r>
      <w:r w:rsidR="004F0A70">
        <w:rPr>
          <w:sz w:val="22"/>
          <w:szCs w:val="22"/>
          <w:lang w:val="en-US"/>
        </w:rPr>
        <w:t xml:space="preserve">Hydrogen market. </w:t>
      </w:r>
    </w:p>
    <w:p w14:paraId="3D8D3579" w14:textId="77777777" w:rsidR="00B9761A" w:rsidRPr="00580401" w:rsidRDefault="00B9761A" w:rsidP="00B9761A">
      <w:pPr>
        <w:pStyle w:val="ITAbsatzohneNr"/>
        <w:jc w:val="both"/>
        <w:rPr>
          <w:sz w:val="22"/>
          <w:szCs w:val="22"/>
          <w:lang w:val="en-US"/>
        </w:rPr>
      </w:pPr>
    </w:p>
    <w:p w14:paraId="6D492B7C" w14:textId="17556A4C" w:rsidR="00B9761A" w:rsidRPr="00580401" w:rsidRDefault="00B9761A" w:rsidP="00B9761A">
      <w:pPr>
        <w:pStyle w:val="ITAbsatzohneNr"/>
        <w:jc w:val="both"/>
        <w:rPr>
          <w:sz w:val="22"/>
          <w:szCs w:val="22"/>
          <w:lang w:val="en-US"/>
        </w:rPr>
      </w:pPr>
      <w:r w:rsidRPr="00580401">
        <w:rPr>
          <w:sz w:val="22"/>
          <w:szCs w:val="22"/>
          <w:lang w:val="en-US"/>
        </w:rPr>
        <w:t xml:space="preserve">For all the above-mentioned reasons, the French State aid to </w:t>
      </w:r>
      <w:r w:rsidR="002C22CD">
        <w:rPr>
          <w:lang w:val="en-US"/>
        </w:rPr>
        <w:t>Air Liquide</w:t>
      </w:r>
      <w:r w:rsidR="002C22CD" w:rsidRPr="00580401">
        <w:rPr>
          <w:sz w:val="22"/>
          <w:szCs w:val="22"/>
          <w:lang w:val="en-US"/>
        </w:rPr>
        <w:t xml:space="preserve"> </w:t>
      </w:r>
      <w:r w:rsidRPr="00580401">
        <w:rPr>
          <w:sz w:val="22"/>
          <w:szCs w:val="22"/>
          <w:lang w:val="en-US"/>
        </w:rPr>
        <w:t xml:space="preserve">for the IPCEI on </w:t>
      </w:r>
      <w:r w:rsidR="00845EE8">
        <w:rPr>
          <w:sz w:val="22"/>
          <w:szCs w:val="22"/>
          <w:lang w:val="en-US"/>
        </w:rPr>
        <w:t>Hydrogen</w:t>
      </w:r>
      <w:r w:rsidRPr="00580401">
        <w:rPr>
          <w:sz w:val="22"/>
          <w:szCs w:val="22"/>
          <w:lang w:val="en-US"/>
        </w:rPr>
        <w:t xml:space="preserve"> is highly unlikely to deter the company’s competitors’ investments in R&amp;D and FID to develop competing technologies.</w:t>
      </w:r>
    </w:p>
    <w:p w14:paraId="1AD58760" w14:textId="77777777" w:rsidR="00B9761A" w:rsidRPr="00B9761A" w:rsidRDefault="00B9761A" w:rsidP="004F489A">
      <w:pPr>
        <w:pStyle w:val="ITAbsatzohneNr"/>
        <w:rPr>
          <w:lang w:val="en-US"/>
        </w:rPr>
      </w:pPr>
    </w:p>
    <w:p w14:paraId="3FC32A07" w14:textId="77777777" w:rsidR="00553345" w:rsidRDefault="00553345" w:rsidP="00553345">
      <w:pPr>
        <w:pStyle w:val="ITberschrift11"/>
        <w:numPr>
          <w:ilvl w:val="1"/>
          <w:numId w:val="5"/>
        </w:numPr>
        <w:rPr>
          <w:lang w:val="en-GB"/>
        </w:rPr>
      </w:pPr>
      <w:bookmarkStart w:id="142" w:name="_Toc27129602"/>
      <w:bookmarkStart w:id="143" w:name="_Toc34314408"/>
      <w:r>
        <w:rPr>
          <w:lang w:val="en-GB"/>
        </w:rPr>
        <w:t>No maintaining of an inefficient market structure</w:t>
      </w:r>
      <w:bookmarkEnd w:id="142"/>
      <w:bookmarkEnd w:id="143"/>
    </w:p>
    <w:p w14:paraId="21284BC5" w14:textId="56DDF2DC" w:rsidR="006F227F" w:rsidRPr="00580401" w:rsidRDefault="006F227F" w:rsidP="006F227F">
      <w:pPr>
        <w:pStyle w:val="ITAbsatzohneNr"/>
        <w:jc w:val="both"/>
        <w:rPr>
          <w:sz w:val="22"/>
          <w:szCs w:val="22"/>
          <w:lang w:val="en-US"/>
        </w:rPr>
      </w:pPr>
      <w:r w:rsidRPr="00580401">
        <w:rPr>
          <w:sz w:val="22"/>
          <w:szCs w:val="22"/>
          <w:lang w:val="en-US"/>
        </w:rPr>
        <w:t xml:space="preserve">The State aid that is granted to </w:t>
      </w:r>
      <w:r w:rsidR="00E051AE">
        <w:rPr>
          <w:sz w:val="22"/>
          <w:szCs w:val="22"/>
          <w:lang w:val="en-US"/>
        </w:rPr>
        <w:t>Air Liquide</w:t>
      </w:r>
      <w:r w:rsidRPr="00580401">
        <w:rPr>
          <w:sz w:val="22"/>
          <w:szCs w:val="22"/>
          <w:lang w:val="en-US"/>
        </w:rPr>
        <w:t xml:space="preserve"> in France for the development and first industrial deployment of innovations in the field of </w:t>
      </w:r>
      <w:r>
        <w:rPr>
          <w:sz w:val="22"/>
          <w:szCs w:val="22"/>
          <w:lang w:val="en-US"/>
        </w:rPr>
        <w:t xml:space="preserve">Hydrogen will not adversely impact a market that is not suffering from overcapacity and is not declining. Indeed, the European hydrogen sector is still in its infancy and should experience an important growth in the coming decade, nurtured by strong innovations and competition. </w:t>
      </w:r>
      <w:r w:rsidRPr="00580401">
        <w:rPr>
          <w:sz w:val="22"/>
          <w:szCs w:val="22"/>
          <w:lang w:val="en-US"/>
        </w:rPr>
        <w:t>Moreover, the installed capacity in Europe is marginal, while the number of new entrants is expected to rise significantly. These features are typical of dynamic and efficient markets.</w:t>
      </w:r>
    </w:p>
    <w:p w14:paraId="57D9F830" w14:textId="77777777" w:rsidR="006F227F" w:rsidRPr="006F227F" w:rsidRDefault="006F227F" w:rsidP="006F227F">
      <w:pPr>
        <w:pStyle w:val="ITAbsatzohneNr"/>
        <w:rPr>
          <w:lang w:val="en-GB"/>
        </w:rPr>
      </w:pPr>
    </w:p>
    <w:p w14:paraId="3D30344C" w14:textId="77777777" w:rsidR="00553345" w:rsidRDefault="00553345" w:rsidP="00553345">
      <w:pPr>
        <w:pStyle w:val="ITberschrift11"/>
        <w:numPr>
          <w:ilvl w:val="1"/>
          <w:numId w:val="5"/>
        </w:numPr>
        <w:rPr>
          <w:lang w:val="en-GB"/>
        </w:rPr>
      </w:pPr>
      <w:bookmarkStart w:id="144" w:name="_Toc27129603"/>
      <w:bookmarkStart w:id="145" w:name="_Toc34314409"/>
      <w:r>
        <w:rPr>
          <w:lang w:val="en-GB"/>
        </w:rPr>
        <w:t>No effect on location activities</w:t>
      </w:r>
      <w:bookmarkEnd w:id="144"/>
      <w:bookmarkEnd w:id="145"/>
      <w:r w:rsidRPr="00504B99">
        <w:rPr>
          <w:lang w:val="en-GB"/>
        </w:rPr>
        <w:t xml:space="preserve"> </w:t>
      </w:r>
    </w:p>
    <w:p w14:paraId="61A3484B" w14:textId="7B6F282C" w:rsidR="00082F5E" w:rsidRPr="00580401" w:rsidRDefault="00E051AE" w:rsidP="00082F5E">
      <w:pPr>
        <w:pStyle w:val="ITAbsatzohneNr"/>
        <w:jc w:val="both"/>
        <w:rPr>
          <w:sz w:val="22"/>
          <w:szCs w:val="22"/>
          <w:lang w:val="en-US"/>
        </w:rPr>
      </w:pPr>
      <w:r>
        <w:rPr>
          <w:sz w:val="22"/>
          <w:szCs w:val="22"/>
          <w:lang w:val="en-US"/>
        </w:rPr>
        <w:t>Air Liquide’s</w:t>
      </w:r>
      <w:r w:rsidR="00082F5E" w:rsidRPr="00580401">
        <w:rPr>
          <w:sz w:val="22"/>
          <w:szCs w:val="22"/>
          <w:lang w:val="en-US"/>
        </w:rPr>
        <w:t xml:space="preserve"> </w:t>
      </w:r>
      <w:r w:rsidR="00C3495E">
        <w:rPr>
          <w:sz w:val="22"/>
          <w:szCs w:val="22"/>
          <w:lang w:val="en-US"/>
        </w:rPr>
        <w:t>current</w:t>
      </w:r>
      <w:r w:rsidR="00082F5E" w:rsidRPr="00580401">
        <w:rPr>
          <w:sz w:val="22"/>
          <w:szCs w:val="22"/>
          <w:lang w:val="en-US"/>
        </w:rPr>
        <w:t xml:space="preserve"> industrial activities are located in </w:t>
      </w:r>
      <w:r w:rsidR="00C3495E">
        <w:rPr>
          <w:sz w:val="22"/>
          <w:szCs w:val="22"/>
          <w:lang w:val="en-US"/>
        </w:rPr>
        <w:t>Italy</w:t>
      </w:r>
      <w:r w:rsidR="00082F5E" w:rsidRPr="00580401">
        <w:rPr>
          <w:sz w:val="22"/>
          <w:szCs w:val="22"/>
          <w:lang w:val="en-US"/>
        </w:rPr>
        <w:t xml:space="preserve">; it is also the case for its R&amp;D and FID activities in the IPCEI on </w:t>
      </w:r>
      <w:r w:rsidR="00C3495E">
        <w:rPr>
          <w:sz w:val="22"/>
          <w:szCs w:val="22"/>
          <w:lang w:val="en-US"/>
        </w:rPr>
        <w:t>Hydrogen</w:t>
      </w:r>
      <w:r w:rsidR="00446021">
        <w:rPr>
          <w:sz w:val="22"/>
          <w:szCs w:val="22"/>
          <w:lang w:val="en-US"/>
        </w:rPr>
        <w:t xml:space="preserve"> that the location of the project (France and Germany) does not depend on the source public funding</w:t>
      </w:r>
      <w:r w:rsidR="00082F5E" w:rsidRPr="00580401">
        <w:rPr>
          <w:sz w:val="22"/>
          <w:szCs w:val="22"/>
          <w:lang w:val="en-US"/>
        </w:rPr>
        <w:t xml:space="preserve">. The company did not consider locating its activities related to the </w:t>
      </w:r>
      <w:r w:rsidR="009344B4">
        <w:rPr>
          <w:sz w:val="22"/>
          <w:szCs w:val="22"/>
          <w:lang w:val="en-US"/>
        </w:rPr>
        <w:t>IPCEI on Hydrogen</w:t>
      </w:r>
      <w:r w:rsidR="00082F5E" w:rsidRPr="00580401">
        <w:rPr>
          <w:sz w:val="22"/>
          <w:szCs w:val="22"/>
          <w:lang w:val="en-US"/>
        </w:rPr>
        <w:t xml:space="preserve"> outside Franc</w:t>
      </w:r>
      <w:bookmarkStart w:id="146" w:name="_GoBack"/>
      <w:bookmarkEnd w:id="146"/>
      <w:r w:rsidR="00082F5E" w:rsidRPr="00580401">
        <w:rPr>
          <w:sz w:val="22"/>
          <w:szCs w:val="22"/>
          <w:lang w:val="en-US"/>
        </w:rPr>
        <w:t>e, and it did not demand any public funding to another Member State for the same project.</w:t>
      </w:r>
    </w:p>
    <w:p w14:paraId="50195543" w14:textId="77777777" w:rsidR="00082F5E" w:rsidRPr="00580401" w:rsidRDefault="00082F5E" w:rsidP="00082F5E">
      <w:pPr>
        <w:pStyle w:val="ITAbsatzohneNr"/>
        <w:jc w:val="both"/>
        <w:rPr>
          <w:sz w:val="22"/>
          <w:szCs w:val="22"/>
          <w:lang w:val="en-US"/>
        </w:rPr>
      </w:pPr>
    </w:p>
    <w:p w14:paraId="76E8DA61" w14:textId="513A8350" w:rsidR="00082F5E" w:rsidRPr="00580401" w:rsidRDefault="00082F5E" w:rsidP="00082F5E">
      <w:pPr>
        <w:pStyle w:val="ITAbsatzohneNr"/>
        <w:jc w:val="both"/>
        <w:rPr>
          <w:sz w:val="22"/>
          <w:szCs w:val="22"/>
          <w:lang w:val="en-US"/>
        </w:rPr>
      </w:pPr>
      <w:r w:rsidRPr="00580401">
        <w:rPr>
          <w:sz w:val="22"/>
          <w:szCs w:val="22"/>
          <w:lang w:val="en-US"/>
        </w:rPr>
        <w:t xml:space="preserve">Thus, there is no risk of a subsidy race between Member States that may arise in particular with respect to the choice of </w:t>
      </w:r>
      <w:r w:rsidR="00E051AE">
        <w:rPr>
          <w:sz w:val="22"/>
          <w:szCs w:val="22"/>
          <w:lang w:val="en-US"/>
        </w:rPr>
        <w:t>Air Liquide</w:t>
      </w:r>
      <w:r w:rsidR="00446021">
        <w:rPr>
          <w:sz w:val="22"/>
          <w:szCs w:val="22"/>
          <w:lang w:val="en-US"/>
        </w:rPr>
        <w:t>’s</w:t>
      </w:r>
      <w:r w:rsidRPr="00580401">
        <w:rPr>
          <w:sz w:val="22"/>
          <w:szCs w:val="22"/>
          <w:lang w:val="en-US"/>
        </w:rPr>
        <w:t xml:space="preserve"> location for the IPCEI on </w:t>
      </w:r>
      <w:r w:rsidR="00A027E2">
        <w:rPr>
          <w:sz w:val="22"/>
          <w:szCs w:val="22"/>
          <w:lang w:val="en-US"/>
        </w:rPr>
        <w:t>Hydrogen</w:t>
      </w:r>
      <w:r w:rsidRPr="00580401">
        <w:rPr>
          <w:sz w:val="22"/>
          <w:szCs w:val="22"/>
          <w:lang w:val="en-US"/>
        </w:rPr>
        <w:t>.</w:t>
      </w:r>
    </w:p>
    <w:p w14:paraId="02A7AAE6" w14:textId="3CA00316" w:rsidR="00082F5E" w:rsidRPr="00082F5E" w:rsidRDefault="00082F5E" w:rsidP="00082F5E">
      <w:pPr>
        <w:pStyle w:val="ITAbsatzohneNr"/>
        <w:rPr>
          <w:lang w:val="en-US"/>
        </w:rPr>
      </w:pPr>
    </w:p>
    <w:p w14:paraId="7D5314B5" w14:textId="77777777" w:rsidR="00553345" w:rsidRPr="00504B99" w:rsidRDefault="00553345" w:rsidP="00553345">
      <w:pPr>
        <w:pStyle w:val="ITberschrift1"/>
        <w:numPr>
          <w:ilvl w:val="0"/>
          <w:numId w:val="5"/>
        </w:numPr>
        <w:rPr>
          <w:lang w:val="en-GB"/>
        </w:rPr>
      </w:pPr>
      <w:bookmarkStart w:id="147" w:name="_Toc27129604"/>
      <w:bookmarkStart w:id="148" w:name="_Toc34314410"/>
      <w:r w:rsidRPr="00504B99">
        <w:rPr>
          <w:lang w:val="en-GB"/>
        </w:rPr>
        <w:lastRenderedPageBreak/>
        <w:t>Annex to the Portfolio</w:t>
      </w:r>
      <w:bookmarkEnd w:id="147"/>
      <w:bookmarkEnd w:id="148"/>
    </w:p>
    <w:p w14:paraId="774E606E" w14:textId="77777777" w:rsidR="00553345" w:rsidRPr="00504B99" w:rsidRDefault="00553345" w:rsidP="00553345">
      <w:pPr>
        <w:pStyle w:val="ITAbsatzohneNr"/>
        <w:numPr>
          <w:ilvl w:val="0"/>
          <w:numId w:val="7"/>
        </w:numPr>
        <w:spacing w:after="120"/>
        <w:jc w:val="both"/>
        <w:rPr>
          <w:i/>
          <w:lang w:val="en-GB"/>
        </w:rPr>
      </w:pPr>
      <w:r w:rsidRPr="00504B99">
        <w:rPr>
          <w:i/>
          <w:lang w:val="en-GB"/>
        </w:rPr>
        <w:t>Funding Gap Questionnaire</w:t>
      </w:r>
    </w:p>
    <w:p w14:paraId="14D665C2" w14:textId="77777777" w:rsidR="00553345" w:rsidRPr="00504B99" w:rsidRDefault="00553345" w:rsidP="00553345">
      <w:pPr>
        <w:pStyle w:val="ITAbsatzohneNr"/>
        <w:numPr>
          <w:ilvl w:val="0"/>
          <w:numId w:val="7"/>
        </w:numPr>
        <w:spacing w:after="120"/>
        <w:jc w:val="both"/>
        <w:rPr>
          <w:i/>
          <w:lang w:val="en-GB"/>
        </w:rPr>
      </w:pPr>
      <w:r w:rsidRPr="00504B99">
        <w:rPr>
          <w:i/>
          <w:lang w:val="en-GB"/>
        </w:rPr>
        <w:t xml:space="preserve">(If necessary) Internal Company Documents </w:t>
      </w:r>
      <w:r>
        <w:rPr>
          <w:i/>
          <w:lang w:val="en-GB"/>
        </w:rPr>
        <w:t>s</w:t>
      </w:r>
      <w:r w:rsidRPr="00504B99">
        <w:rPr>
          <w:i/>
          <w:lang w:val="en-GB"/>
        </w:rPr>
        <w:t xml:space="preserve">ubstantiating the </w:t>
      </w:r>
      <w:r>
        <w:rPr>
          <w:i/>
          <w:lang w:val="en-GB"/>
        </w:rPr>
        <w:t>c</w:t>
      </w:r>
      <w:r w:rsidRPr="00504B99">
        <w:rPr>
          <w:i/>
          <w:lang w:val="en-GB"/>
        </w:rPr>
        <w:t xml:space="preserve">ounterfactual </w:t>
      </w:r>
      <w:r>
        <w:rPr>
          <w:i/>
          <w:lang w:val="en-GB"/>
        </w:rPr>
        <w:t>s</w:t>
      </w:r>
      <w:r w:rsidRPr="00504B99">
        <w:rPr>
          <w:i/>
          <w:lang w:val="en-GB"/>
        </w:rPr>
        <w:t>cenario</w:t>
      </w:r>
    </w:p>
    <w:p w14:paraId="000A7875" w14:textId="77777777" w:rsidR="00553345" w:rsidRPr="00F96B3D" w:rsidRDefault="00553345" w:rsidP="00553345">
      <w:pPr>
        <w:pStyle w:val="ITAbsatzohneNr"/>
        <w:spacing w:after="120"/>
        <w:jc w:val="both"/>
        <w:rPr>
          <w:i/>
          <w:lang w:val="en-GB"/>
        </w:rPr>
      </w:pPr>
    </w:p>
    <w:p w14:paraId="25EB2421" w14:textId="77777777" w:rsidR="00EA378C" w:rsidRPr="00140103" w:rsidRDefault="00EA378C" w:rsidP="00140103">
      <w:pPr>
        <w:pStyle w:val="ITAbsatzohneNr"/>
        <w:jc w:val="both"/>
        <w:rPr>
          <w:color w:val="009193"/>
          <w:lang w:val="en-GB"/>
        </w:rPr>
      </w:pPr>
    </w:p>
    <w:sectPr w:rsidR="00EA378C" w:rsidRPr="00140103" w:rsidSect="002C1BC2">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arc ISABELLE" w:date="2020-03-05T15:55:00Z" w:initials="MIS">
    <w:p w14:paraId="67B52901" w14:textId="35D7F1B7" w:rsidR="00C36DE9" w:rsidRDefault="00C36DE9">
      <w:pPr>
        <w:pStyle w:val="Commentaire"/>
      </w:pPr>
      <w:r>
        <w:rPr>
          <w:rStyle w:val="Marquedecommentaire"/>
        </w:rPr>
        <w:annotationRef/>
      </w:r>
      <w:r>
        <w:t xml:space="preserve">Not for </w:t>
      </w:r>
      <w:proofErr w:type="spellStart"/>
      <w:r>
        <w:t>McPhy’s</w:t>
      </w:r>
      <w:proofErr w:type="spellEnd"/>
      <w:r>
        <w:t xml:space="preserve"> project</w:t>
      </w:r>
    </w:p>
  </w:comment>
  <w:comment w:id="53" w:author="Marc ISABELLE" w:date="2020-03-05T15:12:00Z" w:initials="MIS">
    <w:p w14:paraId="6CDC43D8" w14:textId="4F82C289" w:rsidR="00C36DE9" w:rsidRDefault="00C36DE9">
      <w:pPr>
        <w:pStyle w:val="Commentaire"/>
      </w:pPr>
      <w:r>
        <w:rPr>
          <w:rStyle w:val="Marquedecommentaire"/>
        </w:rPr>
        <w:annotationRef/>
      </w:r>
      <w:r>
        <w:t xml:space="preserve">Please cherry-pick the dissemination activities </w:t>
      </w:r>
      <w:proofErr w:type="spellStart"/>
      <w:r>
        <w:t>McPhy</w:t>
      </w:r>
      <w:proofErr w:type="spellEnd"/>
      <w:r>
        <w:t xml:space="preserve"> would like to commit to + complement the list into directions that are not already identified whenever required</w:t>
      </w:r>
    </w:p>
  </w:comment>
  <w:comment w:id="57" w:author="Marc ISABELLE" w:date="2020-03-05T15:19:00Z" w:initials="MIS">
    <w:p w14:paraId="586EFF77" w14:textId="0EB07F40" w:rsidR="00C36DE9" w:rsidRDefault="00C36DE9">
      <w:pPr>
        <w:pStyle w:val="Commentaire"/>
      </w:pPr>
      <w:r>
        <w:rPr>
          <w:rStyle w:val="Marquedecommentaire"/>
        </w:rPr>
        <w:annotationRef/>
      </w:r>
      <w:r>
        <w:t>Please provide this information</w:t>
      </w:r>
    </w:p>
  </w:comment>
  <w:comment w:id="58" w:author="Marc ISABELLE" w:date="2020-03-05T15:22:00Z" w:initials="MIS">
    <w:p w14:paraId="36AB291D" w14:textId="23DCAAF0" w:rsidR="00C36DE9" w:rsidRDefault="00C36DE9">
      <w:pPr>
        <w:pStyle w:val="Commentaire"/>
      </w:pPr>
      <w:r>
        <w:rPr>
          <w:rStyle w:val="Marquedecommentaire"/>
        </w:rPr>
        <w:annotationRef/>
      </w:r>
      <w:r>
        <w:t>Please provide specific commitments regarding (</w:t>
      </w:r>
      <w:proofErr w:type="spellStart"/>
      <w:r>
        <w:t>i</w:t>
      </w:r>
      <w:proofErr w:type="spellEnd"/>
      <w:r>
        <w:t>) research organisations, start-ups, SMEs that are not direct participants in the IPCEI (ii) in Member States that are not supporting the IPCEI and/or (iii) towards industrial sectors other that those covered by the hydrogen supply chain.</w:t>
      </w:r>
    </w:p>
  </w:comment>
  <w:comment w:id="62" w:author="Marc ISABELLE" w:date="2020-03-05T15:40:00Z" w:initials="MIS">
    <w:p w14:paraId="77FAF9F4" w14:textId="54DB66C0" w:rsidR="00C36DE9" w:rsidRDefault="00C36DE9">
      <w:pPr>
        <w:pStyle w:val="Commentaire"/>
      </w:pPr>
      <w:r>
        <w:rPr>
          <w:rStyle w:val="Marquedecommentaire"/>
        </w:rPr>
        <w:annotationRef/>
      </w:r>
      <w:r w:rsidRPr="006C0255">
        <w:t xml:space="preserve">Please reflect on what kind of activity </w:t>
      </w:r>
      <w:proofErr w:type="spellStart"/>
      <w:r w:rsidRPr="006C0255">
        <w:t>McPhy</w:t>
      </w:r>
      <w:proofErr w:type="spellEnd"/>
      <w:r w:rsidRPr="006C0255">
        <w:t xml:space="preserve"> could </w:t>
      </w:r>
      <w:r>
        <w:t>commit to</w:t>
      </w:r>
      <w:r w:rsidRPr="006C0255">
        <w:t xml:space="preserve"> such that public research organisations</w:t>
      </w:r>
      <w:r>
        <w:t>, start-ups</w:t>
      </w:r>
      <w:r w:rsidRPr="006C0255">
        <w:t xml:space="preserve"> or SME’s could benefit from </w:t>
      </w:r>
      <w:proofErr w:type="spellStart"/>
      <w:r>
        <w:t>McPhy’s</w:t>
      </w:r>
      <w:proofErr w:type="spellEnd"/>
      <w:r>
        <w:t xml:space="preserve"> activities in the FID phase</w:t>
      </w:r>
    </w:p>
  </w:comment>
  <w:comment w:id="63" w:author="Marc ISABELLE" w:date="2020-03-05T15:43:00Z" w:initials="MIS">
    <w:p w14:paraId="6B1B92BD" w14:textId="56296600" w:rsidR="00C36DE9" w:rsidRDefault="00C36DE9">
      <w:pPr>
        <w:pStyle w:val="Commentaire"/>
      </w:pPr>
      <w:r>
        <w:rPr>
          <w:rStyle w:val="Marquedecommentaire"/>
        </w:rPr>
        <w:annotationRef/>
      </w:r>
      <w:r>
        <w:t xml:space="preserve">Is this a commitment that </w:t>
      </w:r>
      <w:proofErr w:type="spellStart"/>
      <w:r>
        <w:t>McPhy</w:t>
      </w:r>
      <w:proofErr w:type="spellEnd"/>
      <w:r>
        <w:t xml:space="preserve"> would agree to commit to?</w:t>
      </w:r>
    </w:p>
  </w:comment>
  <w:comment w:id="84" w:author="Marc ISABELLE" w:date="2020-03-05T16:32:00Z" w:initials="MIS">
    <w:p w14:paraId="386CE450" w14:textId="14734302" w:rsidR="00C36DE9" w:rsidRDefault="00C36DE9">
      <w:pPr>
        <w:pStyle w:val="Commentaire"/>
      </w:pPr>
      <w:r>
        <w:rPr>
          <w:rStyle w:val="Marquedecommentaire"/>
        </w:rPr>
        <w:annotationRef/>
      </w:r>
      <w:r>
        <w:t>To be confirmed</w:t>
      </w:r>
    </w:p>
  </w:comment>
  <w:comment w:id="85" w:author="Marc ISABELLE" w:date="2020-03-05T16:38:00Z" w:initials="MIS">
    <w:p w14:paraId="1EF88B00" w14:textId="0B91FCE1" w:rsidR="00C36DE9" w:rsidRDefault="00C36DE9">
      <w:pPr>
        <w:pStyle w:val="Commentaire"/>
      </w:pPr>
      <w:r>
        <w:rPr>
          <w:rStyle w:val="Marquedecommentaire"/>
        </w:rPr>
        <w:annotationRef/>
      </w:r>
      <w:r>
        <w:t>Please confirm</w:t>
      </w:r>
    </w:p>
  </w:comment>
  <w:comment w:id="86" w:author="Marc ISABELLE" w:date="2020-03-05T16:50:00Z" w:initials="MIS">
    <w:p w14:paraId="461697F5" w14:textId="7B91EC0C" w:rsidR="00C36DE9" w:rsidRDefault="00C36DE9">
      <w:pPr>
        <w:pStyle w:val="Commentaire"/>
      </w:pPr>
      <w:r>
        <w:rPr>
          <w:rStyle w:val="Marquedecommentaire"/>
        </w:rPr>
        <w:annotationRef/>
      </w:r>
      <w:r w:rsidRPr="00ED64CF">
        <w:t>Which materials used could have fluctuations in price related to geopolitics?</w:t>
      </w:r>
    </w:p>
  </w:comment>
  <w:comment w:id="88" w:author="Marc ISABELLE" w:date="2020-03-05T16:53:00Z" w:initials="MIS">
    <w:p w14:paraId="0D3F715E" w14:textId="0B398A53" w:rsidR="00C36DE9" w:rsidRDefault="00C36DE9">
      <w:pPr>
        <w:pStyle w:val="Commentaire"/>
      </w:pPr>
      <w:r>
        <w:rPr>
          <w:rStyle w:val="Marquedecommentaire"/>
        </w:rPr>
        <w:annotationRef/>
      </w:r>
      <w:r>
        <w:t>Please confirm or deny; if you confirm, please explain in a more specific way…</w:t>
      </w:r>
    </w:p>
    <w:p w14:paraId="109F076D" w14:textId="002F2718" w:rsidR="00C36DE9" w:rsidRPr="00ED64CF" w:rsidRDefault="00C36DE9">
      <w:pPr>
        <w:pStyle w:val="Commentaire"/>
      </w:pPr>
      <w:r>
        <w:t xml:space="preserve">Are </w:t>
      </w:r>
      <w:r w:rsidRPr="00ED64CF">
        <w:t xml:space="preserve">there </w:t>
      </w:r>
      <w:r>
        <w:t>a</w:t>
      </w:r>
      <w:r w:rsidRPr="00ED64CF">
        <w:t xml:space="preserve">ny specific skills that </w:t>
      </w:r>
      <w:proofErr w:type="spellStart"/>
      <w:r w:rsidRPr="00ED64CF">
        <w:t>McPhy</w:t>
      </w:r>
      <w:proofErr w:type="spellEnd"/>
      <w:r w:rsidRPr="00ED64CF">
        <w:t xml:space="preserve"> requires could be useful but not available on the labour market?</w:t>
      </w:r>
    </w:p>
  </w:comment>
  <w:comment w:id="89" w:author="Marc ISABELLE" w:date="2020-03-05T16:54:00Z" w:initials="MIS">
    <w:p w14:paraId="1F74C1C2" w14:textId="41E6A808" w:rsidR="00C36DE9" w:rsidRDefault="00C36DE9">
      <w:pPr>
        <w:pStyle w:val="Commentaire"/>
      </w:pPr>
      <w:r>
        <w:rPr>
          <w:rStyle w:val="Marquedecommentaire"/>
        </w:rPr>
        <w:annotationRef/>
      </w:r>
      <w:r>
        <w:t>To be confirmed</w:t>
      </w:r>
    </w:p>
  </w:comment>
  <w:comment w:id="91" w:author="Marc ISABELLE" w:date="2020-03-05T17:00:00Z" w:initials="MIS">
    <w:p w14:paraId="628DF924" w14:textId="77777777" w:rsidR="00C36DE9" w:rsidRDefault="00C36DE9">
      <w:pPr>
        <w:pStyle w:val="Commentaire"/>
      </w:pPr>
      <w:r>
        <w:rPr>
          <w:rStyle w:val="Marquedecommentaire"/>
        </w:rPr>
        <w:annotationRef/>
      </w:r>
      <w:r>
        <w:t xml:space="preserve">Does </w:t>
      </w:r>
      <w:proofErr w:type="spellStart"/>
      <w:r>
        <w:t>McPhy</w:t>
      </w:r>
      <w:proofErr w:type="spellEnd"/>
      <w:r>
        <w:t xml:space="preserve"> try to raise funding on the capital / debt market for this project?</w:t>
      </w:r>
    </w:p>
    <w:p w14:paraId="1A618289" w14:textId="77777777" w:rsidR="00C36DE9" w:rsidRDefault="00C36DE9">
      <w:pPr>
        <w:pStyle w:val="Commentaire"/>
      </w:pPr>
      <w:r>
        <w:t xml:space="preserve">Is </w:t>
      </w:r>
      <w:proofErr w:type="spellStart"/>
      <w:r>
        <w:t>McPhy</w:t>
      </w:r>
      <w:proofErr w:type="spellEnd"/>
      <w:r>
        <w:t xml:space="preserve"> successful or not in these attempts?</w:t>
      </w:r>
    </w:p>
    <w:p w14:paraId="3250A14A" w14:textId="13B7FF48" w:rsidR="00C36DE9" w:rsidRDefault="00C36DE9">
      <w:pPr>
        <w:pStyle w:val="Commentaire"/>
      </w:pPr>
      <w:r>
        <w:t>In case of failures, please explain the reasons…</w:t>
      </w:r>
    </w:p>
  </w:comment>
  <w:comment w:id="92" w:author="Marc ISABELLE" w:date="2020-03-05T17:33:00Z" w:initials="MIS">
    <w:p w14:paraId="41740136" w14:textId="69DEF0DA" w:rsidR="00C36DE9" w:rsidRDefault="00C36DE9">
      <w:pPr>
        <w:pStyle w:val="Commentaire"/>
      </w:pPr>
      <w:r>
        <w:rPr>
          <w:rStyle w:val="Marquedecommentaire"/>
        </w:rPr>
        <w:annotationRef/>
      </w:r>
      <w:r>
        <w:t>Do you have additional ideas regarding the contribution of your project to European strategic independence?</w:t>
      </w:r>
    </w:p>
  </w:comment>
  <w:comment w:id="101" w:author="Marc ISABELLE" w:date="2020-03-05T17:57:00Z" w:initials="MIS">
    <w:p w14:paraId="343DCE7F" w14:textId="3209B921" w:rsidR="00C36DE9" w:rsidRDefault="00C36DE9">
      <w:pPr>
        <w:pStyle w:val="Commentaire"/>
      </w:pPr>
      <w:r>
        <w:rPr>
          <w:rStyle w:val="Marquedecommentaire"/>
        </w:rPr>
        <w:annotationRef/>
      </w:r>
      <w:r>
        <w:t>To be confirmed</w:t>
      </w:r>
    </w:p>
  </w:comment>
  <w:comment w:id="102" w:author="Marc ISABELLE" w:date="2020-03-05T18:00:00Z" w:initials="MIS">
    <w:p w14:paraId="68EC8684" w14:textId="6CA1DE5B" w:rsidR="00C36DE9" w:rsidRDefault="00C36DE9">
      <w:pPr>
        <w:pStyle w:val="Commentaire"/>
      </w:pPr>
      <w:r>
        <w:rPr>
          <w:rStyle w:val="Marquedecommentaire"/>
        </w:rPr>
        <w:annotationRef/>
      </w:r>
      <w:r>
        <w:t>To be confirmed</w:t>
      </w:r>
    </w:p>
  </w:comment>
  <w:comment w:id="107" w:author="Marc ISABELLE" w:date="2020-03-05T18:37:00Z" w:initials="MIS">
    <w:p w14:paraId="2C53C2B6" w14:textId="64C05E6D" w:rsidR="00C36DE9" w:rsidRDefault="00C36DE9">
      <w:pPr>
        <w:pStyle w:val="Commentaire"/>
      </w:pPr>
      <w:r>
        <w:rPr>
          <w:rStyle w:val="Marquedecommentaire"/>
        </w:rPr>
        <w:annotationRef/>
      </w:r>
      <w:r>
        <w:t>Could you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B52901" w15:done="0"/>
  <w15:commentEx w15:paraId="6CDC43D8" w15:done="0"/>
  <w15:commentEx w15:paraId="586EFF77" w15:done="0"/>
  <w15:commentEx w15:paraId="36AB291D" w15:done="0"/>
  <w15:commentEx w15:paraId="77FAF9F4" w15:done="0"/>
  <w15:commentEx w15:paraId="6B1B92BD" w15:done="0"/>
  <w15:commentEx w15:paraId="386CE450" w15:done="0"/>
  <w15:commentEx w15:paraId="1EF88B00" w15:done="0"/>
  <w15:commentEx w15:paraId="461697F5" w15:done="0"/>
  <w15:commentEx w15:paraId="109F076D" w15:done="0"/>
  <w15:commentEx w15:paraId="1F74C1C2" w15:done="0"/>
  <w15:commentEx w15:paraId="3250A14A" w15:done="0"/>
  <w15:commentEx w15:paraId="41740136" w15:done="0"/>
  <w15:commentEx w15:paraId="343DCE7F" w15:done="0"/>
  <w15:commentEx w15:paraId="68EC8684" w15:done="0"/>
  <w15:commentEx w15:paraId="2C53C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B52901" w16cid:durableId="220B9F8E"/>
  <w16cid:commentId w16cid:paraId="6CDC43D8" w16cid:durableId="220B9572"/>
  <w16cid:commentId w16cid:paraId="586EFF77" w16cid:durableId="220B96F2"/>
  <w16cid:commentId w16cid:paraId="36AB291D" w16cid:durableId="220B97C3"/>
  <w16cid:commentId w16cid:paraId="77FAF9F4" w16cid:durableId="220B9BD7"/>
  <w16cid:commentId w16cid:paraId="6B1B92BD" w16cid:durableId="220B9C85"/>
  <w16cid:commentId w16cid:paraId="386CE450" w16cid:durableId="220BA811"/>
  <w16cid:commentId w16cid:paraId="1EF88B00" w16cid:durableId="220BA984"/>
  <w16cid:commentId w16cid:paraId="461697F5" w16cid:durableId="220BAC42"/>
  <w16cid:commentId w16cid:paraId="109F076D" w16cid:durableId="220BAD13"/>
  <w16cid:commentId w16cid:paraId="1F74C1C2" w16cid:durableId="220BAD47"/>
  <w16cid:commentId w16cid:paraId="3250A14A" w16cid:durableId="220BAEB5"/>
  <w16cid:commentId w16cid:paraId="41740136" w16cid:durableId="220BB686"/>
  <w16cid:commentId w16cid:paraId="343DCE7F" w16cid:durableId="220BBC08"/>
  <w16cid:commentId w16cid:paraId="68EC8684" w16cid:durableId="220BBCB3"/>
  <w16cid:commentId w16cid:paraId="2C53C2B6" w16cid:durableId="220BC56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BE7D9" w14:textId="77777777" w:rsidR="00BA1E78" w:rsidRDefault="00BA1E78" w:rsidP="00D50C60">
      <w:r>
        <w:separator/>
      </w:r>
    </w:p>
  </w:endnote>
  <w:endnote w:type="continuationSeparator" w:id="0">
    <w:p w14:paraId="1DF70A89" w14:textId="77777777" w:rsidR="00BA1E78" w:rsidRDefault="00BA1E78" w:rsidP="00D5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717646"/>
      <w:docPartObj>
        <w:docPartGallery w:val="Page Numbers (Bottom of Page)"/>
        <w:docPartUnique/>
      </w:docPartObj>
    </w:sdtPr>
    <w:sdtContent>
      <w:p w14:paraId="2423E41F" w14:textId="77777777" w:rsidR="00C36DE9" w:rsidRDefault="00C36DE9">
        <w:pPr>
          <w:pStyle w:val="Pieddepage"/>
          <w:jc w:val="center"/>
        </w:pPr>
        <w:r>
          <w:fldChar w:fldCharType="begin"/>
        </w:r>
        <w:r>
          <w:instrText>PAGE   \* MERGEFORMAT</w:instrText>
        </w:r>
        <w:r>
          <w:fldChar w:fldCharType="separate"/>
        </w:r>
        <w:r w:rsidR="00E051AE">
          <w:rPr>
            <w:noProof/>
          </w:rPr>
          <w:t>34</w:t>
        </w:r>
        <w:r>
          <w:fldChar w:fldCharType="end"/>
        </w:r>
      </w:p>
    </w:sdtContent>
  </w:sdt>
  <w:p w14:paraId="0FF34A56" w14:textId="77777777" w:rsidR="00C36DE9" w:rsidRDefault="00C36DE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1F7F3" w14:textId="77777777" w:rsidR="00BA1E78" w:rsidRDefault="00BA1E78" w:rsidP="00D50C60">
      <w:r>
        <w:separator/>
      </w:r>
    </w:p>
  </w:footnote>
  <w:footnote w:type="continuationSeparator" w:id="0">
    <w:p w14:paraId="3877C4CA" w14:textId="77777777" w:rsidR="00BA1E78" w:rsidRDefault="00BA1E78" w:rsidP="00D50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B5054" w14:textId="02DF2884" w:rsidR="00C36DE9" w:rsidRPr="00B55D32" w:rsidRDefault="00C36DE9">
    <w:pPr>
      <w:rPr>
        <w:lang w:val="en-US"/>
      </w:rPr>
    </w:pPr>
    <w:r w:rsidRPr="00B55D32">
      <w:rPr>
        <w:lang w:val="en-US"/>
      </w:rPr>
      <w:t xml:space="preserve">IPCEI on </w:t>
    </w:r>
    <w:r>
      <w:rPr>
        <w:lang w:val="en-US"/>
      </w:rPr>
      <w:t>Hydrogen</w:t>
    </w:r>
    <w:r>
      <w:rPr>
        <w:lang w:val="en-US"/>
      </w:rPr>
      <w:tab/>
    </w:r>
    <w:r>
      <w:rPr>
        <w:lang w:val="en-US"/>
      </w:rPr>
      <w:tab/>
    </w:r>
    <w:r>
      <w:rPr>
        <w:lang w:val="en-US"/>
      </w:rPr>
      <w:tab/>
    </w:r>
    <w:r>
      <w:rPr>
        <w:lang w:val="en-US"/>
      </w:rPr>
      <w:tab/>
    </w:r>
    <w:r>
      <w:tab/>
    </w:r>
    <w:r>
      <w:tab/>
    </w:r>
    <w:r>
      <w:tab/>
    </w:r>
    <w:r>
      <w:tab/>
      <w:t xml:space="preserve">               </w:t>
    </w:r>
    <w:r w:rsidRPr="00FF51C7">
      <w:rPr>
        <w:lang w:val="en-US"/>
      </w:rPr>
      <w:t xml:space="preserve"> Confidential</w:t>
    </w:r>
    <w:r w:rsidRPr="00FF51C7">
      <w:rPr>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6F9"/>
    <w:multiLevelType w:val="multilevel"/>
    <w:tmpl w:val="ADFE7D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Style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8541D2"/>
    <w:multiLevelType w:val="hybridMultilevel"/>
    <w:tmpl w:val="B8A4DAE0"/>
    <w:lvl w:ilvl="0" w:tplc="8946A914">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C11D0F"/>
    <w:multiLevelType w:val="hybridMultilevel"/>
    <w:tmpl w:val="F71445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8D221FC"/>
    <w:multiLevelType w:val="hybridMultilevel"/>
    <w:tmpl w:val="70D62950"/>
    <w:lvl w:ilvl="0" w:tplc="0D1C648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695214"/>
    <w:multiLevelType w:val="hybridMultilevel"/>
    <w:tmpl w:val="905C8010"/>
    <w:lvl w:ilvl="0" w:tplc="49EA1674">
      <w:start w:val="1"/>
      <w:numFmt w:val="upperRoman"/>
      <w:lvlText w:val="%1."/>
      <w:lvlJc w:val="left"/>
      <w:pPr>
        <w:ind w:left="720" w:hanging="360"/>
      </w:pPr>
      <w:rPr>
        <w:rFonts w:ascii="Arial" w:eastAsia="Times New Roman" w:hAnsi="Arial"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DF10A7"/>
    <w:multiLevelType w:val="hybridMultilevel"/>
    <w:tmpl w:val="21F8AE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275BB7"/>
    <w:multiLevelType w:val="hybridMultilevel"/>
    <w:tmpl w:val="89449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9B0D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EA577F"/>
    <w:multiLevelType w:val="hybridMultilevel"/>
    <w:tmpl w:val="DCE85F86"/>
    <w:lvl w:ilvl="0" w:tplc="AC14F392">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E5323B"/>
    <w:multiLevelType w:val="hybridMultilevel"/>
    <w:tmpl w:val="78362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6F4161"/>
    <w:multiLevelType w:val="hybridMultilevel"/>
    <w:tmpl w:val="3102738A"/>
    <w:lvl w:ilvl="0" w:tplc="79181118">
      <w:start w:val="1"/>
      <w:numFmt w:val="decimal"/>
      <w:pStyle w:val="ITAbsatz"/>
      <w:lvlText w:val="%1."/>
      <w:lvlJc w:val="right"/>
      <w:pPr>
        <w:tabs>
          <w:tab w:val="num" w:pos="0"/>
        </w:tabs>
        <w:ind w:left="0" w:hanging="851"/>
      </w:pPr>
      <w:rPr>
        <w:rFonts w:ascii="Arial" w:hAnsi="Arial" w:hint="default"/>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ascii="Symbol" w:hAnsi="Symbol" w:hint="default"/>
        <w:b w:val="0"/>
        <w:i w:val="0"/>
        <w:color w:val="auto"/>
        <w:sz w:val="20"/>
      </w:rPr>
    </w:lvl>
    <w:lvl w:ilvl="4" w:tplc="04070019">
      <w:start w:val="1"/>
      <w:numFmt w:val="bullet"/>
      <w:lvlText w:val="o"/>
      <w:lvlJc w:val="left"/>
      <w:pPr>
        <w:tabs>
          <w:tab w:val="num" w:pos="3600"/>
        </w:tabs>
        <w:ind w:left="3600" w:hanging="360"/>
      </w:pPr>
      <w:rPr>
        <w:rFonts w:ascii="Courier New" w:hAnsi="Courier New" w:hint="default"/>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F4C0CFB"/>
    <w:multiLevelType w:val="hybridMultilevel"/>
    <w:tmpl w:val="5A10AA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5C392F"/>
    <w:multiLevelType w:val="hybridMultilevel"/>
    <w:tmpl w:val="E6EA5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702BC7"/>
    <w:multiLevelType w:val="hybridMultilevel"/>
    <w:tmpl w:val="51627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4B4730"/>
    <w:multiLevelType w:val="multilevel"/>
    <w:tmpl w:val="41408AC0"/>
    <w:lvl w:ilvl="0">
      <w:start w:val="1"/>
      <w:numFmt w:val="decimal"/>
      <w:pStyle w:val="ITNummerierung"/>
      <w:isLgl/>
      <w:lvlText w:val="%1."/>
      <w:lvlJc w:val="right"/>
      <w:pPr>
        <w:tabs>
          <w:tab w:val="num" w:pos="680"/>
        </w:tabs>
        <w:ind w:left="680" w:hanging="170"/>
      </w:pPr>
      <w:rPr>
        <w:rFonts w:ascii="Arial" w:hAnsi="Arial" w:hint="default"/>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17">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8">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3CA5EC1"/>
    <w:multiLevelType w:val="multilevel"/>
    <w:tmpl w:val="0D060612"/>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ascii="Symbol" w:hAnsi="Symbol" w:hint="default"/>
      </w:rPr>
    </w:lvl>
    <w:lvl w:ilvl="1" w:tplc="7736CE50"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4">
    <w:nsid w:val="7AA26FB7"/>
    <w:multiLevelType w:val="hybridMultilevel"/>
    <w:tmpl w:val="38744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7"/>
  </w:num>
  <w:num w:numId="4">
    <w:abstractNumId w:val="16"/>
  </w:num>
  <w:num w:numId="5">
    <w:abstractNumId w:val="22"/>
  </w:num>
  <w:num w:numId="6">
    <w:abstractNumId w:val="22"/>
  </w:num>
  <w:num w:numId="7">
    <w:abstractNumId w:val="4"/>
  </w:num>
  <w:num w:numId="8">
    <w:abstractNumId w:val="20"/>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8"/>
  </w:num>
  <w:num w:numId="13">
    <w:abstractNumId w:val="22"/>
  </w:num>
  <w:num w:numId="14">
    <w:abstractNumId w:val="14"/>
  </w:num>
  <w:num w:numId="15">
    <w:abstractNumId w:val="9"/>
  </w:num>
  <w:num w:numId="16">
    <w:abstractNumId w:val="7"/>
  </w:num>
  <w:num w:numId="17">
    <w:abstractNumId w:val="19"/>
  </w:num>
  <w:num w:numId="18">
    <w:abstractNumId w:val="3"/>
  </w:num>
  <w:num w:numId="19">
    <w:abstractNumId w:val="6"/>
  </w:num>
  <w:num w:numId="20">
    <w:abstractNumId w:val="15"/>
  </w:num>
  <w:num w:numId="21">
    <w:abstractNumId w:val="24"/>
  </w:num>
  <w:num w:numId="22">
    <w:abstractNumId w:val="10"/>
  </w:num>
  <w:num w:numId="23">
    <w:abstractNumId w:val="5"/>
  </w:num>
  <w:num w:numId="24">
    <w:abstractNumId w:val="12"/>
  </w:num>
  <w:num w:numId="25">
    <w:abstractNumId w:val="2"/>
  </w:num>
  <w:num w:numId="26">
    <w:abstractNumId w:val="1"/>
  </w:num>
  <w:num w:numId="27">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9725" w:allStyles="1"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4BD"/>
    <w:rsid w:val="00001867"/>
    <w:rsid w:val="00004E87"/>
    <w:rsid w:val="000115DD"/>
    <w:rsid w:val="00012260"/>
    <w:rsid w:val="00017927"/>
    <w:rsid w:val="00021953"/>
    <w:rsid w:val="00022758"/>
    <w:rsid w:val="0003247D"/>
    <w:rsid w:val="00033BBF"/>
    <w:rsid w:val="00035904"/>
    <w:rsid w:val="00035B24"/>
    <w:rsid w:val="00035F6A"/>
    <w:rsid w:val="00036219"/>
    <w:rsid w:val="0004432D"/>
    <w:rsid w:val="000531B4"/>
    <w:rsid w:val="00054780"/>
    <w:rsid w:val="0005511A"/>
    <w:rsid w:val="000563B7"/>
    <w:rsid w:val="00056720"/>
    <w:rsid w:val="0005685A"/>
    <w:rsid w:val="0005790E"/>
    <w:rsid w:val="00057DF1"/>
    <w:rsid w:val="000600B0"/>
    <w:rsid w:val="000634EB"/>
    <w:rsid w:val="0006442C"/>
    <w:rsid w:val="00065CA2"/>
    <w:rsid w:val="00065F93"/>
    <w:rsid w:val="000662CF"/>
    <w:rsid w:val="0007013E"/>
    <w:rsid w:val="00073196"/>
    <w:rsid w:val="00080203"/>
    <w:rsid w:val="00082F5E"/>
    <w:rsid w:val="0008768C"/>
    <w:rsid w:val="00091C82"/>
    <w:rsid w:val="0009391F"/>
    <w:rsid w:val="00094549"/>
    <w:rsid w:val="000956E9"/>
    <w:rsid w:val="000A3E70"/>
    <w:rsid w:val="000A6D76"/>
    <w:rsid w:val="000A70C8"/>
    <w:rsid w:val="000B22F4"/>
    <w:rsid w:val="000B6602"/>
    <w:rsid w:val="000C2708"/>
    <w:rsid w:val="000C60E1"/>
    <w:rsid w:val="000C73D0"/>
    <w:rsid w:val="000D0C98"/>
    <w:rsid w:val="000D1EED"/>
    <w:rsid w:val="000D2E0B"/>
    <w:rsid w:val="000D3006"/>
    <w:rsid w:val="000D5268"/>
    <w:rsid w:val="000D6B2C"/>
    <w:rsid w:val="000E194F"/>
    <w:rsid w:val="000E559E"/>
    <w:rsid w:val="000F1173"/>
    <w:rsid w:val="000F4493"/>
    <w:rsid w:val="000F5740"/>
    <w:rsid w:val="000F7FAB"/>
    <w:rsid w:val="0010645E"/>
    <w:rsid w:val="001078BA"/>
    <w:rsid w:val="00107BB1"/>
    <w:rsid w:val="001145E6"/>
    <w:rsid w:val="00121DEA"/>
    <w:rsid w:val="0012483C"/>
    <w:rsid w:val="00124C96"/>
    <w:rsid w:val="00125ED3"/>
    <w:rsid w:val="00127624"/>
    <w:rsid w:val="00127A71"/>
    <w:rsid w:val="00140103"/>
    <w:rsid w:val="00144842"/>
    <w:rsid w:val="00145255"/>
    <w:rsid w:val="00146B7D"/>
    <w:rsid w:val="001505C8"/>
    <w:rsid w:val="00150EBF"/>
    <w:rsid w:val="001533EE"/>
    <w:rsid w:val="00154A8B"/>
    <w:rsid w:val="001561BE"/>
    <w:rsid w:val="0015639D"/>
    <w:rsid w:val="0015776A"/>
    <w:rsid w:val="00160DE4"/>
    <w:rsid w:val="001623F4"/>
    <w:rsid w:val="00166782"/>
    <w:rsid w:val="001751C2"/>
    <w:rsid w:val="001759A0"/>
    <w:rsid w:val="00176C28"/>
    <w:rsid w:val="0018076D"/>
    <w:rsid w:val="00181E9B"/>
    <w:rsid w:val="001821DF"/>
    <w:rsid w:val="00183AE8"/>
    <w:rsid w:val="00183C0E"/>
    <w:rsid w:val="00187264"/>
    <w:rsid w:val="0019087D"/>
    <w:rsid w:val="00190D82"/>
    <w:rsid w:val="00191018"/>
    <w:rsid w:val="00195C80"/>
    <w:rsid w:val="001A2082"/>
    <w:rsid w:val="001A337A"/>
    <w:rsid w:val="001A39B6"/>
    <w:rsid w:val="001A50E6"/>
    <w:rsid w:val="001A5B0A"/>
    <w:rsid w:val="001A60B8"/>
    <w:rsid w:val="001A6BE8"/>
    <w:rsid w:val="001B6369"/>
    <w:rsid w:val="001B7641"/>
    <w:rsid w:val="001C12E5"/>
    <w:rsid w:val="001C13DA"/>
    <w:rsid w:val="001C3A8A"/>
    <w:rsid w:val="001C537C"/>
    <w:rsid w:val="001D0C1B"/>
    <w:rsid w:val="001D4449"/>
    <w:rsid w:val="001D4900"/>
    <w:rsid w:val="001D4D80"/>
    <w:rsid w:val="001E0A06"/>
    <w:rsid w:val="001E7672"/>
    <w:rsid w:val="001F3783"/>
    <w:rsid w:val="001F48A2"/>
    <w:rsid w:val="0020086C"/>
    <w:rsid w:val="00200BC6"/>
    <w:rsid w:val="00201DB0"/>
    <w:rsid w:val="0020225F"/>
    <w:rsid w:val="0021183C"/>
    <w:rsid w:val="0021231E"/>
    <w:rsid w:val="00212810"/>
    <w:rsid w:val="002145BA"/>
    <w:rsid w:val="00221FDF"/>
    <w:rsid w:val="0022347D"/>
    <w:rsid w:val="002244DE"/>
    <w:rsid w:val="002260E5"/>
    <w:rsid w:val="00235667"/>
    <w:rsid w:val="00242B25"/>
    <w:rsid w:val="002434C6"/>
    <w:rsid w:val="00244AE0"/>
    <w:rsid w:val="00246342"/>
    <w:rsid w:val="00250A06"/>
    <w:rsid w:val="00252B75"/>
    <w:rsid w:val="002544EC"/>
    <w:rsid w:val="0025715E"/>
    <w:rsid w:val="00260D41"/>
    <w:rsid w:val="00263C7E"/>
    <w:rsid w:val="002747F4"/>
    <w:rsid w:val="00277985"/>
    <w:rsid w:val="00283293"/>
    <w:rsid w:val="0028748B"/>
    <w:rsid w:val="0029040B"/>
    <w:rsid w:val="00292934"/>
    <w:rsid w:val="00294D62"/>
    <w:rsid w:val="002A164F"/>
    <w:rsid w:val="002A7EA4"/>
    <w:rsid w:val="002B368C"/>
    <w:rsid w:val="002B4214"/>
    <w:rsid w:val="002B4D25"/>
    <w:rsid w:val="002B7F94"/>
    <w:rsid w:val="002C1B81"/>
    <w:rsid w:val="002C1BC2"/>
    <w:rsid w:val="002C22CD"/>
    <w:rsid w:val="002C319F"/>
    <w:rsid w:val="002C34A6"/>
    <w:rsid w:val="002C3BF4"/>
    <w:rsid w:val="002C3EB6"/>
    <w:rsid w:val="002C3F71"/>
    <w:rsid w:val="002C631F"/>
    <w:rsid w:val="002C6731"/>
    <w:rsid w:val="002D0A8D"/>
    <w:rsid w:val="002E0110"/>
    <w:rsid w:val="002E2ECE"/>
    <w:rsid w:val="002E5B06"/>
    <w:rsid w:val="002E5FBD"/>
    <w:rsid w:val="002E6218"/>
    <w:rsid w:val="002E7772"/>
    <w:rsid w:val="002F4150"/>
    <w:rsid w:val="002F4F17"/>
    <w:rsid w:val="002F77CB"/>
    <w:rsid w:val="00301C83"/>
    <w:rsid w:val="00304F18"/>
    <w:rsid w:val="00305BF8"/>
    <w:rsid w:val="003060D9"/>
    <w:rsid w:val="00313D61"/>
    <w:rsid w:val="00316069"/>
    <w:rsid w:val="00320F71"/>
    <w:rsid w:val="0032185C"/>
    <w:rsid w:val="00323743"/>
    <w:rsid w:val="00327570"/>
    <w:rsid w:val="00331DD2"/>
    <w:rsid w:val="00332090"/>
    <w:rsid w:val="00333853"/>
    <w:rsid w:val="00333BD2"/>
    <w:rsid w:val="003375DD"/>
    <w:rsid w:val="00337E43"/>
    <w:rsid w:val="00341814"/>
    <w:rsid w:val="00345E8A"/>
    <w:rsid w:val="00350B4F"/>
    <w:rsid w:val="00351FBD"/>
    <w:rsid w:val="00360438"/>
    <w:rsid w:val="00366934"/>
    <w:rsid w:val="00366ABB"/>
    <w:rsid w:val="003703B6"/>
    <w:rsid w:val="0037292E"/>
    <w:rsid w:val="00372BC3"/>
    <w:rsid w:val="00380A4C"/>
    <w:rsid w:val="00382BBC"/>
    <w:rsid w:val="003902D7"/>
    <w:rsid w:val="0039092D"/>
    <w:rsid w:val="00392E18"/>
    <w:rsid w:val="00393FBB"/>
    <w:rsid w:val="003963EE"/>
    <w:rsid w:val="003971F9"/>
    <w:rsid w:val="003A0BA6"/>
    <w:rsid w:val="003A3900"/>
    <w:rsid w:val="003A66B1"/>
    <w:rsid w:val="003B0144"/>
    <w:rsid w:val="003B12D0"/>
    <w:rsid w:val="003B1351"/>
    <w:rsid w:val="003B715A"/>
    <w:rsid w:val="003C1C29"/>
    <w:rsid w:val="003C283D"/>
    <w:rsid w:val="003C4E2C"/>
    <w:rsid w:val="003E10F6"/>
    <w:rsid w:val="003E172F"/>
    <w:rsid w:val="003E46BF"/>
    <w:rsid w:val="003E5D4E"/>
    <w:rsid w:val="003E7F39"/>
    <w:rsid w:val="003F14DF"/>
    <w:rsid w:val="003F1693"/>
    <w:rsid w:val="003F5732"/>
    <w:rsid w:val="004108BB"/>
    <w:rsid w:val="004108F3"/>
    <w:rsid w:val="00410AA5"/>
    <w:rsid w:val="00412E0E"/>
    <w:rsid w:val="0041568A"/>
    <w:rsid w:val="00417FD3"/>
    <w:rsid w:val="0042271F"/>
    <w:rsid w:val="0042553C"/>
    <w:rsid w:val="004257FC"/>
    <w:rsid w:val="00425CCD"/>
    <w:rsid w:val="00431384"/>
    <w:rsid w:val="0043235F"/>
    <w:rsid w:val="00436D76"/>
    <w:rsid w:val="00444B58"/>
    <w:rsid w:val="00446021"/>
    <w:rsid w:val="00447BD7"/>
    <w:rsid w:val="0046139C"/>
    <w:rsid w:val="00463789"/>
    <w:rsid w:val="00464C8E"/>
    <w:rsid w:val="004703BC"/>
    <w:rsid w:val="0047141A"/>
    <w:rsid w:val="00472E91"/>
    <w:rsid w:val="00472F13"/>
    <w:rsid w:val="00474B68"/>
    <w:rsid w:val="00475932"/>
    <w:rsid w:val="004766EF"/>
    <w:rsid w:val="0048123F"/>
    <w:rsid w:val="0048231B"/>
    <w:rsid w:val="00484456"/>
    <w:rsid w:val="004849D1"/>
    <w:rsid w:val="00485C57"/>
    <w:rsid w:val="00485E05"/>
    <w:rsid w:val="004863A4"/>
    <w:rsid w:val="004866C8"/>
    <w:rsid w:val="00492ADB"/>
    <w:rsid w:val="004931C1"/>
    <w:rsid w:val="004932EA"/>
    <w:rsid w:val="00494640"/>
    <w:rsid w:val="004A0A00"/>
    <w:rsid w:val="004A0FA9"/>
    <w:rsid w:val="004A3076"/>
    <w:rsid w:val="004A3590"/>
    <w:rsid w:val="004A5D71"/>
    <w:rsid w:val="004A6B83"/>
    <w:rsid w:val="004A6FAA"/>
    <w:rsid w:val="004A7440"/>
    <w:rsid w:val="004A77AC"/>
    <w:rsid w:val="004A7B25"/>
    <w:rsid w:val="004B068A"/>
    <w:rsid w:val="004B13EC"/>
    <w:rsid w:val="004B1CB0"/>
    <w:rsid w:val="004B5C26"/>
    <w:rsid w:val="004B5FE1"/>
    <w:rsid w:val="004B7277"/>
    <w:rsid w:val="004B76C0"/>
    <w:rsid w:val="004C0187"/>
    <w:rsid w:val="004C12EA"/>
    <w:rsid w:val="004C1F9A"/>
    <w:rsid w:val="004C2515"/>
    <w:rsid w:val="004C3F17"/>
    <w:rsid w:val="004C4334"/>
    <w:rsid w:val="004D183A"/>
    <w:rsid w:val="004D31F9"/>
    <w:rsid w:val="004D332B"/>
    <w:rsid w:val="004D424B"/>
    <w:rsid w:val="004E3278"/>
    <w:rsid w:val="004E4CD4"/>
    <w:rsid w:val="004E79F4"/>
    <w:rsid w:val="004F0A70"/>
    <w:rsid w:val="004F3963"/>
    <w:rsid w:val="004F3D50"/>
    <w:rsid w:val="004F489A"/>
    <w:rsid w:val="0050241B"/>
    <w:rsid w:val="00502B7B"/>
    <w:rsid w:val="00504B99"/>
    <w:rsid w:val="00505D2B"/>
    <w:rsid w:val="00510C79"/>
    <w:rsid w:val="00513D77"/>
    <w:rsid w:val="0051613D"/>
    <w:rsid w:val="005245D6"/>
    <w:rsid w:val="00530BD5"/>
    <w:rsid w:val="00535CDD"/>
    <w:rsid w:val="005368D2"/>
    <w:rsid w:val="0054029B"/>
    <w:rsid w:val="00540BDF"/>
    <w:rsid w:val="005443AA"/>
    <w:rsid w:val="00544991"/>
    <w:rsid w:val="00545942"/>
    <w:rsid w:val="00546C3B"/>
    <w:rsid w:val="00546D72"/>
    <w:rsid w:val="00553345"/>
    <w:rsid w:val="00554D5A"/>
    <w:rsid w:val="0055531E"/>
    <w:rsid w:val="005556A4"/>
    <w:rsid w:val="005565EE"/>
    <w:rsid w:val="0056425D"/>
    <w:rsid w:val="0056447A"/>
    <w:rsid w:val="0056542F"/>
    <w:rsid w:val="00571E3D"/>
    <w:rsid w:val="005723CC"/>
    <w:rsid w:val="0057270C"/>
    <w:rsid w:val="00572A07"/>
    <w:rsid w:val="0057607B"/>
    <w:rsid w:val="00577F0F"/>
    <w:rsid w:val="00580BB1"/>
    <w:rsid w:val="00584363"/>
    <w:rsid w:val="005849FF"/>
    <w:rsid w:val="0058699A"/>
    <w:rsid w:val="00586B40"/>
    <w:rsid w:val="00587F8B"/>
    <w:rsid w:val="00590214"/>
    <w:rsid w:val="00591AF3"/>
    <w:rsid w:val="00592595"/>
    <w:rsid w:val="00593B74"/>
    <w:rsid w:val="005A24C9"/>
    <w:rsid w:val="005A5033"/>
    <w:rsid w:val="005A51AE"/>
    <w:rsid w:val="005A552E"/>
    <w:rsid w:val="005A623C"/>
    <w:rsid w:val="005B0A7C"/>
    <w:rsid w:val="005B3A8F"/>
    <w:rsid w:val="005B74C5"/>
    <w:rsid w:val="005C207C"/>
    <w:rsid w:val="005C6071"/>
    <w:rsid w:val="005C71D3"/>
    <w:rsid w:val="005D2F02"/>
    <w:rsid w:val="005D3473"/>
    <w:rsid w:val="005D3A99"/>
    <w:rsid w:val="005D3B52"/>
    <w:rsid w:val="005D4991"/>
    <w:rsid w:val="005D58A6"/>
    <w:rsid w:val="005E2189"/>
    <w:rsid w:val="005E24E4"/>
    <w:rsid w:val="005E5F7D"/>
    <w:rsid w:val="005E6DD5"/>
    <w:rsid w:val="005E71E4"/>
    <w:rsid w:val="005E7E95"/>
    <w:rsid w:val="005F196A"/>
    <w:rsid w:val="005F2F0E"/>
    <w:rsid w:val="005F57A6"/>
    <w:rsid w:val="005F732A"/>
    <w:rsid w:val="00601D76"/>
    <w:rsid w:val="00603118"/>
    <w:rsid w:val="0060473B"/>
    <w:rsid w:val="006120D5"/>
    <w:rsid w:val="00613E4A"/>
    <w:rsid w:val="006226B0"/>
    <w:rsid w:val="00623D8A"/>
    <w:rsid w:val="00626016"/>
    <w:rsid w:val="0062758E"/>
    <w:rsid w:val="00630B21"/>
    <w:rsid w:val="0063133A"/>
    <w:rsid w:val="006321D5"/>
    <w:rsid w:val="0063254D"/>
    <w:rsid w:val="00632B47"/>
    <w:rsid w:val="00634D28"/>
    <w:rsid w:val="006358D6"/>
    <w:rsid w:val="00640D41"/>
    <w:rsid w:val="006431E8"/>
    <w:rsid w:val="00643B77"/>
    <w:rsid w:val="00644BF6"/>
    <w:rsid w:val="00647CD3"/>
    <w:rsid w:val="00650072"/>
    <w:rsid w:val="006527CA"/>
    <w:rsid w:val="0065293F"/>
    <w:rsid w:val="00656431"/>
    <w:rsid w:val="0065664E"/>
    <w:rsid w:val="006621E1"/>
    <w:rsid w:val="0066240C"/>
    <w:rsid w:val="00663703"/>
    <w:rsid w:val="00664825"/>
    <w:rsid w:val="00671A4A"/>
    <w:rsid w:val="006738B4"/>
    <w:rsid w:val="00674267"/>
    <w:rsid w:val="00675C94"/>
    <w:rsid w:val="00681D60"/>
    <w:rsid w:val="00684606"/>
    <w:rsid w:val="006847E3"/>
    <w:rsid w:val="00687683"/>
    <w:rsid w:val="00687DE5"/>
    <w:rsid w:val="00690155"/>
    <w:rsid w:val="006920F7"/>
    <w:rsid w:val="006943C3"/>
    <w:rsid w:val="006959E1"/>
    <w:rsid w:val="00695DD7"/>
    <w:rsid w:val="006A21AF"/>
    <w:rsid w:val="006A24C5"/>
    <w:rsid w:val="006A3625"/>
    <w:rsid w:val="006A4D06"/>
    <w:rsid w:val="006B19C7"/>
    <w:rsid w:val="006B4144"/>
    <w:rsid w:val="006C0255"/>
    <w:rsid w:val="006C098B"/>
    <w:rsid w:val="006C447A"/>
    <w:rsid w:val="006C557F"/>
    <w:rsid w:val="006D1221"/>
    <w:rsid w:val="006D3C9E"/>
    <w:rsid w:val="006D4B19"/>
    <w:rsid w:val="006D4CC7"/>
    <w:rsid w:val="006D639D"/>
    <w:rsid w:val="006D70EA"/>
    <w:rsid w:val="006D7181"/>
    <w:rsid w:val="006E0C0B"/>
    <w:rsid w:val="006E1C67"/>
    <w:rsid w:val="006E46AD"/>
    <w:rsid w:val="006E76B9"/>
    <w:rsid w:val="006F1C09"/>
    <w:rsid w:val="006F227F"/>
    <w:rsid w:val="006F260E"/>
    <w:rsid w:val="006F6B69"/>
    <w:rsid w:val="00701793"/>
    <w:rsid w:val="00701A65"/>
    <w:rsid w:val="00712037"/>
    <w:rsid w:val="00716808"/>
    <w:rsid w:val="0071745F"/>
    <w:rsid w:val="00717738"/>
    <w:rsid w:val="007212D5"/>
    <w:rsid w:val="007315AC"/>
    <w:rsid w:val="007317E1"/>
    <w:rsid w:val="00733819"/>
    <w:rsid w:val="00741CA6"/>
    <w:rsid w:val="007435F4"/>
    <w:rsid w:val="00746109"/>
    <w:rsid w:val="007461DE"/>
    <w:rsid w:val="00747122"/>
    <w:rsid w:val="00747F41"/>
    <w:rsid w:val="007529E9"/>
    <w:rsid w:val="00752B8B"/>
    <w:rsid w:val="00760B43"/>
    <w:rsid w:val="00760FCB"/>
    <w:rsid w:val="00762DC2"/>
    <w:rsid w:val="0076454A"/>
    <w:rsid w:val="00770709"/>
    <w:rsid w:val="00774E9E"/>
    <w:rsid w:val="00782002"/>
    <w:rsid w:val="007846A5"/>
    <w:rsid w:val="00784FE3"/>
    <w:rsid w:val="00786835"/>
    <w:rsid w:val="007906CB"/>
    <w:rsid w:val="00795828"/>
    <w:rsid w:val="007A012B"/>
    <w:rsid w:val="007A2E61"/>
    <w:rsid w:val="007A341F"/>
    <w:rsid w:val="007A3D6D"/>
    <w:rsid w:val="007A6934"/>
    <w:rsid w:val="007A69DB"/>
    <w:rsid w:val="007B000A"/>
    <w:rsid w:val="007B5912"/>
    <w:rsid w:val="007C13B3"/>
    <w:rsid w:val="007C3F63"/>
    <w:rsid w:val="007C5AE3"/>
    <w:rsid w:val="007C72D0"/>
    <w:rsid w:val="007D0832"/>
    <w:rsid w:val="007D287E"/>
    <w:rsid w:val="007D5872"/>
    <w:rsid w:val="007D79A2"/>
    <w:rsid w:val="007E2EC8"/>
    <w:rsid w:val="007E4B0A"/>
    <w:rsid w:val="007E6A1A"/>
    <w:rsid w:val="0080214B"/>
    <w:rsid w:val="008022FC"/>
    <w:rsid w:val="00804148"/>
    <w:rsid w:val="0080416A"/>
    <w:rsid w:val="00812FD5"/>
    <w:rsid w:val="00815645"/>
    <w:rsid w:val="0081659D"/>
    <w:rsid w:val="00820915"/>
    <w:rsid w:val="00821285"/>
    <w:rsid w:val="00821383"/>
    <w:rsid w:val="008214AC"/>
    <w:rsid w:val="00823EE2"/>
    <w:rsid w:val="008250B0"/>
    <w:rsid w:val="00825827"/>
    <w:rsid w:val="00830D74"/>
    <w:rsid w:val="00831717"/>
    <w:rsid w:val="00831B19"/>
    <w:rsid w:val="00834A31"/>
    <w:rsid w:val="00836F7D"/>
    <w:rsid w:val="00837430"/>
    <w:rsid w:val="0083756C"/>
    <w:rsid w:val="00837D03"/>
    <w:rsid w:val="00840147"/>
    <w:rsid w:val="008406C5"/>
    <w:rsid w:val="00841226"/>
    <w:rsid w:val="008456F6"/>
    <w:rsid w:val="00845CF0"/>
    <w:rsid w:val="00845EE8"/>
    <w:rsid w:val="0084627C"/>
    <w:rsid w:val="00846602"/>
    <w:rsid w:val="008475C1"/>
    <w:rsid w:val="00850120"/>
    <w:rsid w:val="00854656"/>
    <w:rsid w:val="00855444"/>
    <w:rsid w:val="008602C3"/>
    <w:rsid w:val="008604D6"/>
    <w:rsid w:val="00865551"/>
    <w:rsid w:val="0087171A"/>
    <w:rsid w:val="0087291C"/>
    <w:rsid w:val="0087468B"/>
    <w:rsid w:val="00874799"/>
    <w:rsid w:val="0087676C"/>
    <w:rsid w:val="00876ABA"/>
    <w:rsid w:val="0087761C"/>
    <w:rsid w:val="008777B1"/>
    <w:rsid w:val="00877AAA"/>
    <w:rsid w:val="00877E37"/>
    <w:rsid w:val="008807A8"/>
    <w:rsid w:val="008812A0"/>
    <w:rsid w:val="00881738"/>
    <w:rsid w:val="00884725"/>
    <w:rsid w:val="008868F9"/>
    <w:rsid w:val="008974EC"/>
    <w:rsid w:val="008A0775"/>
    <w:rsid w:val="008A3DF5"/>
    <w:rsid w:val="008A47E8"/>
    <w:rsid w:val="008A6C79"/>
    <w:rsid w:val="008B280F"/>
    <w:rsid w:val="008B6596"/>
    <w:rsid w:val="008C15C9"/>
    <w:rsid w:val="008C16C7"/>
    <w:rsid w:val="008C49EB"/>
    <w:rsid w:val="008C5424"/>
    <w:rsid w:val="008C576D"/>
    <w:rsid w:val="008C6A00"/>
    <w:rsid w:val="008D297A"/>
    <w:rsid w:val="008D3511"/>
    <w:rsid w:val="008E0423"/>
    <w:rsid w:val="008E1FBF"/>
    <w:rsid w:val="008E3B57"/>
    <w:rsid w:val="008E7153"/>
    <w:rsid w:val="008F09C9"/>
    <w:rsid w:val="008F21CD"/>
    <w:rsid w:val="008F56E4"/>
    <w:rsid w:val="008F5C76"/>
    <w:rsid w:val="008F6D41"/>
    <w:rsid w:val="00902113"/>
    <w:rsid w:val="00902932"/>
    <w:rsid w:val="00903CF9"/>
    <w:rsid w:val="009057DE"/>
    <w:rsid w:val="00907F1F"/>
    <w:rsid w:val="009110D8"/>
    <w:rsid w:val="00912B07"/>
    <w:rsid w:val="00913079"/>
    <w:rsid w:val="00917256"/>
    <w:rsid w:val="009218AD"/>
    <w:rsid w:val="00922468"/>
    <w:rsid w:val="009234DC"/>
    <w:rsid w:val="0092542E"/>
    <w:rsid w:val="00932DCF"/>
    <w:rsid w:val="009344B4"/>
    <w:rsid w:val="00940E97"/>
    <w:rsid w:val="00942BEA"/>
    <w:rsid w:val="00942F03"/>
    <w:rsid w:val="009453D1"/>
    <w:rsid w:val="009453F8"/>
    <w:rsid w:val="00947FD2"/>
    <w:rsid w:val="00950B5D"/>
    <w:rsid w:val="009510DB"/>
    <w:rsid w:val="00952656"/>
    <w:rsid w:val="00955514"/>
    <w:rsid w:val="00955E3C"/>
    <w:rsid w:val="00960E06"/>
    <w:rsid w:val="00961B9F"/>
    <w:rsid w:val="00964716"/>
    <w:rsid w:val="00964B26"/>
    <w:rsid w:val="009663DE"/>
    <w:rsid w:val="00972BA1"/>
    <w:rsid w:val="009767BE"/>
    <w:rsid w:val="00976AFD"/>
    <w:rsid w:val="009803C2"/>
    <w:rsid w:val="00984CA3"/>
    <w:rsid w:val="009857F0"/>
    <w:rsid w:val="00986E3F"/>
    <w:rsid w:val="009879B6"/>
    <w:rsid w:val="009941A7"/>
    <w:rsid w:val="00994464"/>
    <w:rsid w:val="00996FDE"/>
    <w:rsid w:val="00997981"/>
    <w:rsid w:val="009A120F"/>
    <w:rsid w:val="009A1F57"/>
    <w:rsid w:val="009A2AB0"/>
    <w:rsid w:val="009A3038"/>
    <w:rsid w:val="009A312D"/>
    <w:rsid w:val="009A3539"/>
    <w:rsid w:val="009A44BA"/>
    <w:rsid w:val="009A656D"/>
    <w:rsid w:val="009A7D54"/>
    <w:rsid w:val="009B007C"/>
    <w:rsid w:val="009B3A92"/>
    <w:rsid w:val="009B74C0"/>
    <w:rsid w:val="009C1921"/>
    <w:rsid w:val="009C49E3"/>
    <w:rsid w:val="009C5620"/>
    <w:rsid w:val="009C7EDE"/>
    <w:rsid w:val="009D1CD4"/>
    <w:rsid w:val="009E2C1D"/>
    <w:rsid w:val="009E479A"/>
    <w:rsid w:val="009F4BDA"/>
    <w:rsid w:val="009F5024"/>
    <w:rsid w:val="009F650B"/>
    <w:rsid w:val="00A00564"/>
    <w:rsid w:val="00A0058C"/>
    <w:rsid w:val="00A0094E"/>
    <w:rsid w:val="00A00995"/>
    <w:rsid w:val="00A01757"/>
    <w:rsid w:val="00A027E2"/>
    <w:rsid w:val="00A041A0"/>
    <w:rsid w:val="00A04D27"/>
    <w:rsid w:val="00A04FCF"/>
    <w:rsid w:val="00A05F04"/>
    <w:rsid w:val="00A118A6"/>
    <w:rsid w:val="00A13711"/>
    <w:rsid w:val="00A165A5"/>
    <w:rsid w:val="00A16672"/>
    <w:rsid w:val="00A16AC1"/>
    <w:rsid w:val="00A22D13"/>
    <w:rsid w:val="00A24CD3"/>
    <w:rsid w:val="00A260F5"/>
    <w:rsid w:val="00A274BD"/>
    <w:rsid w:val="00A27D9A"/>
    <w:rsid w:val="00A31A44"/>
    <w:rsid w:val="00A32D8F"/>
    <w:rsid w:val="00A35530"/>
    <w:rsid w:val="00A43558"/>
    <w:rsid w:val="00A50B11"/>
    <w:rsid w:val="00A50ECE"/>
    <w:rsid w:val="00A56A86"/>
    <w:rsid w:val="00A674F2"/>
    <w:rsid w:val="00A70A96"/>
    <w:rsid w:val="00A71247"/>
    <w:rsid w:val="00A713BD"/>
    <w:rsid w:val="00A71D69"/>
    <w:rsid w:val="00A7285F"/>
    <w:rsid w:val="00A81F49"/>
    <w:rsid w:val="00A825AF"/>
    <w:rsid w:val="00A8471B"/>
    <w:rsid w:val="00A85E46"/>
    <w:rsid w:val="00A914CD"/>
    <w:rsid w:val="00A91A93"/>
    <w:rsid w:val="00A92061"/>
    <w:rsid w:val="00A9350F"/>
    <w:rsid w:val="00A94245"/>
    <w:rsid w:val="00A95378"/>
    <w:rsid w:val="00A9663F"/>
    <w:rsid w:val="00A96674"/>
    <w:rsid w:val="00A97982"/>
    <w:rsid w:val="00AA19BE"/>
    <w:rsid w:val="00AB16B2"/>
    <w:rsid w:val="00AB505B"/>
    <w:rsid w:val="00AC23F9"/>
    <w:rsid w:val="00AC3C12"/>
    <w:rsid w:val="00AC4BCB"/>
    <w:rsid w:val="00AC5EB6"/>
    <w:rsid w:val="00AC6DDF"/>
    <w:rsid w:val="00AC6EBC"/>
    <w:rsid w:val="00AD1802"/>
    <w:rsid w:val="00AD24CB"/>
    <w:rsid w:val="00AD3D62"/>
    <w:rsid w:val="00AD6721"/>
    <w:rsid w:val="00AD6BDB"/>
    <w:rsid w:val="00AE0A79"/>
    <w:rsid w:val="00AE0BA7"/>
    <w:rsid w:val="00AE4318"/>
    <w:rsid w:val="00AE55A2"/>
    <w:rsid w:val="00AE5CB0"/>
    <w:rsid w:val="00AE6208"/>
    <w:rsid w:val="00AE73DD"/>
    <w:rsid w:val="00AF21D6"/>
    <w:rsid w:val="00AF2FBB"/>
    <w:rsid w:val="00AF3B83"/>
    <w:rsid w:val="00AF4ED8"/>
    <w:rsid w:val="00B023C1"/>
    <w:rsid w:val="00B02856"/>
    <w:rsid w:val="00B10154"/>
    <w:rsid w:val="00B1254D"/>
    <w:rsid w:val="00B12A1B"/>
    <w:rsid w:val="00B12F96"/>
    <w:rsid w:val="00B14044"/>
    <w:rsid w:val="00B201AD"/>
    <w:rsid w:val="00B208E3"/>
    <w:rsid w:val="00B2371C"/>
    <w:rsid w:val="00B2528A"/>
    <w:rsid w:val="00B25DB6"/>
    <w:rsid w:val="00B30029"/>
    <w:rsid w:val="00B4353C"/>
    <w:rsid w:val="00B459E1"/>
    <w:rsid w:val="00B463BE"/>
    <w:rsid w:val="00B47589"/>
    <w:rsid w:val="00B50031"/>
    <w:rsid w:val="00B51D44"/>
    <w:rsid w:val="00B52530"/>
    <w:rsid w:val="00B52E90"/>
    <w:rsid w:val="00B53CEA"/>
    <w:rsid w:val="00B55D32"/>
    <w:rsid w:val="00B61B17"/>
    <w:rsid w:val="00B7333F"/>
    <w:rsid w:val="00B73914"/>
    <w:rsid w:val="00B73A80"/>
    <w:rsid w:val="00B77565"/>
    <w:rsid w:val="00B810AE"/>
    <w:rsid w:val="00B8163D"/>
    <w:rsid w:val="00B81D14"/>
    <w:rsid w:val="00B82E7F"/>
    <w:rsid w:val="00B83763"/>
    <w:rsid w:val="00B85901"/>
    <w:rsid w:val="00B90AEE"/>
    <w:rsid w:val="00B90BA3"/>
    <w:rsid w:val="00B90F81"/>
    <w:rsid w:val="00B91427"/>
    <w:rsid w:val="00B921D5"/>
    <w:rsid w:val="00B92328"/>
    <w:rsid w:val="00B9437B"/>
    <w:rsid w:val="00B9761A"/>
    <w:rsid w:val="00BA1AB7"/>
    <w:rsid w:val="00BA1E78"/>
    <w:rsid w:val="00BA3FA4"/>
    <w:rsid w:val="00BA46EE"/>
    <w:rsid w:val="00BA6B25"/>
    <w:rsid w:val="00BA7855"/>
    <w:rsid w:val="00BB1299"/>
    <w:rsid w:val="00BB16E4"/>
    <w:rsid w:val="00BB4D50"/>
    <w:rsid w:val="00BB5635"/>
    <w:rsid w:val="00BB7D51"/>
    <w:rsid w:val="00BC0E11"/>
    <w:rsid w:val="00BC3368"/>
    <w:rsid w:val="00BC4028"/>
    <w:rsid w:val="00BC7F32"/>
    <w:rsid w:val="00BD0835"/>
    <w:rsid w:val="00BD1368"/>
    <w:rsid w:val="00BD1F0B"/>
    <w:rsid w:val="00BD4261"/>
    <w:rsid w:val="00BD5439"/>
    <w:rsid w:val="00BD7B95"/>
    <w:rsid w:val="00BE0EDC"/>
    <w:rsid w:val="00BE7059"/>
    <w:rsid w:val="00BF0165"/>
    <w:rsid w:val="00BF070B"/>
    <w:rsid w:val="00BF233D"/>
    <w:rsid w:val="00C052B2"/>
    <w:rsid w:val="00C0548A"/>
    <w:rsid w:val="00C126F3"/>
    <w:rsid w:val="00C12B52"/>
    <w:rsid w:val="00C14800"/>
    <w:rsid w:val="00C16743"/>
    <w:rsid w:val="00C17596"/>
    <w:rsid w:val="00C26617"/>
    <w:rsid w:val="00C31701"/>
    <w:rsid w:val="00C342CC"/>
    <w:rsid w:val="00C346F4"/>
    <w:rsid w:val="00C3495E"/>
    <w:rsid w:val="00C36DE9"/>
    <w:rsid w:val="00C4040C"/>
    <w:rsid w:val="00C40F7B"/>
    <w:rsid w:val="00C42AE3"/>
    <w:rsid w:val="00C43624"/>
    <w:rsid w:val="00C4441D"/>
    <w:rsid w:val="00C454AC"/>
    <w:rsid w:val="00C51DBF"/>
    <w:rsid w:val="00C52825"/>
    <w:rsid w:val="00C53449"/>
    <w:rsid w:val="00C56F99"/>
    <w:rsid w:val="00C62570"/>
    <w:rsid w:val="00C63EA3"/>
    <w:rsid w:val="00C70425"/>
    <w:rsid w:val="00C71FFC"/>
    <w:rsid w:val="00C73F6A"/>
    <w:rsid w:val="00C74079"/>
    <w:rsid w:val="00C7449B"/>
    <w:rsid w:val="00C80747"/>
    <w:rsid w:val="00C8206C"/>
    <w:rsid w:val="00C82F61"/>
    <w:rsid w:val="00C85D1F"/>
    <w:rsid w:val="00C90D5E"/>
    <w:rsid w:val="00CA6D9A"/>
    <w:rsid w:val="00CA7988"/>
    <w:rsid w:val="00CB0446"/>
    <w:rsid w:val="00CB0BD3"/>
    <w:rsid w:val="00CB2106"/>
    <w:rsid w:val="00CB36B5"/>
    <w:rsid w:val="00CB4082"/>
    <w:rsid w:val="00CB623F"/>
    <w:rsid w:val="00CB6346"/>
    <w:rsid w:val="00CB75E0"/>
    <w:rsid w:val="00CC0A51"/>
    <w:rsid w:val="00CC2B2C"/>
    <w:rsid w:val="00CC2E74"/>
    <w:rsid w:val="00CC5739"/>
    <w:rsid w:val="00CC5FD6"/>
    <w:rsid w:val="00CC7A3E"/>
    <w:rsid w:val="00CD04F3"/>
    <w:rsid w:val="00CD0AB0"/>
    <w:rsid w:val="00CD0C89"/>
    <w:rsid w:val="00CD1315"/>
    <w:rsid w:val="00CD68A3"/>
    <w:rsid w:val="00CD7D14"/>
    <w:rsid w:val="00CE0858"/>
    <w:rsid w:val="00CE090A"/>
    <w:rsid w:val="00CE32F6"/>
    <w:rsid w:val="00CE4293"/>
    <w:rsid w:val="00CE544D"/>
    <w:rsid w:val="00CE661A"/>
    <w:rsid w:val="00CE6FB4"/>
    <w:rsid w:val="00CF2D89"/>
    <w:rsid w:val="00CF3100"/>
    <w:rsid w:val="00CF6189"/>
    <w:rsid w:val="00D018D7"/>
    <w:rsid w:val="00D02FD1"/>
    <w:rsid w:val="00D03120"/>
    <w:rsid w:val="00D03412"/>
    <w:rsid w:val="00D0379D"/>
    <w:rsid w:val="00D03F97"/>
    <w:rsid w:val="00D0511E"/>
    <w:rsid w:val="00D067D5"/>
    <w:rsid w:val="00D11522"/>
    <w:rsid w:val="00D120D5"/>
    <w:rsid w:val="00D157AE"/>
    <w:rsid w:val="00D1602B"/>
    <w:rsid w:val="00D1715D"/>
    <w:rsid w:val="00D22A34"/>
    <w:rsid w:val="00D23542"/>
    <w:rsid w:val="00D25875"/>
    <w:rsid w:val="00D31CC0"/>
    <w:rsid w:val="00D3383F"/>
    <w:rsid w:val="00D34310"/>
    <w:rsid w:val="00D378C9"/>
    <w:rsid w:val="00D37958"/>
    <w:rsid w:val="00D43082"/>
    <w:rsid w:val="00D46259"/>
    <w:rsid w:val="00D50B9C"/>
    <w:rsid w:val="00D50C60"/>
    <w:rsid w:val="00D5110B"/>
    <w:rsid w:val="00D51250"/>
    <w:rsid w:val="00D5658E"/>
    <w:rsid w:val="00D56CC7"/>
    <w:rsid w:val="00D60C8A"/>
    <w:rsid w:val="00D628CE"/>
    <w:rsid w:val="00D653D0"/>
    <w:rsid w:val="00D66054"/>
    <w:rsid w:val="00D66192"/>
    <w:rsid w:val="00D769DE"/>
    <w:rsid w:val="00D77F86"/>
    <w:rsid w:val="00D868DE"/>
    <w:rsid w:val="00D8711A"/>
    <w:rsid w:val="00D87122"/>
    <w:rsid w:val="00D92FA6"/>
    <w:rsid w:val="00D946B5"/>
    <w:rsid w:val="00D967F2"/>
    <w:rsid w:val="00DA6F2E"/>
    <w:rsid w:val="00DB0286"/>
    <w:rsid w:val="00DB05A4"/>
    <w:rsid w:val="00DB218E"/>
    <w:rsid w:val="00DB5336"/>
    <w:rsid w:val="00DB53A2"/>
    <w:rsid w:val="00DC0AA0"/>
    <w:rsid w:val="00DC1005"/>
    <w:rsid w:val="00DC117A"/>
    <w:rsid w:val="00DC138F"/>
    <w:rsid w:val="00DC6FC4"/>
    <w:rsid w:val="00DC790A"/>
    <w:rsid w:val="00DC7CC2"/>
    <w:rsid w:val="00DD2A12"/>
    <w:rsid w:val="00DD327B"/>
    <w:rsid w:val="00DD5ED5"/>
    <w:rsid w:val="00DD75FE"/>
    <w:rsid w:val="00DE00D1"/>
    <w:rsid w:val="00DE242C"/>
    <w:rsid w:val="00DE3B13"/>
    <w:rsid w:val="00DE5BEA"/>
    <w:rsid w:val="00DF037E"/>
    <w:rsid w:val="00DF109C"/>
    <w:rsid w:val="00E013AB"/>
    <w:rsid w:val="00E013FF"/>
    <w:rsid w:val="00E0311E"/>
    <w:rsid w:val="00E04588"/>
    <w:rsid w:val="00E04638"/>
    <w:rsid w:val="00E04F3D"/>
    <w:rsid w:val="00E051AE"/>
    <w:rsid w:val="00E103A3"/>
    <w:rsid w:val="00E10C56"/>
    <w:rsid w:val="00E126FB"/>
    <w:rsid w:val="00E172F2"/>
    <w:rsid w:val="00E17E49"/>
    <w:rsid w:val="00E21010"/>
    <w:rsid w:val="00E212F5"/>
    <w:rsid w:val="00E22E96"/>
    <w:rsid w:val="00E247F7"/>
    <w:rsid w:val="00E25B41"/>
    <w:rsid w:val="00E27562"/>
    <w:rsid w:val="00E30B20"/>
    <w:rsid w:val="00E37247"/>
    <w:rsid w:val="00E422D4"/>
    <w:rsid w:val="00E455D4"/>
    <w:rsid w:val="00E45AD6"/>
    <w:rsid w:val="00E46993"/>
    <w:rsid w:val="00E502CB"/>
    <w:rsid w:val="00E513BC"/>
    <w:rsid w:val="00E5148F"/>
    <w:rsid w:val="00E525E5"/>
    <w:rsid w:val="00E53A2A"/>
    <w:rsid w:val="00E53D1E"/>
    <w:rsid w:val="00E570D7"/>
    <w:rsid w:val="00E60E5D"/>
    <w:rsid w:val="00E72EDA"/>
    <w:rsid w:val="00E74A66"/>
    <w:rsid w:val="00E80957"/>
    <w:rsid w:val="00E81B94"/>
    <w:rsid w:val="00E8677F"/>
    <w:rsid w:val="00E868E2"/>
    <w:rsid w:val="00E9226D"/>
    <w:rsid w:val="00E93CFF"/>
    <w:rsid w:val="00E96065"/>
    <w:rsid w:val="00E96F69"/>
    <w:rsid w:val="00E97F9F"/>
    <w:rsid w:val="00EA378C"/>
    <w:rsid w:val="00EA41D3"/>
    <w:rsid w:val="00EA433C"/>
    <w:rsid w:val="00EA53DE"/>
    <w:rsid w:val="00EA5AC2"/>
    <w:rsid w:val="00EB1B69"/>
    <w:rsid w:val="00EC126F"/>
    <w:rsid w:val="00EC1D45"/>
    <w:rsid w:val="00EC2E23"/>
    <w:rsid w:val="00EC6EE4"/>
    <w:rsid w:val="00ED2993"/>
    <w:rsid w:val="00ED3FB4"/>
    <w:rsid w:val="00ED5BA4"/>
    <w:rsid w:val="00ED64CF"/>
    <w:rsid w:val="00EE0393"/>
    <w:rsid w:val="00EE4533"/>
    <w:rsid w:val="00EE61F2"/>
    <w:rsid w:val="00EE7A91"/>
    <w:rsid w:val="00EF201C"/>
    <w:rsid w:val="00EF4EB3"/>
    <w:rsid w:val="00EF6114"/>
    <w:rsid w:val="00EF6E86"/>
    <w:rsid w:val="00F00C08"/>
    <w:rsid w:val="00F05F40"/>
    <w:rsid w:val="00F06A4A"/>
    <w:rsid w:val="00F15D70"/>
    <w:rsid w:val="00F170B5"/>
    <w:rsid w:val="00F17CCE"/>
    <w:rsid w:val="00F20BE0"/>
    <w:rsid w:val="00F23B46"/>
    <w:rsid w:val="00F23BEE"/>
    <w:rsid w:val="00F2403D"/>
    <w:rsid w:val="00F24679"/>
    <w:rsid w:val="00F255C0"/>
    <w:rsid w:val="00F25BF2"/>
    <w:rsid w:val="00F261FA"/>
    <w:rsid w:val="00F304E2"/>
    <w:rsid w:val="00F337FF"/>
    <w:rsid w:val="00F34BD1"/>
    <w:rsid w:val="00F34CF9"/>
    <w:rsid w:val="00F35822"/>
    <w:rsid w:val="00F35ECB"/>
    <w:rsid w:val="00F37363"/>
    <w:rsid w:val="00F407AE"/>
    <w:rsid w:val="00F40D9F"/>
    <w:rsid w:val="00F42941"/>
    <w:rsid w:val="00F47055"/>
    <w:rsid w:val="00F51AF3"/>
    <w:rsid w:val="00F52AA3"/>
    <w:rsid w:val="00F548CE"/>
    <w:rsid w:val="00F55191"/>
    <w:rsid w:val="00F564CF"/>
    <w:rsid w:val="00F56DDE"/>
    <w:rsid w:val="00F65FCB"/>
    <w:rsid w:val="00F66936"/>
    <w:rsid w:val="00F710C9"/>
    <w:rsid w:val="00F71653"/>
    <w:rsid w:val="00F71E72"/>
    <w:rsid w:val="00F7308D"/>
    <w:rsid w:val="00F770F0"/>
    <w:rsid w:val="00F81060"/>
    <w:rsid w:val="00F853C9"/>
    <w:rsid w:val="00F862C4"/>
    <w:rsid w:val="00F87124"/>
    <w:rsid w:val="00F87FB2"/>
    <w:rsid w:val="00F90E52"/>
    <w:rsid w:val="00F96B3D"/>
    <w:rsid w:val="00F96C28"/>
    <w:rsid w:val="00F97CEE"/>
    <w:rsid w:val="00FA0116"/>
    <w:rsid w:val="00FA0F10"/>
    <w:rsid w:val="00FA0F71"/>
    <w:rsid w:val="00FA1C17"/>
    <w:rsid w:val="00FA2246"/>
    <w:rsid w:val="00FA3A35"/>
    <w:rsid w:val="00FA438E"/>
    <w:rsid w:val="00FB00CF"/>
    <w:rsid w:val="00FB186A"/>
    <w:rsid w:val="00FB26B6"/>
    <w:rsid w:val="00FB49F5"/>
    <w:rsid w:val="00FB6887"/>
    <w:rsid w:val="00FB71D8"/>
    <w:rsid w:val="00FB7FD0"/>
    <w:rsid w:val="00FC00FE"/>
    <w:rsid w:val="00FC5B91"/>
    <w:rsid w:val="00FD4E97"/>
    <w:rsid w:val="00FD566D"/>
    <w:rsid w:val="00FD6036"/>
    <w:rsid w:val="00FD615A"/>
    <w:rsid w:val="00FE00D7"/>
    <w:rsid w:val="00FE1B3C"/>
    <w:rsid w:val="00FE68DB"/>
    <w:rsid w:val="00FF112A"/>
    <w:rsid w:val="00FF3D7D"/>
    <w:rsid w:val="00FF42D7"/>
    <w:rsid w:val="00FF51C7"/>
    <w:rsid w:val="00FF564E"/>
    <w:rsid w:val="00FF7A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9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footnote reference" w:qFormat="1"/>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274BD"/>
    <w:pPr>
      <w:spacing w:after="0"/>
    </w:pPr>
    <w:rPr>
      <w:rFonts w:ascii="Arial" w:hAnsi="Arial" w:cs="Times New Roman"/>
      <w:sz w:val="20"/>
      <w:szCs w:val="20"/>
      <w:lang w:eastAsia="de-DE"/>
    </w:rPr>
  </w:style>
  <w:style w:type="paragraph" w:styleId="Titre1">
    <w:name w:val="heading 1"/>
    <w:basedOn w:val="Normal"/>
    <w:next w:val="Normal"/>
    <w:link w:val="Titre1C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A0A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itre1Car">
    <w:name w:val="Titre 1 Car"/>
    <w:basedOn w:val="Policepardfaut"/>
    <w:link w:val="Titre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Titre2Car">
    <w:name w:val="Titre 2 Car"/>
    <w:basedOn w:val="Policepardfaut"/>
    <w:link w:val="Titre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rsid w:val="00AD6721"/>
    <w:pPr>
      <w:spacing w:before="160" w:after="240"/>
    </w:pPr>
    <w:rPr>
      <w:bCs/>
      <w:i/>
    </w:rPr>
  </w:style>
  <w:style w:type="character" w:customStyle="1" w:styleId="LgendeCar">
    <w:name w:val="Légende Car"/>
    <w:aliases w:val="IT Beschriftung Car"/>
    <w:basedOn w:val="Policepardfaut"/>
    <w:link w:val="Lgende"/>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
    <w:basedOn w:val="Normal"/>
    <w:link w:val="NotedebasdepageCar"/>
    <w:uiPriority w:val="99"/>
    <w:rsid w:val="00A00995"/>
    <w:pPr>
      <w:keepLines/>
      <w:spacing w:after="120"/>
      <w:ind w:left="102" w:hanging="102"/>
    </w:pPr>
    <w:rPr>
      <w:sz w:val="16"/>
    </w:rPr>
  </w:style>
  <w:style w:type="character" w:customStyle="1" w:styleId="NotedebasdepageCar">
    <w:name w:val="Note de bas de page Car"/>
    <w:aliases w:val="IT Fußnotentext Car"/>
    <w:basedOn w:val="Policepardfaut"/>
    <w:link w:val="Notedebasdepage"/>
    <w:uiPriority w:val="99"/>
    <w:rsid w:val="00A00995"/>
    <w:rPr>
      <w:rFonts w:ascii="Arial" w:hAnsi="Arial" w:cs="Times New Roman"/>
      <w:sz w:val="16"/>
      <w:szCs w:val="20"/>
      <w:lang w:eastAsia="de-DE"/>
    </w:rPr>
  </w:style>
  <w:style w:type="character" w:styleId="Appelnotedebasdep">
    <w:name w:val="footnote reference"/>
    <w:aliases w:val="IT Fußnotenzeichen,Footnote symbol,Times 10 Point,Exposant 3 Point,Appel note de bas de p,Footnote Reference Superscript,PBO Footnote Reference,FR + (Complex) Arial,(Latin) 9 pt,(Complex) 10 pt + (Compl..."/>
    <w:basedOn w:val="Policepardfaut"/>
    <w:link w:val="Footnotenumber"/>
    <w:uiPriority w:val="99"/>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3"/>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3"/>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13"/>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F1693"/>
    <w:rPr>
      <w:lang w:val="en-GB"/>
    </w:rPr>
  </w:style>
  <w:style w:type="character" w:customStyle="1" w:styleId="CommentaireCar">
    <w:name w:val="Commentaire Car"/>
    <w:aliases w:val="IT Kommentartext Car"/>
    <w:basedOn w:val="Policepardfaut"/>
    <w:link w:val="Commentaire"/>
    <w:rsid w:val="003F1693"/>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
    <w:basedOn w:val="Normal"/>
    <w:link w:val="ParagraphedelisteCar"/>
    <w:uiPriority w:val="34"/>
    <w:qFormat/>
    <w:rsid w:val="00592595"/>
    <w:pPr>
      <w:ind w:left="720"/>
      <w:contextualSpacing/>
    </w:pPr>
  </w:style>
  <w:style w:type="character" w:customStyle="1" w:styleId="ParagraphedelisteCar">
    <w:name w:val="Paragraphe de liste Car"/>
    <w:aliases w:val="Bullet List Car,FooterText Car"/>
    <w:basedOn w:val="Policepardfaut"/>
    <w:link w:val="Paragraphedeliste"/>
    <w:uiPriority w:val="34"/>
    <w:rsid w:val="00145255"/>
    <w:rPr>
      <w:rFonts w:ascii="Arial" w:hAnsi="Arial" w:cs="Times New Roman"/>
      <w:sz w:val="20"/>
      <w:szCs w:val="20"/>
      <w:lang w:eastAsia="de-DE"/>
    </w:rPr>
  </w:style>
  <w:style w:type="character" w:customStyle="1" w:styleId="Titre4Car">
    <w:name w:val="Titre 4 Car"/>
    <w:basedOn w:val="Policepardfaut"/>
    <w:link w:val="Titre4"/>
    <w:uiPriority w:val="9"/>
    <w:semiHidden/>
    <w:rsid w:val="004A0A00"/>
    <w:rPr>
      <w:rFonts w:asciiTheme="majorHAnsi" w:eastAsiaTheme="majorEastAsia" w:hAnsiTheme="majorHAnsi" w:cstheme="majorBidi"/>
      <w:i/>
      <w:iCs/>
      <w:color w:val="365F91" w:themeColor="accent1" w:themeShade="BF"/>
      <w:sz w:val="20"/>
      <w:szCs w:val="20"/>
      <w:lang w:eastAsia="de-DE"/>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qFormat/>
    <w:rsid w:val="00B92328"/>
    <w:pPr>
      <w:numPr>
        <w:ilvl w:val="2"/>
        <w:numId w:val="10"/>
      </w:numPr>
      <w:spacing w:before="400" w:after="360" w:line="280" w:lineRule="exact"/>
      <w:outlineLvl w:val="2"/>
    </w:pPr>
    <w:rPr>
      <w:b/>
      <w:sz w:val="22"/>
      <w:lang w:val="en-GB"/>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1">
    <w:name w:val="N1"/>
    <w:next w:val="ITAbsatzohneNr"/>
    <w:qFormat/>
    <w:rsid w:val="00EA41D3"/>
    <w:pPr>
      <w:pageBreakBefore/>
      <w:widowControl w:val="0"/>
      <w:tabs>
        <w:tab w:val="num" w:pos="680"/>
      </w:tabs>
      <w:spacing w:before="120" w:after="440" w:line="240" w:lineRule="auto"/>
      <w:ind w:left="680" w:hanging="680"/>
      <w:outlineLvl w:val="0"/>
    </w:pPr>
    <w:rPr>
      <w:rFonts w:ascii="Arial" w:hAnsi="Arial" w:cs="Times New Roman"/>
      <w:b/>
      <w:sz w:val="32"/>
      <w:szCs w:val="20"/>
      <w:lang w:val="en-GB" w:eastAsia="de-DE"/>
    </w:rPr>
  </w:style>
  <w:style w:type="character" w:customStyle="1" w:styleId="N4Car">
    <w:name w:val="N4 Car"/>
    <w:basedOn w:val="ParagraphedelisteCar"/>
    <w:link w:val="N4"/>
    <w:rsid w:val="004C12EA"/>
    <w:rPr>
      <w:rFonts w:ascii="Arial" w:hAnsi="Arial" w:cs="Times New Roman"/>
      <w:b/>
      <w:sz w:val="20"/>
      <w:szCs w:val="20"/>
      <w:lang w:val="en-GB" w:eastAsia="de-DE"/>
    </w:rPr>
  </w:style>
  <w:style w:type="paragraph" w:customStyle="1" w:styleId="Normal1">
    <w:name w:val="Normal1"/>
    <w:basedOn w:val="Normal"/>
    <w:rsid w:val="00FF112A"/>
    <w:pPr>
      <w:spacing w:before="100" w:beforeAutospacing="1" w:after="100" w:afterAutospacing="1" w:line="240" w:lineRule="auto"/>
    </w:pPr>
    <w:rPr>
      <w:rFonts w:ascii="Times New Roman" w:hAnsi="Times New Roman"/>
      <w:sz w:val="24"/>
      <w:szCs w:val="24"/>
      <w:lang w:val="fr-FR" w:eastAsia="fr-FR"/>
    </w:rPr>
  </w:style>
  <w:style w:type="paragraph" w:customStyle="1" w:styleId="Footnotenumber">
    <w:name w:val="Footnote number"/>
    <w:aliases w:val="fr"/>
    <w:basedOn w:val="Normal"/>
    <w:link w:val="Appelnotedebasdep"/>
    <w:uiPriority w:val="99"/>
    <w:rsid w:val="00341814"/>
    <w:pPr>
      <w:spacing w:after="160" w:line="240" w:lineRule="exact"/>
    </w:pPr>
    <w:rPr>
      <w:rFonts w:asciiTheme="minorHAnsi" w:hAnsiTheme="minorHAnsi" w:cstheme="minorBidi"/>
      <w:position w:val="6"/>
      <w:sz w:val="16"/>
      <w:szCs w:val="22"/>
      <w:vertAlign w:val="superscript"/>
      <w:lang w:eastAsia="en-US"/>
    </w:rPr>
  </w:style>
  <w:style w:type="character" w:styleId="Lienhypertextesuivivisit">
    <w:name w:val="FollowedHyperlink"/>
    <w:basedOn w:val="Policepardfaut"/>
    <w:uiPriority w:val="99"/>
    <w:semiHidden/>
    <w:unhideWhenUsed/>
    <w:rsid w:val="001B63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footnote reference" w:qFormat="1"/>
    <w:lsdException w:name="List Bullet 2" w:uiPriority="0"/>
    <w:lsdException w:name="List Bullet 3" w:uiPriority="0"/>
    <w:lsdException w:name="List Bullet 4" w:uiPriority="0"/>
    <w:lsdException w:name="List Bullet 5"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annotation subject" w:uiPriority="0"/>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274BD"/>
    <w:pPr>
      <w:spacing w:after="0"/>
    </w:pPr>
    <w:rPr>
      <w:rFonts w:ascii="Arial" w:hAnsi="Arial" w:cs="Times New Roman"/>
      <w:sz w:val="20"/>
      <w:szCs w:val="20"/>
      <w:lang w:eastAsia="de-DE"/>
    </w:rPr>
  </w:style>
  <w:style w:type="paragraph" w:styleId="Titre1">
    <w:name w:val="heading 1"/>
    <w:basedOn w:val="Normal"/>
    <w:next w:val="Normal"/>
    <w:link w:val="Titre1Car"/>
    <w:uiPriority w:val="9"/>
    <w:rsid w:val="001D0C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1D0C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4A0A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abledesillustrations">
    <w:name w:val="table of figures"/>
    <w:aliases w:val="IT Abbildungsverzeichnis"/>
    <w:basedOn w:val="Normal"/>
    <w:next w:val="Normal"/>
    <w:link w:val="TabledesillustrationsCar"/>
    <w:uiPriority w:val="99"/>
    <w:rsid w:val="001623F4"/>
    <w:pPr>
      <w:keepLines/>
      <w:tabs>
        <w:tab w:val="left" w:pos="1418"/>
        <w:tab w:val="right" w:pos="8505"/>
      </w:tabs>
      <w:spacing w:after="80"/>
      <w:ind w:left="1418" w:right="454" w:hanging="1418"/>
    </w:pPr>
  </w:style>
  <w:style w:type="character" w:customStyle="1" w:styleId="Titre1Car">
    <w:name w:val="Titre 1 Car"/>
    <w:basedOn w:val="Policepardfaut"/>
    <w:link w:val="Titre1"/>
    <w:uiPriority w:val="9"/>
    <w:rsid w:val="001D0C1B"/>
    <w:rPr>
      <w:rFonts w:asciiTheme="majorHAnsi" w:eastAsiaTheme="majorEastAsia" w:hAnsiTheme="majorHAnsi" w:cstheme="majorBidi"/>
      <w:b/>
      <w:bCs/>
      <w:color w:val="365F91" w:themeColor="accent1" w:themeShade="BF"/>
      <w:sz w:val="28"/>
      <w:szCs w:val="28"/>
      <w:lang w:eastAsia="de-DE"/>
    </w:rPr>
  </w:style>
  <w:style w:type="character" w:customStyle="1" w:styleId="Titre2Car">
    <w:name w:val="Titre 2 Car"/>
    <w:basedOn w:val="Policepardfaut"/>
    <w:link w:val="Titre2"/>
    <w:uiPriority w:val="9"/>
    <w:semiHidden/>
    <w:rsid w:val="001D0C1B"/>
    <w:rPr>
      <w:rFonts w:asciiTheme="majorHAnsi" w:eastAsiaTheme="majorEastAsia" w:hAnsiTheme="majorHAnsi" w:cstheme="majorBidi"/>
      <w:b/>
      <w:bCs/>
      <w:color w:val="4F81BD" w:themeColor="accent1"/>
      <w:sz w:val="26"/>
      <w:szCs w:val="26"/>
      <w:lang w:eastAsia="de-DE"/>
    </w:rPr>
  </w:style>
  <w:style w:type="character" w:customStyle="1" w:styleId="TabledesillustrationsCar">
    <w:name w:val="Table des illustrations Car"/>
    <w:aliases w:val="IT Abbildungsverzeichnis Car"/>
    <w:basedOn w:val="Policepardfaut"/>
    <w:link w:val="Tabledesillustrations"/>
    <w:rsid w:val="001623F4"/>
    <w:rPr>
      <w:rFonts w:ascii="Arial" w:hAnsi="Arial" w:cs="Times New Roman"/>
      <w:sz w:val="20"/>
      <w:szCs w:val="20"/>
      <w:lang w:eastAsia="de-DE"/>
    </w:rPr>
  </w:style>
  <w:style w:type="paragraph" w:styleId="Listepuces2">
    <w:name w:val="List Bullet 2"/>
    <w:aliases w:val="IT Minus Ebene 2"/>
    <w:basedOn w:val="Normal"/>
    <w:rsid w:val="00A00995"/>
    <w:pPr>
      <w:tabs>
        <w:tab w:val="num" w:pos="964"/>
      </w:tabs>
      <w:ind w:left="964" w:hanging="284"/>
    </w:pPr>
  </w:style>
  <w:style w:type="paragraph" w:styleId="Listepuces3">
    <w:name w:val="List Bullet 3"/>
    <w:aliases w:val="IT Plus Ebene 2"/>
    <w:basedOn w:val="Normal"/>
    <w:next w:val="Listepuces2"/>
    <w:rsid w:val="00A00995"/>
    <w:pPr>
      <w:tabs>
        <w:tab w:val="num" w:pos="964"/>
      </w:tabs>
      <w:ind w:left="964" w:hanging="284"/>
    </w:pPr>
  </w:style>
  <w:style w:type="paragraph" w:styleId="Listepuces4">
    <w:name w:val="List Bullet 4"/>
    <w:aliases w:val="IT Doppelpfeil Ebene 3"/>
    <w:basedOn w:val="Normal"/>
    <w:rsid w:val="00A00995"/>
    <w:pPr>
      <w:tabs>
        <w:tab w:val="num" w:pos="1247"/>
      </w:tabs>
      <w:ind w:left="1247" w:hanging="283"/>
    </w:pPr>
  </w:style>
  <w:style w:type="paragraph" w:styleId="Listepuces5">
    <w:name w:val="List Bullet 5"/>
    <w:aliases w:val="IT Pfeil Ebene 3"/>
    <w:basedOn w:val="Normal"/>
    <w:rsid w:val="00A00995"/>
    <w:pPr>
      <w:tabs>
        <w:tab w:val="num" w:pos="1247"/>
      </w:tabs>
      <w:ind w:left="1247" w:hanging="283"/>
    </w:pPr>
  </w:style>
  <w:style w:type="paragraph" w:styleId="Lgende">
    <w:name w:val="caption"/>
    <w:aliases w:val="IT Beschriftung"/>
    <w:basedOn w:val="Normal"/>
    <w:next w:val="Normal"/>
    <w:link w:val="LgendeCar"/>
    <w:rsid w:val="00AD6721"/>
    <w:pPr>
      <w:spacing w:before="160" w:after="240"/>
    </w:pPr>
    <w:rPr>
      <w:bCs/>
      <w:i/>
    </w:rPr>
  </w:style>
  <w:style w:type="character" w:customStyle="1" w:styleId="LgendeCar">
    <w:name w:val="Légende Car"/>
    <w:aliases w:val="IT Beschriftung Car"/>
    <w:basedOn w:val="Policepardfaut"/>
    <w:link w:val="Lgende"/>
    <w:rsid w:val="00AD6721"/>
    <w:rPr>
      <w:rFonts w:ascii="Arial" w:hAnsi="Arial" w:cs="Times New Roman"/>
      <w:bCs/>
      <w:i/>
      <w:sz w:val="20"/>
      <w:szCs w:val="20"/>
      <w:lang w:eastAsia="de-DE"/>
    </w:rPr>
  </w:style>
  <w:style w:type="paragraph" w:customStyle="1" w:styleId="FormatvorlageBeschriftung">
    <w:name w:val="Formatvorlage Beschriftung"/>
    <w:aliases w:val="IT Beschriftung + Fett"/>
    <w:basedOn w:val="Lgende"/>
    <w:link w:val="FormatvorlageBeschriftungZchn"/>
    <w:rsid w:val="00A00995"/>
  </w:style>
  <w:style w:type="character" w:customStyle="1" w:styleId="FormatvorlageBeschriftungZchn">
    <w:name w:val="Formatvorlage Beschriftung Zchn"/>
    <w:aliases w:val="IT Beschriftung + Fett Zchn"/>
    <w:basedOn w:val="LgendeCar"/>
    <w:link w:val="FormatvorlageBeschriftung"/>
    <w:rsid w:val="00A00995"/>
    <w:rPr>
      <w:rFonts w:ascii="Arial" w:hAnsi="Arial" w:cs="Times New Roman"/>
      <w:bCs/>
      <w:i/>
      <w:sz w:val="16"/>
      <w:szCs w:val="20"/>
      <w:lang w:eastAsia="de-DE"/>
    </w:rPr>
  </w:style>
  <w:style w:type="paragraph" w:customStyle="1" w:styleId="ITberschriftCohneNr">
    <w:name w:val="IT Überschrift C ohne Nr."/>
    <w:next w:val="Normal"/>
    <w:rsid w:val="00A00995"/>
    <w:pPr>
      <w:spacing w:before="120" w:after="80" w:line="240" w:lineRule="auto"/>
    </w:pPr>
    <w:rPr>
      <w:rFonts w:ascii="Arial" w:hAnsi="Arial" w:cs="Times New Roman"/>
      <w:b/>
      <w:sz w:val="20"/>
      <w:szCs w:val="20"/>
      <w:lang w:eastAsia="de-DE"/>
    </w:rPr>
  </w:style>
  <w:style w:type="paragraph" w:customStyle="1" w:styleId="ITDeckblattKleinsteSchrift">
    <w:name w:val="IT Deckblatt Kleinste Schrift"/>
    <w:basedOn w:val="ITberschriftCohneNr"/>
    <w:rsid w:val="00A00995"/>
    <w:pPr>
      <w:ind w:left="618"/>
    </w:pPr>
    <w:rPr>
      <w:rFonts w:cs="Arial"/>
      <w:b w:val="0"/>
    </w:rPr>
  </w:style>
  <w:style w:type="paragraph" w:customStyle="1" w:styleId="FormatvorlageITDeckblattKleinsteSchriftFett">
    <w:name w:val="Formatvorlage IT Deckblatt Kleinste Schrift + Fett"/>
    <w:basedOn w:val="ITDeckblattKleinsteSchrift"/>
    <w:rsid w:val="00A00995"/>
    <w:rPr>
      <w:b/>
      <w:bCs/>
    </w:rPr>
  </w:style>
  <w:style w:type="paragraph" w:customStyle="1" w:styleId="ITberschriftAohneNr">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customStyle="1" w:styleId="FormatvorlageITberschriftAohneNrVor0pt">
    <w:name w:val="Formatvorlage IT Überschrift A ohne Nr. + Vor:  0 pt"/>
    <w:basedOn w:val="ITberschriftAohneNr"/>
    <w:rsid w:val="00A00995"/>
    <w:pPr>
      <w:spacing w:before="0"/>
    </w:pPr>
    <w:rPr>
      <w:bCs/>
    </w:rPr>
  </w:style>
  <w:style w:type="paragraph" w:styleId="TM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customStyle="1" w:styleId="FormatvorlageVerzeichnis1">
    <w:name w:val="Formatvorlage Verzeichnis 1"/>
    <w:aliases w:val="IT Verzeichnis 1 + Rechts:  -019 cm"/>
    <w:basedOn w:val="TM1"/>
    <w:rsid w:val="00A00995"/>
    <w:rPr>
      <w:rFonts w:cs="Arial"/>
    </w:rPr>
  </w:style>
  <w:style w:type="paragraph" w:styleId="TM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customStyle="1" w:styleId="FormatvorlageVerzeichnis2">
    <w:name w:val="Formatvorlage Verzeichnis 2"/>
    <w:aliases w:val="IT Verzeichnis 2 + Links:  072 cm Hängend:  1..."/>
    <w:basedOn w:val="TM2"/>
    <w:rsid w:val="00A00995"/>
    <w:pPr>
      <w:tabs>
        <w:tab w:val="clear" w:pos="1021"/>
        <w:tab w:val="left" w:pos="964"/>
      </w:tabs>
    </w:pPr>
    <w:rPr>
      <w:iCs w:val="0"/>
    </w:rPr>
  </w:style>
  <w:style w:type="paragraph" w:styleId="TM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customStyle="1" w:styleId="FormatvorlageVerzeichnis3">
    <w:name w:val="Formatvorlage Verzeichnis 3"/>
    <w:aliases w:val="IT Verzeichnis 3 + Links:  075 cm Hängend:  1..."/>
    <w:basedOn w:val="TM3"/>
    <w:rsid w:val="00A00995"/>
    <w:pPr>
      <w:tabs>
        <w:tab w:val="clear" w:pos="1701"/>
      </w:tabs>
      <w:ind w:left="1588" w:hanging="1021"/>
    </w:pPr>
  </w:style>
  <w:style w:type="paragraph" w:styleId="Notedebasdepage">
    <w:name w:val="footnote text"/>
    <w:aliases w:val="IT Fußnotentext"/>
    <w:basedOn w:val="Normal"/>
    <w:link w:val="NotedebasdepageCar"/>
    <w:uiPriority w:val="99"/>
    <w:rsid w:val="00A00995"/>
    <w:pPr>
      <w:keepLines/>
      <w:spacing w:after="120"/>
      <w:ind w:left="102" w:hanging="102"/>
    </w:pPr>
    <w:rPr>
      <w:sz w:val="16"/>
    </w:rPr>
  </w:style>
  <w:style w:type="character" w:customStyle="1" w:styleId="NotedebasdepageCar">
    <w:name w:val="Note de bas de page Car"/>
    <w:aliases w:val="IT Fußnotentext Car"/>
    <w:basedOn w:val="Policepardfaut"/>
    <w:link w:val="Notedebasdepage"/>
    <w:uiPriority w:val="99"/>
    <w:rsid w:val="00A00995"/>
    <w:rPr>
      <w:rFonts w:ascii="Arial" w:hAnsi="Arial" w:cs="Times New Roman"/>
      <w:sz w:val="16"/>
      <w:szCs w:val="20"/>
      <w:lang w:eastAsia="de-DE"/>
    </w:rPr>
  </w:style>
  <w:style w:type="character" w:styleId="Appelnotedebasdep">
    <w:name w:val="footnote reference"/>
    <w:aliases w:val="IT Fußnotenzeichen,Footnote symbol,Times 10 Point,Exposant 3 Point,Appel note de bas de p,Footnote Reference Superscript,PBO Footnote Reference,FR + (Complex) Arial,(Latin) 9 pt,(Complex) 10 pt + (Compl..."/>
    <w:basedOn w:val="Policepardfaut"/>
    <w:link w:val="Footnotenumber"/>
    <w:uiPriority w:val="99"/>
    <w:qFormat/>
    <w:rsid w:val="00A00995"/>
    <w:rPr>
      <w:position w:val="6"/>
      <w:sz w:val="16"/>
      <w:vertAlign w:val="superscript"/>
    </w:rPr>
  </w:style>
  <w:style w:type="character" w:styleId="Lienhypertexte">
    <w:name w:val="Hyperlink"/>
    <w:aliases w:val="IT Hyperlink"/>
    <w:basedOn w:val="Policepardfaut"/>
    <w:uiPriority w:val="99"/>
    <w:rsid w:val="00A00995"/>
    <w:rPr>
      <w:color w:val="000080"/>
      <w:u w:val="single"/>
    </w:rPr>
  </w:style>
  <w:style w:type="paragraph" w:customStyle="1" w:styleId="ITAbsatz">
    <w:name w:val="IT Absatz"/>
    <w:link w:val="ITAbsatzZchnZchn"/>
    <w:rsid w:val="00A00995"/>
    <w:pPr>
      <w:numPr>
        <w:numId w:val="1"/>
      </w:numPr>
      <w:spacing w:after="120" w:line="280" w:lineRule="exact"/>
    </w:pPr>
    <w:rPr>
      <w:rFonts w:ascii="Arial" w:hAnsi="Arial" w:cs="Times New Roman"/>
      <w:sz w:val="20"/>
      <w:szCs w:val="20"/>
      <w:lang w:eastAsia="de-DE"/>
    </w:rPr>
  </w:style>
  <w:style w:type="character" w:customStyle="1" w:styleId="ITAbsatzZchnZchn">
    <w:name w:val="IT Absatz Zchn Zchn"/>
    <w:basedOn w:val="Policepardfaut"/>
    <w:link w:val="ITAbsatz"/>
    <w:rsid w:val="00A00995"/>
    <w:rPr>
      <w:rFonts w:ascii="Arial" w:hAnsi="Arial" w:cs="Times New Roman"/>
      <w:sz w:val="20"/>
      <w:szCs w:val="20"/>
      <w:lang w:eastAsia="de-DE"/>
    </w:rPr>
  </w:style>
  <w:style w:type="paragraph" w:customStyle="1" w:styleId="ITAbsatzohneNr">
    <w:name w:val="IT Absatz ohne Nr."/>
    <w:basedOn w:val="ITAbsatz"/>
    <w:link w:val="ITAbsatzohneNrZchn"/>
    <w:rsid w:val="002C3BF4"/>
    <w:pPr>
      <w:numPr>
        <w:numId w:val="0"/>
      </w:numPr>
      <w:spacing w:after="0"/>
    </w:pPr>
  </w:style>
  <w:style w:type="character" w:customStyle="1" w:styleId="ITAbsatzohneNrZchn">
    <w:name w:val="IT Absatz ohne Nr. Zchn"/>
    <w:basedOn w:val="ITAbsatzZchnZchn"/>
    <w:link w:val="ITAbsatzohneNr"/>
    <w:rsid w:val="002C3BF4"/>
    <w:rPr>
      <w:rFonts w:ascii="Arial" w:hAnsi="Arial" w:cs="Times New Roman"/>
      <w:sz w:val="20"/>
      <w:szCs w:val="20"/>
      <w:lang w:eastAsia="de-DE"/>
    </w:rPr>
  </w:style>
  <w:style w:type="paragraph" w:customStyle="1" w:styleId="ITStandard">
    <w:name w:val="IT Standard"/>
    <w:link w:val="ITStandardZchn"/>
    <w:qFormat/>
    <w:rsid w:val="00BD1368"/>
    <w:pPr>
      <w:spacing w:after="0"/>
      <w:jc w:val="both"/>
    </w:pPr>
    <w:rPr>
      <w:rFonts w:ascii="Arial" w:hAnsi="Arial" w:cs="Times New Roman"/>
      <w:szCs w:val="20"/>
      <w:lang w:eastAsia="de-DE"/>
    </w:rPr>
  </w:style>
  <w:style w:type="character" w:customStyle="1" w:styleId="ITStandardZchn">
    <w:name w:val="IT Standard Zchn"/>
    <w:basedOn w:val="Policepardfaut"/>
    <w:link w:val="ITStandard"/>
    <w:rsid w:val="00BD1368"/>
    <w:rPr>
      <w:rFonts w:ascii="Arial" w:hAnsi="Arial" w:cs="Times New Roman"/>
      <w:szCs w:val="20"/>
      <w:lang w:eastAsia="de-DE"/>
    </w:rPr>
  </w:style>
  <w:style w:type="paragraph" w:customStyle="1" w:styleId="ITAbsatztextimRahmen">
    <w:name w:val="IT Absatztext im Rahmen"/>
    <w:basedOn w:val="ITStandard"/>
    <w:next w:val="ITStandard"/>
    <w:rsid w:val="00A00995"/>
    <w:pPr>
      <w:framePr w:w="8505" w:hSpace="284" w:wrap="notBeside" w:vAnchor="text" w:hAnchor="page" w:x="2269" w:y="1" w:anchorLock="1"/>
      <w:pBdr>
        <w:top w:val="thinThickSmallGap" w:sz="12" w:space="2" w:color="auto"/>
        <w:left w:val="thinThickSmallGap" w:sz="12" w:space="2" w:color="auto"/>
        <w:bottom w:val="thickThinSmallGap" w:sz="12" w:space="4" w:color="auto"/>
        <w:right w:val="thickThinSmallGap" w:sz="12" w:space="2" w:color="auto"/>
      </w:pBdr>
    </w:pPr>
  </w:style>
  <w:style w:type="paragraph" w:customStyle="1" w:styleId="ITAnhangAufzhlung">
    <w:name w:val="IT Anhang Aufzählung"/>
    <w:rsid w:val="00A00995"/>
    <w:pPr>
      <w:numPr>
        <w:numId w:val="2"/>
      </w:numPr>
      <w:spacing w:after="80" w:line="240" w:lineRule="auto"/>
    </w:pPr>
    <w:rPr>
      <w:rFonts w:ascii="Arial" w:hAnsi="Arial" w:cs="Times New Roman"/>
      <w:sz w:val="20"/>
      <w:szCs w:val="20"/>
      <w:lang w:eastAsia="de-DE"/>
    </w:rPr>
  </w:style>
  <w:style w:type="paragraph" w:customStyle="1" w:styleId="ITAnhangberschrift1">
    <w:name w:val="IT Anhang Überschrift 1"/>
    <w:rsid w:val="00A00995"/>
    <w:pPr>
      <w:spacing w:before="480" w:after="240" w:line="240" w:lineRule="auto"/>
    </w:pPr>
    <w:rPr>
      <w:rFonts w:ascii="Arial" w:hAnsi="Arial" w:cs="Times New Roman"/>
      <w:b/>
      <w:sz w:val="32"/>
      <w:szCs w:val="20"/>
      <w:lang w:eastAsia="de-DE"/>
    </w:rPr>
  </w:style>
  <w:style w:type="paragraph" w:customStyle="1" w:styleId="ITAufzhlung">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customStyle="1" w:styleId="ITAufzhlung1Punkt">
    <w:name w:val="IT Aufzählung 1 Punkt"/>
    <w:basedOn w:val="ITAbsatzohneNr"/>
    <w:rsid w:val="00A00995"/>
    <w:pPr>
      <w:numPr>
        <w:numId w:val="3"/>
      </w:numPr>
      <w:spacing w:line="240" w:lineRule="auto"/>
    </w:pPr>
  </w:style>
  <w:style w:type="paragraph" w:customStyle="1" w:styleId="ITAufzhlung2Minus">
    <w:name w:val="IT Aufzählung 2 Minus"/>
    <w:basedOn w:val="ITAbsatzohneNr"/>
    <w:rsid w:val="00A00995"/>
    <w:pPr>
      <w:numPr>
        <w:ilvl w:val="1"/>
        <w:numId w:val="3"/>
      </w:numPr>
      <w:spacing w:after="60" w:line="240" w:lineRule="auto"/>
    </w:pPr>
  </w:style>
  <w:style w:type="paragraph" w:customStyle="1" w:styleId="ITAufzhlung3Plus">
    <w:name w:val="IT Aufzählung 3 Plus"/>
    <w:basedOn w:val="ITAufzhlung2Minus"/>
    <w:rsid w:val="00A00995"/>
    <w:pPr>
      <w:numPr>
        <w:ilvl w:val="2"/>
      </w:numPr>
    </w:pPr>
  </w:style>
  <w:style w:type="paragraph" w:customStyle="1" w:styleId="ITAufzhlung4Pfeil">
    <w:name w:val="IT Aufzählung 4 Pfeil"/>
    <w:basedOn w:val="ITAufzhlung2Minus"/>
    <w:rsid w:val="00A00995"/>
    <w:pPr>
      <w:numPr>
        <w:ilvl w:val="3"/>
      </w:numPr>
    </w:pPr>
  </w:style>
  <w:style w:type="paragraph" w:customStyle="1" w:styleId="ITAufzhlung5Doppelpfeil">
    <w:name w:val="IT Aufzählung 5 Doppelpfeil"/>
    <w:basedOn w:val="ITAufzhlung2Minus"/>
    <w:rsid w:val="00A00995"/>
    <w:pPr>
      <w:numPr>
        <w:ilvl w:val="4"/>
      </w:numPr>
    </w:pPr>
  </w:style>
  <w:style w:type="paragraph" w:customStyle="1" w:styleId="ITDeckblattGrteSchrift">
    <w:name w:val="IT Deckblatt Größte Schrift"/>
    <w:basedOn w:val="ITberschriftAohneNr"/>
    <w:rsid w:val="00A00995"/>
    <w:pPr>
      <w:spacing w:line="288" w:lineRule="auto"/>
      <w:jc w:val="right"/>
    </w:pPr>
    <w:rPr>
      <w:rFonts w:cs="Arial"/>
      <w:sz w:val="40"/>
    </w:rPr>
  </w:style>
  <w:style w:type="paragraph" w:customStyle="1" w:styleId="ITDeckblattKleinereSchrift">
    <w:name w:val="IT Deckblatt Kleinere Schrift"/>
    <w:basedOn w:val="ITberschriftCohneNr"/>
    <w:rsid w:val="00A00995"/>
    <w:pPr>
      <w:jc w:val="right"/>
    </w:pPr>
    <w:rPr>
      <w:rFonts w:cs="Arial"/>
      <w:b w:val="0"/>
      <w:sz w:val="24"/>
    </w:rPr>
  </w:style>
  <w:style w:type="paragraph" w:customStyle="1" w:styleId="ITberschriftBohneNr">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customStyle="1" w:styleId="ITberschriftBohneNrZchnZchn">
    <w:name w:val="IT Überschrift B ohne Nr. Zchn Zchn"/>
    <w:basedOn w:val="Policepardfaut"/>
    <w:link w:val="ITberschriftBohneNr"/>
    <w:rsid w:val="00A00995"/>
    <w:rPr>
      <w:rFonts w:ascii="Arial" w:hAnsi="Arial" w:cs="Times New Roman"/>
      <w:b/>
      <w:sz w:val="24"/>
      <w:szCs w:val="20"/>
      <w:lang w:eastAsia="de-DE"/>
    </w:rPr>
  </w:style>
  <w:style w:type="paragraph" w:customStyle="1" w:styleId="ITDeckblattMittlereSchrift">
    <w:name w:val="IT Deckblatt Mittlere Schrift"/>
    <w:basedOn w:val="ITberschriftBohneNr"/>
    <w:rsid w:val="00A00995"/>
    <w:pPr>
      <w:jc w:val="right"/>
    </w:pPr>
    <w:rPr>
      <w:sz w:val="28"/>
    </w:rPr>
  </w:style>
  <w:style w:type="paragraph" w:customStyle="1" w:styleId="ITFuzeile">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customStyle="1" w:styleId="ITFuzeileZchn">
    <w:name w:val="IT Fußzeile Zchn"/>
    <w:basedOn w:val="Policepardfaut"/>
    <w:link w:val="ITFuzeile"/>
    <w:rsid w:val="00A00995"/>
    <w:rPr>
      <w:rFonts w:ascii="Arial" w:hAnsi="Arial" w:cs="Times New Roman"/>
      <w:color w:val="808080"/>
      <w:sz w:val="20"/>
      <w:szCs w:val="20"/>
      <w:lang w:eastAsia="de-DE"/>
    </w:rPr>
  </w:style>
  <w:style w:type="character" w:customStyle="1" w:styleId="ITHochgestellt">
    <w:name w:val="IT Hochgestellt"/>
    <w:rsid w:val="00A00995"/>
    <w:rPr>
      <w:bCs/>
      <w:vertAlign w:val="superscript"/>
    </w:rPr>
  </w:style>
  <w:style w:type="character" w:customStyle="1" w:styleId="ITMarkierungblau">
    <w:name w:val="IT Markierung blau"/>
    <w:basedOn w:val="Policepardfaut"/>
    <w:rsid w:val="00A00995"/>
    <w:rPr>
      <w:bdr w:val="none" w:sz="0" w:space="0" w:color="auto"/>
      <w:shd w:val="clear" w:color="auto" w:fill="00FFFF"/>
      <w:lang w:val="de-DE"/>
    </w:rPr>
  </w:style>
  <w:style w:type="character" w:customStyle="1" w:styleId="ITMarkierunggelb">
    <w:name w:val="IT Markierung gelb"/>
    <w:basedOn w:val="Policepardfaut"/>
    <w:rsid w:val="00A00995"/>
    <w:rPr>
      <w:bdr w:val="none" w:sz="0" w:space="0" w:color="auto"/>
      <w:shd w:val="clear" w:color="auto" w:fill="FFFF00"/>
    </w:rPr>
  </w:style>
  <w:style w:type="character" w:customStyle="1" w:styleId="ITMarkierungrot">
    <w:name w:val="IT Markierung rot"/>
    <w:basedOn w:val="Policepardfaut"/>
    <w:rsid w:val="00A00995"/>
    <w:rPr>
      <w:bdr w:val="none" w:sz="0" w:space="0" w:color="auto"/>
      <w:shd w:val="clear" w:color="auto" w:fill="FF0000"/>
    </w:rPr>
  </w:style>
  <w:style w:type="character" w:customStyle="1" w:styleId="ITMarkierungrckgngig">
    <w:name w:val="IT Markierung rückgängig"/>
    <w:basedOn w:val="Policepardfaut"/>
    <w:rsid w:val="00A00995"/>
    <w:rPr>
      <w:shd w:val="clear" w:color="auto" w:fill="auto"/>
    </w:rPr>
  </w:style>
  <w:style w:type="paragraph" w:customStyle="1" w:styleId="ITNummerierung">
    <w:name w:val="IT Nummerierung"/>
    <w:basedOn w:val="Normal"/>
    <w:rsid w:val="00A00995"/>
    <w:pPr>
      <w:widowControl w:val="0"/>
      <w:numPr>
        <w:numId w:val="4"/>
      </w:numPr>
      <w:spacing w:after="120"/>
    </w:pPr>
  </w:style>
  <w:style w:type="paragraph" w:customStyle="1" w:styleId="ITNummerierung2Ebenea">
    <w:name w:val="IT Nummerierung 2. Ebene a)"/>
    <w:basedOn w:val="Normal"/>
    <w:rsid w:val="00A00995"/>
    <w:pPr>
      <w:widowControl w:val="0"/>
      <w:numPr>
        <w:ilvl w:val="1"/>
        <w:numId w:val="4"/>
      </w:numPr>
      <w:spacing w:after="60"/>
    </w:pPr>
    <w:rPr>
      <w:rFonts w:cs="Arial"/>
    </w:rPr>
  </w:style>
  <w:style w:type="paragraph" w:customStyle="1" w:styleId="ITStandardausgeblendet">
    <w:name w:val="IT Standard ausgeblendet"/>
    <w:rsid w:val="00A00995"/>
    <w:pPr>
      <w:spacing w:after="0" w:line="240" w:lineRule="auto"/>
    </w:pPr>
    <w:rPr>
      <w:rFonts w:ascii="Arial" w:hAnsi="Arial" w:cs="Times New Roman"/>
      <w:vanish/>
      <w:color w:val="2CB2AF"/>
      <w:sz w:val="20"/>
      <w:szCs w:val="20"/>
      <w:lang w:eastAsia="de-DE"/>
    </w:rPr>
  </w:style>
  <w:style w:type="character" w:customStyle="1" w:styleId="ITStandard1">
    <w:name w:val="IT Standard1"/>
    <w:basedOn w:val="ITStandardZchn"/>
    <w:rsid w:val="00A00995"/>
    <w:rPr>
      <w:rFonts w:ascii="Arial" w:eastAsia="Times New Roman" w:hAnsi="Arial" w:cs="Times New Roman"/>
      <w:sz w:val="20"/>
      <w:szCs w:val="20"/>
      <w:lang w:val="de-DE" w:eastAsia="de-DE" w:bidi="ar-SA"/>
    </w:rPr>
  </w:style>
  <w:style w:type="paragraph" w:customStyle="1" w:styleId="ITTabelleErsteZeile">
    <w:name w:val="IT Tabelle Erste Zeile"/>
    <w:rsid w:val="00A00995"/>
    <w:pPr>
      <w:framePr w:hSpace="142" w:wrap="notBeside" w:vAnchor="text" w:hAnchor="text" w:y="1"/>
      <w:spacing w:before="120" w:after="120" w:line="240" w:lineRule="auto"/>
    </w:pPr>
    <w:rPr>
      <w:rFonts w:ascii="Arial" w:hAnsi="Arial" w:cs="Times New Roman"/>
      <w:b/>
      <w:bCs/>
      <w:sz w:val="20"/>
      <w:szCs w:val="20"/>
      <w:lang w:eastAsia="de-DE"/>
    </w:rPr>
  </w:style>
  <w:style w:type="paragraph" w:customStyle="1" w:styleId="ITTabelleErsteSpalte">
    <w:name w:val="IT Tabelle Erste Spalte"/>
    <w:basedOn w:val="ITTabelleErsteZeile"/>
    <w:rsid w:val="00A00995"/>
    <w:pPr>
      <w:framePr w:wrap="notBeside"/>
    </w:pPr>
  </w:style>
  <w:style w:type="paragraph" w:customStyle="1" w:styleId="ITTabelleZellen">
    <w:name w:val="IT Tabelle Zellen"/>
    <w:basedOn w:val="ITTabelleErsteZeile"/>
    <w:rsid w:val="00A00995"/>
    <w:pPr>
      <w:framePr w:wrap="notBeside"/>
    </w:pPr>
    <w:rPr>
      <w:b w:val="0"/>
    </w:rPr>
  </w:style>
  <w:style w:type="paragraph" w:customStyle="1" w:styleId="ITberschrift1">
    <w:name w:val="IT Überschrift 1"/>
    <w:next w:val="ITAbsatzohneNr"/>
    <w:link w:val="ITberschrift1ZchnZchn"/>
    <w:qFormat/>
    <w:rsid w:val="0058699A"/>
    <w:pPr>
      <w:pageBreakBefore/>
      <w:widowControl w:val="0"/>
      <w:numPr>
        <w:numId w:val="13"/>
      </w:numPr>
      <w:spacing w:after="320" w:line="240" w:lineRule="auto"/>
      <w:outlineLvl w:val="0"/>
    </w:pPr>
    <w:rPr>
      <w:rFonts w:ascii="Arial" w:hAnsi="Arial" w:cs="Times New Roman"/>
      <w:b/>
      <w:sz w:val="32"/>
      <w:szCs w:val="20"/>
      <w:lang w:eastAsia="de-DE"/>
    </w:rPr>
  </w:style>
  <w:style w:type="character" w:customStyle="1" w:styleId="ITberschrift1ZchnZchn">
    <w:name w:val="IT Überschrift 1 Zchn Zchn"/>
    <w:basedOn w:val="Policepardfaut"/>
    <w:link w:val="ITberschrift1"/>
    <w:rsid w:val="0058699A"/>
    <w:rPr>
      <w:rFonts w:ascii="Arial" w:hAnsi="Arial" w:cs="Times New Roman"/>
      <w:b/>
      <w:sz w:val="32"/>
      <w:szCs w:val="20"/>
      <w:lang w:eastAsia="de-DE"/>
    </w:rPr>
  </w:style>
  <w:style w:type="paragraph" w:customStyle="1" w:styleId="ITberschrift11">
    <w:name w:val="IT Überschrift 1.1"/>
    <w:next w:val="ITAbsatzohneNr"/>
    <w:link w:val="ITberschrift11Zchn"/>
    <w:qFormat/>
    <w:rsid w:val="0058699A"/>
    <w:pPr>
      <w:keepNext/>
      <w:numPr>
        <w:ilvl w:val="1"/>
        <w:numId w:val="13"/>
      </w:numPr>
      <w:spacing w:before="180" w:after="120" w:line="240" w:lineRule="auto"/>
      <w:outlineLvl w:val="1"/>
    </w:pPr>
    <w:rPr>
      <w:rFonts w:ascii="Arial" w:hAnsi="Arial" w:cs="Times New Roman"/>
      <w:b/>
      <w:sz w:val="24"/>
      <w:szCs w:val="20"/>
      <w:lang w:eastAsia="de-DE"/>
    </w:rPr>
  </w:style>
  <w:style w:type="character" w:customStyle="1" w:styleId="ITberschrift11Zchn">
    <w:name w:val="IT Überschrift 1.1 Zchn"/>
    <w:basedOn w:val="Policepardfaut"/>
    <w:link w:val="ITberschrift11"/>
    <w:rsid w:val="0058699A"/>
    <w:rPr>
      <w:rFonts w:ascii="Arial" w:hAnsi="Arial" w:cs="Times New Roman"/>
      <w:b/>
      <w:sz w:val="24"/>
      <w:szCs w:val="20"/>
      <w:lang w:eastAsia="de-DE"/>
    </w:rPr>
  </w:style>
  <w:style w:type="paragraph" w:customStyle="1" w:styleId="ITberschrift111">
    <w:name w:val="IT Überschrift 1.1.1"/>
    <w:next w:val="ITAbsatzohneNr"/>
    <w:qFormat/>
    <w:rsid w:val="00A56A86"/>
    <w:pPr>
      <w:numPr>
        <w:ilvl w:val="2"/>
        <w:numId w:val="13"/>
      </w:numPr>
      <w:spacing w:before="160" w:after="120" w:line="280" w:lineRule="exact"/>
      <w:outlineLvl w:val="2"/>
    </w:pPr>
    <w:rPr>
      <w:rFonts w:ascii="Arial" w:hAnsi="Arial" w:cs="Times New Roman"/>
      <w:b/>
      <w:color w:val="000000" w:themeColor="text1"/>
      <w:sz w:val="20"/>
      <w:szCs w:val="20"/>
      <w:lang w:eastAsia="de-DE"/>
    </w:rPr>
  </w:style>
  <w:style w:type="paragraph" w:customStyle="1" w:styleId="ITZeilenabstandeinfgen">
    <w:name w:val="IT Zeilenabstand einfügen"/>
    <w:basedOn w:val="Normal"/>
    <w:rsid w:val="00A00995"/>
    <w:rPr>
      <w:sz w:val="12"/>
    </w:rPr>
  </w:style>
  <w:style w:type="character" w:customStyle="1" w:styleId="ITZitat">
    <w:name w:val="IT Zitat"/>
    <w:basedOn w:val="Policepardfaut"/>
    <w:rsid w:val="00A00995"/>
    <w:rPr>
      <w:rFonts w:ascii="Arial" w:hAnsi="Arial"/>
      <w:i/>
      <w:spacing w:val="0"/>
    </w:rPr>
  </w:style>
  <w:style w:type="paragraph" w:styleId="Commentaire">
    <w:name w:val="annotation text"/>
    <w:aliases w:val="IT Kommentartext"/>
    <w:basedOn w:val="Normal"/>
    <w:link w:val="CommentaireCar"/>
    <w:rsid w:val="003F1693"/>
    <w:rPr>
      <w:lang w:val="en-GB"/>
    </w:rPr>
  </w:style>
  <w:style w:type="character" w:customStyle="1" w:styleId="CommentaireCar">
    <w:name w:val="Commentaire Car"/>
    <w:aliases w:val="IT Kommentartext Car"/>
    <w:basedOn w:val="Policepardfaut"/>
    <w:link w:val="Commentaire"/>
    <w:rsid w:val="003F1693"/>
    <w:rPr>
      <w:rFonts w:ascii="Arial" w:hAnsi="Arial" w:cs="Times New Roman"/>
      <w:sz w:val="20"/>
      <w:szCs w:val="20"/>
      <w:lang w:val="en-GB" w:eastAsia="de-DE"/>
    </w:rPr>
  </w:style>
  <w:style w:type="paragraph" w:styleId="Objetducommentaire">
    <w:name w:val="annotation subject"/>
    <w:aliases w:val="IT Kommentarthema"/>
    <w:basedOn w:val="Commentaire"/>
    <w:next w:val="Commentaire"/>
    <w:link w:val="ObjetducommentaireCar"/>
    <w:semiHidden/>
    <w:rsid w:val="00A00995"/>
    <w:rPr>
      <w:b/>
      <w:bCs/>
    </w:rPr>
  </w:style>
  <w:style w:type="character" w:customStyle="1" w:styleId="ObjetducommentaireCar">
    <w:name w:val="Objet du commentaire Car"/>
    <w:aliases w:val="IT Kommentarthema Car"/>
    <w:basedOn w:val="CommentaireCar"/>
    <w:link w:val="Objetducommentaire"/>
    <w:semiHidden/>
    <w:rsid w:val="00A00995"/>
    <w:rPr>
      <w:rFonts w:ascii="Arial" w:hAnsi="Arial" w:cs="Times New Roman"/>
      <w:b/>
      <w:bCs/>
      <w:sz w:val="20"/>
      <w:szCs w:val="20"/>
      <w:lang w:val="en-GB" w:eastAsia="de-DE"/>
    </w:rPr>
  </w:style>
  <w:style w:type="character" w:styleId="Marquedecommentaire">
    <w:name w:val="annotation reference"/>
    <w:aliases w:val="IT Kommentarzeichen"/>
    <w:basedOn w:val="Policepardfaut"/>
    <w:uiPriority w:val="99"/>
    <w:semiHidden/>
    <w:rsid w:val="00A00995"/>
    <w:rPr>
      <w:sz w:val="16"/>
      <w:szCs w:val="16"/>
    </w:rPr>
  </w:style>
  <w:style w:type="paragraph" w:styleId="En-tte">
    <w:name w:val="header"/>
    <w:aliases w:val="IT Kopfzeile"/>
    <w:link w:val="En-tteCar"/>
    <w:rsid w:val="00A00995"/>
    <w:pPr>
      <w:tabs>
        <w:tab w:val="left" w:pos="1247"/>
      </w:tabs>
      <w:spacing w:after="0" w:line="240" w:lineRule="auto"/>
    </w:pPr>
    <w:rPr>
      <w:rFonts w:ascii="Arial" w:hAnsi="Arial" w:cs="Times New Roman"/>
      <w:b/>
      <w:color w:val="808080"/>
      <w:sz w:val="20"/>
      <w:szCs w:val="20"/>
      <w:lang w:eastAsia="de-DE"/>
    </w:rPr>
  </w:style>
  <w:style w:type="character" w:customStyle="1" w:styleId="En-tteCar">
    <w:name w:val="En-tête Car"/>
    <w:aliases w:val="IT Kopfzeile Car"/>
    <w:basedOn w:val="Policepardfaut"/>
    <w:link w:val="En-tte"/>
    <w:rsid w:val="00A00995"/>
    <w:rPr>
      <w:rFonts w:ascii="Arial" w:hAnsi="Arial" w:cs="Times New Roman"/>
      <w:b/>
      <w:color w:val="808080"/>
      <w:sz w:val="20"/>
      <w:szCs w:val="20"/>
      <w:lang w:eastAsia="de-DE"/>
    </w:rPr>
  </w:style>
  <w:style w:type="paragraph" w:styleId="TM4">
    <w:name w:val="toc 4"/>
    <w:aliases w:val="IT Verzeichnis Anhänge"/>
    <w:basedOn w:val="TM1"/>
    <w:next w:val="Normal"/>
    <w:rsid w:val="00A00995"/>
  </w:style>
  <w:style w:type="paragraph" w:styleId="Textedebulles">
    <w:name w:val="Balloon Text"/>
    <w:basedOn w:val="Normal"/>
    <w:link w:val="TextedebullesCar"/>
    <w:uiPriority w:val="99"/>
    <w:semiHidden/>
    <w:unhideWhenUsed/>
    <w:rsid w:val="00A274B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BD"/>
    <w:rPr>
      <w:rFonts w:ascii="Tahoma" w:hAnsi="Tahoma" w:cs="Tahoma"/>
      <w:sz w:val="16"/>
      <w:szCs w:val="16"/>
      <w:lang w:eastAsia="de-DE"/>
    </w:rPr>
  </w:style>
  <w:style w:type="paragraph" w:customStyle="1" w:styleId="Default">
    <w:name w:val="Default"/>
    <w:rsid w:val="00A274B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EA3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BD1368"/>
    <w:pPr>
      <w:tabs>
        <w:tab w:val="center" w:pos="4536"/>
        <w:tab w:val="right" w:pos="9072"/>
      </w:tabs>
      <w:spacing w:line="240" w:lineRule="auto"/>
    </w:pPr>
  </w:style>
  <w:style w:type="character" w:customStyle="1" w:styleId="PieddepageCar">
    <w:name w:val="Pied de page Car"/>
    <w:basedOn w:val="Policepardfaut"/>
    <w:link w:val="Pieddepage"/>
    <w:uiPriority w:val="99"/>
    <w:rsid w:val="00BD1368"/>
    <w:rPr>
      <w:rFonts w:ascii="Arial" w:hAnsi="Arial" w:cs="Times New Roman"/>
      <w:sz w:val="20"/>
      <w:szCs w:val="20"/>
      <w:lang w:eastAsia="de-DE"/>
    </w:rPr>
  </w:style>
  <w:style w:type="paragraph" w:styleId="Paragraphedeliste">
    <w:name w:val="List Paragraph"/>
    <w:aliases w:val="Bullet List,FooterText"/>
    <w:basedOn w:val="Normal"/>
    <w:link w:val="ParagraphedelisteCar"/>
    <w:uiPriority w:val="34"/>
    <w:qFormat/>
    <w:rsid w:val="00592595"/>
    <w:pPr>
      <w:ind w:left="720"/>
      <w:contextualSpacing/>
    </w:pPr>
  </w:style>
  <w:style w:type="character" w:customStyle="1" w:styleId="ParagraphedelisteCar">
    <w:name w:val="Paragraphe de liste Car"/>
    <w:aliases w:val="Bullet List Car,FooterText Car"/>
    <w:basedOn w:val="Policepardfaut"/>
    <w:link w:val="Paragraphedeliste"/>
    <w:uiPriority w:val="34"/>
    <w:rsid w:val="00145255"/>
    <w:rPr>
      <w:rFonts w:ascii="Arial" w:hAnsi="Arial" w:cs="Times New Roman"/>
      <w:sz w:val="20"/>
      <w:szCs w:val="20"/>
      <w:lang w:eastAsia="de-DE"/>
    </w:rPr>
  </w:style>
  <w:style w:type="character" w:customStyle="1" w:styleId="Titre4Car">
    <w:name w:val="Titre 4 Car"/>
    <w:basedOn w:val="Policepardfaut"/>
    <w:link w:val="Titre4"/>
    <w:uiPriority w:val="9"/>
    <w:semiHidden/>
    <w:rsid w:val="004A0A00"/>
    <w:rPr>
      <w:rFonts w:asciiTheme="majorHAnsi" w:eastAsiaTheme="majorEastAsia" w:hAnsiTheme="majorHAnsi" w:cstheme="majorBidi"/>
      <w:i/>
      <w:iCs/>
      <w:color w:val="365F91" w:themeColor="accent1" w:themeShade="BF"/>
      <w:sz w:val="20"/>
      <w:szCs w:val="20"/>
      <w:lang w:eastAsia="de-DE"/>
    </w:rPr>
  </w:style>
  <w:style w:type="paragraph" w:customStyle="1" w:styleId="N2">
    <w:name w:val="N2"/>
    <w:next w:val="ITAbsatzohneNr"/>
    <w:link w:val="N2Car"/>
    <w:qFormat/>
    <w:rsid w:val="00903CF9"/>
    <w:pPr>
      <w:keepNext/>
      <w:tabs>
        <w:tab w:val="num" w:pos="822"/>
      </w:tabs>
      <w:spacing w:before="420" w:after="360" w:line="240" w:lineRule="auto"/>
      <w:ind w:left="822" w:hanging="680"/>
      <w:outlineLvl w:val="1"/>
    </w:pPr>
    <w:rPr>
      <w:rFonts w:ascii="Arial" w:hAnsi="Arial" w:cs="Times New Roman"/>
      <w:b/>
      <w:sz w:val="24"/>
      <w:szCs w:val="20"/>
      <w:lang w:val="en-GB" w:eastAsia="de-DE"/>
    </w:rPr>
  </w:style>
  <w:style w:type="paragraph" w:customStyle="1" w:styleId="N3">
    <w:name w:val="N3"/>
    <w:next w:val="ITAbsatzohneNr"/>
    <w:qFormat/>
    <w:rsid w:val="00903CF9"/>
    <w:pPr>
      <w:tabs>
        <w:tab w:val="num" w:pos="851"/>
      </w:tabs>
      <w:spacing w:before="280" w:after="240" w:line="280" w:lineRule="exact"/>
      <w:ind w:left="851" w:hanging="851"/>
      <w:outlineLvl w:val="2"/>
    </w:pPr>
    <w:rPr>
      <w:rFonts w:ascii="Arial" w:hAnsi="Arial" w:cs="Times New Roman"/>
      <w:b/>
      <w:szCs w:val="20"/>
      <w:lang w:val="en-GB" w:eastAsia="de-DE"/>
    </w:rPr>
  </w:style>
  <w:style w:type="paragraph" w:customStyle="1" w:styleId="N4">
    <w:name w:val="N4"/>
    <w:basedOn w:val="N3"/>
    <w:link w:val="N4Car"/>
    <w:qFormat/>
    <w:rsid w:val="00903CF9"/>
    <w:pPr>
      <w:tabs>
        <w:tab w:val="clear" w:pos="851"/>
        <w:tab w:val="num" w:pos="864"/>
      </w:tabs>
      <w:ind w:left="864" w:hanging="864"/>
    </w:pPr>
  </w:style>
  <w:style w:type="paragraph" w:customStyle="1" w:styleId="Style1">
    <w:name w:val="Style1"/>
    <w:basedOn w:val="Normal"/>
    <w:qFormat/>
    <w:rsid w:val="00B92328"/>
    <w:pPr>
      <w:numPr>
        <w:ilvl w:val="2"/>
        <w:numId w:val="10"/>
      </w:numPr>
      <w:spacing w:before="400" w:after="360" w:line="280" w:lineRule="exact"/>
      <w:outlineLvl w:val="2"/>
    </w:pPr>
    <w:rPr>
      <w:b/>
      <w:sz w:val="22"/>
      <w:lang w:val="en-GB"/>
    </w:rPr>
  </w:style>
  <w:style w:type="character" w:customStyle="1" w:styleId="N2Car">
    <w:name w:val="N2 Car"/>
    <w:basedOn w:val="Policepardfaut"/>
    <w:link w:val="N2"/>
    <w:locked/>
    <w:rsid w:val="0048231B"/>
    <w:rPr>
      <w:rFonts w:ascii="Arial" w:hAnsi="Arial" w:cs="Times New Roman"/>
      <w:b/>
      <w:sz w:val="24"/>
      <w:szCs w:val="20"/>
      <w:lang w:val="en-GB" w:eastAsia="de-DE"/>
    </w:rPr>
  </w:style>
  <w:style w:type="paragraph" w:customStyle="1" w:styleId="N1">
    <w:name w:val="N1"/>
    <w:next w:val="ITAbsatzohneNr"/>
    <w:qFormat/>
    <w:rsid w:val="00EA41D3"/>
    <w:pPr>
      <w:pageBreakBefore/>
      <w:widowControl w:val="0"/>
      <w:tabs>
        <w:tab w:val="num" w:pos="680"/>
      </w:tabs>
      <w:spacing w:before="120" w:after="440" w:line="240" w:lineRule="auto"/>
      <w:ind w:left="680" w:hanging="680"/>
      <w:outlineLvl w:val="0"/>
    </w:pPr>
    <w:rPr>
      <w:rFonts w:ascii="Arial" w:hAnsi="Arial" w:cs="Times New Roman"/>
      <w:b/>
      <w:sz w:val="32"/>
      <w:szCs w:val="20"/>
      <w:lang w:val="en-GB" w:eastAsia="de-DE"/>
    </w:rPr>
  </w:style>
  <w:style w:type="character" w:customStyle="1" w:styleId="N4Car">
    <w:name w:val="N4 Car"/>
    <w:basedOn w:val="ParagraphedelisteCar"/>
    <w:link w:val="N4"/>
    <w:rsid w:val="004C12EA"/>
    <w:rPr>
      <w:rFonts w:ascii="Arial" w:hAnsi="Arial" w:cs="Times New Roman"/>
      <w:b/>
      <w:sz w:val="20"/>
      <w:szCs w:val="20"/>
      <w:lang w:val="en-GB" w:eastAsia="de-DE"/>
    </w:rPr>
  </w:style>
  <w:style w:type="paragraph" w:customStyle="1" w:styleId="Normal1">
    <w:name w:val="Normal1"/>
    <w:basedOn w:val="Normal"/>
    <w:rsid w:val="00FF112A"/>
    <w:pPr>
      <w:spacing w:before="100" w:beforeAutospacing="1" w:after="100" w:afterAutospacing="1" w:line="240" w:lineRule="auto"/>
    </w:pPr>
    <w:rPr>
      <w:rFonts w:ascii="Times New Roman" w:hAnsi="Times New Roman"/>
      <w:sz w:val="24"/>
      <w:szCs w:val="24"/>
      <w:lang w:val="fr-FR" w:eastAsia="fr-FR"/>
    </w:rPr>
  </w:style>
  <w:style w:type="paragraph" w:customStyle="1" w:styleId="Footnotenumber">
    <w:name w:val="Footnote number"/>
    <w:aliases w:val="fr"/>
    <w:basedOn w:val="Normal"/>
    <w:link w:val="Appelnotedebasdep"/>
    <w:uiPriority w:val="99"/>
    <w:rsid w:val="00341814"/>
    <w:pPr>
      <w:spacing w:after="160" w:line="240" w:lineRule="exact"/>
    </w:pPr>
    <w:rPr>
      <w:rFonts w:asciiTheme="minorHAnsi" w:hAnsiTheme="minorHAnsi" w:cstheme="minorBidi"/>
      <w:position w:val="6"/>
      <w:sz w:val="16"/>
      <w:szCs w:val="22"/>
      <w:vertAlign w:val="superscript"/>
      <w:lang w:eastAsia="en-US"/>
    </w:rPr>
  </w:style>
  <w:style w:type="character" w:styleId="Lienhypertextesuivivisit">
    <w:name w:val="FollowedHyperlink"/>
    <w:basedOn w:val="Policepardfaut"/>
    <w:uiPriority w:val="99"/>
    <w:semiHidden/>
    <w:unhideWhenUsed/>
    <w:rsid w:val="001B63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441">
      <w:bodyDiv w:val="1"/>
      <w:marLeft w:val="0"/>
      <w:marRight w:val="0"/>
      <w:marTop w:val="0"/>
      <w:marBottom w:val="0"/>
      <w:divBdr>
        <w:top w:val="none" w:sz="0" w:space="0" w:color="auto"/>
        <w:left w:val="none" w:sz="0" w:space="0" w:color="auto"/>
        <w:bottom w:val="none" w:sz="0" w:space="0" w:color="auto"/>
        <w:right w:val="none" w:sz="0" w:space="0" w:color="auto"/>
      </w:divBdr>
    </w:div>
    <w:div w:id="165025540">
      <w:bodyDiv w:val="1"/>
      <w:marLeft w:val="0"/>
      <w:marRight w:val="0"/>
      <w:marTop w:val="0"/>
      <w:marBottom w:val="0"/>
      <w:divBdr>
        <w:top w:val="none" w:sz="0" w:space="0" w:color="auto"/>
        <w:left w:val="none" w:sz="0" w:space="0" w:color="auto"/>
        <w:bottom w:val="none" w:sz="0" w:space="0" w:color="auto"/>
        <w:right w:val="none" w:sz="0" w:space="0" w:color="auto"/>
      </w:divBdr>
    </w:div>
    <w:div w:id="179205343">
      <w:bodyDiv w:val="1"/>
      <w:marLeft w:val="0"/>
      <w:marRight w:val="0"/>
      <w:marTop w:val="0"/>
      <w:marBottom w:val="0"/>
      <w:divBdr>
        <w:top w:val="none" w:sz="0" w:space="0" w:color="auto"/>
        <w:left w:val="none" w:sz="0" w:space="0" w:color="auto"/>
        <w:bottom w:val="none" w:sz="0" w:space="0" w:color="auto"/>
        <w:right w:val="none" w:sz="0" w:space="0" w:color="auto"/>
      </w:divBdr>
    </w:div>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372314204">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488058125">
      <w:bodyDiv w:val="1"/>
      <w:marLeft w:val="0"/>
      <w:marRight w:val="0"/>
      <w:marTop w:val="0"/>
      <w:marBottom w:val="0"/>
      <w:divBdr>
        <w:top w:val="none" w:sz="0" w:space="0" w:color="auto"/>
        <w:left w:val="none" w:sz="0" w:space="0" w:color="auto"/>
        <w:bottom w:val="none" w:sz="0" w:space="0" w:color="auto"/>
        <w:right w:val="none" w:sz="0" w:space="0" w:color="auto"/>
      </w:divBdr>
    </w:div>
    <w:div w:id="500195623">
      <w:bodyDiv w:val="1"/>
      <w:marLeft w:val="0"/>
      <w:marRight w:val="0"/>
      <w:marTop w:val="0"/>
      <w:marBottom w:val="0"/>
      <w:divBdr>
        <w:top w:val="none" w:sz="0" w:space="0" w:color="auto"/>
        <w:left w:val="none" w:sz="0" w:space="0" w:color="auto"/>
        <w:bottom w:val="none" w:sz="0" w:space="0" w:color="auto"/>
        <w:right w:val="none" w:sz="0" w:space="0" w:color="auto"/>
      </w:divBdr>
    </w:div>
    <w:div w:id="56198287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801537811">
      <w:bodyDiv w:val="1"/>
      <w:marLeft w:val="0"/>
      <w:marRight w:val="0"/>
      <w:marTop w:val="0"/>
      <w:marBottom w:val="0"/>
      <w:divBdr>
        <w:top w:val="none" w:sz="0" w:space="0" w:color="auto"/>
        <w:left w:val="none" w:sz="0" w:space="0" w:color="auto"/>
        <w:bottom w:val="none" w:sz="0" w:space="0" w:color="auto"/>
        <w:right w:val="none" w:sz="0" w:space="0" w:color="auto"/>
      </w:divBdr>
    </w:div>
    <w:div w:id="965503616">
      <w:bodyDiv w:val="1"/>
      <w:marLeft w:val="0"/>
      <w:marRight w:val="0"/>
      <w:marTop w:val="0"/>
      <w:marBottom w:val="0"/>
      <w:divBdr>
        <w:top w:val="none" w:sz="0" w:space="0" w:color="auto"/>
        <w:left w:val="none" w:sz="0" w:space="0" w:color="auto"/>
        <w:bottom w:val="none" w:sz="0" w:space="0" w:color="auto"/>
        <w:right w:val="none" w:sz="0" w:space="0" w:color="auto"/>
      </w:divBdr>
    </w:div>
    <w:div w:id="1035078587">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237596045">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487863893">
      <w:bodyDiv w:val="1"/>
      <w:marLeft w:val="0"/>
      <w:marRight w:val="0"/>
      <w:marTop w:val="0"/>
      <w:marBottom w:val="0"/>
      <w:divBdr>
        <w:top w:val="none" w:sz="0" w:space="0" w:color="auto"/>
        <w:left w:val="none" w:sz="0" w:space="0" w:color="auto"/>
        <w:bottom w:val="none" w:sz="0" w:space="0" w:color="auto"/>
        <w:right w:val="none" w:sz="0" w:space="0" w:color="auto"/>
      </w:divBdr>
    </w:div>
    <w:div w:id="1497498962">
      <w:bodyDiv w:val="1"/>
      <w:marLeft w:val="0"/>
      <w:marRight w:val="0"/>
      <w:marTop w:val="0"/>
      <w:marBottom w:val="0"/>
      <w:divBdr>
        <w:top w:val="none" w:sz="0" w:space="0" w:color="auto"/>
        <w:left w:val="none" w:sz="0" w:space="0" w:color="auto"/>
        <w:bottom w:val="none" w:sz="0" w:space="0" w:color="auto"/>
        <w:right w:val="none" w:sz="0" w:space="0" w:color="auto"/>
      </w:divBdr>
    </w:div>
    <w:div w:id="1563906505">
      <w:bodyDiv w:val="1"/>
      <w:marLeft w:val="0"/>
      <w:marRight w:val="0"/>
      <w:marTop w:val="0"/>
      <w:marBottom w:val="0"/>
      <w:divBdr>
        <w:top w:val="none" w:sz="0" w:space="0" w:color="auto"/>
        <w:left w:val="none" w:sz="0" w:space="0" w:color="auto"/>
        <w:bottom w:val="none" w:sz="0" w:space="0" w:color="auto"/>
        <w:right w:val="none" w:sz="0" w:space="0" w:color="auto"/>
      </w:divBdr>
    </w:div>
    <w:div w:id="1584561167">
      <w:bodyDiv w:val="1"/>
      <w:marLeft w:val="0"/>
      <w:marRight w:val="0"/>
      <w:marTop w:val="0"/>
      <w:marBottom w:val="0"/>
      <w:divBdr>
        <w:top w:val="none" w:sz="0" w:space="0" w:color="auto"/>
        <w:left w:val="none" w:sz="0" w:space="0" w:color="auto"/>
        <w:bottom w:val="none" w:sz="0" w:space="0" w:color="auto"/>
        <w:right w:val="none" w:sz="0" w:space="0" w:color="auto"/>
      </w:divBdr>
    </w:div>
    <w:div w:id="1641421143">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760710041">
      <w:bodyDiv w:val="1"/>
      <w:marLeft w:val="0"/>
      <w:marRight w:val="0"/>
      <w:marTop w:val="0"/>
      <w:marBottom w:val="0"/>
      <w:divBdr>
        <w:top w:val="none" w:sz="0" w:space="0" w:color="auto"/>
        <w:left w:val="none" w:sz="0" w:space="0" w:color="auto"/>
        <w:bottom w:val="none" w:sz="0" w:space="0" w:color="auto"/>
        <w:right w:val="none" w:sz="0" w:space="0" w:color="auto"/>
      </w:divBdr>
    </w:div>
    <w:div w:id="1927570439">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s://www.iea.org/reports/the-future-of-hydrogen"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078737-89C0-46EF-8C74-C26DDE5E2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35</Pages>
  <Words>13576</Words>
  <Characters>74671</Characters>
  <Application>Microsoft Office Word</Application>
  <DocSecurity>0</DocSecurity>
  <Lines>622</Lines>
  <Paragraphs>176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Project portfolio template</vt:lpstr>
      <vt:lpstr/>
    </vt:vector>
  </TitlesOfParts>
  <Company>european economics SAS</Company>
  <LinksUpToDate>false</LinksUpToDate>
  <CharactersWithSpaces>88071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portfolio template</dc:title>
  <dc:subject>IPCEI</dc:subject>
  <dc:creator>Marc ISABELLE</dc:creator>
  <cp:lastModifiedBy>Diomides Mavroyiannis</cp:lastModifiedBy>
  <cp:revision>7</cp:revision>
  <cp:lastPrinted>2017-10-25T12:48:00Z</cp:lastPrinted>
  <dcterms:created xsi:type="dcterms:W3CDTF">2020-03-12T13:17:00Z</dcterms:created>
  <dcterms:modified xsi:type="dcterms:W3CDTF">2020-03-12T15:12:00Z</dcterms:modified>
</cp:coreProperties>
</file>