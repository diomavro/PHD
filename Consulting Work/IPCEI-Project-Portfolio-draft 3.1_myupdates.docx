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5A03" w14:textId="77777777" w:rsidR="00A274BD" w:rsidRDefault="00A274BD" w:rsidP="00A274BD">
      <w:pPr>
        <w:spacing w:line="240" w:lineRule="auto"/>
        <w:jc w:val="center"/>
        <w:rPr>
          <w:rFonts w:cs="Arial"/>
          <w:b/>
          <w:sz w:val="32"/>
          <w:szCs w:val="22"/>
          <w:lang w:val="en-GB"/>
        </w:rPr>
      </w:pPr>
    </w:p>
    <w:p w14:paraId="77BAEBAC" w14:textId="77777777" w:rsidR="00A274BD" w:rsidRDefault="00A274BD" w:rsidP="00A274BD">
      <w:pPr>
        <w:spacing w:line="240" w:lineRule="auto"/>
        <w:jc w:val="center"/>
        <w:rPr>
          <w:rFonts w:cs="Arial"/>
          <w:b/>
          <w:sz w:val="32"/>
          <w:szCs w:val="22"/>
          <w:lang w:val="en-GB"/>
        </w:rPr>
      </w:pPr>
    </w:p>
    <w:p w14:paraId="58F01A5F" w14:textId="77777777" w:rsidR="00A274BD" w:rsidRDefault="00A274BD" w:rsidP="00A274BD">
      <w:pPr>
        <w:spacing w:line="240" w:lineRule="auto"/>
        <w:jc w:val="center"/>
        <w:rPr>
          <w:rFonts w:cs="Arial"/>
          <w:b/>
          <w:sz w:val="32"/>
          <w:szCs w:val="22"/>
          <w:lang w:val="en-GB"/>
        </w:rPr>
      </w:pPr>
    </w:p>
    <w:p w14:paraId="0E309624" w14:textId="77777777" w:rsidR="00A274BD" w:rsidRDefault="00A274BD" w:rsidP="00A274BD">
      <w:pPr>
        <w:spacing w:line="240" w:lineRule="auto"/>
        <w:jc w:val="center"/>
        <w:rPr>
          <w:rFonts w:cs="Arial"/>
          <w:b/>
          <w:sz w:val="32"/>
          <w:szCs w:val="22"/>
          <w:lang w:val="en-GB"/>
        </w:rPr>
      </w:pPr>
    </w:p>
    <w:p w14:paraId="78FC9E91" w14:textId="77777777" w:rsidR="00A274BD" w:rsidRDefault="00A274BD" w:rsidP="00A274BD">
      <w:pPr>
        <w:spacing w:line="240" w:lineRule="auto"/>
        <w:jc w:val="center"/>
        <w:rPr>
          <w:rFonts w:cs="Arial"/>
          <w:b/>
          <w:sz w:val="32"/>
          <w:szCs w:val="22"/>
          <w:lang w:val="en-GB"/>
        </w:rPr>
      </w:pPr>
    </w:p>
    <w:p w14:paraId="0E5C296C" w14:textId="77777777" w:rsidR="00A274BD" w:rsidRDefault="00A274BD" w:rsidP="00A274BD">
      <w:pPr>
        <w:spacing w:line="240" w:lineRule="auto"/>
        <w:jc w:val="center"/>
        <w:rPr>
          <w:rFonts w:cs="Arial"/>
          <w:b/>
          <w:sz w:val="32"/>
          <w:szCs w:val="22"/>
          <w:lang w:val="en-GB"/>
        </w:rPr>
      </w:pPr>
    </w:p>
    <w:p w14:paraId="00ADDABF" w14:textId="77777777" w:rsidR="00A274BD" w:rsidRDefault="00A274BD" w:rsidP="00A274BD">
      <w:pPr>
        <w:spacing w:line="240" w:lineRule="auto"/>
        <w:jc w:val="center"/>
        <w:rPr>
          <w:rFonts w:cs="Arial"/>
          <w:b/>
          <w:sz w:val="32"/>
          <w:szCs w:val="22"/>
          <w:lang w:val="en-GB"/>
        </w:rPr>
      </w:pPr>
    </w:p>
    <w:p w14:paraId="28AD81F1" w14:textId="77777777" w:rsidR="00A274BD" w:rsidRDefault="00A274BD" w:rsidP="00A274BD">
      <w:pPr>
        <w:spacing w:line="240" w:lineRule="auto"/>
        <w:jc w:val="center"/>
        <w:rPr>
          <w:rFonts w:cs="Arial"/>
          <w:b/>
          <w:sz w:val="32"/>
          <w:szCs w:val="22"/>
          <w:lang w:val="en-GB"/>
        </w:rPr>
      </w:pPr>
    </w:p>
    <w:p w14:paraId="235EC901" w14:textId="77777777" w:rsidR="00A274BD" w:rsidRDefault="00A274BD" w:rsidP="00A274BD">
      <w:pPr>
        <w:spacing w:line="240" w:lineRule="auto"/>
        <w:jc w:val="center"/>
        <w:rPr>
          <w:rFonts w:cs="Arial"/>
          <w:b/>
          <w:sz w:val="32"/>
          <w:szCs w:val="22"/>
          <w:lang w:val="en-GB"/>
        </w:rPr>
      </w:pPr>
    </w:p>
    <w:p w14:paraId="0651F12A" w14:textId="77777777" w:rsidR="00EA378C" w:rsidRPr="00A274BD" w:rsidRDefault="00EA378C" w:rsidP="00A274BD">
      <w:pPr>
        <w:spacing w:after="120" w:line="240" w:lineRule="auto"/>
        <w:jc w:val="center"/>
        <w:rPr>
          <w:b/>
          <w:color w:val="000000" w:themeColor="text1"/>
          <w:sz w:val="32"/>
          <w:szCs w:val="22"/>
          <w:lang w:val="en-US"/>
        </w:rPr>
      </w:pPr>
    </w:p>
    <w:p w14:paraId="109D8029" w14:textId="77777777" w:rsidR="00A274BD" w:rsidRPr="00A16672" w:rsidRDefault="00A274BD" w:rsidP="00A274BD">
      <w:pPr>
        <w:spacing w:after="240" w:line="240" w:lineRule="auto"/>
        <w:jc w:val="center"/>
        <w:rPr>
          <w:b/>
          <w:color w:val="000000" w:themeColor="text1"/>
          <w:sz w:val="40"/>
          <w:lang w:val="en-US"/>
        </w:rPr>
      </w:pPr>
      <w:r w:rsidRPr="00A16672">
        <w:rPr>
          <w:b/>
          <w:color w:val="000000" w:themeColor="text1"/>
          <w:sz w:val="40"/>
          <w:lang w:val="en-US"/>
        </w:rPr>
        <w:t xml:space="preserve">Project </w:t>
      </w:r>
      <w:commentRangeStart w:id="0"/>
      <w:r w:rsidRPr="00A16672">
        <w:rPr>
          <w:b/>
          <w:color w:val="000000" w:themeColor="text1"/>
          <w:sz w:val="40"/>
          <w:lang w:val="en-US"/>
        </w:rPr>
        <w:t>Portfolio</w:t>
      </w:r>
      <w:commentRangeEnd w:id="0"/>
      <w:r w:rsidR="005439F1">
        <w:rPr>
          <w:rStyle w:val="CommentReference"/>
        </w:rPr>
        <w:commentReference w:id="0"/>
      </w:r>
    </w:p>
    <w:p w14:paraId="054A60F4" w14:textId="77777777" w:rsidR="00FF51C7" w:rsidRPr="00A16672" w:rsidRDefault="00FF51C7" w:rsidP="00A274BD">
      <w:pPr>
        <w:spacing w:after="240" w:line="240" w:lineRule="auto"/>
        <w:jc w:val="center"/>
        <w:rPr>
          <w:b/>
          <w:color w:val="000000" w:themeColor="text1"/>
          <w:sz w:val="32"/>
          <w:lang w:val="en-US"/>
        </w:rPr>
      </w:pPr>
    </w:p>
    <w:p w14:paraId="11762761" w14:textId="77777777" w:rsidR="00FF51C7" w:rsidRPr="00A16672" w:rsidRDefault="00FF51C7" w:rsidP="00A274BD">
      <w:pPr>
        <w:spacing w:after="240" w:line="240" w:lineRule="auto"/>
        <w:jc w:val="center"/>
        <w:rPr>
          <w:b/>
          <w:color w:val="000000" w:themeColor="text1"/>
          <w:sz w:val="32"/>
          <w:lang w:val="en-US"/>
        </w:rPr>
      </w:pPr>
    </w:p>
    <w:p w14:paraId="270BA529" w14:textId="2E4D92F3" w:rsidR="00DE2F52" w:rsidRPr="00A16672" w:rsidRDefault="00277985" w:rsidP="00DE2F52">
      <w:pPr>
        <w:spacing w:line="240" w:lineRule="auto"/>
        <w:jc w:val="center"/>
        <w:rPr>
          <w:b/>
          <w:color w:val="000000" w:themeColor="text1"/>
          <w:sz w:val="32"/>
          <w:lang w:val="en-US"/>
        </w:rPr>
      </w:pPr>
      <w:r w:rsidRPr="00A16672">
        <w:rPr>
          <w:b/>
          <w:color w:val="000000" w:themeColor="text1"/>
          <w:sz w:val="32"/>
          <w:lang w:val="en-US"/>
        </w:rPr>
        <w:t>Company Name</w:t>
      </w:r>
    </w:p>
    <w:p w14:paraId="099A0CAD" w14:textId="77777777" w:rsidR="00FF51C7" w:rsidRPr="000B5672" w:rsidRDefault="00277985" w:rsidP="00FB71D8">
      <w:pPr>
        <w:spacing w:line="240" w:lineRule="auto"/>
        <w:jc w:val="center"/>
        <w:rPr>
          <w:color w:val="000000" w:themeColor="text1"/>
          <w:sz w:val="24"/>
          <w:lang w:val="en-US"/>
        </w:rPr>
      </w:pPr>
      <w:r w:rsidRPr="000B5672">
        <w:rPr>
          <w:color w:val="000000" w:themeColor="text1"/>
          <w:sz w:val="24"/>
          <w:lang w:val="en-US"/>
        </w:rPr>
        <w:t>City</w:t>
      </w:r>
      <w:r w:rsidR="00FF51C7" w:rsidRPr="000B5672">
        <w:rPr>
          <w:color w:val="000000" w:themeColor="text1"/>
          <w:sz w:val="24"/>
          <w:lang w:val="en-US"/>
        </w:rPr>
        <w:t xml:space="preserve">, </w:t>
      </w:r>
      <w:r w:rsidRPr="000B5672">
        <w:rPr>
          <w:color w:val="000000" w:themeColor="text1"/>
          <w:sz w:val="24"/>
          <w:lang w:val="en-US"/>
        </w:rPr>
        <w:t>State</w:t>
      </w:r>
    </w:p>
    <w:p w14:paraId="75E5011E" w14:textId="77777777" w:rsidR="00FB71D8" w:rsidRPr="00A16672" w:rsidRDefault="00FB71D8" w:rsidP="00FB71D8">
      <w:pPr>
        <w:spacing w:line="240" w:lineRule="auto"/>
        <w:rPr>
          <w:color w:val="000000" w:themeColor="text1"/>
          <w:sz w:val="22"/>
          <w:lang w:val="en-US"/>
        </w:rPr>
      </w:pPr>
    </w:p>
    <w:p w14:paraId="6D68C58B" w14:textId="77777777" w:rsidR="00FB71D8" w:rsidRPr="00A16672" w:rsidRDefault="00FB71D8" w:rsidP="00FB71D8">
      <w:pPr>
        <w:spacing w:line="240" w:lineRule="auto"/>
        <w:rPr>
          <w:color w:val="000000" w:themeColor="text1"/>
          <w:sz w:val="22"/>
          <w:lang w:val="en-US"/>
        </w:rPr>
      </w:pPr>
    </w:p>
    <w:p w14:paraId="676F6A31" w14:textId="77777777" w:rsidR="00B55D32" w:rsidRPr="00A16672" w:rsidRDefault="00D820E2" w:rsidP="00FB71D8">
      <w:pPr>
        <w:spacing w:after="120" w:line="240" w:lineRule="auto"/>
        <w:rPr>
          <w:b/>
          <w:color w:val="000000" w:themeColor="text1"/>
          <w:sz w:val="22"/>
          <w:szCs w:val="22"/>
          <w:lang w:val="en-US"/>
        </w:rPr>
      </w:pPr>
      <w:r>
        <w:rPr>
          <w:b/>
          <w:noProof/>
          <w:color w:val="000000" w:themeColor="text1"/>
          <w:sz w:val="32"/>
        </w:rPr>
        <mc:AlternateContent>
          <mc:Choice Requires="wps">
            <w:drawing>
              <wp:anchor distT="0" distB="0" distL="114300" distR="114300" simplePos="0" relativeHeight="251658240" behindDoc="0" locked="0" layoutInCell="1" allowOverlap="1" wp14:anchorId="396ED491" wp14:editId="6BDD9909">
                <wp:simplePos x="0" y="0"/>
                <wp:positionH relativeFrom="column">
                  <wp:posOffset>1995805</wp:posOffset>
                </wp:positionH>
                <wp:positionV relativeFrom="paragraph">
                  <wp:posOffset>22225</wp:posOffset>
                </wp:positionV>
                <wp:extent cx="1988820" cy="640080"/>
                <wp:effectExtent l="0" t="0" r="0" b="762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8820" cy="6400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F4742" w14:textId="77777777" w:rsidR="00A26678" w:rsidRPr="00277985" w:rsidRDefault="00A26678" w:rsidP="00277985">
                            <w:pPr>
                              <w:jc w:val="center"/>
                              <w:rPr>
                                <w:color w:val="000000" w:themeColor="text1"/>
                              </w:rPr>
                            </w:pPr>
                            <w:r w:rsidRPr="00277985">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ED491" id="Rechteck 3" o:spid="_x0000_s1026" style="position:absolute;margin-left:157.15pt;margin-top:1.75pt;width:156.6pt;height:5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" filled="f" strokecolor="black [3213]" strokeweight=".5pt">
                <v:path arrowok="t"/>
                <v:textbox>
                  <w:txbxContent>
                    <w:p w14:paraId="4B6F4742" w14:textId="77777777" w:rsidR="00A26678" w:rsidRPr="00277985" w:rsidRDefault="00A26678" w:rsidP="00277985">
                      <w:pPr>
                        <w:jc w:val="center"/>
                        <w:rPr>
                          <w:color w:val="000000" w:themeColor="text1"/>
                        </w:rPr>
                      </w:pPr>
                      <w:r w:rsidRPr="00277985">
                        <w:rPr>
                          <w:color w:val="000000" w:themeColor="text1"/>
                        </w:rPr>
                        <w:t>Company logo</w:t>
                      </w:r>
                    </w:p>
                  </w:txbxContent>
                </v:textbox>
              </v:rect>
            </w:pict>
          </mc:Fallback>
        </mc:AlternateContent>
      </w:r>
    </w:p>
    <w:p w14:paraId="3849CE04" w14:textId="77777777" w:rsidR="00FF51C7" w:rsidRPr="00A16672" w:rsidRDefault="00FF51C7" w:rsidP="00FF51C7">
      <w:pPr>
        <w:spacing w:after="120" w:line="240" w:lineRule="auto"/>
        <w:rPr>
          <w:b/>
          <w:color w:val="000000" w:themeColor="text1"/>
          <w:sz w:val="22"/>
          <w:szCs w:val="22"/>
          <w:lang w:val="en-US"/>
        </w:rPr>
      </w:pPr>
    </w:p>
    <w:p w14:paraId="02713EBB" w14:textId="77777777" w:rsidR="00FB71D8" w:rsidRPr="00A16672" w:rsidRDefault="00FB71D8" w:rsidP="00FF51C7">
      <w:pPr>
        <w:spacing w:after="120" w:line="240" w:lineRule="auto"/>
        <w:rPr>
          <w:b/>
          <w:color w:val="000000" w:themeColor="text1"/>
          <w:sz w:val="22"/>
          <w:szCs w:val="22"/>
          <w:lang w:val="en-US"/>
        </w:rPr>
      </w:pPr>
    </w:p>
    <w:p w14:paraId="0749832E" w14:textId="77777777" w:rsidR="00542CAD" w:rsidRDefault="00542CAD" w:rsidP="00B55D32">
      <w:pPr>
        <w:spacing w:after="120" w:line="240" w:lineRule="auto"/>
        <w:jc w:val="center"/>
        <w:rPr>
          <w:b/>
          <w:color w:val="000000" w:themeColor="text1"/>
          <w:sz w:val="22"/>
          <w:szCs w:val="22"/>
          <w:lang w:val="en-US"/>
        </w:rPr>
      </w:pPr>
    </w:p>
    <w:p w14:paraId="4D804627" w14:textId="1F16641E" w:rsidR="00FB71D8" w:rsidRPr="000B5672" w:rsidRDefault="00542CAD" w:rsidP="00B55D32">
      <w:pPr>
        <w:spacing w:after="120" w:line="240" w:lineRule="auto"/>
        <w:jc w:val="center"/>
        <w:rPr>
          <w:b/>
          <w:color w:val="000000" w:themeColor="text1"/>
          <w:sz w:val="24"/>
          <w:szCs w:val="24"/>
          <w:lang w:val="en-US"/>
        </w:rPr>
      </w:pPr>
      <w:r w:rsidRPr="000B5672">
        <w:rPr>
          <w:b/>
          <w:color w:val="000000" w:themeColor="text1"/>
          <w:sz w:val="24"/>
          <w:szCs w:val="24"/>
          <w:lang w:val="en-US"/>
        </w:rPr>
        <w:t>Legal identification of the comp</w:t>
      </w:r>
      <w:r w:rsidR="001316BA" w:rsidRPr="000B5672">
        <w:rPr>
          <w:b/>
          <w:color w:val="000000" w:themeColor="text1"/>
          <w:sz w:val="24"/>
          <w:szCs w:val="24"/>
          <w:lang w:val="en-US"/>
        </w:rPr>
        <w:t>any (</w:t>
      </w:r>
      <w:proofErr w:type="spellStart"/>
      <w:r w:rsidR="001316BA" w:rsidRPr="000B5672">
        <w:rPr>
          <w:b/>
          <w:color w:val="000000" w:themeColor="text1"/>
          <w:sz w:val="24"/>
          <w:szCs w:val="24"/>
          <w:lang w:val="en-US"/>
        </w:rPr>
        <w:t>ies</w:t>
      </w:r>
      <w:proofErr w:type="spellEnd"/>
      <w:r w:rsidR="001316BA" w:rsidRPr="000B5672">
        <w:rPr>
          <w:b/>
          <w:color w:val="000000" w:themeColor="text1"/>
          <w:sz w:val="24"/>
          <w:szCs w:val="24"/>
          <w:lang w:val="en-US"/>
        </w:rPr>
        <w:t>)</w:t>
      </w:r>
      <w:r w:rsidRPr="000B5672">
        <w:rPr>
          <w:b/>
          <w:color w:val="000000" w:themeColor="text1"/>
          <w:sz w:val="24"/>
          <w:szCs w:val="24"/>
          <w:lang w:val="en-US"/>
        </w:rPr>
        <w:t>:</w:t>
      </w:r>
    </w:p>
    <w:p w14:paraId="7965FAC0" w14:textId="287B3277" w:rsidR="00542CAD" w:rsidRPr="000B5672" w:rsidRDefault="00542CAD" w:rsidP="00B55D32">
      <w:pPr>
        <w:spacing w:after="120" w:line="240" w:lineRule="auto"/>
        <w:jc w:val="center"/>
        <w:rPr>
          <w:b/>
          <w:color w:val="000000" w:themeColor="text1"/>
          <w:sz w:val="24"/>
          <w:szCs w:val="24"/>
          <w:lang w:val="en-US"/>
        </w:rPr>
      </w:pPr>
    </w:p>
    <w:p w14:paraId="194BCE6F" w14:textId="1057AE4F" w:rsidR="00542CAD" w:rsidRPr="000B5672" w:rsidRDefault="00542CAD" w:rsidP="00B55D32">
      <w:pPr>
        <w:spacing w:after="120" w:line="240" w:lineRule="auto"/>
        <w:jc w:val="center"/>
        <w:rPr>
          <w:b/>
          <w:color w:val="000000" w:themeColor="text1"/>
          <w:sz w:val="24"/>
          <w:szCs w:val="24"/>
          <w:lang w:val="en-US"/>
        </w:rPr>
      </w:pPr>
      <w:r w:rsidRPr="000B5672">
        <w:rPr>
          <w:b/>
          <w:color w:val="000000" w:themeColor="text1"/>
          <w:sz w:val="24"/>
          <w:szCs w:val="24"/>
          <w:lang w:val="en-US"/>
        </w:rPr>
        <w:t>Project period:</w:t>
      </w:r>
    </w:p>
    <w:p w14:paraId="0EC6D502" w14:textId="74D5E338" w:rsidR="00542CAD" w:rsidRPr="000B5672" w:rsidRDefault="00542CAD" w:rsidP="00B55D32">
      <w:pPr>
        <w:spacing w:after="120" w:line="240" w:lineRule="auto"/>
        <w:jc w:val="center"/>
        <w:rPr>
          <w:color w:val="000000" w:themeColor="text1"/>
          <w:sz w:val="24"/>
          <w:szCs w:val="24"/>
          <w:lang w:val="en-US"/>
        </w:rPr>
      </w:pPr>
      <w:r w:rsidRPr="000B5672">
        <w:rPr>
          <w:color w:val="000000" w:themeColor="text1"/>
          <w:sz w:val="24"/>
          <w:szCs w:val="24"/>
          <w:lang w:val="en-US"/>
        </w:rPr>
        <w:t>MM.YYYY – MM.YYYY</w:t>
      </w:r>
    </w:p>
    <w:p w14:paraId="4C828883" w14:textId="77777777" w:rsidR="00542CAD" w:rsidRPr="000B5672" w:rsidRDefault="00542CAD" w:rsidP="00B55D32">
      <w:pPr>
        <w:spacing w:after="120" w:line="240" w:lineRule="auto"/>
        <w:jc w:val="center"/>
        <w:rPr>
          <w:b/>
          <w:color w:val="000000" w:themeColor="text1"/>
          <w:sz w:val="24"/>
          <w:szCs w:val="24"/>
          <w:lang w:val="en-US"/>
        </w:rPr>
      </w:pPr>
    </w:p>
    <w:p w14:paraId="4D10252E" w14:textId="509FD189" w:rsidR="00B55D32" w:rsidRPr="000B5672" w:rsidRDefault="00F26D98" w:rsidP="00B55D32">
      <w:pPr>
        <w:spacing w:after="120" w:line="240" w:lineRule="auto"/>
        <w:jc w:val="center"/>
        <w:rPr>
          <w:b/>
          <w:color w:val="000000" w:themeColor="text1"/>
          <w:sz w:val="24"/>
          <w:szCs w:val="24"/>
          <w:lang w:val="en-US"/>
        </w:rPr>
      </w:pPr>
      <w:r w:rsidRPr="000B5672">
        <w:rPr>
          <w:b/>
          <w:color w:val="000000" w:themeColor="text1"/>
          <w:sz w:val="24"/>
          <w:szCs w:val="24"/>
          <w:lang w:val="en-US"/>
        </w:rPr>
        <w:t>Work</w:t>
      </w:r>
      <w:r w:rsidR="00065F65" w:rsidRPr="000B5672">
        <w:rPr>
          <w:b/>
          <w:color w:val="000000" w:themeColor="text1"/>
          <w:sz w:val="24"/>
          <w:szCs w:val="24"/>
          <w:lang w:val="en-US"/>
        </w:rPr>
        <w:t>stream</w:t>
      </w:r>
      <w:r w:rsidR="00227795" w:rsidRPr="000B5672">
        <w:rPr>
          <w:b/>
          <w:color w:val="000000" w:themeColor="text1"/>
          <w:sz w:val="24"/>
          <w:szCs w:val="24"/>
          <w:lang w:val="en-US"/>
        </w:rPr>
        <w:t>(s)</w:t>
      </w:r>
      <w:r w:rsidR="00065F65" w:rsidRPr="000B5672">
        <w:rPr>
          <w:b/>
          <w:color w:val="000000" w:themeColor="text1"/>
          <w:sz w:val="24"/>
          <w:szCs w:val="24"/>
          <w:lang w:val="en-US"/>
        </w:rPr>
        <w:t xml:space="preserve">: </w:t>
      </w:r>
    </w:p>
    <w:p w14:paraId="1E364E50" w14:textId="77777777" w:rsidR="00542CAD" w:rsidRPr="000B5672" w:rsidRDefault="00542CAD" w:rsidP="00B55D32">
      <w:pPr>
        <w:spacing w:after="120" w:line="240" w:lineRule="auto"/>
        <w:jc w:val="center"/>
        <w:rPr>
          <w:b/>
          <w:color w:val="000000" w:themeColor="text1"/>
          <w:sz w:val="24"/>
          <w:szCs w:val="24"/>
          <w:lang w:val="en-US"/>
        </w:rPr>
      </w:pPr>
    </w:p>
    <w:p w14:paraId="7F6F2C79" w14:textId="13997081" w:rsidR="00065F65" w:rsidRPr="000B5672" w:rsidRDefault="00F26D98" w:rsidP="00B55D32">
      <w:pPr>
        <w:spacing w:after="120" w:line="240" w:lineRule="auto"/>
        <w:jc w:val="center"/>
        <w:rPr>
          <w:b/>
          <w:color w:val="000000" w:themeColor="text1"/>
          <w:sz w:val="24"/>
          <w:szCs w:val="24"/>
          <w:lang w:val="en-US"/>
        </w:rPr>
      </w:pPr>
      <w:r w:rsidRPr="000B5672">
        <w:rPr>
          <w:b/>
          <w:color w:val="000000" w:themeColor="text1"/>
          <w:sz w:val="24"/>
          <w:szCs w:val="24"/>
          <w:lang w:val="en-US"/>
        </w:rPr>
        <w:t>Work P</w:t>
      </w:r>
      <w:r w:rsidR="00065F65" w:rsidRPr="000B5672">
        <w:rPr>
          <w:b/>
          <w:color w:val="000000" w:themeColor="text1"/>
          <w:sz w:val="24"/>
          <w:szCs w:val="24"/>
          <w:lang w:val="en-US"/>
        </w:rPr>
        <w:t>ackage</w:t>
      </w:r>
      <w:r w:rsidR="00227795" w:rsidRPr="000B5672">
        <w:rPr>
          <w:b/>
          <w:color w:val="000000" w:themeColor="text1"/>
          <w:sz w:val="24"/>
          <w:szCs w:val="24"/>
          <w:lang w:val="en-US"/>
        </w:rPr>
        <w:t>(s)</w:t>
      </w:r>
      <w:r w:rsidR="00065F65" w:rsidRPr="000B5672">
        <w:rPr>
          <w:b/>
          <w:color w:val="000000" w:themeColor="text1"/>
          <w:sz w:val="24"/>
          <w:szCs w:val="24"/>
          <w:lang w:val="en-US"/>
        </w:rPr>
        <w:t xml:space="preserve">: </w:t>
      </w:r>
    </w:p>
    <w:p w14:paraId="670A2B32" w14:textId="77777777" w:rsidR="00065F65" w:rsidRPr="007B3D5D" w:rsidRDefault="00065F65" w:rsidP="00B55D32">
      <w:pPr>
        <w:spacing w:after="120" w:line="240" w:lineRule="auto"/>
        <w:jc w:val="center"/>
        <w:rPr>
          <w:rFonts w:cs="Arial"/>
          <w:i/>
          <w:szCs w:val="22"/>
          <w:lang w:val="en-US"/>
        </w:rPr>
      </w:pPr>
    </w:p>
    <w:p w14:paraId="0C280624" w14:textId="77777777" w:rsidR="00B55D32" w:rsidRPr="007B3D5D" w:rsidRDefault="00B55D32" w:rsidP="00A274BD">
      <w:pPr>
        <w:spacing w:line="240" w:lineRule="auto"/>
        <w:jc w:val="center"/>
        <w:rPr>
          <w:b/>
          <w:color w:val="000000" w:themeColor="text1"/>
          <w:sz w:val="32"/>
          <w:lang w:val="en-US"/>
        </w:rPr>
      </w:pPr>
    </w:p>
    <w:p w14:paraId="768058E9" w14:textId="77777777" w:rsidR="00FB71D8" w:rsidRPr="007B3D5D" w:rsidRDefault="00FB71D8">
      <w:pPr>
        <w:spacing w:after="200"/>
        <w:rPr>
          <w:lang w:val="en-US"/>
        </w:rPr>
      </w:pPr>
      <w:r w:rsidRPr="007B3D5D">
        <w:rPr>
          <w:b/>
          <w:lang w:val="en-US"/>
        </w:rPr>
        <w:br w:type="page"/>
      </w:r>
    </w:p>
    <w:p w14:paraId="34DFC793" w14:textId="77777777" w:rsidR="000D3006" w:rsidRPr="007B3D5D" w:rsidRDefault="000D3006" w:rsidP="001D6A22">
      <w:pPr>
        <w:pStyle w:val="ITberschriftAohneNr"/>
        <w:spacing w:beforeLines="60" w:before="144" w:afterLines="60" w:after="144"/>
        <w:rPr>
          <w:b w:val="0"/>
          <w:sz w:val="20"/>
          <w:lang w:val="en-US"/>
        </w:rPr>
      </w:pPr>
    </w:p>
    <w:sdt>
      <w:sdtPr>
        <w:rPr>
          <w:b w:val="0"/>
          <w:bCs w:val="0"/>
          <w:noProof w:val="0"/>
        </w:rPr>
        <w:id w:val="-295146957"/>
        <w:docPartObj>
          <w:docPartGallery w:val="Table of Contents"/>
          <w:docPartUnique/>
        </w:docPartObj>
      </w:sdtPr>
      <w:sdtEndPr/>
      <w:sdtContent>
        <w:p w14:paraId="07F81FA8" w14:textId="77777777" w:rsidR="002933AC" w:rsidRDefault="00BD1368" w:rsidP="00042495">
          <w:pPr>
            <w:pStyle w:val="TOC1"/>
            <w:spacing w:before="0" w:after="20" w:line="240" w:lineRule="auto"/>
            <w:rPr>
              <w:sz w:val="24"/>
              <w:szCs w:val="24"/>
              <w:lang w:val="en-US"/>
            </w:rPr>
          </w:pPr>
          <w:r w:rsidRPr="00A16672">
            <w:rPr>
              <w:sz w:val="24"/>
              <w:szCs w:val="24"/>
              <w:lang w:val="en-US"/>
            </w:rPr>
            <w:t>Table of Content</w:t>
          </w:r>
        </w:p>
        <w:p w14:paraId="6B029AE0" w14:textId="0C9020B1" w:rsidR="00FF4EF7" w:rsidRDefault="00017319">
          <w:pPr>
            <w:pStyle w:val="TOC1"/>
            <w:rPr>
              <w:rFonts w:asciiTheme="minorHAnsi" w:eastAsiaTheme="minorEastAsia" w:hAnsiTheme="minorHAnsi" w:cstheme="minorBidi"/>
              <w:b w:val="0"/>
              <w:bCs w:val="0"/>
              <w:sz w:val="22"/>
              <w:szCs w:val="22"/>
              <w:lang w:val="en-US" w:eastAsia="en-US"/>
            </w:rPr>
          </w:pPr>
          <w:r w:rsidRPr="00504B99">
            <w:rPr>
              <w:sz w:val="24"/>
              <w:szCs w:val="24"/>
            </w:rPr>
            <w:fldChar w:fldCharType="begin"/>
          </w:r>
          <w:r w:rsidR="00A274BD" w:rsidRPr="00A16672">
            <w:rPr>
              <w:sz w:val="24"/>
              <w:szCs w:val="24"/>
              <w:lang w:val="en-US"/>
            </w:rPr>
            <w:instrText xml:space="preserve"> TOC \o "1-3" \h \z \u </w:instrText>
          </w:r>
          <w:r w:rsidRPr="00504B99">
            <w:rPr>
              <w:sz w:val="24"/>
              <w:szCs w:val="24"/>
            </w:rPr>
            <w:fldChar w:fldCharType="separate"/>
          </w:r>
          <w:hyperlink w:anchor="_Toc83197536" w:history="1">
            <w:r w:rsidR="00FF4EF7" w:rsidRPr="00BE5344">
              <w:rPr>
                <w:rStyle w:val="Hyperlink"/>
              </w:rPr>
              <w:t>Preface</w:t>
            </w:r>
            <w:r w:rsidR="00FF4EF7">
              <w:rPr>
                <w:webHidden/>
              </w:rPr>
              <w:tab/>
            </w:r>
            <w:r w:rsidR="00FF4EF7">
              <w:rPr>
                <w:webHidden/>
              </w:rPr>
              <w:fldChar w:fldCharType="begin"/>
            </w:r>
            <w:r w:rsidR="00FF4EF7">
              <w:rPr>
                <w:webHidden/>
              </w:rPr>
              <w:instrText xml:space="preserve"> PAGEREF _Toc83197536 \h </w:instrText>
            </w:r>
            <w:r w:rsidR="00FF4EF7">
              <w:rPr>
                <w:webHidden/>
              </w:rPr>
            </w:r>
            <w:r w:rsidR="00FF4EF7">
              <w:rPr>
                <w:webHidden/>
              </w:rPr>
              <w:fldChar w:fldCharType="separate"/>
            </w:r>
            <w:r w:rsidR="00FF4EF7">
              <w:rPr>
                <w:webHidden/>
              </w:rPr>
              <w:t>4</w:t>
            </w:r>
            <w:r w:rsidR="00FF4EF7">
              <w:rPr>
                <w:webHidden/>
              </w:rPr>
              <w:fldChar w:fldCharType="end"/>
            </w:r>
          </w:hyperlink>
        </w:p>
        <w:p w14:paraId="5DFC720B" w14:textId="5DF633F1" w:rsidR="00FF4EF7" w:rsidRDefault="00944461">
          <w:pPr>
            <w:pStyle w:val="TOC1"/>
            <w:rPr>
              <w:rFonts w:asciiTheme="minorHAnsi" w:eastAsiaTheme="minorEastAsia" w:hAnsiTheme="minorHAnsi" w:cstheme="minorBidi"/>
              <w:b w:val="0"/>
              <w:bCs w:val="0"/>
              <w:sz w:val="22"/>
              <w:szCs w:val="22"/>
              <w:lang w:val="en-US" w:eastAsia="en-US"/>
            </w:rPr>
          </w:pPr>
          <w:hyperlink w:anchor="_Toc83197537" w:history="1">
            <w:r w:rsidR="00FF4EF7" w:rsidRPr="00BE5344">
              <w:rPr>
                <w:rStyle w:val="Hyperlink"/>
              </w:rPr>
              <w:t>1</w:t>
            </w:r>
            <w:r w:rsidR="00FF4EF7">
              <w:rPr>
                <w:rFonts w:asciiTheme="minorHAnsi" w:eastAsiaTheme="minorEastAsia" w:hAnsiTheme="minorHAnsi" w:cstheme="minorBidi"/>
                <w:b w:val="0"/>
                <w:bCs w:val="0"/>
                <w:sz w:val="22"/>
                <w:szCs w:val="22"/>
                <w:lang w:val="en-US" w:eastAsia="en-US"/>
              </w:rPr>
              <w:tab/>
            </w:r>
            <w:r w:rsidR="00FF4EF7" w:rsidRPr="00BE5344">
              <w:rPr>
                <w:rStyle w:val="Hyperlink"/>
              </w:rPr>
              <w:t>Project Outline</w:t>
            </w:r>
            <w:r w:rsidR="00FF4EF7">
              <w:rPr>
                <w:webHidden/>
              </w:rPr>
              <w:tab/>
            </w:r>
            <w:r w:rsidR="00FF4EF7">
              <w:rPr>
                <w:webHidden/>
              </w:rPr>
              <w:fldChar w:fldCharType="begin"/>
            </w:r>
            <w:r w:rsidR="00FF4EF7">
              <w:rPr>
                <w:webHidden/>
              </w:rPr>
              <w:instrText xml:space="preserve"> PAGEREF _Toc83197537 \h </w:instrText>
            </w:r>
            <w:r w:rsidR="00FF4EF7">
              <w:rPr>
                <w:webHidden/>
              </w:rPr>
            </w:r>
            <w:r w:rsidR="00FF4EF7">
              <w:rPr>
                <w:webHidden/>
              </w:rPr>
              <w:fldChar w:fldCharType="separate"/>
            </w:r>
            <w:r w:rsidR="00FF4EF7">
              <w:rPr>
                <w:webHidden/>
              </w:rPr>
              <w:t>5</w:t>
            </w:r>
            <w:r w:rsidR="00FF4EF7">
              <w:rPr>
                <w:webHidden/>
              </w:rPr>
              <w:fldChar w:fldCharType="end"/>
            </w:r>
          </w:hyperlink>
        </w:p>
        <w:p w14:paraId="38AFF4C7" w14:textId="7DD8C250" w:rsidR="00FF4EF7" w:rsidRDefault="00944461">
          <w:pPr>
            <w:pStyle w:val="TOC2"/>
            <w:rPr>
              <w:rFonts w:asciiTheme="minorHAnsi" w:eastAsiaTheme="minorEastAsia" w:hAnsiTheme="minorHAnsi" w:cstheme="minorBidi"/>
              <w:bCs w:val="0"/>
              <w:iCs w:val="0"/>
              <w:sz w:val="22"/>
              <w:szCs w:val="22"/>
              <w:lang w:val="en-US" w:eastAsia="en-US"/>
            </w:rPr>
          </w:pPr>
          <w:hyperlink w:anchor="_Toc83197538" w:history="1">
            <w:r w:rsidR="00FF4EF7" w:rsidRPr="00BE5344">
              <w:rPr>
                <w:rStyle w:val="Hyperlink"/>
                <w:lang w:val="en-US"/>
              </w:rPr>
              <w:t>1.1</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US"/>
              </w:rPr>
              <w:t>Company Presentation</w:t>
            </w:r>
            <w:r w:rsidR="00FF4EF7">
              <w:rPr>
                <w:webHidden/>
              </w:rPr>
              <w:tab/>
            </w:r>
            <w:r w:rsidR="00FF4EF7">
              <w:rPr>
                <w:webHidden/>
              </w:rPr>
              <w:fldChar w:fldCharType="begin"/>
            </w:r>
            <w:r w:rsidR="00FF4EF7">
              <w:rPr>
                <w:webHidden/>
              </w:rPr>
              <w:instrText xml:space="preserve"> PAGEREF _Toc83197538 \h </w:instrText>
            </w:r>
            <w:r w:rsidR="00FF4EF7">
              <w:rPr>
                <w:webHidden/>
              </w:rPr>
            </w:r>
            <w:r w:rsidR="00FF4EF7">
              <w:rPr>
                <w:webHidden/>
              </w:rPr>
              <w:fldChar w:fldCharType="separate"/>
            </w:r>
            <w:r w:rsidR="00FF4EF7">
              <w:rPr>
                <w:webHidden/>
              </w:rPr>
              <w:t>5</w:t>
            </w:r>
            <w:r w:rsidR="00FF4EF7">
              <w:rPr>
                <w:webHidden/>
              </w:rPr>
              <w:fldChar w:fldCharType="end"/>
            </w:r>
          </w:hyperlink>
        </w:p>
        <w:p w14:paraId="514E3588" w14:textId="18407B55" w:rsidR="00FF4EF7" w:rsidRDefault="00944461">
          <w:pPr>
            <w:pStyle w:val="TOC3"/>
            <w:rPr>
              <w:rFonts w:asciiTheme="minorHAnsi" w:eastAsiaTheme="minorEastAsia" w:hAnsiTheme="minorHAnsi" w:cstheme="minorBidi"/>
              <w:noProof/>
              <w:sz w:val="22"/>
              <w:szCs w:val="22"/>
              <w:lang w:val="en-US" w:eastAsia="en-US"/>
            </w:rPr>
          </w:pPr>
          <w:hyperlink w:anchor="_Toc83197539" w:history="1">
            <w:r w:rsidR="00FF4EF7" w:rsidRPr="00BE5344">
              <w:rPr>
                <w:rStyle w:val="Hyperlink"/>
                <w:noProof/>
                <w:lang w:val="en-GB"/>
              </w:rPr>
              <w:t>1.1.1</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GB"/>
              </w:rPr>
              <w:t>Consortium</w:t>
            </w:r>
            <w:r w:rsidR="00FF4EF7">
              <w:rPr>
                <w:noProof/>
                <w:webHidden/>
              </w:rPr>
              <w:tab/>
            </w:r>
            <w:r w:rsidR="00FF4EF7">
              <w:rPr>
                <w:noProof/>
                <w:webHidden/>
              </w:rPr>
              <w:fldChar w:fldCharType="begin"/>
            </w:r>
            <w:r w:rsidR="00FF4EF7">
              <w:rPr>
                <w:noProof/>
                <w:webHidden/>
              </w:rPr>
              <w:instrText xml:space="preserve"> PAGEREF _Toc83197539 \h </w:instrText>
            </w:r>
            <w:r w:rsidR="00FF4EF7">
              <w:rPr>
                <w:noProof/>
                <w:webHidden/>
              </w:rPr>
            </w:r>
            <w:r w:rsidR="00FF4EF7">
              <w:rPr>
                <w:noProof/>
                <w:webHidden/>
              </w:rPr>
              <w:fldChar w:fldCharType="separate"/>
            </w:r>
            <w:r w:rsidR="00FF4EF7">
              <w:rPr>
                <w:noProof/>
                <w:webHidden/>
              </w:rPr>
              <w:t>5</w:t>
            </w:r>
            <w:r w:rsidR="00FF4EF7">
              <w:rPr>
                <w:noProof/>
                <w:webHidden/>
              </w:rPr>
              <w:fldChar w:fldCharType="end"/>
            </w:r>
          </w:hyperlink>
        </w:p>
        <w:p w14:paraId="406887EF" w14:textId="0078FF95" w:rsidR="00FF4EF7" w:rsidRDefault="00944461">
          <w:pPr>
            <w:pStyle w:val="TOC3"/>
            <w:rPr>
              <w:rFonts w:asciiTheme="minorHAnsi" w:eastAsiaTheme="minorEastAsia" w:hAnsiTheme="minorHAnsi" w:cstheme="minorBidi"/>
              <w:noProof/>
              <w:sz w:val="22"/>
              <w:szCs w:val="22"/>
              <w:lang w:val="en-US" w:eastAsia="en-US"/>
            </w:rPr>
          </w:pPr>
          <w:hyperlink w:anchor="_Toc83197540" w:history="1">
            <w:r w:rsidR="00FF4EF7" w:rsidRPr="00BE5344">
              <w:rPr>
                <w:rStyle w:val="Hyperlink"/>
                <w:noProof/>
                <w:highlight w:val="yellow"/>
              </w:rPr>
              <w:t>1.1.2</w:t>
            </w:r>
            <w:r w:rsidR="00FF4EF7">
              <w:rPr>
                <w:rFonts w:asciiTheme="minorHAnsi" w:eastAsiaTheme="minorEastAsia" w:hAnsiTheme="minorHAnsi" w:cstheme="minorBidi"/>
                <w:noProof/>
                <w:sz w:val="22"/>
                <w:szCs w:val="22"/>
                <w:lang w:val="en-US" w:eastAsia="en-US"/>
              </w:rPr>
              <w:tab/>
            </w:r>
            <w:r w:rsidR="00FF4EF7" w:rsidRPr="00BE5344">
              <w:rPr>
                <w:rStyle w:val="Hyperlink"/>
                <w:noProof/>
                <w:highlight w:val="yellow"/>
                <w:lang w:val="en-GB"/>
              </w:rPr>
              <w:t>Deutsche Telekom</w:t>
            </w:r>
            <w:r w:rsidR="00FF4EF7">
              <w:rPr>
                <w:noProof/>
                <w:webHidden/>
              </w:rPr>
              <w:tab/>
            </w:r>
            <w:r w:rsidR="00FF4EF7">
              <w:rPr>
                <w:noProof/>
                <w:webHidden/>
              </w:rPr>
              <w:fldChar w:fldCharType="begin"/>
            </w:r>
            <w:r w:rsidR="00FF4EF7">
              <w:rPr>
                <w:noProof/>
                <w:webHidden/>
              </w:rPr>
              <w:instrText xml:space="preserve"> PAGEREF _Toc83197540 \h </w:instrText>
            </w:r>
            <w:r w:rsidR="00FF4EF7">
              <w:rPr>
                <w:noProof/>
                <w:webHidden/>
              </w:rPr>
            </w:r>
            <w:r w:rsidR="00FF4EF7">
              <w:rPr>
                <w:noProof/>
                <w:webHidden/>
              </w:rPr>
              <w:fldChar w:fldCharType="separate"/>
            </w:r>
            <w:r w:rsidR="00FF4EF7">
              <w:rPr>
                <w:noProof/>
                <w:webHidden/>
              </w:rPr>
              <w:t>5</w:t>
            </w:r>
            <w:r w:rsidR="00FF4EF7">
              <w:rPr>
                <w:noProof/>
                <w:webHidden/>
              </w:rPr>
              <w:fldChar w:fldCharType="end"/>
            </w:r>
          </w:hyperlink>
        </w:p>
        <w:p w14:paraId="0533BA63" w14:textId="15C6E408" w:rsidR="00FF4EF7" w:rsidRDefault="00944461">
          <w:pPr>
            <w:pStyle w:val="TOC2"/>
            <w:rPr>
              <w:rFonts w:asciiTheme="minorHAnsi" w:eastAsiaTheme="minorEastAsia" w:hAnsiTheme="minorHAnsi" w:cstheme="minorBidi"/>
              <w:bCs w:val="0"/>
              <w:iCs w:val="0"/>
              <w:sz w:val="22"/>
              <w:szCs w:val="22"/>
              <w:lang w:val="en-US" w:eastAsia="en-US"/>
            </w:rPr>
          </w:pPr>
          <w:hyperlink w:anchor="_Toc83197541" w:history="1">
            <w:r w:rsidR="00FF4EF7" w:rsidRPr="00BE5344">
              <w:rPr>
                <w:rStyle w:val="Hyperlink"/>
                <w:lang w:val="en-US"/>
              </w:rPr>
              <w:t>1.2</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US"/>
              </w:rPr>
              <w:t>Objectives of  the company in the IPCEI in all Workstreams it’s involved</w:t>
            </w:r>
            <w:r w:rsidR="00FF4EF7">
              <w:rPr>
                <w:webHidden/>
              </w:rPr>
              <w:tab/>
            </w:r>
            <w:r w:rsidR="00FF4EF7">
              <w:rPr>
                <w:webHidden/>
              </w:rPr>
              <w:fldChar w:fldCharType="begin"/>
            </w:r>
            <w:r w:rsidR="00FF4EF7">
              <w:rPr>
                <w:webHidden/>
              </w:rPr>
              <w:instrText xml:space="preserve"> PAGEREF _Toc83197541 \h </w:instrText>
            </w:r>
            <w:r w:rsidR="00FF4EF7">
              <w:rPr>
                <w:webHidden/>
              </w:rPr>
            </w:r>
            <w:r w:rsidR="00FF4EF7">
              <w:rPr>
                <w:webHidden/>
              </w:rPr>
              <w:fldChar w:fldCharType="separate"/>
            </w:r>
            <w:r w:rsidR="00FF4EF7">
              <w:rPr>
                <w:webHidden/>
              </w:rPr>
              <w:t>6</w:t>
            </w:r>
            <w:r w:rsidR="00FF4EF7">
              <w:rPr>
                <w:webHidden/>
              </w:rPr>
              <w:fldChar w:fldCharType="end"/>
            </w:r>
          </w:hyperlink>
        </w:p>
        <w:p w14:paraId="2C822449" w14:textId="4FD4EAF1" w:rsidR="00FF4EF7" w:rsidRDefault="00944461">
          <w:pPr>
            <w:pStyle w:val="TOC3"/>
            <w:rPr>
              <w:rFonts w:asciiTheme="minorHAnsi" w:eastAsiaTheme="minorEastAsia" w:hAnsiTheme="minorHAnsi" w:cstheme="minorBidi"/>
              <w:noProof/>
              <w:sz w:val="22"/>
              <w:szCs w:val="22"/>
              <w:lang w:val="en-US" w:eastAsia="en-US"/>
            </w:rPr>
          </w:pPr>
          <w:hyperlink w:anchor="_Toc83197542" w:history="1">
            <w:r w:rsidR="00FF4EF7" w:rsidRPr="00BE5344">
              <w:rPr>
                <w:rStyle w:val="Hyperlink"/>
                <w:iCs/>
                <w:noProof/>
                <w:lang w:val="en-US"/>
              </w:rPr>
              <w:t>1.2.1</w:t>
            </w:r>
            <w:r w:rsidR="00FF4EF7">
              <w:rPr>
                <w:rFonts w:asciiTheme="minorHAnsi" w:eastAsiaTheme="minorEastAsia" w:hAnsiTheme="minorHAnsi" w:cstheme="minorBidi"/>
                <w:noProof/>
                <w:sz w:val="22"/>
                <w:szCs w:val="22"/>
                <w:lang w:val="en-US" w:eastAsia="en-US"/>
              </w:rPr>
              <w:tab/>
            </w:r>
            <w:r w:rsidR="00FF4EF7" w:rsidRPr="00BE5344">
              <w:rPr>
                <w:rStyle w:val="Hyperlink"/>
                <w:iCs/>
                <w:noProof/>
                <w:lang w:val="en-US"/>
              </w:rPr>
              <w:t>Context of market</w:t>
            </w:r>
            <w:r w:rsidR="00FF4EF7">
              <w:rPr>
                <w:noProof/>
                <w:webHidden/>
              </w:rPr>
              <w:tab/>
            </w:r>
            <w:r w:rsidR="00FF4EF7">
              <w:rPr>
                <w:noProof/>
                <w:webHidden/>
              </w:rPr>
              <w:fldChar w:fldCharType="begin"/>
            </w:r>
            <w:r w:rsidR="00FF4EF7">
              <w:rPr>
                <w:noProof/>
                <w:webHidden/>
              </w:rPr>
              <w:instrText xml:space="preserve"> PAGEREF _Toc83197542 \h </w:instrText>
            </w:r>
            <w:r w:rsidR="00FF4EF7">
              <w:rPr>
                <w:noProof/>
                <w:webHidden/>
              </w:rPr>
            </w:r>
            <w:r w:rsidR="00FF4EF7">
              <w:rPr>
                <w:noProof/>
                <w:webHidden/>
              </w:rPr>
              <w:fldChar w:fldCharType="separate"/>
            </w:r>
            <w:r w:rsidR="00FF4EF7">
              <w:rPr>
                <w:noProof/>
                <w:webHidden/>
              </w:rPr>
              <w:t>6</w:t>
            </w:r>
            <w:r w:rsidR="00FF4EF7">
              <w:rPr>
                <w:noProof/>
                <w:webHidden/>
              </w:rPr>
              <w:fldChar w:fldCharType="end"/>
            </w:r>
          </w:hyperlink>
        </w:p>
        <w:p w14:paraId="17B6C077" w14:textId="692EAB85" w:rsidR="00FF4EF7" w:rsidRDefault="00944461">
          <w:pPr>
            <w:pStyle w:val="TOC3"/>
            <w:rPr>
              <w:rFonts w:asciiTheme="minorHAnsi" w:eastAsiaTheme="minorEastAsia" w:hAnsiTheme="minorHAnsi" w:cstheme="minorBidi"/>
              <w:noProof/>
              <w:sz w:val="22"/>
              <w:szCs w:val="22"/>
              <w:lang w:val="en-US" w:eastAsia="en-US"/>
            </w:rPr>
          </w:pPr>
          <w:hyperlink w:anchor="_Toc83197543" w:history="1">
            <w:r w:rsidR="00FF4EF7" w:rsidRPr="00BE5344">
              <w:rPr>
                <w:rStyle w:val="Hyperlink"/>
                <w:noProof/>
                <w:lang w:val="en-US"/>
              </w:rPr>
              <w:t>1.2.2</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Objectives of the EOC</w:t>
            </w:r>
            <w:r w:rsidR="00FF4EF7">
              <w:rPr>
                <w:noProof/>
                <w:webHidden/>
              </w:rPr>
              <w:tab/>
            </w:r>
            <w:r w:rsidR="00FF4EF7">
              <w:rPr>
                <w:noProof/>
                <w:webHidden/>
              </w:rPr>
              <w:fldChar w:fldCharType="begin"/>
            </w:r>
            <w:r w:rsidR="00FF4EF7">
              <w:rPr>
                <w:noProof/>
                <w:webHidden/>
              </w:rPr>
              <w:instrText xml:space="preserve"> PAGEREF _Toc83197543 \h </w:instrText>
            </w:r>
            <w:r w:rsidR="00FF4EF7">
              <w:rPr>
                <w:noProof/>
                <w:webHidden/>
              </w:rPr>
            </w:r>
            <w:r w:rsidR="00FF4EF7">
              <w:rPr>
                <w:noProof/>
                <w:webHidden/>
              </w:rPr>
              <w:fldChar w:fldCharType="separate"/>
            </w:r>
            <w:r w:rsidR="00FF4EF7">
              <w:rPr>
                <w:noProof/>
                <w:webHidden/>
              </w:rPr>
              <w:t>8</w:t>
            </w:r>
            <w:r w:rsidR="00FF4EF7">
              <w:rPr>
                <w:noProof/>
                <w:webHidden/>
              </w:rPr>
              <w:fldChar w:fldCharType="end"/>
            </w:r>
          </w:hyperlink>
        </w:p>
        <w:p w14:paraId="590254B2" w14:textId="74A222D6" w:rsidR="00FF4EF7" w:rsidRDefault="00944461">
          <w:pPr>
            <w:pStyle w:val="TOC3"/>
            <w:rPr>
              <w:rFonts w:asciiTheme="minorHAnsi" w:eastAsiaTheme="minorEastAsia" w:hAnsiTheme="minorHAnsi" w:cstheme="minorBidi"/>
              <w:noProof/>
              <w:sz w:val="22"/>
              <w:szCs w:val="22"/>
              <w:lang w:val="en-US" w:eastAsia="en-US"/>
            </w:rPr>
          </w:pPr>
          <w:hyperlink w:anchor="_Toc83197544" w:history="1">
            <w:r w:rsidR="00FF4EF7" w:rsidRPr="00BE5344">
              <w:rPr>
                <w:rStyle w:val="Hyperlink"/>
                <w:noProof/>
                <w:lang w:val="en-US"/>
              </w:rPr>
              <w:t>1.2.3</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Roadmap of EOC activities</w:t>
            </w:r>
            <w:r w:rsidR="00FF4EF7">
              <w:rPr>
                <w:noProof/>
                <w:webHidden/>
              </w:rPr>
              <w:tab/>
            </w:r>
            <w:r w:rsidR="00FF4EF7">
              <w:rPr>
                <w:noProof/>
                <w:webHidden/>
              </w:rPr>
              <w:fldChar w:fldCharType="begin"/>
            </w:r>
            <w:r w:rsidR="00FF4EF7">
              <w:rPr>
                <w:noProof/>
                <w:webHidden/>
              </w:rPr>
              <w:instrText xml:space="preserve"> PAGEREF _Toc83197544 \h </w:instrText>
            </w:r>
            <w:r w:rsidR="00FF4EF7">
              <w:rPr>
                <w:noProof/>
                <w:webHidden/>
              </w:rPr>
            </w:r>
            <w:r w:rsidR="00FF4EF7">
              <w:rPr>
                <w:noProof/>
                <w:webHidden/>
              </w:rPr>
              <w:fldChar w:fldCharType="separate"/>
            </w:r>
            <w:r w:rsidR="00FF4EF7">
              <w:rPr>
                <w:noProof/>
                <w:webHidden/>
              </w:rPr>
              <w:t>10</w:t>
            </w:r>
            <w:r w:rsidR="00FF4EF7">
              <w:rPr>
                <w:noProof/>
                <w:webHidden/>
              </w:rPr>
              <w:fldChar w:fldCharType="end"/>
            </w:r>
          </w:hyperlink>
        </w:p>
        <w:p w14:paraId="497804BC" w14:textId="74F1411F" w:rsidR="00FF4EF7" w:rsidRDefault="00944461">
          <w:pPr>
            <w:pStyle w:val="TOC3"/>
            <w:rPr>
              <w:rFonts w:asciiTheme="minorHAnsi" w:eastAsiaTheme="minorEastAsia" w:hAnsiTheme="minorHAnsi" w:cstheme="minorBidi"/>
              <w:noProof/>
              <w:sz w:val="22"/>
              <w:szCs w:val="22"/>
              <w:lang w:val="en-US" w:eastAsia="en-US"/>
            </w:rPr>
          </w:pPr>
          <w:hyperlink w:anchor="_Toc83197545" w:history="1">
            <w:r w:rsidR="00FF4EF7" w:rsidRPr="00BE5344">
              <w:rPr>
                <w:rStyle w:val="Hyperlink"/>
                <w:noProof/>
                <w:lang w:val="en-US"/>
              </w:rPr>
              <w:t>1.2.4</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 xml:space="preserve">Objectives of Deutsche Telekom’s engagement for the EOC </w:t>
            </w:r>
            <w:r w:rsidR="00FF4EF7" w:rsidRPr="00BE5344">
              <w:rPr>
                <w:rStyle w:val="Hyperlink"/>
                <w:strike/>
                <w:noProof/>
                <w:lang w:val="en-US"/>
              </w:rPr>
              <w:t>the project</w:t>
            </w:r>
            <w:r w:rsidR="00FF4EF7">
              <w:rPr>
                <w:noProof/>
                <w:webHidden/>
              </w:rPr>
              <w:tab/>
            </w:r>
            <w:r w:rsidR="00FF4EF7">
              <w:rPr>
                <w:noProof/>
                <w:webHidden/>
              </w:rPr>
              <w:fldChar w:fldCharType="begin"/>
            </w:r>
            <w:r w:rsidR="00FF4EF7">
              <w:rPr>
                <w:noProof/>
                <w:webHidden/>
              </w:rPr>
              <w:instrText xml:space="preserve"> PAGEREF _Toc83197545 \h </w:instrText>
            </w:r>
            <w:r w:rsidR="00FF4EF7">
              <w:rPr>
                <w:noProof/>
                <w:webHidden/>
              </w:rPr>
            </w:r>
            <w:r w:rsidR="00FF4EF7">
              <w:rPr>
                <w:noProof/>
                <w:webHidden/>
              </w:rPr>
              <w:fldChar w:fldCharType="separate"/>
            </w:r>
            <w:r w:rsidR="00FF4EF7">
              <w:rPr>
                <w:noProof/>
                <w:webHidden/>
              </w:rPr>
              <w:t>10</w:t>
            </w:r>
            <w:r w:rsidR="00FF4EF7">
              <w:rPr>
                <w:noProof/>
                <w:webHidden/>
              </w:rPr>
              <w:fldChar w:fldCharType="end"/>
            </w:r>
          </w:hyperlink>
        </w:p>
        <w:p w14:paraId="1C5A727F" w14:textId="14340899" w:rsidR="00FF4EF7" w:rsidRDefault="00944461">
          <w:pPr>
            <w:pStyle w:val="TOC2"/>
            <w:rPr>
              <w:rFonts w:asciiTheme="minorHAnsi" w:eastAsiaTheme="minorEastAsia" w:hAnsiTheme="minorHAnsi" w:cstheme="minorBidi"/>
              <w:bCs w:val="0"/>
              <w:iCs w:val="0"/>
              <w:sz w:val="22"/>
              <w:szCs w:val="22"/>
              <w:lang w:val="en-US" w:eastAsia="en-US"/>
            </w:rPr>
          </w:pPr>
          <w:hyperlink w:anchor="_Toc83197546" w:history="1">
            <w:r w:rsidR="00FF4EF7" w:rsidRPr="00BE5344">
              <w:rPr>
                <w:rStyle w:val="Hyperlink"/>
                <w:lang w:val="en-GB"/>
              </w:rPr>
              <w:t>1.3</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R&amp;D Projects Before IPCEI</w:t>
            </w:r>
            <w:r w:rsidR="00FF4EF7">
              <w:rPr>
                <w:webHidden/>
              </w:rPr>
              <w:tab/>
            </w:r>
            <w:r w:rsidR="00FF4EF7">
              <w:rPr>
                <w:webHidden/>
              </w:rPr>
              <w:fldChar w:fldCharType="begin"/>
            </w:r>
            <w:r w:rsidR="00FF4EF7">
              <w:rPr>
                <w:webHidden/>
              </w:rPr>
              <w:instrText xml:space="preserve"> PAGEREF _Toc83197546 \h </w:instrText>
            </w:r>
            <w:r w:rsidR="00FF4EF7">
              <w:rPr>
                <w:webHidden/>
              </w:rPr>
            </w:r>
            <w:r w:rsidR="00FF4EF7">
              <w:rPr>
                <w:webHidden/>
              </w:rPr>
              <w:fldChar w:fldCharType="separate"/>
            </w:r>
            <w:r w:rsidR="00FF4EF7">
              <w:rPr>
                <w:webHidden/>
              </w:rPr>
              <w:t>11</w:t>
            </w:r>
            <w:r w:rsidR="00FF4EF7">
              <w:rPr>
                <w:webHidden/>
              </w:rPr>
              <w:fldChar w:fldCharType="end"/>
            </w:r>
          </w:hyperlink>
        </w:p>
        <w:p w14:paraId="54E72F94" w14:textId="43ABA22E" w:rsidR="00FF4EF7" w:rsidRDefault="00944461">
          <w:pPr>
            <w:pStyle w:val="TOC2"/>
            <w:rPr>
              <w:rFonts w:asciiTheme="minorHAnsi" w:eastAsiaTheme="minorEastAsia" w:hAnsiTheme="minorHAnsi" w:cstheme="minorBidi"/>
              <w:bCs w:val="0"/>
              <w:iCs w:val="0"/>
              <w:sz w:val="22"/>
              <w:szCs w:val="22"/>
              <w:lang w:val="en-US" w:eastAsia="en-US"/>
            </w:rPr>
          </w:pPr>
          <w:hyperlink w:anchor="_Toc83197547" w:history="1">
            <w:r w:rsidR="00FF4EF7" w:rsidRPr="00BE5344">
              <w:rPr>
                <w:rStyle w:val="Hyperlink"/>
                <w:lang w:val="en-GB"/>
              </w:rPr>
              <w:t>1.4</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Technology and Challenges</w:t>
            </w:r>
            <w:r w:rsidR="00FF4EF7">
              <w:rPr>
                <w:webHidden/>
              </w:rPr>
              <w:tab/>
            </w:r>
            <w:r w:rsidR="00FF4EF7">
              <w:rPr>
                <w:webHidden/>
              </w:rPr>
              <w:fldChar w:fldCharType="begin"/>
            </w:r>
            <w:r w:rsidR="00FF4EF7">
              <w:rPr>
                <w:webHidden/>
              </w:rPr>
              <w:instrText xml:space="preserve"> PAGEREF _Toc83197547 \h </w:instrText>
            </w:r>
            <w:r w:rsidR="00FF4EF7">
              <w:rPr>
                <w:webHidden/>
              </w:rPr>
            </w:r>
            <w:r w:rsidR="00FF4EF7">
              <w:rPr>
                <w:webHidden/>
              </w:rPr>
              <w:fldChar w:fldCharType="separate"/>
            </w:r>
            <w:r w:rsidR="00FF4EF7">
              <w:rPr>
                <w:webHidden/>
              </w:rPr>
              <w:t>11</w:t>
            </w:r>
            <w:r w:rsidR="00FF4EF7">
              <w:rPr>
                <w:webHidden/>
              </w:rPr>
              <w:fldChar w:fldCharType="end"/>
            </w:r>
          </w:hyperlink>
        </w:p>
        <w:p w14:paraId="44191882" w14:textId="447ACFEC" w:rsidR="00FF4EF7" w:rsidRDefault="00944461">
          <w:pPr>
            <w:pStyle w:val="TOC3"/>
            <w:rPr>
              <w:rFonts w:asciiTheme="minorHAnsi" w:eastAsiaTheme="minorEastAsia" w:hAnsiTheme="minorHAnsi" w:cstheme="minorBidi"/>
              <w:noProof/>
              <w:sz w:val="22"/>
              <w:szCs w:val="22"/>
              <w:lang w:val="en-US" w:eastAsia="en-US"/>
            </w:rPr>
          </w:pPr>
          <w:hyperlink w:anchor="_Toc83197548" w:history="1">
            <w:r w:rsidR="00FF4EF7" w:rsidRPr="00BE5344">
              <w:rPr>
                <w:rStyle w:val="Hyperlink"/>
                <w:noProof/>
                <w:lang w:val="en-US"/>
              </w:rPr>
              <w:t>1.4.1</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State of the art</w:t>
            </w:r>
            <w:r w:rsidR="00FF4EF7">
              <w:rPr>
                <w:noProof/>
                <w:webHidden/>
              </w:rPr>
              <w:tab/>
            </w:r>
            <w:r w:rsidR="00FF4EF7">
              <w:rPr>
                <w:noProof/>
                <w:webHidden/>
              </w:rPr>
              <w:fldChar w:fldCharType="begin"/>
            </w:r>
            <w:r w:rsidR="00FF4EF7">
              <w:rPr>
                <w:noProof/>
                <w:webHidden/>
              </w:rPr>
              <w:instrText xml:space="preserve"> PAGEREF _Toc83197548 \h </w:instrText>
            </w:r>
            <w:r w:rsidR="00FF4EF7">
              <w:rPr>
                <w:noProof/>
                <w:webHidden/>
              </w:rPr>
            </w:r>
            <w:r w:rsidR="00FF4EF7">
              <w:rPr>
                <w:noProof/>
                <w:webHidden/>
              </w:rPr>
              <w:fldChar w:fldCharType="separate"/>
            </w:r>
            <w:r w:rsidR="00FF4EF7">
              <w:rPr>
                <w:noProof/>
                <w:webHidden/>
              </w:rPr>
              <w:t>11</w:t>
            </w:r>
            <w:r w:rsidR="00FF4EF7">
              <w:rPr>
                <w:noProof/>
                <w:webHidden/>
              </w:rPr>
              <w:fldChar w:fldCharType="end"/>
            </w:r>
          </w:hyperlink>
        </w:p>
        <w:p w14:paraId="11CE019B" w14:textId="6D11B306" w:rsidR="00FF4EF7" w:rsidRDefault="00944461">
          <w:pPr>
            <w:pStyle w:val="TOC3"/>
            <w:rPr>
              <w:rFonts w:asciiTheme="minorHAnsi" w:eastAsiaTheme="minorEastAsia" w:hAnsiTheme="minorHAnsi" w:cstheme="minorBidi"/>
              <w:noProof/>
              <w:sz w:val="22"/>
              <w:szCs w:val="22"/>
              <w:lang w:val="en-US" w:eastAsia="en-US"/>
            </w:rPr>
          </w:pPr>
          <w:hyperlink w:anchor="_Toc83197549" w:history="1">
            <w:r w:rsidR="00FF4EF7" w:rsidRPr="00BE5344">
              <w:rPr>
                <w:rStyle w:val="Hyperlink"/>
                <w:noProof/>
                <w:lang w:val="en-US"/>
              </w:rPr>
              <w:t>1.4.2</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Objectives and technical challenges in the project</w:t>
            </w:r>
            <w:r w:rsidR="00FF4EF7">
              <w:rPr>
                <w:noProof/>
                <w:webHidden/>
              </w:rPr>
              <w:tab/>
            </w:r>
            <w:r w:rsidR="00FF4EF7">
              <w:rPr>
                <w:noProof/>
                <w:webHidden/>
              </w:rPr>
              <w:fldChar w:fldCharType="begin"/>
            </w:r>
            <w:r w:rsidR="00FF4EF7">
              <w:rPr>
                <w:noProof/>
                <w:webHidden/>
              </w:rPr>
              <w:instrText xml:space="preserve"> PAGEREF _Toc83197549 \h </w:instrText>
            </w:r>
            <w:r w:rsidR="00FF4EF7">
              <w:rPr>
                <w:noProof/>
                <w:webHidden/>
              </w:rPr>
            </w:r>
            <w:r w:rsidR="00FF4EF7">
              <w:rPr>
                <w:noProof/>
                <w:webHidden/>
              </w:rPr>
              <w:fldChar w:fldCharType="separate"/>
            </w:r>
            <w:r w:rsidR="00FF4EF7">
              <w:rPr>
                <w:noProof/>
                <w:webHidden/>
              </w:rPr>
              <w:t>13</w:t>
            </w:r>
            <w:r w:rsidR="00FF4EF7">
              <w:rPr>
                <w:noProof/>
                <w:webHidden/>
              </w:rPr>
              <w:fldChar w:fldCharType="end"/>
            </w:r>
          </w:hyperlink>
        </w:p>
        <w:p w14:paraId="27204AA3" w14:textId="7D3B3EDE" w:rsidR="00FF4EF7" w:rsidRDefault="00944461">
          <w:pPr>
            <w:pStyle w:val="TOC2"/>
            <w:rPr>
              <w:rFonts w:asciiTheme="minorHAnsi" w:eastAsiaTheme="minorEastAsia" w:hAnsiTheme="minorHAnsi" w:cstheme="minorBidi"/>
              <w:bCs w:val="0"/>
              <w:iCs w:val="0"/>
              <w:sz w:val="22"/>
              <w:szCs w:val="22"/>
              <w:lang w:val="en-US" w:eastAsia="en-US"/>
            </w:rPr>
          </w:pPr>
          <w:hyperlink w:anchor="_Toc83197550" w:history="1">
            <w:r w:rsidR="00FF4EF7" w:rsidRPr="00BE5344">
              <w:rPr>
                <w:rStyle w:val="Hyperlink"/>
                <w:lang w:val="en-GB"/>
              </w:rPr>
              <w:t>1.5</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First Industrial Deployment (FID)</w:t>
            </w:r>
            <w:r w:rsidR="00FF4EF7">
              <w:rPr>
                <w:webHidden/>
              </w:rPr>
              <w:tab/>
            </w:r>
            <w:r w:rsidR="00FF4EF7">
              <w:rPr>
                <w:webHidden/>
              </w:rPr>
              <w:fldChar w:fldCharType="begin"/>
            </w:r>
            <w:r w:rsidR="00FF4EF7">
              <w:rPr>
                <w:webHidden/>
              </w:rPr>
              <w:instrText xml:space="preserve"> PAGEREF _Toc83197550 \h </w:instrText>
            </w:r>
            <w:r w:rsidR="00FF4EF7">
              <w:rPr>
                <w:webHidden/>
              </w:rPr>
            </w:r>
            <w:r w:rsidR="00FF4EF7">
              <w:rPr>
                <w:webHidden/>
              </w:rPr>
              <w:fldChar w:fldCharType="separate"/>
            </w:r>
            <w:r w:rsidR="00FF4EF7">
              <w:rPr>
                <w:webHidden/>
              </w:rPr>
              <w:t>13</w:t>
            </w:r>
            <w:r w:rsidR="00FF4EF7">
              <w:rPr>
                <w:webHidden/>
              </w:rPr>
              <w:fldChar w:fldCharType="end"/>
            </w:r>
          </w:hyperlink>
        </w:p>
        <w:p w14:paraId="1CDC12F4" w14:textId="29DCD777" w:rsidR="00FF4EF7" w:rsidRDefault="00944461">
          <w:pPr>
            <w:pStyle w:val="TOC2"/>
            <w:rPr>
              <w:rFonts w:asciiTheme="minorHAnsi" w:eastAsiaTheme="minorEastAsia" w:hAnsiTheme="minorHAnsi" w:cstheme="minorBidi"/>
              <w:bCs w:val="0"/>
              <w:iCs w:val="0"/>
              <w:sz w:val="22"/>
              <w:szCs w:val="22"/>
              <w:lang w:val="en-US" w:eastAsia="en-US"/>
            </w:rPr>
          </w:pPr>
          <w:hyperlink w:anchor="_Toc83197551" w:history="1">
            <w:r w:rsidR="00FF4EF7" w:rsidRPr="00BE5344">
              <w:rPr>
                <w:rStyle w:val="Hyperlink"/>
                <w:lang w:val="en-GB"/>
              </w:rPr>
              <w:t>1.6</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Intellectual Property Rights</w:t>
            </w:r>
            <w:r w:rsidR="00FF4EF7">
              <w:rPr>
                <w:webHidden/>
              </w:rPr>
              <w:tab/>
            </w:r>
            <w:r w:rsidR="00FF4EF7">
              <w:rPr>
                <w:webHidden/>
              </w:rPr>
              <w:fldChar w:fldCharType="begin"/>
            </w:r>
            <w:r w:rsidR="00FF4EF7">
              <w:rPr>
                <w:webHidden/>
              </w:rPr>
              <w:instrText xml:space="preserve"> PAGEREF _Toc83197551 \h </w:instrText>
            </w:r>
            <w:r w:rsidR="00FF4EF7">
              <w:rPr>
                <w:webHidden/>
              </w:rPr>
            </w:r>
            <w:r w:rsidR="00FF4EF7">
              <w:rPr>
                <w:webHidden/>
              </w:rPr>
              <w:fldChar w:fldCharType="separate"/>
            </w:r>
            <w:r w:rsidR="00FF4EF7">
              <w:rPr>
                <w:webHidden/>
              </w:rPr>
              <w:t>13</w:t>
            </w:r>
            <w:r w:rsidR="00FF4EF7">
              <w:rPr>
                <w:webHidden/>
              </w:rPr>
              <w:fldChar w:fldCharType="end"/>
            </w:r>
          </w:hyperlink>
        </w:p>
        <w:p w14:paraId="41CFD5E9" w14:textId="164DD96A" w:rsidR="00FF4EF7" w:rsidRDefault="00944461">
          <w:pPr>
            <w:pStyle w:val="TOC2"/>
            <w:rPr>
              <w:rFonts w:asciiTheme="minorHAnsi" w:eastAsiaTheme="minorEastAsia" w:hAnsiTheme="minorHAnsi" w:cstheme="minorBidi"/>
              <w:bCs w:val="0"/>
              <w:iCs w:val="0"/>
              <w:sz w:val="22"/>
              <w:szCs w:val="22"/>
              <w:lang w:val="en-US" w:eastAsia="en-US"/>
            </w:rPr>
          </w:pPr>
          <w:hyperlink w:anchor="_Toc83197552" w:history="1">
            <w:r w:rsidR="00FF4EF7" w:rsidRPr="00BE5344">
              <w:rPr>
                <w:rStyle w:val="Hyperlink"/>
                <w:lang w:val="en-GB"/>
              </w:rPr>
              <w:t>1.7</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Work Plan</w:t>
            </w:r>
            <w:r w:rsidR="00FF4EF7">
              <w:rPr>
                <w:webHidden/>
              </w:rPr>
              <w:tab/>
            </w:r>
            <w:r w:rsidR="00FF4EF7">
              <w:rPr>
                <w:webHidden/>
              </w:rPr>
              <w:fldChar w:fldCharType="begin"/>
            </w:r>
            <w:r w:rsidR="00FF4EF7">
              <w:rPr>
                <w:webHidden/>
              </w:rPr>
              <w:instrText xml:space="preserve"> PAGEREF _Toc83197552 \h </w:instrText>
            </w:r>
            <w:r w:rsidR="00FF4EF7">
              <w:rPr>
                <w:webHidden/>
              </w:rPr>
            </w:r>
            <w:r w:rsidR="00FF4EF7">
              <w:rPr>
                <w:webHidden/>
              </w:rPr>
              <w:fldChar w:fldCharType="separate"/>
            </w:r>
            <w:r w:rsidR="00FF4EF7">
              <w:rPr>
                <w:webHidden/>
              </w:rPr>
              <w:t>15</w:t>
            </w:r>
            <w:r w:rsidR="00FF4EF7">
              <w:rPr>
                <w:webHidden/>
              </w:rPr>
              <w:fldChar w:fldCharType="end"/>
            </w:r>
          </w:hyperlink>
        </w:p>
        <w:p w14:paraId="5D4E191E" w14:textId="5C7F4FBA" w:rsidR="00FF4EF7" w:rsidRDefault="00944461">
          <w:pPr>
            <w:pStyle w:val="TOC2"/>
            <w:rPr>
              <w:rFonts w:asciiTheme="minorHAnsi" w:eastAsiaTheme="minorEastAsia" w:hAnsiTheme="minorHAnsi" w:cstheme="minorBidi"/>
              <w:bCs w:val="0"/>
              <w:iCs w:val="0"/>
              <w:sz w:val="22"/>
              <w:szCs w:val="22"/>
              <w:lang w:val="en-US" w:eastAsia="en-US"/>
            </w:rPr>
          </w:pPr>
          <w:hyperlink w:anchor="_Toc83197553" w:history="1">
            <w:r w:rsidR="00FF4EF7" w:rsidRPr="00BE5344">
              <w:rPr>
                <w:rStyle w:val="Hyperlink"/>
                <w:lang w:val="en-GB"/>
              </w:rPr>
              <w:t>1.8</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Investment</w:t>
            </w:r>
            <w:r w:rsidR="00FF4EF7">
              <w:rPr>
                <w:webHidden/>
              </w:rPr>
              <w:tab/>
            </w:r>
            <w:r w:rsidR="00FF4EF7">
              <w:rPr>
                <w:webHidden/>
              </w:rPr>
              <w:fldChar w:fldCharType="begin"/>
            </w:r>
            <w:r w:rsidR="00FF4EF7">
              <w:rPr>
                <w:webHidden/>
              </w:rPr>
              <w:instrText xml:space="preserve"> PAGEREF _Toc83197553 \h </w:instrText>
            </w:r>
            <w:r w:rsidR="00FF4EF7">
              <w:rPr>
                <w:webHidden/>
              </w:rPr>
            </w:r>
            <w:r w:rsidR="00FF4EF7">
              <w:rPr>
                <w:webHidden/>
              </w:rPr>
              <w:fldChar w:fldCharType="separate"/>
            </w:r>
            <w:r w:rsidR="00FF4EF7">
              <w:rPr>
                <w:webHidden/>
              </w:rPr>
              <w:t>16</w:t>
            </w:r>
            <w:r w:rsidR="00FF4EF7">
              <w:rPr>
                <w:webHidden/>
              </w:rPr>
              <w:fldChar w:fldCharType="end"/>
            </w:r>
          </w:hyperlink>
        </w:p>
        <w:p w14:paraId="18268D0F" w14:textId="1358CE9C" w:rsidR="00FF4EF7" w:rsidRDefault="00944461">
          <w:pPr>
            <w:pStyle w:val="TOC3"/>
            <w:rPr>
              <w:rFonts w:asciiTheme="minorHAnsi" w:eastAsiaTheme="minorEastAsia" w:hAnsiTheme="minorHAnsi" w:cstheme="minorBidi"/>
              <w:noProof/>
              <w:sz w:val="22"/>
              <w:szCs w:val="22"/>
              <w:lang w:val="en-US" w:eastAsia="en-US"/>
            </w:rPr>
          </w:pPr>
          <w:hyperlink w:anchor="_Toc83197554" w:history="1">
            <w:r w:rsidR="00FF4EF7" w:rsidRPr="00BE5344">
              <w:rPr>
                <w:rStyle w:val="Hyperlink"/>
                <w:noProof/>
                <w:lang w:val="en-US"/>
              </w:rPr>
              <w:t>1.8.1</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Tools and Equipment</w:t>
            </w:r>
            <w:r w:rsidR="00FF4EF7">
              <w:rPr>
                <w:noProof/>
                <w:webHidden/>
              </w:rPr>
              <w:tab/>
            </w:r>
            <w:r w:rsidR="00FF4EF7">
              <w:rPr>
                <w:noProof/>
                <w:webHidden/>
              </w:rPr>
              <w:fldChar w:fldCharType="begin"/>
            </w:r>
            <w:r w:rsidR="00FF4EF7">
              <w:rPr>
                <w:noProof/>
                <w:webHidden/>
              </w:rPr>
              <w:instrText xml:space="preserve"> PAGEREF _Toc83197554 \h </w:instrText>
            </w:r>
            <w:r w:rsidR="00FF4EF7">
              <w:rPr>
                <w:noProof/>
                <w:webHidden/>
              </w:rPr>
            </w:r>
            <w:r w:rsidR="00FF4EF7">
              <w:rPr>
                <w:noProof/>
                <w:webHidden/>
              </w:rPr>
              <w:fldChar w:fldCharType="separate"/>
            </w:r>
            <w:r w:rsidR="00FF4EF7">
              <w:rPr>
                <w:noProof/>
                <w:webHidden/>
              </w:rPr>
              <w:t>16</w:t>
            </w:r>
            <w:r w:rsidR="00FF4EF7">
              <w:rPr>
                <w:noProof/>
                <w:webHidden/>
              </w:rPr>
              <w:fldChar w:fldCharType="end"/>
            </w:r>
          </w:hyperlink>
        </w:p>
        <w:p w14:paraId="19FE4747" w14:textId="7F3424BD" w:rsidR="00FF4EF7" w:rsidRDefault="00944461">
          <w:pPr>
            <w:pStyle w:val="TOC3"/>
            <w:rPr>
              <w:rFonts w:asciiTheme="minorHAnsi" w:eastAsiaTheme="minorEastAsia" w:hAnsiTheme="minorHAnsi" w:cstheme="minorBidi"/>
              <w:noProof/>
              <w:sz w:val="22"/>
              <w:szCs w:val="22"/>
              <w:lang w:val="en-US" w:eastAsia="en-US"/>
            </w:rPr>
          </w:pPr>
          <w:hyperlink w:anchor="_Toc83197555" w:history="1">
            <w:r w:rsidR="00FF4EF7" w:rsidRPr="00BE5344">
              <w:rPr>
                <w:rStyle w:val="Hyperlink"/>
                <w:noProof/>
                <w:lang w:val="en-US"/>
              </w:rPr>
              <w:t>1.8.2</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Construction of Buildings/Laboratory</w:t>
            </w:r>
            <w:r w:rsidR="00FF4EF7">
              <w:rPr>
                <w:noProof/>
                <w:webHidden/>
              </w:rPr>
              <w:tab/>
            </w:r>
            <w:r w:rsidR="00FF4EF7">
              <w:rPr>
                <w:noProof/>
                <w:webHidden/>
              </w:rPr>
              <w:fldChar w:fldCharType="begin"/>
            </w:r>
            <w:r w:rsidR="00FF4EF7">
              <w:rPr>
                <w:noProof/>
                <w:webHidden/>
              </w:rPr>
              <w:instrText xml:space="preserve"> PAGEREF _Toc83197555 \h </w:instrText>
            </w:r>
            <w:r w:rsidR="00FF4EF7">
              <w:rPr>
                <w:noProof/>
                <w:webHidden/>
              </w:rPr>
            </w:r>
            <w:r w:rsidR="00FF4EF7">
              <w:rPr>
                <w:noProof/>
                <w:webHidden/>
              </w:rPr>
              <w:fldChar w:fldCharType="separate"/>
            </w:r>
            <w:r w:rsidR="00FF4EF7">
              <w:rPr>
                <w:noProof/>
                <w:webHidden/>
              </w:rPr>
              <w:t>16</w:t>
            </w:r>
            <w:r w:rsidR="00FF4EF7">
              <w:rPr>
                <w:noProof/>
                <w:webHidden/>
              </w:rPr>
              <w:fldChar w:fldCharType="end"/>
            </w:r>
          </w:hyperlink>
        </w:p>
        <w:p w14:paraId="4B012591" w14:textId="7D750D1D" w:rsidR="00FF4EF7" w:rsidRDefault="00944461">
          <w:pPr>
            <w:pStyle w:val="TOC2"/>
            <w:rPr>
              <w:rFonts w:asciiTheme="minorHAnsi" w:eastAsiaTheme="minorEastAsia" w:hAnsiTheme="minorHAnsi" w:cstheme="minorBidi"/>
              <w:bCs w:val="0"/>
              <w:iCs w:val="0"/>
              <w:sz w:val="22"/>
              <w:szCs w:val="22"/>
              <w:lang w:val="en-US" w:eastAsia="en-US"/>
            </w:rPr>
          </w:pPr>
          <w:hyperlink w:anchor="_Toc83197556" w:history="1">
            <w:r w:rsidR="00FF4EF7" w:rsidRPr="00BE5344">
              <w:rPr>
                <w:rStyle w:val="Hyperlink"/>
                <w:lang w:val="en-GB"/>
              </w:rPr>
              <w:t>1.9</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Survey of project-related cooperation</w:t>
            </w:r>
            <w:r w:rsidR="00FF4EF7">
              <w:rPr>
                <w:webHidden/>
              </w:rPr>
              <w:tab/>
            </w:r>
            <w:r w:rsidR="00FF4EF7">
              <w:rPr>
                <w:webHidden/>
              </w:rPr>
              <w:fldChar w:fldCharType="begin"/>
            </w:r>
            <w:r w:rsidR="00FF4EF7">
              <w:rPr>
                <w:webHidden/>
              </w:rPr>
              <w:instrText xml:space="preserve"> PAGEREF _Toc83197556 \h </w:instrText>
            </w:r>
            <w:r w:rsidR="00FF4EF7">
              <w:rPr>
                <w:webHidden/>
              </w:rPr>
            </w:r>
            <w:r w:rsidR="00FF4EF7">
              <w:rPr>
                <w:webHidden/>
              </w:rPr>
              <w:fldChar w:fldCharType="separate"/>
            </w:r>
            <w:r w:rsidR="00FF4EF7">
              <w:rPr>
                <w:webHidden/>
              </w:rPr>
              <w:t>16</w:t>
            </w:r>
            <w:r w:rsidR="00FF4EF7">
              <w:rPr>
                <w:webHidden/>
              </w:rPr>
              <w:fldChar w:fldCharType="end"/>
            </w:r>
          </w:hyperlink>
        </w:p>
        <w:p w14:paraId="060AFD0D" w14:textId="561EA101" w:rsidR="00FF4EF7" w:rsidRDefault="00944461">
          <w:pPr>
            <w:pStyle w:val="TOC2"/>
            <w:rPr>
              <w:rFonts w:asciiTheme="minorHAnsi" w:eastAsiaTheme="minorEastAsia" w:hAnsiTheme="minorHAnsi" w:cstheme="minorBidi"/>
              <w:bCs w:val="0"/>
              <w:iCs w:val="0"/>
              <w:sz w:val="22"/>
              <w:szCs w:val="22"/>
              <w:lang w:val="en-US" w:eastAsia="en-US"/>
            </w:rPr>
          </w:pPr>
          <w:hyperlink w:anchor="_Toc83197557" w:history="1">
            <w:r w:rsidR="00FF4EF7" w:rsidRPr="00BE5344">
              <w:rPr>
                <w:rStyle w:val="Hyperlink"/>
                <w:highlight w:val="yellow"/>
                <w:lang w:val="en-GB"/>
              </w:rPr>
              <w:t>1.10</w:t>
            </w:r>
            <w:r w:rsidR="00FF4EF7">
              <w:rPr>
                <w:rFonts w:asciiTheme="minorHAnsi" w:eastAsiaTheme="minorEastAsia" w:hAnsiTheme="minorHAnsi" w:cstheme="minorBidi"/>
                <w:bCs w:val="0"/>
                <w:iCs w:val="0"/>
                <w:sz w:val="22"/>
                <w:szCs w:val="22"/>
                <w:lang w:val="en-US" w:eastAsia="en-US"/>
              </w:rPr>
              <w:tab/>
            </w:r>
            <w:r w:rsidR="00FF4EF7" w:rsidRPr="00BE5344">
              <w:rPr>
                <w:rStyle w:val="Hyperlink"/>
                <w:highlight w:val="yellow"/>
                <w:lang w:val="en-GB"/>
              </w:rPr>
              <w:t>Importance of the project for the European Union strategies</w:t>
            </w:r>
            <w:r w:rsidR="00FF4EF7">
              <w:rPr>
                <w:webHidden/>
              </w:rPr>
              <w:tab/>
            </w:r>
            <w:r w:rsidR="00FF4EF7">
              <w:rPr>
                <w:webHidden/>
              </w:rPr>
              <w:fldChar w:fldCharType="begin"/>
            </w:r>
            <w:r w:rsidR="00FF4EF7">
              <w:rPr>
                <w:webHidden/>
              </w:rPr>
              <w:instrText xml:space="preserve"> PAGEREF _Toc83197557 \h </w:instrText>
            </w:r>
            <w:r w:rsidR="00FF4EF7">
              <w:rPr>
                <w:webHidden/>
              </w:rPr>
            </w:r>
            <w:r w:rsidR="00FF4EF7">
              <w:rPr>
                <w:webHidden/>
              </w:rPr>
              <w:fldChar w:fldCharType="separate"/>
            </w:r>
            <w:r w:rsidR="00FF4EF7">
              <w:rPr>
                <w:webHidden/>
              </w:rPr>
              <w:t>17</w:t>
            </w:r>
            <w:r w:rsidR="00FF4EF7">
              <w:rPr>
                <w:webHidden/>
              </w:rPr>
              <w:fldChar w:fldCharType="end"/>
            </w:r>
          </w:hyperlink>
        </w:p>
        <w:p w14:paraId="6E9A993C" w14:textId="3B51AAFC" w:rsidR="00FF4EF7" w:rsidRDefault="00944461">
          <w:pPr>
            <w:pStyle w:val="TOC1"/>
            <w:rPr>
              <w:rFonts w:asciiTheme="minorHAnsi" w:eastAsiaTheme="minorEastAsia" w:hAnsiTheme="minorHAnsi" w:cstheme="minorBidi"/>
              <w:b w:val="0"/>
              <w:bCs w:val="0"/>
              <w:sz w:val="22"/>
              <w:szCs w:val="22"/>
              <w:lang w:val="en-US" w:eastAsia="en-US"/>
            </w:rPr>
          </w:pPr>
          <w:hyperlink w:anchor="_Toc83197558" w:history="1">
            <w:r w:rsidR="00FF4EF7" w:rsidRPr="00BE5344">
              <w:rPr>
                <w:rStyle w:val="Hyperlink"/>
              </w:rPr>
              <w:t>2</w:t>
            </w:r>
            <w:r w:rsidR="00FF4EF7">
              <w:rPr>
                <w:rFonts w:asciiTheme="minorHAnsi" w:eastAsiaTheme="minorEastAsia" w:hAnsiTheme="minorHAnsi" w:cstheme="minorBidi"/>
                <w:b w:val="0"/>
                <w:bCs w:val="0"/>
                <w:sz w:val="22"/>
                <w:szCs w:val="22"/>
                <w:lang w:val="en-US" w:eastAsia="en-US"/>
              </w:rPr>
              <w:tab/>
            </w:r>
            <w:r w:rsidR="00FF4EF7" w:rsidRPr="00BE5344">
              <w:rPr>
                <w:rStyle w:val="Hyperlink"/>
              </w:rPr>
              <w:t>Budget</w:t>
            </w:r>
            <w:r w:rsidR="00FF4EF7">
              <w:rPr>
                <w:webHidden/>
              </w:rPr>
              <w:tab/>
            </w:r>
            <w:r w:rsidR="00FF4EF7">
              <w:rPr>
                <w:webHidden/>
              </w:rPr>
              <w:fldChar w:fldCharType="begin"/>
            </w:r>
            <w:r w:rsidR="00FF4EF7">
              <w:rPr>
                <w:webHidden/>
              </w:rPr>
              <w:instrText xml:space="preserve"> PAGEREF _Toc83197558 \h </w:instrText>
            </w:r>
            <w:r w:rsidR="00FF4EF7">
              <w:rPr>
                <w:webHidden/>
              </w:rPr>
            </w:r>
            <w:r w:rsidR="00FF4EF7">
              <w:rPr>
                <w:webHidden/>
              </w:rPr>
              <w:fldChar w:fldCharType="separate"/>
            </w:r>
            <w:r w:rsidR="00FF4EF7">
              <w:rPr>
                <w:webHidden/>
              </w:rPr>
              <w:t>22</w:t>
            </w:r>
            <w:r w:rsidR="00FF4EF7">
              <w:rPr>
                <w:webHidden/>
              </w:rPr>
              <w:fldChar w:fldCharType="end"/>
            </w:r>
          </w:hyperlink>
        </w:p>
        <w:p w14:paraId="3BF597DF" w14:textId="60302869" w:rsidR="00FF4EF7" w:rsidRDefault="00944461">
          <w:pPr>
            <w:pStyle w:val="TOC2"/>
            <w:rPr>
              <w:rFonts w:asciiTheme="minorHAnsi" w:eastAsiaTheme="minorEastAsia" w:hAnsiTheme="minorHAnsi" w:cstheme="minorBidi"/>
              <w:bCs w:val="0"/>
              <w:iCs w:val="0"/>
              <w:sz w:val="22"/>
              <w:szCs w:val="22"/>
              <w:lang w:val="en-US" w:eastAsia="en-US"/>
            </w:rPr>
          </w:pPr>
          <w:hyperlink w:anchor="_Toc83197559" w:history="1">
            <w:r w:rsidR="00FF4EF7" w:rsidRPr="00BE5344">
              <w:rPr>
                <w:rStyle w:val="Hyperlink"/>
                <w:lang w:val="en-GB"/>
              </w:rPr>
              <w:t>2.1</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Eligible Costs</w:t>
            </w:r>
            <w:r w:rsidR="00FF4EF7">
              <w:rPr>
                <w:webHidden/>
              </w:rPr>
              <w:tab/>
            </w:r>
            <w:r w:rsidR="00FF4EF7">
              <w:rPr>
                <w:webHidden/>
              </w:rPr>
              <w:fldChar w:fldCharType="begin"/>
            </w:r>
            <w:r w:rsidR="00FF4EF7">
              <w:rPr>
                <w:webHidden/>
              </w:rPr>
              <w:instrText xml:space="preserve"> PAGEREF _Toc83197559 \h </w:instrText>
            </w:r>
            <w:r w:rsidR="00FF4EF7">
              <w:rPr>
                <w:webHidden/>
              </w:rPr>
            </w:r>
            <w:r w:rsidR="00FF4EF7">
              <w:rPr>
                <w:webHidden/>
              </w:rPr>
              <w:fldChar w:fldCharType="separate"/>
            </w:r>
            <w:r w:rsidR="00FF4EF7">
              <w:rPr>
                <w:webHidden/>
              </w:rPr>
              <w:t>22</w:t>
            </w:r>
            <w:r w:rsidR="00FF4EF7">
              <w:rPr>
                <w:webHidden/>
              </w:rPr>
              <w:fldChar w:fldCharType="end"/>
            </w:r>
          </w:hyperlink>
        </w:p>
        <w:p w14:paraId="57D01044" w14:textId="7D316285" w:rsidR="00FF4EF7" w:rsidRDefault="00944461">
          <w:pPr>
            <w:pStyle w:val="TOC2"/>
            <w:rPr>
              <w:rFonts w:asciiTheme="minorHAnsi" w:eastAsiaTheme="minorEastAsia" w:hAnsiTheme="minorHAnsi" w:cstheme="minorBidi"/>
              <w:bCs w:val="0"/>
              <w:iCs w:val="0"/>
              <w:sz w:val="22"/>
              <w:szCs w:val="22"/>
              <w:lang w:val="en-US" w:eastAsia="en-US"/>
            </w:rPr>
          </w:pPr>
          <w:hyperlink w:anchor="_Toc83197560" w:history="1">
            <w:r w:rsidR="00FF4EF7" w:rsidRPr="00BE5344">
              <w:rPr>
                <w:rStyle w:val="Hyperlink"/>
                <w:lang w:val="en-US"/>
              </w:rPr>
              <w:t>2.2</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US"/>
              </w:rPr>
              <w:t>State Aid</w:t>
            </w:r>
            <w:r w:rsidR="00FF4EF7">
              <w:rPr>
                <w:webHidden/>
              </w:rPr>
              <w:tab/>
            </w:r>
            <w:r w:rsidR="00FF4EF7">
              <w:rPr>
                <w:webHidden/>
              </w:rPr>
              <w:fldChar w:fldCharType="begin"/>
            </w:r>
            <w:r w:rsidR="00FF4EF7">
              <w:rPr>
                <w:webHidden/>
              </w:rPr>
              <w:instrText xml:space="preserve"> PAGEREF _Toc83197560 \h </w:instrText>
            </w:r>
            <w:r w:rsidR="00FF4EF7">
              <w:rPr>
                <w:webHidden/>
              </w:rPr>
            </w:r>
            <w:r w:rsidR="00FF4EF7">
              <w:rPr>
                <w:webHidden/>
              </w:rPr>
              <w:fldChar w:fldCharType="separate"/>
            </w:r>
            <w:r w:rsidR="00FF4EF7">
              <w:rPr>
                <w:webHidden/>
              </w:rPr>
              <w:t>22</w:t>
            </w:r>
            <w:r w:rsidR="00FF4EF7">
              <w:rPr>
                <w:webHidden/>
              </w:rPr>
              <w:fldChar w:fldCharType="end"/>
            </w:r>
          </w:hyperlink>
        </w:p>
        <w:p w14:paraId="640CDAC4" w14:textId="65A88974" w:rsidR="00FF4EF7" w:rsidRDefault="00944461">
          <w:pPr>
            <w:pStyle w:val="TOC1"/>
            <w:rPr>
              <w:rFonts w:asciiTheme="minorHAnsi" w:eastAsiaTheme="minorEastAsia" w:hAnsiTheme="minorHAnsi" w:cstheme="minorBidi"/>
              <w:b w:val="0"/>
              <w:bCs w:val="0"/>
              <w:sz w:val="22"/>
              <w:szCs w:val="22"/>
              <w:lang w:val="en-US" w:eastAsia="en-US"/>
            </w:rPr>
          </w:pPr>
          <w:hyperlink w:anchor="_Toc83197561" w:history="1">
            <w:r w:rsidR="00FF4EF7" w:rsidRPr="00BE5344">
              <w:rPr>
                <w:rStyle w:val="Hyperlink"/>
                <w:lang w:val="en-GB"/>
              </w:rPr>
              <w:t>3</w:t>
            </w:r>
            <w:r w:rsidR="00FF4EF7">
              <w:rPr>
                <w:rFonts w:asciiTheme="minorHAnsi" w:eastAsiaTheme="minorEastAsia" w:hAnsiTheme="minorHAnsi" w:cstheme="minorBidi"/>
                <w:b w:val="0"/>
                <w:bCs w:val="0"/>
                <w:sz w:val="22"/>
                <w:szCs w:val="22"/>
                <w:lang w:val="en-US" w:eastAsia="en-US"/>
              </w:rPr>
              <w:tab/>
            </w:r>
            <w:r w:rsidR="00FF4EF7" w:rsidRPr="00BE5344">
              <w:rPr>
                <w:rStyle w:val="Hyperlink"/>
                <w:lang w:val="en-GB"/>
              </w:rPr>
              <w:t>Spill-over Effects</w:t>
            </w:r>
            <w:r w:rsidR="00FF4EF7">
              <w:rPr>
                <w:webHidden/>
              </w:rPr>
              <w:tab/>
            </w:r>
            <w:r w:rsidR="00FF4EF7">
              <w:rPr>
                <w:webHidden/>
              </w:rPr>
              <w:fldChar w:fldCharType="begin"/>
            </w:r>
            <w:r w:rsidR="00FF4EF7">
              <w:rPr>
                <w:webHidden/>
              </w:rPr>
              <w:instrText xml:space="preserve"> PAGEREF _Toc83197561 \h </w:instrText>
            </w:r>
            <w:r w:rsidR="00FF4EF7">
              <w:rPr>
                <w:webHidden/>
              </w:rPr>
            </w:r>
            <w:r w:rsidR="00FF4EF7">
              <w:rPr>
                <w:webHidden/>
              </w:rPr>
              <w:fldChar w:fldCharType="separate"/>
            </w:r>
            <w:r w:rsidR="00FF4EF7">
              <w:rPr>
                <w:webHidden/>
              </w:rPr>
              <w:t>23</w:t>
            </w:r>
            <w:r w:rsidR="00FF4EF7">
              <w:rPr>
                <w:webHidden/>
              </w:rPr>
              <w:fldChar w:fldCharType="end"/>
            </w:r>
          </w:hyperlink>
        </w:p>
        <w:p w14:paraId="5C3177C7" w14:textId="18F4C123" w:rsidR="00FF4EF7" w:rsidRDefault="00944461">
          <w:pPr>
            <w:pStyle w:val="TOC2"/>
            <w:rPr>
              <w:rFonts w:asciiTheme="minorHAnsi" w:eastAsiaTheme="minorEastAsia" w:hAnsiTheme="minorHAnsi" w:cstheme="minorBidi"/>
              <w:bCs w:val="0"/>
              <w:iCs w:val="0"/>
              <w:sz w:val="22"/>
              <w:szCs w:val="22"/>
              <w:lang w:val="en-US" w:eastAsia="en-US"/>
            </w:rPr>
          </w:pPr>
          <w:hyperlink w:anchor="_Toc83197562" w:history="1">
            <w:r w:rsidR="00FF4EF7" w:rsidRPr="00BE5344">
              <w:rPr>
                <w:rStyle w:val="Hyperlink"/>
                <w:lang w:val="en-GB"/>
              </w:rPr>
              <w:t>3.1</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Spill-over by non-protected results diffusion</w:t>
            </w:r>
            <w:r w:rsidR="00FF4EF7">
              <w:rPr>
                <w:webHidden/>
              </w:rPr>
              <w:tab/>
            </w:r>
            <w:r w:rsidR="00FF4EF7">
              <w:rPr>
                <w:webHidden/>
              </w:rPr>
              <w:fldChar w:fldCharType="begin"/>
            </w:r>
            <w:r w:rsidR="00FF4EF7">
              <w:rPr>
                <w:webHidden/>
              </w:rPr>
              <w:instrText xml:space="preserve"> PAGEREF _Toc83197562 \h </w:instrText>
            </w:r>
            <w:r w:rsidR="00FF4EF7">
              <w:rPr>
                <w:webHidden/>
              </w:rPr>
            </w:r>
            <w:r w:rsidR="00FF4EF7">
              <w:rPr>
                <w:webHidden/>
              </w:rPr>
              <w:fldChar w:fldCharType="separate"/>
            </w:r>
            <w:r w:rsidR="00FF4EF7">
              <w:rPr>
                <w:webHidden/>
              </w:rPr>
              <w:t>23</w:t>
            </w:r>
            <w:r w:rsidR="00FF4EF7">
              <w:rPr>
                <w:webHidden/>
              </w:rPr>
              <w:fldChar w:fldCharType="end"/>
            </w:r>
          </w:hyperlink>
        </w:p>
        <w:p w14:paraId="70CD00AE" w14:textId="3C107DF7" w:rsidR="00FF4EF7" w:rsidRDefault="00944461">
          <w:pPr>
            <w:pStyle w:val="TOC2"/>
            <w:rPr>
              <w:rFonts w:asciiTheme="minorHAnsi" w:eastAsiaTheme="minorEastAsia" w:hAnsiTheme="minorHAnsi" w:cstheme="minorBidi"/>
              <w:bCs w:val="0"/>
              <w:iCs w:val="0"/>
              <w:sz w:val="22"/>
              <w:szCs w:val="22"/>
              <w:lang w:val="en-US" w:eastAsia="en-US"/>
            </w:rPr>
          </w:pPr>
          <w:hyperlink w:anchor="_Toc83197563" w:history="1">
            <w:r w:rsidR="00FF4EF7" w:rsidRPr="00BE5344">
              <w:rPr>
                <w:rStyle w:val="Hyperlink"/>
                <w:lang w:val="en-GB"/>
              </w:rPr>
              <w:t>3.2</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Spill-over by IP protected results diffusion</w:t>
            </w:r>
            <w:r w:rsidR="00FF4EF7">
              <w:rPr>
                <w:webHidden/>
              </w:rPr>
              <w:tab/>
            </w:r>
            <w:r w:rsidR="00FF4EF7">
              <w:rPr>
                <w:webHidden/>
              </w:rPr>
              <w:fldChar w:fldCharType="begin"/>
            </w:r>
            <w:r w:rsidR="00FF4EF7">
              <w:rPr>
                <w:webHidden/>
              </w:rPr>
              <w:instrText xml:space="preserve"> PAGEREF _Toc83197563 \h </w:instrText>
            </w:r>
            <w:r w:rsidR="00FF4EF7">
              <w:rPr>
                <w:webHidden/>
              </w:rPr>
            </w:r>
            <w:r w:rsidR="00FF4EF7">
              <w:rPr>
                <w:webHidden/>
              </w:rPr>
              <w:fldChar w:fldCharType="separate"/>
            </w:r>
            <w:r w:rsidR="00FF4EF7">
              <w:rPr>
                <w:webHidden/>
              </w:rPr>
              <w:t>25</w:t>
            </w:r>
            <w:r w:rsidR="00FF4EF7">
              <w:rPr>
                <w:webHidden/>
              </w:rPr>
              <w:fldChar w:fldCharType="end"/>
            </w:r>
          </w:hyperlink>
        </w:p>
        <w:p w14:paraId="03A008ED" w14:textId="1BAB2B61" w:rsidR="00FF4EF7" w:rsidRDefault="00944461">
          <w:pPr>
            <w:pStyle w:val="TOC2"/>
            <w:rPr>
              <w:rFonts w:asciiTheme="minorHAnsi" w:eastAsiaTheme="minorEastAsia" w:hAnsiTheme="minorHAnsi" w:cstheme="minorBidi"/>
              <w:bCs w:val="0"/>
              <w:iCs w:val="0"/>
              <w:sz w:val="22"/>
              <w:szCs w:val="22"/>
              <w:lang w:val="en-US" w:eastAsia="en-US"/>
            </w:rPr>
          </w:pPr>
          <w:hyperlink w:anchor="_Toc83197564" w:history="1">
            <w:r w:rsidR="00FF4EF7" w:rsidRPr="00BE5344">
              <w:rPr>
                <w:rStyle w:val="Hyperlink"/>
                <w:lang w:val="en-GB"/>
              </w:rPr>
              <w:t>3.3</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Spill-over in FID phases</w:t>
            </w:r>
            <w:r w:rsidR="00FF4EF7">
              <w:rPr>
                <w:webHidden/>
              </w:rPr>
              <w:tab/>
            </w:r>
            <w:r w:rsidR="00FF4EF7">
              <w:rPr>
                <w:webHidden/>
              </w:rPr>
              <w:fldChar w:fldCharType="begin"/>
            </w:r>
            <w:r w:rsidR="00FF4EF7">
              <w:rPr>
                <w:webHidden/>
              </w:rPr>
              <w:instrText xml:space="preserve"> PAGEREF _Toc83197564 \h </w:instrText>
            </w:r>
            <w:r w:rsidR="00FF4EF7">
              <w:rPr>
                <w:webHidden/>
              </w:rPr>
            </w:r>
            <w:r w:rsidR="00FF4EF7">
              <w:rPr>
                <w:webHidden/>
              </w:rPr>
              <w:fldChar w:fldCharType="separate"/>
            </w:r>
            <w:r w:rsidR="00FF4EF7">
              <w:rPr>
                <w:webHidden/>
              </w:rPr>
              <w:t>26</w:t>
            </w:r>
            <w:r w:rsidR="00FF4EF7">
              <w:rPr>
                <w:webHidden/>
              </w:rPr>
              <w:fldChar w:fldCharType="end"/>
            </w:r>
          </w:hyperlink>
        </w:p>
        <w:p w14:paraId="2D832D5D" w14:textId="2EE50352" w:rsidR="00FF4EF7" w:rsidRDefault="00944461">
          <w:pPr>
            <w:pStyle w:val="TOC1"/>
            <w:rPr>
              <w:rFonts w:asciiTheme="minorHAnsi" w:eastAsiaTheme="minorEastAsia" w:hAnsiTheme="minorHAnsi" w:cstheme="minorBidi"/>
              <w:b w:val="0"/>
              <w:bCs w:val="0"/>
              <w:sz w:val="22"/>
              <w:szCs w:val="22"/>
              <w:lang w:val="en-US" w:eastAsia="en-US"/>
            </w:rPr>
          </w:pPr>
          <w:hyperlink w:anchor="_Toc83197565" w:history="1">
            <w:r w:rsidR="00FF4EF7" w:rsidRPr="00BE5344">
              <w:rPr>
                <w:rStyle w:val="Hyperlink"/>
                <w:lang w:val="en-GB"/>
              </w:rPr>
              <w:t>4</w:t>
            </w:r>
            <w:r w:rsidR="00FF4EF7">
              <w:rPr>
                <w:rFonts w:asciiTheme="minorHAnsi" w:eastAsiaTheme="minorEastAsia" w:hAnsiTheme="minorHAnsi" w:cstheme="minorBidi"/>
                <w:b w:val="0"/>
                <w:bCs w:val="0"/>
                <w:sz w:val="22"/>
                <w:szCs w:val="22"/>
                <w:lang w:val="en-US" w:eastAsia="en-US"/>
              </w:rPr>
              <w:tab/>
            </w:r>
            <w:r w:rsidR="00FF4EF7" w:rsidRPr="00BE5344">
              <w:rPr>
                <w:rStyle w:val="Hyperlink"/>
                <w:lang w:val="en-GB"/>
              </w:rPr>
              <w:t>Other positive effect on the market</w:t>
            </w:r>
            <w:r w:rsidR="00FF4EF7">
              <w:rPr>
                <w:webHidden/>
              </w:rPr>
              <w:tab/>
            </w:r>
            <w:r w:rsidR="00FF4EF7">
              <w:rPr>
                <w:webHidden/>
              </w:rPr>
              <w:fldChar w:fldCharType="begin"/>
            </w:r>
            <w:r w:rsidR="00FF4EF7">
              <w:rPr>
                <w:webHidden/>
              </w:rPr>
              <w:instrText xml:space="preserve"> PAGEREF _Toc83197565 \h </w:instrText>
            </w:r>
            <w:r w:rsidR="00FF4EF7">
              <w:rPr>
                <w:webHidden/>
              </w:rPr>
            </w:r>
            <w:r w:rsidR="00FF4EF7">
              <w:rPr>
                <w:webHidden/>
              </w:rPr>
              <w:fldChar w:fldCharType="separate"/>
            </w:r>
            <w:r w:rsidR="00FF4EF7">
              <w:rPr>
                <w:webHidden/>
              </w:rPr>
              <w:t>29</w:t>
            </w:r>
            <w:r w:rsidR="00FF4EF7">
              <w:rPr>
                <w:webHidden/>
              </w:rPr>
              <w:fldChar w:fldCharType="end"/>
            </w:r>
          </w:hyperlink>
        </w:p>
        <w:p w14:paraId="1C700448" w14:textId="5473DBE9" w:rsidR="00FF4EF7" w:rsidRDefault="00944461">
          <w:pPr>
            <w:pStyle w:val="TOC2"/>
            <w:rPr>
              <w:rFonts w:asciiTheme="minorHAnsi" w:eastAsiaTheme="minorEastAsia" w:hAnsiTheme="minorHAnsi" w:cstheme="minorBidi"/>
              <w:bCs w:val="0"/>
              <w:iCs w:val="0"/>
              <w:sz w:val="22"/>
              <w:szCs w:val="22"/>
              <w:lang w:val="en-US" w:eastAsia="en-US"/>
            </w:rPr>
          </w:pPr>
          <w:hyperlink w:anchor="_Toc83197566" w:history="1">
            <w:r w:rsidR="00FF4EF7" w:rsidRPr="00BE5344">
              <w:rPr>
                <w:rStyle w:val="Hyperlink"/>
                <w:lang w:val="en-GB"/>
              </w:rPr>
              <w:t>4.1</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Increasing the level of R&amp;D and innovations in Europe</w:t>
            </w:r>
            <w:r w:rsidR="00FF4EF7">
              <w:rPr>
                <w:webHidden/>
              </w:rPr>
              <w:tab/>
            </w:r>
            <w:r w:rsidR="00FF4EF7">
              <w:rPr>
                <w:webHidden/>
              </w:rPr>
              <w:fldChar w:fldCharType="begin"/>
            </w:r>
            <w:r w:rsidR="00FF4EF7">
              <w:rPr>
                <w:webHidden/>
              </w:rPr>
              <w:instrText xml:space="preserve"> PAGEREF _Toc83197566 \h </w:instrText>
            </w:r>
            <w:r w:rsidR="00FF4EF7">
              <w:rPr>
                <w:webHidden/>
              </w:rPr>
            </w:r>
            <w:r w:rsidR="00FF4EF7">
              <w:rPr>
                <w:webHidden/>
              </w:rPr>
              <w:fldChar w:fldCharType="separate"/>
            </w:r>
            <w:r w:rsidR="00FF4EF7">
              <w:rPr>
                <w:webHidden/>
              </w:rPr>
              <w:t>29</w:t>
            </w:r>
            <w:r w:rsidR="00FF4EF7">
              <w:rPr>
                <w:webHidden/>
              </w:rPr>
              <w:fldChar w:fldCharType="end"/>
            </w:r>
          </w:hyperlink>
        </w:p>
        <w:p w14:paraId="1060FA2D" w14:textId="6F13E585" w:rsidR="00FF4EF7" w:rsidRDefault="00944461">
          <w:pPr>
            <w:pStyle w:val="TOC2"/>
            <w:rPr>
              <w:rFonts w:asciiTheme="minorHAnsi" w:eastAsiaTheme="minorEastAsia" w:hAnsiTheme="minorHAnsi" w:cstheme="minorBidi"/>
              <w:bCs w:val="0"/>
              <w:iCs w:val="0"/>
              <w:sz w:val="22"/>
              <w:szCs w:val="22"/>
              <w:lang w:val="en-US" w:eastAsia="en-US"/>
            </w:rPr>
          </w:pPr>
          <w:hyperlink w:anchor="_Toc83197567" w:history="1">
            <w:r w:rsidR="00FF4EF7" w:rsidRPr="00BE5344">
              <w:rPr>
                <w:rStyle w:val="Hyperlink"/>
                <w:lang w:val="en-GB"/>
              </w:rPr>
              <w:t>4.2</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Impact of the Project on Employment and New Investments in Europe</w:t>
            </w:r>
            <w:r w:rsidR="00FF4EF7">
              <w:rPr>
                <w:webHidden/>
              </w:rPr>
              <w:tab/>
            </w:r>
            <w:r w:rsidR="00FF4EF7">
              <w:rPr>
                <w:webHidden/>
              </w:rPr>
              <w:fldChar w:fldCharType="begin"/>
            </w:r>
            <w:r w:rsidR="00FF4EF7">
              <w:rPr>
                <w:webHidden/>
              </w:rPr>
              <w:instrText xml:space="preserve"> PAGEREF _Toc83197567 \h </w:instrText>
            </w:r>
            <w:r w:rsidR="00FF4EF7">
              <w:rPr>
                <w:webHidden/>
              </w:rPr>
            </w:r>
            <w:r w:rsidR="00FF4EF7">
              <w:rPr>
                <w:webHidden/>
              </w:rPr>
              <w:fldChar w:fldCharType="separate"/>
            </w:r>
            <w:r w:rsidR="00FF4EF7">
              <w:rPr>
                <w:webHidden/>
              </w:rPr>
              <w:t>29</w:t>
            </w:r>
            <w:r w:rsidR="00FF4EF7">
              <w:rPr>
                <w:webHidden/>
              </w:rPr>
              <w:fldChar w:fldCharType="end"/>
            </w:r>
          </w:hyperlink>
        </w:p>
        <w:p w14:paraId="736A56C7" w14:textId="48469485" w:rsidR="00FF4EF7" w:rsidRDefault="00944461">
          <w:pPr>
            <w:pStyle w:val="TOC2"/>
            <w:rPr>
              <w:rFonts w:asciiTheme="minorHAnsi" w:eastAsiaTheme="minorEastAsia" w:hAnsiTheme="minorHAnsi" w:cstheme="minorBidi"/>
              <w:bCs w:val="0"/>
              <w:iCs w:val="0"/>
              <w:sz w:val="22"/>
              <w:szCs w:val="22"/>
              <w:lang w:val="en-US" w:eastAsia="en-US"/>
            </w:rPr>
          </w:pPr>
          <w:hyperlink w:anchor="_Toc83197568" w:history="1">
            <w:r w:rsidR="00FF4EF7" w:rsidRPr="00BE5344">
              <w:rPr>
                <w:rStyle w:val="Hyperlink"/>
                <w:lang w:val="en-GB"/>
              </w:rPr>
              <w:t>4.3</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Environmental protection and energy dependence</w:t>
            </w:r>
            <w:r w:rsidR="00FF4EF7">
              <w:rPr>
                <w:webHidden/>
              </w:rPr>
              <w:tab/>
            </w:r>
            <w:r w:rsidR="00FF4EF7">
              <w:rPr>
                <w:webHidden/>
              </w:rPr>
              <w:fldChar w:fldCharType="begin"/>
            </w:r>
            <w:r w:rsidR="00FF4EF7">
              <w:rPr>
                <w:webHidden/>
              </w:rPr>
              <w:instrText xml:space="preserve"> PAGEREF _Toc83197568 \h </w:instrText>
            </w:r>
            <w:r w:rsidR="00FF4EF7">
              <w:rPr>
                <w:webHidden/>
              </w:rPr>
            </w:r>
            <w:r w:rsidR="00FF4EF7">
              <w:rPr>
                <w:webHidden/>
              </w:rPr>
              <w:fldChar w:fldCharType="separate"/>
            </w:r>
            <w:r w:rsidR="00FF4EF7">
              <w:rPr>
                <w:webHidden/>
              </w:rPr>
              <w:t>29</w:t>
            </w:r>
            <w:r w:rsidR="00FF4EF7">
              <w:rPr>
                <w:webHidden/>
              </w:rPr>
              <w:fldChar w:fldCharType="end"/>
            </w:r>
          </w:hyperlink>
        </w:p>
        <w:p w14:paraId="5190069B" w14:textId="58EA60B3" w:rsidR="00FF4EF7" w:rsidRDefault="00944461">
          <w:pPr>
            <w:pStyle w:val="TOC2"/>
            <w:rPr>
              <w:rFonts w:asciiTheme="minorHAnsi" w:eastAsiaTheme="minorEastAsia" w:hAnsiTheme="minorHAnsi" w:cstheme="minorBidi"/>
              <w:bCs w:val="0"/>
              <w:iCs w:val="0"/>
              <w:sz w:val="22"/>
              <w:szCs w:val="22"/>
              <w:lang w:val="en-US" w:eastAsia="en-US"/>
            </w:rPr>
          </w:pPr>
          <w:hyperlink w:anchor="_Toc83197569" w:history="1">
            <w:r w:rsidR="00FF4EF7" w:rsidRPr="00BE5344">
              <w:rPr>
                <w:rStyle w:val="Hyperlink"/>
                <w:lang w:val="en-GB"/>
              </w:rPr>
              <w:t>4.4</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Coordination problems</w:t>
            </w:r>
            <w:r w:rsidR="00FF4EF7">
              <w:rPr>
                <w:webHidden/>
              </w:rPr>
              <w:tab/>
            </w:r>
            <w:r w:rsidR="00FF4EF7">
              <w:rPr>
                <w:webHidden/>
              </w:rPr>
              <w:fldChar w:fldCharType="begin"/>
            </w:r>
            <w:r w:rsidR="00FF4EF7">
              <w:rPr>
                <w:webHidden/>
              </w:rPr>
              <w:instrText xml:space="preserve"> PAGEREF _Toc83197569 \h </w:instrText>
            </w:r>
            <w:r w:rsidR="00FF4EF7">
              <w:rPr>
                <w:webHidden/>
              </w:rPr>
            </w:r>
            <w:r w:rsidR="00FF4EF7">
              <w:rPr>
                <w:webHidden/>
              </w:rPr>
              <w:fldChar w:fldCharType="separate"/>
            </w:r>
            <w:r w:rsidR="00FF4EF7">
              <w:rPr>
                <w:webHidden/>
              </w:rPr>
              <w:t>30</w:t>
            </w:r>
            <w:r w:rsidR="00FF4EF7">
              <w:rPr>
                <w:webHidden/>
              </w:rPr>
              <w:fldChar w:fldCharType="end"/>
            </w:r>
          </w:hyperlink>
        </w:p>
        <w:p w14:paraId="1D5A3AF5" w14:textId="26CB99CB" w:rsidR="00FF4EF7" w:rsidRDefault="00944461">
          <w:pPr>
            <w:pStyle w:val="TOC3"/>
            <w:rPr>
              <w:rFonts w:asciiTheme="minorHAnsi" w:eastAsiaTheme="minorEastAsia" w:hAnsiTheme="minorHAnsi" w:cstheme="minorBidi"/>
              <w:noProof/>
              <w:sz w:val="22"/>
              <w:szCs w:val="22"/>
              <w:lang w:val="en-US" w:eastAsia="en-US"/>
            </w:rPr>
          </w:pPr>
          <w:hyperlink w:anchor="_Toc83197570" w:history="1">
            <w:r w:rsidR="00FF4EF7" w:rsidRPr="00BE5344">
              <w:rPr>
                <w:rStyle w:val="Hyperlink"/>
                <w:noProof/>
                <w:lang w:val="en-US"/>
              </w:rPr>
              <w:t>4.4.1</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Coordination failures between companies and research organizations</w:t>
            </w:r>
            <w:r w:rsidR="00FF4EF7">
              <w:rPr>
                <w:noProof/>
                <w:webHidden/>
              </w:rPr>
              <w:tab/>
            </w:r>
            <w:r w:rsidR="00FF4EF7">
              <w:rPr>
                <w:noProof/>
                <w:webHidden/>
              </w:rPr>
              <w:fldChar w:fldCharType="begin"/>
            </w:r>
            <w:r w:rsidR="00FF4EF7">
              <w:rPr>
                <w:noProof/>
                <w:webHidden/>
              </w:rPr>
              <w:instrText xml:space="preserve"> PAGEREF _Toc83197570 \h </w:instrText>
            </w:r>
            <w:r w:rsidR="00FF4EF7">
              <w:rPr>
                <w:noProof/>
                <w:webHidden/>
              </w:rPr>
            </w:r>
            <w:r w:rsidR="00FF4EF7">
              <w:rPr>
                <w:noProof/>
                <w:webHidden/>
              </w:rPr>
              <w:fldChar w:fldCharType="separate"/>
            </w:r>
            <w:r w:rsidR="00FF4EF7">
              <w:rPr>
                <w:noProof/>
                <w:webHidden/>
              </w:rPr>
              <w:t>30</w:t>
            </w:r>
            <w:r w:rsidR="00FF4EF7">
              <w:rPr>
                <w:noProof/>
                <w:webHidden/>
              </w:rPr>
              <w:fldChar w:fldCharType="end"/>
            </w:r>
          </w:hyperlink>
        </w:p>
        <w:p w14:paraId="299489E5" w14:textId="28A2A1FD" w:rsidR="00FF4EF7" w:rsidRDefault="00944461">
          <w:pPr>
            <w:pStyle w:val="TOC3"/>
            <w:rPr>
              <w:rFonts w:asciiTheme="minorHAnsi" w:eastAsiaTheme="minorEastAsia" w:hAnsiTheme="minorHAnsi" w:cstheme="minorBidi"/>
              <w:noProof/>
              <w:sz w:val="22"/>
              <w:szCs w:val="22"/>
              <w:lang w:val="en-US" w:eastAsia="en-US"/>
            </w:rPr>
          </w:pPr>
          <w:hyperlink w:anchor="_Toc83197571" w:history="1">
            <w:r w:rsidR="00FF4EF7" w:rsidRPr="00BE5344">
              <w:rPr>
                <w:rStyle w:val="Hyperlink"/>
                <w:noProof/>
                <w:lang w:val="en-US"/>
              </w:rPr>
              <w:t>4.4.2</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Coordination failures between European research organizations themselves</w:t>
            </w:r>
            <w:r w:rsidR="00FF4EF7">
              <w:rPr>
                <w:noProof/>
                <w:webHidden/>
              </w:rPr>
              <w:tab/>
            </w:r>
            <w:r w:rsidR="00FF4EF7">
              <w:rPr>
                <w:noProof/>
                <w:webHidden/>
              </w:rPr>
              <w:fldChar w:fldCharType="begin"/>
            </w:r>
            <w:r w:rsidR="00FF4EF7">
              <w:rPr>
                <w:noProof/>
                <w:webHidden/>
              </w:rPr>
              <w:instrText xml:space="preserve"> PAGEREF _Toc83197571 \h </w:instrText>
            </w:r>
            <w:r w:rsidR="00FF4EF7">
              <w:rPr>
                <w:noProof/>
                <w:webHidden/>
              </w:rPr>
            </w:r>
            <w:r w:rsidR="00FF4EF7">
              <w:rPr>
                <w:noProof/>
                <w:webHidden/>
              </w:rPr>
              <w:fldChar w:fldCharType="separate"/>
            </w:r>
            <w:r w:rsidR="00FF4EF7">
              <w:rPr>
                <w:noProof/>
                <w:webHidden/>
              </w:rPr>
              <w:t>31</w:t>
            </w:r>
            <w:r w:rsidR="00FF4EF7">
              <w:rPr>
                <w:noProof/>
                <w:webHidden/>
              </w:rPr>
              <w:fldChar w:fldCharType="end"/>
            </w:r>
          </w:hyperlink>
        </w:p>
        <w:p w14:paraId="427AD535" w14:textId="1C32C21C" w:rsidR="00FF4EF7" w:rsidRDefault="00944461">
          <w:pPr>
            <w:pStyle w:val="TOC3"/>
            <w:rPr>
              <w:rFonts w:asciiTheme="minorHAnsi" w:eastAsiaTheme="minorEastAsia" w:hAnsiTheme="minorHAnsi" w:cstheme="minorBidi"/>
              <w:noProof/>
              <w:sz w:val="22"/>
              <w:szCs w:val="22"/>
              <w:lang w:val="en-US" w:eastAsia="en-US"/>
            </w:rPr>
          </w:pPr>
          <w:hyperlink w:anchor="_Toc83197572" w:history="1">
            <w:r w:rsidR="00FF4EF7" w:rsidRPr="00BE5344">
              <w:rPr>
                <w:rStyle w:val="Hyperlink"/>
                <w:noProof/>
                <w:lang w:val="en-US"/>
              </w:rPr>
              <w:t>4.4.3</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Coordination failures between SMEs and industry leaders</w:t>
            </w:r>
            <w:r w:rsidR="00FF4EF7">
              <w:rPr>
                <w:noProof/>
                <w:webHidden/>
              </w:rPr>
              <w:tab/>
            </w:r>
            <w:r w:rsidR="00FF4EF7">
              <w:rPr>
                <w:noProof/>
                <w:webHidden/>
              </w:rPr>
              <w:fldChar w:fldCharType="begin"/>
            </w:r>
            <w:r w:rsidR="00FF4EF7">
              <w:rPr>
                <w:noProof/>
                <w:webHidden/>
              </w:rPr>
              <w:instrText xml:space="preserve"> PAGEREF _Toc83197572 \h </w:instrText>
            </w:r>
            <w:r w:rsidR="00FF4EF7">
              <w:rPr>
                <w:noProof/>
                <w:webHidden/>
              </w:rPr>
            </w:r>
            <w:r w:rsidR="00FF4EF7">
              <w:rPr>
                <w:noProof/>
                <w:webHidden/>
              </w:rPr>
              <w:fldChar w:fldCharType="separate"/>
            </w:r>
            <w:r w:rsidR="00FF4EF7">
              <w:rPr>
                <w:noProof/>
                <w:webHidden/>
              </w:rPr>
              <w:t>31</w:t>
            </w:r>
            <w:r w:rsidR="00FF4EF7">
              <w:rPr>
                <w:noProof/>
                <w:webHidden/>
              </w:rPr>
              <w:fldChar w:fldCharType="end"/>
            </w:r>
          </w:hyperlink>
        </w:p>
        <w:p w14:paraId="7D5222E0" w14:textId="53A98C73" w:rsidR="00FF4EF7" w:rsidRDefault="00944461">
          <w:pPr>
            <w:pStyle w:val="TOC3"/>
            <w:rPr>
              <w:rFonts w:asciiTheme="minorHAnsi" w:eastAsiaTheme="minorEastAsia" w:hAnsiTheme="minorHAnsi" w:cstheme="minorBidi"/>
              <w:noProof/>
              <w:sz w:val="22"/>
              <w:szCs w:val="22"/>
              <w:lang w:val="en-US" w:eastAsia="en-US"/>
            </w:rPr>
          </w:pPr>
          <w:hyperlink w:anchor="_Toc83197573" w:history="1">
            <w:r w:rsidR="00FF4EF7" w:rsidRPr="00BE5344">
              <w:rPr>
                <w:rStyle w:val="Hyperlink"/>
                <w:noProof/>
                <w:lang w:val="en-US"/>
              </w:rPr>
              <w:t>4.4.4</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Coordination failures of a very large-scale R&amp;D project</w:t>
            </w:r>
            <w:r w:rsidR="00FF4EF7">
              <w:rPr>
                <w:noProof/>
                <w:webHidden/>
              </w:rPr>
              <w:tab/>
            </w:r>
            <w:r w:rsidR="00FF4EF7">
              <w:rPr>
                <w:noProof/>
                <w:webHidden/>
              </w:rPr>
              <w:fldChar w:fldCharType="begin"/>
            </w:r>
            <w:r w:rsidR="00FF4EF7">
              <w:rPr>
                <w:noProof/>
                <w:webHidden/>
              </w:rPr>
              <w:instrText xml:space="preserve"> PAGEREF _Toc83197573 \h </w:instrText>
            </w:r>
            <w:r w:rsidR="00FF4EF7">
              <w:rPr>
                <w:noProof/>
                <w:webHidden/>
              </w:rPr>
            </w:r>
            <w:r w:rsidR="00FF4EF7">
              <w:rPr>
                <w:noProof/>
                <w:webHidden/>
              </w:rPr>
              <w:fldChar w:fldCharType="separate"/>
            </w:r>
            <w:r w:rsidR="00FF4EF7">
              <w:rPr>
                <w:noProof/>
                <w:webHidden/>
              </w:rPr>
              <w:t>31</w:t>
            </w:r>
            <w:r w:rsidR="00FF4EF7">
              <w:rPr>
                <w:noProof/>
                <w:webHidden/>
              </w:rPr>
              <w:fldChar w:fldCharType="end"/>
            </w:r>
          </w:hyperlink>
        </w:p>
        <w:p w14:paraId="5310D64C" w14:textId="29AA78AF" w:rsidR="00FF4EF7" w:rsidRDefault="00944461">
          <w:pPr>
            <w:pStyle w:val="TOC3"/>
            <w:rPr>
              <w:rFonts w:asciiTheme="minorHAnsi" w:eastAsiaTheme="minorEastAsia" w:hAnsiTheme="minorHAnsi" w:cstheme="minorBidi"/>
              <w:noProof/>
              <w:sz w:val="22"/>
              <w:szCs w:val="22"/>
              <w:lang w:val="en-US" w:eastAsia="en-US"/>
            </w:rPr>
          </w:pPr>
          <w:hyperlink w:anchor="_Toc83197574" w:history="1">
            <w:r w:rsidR="00FF4EF7" w:rsidRPr="00BE5344">
              <w:rPr>
                <w:rStyle w:val="Hyperlink"/>
                <w:noProof/>
                <w:lang w:val="en-US"/>
              </w:rPr>
              <w:t>4.4.5</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Coordination failures associated with contractual incompleteness</w:t>
            </w:r>
            <w:r w:rsidR="00FF4EF7">
              <w:rPr>
                <w:noProof/>
                <w:webHidden/>
              </w:rPr>
              <w:tab/>
            </w:r>
            <w:r w:rsidR="00FF4EF7">
              <w:rPr>
                <w:noProof/>
                <w:webHidden/>
              </w:rPr>
              <w:fldChar w:fldCharType="begin"/>
            </w:r>
            <w:r w:rsidR="00FF4EF7">
              <w:rPr>
                <w:noProof/>
                <w:webHidden/>
              </w:rPr>
              <w:instrText xml:space="preserve"> PAGEREF _Toc83197574 \h </w:instrText>
            </w:r>
            <w:r w:rsidR="00FF4EF7">
              <w:rPr>
                <w:noProof/>
                <w:webHidden/>
              </w:rPr>
            </w:r>
            <w:r w:rsidR="00FF4EF7">
              <w:rPr>
                <w:noProof/>
                <w:webHidden/>
              </w:rPr>
              <w:fldChar w:fldCharType="separate"/>
            </w:r>
            <w:r w:rsidR="00FF4EF7">
              <w:rPr>
                <w:noProof/>
                <w:webHidden/>
              </w:rPr>
              <w:t>32</w:t>
            </w:r>
            <w:r w:rsidR="00FF4EF7">
              <w:rPr>
                <w:noProof/>
                <w:webHidden/>
              </w:rPr>
              <w:fldChar w:fldCharType="end"/>
            </w:r>
          </w:hyperlink>
        </w:p>
        <w:p w14:paraId="47FA033E" w14:textId="039B4EB2" w:rsidR="00FF4EF7" w:rsidRDefault="00944461">
          <w:pPr>
            <w:pStyle w:val="TOC2"/>
            <w:rPr>
              <w:rFonts w:asciiTheme="minorHAnsi" w:eastAsiaTheme="minorEastAsia" w:hAnsiTheme="minorHAnsi" w:cstheme="minorBidi"/>
              <w:bCs w:val="0"/>
              <w:iCs w:val="0"/>
              <w:sz w:val="22"/>
              <w:szCs w:val="22"/>
              <w:lang w:val="en-US" w:eastAsia="en-US"/>
            </w:rPr>
          </w:pPr>
          <w:hyperlink w:anchor="_Toc83197575" w:history="1">
            <w:r w:rsidR="00FF4EF7" w:rsidRPr="00BE5344">
              <w:rPr>
                <w:rStyle w:val="Hyperlink"/>
                <w:lang w:val="en-GB"/>
              </w:rPr>
              <w:t>4.5</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Imperfect and asymmetric information</w:t>
            </w:r>
            <w:r w:rsidR="00FF4EF7">
              <w:rPr>
                <w:webHidden/>
              </w:rPr>
              <w:tab/>
            </w:r>
            <w:r w:rsidR="00FF4EF7">
              <w:rPr>
                <w:webHidden/>
              </w:rPr>
              <w:fldChar w:fldCharType="begin"/>
            </w:r>
            <w:r w:rsidR="00FF4EF7">
              <w:rPr>
                <w:webHidden/>
              </w:rPr>
              <w:instrText xml:space="preserve"> PAGEREF _Toc83197575 \h </w:instrText>
            </w:r>
            <w:r w:rsidR="00FF4EF7">
              <w:rPr>
                <w:webHidden/>
              </w:rPr>
            </w:r>
            <w:r w:rsidR="00FF4EF7">
              <w:rPr>
                <w:webHidden/>
              </w:rPr>
              <w:fldChar w:fldCharType="separate"/>
            </w:r>
            <w:r w:rsidR="00FF4EF7">
              <w:rPr>
                <w:webHidden/>
              </w:rPr>
              <w:t>33</w:t>
            </w:r>
            <w:r w:rsidR="00FF4EF7">
              <w:rPr>
                <w:webHidden/>
              </w:rPr>
              <w:fldChar w:fldCharType="end"/>
            </w:r>
          </w:hyperlink>
        </w:p>
        <w:p w14:paraId="5D5B2EFF" w14:textId="10BC7171" w:rsidR="00FF4EF7" w:rsidRDefault="00944461">
          <w:pPr>
            <w:pStyle w:val="TOC3"/>
            <w:rPr>
              <w:rFonts w:asciiTheme="minorHAnsi" w:eastAsiaTheme="minorEastAsia" w:hAnsiTheme="minorHAnsi" w:cstheme="minorBidi"/>
              <w:noProof/>
              <w:sz w:val="22"/>
              <w:szCs w:val="22"/>
              <w:lang w:val="en-US" w:eastAsia="en-US"/>
            </w:rPr>
          </w:pPr>
          <w:hyperlink w:anchor="_Toc83197576" w:history="1">
            <w:r w:rsidR="00FF4EF7" w:rsidRPr="00BE5344">
              <w:rPr>
                <w:rStyle w:val="Hyperlink"/>
                <w:noProof/>
              </w:rPr>
              <w:t>4.5.1</w:t>
            </w:r>
            <w:r w:rsidR="00FF4EF7">
              <w:rPr>
                <w:rFonts w:asciiTheme="minorHAnsi" w:eastAsiaTheme="minorEastAsia" w:hAnsiTheme="minorHAnsi" w:cstheme="minorBidi"/>
                <w:noProof/>
                <w:sz w:val="22"/>
                <w:szCs w:val="22"/>
                <w:lang w:val="en-US" w:eastAsia="en-US"/>
              </w:rPr>
              <w:tab/>
            </w:r>
            <w:r w:rsidR="00FF4EF7" w:rsidRPr="00BE5344">
              <w:rPr>
                <w:rStyle w:val="Hyperlink"/>
                <w:noProof/>
              </w:rPr>
              <w:t>Technological risk</w:t>
            </w:r>
            <w:r w:rsidR="00FF4EF7">
              <w:rPr>
                <w:noProof/>
                <w:webHidden/>
              </w:rPr>
              <w:tab/>
            </w:r>
            <w:r w:rsidR="00FF4EF7">
              <w:rPr>
                <w:noProof/>
                <w:webHidden/>
              </w:rPr>
              <w:fldChar w:fldCharType="begin"/>
            </w:r>
            <w:r w:rsidR="00FF4EF7">
              <w:rPr>
                <w:noProof/>
                <w:webHidden/>
              </w:rPr>
              <w:instrText xml:space="preserve"> PAGEREF _Toc83197576 \h </w:instrText>
            </w:r>
            <w:r w:rsidR="00FF4EF7">
              <w:rPr>
                <w:noProof/>
                <w:webHidden/>
              </w:rPr>
            </w:r>
            <w:r w:rsidR="00FF4EF7">
              <w:rPr>
                <w:noProof/>
                <w:webHidden/>
              </w:rPr>
              <w:fldChar w:fldCharType="separate"/>
            </w:r>
            <w:r w:rsidR="00FF4EF7">
              <w:rPr>
                <w:noProof/>
                <w:webHidden/>
              </w:rPr>
              <w:t>33</w:t>
            </w:r>
            <w:r w:rsidR="00FF4EF7">
              <w:rPr>
                <w:noProof/>
                <w:webHidden/>
              </w:rPr>
              <w:fldChar w:fldCharType="end"/>
            </w:r>
          </w:hyperlink>
        </w:p>
        <w:p w14:paraId="0E26E5CD" w14:textId="6144A7A5" w:rsidR="00FF4EF7" w:rsidRDefault="00944461">
          <w:pPr>
            <w:pStyle w:val="TOC3"/>
            <w:rPr>
              <w:rFonts w:asciiTheme="minorHAnsi" w:eastAsiaTheme="minorEastAsia" w:hAnsiTheme="minorHAnsi" w:cstheme="minorBidi"/>
              <w:noProof/>
              <w:sz w:val="22"/>
              <w:szCs w:val="22"/>
              <w:lang w:val="en-US" w:eastAsia="en-US"/>
            </w:rPr>
          </w:pPr>
          <w:hyperlink w:anchor="_Toc83197577" w:history="1">
            <w:r w:rsidR="00FF4EF7" w:rsidRPr="00BE5344">
              <w:rPr>
                <w:rStyle w:val="Hyperlink"/>
                <w:noProof/>
              </w:rPr>
              <w:t>4.5.2</w:t>
            </w:r>
            <w:r w:rsidR="00FF4EF7">
              <w:rPr>
                <w:rFonts w:asciiTheme="minorHAnsi" w:eastAsiaTheme="minorEastAsia" w:hAnsiTheme="minorHAnsi" w:cstheme="minorBidi"/>
                <w:noProof/>
                <w:sz w:val="22"/>
                <w:szCs w:val="22"/>
                <w:lang w:val="en-US" w:eastAsia="en-US"/>
              </w:rPr>
              <w:tab/>
            </w:r>
            <w:r w:rsidR="00FF4EF7" w:rsidRPr="00BE5344">
              <w:rPr>
                <w:rStyle w:val="Hyperlink"/>
                <w:noProof/>
              </w:rPr>
              <w:t>Economic risk</w:t>
            </w:r>
            <w:r w:rsidR="00FF4EF7">
              <w:rPr>
                <w:noProof/>
                <w:webHidden/>
              </w:rPr>
              <w:tab/>
            </w:r>
            <w:r w:rsidR="00FF4EF7">
              <w:rPr>
                <w:noProof/>
                <w:webHidden/>
              </w:rPr>
              <w:fldChar w:fldCharType="begin"/>
            </w:r>
            <w:r w:rsidR="00FF4EF7">
              <w:rPr>
                <w:noProof/>
                <w:webHidden/>
              </w:rPr>
              <w:instrText xml:space="preserve"> PAGEREF _Toc83197577 \h </w:instrText>
            </w:r>
            <w:r w:rsidR="00FF4EF7">
              <w:rPr>
                <w:noProof/>
                <w:webHidden/>
              </w:rPr>
            </w:r>
            <w:r w:rsidR="00FF4EF7">
              <w:rPr>
                <w:noProof/>
                <w:webHidden/>
              </w:rPr>
              <w:fldChar w:fldCharType="separate"/>
            </w:r>
            <w:r w:rsidR="00FF4EF7">
              <w:rPr>
                <w:noProof/>
                <w:webHidden/>
              </w:rPr>
              <w:t>34</w:t>
            </w:r>
            <w:r w:rsidR="00FF4EF7">
              <w:rPr>
                <w:noProof/>
                <w:webHidden/>
              </w:rPr>
              <w:fldChar w:fldCharType="end"/>
            </w:r>
          </w:hyperlink>
        </w:p>
        <w:p w14:paraId="054A91F0" w14:textId="1822ED4B" w:rsidR="00FF4EF7" w:rsidRDefault="00944461">
          <w:pPr>
            <w:pStyle w:val="TOC3"/>
            <w:rPr>
              <w:rFonts w:asciiTheme="minorHAnsi" w:eastAsiaTheme="minorEastAsia" w:hAnsiTheme="minorHAnsi" w:cstheme="minorBidi"/>
              <w:noProof/>
              <w:sz w:val="22"/>
              <w:szCs w:val="22"/>
              <w:lang w:val="en-US" w:eastAsia="en-US"/>
            </w:rPr>
          </w:pPr>
          <w:hyperlink w:anchor="_Toc83197578" w:history="1">
            <w:r w:rsidR="00FF4EF7" w:rsidRPr="00BE5344">
              <w:rPr>
                <w:rStyle w:val="Hyperlink"/>
                <w:noProof/>
              </w:rPr>
              <w:t>4.5.3</w:t>
            </w:r>
            <w:r w:rsidR="00FF4EF7">
              <w:rPr>
                <w:rFonts w:asciiTheme="minorHAnsi" w:eastAsiaTheme="minorEastAsia" w:hAnsiTheme="minorHAnsi" w:cstheme="minorBidi"/>
                <w:noProof/>
                <w:sz w:val="22"/>
                <w:szCs w:val="22"/>
                <w:lang w:val="en-US" w:eastAsia="en-US"/>
              </w:rPr>
              <w:tab/>
            </w:r>
            <w:r w:rsidR="00FF4EF7" w:rsidRPr="00BE5344">
              <w:rPr>
                <w:rStyle w:val="Hyperlink"/>
                <w:noProof/>
              </w:rPr>
              <w:t>Partnership risk</w:t>
            </w:r>
            <w:r w:rsidR="00FF4EF7">
              <w:rPr>
                <w:noProof/>
                <w:webHidden/>
              </w:rPr>
              <w:tab/>
            </w:r>
            <w:r w:rsidR="00FF4EF7">
              <w:rPr>
                <w:noProof/>
                <w:webHidden/>
              </w:rPr>
              <w:fldChar w:fldCharType="begin"/>
            </w:r>
            <w:r w:rsidR="00FF4EF7">
              <w:rPr>
                <w:noProof/>
                <w:webHidden/>
              </w:rPr>
              <w:instrText xml:space="preserve"> PAGEREF _Toc83197578 \h </w:instrText>
            </w:r>
            <w:r w:rsidR="00FF4EF7">
              <w:rPr>
                <w:noProof/>
                <w:webHidden/>
              </w:rPr>
            </w:r>
            <w:r w:rsidR="00FF4EF7">
              <w:rPr>
                <w:noProof/>
                <w:webHidden/>
              </w:rPr>
              <w:fldChar w:fldCharType="separate"/>
            </w:r>
            <w:r w:rsidR="00FF4EF7">
              <w:rPr>
                <w:noProof/>
                <w:webHidden/>
              </w:rPr>
              <w:t>34</w:t>
            </w:r>
            <w:r w:rsidR="00FF4EF7">
              <w:rPr>
                <w:noProof/>
                <w:webHidden/>
              </w:rPr>
              <w:fldChar w:fldCharType="end"/>
            </w:r>
          </w:hyperlink>
        </w:p>
        <w:p w14:paraId="18CD5AF6" w14:textId="6F219150" w:rsidR="00FF4EF7" w:rsidRDefault="00944461">
          <w:pPr>
            <w:pStyle w:val="TOC3"/>
            <w:rPr>
              <w:rFonts w:asciiTheme="minorHAnsi" w:eastAsiaTheme="minorEastAsia" w:hAnsiTheme="minorHAnsi" w:cstheme="minorBidi"/>
              <w:noProof/>
              <w:sz w:val="22"/>
              <w:szCs w:val="22"/>
              <w:lang w:val="en-US" w:eastAsia="en-US"/>
            </w:rPr>
          </w:pPr>
          <w:hyperlink w:anchor="_Toc83197579" w:history="1">
            <w:r w:rsidR="00FF4EF7" w:rsidRPr="00BE5344">
              <w:rPr>
                <w:rStyle w:val="Hyperlink"/>
                <w:noProof/>
                <w:lang w:val="en-US"/>
              </w:rPr>
              <w:t>4.5.4</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Risk associated with major R&amp;D programs</w:t>
            </w:r>
            <w:r w:rsidR="00FF4EF7">
              <w:rPr>
                <w:noProof/>
                <w:webHidden/>
              </w:rPr>
              <w:tab/>
            </w:r>
            <w:r w:rsidR="00FF4EF7">
              <w:rPr>
                <w:noProof/>
                <w:webHidden/>
              </w:rPr>
              <w:fldChar w:fldCharType="begin"/>
            </w:r>
            <w:r w:rsidR="00FF4EF7">
              <w:rPr>
                <w:noProof/>
                <w:webHidden/>
              </w:rPr>
              <w:instrText xml:space="preserve"> PAGEREF _Toc83197579 \h </w:instrText>
            </w:r>
            <w:r w:rsidR="00FF4EF7">
              <w:rPr>
                <w:noProof/>
                <w:webHidden/>
              </w:rPr>
            </w:r>
            <w:r w:rsidR="00FF4EF7">
              <w:rPr>
                <w:noProof/>
                <w:webHidden/>
              </w:rPr>
              <w:fldChar w:fldCharType="separate"/>
            </w:r>
            <w:r w:rsidR="00FF4EF7">
              <w:rPr>
                <w:noProof/>
                <w:webHidden/>
              </w:rPr>
              <w:t>35</w:t>
            </w:r>
            <w:r w:rsidR="00FF4EF7">
              <w:rPr>
                <w:noProof/>
                <w:webHidden/>
              </w:rPr>
              <w:fldChar w:fldCharType="end"/>
            </w:r>
          </w:hyperlink>
        </w:p>
        <w:p w14:paraId="192760BE" w14:textId="654F3D6D" w:rsidR="00FF4EF7" w:rsidRDefault="00944461">
          <w:pPr>
            <w:pStyle w:val="TOC3"/>
            <w:rPr>
              <w:rFonts w:asciiTheme="minorHAnsi" w:eastAsiaTheme="minorEastAsia" w:hAnsiTheme="minorHAnsi" w:cstheme="minorBidi"/>
              <w:noProof/>
              <w:sz w:val="22"/>
              <w:szCs w:val="22"/>
              <w:lang w:val="en-US" w:eastAsia="en-US"/>
            </w:rPr>
          </w:pPr>
          <w:hyperlink w:anchor="_Toc83197580" w:history="1">
            <w:r w:rsidR="00FF4EF7" w:rsidRPr="00BE5344">
              <w:rPr>
                <w:rStyle w:val="Hyperlink"/>
                <w:noProof/>
              </w:rPr>
              <w:t>4.5.5</w:t>
            </w:r>
            <w:r w:rsidR="00FF4EF7">
              <w:rPr>
                <w:rFonts w:asciiTheme="minorHAnsi" w:eastAsiaTheme="minorEastAsia" w:hAnsiTheme="minorHAnsi" w:cstheme="minorBidi"/>
                <w:noProof/>
                <w:sz w:val="22"/>
                <w:szCs w:val="22"/>
                <w:lang w:val="en-US" w:eastAsia="en-US"/>
              </w:rPr>
              <w:tab/>
            </w:r>
            <w:r w:rsidR="00FF4EF7" w:rsidRPr="00BE5344">
              <w:rPr>
                <w:rStyle w:val="Hyperlink"/>
                <w:noProof/>
              </w:rPr>
              <w:t>Regulatory risk</w:t>
            </w:r>
            <w:r w:rsidR="00FF4EF7">
              <w:rPr>
                <w:noProof/>
                <w:webHidden/>
              </w:rPr>
              <w:tab/>
            </w:r>
            <w:r w:rsidR="00FF4EF7">
              <w:rPr>
                <w:noProof/>
                <w:webHidden/>
              </w:rPr>
              <w:fldChar w:fldCharType="begin"/>
            </w:r>
            <w:r w:rsidR="00FF4EF7">
              <w:rPr>
                <w:noProof/>
                <w:webHidden/>
              </w:rPr>
              <w:instrText xml:space="preserve"> PAGEREF _Toc83197580 \h </w:instrText>
            </w:r>
            <w:r w:rsidR="00FF4EF7">
              <w:rPr>
                <w:noProof/>
                <w:webHidden/>
              </w:rPr>
            </w:r>
            <w:r w:rsidR="00FF4EF7">
              <w:rPr>
                <w:noProof/>
                <w:webHidden/>
              </w:rPr>
              <w:fldChar w:fldCharType="separate"/>
            </w:r>
            <w:r w:rsidR="00FF4EF7">
              <w:rPr>
                <w:noProof/>
                <w:webHidden/>
              </w:rPr>
              <w:t>35</w:t>
            </w:r>
            <w:r w:rsidR="00FF4EF7">
              <w:rPr>
                <w:noProof/>
                <w:webHidden/>
              </w:rPr>
              <w:fldChar w:fldCharType="end"/>
            </w:r>
          </w:hyperlink>
        </w:p>
        <w:p w14:paraId="16B7168B" w14:textId="7636E51F" w:rsidR="00FF4EF7" w:rsidRDefault="00944461">
          <w:pPr>
            <w:pStyle w:val="TOC3"/>
            <w:rPr>
              <w:rFonts w:asciiTheme="minorHAnsi" w:eastAsiaTheme="minorEastAsia" w:hAnsiTheme="minorHAnsi" w:cstheme="minorBidi"/>
              <w:noProof/>
              <w:sz w:val="22"/>
              <w:szCs w:val="22"/>
              <w:lang w:val="en-US" w:eastAsia="en-US"/>
            </w:rPr>
          </w:pPr>
          <w:hyperlink w:anchor="_Toc83197581" w:history="1">
            <w:r w:rsidR="00FF4EF7" w:rsidRPr="00BE5344">
              <w:rPr>
                <w:rStyle w:val="Hyperlink"/>
                <w:noProof/>
              </w:rPr>
              <w:t>4.5.6</w:t>
            </w:r>
            <w:r w:rsidR="00FF4EF7">
              <w:rPr>
                <w:rFonts w:asciiTheme="minorHAnsi" w:eastAsiaTheme="minorEastAsia" w:hAnsiTheme="minorHAnsi" w:cstheme="minorBidi"/>
                <w:noProof/>
                <w:sz w:val="22"/>
                <w:szCs w:val="22"/>
                <w:lang w:val="en-US" w:eastAsia="en-US"/>
              </w:rPr>
              <w:tab/>
            </w:r>
            <w:r w:rsidR="00FF4EF7" w:rsidRPr="00BE5344">
              <w:rPr>
                <w:rStyle w:val="Hyperlink"/>
                <w:noProof/>
              </w:rPr>
              <w:t>Strategic and organizational risk</w:t>
            </w:r>
            <w:r w:rsidR="00FF4EF7">
              <w:rPr>
                <w:noProof/>
                <w:webHidden/>
              </w:rPr>
              <w:tab/>
            </w:r>
            <w:r w:rsidR="00FF4EF7">
              <w:rPr>
                <w:noProof/>
                <w:webHidden/>
              </w:rPr>
              <w:fldChar w:fldCharType="begin"/>
            </w:r>
            <w:r w:rsidR="00FF4EF7">
              <w:rPr>
                <w:noProof/>
                <w:webHidden/>
              </w:rPr>
              <w:instrText xml:space="preserve"> PAGEREF _Toc83197581 \h </w:instrText>
            </w:r>
            <w:r w:rsidR="00FF4EF7">
              <w:rPr>
                <w:noProof/>
                <w:webHidden/>
              </w:rPr>
            </w:r>
            <w:r w:rsidR="00FF4EF7">
              <w:rPr>
                <w:noProof/>
                <w:webHidden/>
              </w:rPr>
              <w:fldChar w:fldCharType="separate"/>
            </w:r>
            <w:r w:rsidR="00FF4EF7">
              <w:rPr>
                <w:noProof/>
                <w:webHidden/>
              </w:rPr>
              <w:t>35</w:t>
            </w:r>
            <w:r w:rsidR="00FF4EF7">
              <w:rPr>
                <w:noProof/>
                <w:webHidden/>
              </w:rPr>
              <w:fldChar w:fldCharType="end"/>
            </w:r>
          </w:hyperlink>
        </w:p>
        <w:p w14:paraId="08E88AD9" w14:textId="4AF7F845" w:rsidR="00FF4EF7" w:rsidRDefault="00944461">
          <w:pPr>
            <w:pStyle w:val="TOC3"/>
            <w:rPr>
              <w:rFonts w:asciiTheme="minorHAnsi" w:eastAsiaTheme="minorEastAsia" w:hAnsiTheme="minorHAnsi" w:cstheme="minorBidi"/>
              <w:noProof/>
              <w:sz w:val="22"/>
              <w:szCs w:val="22"/>
              <w:lang w:val="en-US" w:eastAsia="en-US"/>
            </w:rPr>
          </w:pPr>
          <w:hyperlink w:anchor="_Toc83197582" w:history="1">
            <w:r w:rsidR="00FF4EF7" w:rsidRPr="00BE5344">
              <w:rPr>
                <w:rStyle w:val="Hyperlink"/>
                <w:noProof/>
                <w:lang w:val="en-US"/>
              </w:rPr>
              <w:t>4.5.7</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US"/>
              </w:rPr>
              <w:t>Difficulty to recruit highly qualified personnel</w:t>
            </w:r>
            <w:r w:rsidR="00FF4EF7">
              <w:rPr>
                <w:noProof/>
                <w:webHidden/>
              </w:rPr>
              <w:tab/>
            </w:r>
            <w:r w:rsidR="00FF4EF7">
              <w:rPr>
                <w:noProof/>
                <w:webHidden/>
              </w:rPr>
              <w:fldChar w:fldCharType="begin"/>
            </w:r>
            <w:r w:rsidR="00FF4EF7">
              <w:rPr>
                <w:noProof/>
                <w:webHidden/>
              </w:rPr>
              <w:instrText xml:space="preserve"> PAGEREF _Toc83197582 \h </w:instrText>
            </w:r>
            <w:r w:rsidR="00FF4EF7">
              <w:rPr>
                <w:noProof/>
                <w:webHidden/>
              </w:rPr>
            </w:r>
            <w:r w:rsidR="00FF4EF7">
              <w:rPr>
                <w:noProof/>
                <w:webHidden/>
              </w:rPr>
              <w:fldChar w:fldCharType="separate"/>
            </w:r>
            <w:r w:rsidR="00FF4EF7">
              <w:rPr>
                <w:noProof/>
                <w:webHidden/>
              </w:rPr>
              <w:t>36</w:t>
            </w:r>
            <w:r w:rsidR="00FF4EF7">
              <w:rPr>
                <w:noProof/>
                <w:webHidden/>
              </w:rPr>
              <w:fldChar w:fldCharType="end"/>
            </w:r>
          </w:hyperlink>
        </w:p>
        <w:p w14:paraId="5C234AB9" w14:textId="4F9F4D7F" w:rsidR="00FF4EF7" w:rsidRDefault="00944461">
          <w:pPr>
            <w:pStyle w:val="TOC3"/>
            <w:rPr>
              <w:rFonts w:asciiTheme="minorHAnsi" w:eastAsiaTheme="minorEastAsia" w:hAnsiTheme="minorHAnsi" w:cstheme="minorBidi"/>
              <w:noProof/>
              <w:sz w:val="22"/>
              <w:szCs w:val="22"/>
              <w:lang w:val="en-US" w:eastAsia="en-US"/>
            </w:rPr>
          </w:pPr>
          <w:hyperlink w:anchor="_Toc83197583" w:history="1">
            <w:r w:rsidR="00FF4EF7" w:rsidRPr="00BE5344">
              <w:rPr>
                <w:rStyle w:val="Hyperlink"/>
                <w:noProof/>
              </w:rPr>
              <w:t>4.5.8</w:t>
            </w:r>
            <w:r w:rsidR="00FF4EF7">
              <w:rPr>
                <w:rFonts w:asciiTheme="minorHAnsi" w:eastAsiaTheme="minorEastAsia" w:hAnsiTheme="minorHAnsi" w:cstheme="minorBidi"/>
                <w:noProof/>
                <w:sz w:val="22"/>
                <w:szCs w:val="22"/>
                <w:lang w:val="en-US" w:eastAsia="en-US"/>
              </w:rPr>
              <w:tab/>
            </w:r>
            <w:r w:rsidR="00FF4EF7" w:rsidRPr="00BE5344">
              <w:rPr>
                <w:rStyle w:val="Hyperlink"/>
                <w:noProof/>
              </w:rPr>
              <w:t xml:space="preserve">Strategic independence of supply </w:t>
            </w:r>
            <w:r w:rsidR="00FF4EF7">
              <w:rPr>
                <w:noProof/>
                <w:webHidden/>
              </w:rPr>
              <w:tab/>
            </w:r>
            <w:r w:rsidR="00FF4EF7">
              <w:rPr>
                <w:noProof/>
                <w:webHidden/>
              </w:rPr>
              <w:fldChar w:fldCharType="begin"/>
            </w:r>
            <w:r w:rsidR="00FF4EF7">
              <w:rPr>
                <w:noProof/>
                <w:webHidden/>
              </w:rPr>
              <w:instrText xml:space="preserve"> PAGEREF _Toc83197583 \h </w:instrText>
            </w:r>
            <w:r w:rsidR="00FF4EF7">
              <w:rPr>
                <w:noProof/>
                <w:webHidden/>
              </w:rPr>
            </w:r>
            <w:r w:rsidR="00FF4EF7">
              <w:rPr>
                <w:noProof/>
                <w:webHidden/>
              </w:rPr>
              <w:fldChar w:fldCharType="separate"/>
            </w:r>
            <w:r w:rsidR="00FF4EF7">
              <w:rPr>
                <w:noProof/>
                <w:webHidden/>
              </w:rPr>
              <w:t>36</w:t>
            </w:r>
            <w:r w:rsidR="00FF4EF7">
              <w:rPr>
                <w:noProof/>
                <w:webHidden/>
              </w:rPr>
              <w:fldChar w:fldCharType="end"/>
            </w:r>
          </w:hyperlink>
        </w:p>
        <w:p w14:paraId="50F67545" w14:textId="259A3167" w:rsidR="00FF4EF7" w:rsidRDefault="00944461">
          <w:pPr>
            <w:pStyle w:val="TOC2"/>
            <w:rPr>
              <w:rFonts w:asciiTheme="minorHAnsi" w:eastAsiaTheme="minorEastAsia" w:hAnsiTheme="minorHAnsi" w:cstheme="minorBidi"/>
              <w:bCs w:val="0"/>
              <w:iCs w:val="0"/>
              <w:sz w:val="22"/>
              <w:szCs w:val="22"/>
              <w:lang w:val="en-US" w:eastAsia="en-US"/>
            </w:rPr>
          </w:pPr>
          <w:hyperlink w:anchor="_Toc83197584" w:history="1">
            <w:r w:rsidR="00FF4EF7" w:rsidRPr="00BE5344">
              <w:rPr>
                <w:rStyle w:val="Hyperlink"/>
                <w:lang w:val="en-US"/>
              </w:rPr>
              <w:t>4.6</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US"/>
              </w:rPr>
              <w:t>Adequacy of the state aid instrument</w:t>
            </w:r>
            <w:r w:rsidR="00FF4EF7">
              <w:rPr>
                <w:webHidden/>
              </w:rPr>
              <w:tab/>
            </w:r>
            <w:r w:rsidR="00FF4EF7">
              <w:rPr>
                <w:webHidden/>
              </w:rPr>
              <w:fldChar w:fldCharType="begin"/>
            </w:r>
            <w:r w:rsidR="00FF4EF7">
              <w:rPr>
                <w:webHidden/>
              </w:rPr>
              <w:instrText xml:space="preserve"> PAGEREF _Toc83197584 \h </w:instrText>
            </w:r>
            <w:r w:rsidR="00FF4EF7">
              <w:rPr>
                <w:webHidden/>
              </w:rPr>
            </w:r>
            <w:r w:rsidR="00FF4EF7">
              <w:rPr>
                <w:webHidden/>
              </w:rPr>
              <w:fldChar w:fldCharType="separate"/>
            </w:r>
            <w:r w:rsidR="00FF4EF7">
              <w:rPr>
                <w:webHidden/>
              </w:rPr>
              <w:t>36</w:t>
            </w:r>
            <w:r w:rsidR="00FF4EF7">
              <w:rPr>
                <w:webHidden/>
              </w:rPr>
              <w:fldChar w:fldCharType="end"/>
            </w:r>
          </w:hyperlink>
        </w:p>
        <w:p w14:paraId="19FDBEA5" w14:textId="5E49BA13" w:rsidR="00FF4EF7" w:rsidRDefault="00944461">
          <w:pPr>
            <w:pStyle w:val="TOC3"/>
            <w:rPr>
              <w:rFonts w:asciiTheme="minorHAnsi" w:eastAsiaTheme="minorEastAsia" w:hAnsiTheme="minorHAnsi" w:cstheme="minorBidi"/>
              <w:noProof/>
              <w:sz w:val="22"/>
              <w:szCs w:val="22"/>
              <w:lang w:val="en-US" w:eastAsia="en-US"/>
            </w:rPr>
          </w:pPr>
          <w:hyperlink w:anchor="_Toc83197585" w:history="1">
            <w:r w:rsidR="00FF4EF7" w:rsidRPr="00BE5344">
              <w:rPr>
                <w:rStyle w:val="Hyperlink"/>
                <w:rFonts w:ascii="Wingdings" w:hAnsi="Wingdings"/>
                <w:noProof/>
              </w:rPr>
              <w:t></w:t>
            </w:r>
            <w:r w:rsidR="00FF4EF7">
              <w:rPr>
                <w:rFonts w:asciiTheme="minorHAnsi" w:eastAsiaTheme="minorEastAsia" w:hAnsiTheme="minorHAnsi" w:cstheme="minorBidi"/>
                <w:noProof/>
                <w:sz w:val="22"/>
                <w:szCs w:val="22"/>
                <w:lang w:val="en-US" w:eastAsia="en-US"/>
              </w:rPr>
              <w:tab/>
            </w:r>
            <w:r w:rsidR="00FF4EF7" w:rsidRPr="00BE5344">
              <w:rPr>
                <w:rStyle w:val="Hyperlink"/>
                <w:noProof/>
              </w:rPr>
              <w:t>Appropriateness among alternative policy instruments</w:t>
            </w:r>
            <w:r w:rsidR="00FF4EF7">
              <w:rPr>
                <w:noProof/>
                <w:webHidden/>
              </w:rPr>
              <w:tab/>
            </w:r>
            <w:r w:rsidR="00FF4EF7">
              <w:rPr>
                <w:noProof/>
                <w:webHidden/>
              </w:rPr>
              <w:fldChar w:fldCharType="begin"/>
            </w:r>
            <w:r w:rsidR="00FF4EF7">
              <w:rPr>
                <w:noProof/>
                <w:webHidden/>
              </w:rPr>
              <w:instrText xml:space="preserve"> PAGEREF _Toc83197585 \h </w:instrText>
            </w:r>
            <w:r w:rsidR="00FF4EF7">
              <w:rPr>
                <w:noProof/>
                <w:webHidden/>
              </w:rPr>
            </w:r>
            <w:r w:rsidR="00FF4EF7">
              <w:rPr>
                <w:noProof/>
                <w:webHidden/>
              </w:rPr>
              <w:fldChar w:fldCharType="separate"/>
            </w:r>
            <w:r w:rsidR="00FF4EF7">
              <w:rPr>
                <w:noProof/>
                <w:webHidden/>
              </w:rPr>
              <w:t>36</w:t>
            </w:r>
            <w:r w:rsidR="00FF4EF7">
              <w:rPr>
                <w:noProof/>
                <w:webHidden/>
              </w:rPr>
              <w:fldChar w:fldCharType="end"/>
            </w:r>
          </w:hyperlink>
        </w:p>
        <w:p w14:paraId="36878CF8" w14:textId="5F774387" w:rsidR="00FF4EF7" w:rsidRDefault="00944461">
          <w:pPr>
            <w:pStyle w:val="TOC3"/>
            <w:rPr>
              <w:rFonts w:asciiTheme="minorHAnsi" w:eastAsiaTheme="minorEastAsia" w:hAnsiTheme="minorHAnsi" w:cstheme="minorBidi"/>
              <w:noProof/>
              <w:sz w:val="22"/>
              <w:szCs w:val="22"/>
              <w:lang w:val="en-US" w:eastAsia="en-US"/>
            </w:rPr>
          </w:pPr>
          <w:hyperlink w:anchor="_Toc83197586" w:history="1">
            <w:r w:rsidR="00FF4EF7" w:rsidRPr="00BE5344">
              <w:rPr>
                <w:rStyle w:val="Hyperlink"/>
                <w:rFonts w:ascii="Wingdings" w:hAnsi="Wingdings"/>
                <w:noProof/>
              </w:rPr>
              <w:t></w:t>
            </w:r>
            <w:r w:rsidR="00FF4EF7">
              <w:rPr>
                <w:rFonts w:asciiTheme="minorHAnsi" w:eastAsiaTheme="minorEastAsia" w:hAnsiTheme="minorHAnsi" w:cstheme="minorBidi"/>
                <w:noProof/>
                <w:sz w:val="22"/>
                <w:szCs w:val="22"/>
                <w:lang w:val="en-US" w:eastAsia="en-US"/>
              </w:rPr>
              <w:tab/>
            </w:r>
            <w:r w:rsidR="00FF4EF7" w:rsidRPr="00BE5344">
              <w:rPr>
                <w:rStyle w:val="Hyperlink"/>
                <w:noProof/>
              </w:rPr>
              <w:t>Appropriateness among different State aid instruments</w:t>
            </w:r>
            <w:r w:rsidR="00FF4EF7">
              <w:rPr>
                <w:noProof/>
                <w:webHidden/>
              </w:rPr>
              <w:tab/>
            </w:r>
            <w:r w:rsidR="00FF4EF7">
              <w:rPr>
                <w:noProof/>
                <w:webHidden/>
              </w:rPr>
              <w:fldChar w:fldCharType="begin"/>
            </w:r>
            <w:r w:rsidR="00FF4EF7">
              <w:rPr>
                <w:noProof/>
                <w:webHidden/>
              </w:rPr>
              <w:instrText xml:space="preserve"> PAGEREF _Toc83197586 \h </w:instrText>
            </w:r>
            <w:r w:rsidR="00FF4EF7">
              <w:rPr>
                <w:noProof/>
                <w:webHidden/>
              </w:rPr>
            </w:r>
            <w:r w:rsidR="00FF4EF7">
              <w:rPr>
                <w:noProof/>
                <w:webHidden/>
              </w:rPr>
              <w:fldChar w:fldCharType="separate"/>
            </w:r>
            <w:r w:rsidR="00FF4EF7">
              <w:rPr>
                <w:noProof/>
                <w:webHidden/>
              </w:rPr>
              <w:t>37</w:t>
            </w:r>
            <w:r w:rsidR="00FF4EF7">
              <w:rPr>
                <w:noProof/>
                <w:webHidden/>
              </w:rPr>
              <w:fldChar w:fldCharType="end"/>
            </w:r>
          </w:hyperlink>
        </w:p>
        <w:p w14:paraId="0937D572" w14:textId="609D0B8F" w:rsidR="00FF4EF7" w:rsidRDefault="00944461">
          <w:pPr>
            <w:pStyle w:val="TOC1"/>
            <w:rPr>
              <w:rFonts w:asciiTheme="minorHAnsi" w:eastAsiaTheme="minorEastAsia" w:hAnsiTheme="minorHAnsi" w:cstheme="minorBidi"/>
              <w:b w:val="0"/>
              <w:bCs w:val="0"/>
              <w:sz w:val="22"/>
              <w:szCs w:val="22"/>
              <w:lang w:val="en-US" w:eastAsia="en-US"/>
            </w:rPr>
          </w:pPr>
          <w:hyperlink w:anchor="_Toc83197587" w:history="1">
            <w:r w:rsidR="00FF4EF7" w:rsidRPr="00BE5344">
              <w:rPr>
                <w:rStyle w:val="Hyperlink"/>
                <w:lang w:val="en-GB"/>
              </w:rPr>
              <w:t>5</w:t>
            </w:r>
            <w:r w:rsidR="00FF4EF7">
              <w:rPr>
                <w:rFonts w:asciiTheme="minorHAnsi" w:eastAsiaTheme="minorEastAsia" w:hAnsiTheme="minorHAnsi" w:cstheme="minorBidi"/>
                <w:b w:val="0"/>
                <w:bCs w:val="0"/>
                <w:sz w:val="22"/>
                <w:szCs w:val="22"/>
                <w:lang w:val="en-US" w:eastAsia="en-US"/>
              </w:rPr>
              <w:tab/>
            </w:r>
            <w:r w:rsidR="00FF4EF7" w:rsidRPr="00BE5344">
              <w:rPr>
                <w:rStyle w:val="Hyperlink"/>
                <w:lang w:val="en-GB"/>
              </w:rPr>
              <w:t>Necessity and Proportionality</w:t>
            </w:r>
            <w:r w:rsidR="00FF4EF7">
              <w:rPr>
                <w:webHidden/>
              </w:rPr>
              <w:tab/>
            </w:r>
            <w:r w:rsidR="00FF4EF7">
              <w:rPr>
                <w:webHidden/>
              </w:rPr>
              <w:fldChar w:fldCharType="begin"/>
            </w:r>
            <w:r w:rsidR="00FF4EF7">
              <w:rPr>
                <w:webHidden/>
              </w:rPr>
              <w:instrText xml:space="preserve"> PAGEREF _Toc83197587 \h </w:instrText>
            </w:r>
            <w:r w:rsidR="00FF4EF7">
              <w:rPr>
                <w:webHidden/>
              </w:rPr>
            </w:r>
            <w:r w:rsidR="00FF4EF7">
              <w:rPr>
                <w:webHidden/>
              </w:rPr>
              <w:fldChar w:fldCharType="separate"/>
            </w:r>
            <w:r w:rsidR="00FF4EF7">
              <w:rPr>
                <w:webHidden/>
              </w:rPr>
              <w:t>39</w:t>
            </w:r>
            <w:r w:rsidR="00FF4EF7">
              <w:rPr>
                <w:webHidden/>
              </w:rPr>
              <w:fldChar w:fldCharType="end"/>
            </w:r>
          </w:hyperlink>
        </w:p>
        <w:p w14:paraId="3E04379A" w14:textId="7F36F63D" w:rsidR="00FF4EF7" w:rsidRDefault="00944461">
          <w:pPr>
            <w:pStyle w:val="TOC2"/>
            <w:rPr>
              <w:rFonts w:asciiTheme="minorHAnsi" w:eastAsiaTheme="minorEastAsia" w:hAnsiTheme="minorHAnsi" w:cstheme="minorBidi"/>
              <w:bCs w:val="0"/>
              <w:iCs w:val="0"/>
              <w:sz w:val="22"/>
              <w:szCs w:val="22"/>
              <w:lang w:val="en-US" w:eastAsia="en-US"/>
            </w:rPr>
          </w:pPr>
          <w:hyperlink w:anchor="_Toc83197588" w:history="1">
            <w:r w:rsidR="00FF4EF7" w:rsidRPr="00BE5344">
              <w:rPr>
                <w:rStyle w:val="Hyperlink"/>
                <w:lang w:val="en-GB"/>
              </w:rPr>
              <w:t>5.1</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Absence of similar projects</w:t>
            </w:r>
            <w:r w:rsidR="00FF4EF7">
              <w:rPr>
                <w:webHidden/>
              </w:rPr>
              <w:tab/>
            </w:r>
            <w:r w:rsidR="00FF4EF7">
              <w:rPr>
                <w:webHidden/>
              </w:rPr>
              <w:fldChar w:fldCharType="begin"/>
            </w:r>
            <w:r w:rsidR="00FF4EF7">
              <w:rPr>
                <w:webHidden/>
              </w:rPr>
              <w:instrText xml:space="preserve"> PAGEREF _Toc83197588 \h </w:instrText>
            </w:r>
            <w:r w:rsidR="00FF4EF7">
              <w:rPr>
                <w:webHidden/>
              </w:rPr>
            </w:r>
            <w:r w:rsidR="00FF4EF7">
              <w:rPr>
                <w:webHidden/>
              </w:rPr>
              <w:fldChar w:fldCharType="separate"/>
            </w:r>
            <w:r w:rsidR="00FF4EF7">
              <w:rPr>
                <w:webHidden/>
              </w:rPr>
              <w:t>39</w:t>
            </w:r>
            <w:r w:rsidR="00FF4EF7">
              <w:rPr>
                <w:webHidden/>
              </w:rPr>
              <w:fldChar w:fldCharType="end"/>
            </w:r>
          </w:hyperlink>
        </w:p>
        <w:p w14:paraId="42D5E9D5" w14:textId="0CB1D74E" w:rsidR="00FF4EF7" w:rsidRDefault="00944461">
          <w:pPr>
            <w:pStyle w:val="TOC2"/>
            <w:rPr>
              <w:rFonts w:asciiTheme="minorHAnsi" w:eastAsiaTheme="minorEastAsia" w:hAnsiTheme="minorHAnsi" w:cstheme="minorBidi"/>
              <w:bCs w:val="0"/>
              <w:iCs w:val="0"/>
              <w:sz w:val="22"/>
              <w:szCs w:val="22"/>
              <w:lang w:val="en-US" w:eastAsia="en-US"/>
            </w:rPr>
          </w:pPr>
          <w:hyperlink w:anchor="_Toc83197589" w:history="1">
            <w:r w:rsidR="00FF4EF7" w:rsidRPr="00BE5344">
              <w:rPr>
                <w:rStyle w:val="Hyperlink"/>
                <w:lang w:val="en-GB"/>
              </w:rPr>
              <w:t>5.2</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Counterfactual scenario</w:t>
            </w:r>
            <w:r w:rsidR="00FF4EF7">
              <w:rPr>
                <w:webHidden/>
              </w:rPr>
              <w:tab/>
            </w:r>
            <w:r w:rsidR="00FF4EF7">
              <w:rPr>
                <w:webHidden/>
              </w:rPr>
              <w:fldChar w:fldCharType="begin"/>
            </w:r>
            <w:r w:rsidR="00FF4EF7">
              <w:rPr>
                <w:webHidden/>
              </w:rPr>
              <w:instrText xml:space="preserve"> PAGEREF _Toc83197589 \h </w:instrText>
            </w:r>
            <w:r w:rsidR="00FF4EF7">
              <w:rPr>
                <w:webHidden/>
              </w:rPr>
            </w:r>
            <w:r w:rsidR="00FF4EF7">
              <w:rPr>
                <w:webHidden/>
              </w:rPr>
              <w:fldChar w:fldCharType="separate"/>
            </w:r>
            <w:r w:rsidR="00FF4EF7">
              <w:rPr>
                <w:webHidden/>
              </w:rPr>
              <w:t>39</w:t>
            </w:r>
            <w:r w:rsidR="00FF4EF7">
              <w:rPr>
                <w:webHidden/>
              </w:rPr>
              <w:fldChar w:fldCharType="end"/>
            </w:r>
          </w:hyperlink>
        </w:p>
        <w:p w14:paraId="237876E2" w14:textId="26C8730F" w:rsidR="00FF4EF7" w:rsidRDefault="00944461">
          <w:pPr>
            <w:pStyle w:val="TOC2"/>
            <w:rPr>
              <w:rFonts w:asciiTheme="minorHAnsi" w:eastAsiaTheme="minorEastAsia" w:hAnsiTheme="minorHAnsi" w:cstheme="minorBidi"/>
              <w:bCs w:val="0"/>
              <w:iCs w:val="0"/>
              <w:sz w:val="22"/>
              <w:szCs w:val="22"/>
              <w:lang w:val="en-US" w:eastAsia="en-US"/>
            </w:rPr>
          </w:pPr>
          <w:hyperlink w:anchor="_Toc83197590" w:history="1">
            <w:r w:rsidR="00FF4EF7" w:rsidRPr="00BE5344">
              <w:rPr>
                <w:rStyle w:val="Hyperlink"/>
                <w:highlight w:val="yellow"/>
                <w:lang w:val="en-GB"/>
              </w:rPr>
              <w:t>5.3</w:t>
            </w:r>
            <w:r w:rsidR="00FF4EF7">
              <w:rPr>
                <w:rFonts w:asciiTheme="minorHAnsi" w:eastAsiaTheme="minorEastAsia" w:hAnsiTheme="minorHAnsi" w:cstheme="minorBidi"/>
                <w:bCs w:val="0"/>
                <w:iCs w:val="0"/>
                <w:sz w:val="22"/>
                <w:szCs w:val="22"/>
                <w:lang w:val="en-US" w:eastAsia="en-US"/>
              </w:rPr>
              <w:tab/>
            </w:r>
            <w:r w:rsidR="00FF4EF7" w:rsidRPr="00BE5344">
              <w:rPr>
                <w:rStyle w:val="Hyperlink"/>
                <w:highlight w:val="yellow"/>
                <w:lang w:val="en-GB"/>
              </w:rPr>
              <w:t>Date start of the project</w:t>
            </w:r>
            <w:r w:rsidR="00FF4EF7">
              <w:rPr>
                <w:webHidden/>
              </w:rPr>
              <w:tab/>
            </w:r>
            <w:r w:rsidR="00FF4EF7">
              <w:rPr>
                <w:webHidden/>
              </w:rPr>
              <w:fldChar w:fldCharType="begin"/>
            </w:r>
            <w:r w:rsidR="00FF4EF7">
              <w:rPr>
                <w:webHidden/>
              </w:rPr>
              <w:instrText xml:space="preserve"> PAGEREF _Toc83197590 \h </w:instrText>
            </w:r>
            <w:r w:rsidR="00FF4EF7">
              <w:rPr>
                <w:webHidden/>
              </w:rPr>
            </w:r>
            <w:r w:rsidR="00FF4EF7">
              <w:rPr>
                <w:webHidden/>
              </w:rPr>
              <w:fldChar w:fldCharType="separate"/>
            </w:r>
            <w:r w:rsidR="00FF4EF7">
              <w:rPr>
                <w:webHidden/>
              </w:rPr>
              <w:t>40</w:t>
            </w:r>
            <w:r w:rsidR="00FF4EF7">
              <w:rPr>
                <w:webHidden/>
              </w:rPr>
              <w:fldChar w:fldCharType="end"/>
            </w:r>
          </w:hyperlink>
        </w:p>
        <w:p w14:paraId="5F758228" w14:textId="578D1916" w:rsidR="00FF4EF7" w:rsidRDefault="00944461">
          <w:pPr>
            <w:pStyle w:val="TOC2"/>
            <w:rPr>
              <w:rFonts w:asciiTheme="minorHAnsi" w:eastAsiaTheme="minorEastAsia" w:hAnsiTheme="minorHAnsi" w:cstheme="minorBidi"/>
              <w:bCs w:val="0"/>
              <w:iCs w:val="0"/>
              <w:sz w:val="22"/>
              <w:szCs w:val="22"/>
              <w:lang w:val="en-US" w:eastAsia="en-US"/>
            </w:rPr>
          </w:pPr>
          <w:hyperlink w:anchor="_Toc83197591" w:history="1">
            <w:r w:rsidR="00FF4EF7" w:rsidRPr="00BE5344">
              <w:rPr>
                <w:rStyle w:val="Hyperlink"/>
                <w:highlight w:val="yellow"/>
                <w:lang w:val="en-GB"/>
              </w:rPr>
              <w:t>5.4</w:t>
            </w:r>
            <w:r w:rsidR="00FF4EF7">
              <w:rPr>
                <w:rFonts w:asciiTheme="minorHAnsi" w:eastAsiaTheme="minorEastAsia" w:hAnsiTheme="minorHAnsi" w:cstheme="minorBidi"/>
                <w:bCs w:val="0"/>
                <w:iCs w:val="0"/>
                <w:sz w:val="22"/>
                <w:szCs w:val="22"/>
                <w:lang w:val="en-US" w:eastAsia="en-US"/>
              </w:rPr>
              <w:tab/>
            </w:r>
            <w:r w:rsidR="00FF4EF7" w:rsidRPr="00BE5344">
              <w:rPr>
                <w:rStyle w:val="Hyperlink"/>
                <w:highlight w:val="yellow"/>
                <w:lang w:val="en-GB"/>
              </w:rPr>
              <w:t>Increase in R&amp;D and FID efforts</w:t>
            </w:r>
            <w:r w:rsidR="00FF4EF7">
              <w:rPr>
                <w:webHidden/>
              </w:rPr>
              <w:tab/>
            </w:r>
            <w:r w:rsidR="00FF4EF7">
              <w:rPr>
                <w:webHidden/>
              </w:rPr>
              <w:fldChar w:fldCharType="begin"/>
            </w:r>
            <w:r w:rsidR="00FF4EF7">
              <w:rPr>
                <w:webHidden/>
              </w:rPr>
              <w:instrText xml:space="preserve"> PAGEREF _Toc83197591 \h </w:instrText>
            </w:r>
            <w:r w:rsidR="00FF4EF7">
              <w:rPr>
                <w:webHidden/>
              </w:rPr>
            </w:r>
            <w:r w:rsidR="00FF4EF7">
              <w:rPr>
                <w:webHidden/>
              </w:rPr>
              <w:fldChar w:fldCharType="separate"/>
            </w:r>
            <w:r w:rsidR="00FF4EF7">
              <w:rPr>
                <w:webHidden/>
              </w:rPr>
              <w:t>41</w:t>
            </w:r>
            <w:r w:rsidR="00FF4EF7">
              <w:rPr>
                <w:webHidden/>
              </w:rPr>
              <w:fldChar w:fldCharType="end"/>
            </w:r>
          </w:hyperlink>
        </w:p>
        <w:p w14:paraId="3A0F325E" w14:textId="73359370" w:rsidR="00FF4EF7" w:rsidRDefault="00944461">
          <w:pPr>
            <w:pStyle w:val="TOC1"/>
            <w:rPr>
              <w:rFonts w:asciiTheme="minorHAnsi" w:eastAsiaTheme="minorEastAsia" w:hAnsiTheme="minorHAnsi" w:cstheme="minorBidi"/>
              <w:b w:val="0"/>
              <w:bCs w:val="0"/>
              <w:sz w:val="22"/>
              <w:szCs w:val="22"/>
              <w:lang w:val="en-US" w:eastAsia="en-US"/>
            </w:rPr>
          </w:pPr>
          <w:hyperlink w:anchor="_Toc83197592" w:history="1">
            <w:r w:rsidR="00FF4EF7" w:rsidRPr="00BE5344">
              <w:rPr>
                <w:rStyle w:val="Hyperlink"/>
                <w:lang w:val="en-GB"/>
              </w:rPr>
              <w:t>6</w:t>
            </w:r>
            <w:r w:rsidR="00FF4EF7">
              <w:rPr>
                <w:rFonts w:asciiTheme="minorHAnsi" w:eastAsiaTheme="minorEastAsia" w:hAnsiTheme="minorHAnsi" w:cstheme="minorBidi"/>
                <w:b w:val="0"/>
                <w:bCs w:val="0"/>
                <w:sz w:val="22"/>
                <w:szCs w:val="22"/>
                <w:lang w:val="en-US" w:eastAsia="en-US"/>
              </w:rPr>
              <w:tab/>
            </w:r>
            <w:r w:rsidR="00FF4EF7" w:rsidRPr="00BE5344">
              <w:rPr>
                <w:rStyle w:val="Hyperlink"/>
                <w:lang w:val="en-GB"/>
              </w:rPr>
              <w:t>Elaboration on Terms of the Funding Gap Questionnaire</w:t>
            </w:r>
            <w:r w:rsidR="00FF4EF7">
              <w:rPr>
                <w:webHidden/>
              </w:rPr>
              <w:tab/>
            </w:r>
            <w:r w:rsidR="00FF4EF7">
              <w:rPr>
                <w:webHidden/>
              </w:rPr>
              <w:fldChar w:fldCharType="begin"/>
            </w:r>
            <w:r w:rsidR="00FF4EF7">
              <w:rPr>
                <w:webHidden/>
              </w:rPr>
              <w:instrText xml:space="preserve"> PAGEREF _Toc83197592 \h </w:instrText>
            </w:r>
            <w:r w:rsidR="00FF4EF7">
              <w:rPr>
                <w:webHidden/>
              </w:rPr>
            </w:r>
            <w:r w:rsidR="00FF4EF7">
              <w:rPr>
                <w:webHidden/>
              </w:rPr>
              <w:fldChar w:fldCharType="separate"/>
            </w:r>
            <w:r w:rsidR="00FF4EF7">
              <w:rPr>
                <w:webHidden/>
              </w:rPr>
              <w:t>42</w:t>
            </w:r>
            <w:r w:rsidR="00FF4EF7">
              <w:rPr>
                <w:webHidden/>
              </w:rPr>
              <w:fldChar w:fldCharType="end"/>
            </w:r>
          </w:hyperlink>
        </w:p>
        <w:p w14:paraId="740C00F5" w14:textId="03ACE443" w:rsidR="00FF4EF7" w:rsidRDefault="00944461">
          <w:pPr>
            <w:pStyle w:val="TOC2"/>
            <w:rPr>
              <w:rFonts w:asciiTheme="minorHAnsi" w:eastAsiaTheme="minorEastAsia" w:hAnsiTheme="minorHAnsi" w:cstheme="minorBidi"/>
              <w:bCs w:val="0"/>
              <w:iCs w:val="0"/>
              <w:sz w:val="22"/>
              <w:szCs w:val="22"/>
              <w:lang w:val="en-US" w:eastAsia="en-US"/>
            </w:rPr>
          </w:pPr>
          <w:hyperlink w:anchor="_Toc83197593" w:history="1">
            <w:r w:rsidR="00FF4EF7" w:rsidRPr="00BE5344">
              <w:rPr>
                <w:rStyle w:val="Hyperlink"/>
                <w:lang w:val="en-GB"/>
              </w:rPr>
              <w:t>6.1</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Incentive effect</w:t>
            </w:r>
            <w:r w:rsidR="00FF4EF7">
              <w:rPr>
                <w:webHidden/>
              </w:rPr>
              <w:tab/>
            </w:r>
            <w:r w:rsidR="00FF4EF7">
              <w:rPr>
                <w:webHidden/>
              </w:rPr>
              <w:fldChar w:fldCharType="begin"/>
            </w:r>
            <w:r w:rsidR="00FF4EF7">
              <w:rPr>
                <w:webHidden/>
              </w:rPr>
              <w:instrText xml:space="preserve"> PAGEREF _Toc83197593 \h </w:instrText>
            </w:r>
            <w:r w:rsidR="00FF4EF7">
              <w:rPr>
                <w:webHidden/>
              </w:rPr>
            </w:r>
            <w:r w:rsidR="00FF4EF7">
              <w:rPr>
                <w:webHidden/>
              </w:rPr>
              <w:fldChar w:fldCharType="separate"/>
            </w:r>
            <w:r w:rsidR="00FF4EF7">
              <w:rPr>
                <w:webHidden/>
              </w:rPr>
              <w:t>43</w:t>
            </w:r>
            <w:r w:rsidR="00FF4EF7">
              <w:rPr>
                <w:webHidden/>
              </w:rPr>
              <w:fldChar w:fldCharType="end"/>
            </w:r>
          </w:hyperlink>
        </w:p>
        <w:p w14:paraId="0B8DBBC8" w14:textId="7833F6F8" w:rsidR="00FF4EF7" w:rsidRDefault="00944461">
          <w:pPr>
            <w:pStyle w:val="TOC3"/>
            <w:rPr>
              <w:rFonts w:asciiTheme="minorHAnsi" w:eastAsiaTheme="minorEastAsia" w:hAnsiTheme="minorHAnsi" w:cstheme="minorBidi"/>
              <w:noProof/>
              <w:sz w:val="22"/>
              <w:szCs w:val="22"/>
              <w:lang w:val="en-US" w:eastAsia="en-US"/>
            </w:rPr>
          </w:pPr>
          <w:hyperlink w:anchor="_Toc83197594" w:history="1">
            <w:r w:rsidR="00FF4EF7" w:rsidRPr="00BE5344">
              <w:rPr>
                <w:rStyle w:val="Hyperlink"/>
                <w:noProof/>
                <w:lang w:val="en-GB"/>
              </w:rPr>
              <w:t>6.1.1</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GB"/>
              </w:rPr>
              <w:t>Start date of the project</w:t>
            </w:r>
            <w:r w:rsidR="00FF4EF7">
              <w:rPr>
                <w:noProof/>
                <w:webHidden/>
              </w:rPr>
              <w:tab/>
            </w:r>
            <w:r w:rsidR="00FF4EF7">
              <w:rPr>
                <w:noProof/>
                <w:webHidden/>
              </w:rPr>
              <w:fldChar w:fldCharType="begin"/>
            </w:r>
            <w:r w:rsidR="00FF4EF7">
              <w:rPr>
                <w:noProof/>
                <w:webHidden/>
              </w:rPr>
              <w:instrText xml:space="preserve"> PAGEREF _Toc83197594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14:paraId="57699609" w14:textId="2F9FC530" w:rsidR="00FF4EF7" w:rsidRDefault="00944461">
          <w:pPr>
            <w:pStyle w:val="TOC3"/>
            <w:rPr>
              <w:rFonts w:asciiTheme="minorHAnsi" w:eastAsiaTheme="minorEastAsia" w:hAnsiTheme="minorHAnsi" w:cstheme="minorBidi"/>
              <w:noProof/>
              <w:sz w:val="22"/>
              <w:szCs w:val="22"/>
              <w:lang w:val="en-US" w:eastAsia="en-US"/>
            </w:rPr>
          </w:pPr>
          <w:hyperlink w:anchor="_Toc83197595" w:history="1">
            <w:r w:rsidR="00FF4EF7" w:rsidRPr="00BE5344">
              <w:rPr>
                <w:rStyle w:val="Hyperlink"/>
                <w:noProof/>
                <w:lang w:val="en-GB"/>
              </w:rPr>
              <w:t>6.1.2</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GB"/>
              </w:rPr>
              <w:t>Increase in R&amp;D and FID efforts</w:t>
            </w:r>
            <w:r w:rsidR="00FF4EF7">
              <w:rPr>
                <w:noProof/>
                <w:webHidden/>
              </w:rPr>
              <w:tab/>
            </w:r>
            <w:r w:rsidR="00FF4EF7">
              <w:rPr>
                <w:noProof/>
                <w:webHidden/>
              </w:rPr>
              <w:fldChar w:fldCharType="begin"/>
            </w:r>
            <w:r w:rsidR="00FF4EF7">
              <w:rPr>
                <w:noProof/>
                <w:webHidden/>
              </w:rPr>
              <w:instrText xml:space="preserve"> PAGEREF _Toc83197595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14:paraId="08ADC1D2" w14:textId="23CA9215" w:rsidR="00FF4EF7" w:rsidRDefault="00944461">
          <w:pPr>
            <w:pStyle w:val="TOC3"/>
            <w:rPr>
              <w:rFonts w:asciiTheme="minorHAnsi" w:eastAsiaTheme="minorEastAsia" w:hAnsiTheme="minorHAnsi" w:cstheme="minorBidi"/>
              <w:noProof/>
              <w:sz w:val="22"/>
              <w:szCs w:val="22"/>
              <w:lang w:val="en-US" w:eastAsia="en-US"/>
            </w:rPr>
          </w:pPr>
          <w:hyperlink w:anchor="_Toc83197596" w:history="1">
            <w:r w:rsidR="00FF4EF7" w:rsidRPr="00BE5344">
              <w:rPr>
                <w:rStyle w:val="Hyperlink"/>
                <w:noProof/>
                <w:lang w:val="en-GB"/>
              </w:rPr>
              <w:t>6.1.3</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GB"/>
              </w:rPr>
              <w:t>Risks affecting the project</w:t>
            </w:r>
            <w:r w:rsidR="00FF4EF7">
              <w:rPr>
                <w:noProof/>
                <w:webHidden/>
              </w:rPr>
              <w:tab/>
            </w:r>
            <w:r w:rsidR="00FF4EF7">
              <w:rPr>
                <w:noProof/>
                <w:webHidden/>
              </w:rPr>
              <w:fldChar w:fldCharType="begin"/>
            </w:r>
            <w:r w:rsidR="00FF4EF7">
              <w:rPr>
                <w:noProof/>
                <w:webHidden/>
              </w:rPr>
              <w:instrText xml:space="preserve"> PAGEREF _Toc83197596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14:paraId="0CF15402" w14:textId="3B6B3404" w:rsidR="00FF4EF7" w:rsidRDefault="00944461">
          <w:pPr>
            <w:pStyle w:val="TOC2"/>
            <w:rPr>
              <w:rFonts w:asciiTheme="minorHAnsi" w:eastAsiaTheme="minorEastAsia" w:hAnsiTheme="minorHAnsi" w:cstheme="minorBidi"/>
              <w:bCs w:val="0"/>
              <w:iCs w:val="0"/>
              <w:sz w:val="22"/>
              <w:szCs w:val="22"/>
              <w:lang w:val="en-US" w:eastAsia="en-US"/>
            </w:rPr>
          </w:pPr>
          <w:hyperlink w:anchor="_Toc83197597" w:history="1">
            <w:r w:rsidR="00FF4EF7" w:rsidRPr="00BE5344">
              <w:rPr>
                <w:rStyle w:val="Hyperlink"/>
                <w:lang w:val="en-GB"/>
              </w:rPr>
              <w:t>6.2</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Necessity of state aid</w:t>
            </w:r>
            <w:r w:rsidR="00FF4EF7">
              <w:rPr>
                <w:webHidden/>
              </w:rPr>
              <w:tab/>
            </w:r>
            <w:r w:rsidR="00FF4EF7">
              <w:rPr>
                <w:webHidden/>
              </w:rPr>
              <w:fldChar w:fldCharType="begin"/>
            </w:r>
            <w:r w:rsidR="00FF4EF7">
              <w:rPr>
                <w:webHidden/>
              </w:rPr>
              <w:instrText xml:space="preserve"> PAGEREF _Toc83197597 \h </w:instrText>
            </w:r>
            <w:r w:rsidR="00FF4EF7">
              <w:rPr>
                <w:webHidden/>
              </w:rPr>
            </w:r>
            <w:r w:rsidR="00FF4EF7">
              <w:rPr>
                <w:webHidden/>
              </w:rPr>
              <w:fldChar w:fldCharType="separate"/>
            </w:r>
            <w:r w:rsidR="00FF4EF7">
              <w:rPr>
                <w:webHidden/>
              </w:rPr>
              <w:t>43</w:t>
            </w:r>
            <w:r w:rsidR="00FF4EF7">
              <w:rPr>
                <w:webHidden/>
              </w:rPr>
              <w:fldChar w:fldCharType="end"/>
            </w:r>
          </w:hyperlink>
        </w:p>
        <w:p w14:paraId="2130857A" w14:textId="32FF31D8" w:rsidR="00FF4EF7" w:rsidRDefault="00944461">
          <w:pPr>
            <w:pStyle w:val="TOC2"/>
            <w:rPr>
              <w:rFonts w:asciiTheme="minorHAnsi" w:eastAsiaTheme="minorEastAsia" w:hAnsiTheme="minorHAnsi" w:cstheme="minorBidi"/>
              <w:bCs w:val="0"/>
              <w:iCs w:val="0"/>
              <w:sz w:val="22"/>
              <w:szCs w:val="22"/>
              <w:lang w:val="en-US" w:eastAsia="en-US"/>
            </w:rPr>
          </w:pPr>
          <w:hyperlink w:anchor="_Toc83197598" w:history="1">
            <w:r w:rsidR="00FF4EF7" w:rsidRPr="00BE5344">
              <w:rPr>
                <w:rStyle w:val="Hyperlink"/>
                <w:lang w:val="en-GB"/>
              </w:rPr>
              <w:t>6.3</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Proportionality of state aid</w:t>
            </w:r>
            <w:r w:rsidR="00FF4EF7">
              <w:rPr>
                <w:webHidden/>
              </w:rPr>
              <w:tab/>
            </w:r>
            <w:r w:rsidR="00FF4EF7">
              <w:rPr>
                <w:webHidden/>
              </w:rPr>
              <w:fldChar w:fldCharType="begin"/>
            </w:r>
            <w:r w:rsidR="00FF4EF7">
              <w:rPr>
                <w:webHidden/>
              </w:rPr>
              <w:instrText xml:space="preserve"> PAGEREF _Toc83197598 \h </w:instrText>
            </w:r>
            <w:r w:rsidR="00FF4EF7">
              <w:rPr>
                <w:webHidden/>
              </w:rPr>
            </w:r>
            <w:r w:rsidR="00FF4EF7">
              <w:rPr>
                <w:webHidden/>
              </w:rPr>
              <w:fldChar w:fldCharType="separate"/>
            </w:r>
            <w:r w:rsidR="00FF4EF7">
              <w:rPr>
                <w:webHidden/>
              </w:rPr>
              <w:t>43</w:t>
            </w:r>
            <w:r w:rsidR="00FF4EF7">
              <w:rPr>
                <w:webHidden/>
              </w:rPr>
              <w:fldChar w:fldCharType="end"/>
            </w:r>
          </w:hyperlink>
        </w:p>
        <w:p w14:paraId="5D7D6E5D" w14:textId="5FF5177B" w:rsidR="00FF4EF7" w:rsidRDefault="00944461">
          <w:pPr>
            <w:pStyle w:val="TOC3"/>
            <w:rPr>
              <w:rFonts w:asciiTheme="minorHAnsi" w:eastAsiaTheme="minorEastAsia" w:hAnsiTheme="minorHAnsi" w:cstheme="minorBidi"/>
              <w:noProof/>
              <w:sz w:val="22"/>
              <w:szCs w:val="22"/>
              <w:lang w:val="en-US" w:eastAsia="en-US"/>
            </w:rPr>
          </w:pPr>
          <w:hyperlink w:anchor="_Toc83197599" w:history="1">
            <w:r w:rsidR="00FF4EF7" w:rsidRPr="00BE5344">
              <w:rPr>
                <w:rStyle w:val="Hyperlink"/>
                <w:noProof/>
                <w:lang w:val="en-GB"/>
              </w:rPr>
              <w:t>6.3.1</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GB"/>
              </w:rPr>
              <w:t>Costs and state aid</w:t>
            </w:r>
            <w:r w:rsidR="00FF4EF7">
              <w:rPr>
                <w:noProof/>
                <w:webHidden/>
              </w:rPr>
              <w:tab/>
            </w:r>
            <w:r w:rsidR="00FF4EF7">
              <w:rPr>
                <w:noProof/>
                <w:webHidden/>
              </w:rPr>
              <w:fldChar w:fldCharType="begin"/>
            </w:r>
            <w:r w:rsidR="00FF4EF7">
              <w:rPr>
                <w:noProof/>
                <w:webHidden/>
              </w:rPr>
              <w:instrText xml:space="preserve"> PAGEREF _Toc83197599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14:paraId="2FFFC5D8" w14:textId="23F82FFD" w:rsidR="00FF4EF7" w:rsidRDefault="00944461">
          <w:pPr>
            <w:pStyle w:val="TOC3"/>
            <w:rPr>
              <w:rFonts w:asciiTheme="minorHAnsi" w:eastAsiaTheme="minorEastAsia" w:hAnsiTheme="minorHAnsi" w:cstheme="minorBidi"/>
              <w:noProof/>
              <w:sz w:val="22"/>
              <w:szCs w:val="22"/>
              <w:lang w:val="en-US" w:eastAsia="en-US"/>
            </w:rPr>
          </w:pPr>
          <w:hyperlink w:anchor="_Toc83197600" w:history="1">
            <w:r w:rsidR="00FF4EF7" w:rsidRPr="00BE5344">
              <w:rPr>
                <w:rStyle w:val="Hyperlink"/>
                <w:noProof/>
                <w:lang w:val="en-GB"/>
              </w:rPr>
              <w:t>6.3.2</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GB"/>
              </w:rPr>
              <w:t>State aid cumulation</w:t>
            </w:r>
            <w:r w:rsidR="00FF4EF7">
              <w:rPr>
                <w:noProof/>
                <w:webHidden/>
              </w:rPr>
              <w:tab/>
            </w:r>
            <w:r w:rsidR="00FF4EF7">
              <w:rPr>
                <w:noProof/>
                <w:webHidden/>
              </w:rPr>
              <w:fldChar w:fldCharType="begin"/>
            </w:r>
            <w:r w:rsidR="00FF4EF7">
              <w:rPr>
                <w:noProof/>
                <w:webHidden/>
              </w:rPr>
              <w:instrText xml:space="preserve"> PAGEREF _Toc83197600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14:paraId="0255C411" w14:textId="0A2BCC85" w:rsidR="00FF4EF7" w:rsidRDefault="00944461">
          <w:pPr>
            <w:pStyle w:val="TOC3"/>
            <w:rPr>
              <w:rFonts w:asciiTheme="minorHAnsi" w:eastAsiaTheme="minorEastAsia" w:hAnsiTheme="minorHAnsi" w:cstheme="minorBidi"/>
              <w:noProof/>
              <w:sz w:val="22"/>
              <w:szCs w:val="22"/>
              <w:lang w:val="en-US" w:eastAsia="en-US"/>
            </w:rPr>
          </w:pPr>
          <w:hyperlink w:anchor="_Toc83197601" w:history="1">
            <w:r w:rsidR="00FF4EF7" w:rsidRPr="00BE5344">
              <w:rPr>
                <w:rStyle w:val="Hyperlink"/>
                <w:noProof/>
                <w:lang w:val="en-GB"/>
              </w:rPr>
              <w:t>6.3.3</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GB"/>
              </w:rPr>
              <w:t>Open selection proceeding</w:t>
            </w:r>
            <w:r w:rsidR="00FF4EF7">
              <w:rPr>
                <w:noProof/>
                <w:webHidden/>
              </w:rPr>
              <w:tab/>
            </w:r>
            <w:r w:rsidR="00FF4EF7">
              <w:rPr>
                <w:noProof/>
                <w:webHidden/>
              </w:rPr>
              <w:fldChar w:fldCharType="begin"/>
            </w:r>
            <w:r w:rsidR="00FF4EF7">
              <w:rPr>
                <w:noProof/>
                <w:webHidden/>
              </w:rPr>
              <w:instrText xml:space="preserve"> PAGEREF _Toc83197601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14:paraId="2F4F766D" w14:textId="603F7886" w:rsidR="00FF4EF7" w:rsidRDefault="00944461">
          <w:pPr>
            <w:pStyle w:val="TOC1"/>
            <w:rPr>
              <w:rFonts w:asciiTheme="minorHAnsi" w:eastAsiaTheme="minorEastAsia" w:hAnsiTheme="minorHAnsi" w:cstheme="minorBidi"/>
              <w:b w:val="0"/>
              <w:bCs w:val="0"/>
              <w:sz w:val="22"/>
              <w:szCs w:val="22"/>
              <w:lang w:val="en-US" w:eastAsia="en-US"/>
            </w:rPr>
          </w:pPr>
          <w:hyperlink w:anchor="_Toc83197602" w:history="1">
            <w:r w:rsidR="00FF4EF7" w:rsidRPr="00BE5344">
              <w:rPr>
                <w:rStyle w:val="Hyperlink"/>
                <w:lang w:val="en-GB"/>
              </w:rPr>
              <w:t>7</w:t>
            </w:r>
            <w:r w:rsidR="00FF4EF7">
              <w:rPr>
                <w:rFonts w:asciiTheme="minorHAnsi" w:eastAsiaTheme="minorEastAsia" w:hAnsiTheme="minorHAnsi" w:cstheme="minorBidi"/>
                <w:b w:val="0"/>
                <w:bCs w:val="0"/>
                <w:sz w:val="22"/>
                <w:szCs w:val="22"/>
                <w:lang w:val="en-US" w:eastAsia="en-US"/>
              </w:rPr>
              <w:tab/>
            </w:r>
            <w:r w:rsidR="00FF4EF7" w:rsidRPr="00BE5344">
              <w:rPr>
                <w:rStyle w:val="Hyperlink"/>
                <w:lang w:val="en-GB"/>
              </w:rPr>
              <w:t>Limitation of distortion of competition and trade</w:t>
            </w:r>
            <w:r w:rsidR="00FF4EF7">
              <w:rPr>
                <w:webHidden/>
              </w:rPr>
              <w:tab/>
            </w:r>
            <w:r w:rsidR="00FF4EF7">
              <w:rPr>
                <w:webHidden/>
              </w:rPr>
              <w:fldChar w:fldCharType="begin"/>
            </w:r>
            <w:r w:rsidR="00FF4EF7">
              <w:rPr>
                <w:webHidden/>
              </w:rPr>
              <w:instrText xml:space="preserve"> PAGEREF _Toc83197602 \h </w:instrText>
            </w:r>
            <w:r w:rsidR="00FF4EF7">
              <w:rPr>
                <w:webHidden/>
              </w:rPr>
            </w:r>
            <w:r w:rsidR="00FF4EF7">
              <w:rPr>
                <w:webHidden/>
              </w:rPr>
              <w:fldChar w:fldCharType="separate"/>
            </w:r>
            <w:r w:rsidR="00FF4EF7">
              <w:rPr>
                <w:webHidden/>
              </w:rPr>
              <w:t>44</w:t>
            </w:r>
            <w:r w:rsidR="00FF4EF7">
              <w:rPr>
                <w:webHidden/>
              </w:rPr>
              <w:fldChar w:fldCharType="end"/>
            </w:r>
          </w:hyperlink>
        </w:p>
        <w:p w14:paraId="167EFA8F" w14:textId="50226C57" w:rsidR="00FF4EF7" w:rsidRDefault="00944461">
          <w:pPr>
            <w:pStyle w:val="TOC2"/>
            <w:rPr>
              <w:rFonts w:asciiTheme="minorHAnsi" w:eastAsiaTheme="minorEastAsia" w:hAnsiTheme="minorHAnsi" w:cstheme="minorBidi"/>
              <w:bCs w:val="0"/>
              <w:iCs w:val="0"/>
              <w:sz w:val="22"/>
              <w:szCs w:val="22"/>
              <w:lang w:val="en-US" w:eastAsia="en-US"/>
            </w:rPr>
          </w:pPr>
          <w:hyperlink w:anchor="_Toc83197603" w:history="1">
            <w:r w:rsidR="00FF4EF7" w:rsidRPr="00BE5344">
              <w:rPr>
                <w:rStyle w:val="Hyperlink"/>
                <w:lang w:val="en-GB"/>
              </w:rPr>
              <w:t>7.1</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Market affected by the state aid</w:t>
            </w:r>
            <w:r w:rsidR="00FF4EF7">
              <w:rPr>
                <w:webHidden/>
              </w:rPr>
              <w:tab/>
            </w:r>
            <w:r w:rsidR="00FF4EF7">
              <w:rPr>
                <w:webHidden/>
              </w:rPr>
              <w:fldChar w:fldCharType="begin"/>
            </w:r>
            <w:r w:rsidR="00FF4EF7">
              <w:rPr>
                <w:webHidden/>
              </w:rPr>
              <w:instrText xml:space="preserve"> PAGEREF _Toc83197603 \h </w:instrText>
            </w:r>
            <w:r w:rsidR="00FF4EF7">
              <w:rPr>
                <w:webHidden/>
              </w:rPr>
            </w:r>
            <w:r w:rsidR="00FF4EF7">
              <w:rPr>
                <w:webHidden/>
              </w:rPr>
              <w:fldChar w:fldCharType="separate"/>
            </w:r>
            <w:r w:rsidR="00FF4EF7">
              <w:rPr>
                <w:webHidden/>
              </w:rPr>
              <w:t>44</w:t>
            </w:r>
            <w:r w:rsidR="00FF4EF7">
              <w:rPr>
                <w:webHidden/>
              </w:rPr>
              <w:fldChar w:fldCharType="end"/>
            </w:r>
          </w:hyperlink>
        </w:p>
        <w:p w14:paraId="205F0AF4" w14:textId="19602E84" w:rsidR="00FF4EF7" w:rsidRDefault="00944461">
          <w:pPr>
            <w:pStyle w:val="TOC3"/>
            <w:rPr>
              <w:rFonts w:asciiTheme="minorHAnsi" w:eastAsiaTheme="minorEastAsia" w:hAnsiTheme="minorHAnsi" w:cstheme="minorBidi"/>
              <w:noProof/>
              <w:sz w:val="22"/>
              <w:szCs w:val="22"/>
              <w:lang w:val="en-US" w:eastAsia="en-US"/>
            </w:rPr>
          </w:pPr>
          <w:hyperlink w:anchor="_Toc83197604" w:history="1">
            <w:r w:rsidR="00FF4EF7" w:rsidRPr="00BE5344">
              <w:rPr>
                <w:rStyle w:val="Hyperlink"/>
                <w:noProof/>
                <w:lang w:val="en-GB"/>
              </w:rPr>
              <w:t>7.1.1</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GB"/>
              </w:rPr>
              <w:t>Current Industry Sector</w:t>
            </w:r>
            <w:r w:rsidR="00FF4EF7">
              <w:rPr>
                <w:noProof/>
                <w:webHidden/>
              </w:rPr>
              <w:tab/>
            </w:r>
            <w:r w:rsidR="00FF4EF7">
              <w:rPr>
                <w:noProof/>
                <w:webHidden/>
              </w:rPr>
              <w:fldChar w:fldCharType="begin"/>
            </w:r>
            <w:r w:rsidR="00FF4EF7">
              <w:rPr>
                <w:noProof/>
                <w:webHidden/>
              </w:rPr>
              <w:instrText xml:space="preserve"> PAGEREF _Toc83197604 \h </w:instrText>
            </w:r>
            <w:r w:rsidR="00FF4EF7">
              <w:rPr>
                <w:noProof/>
                <w:webHidden/>
              </w:rPr>
            </w:r>
            <w:r w:rsidR="00FF4EF7">
              <w:rPr>
                <w:noProof/>
                <w:webHidden/>
              </w:rPr>
              <w:fldChar w:fldCharType="separate"/>
            </w:r>
            <w:r w:rsidR="00FF4EF7">
              <w:rPr>
                <w:noProof/>
                <w:webHidden/>
              </w:rPr>
              <w:t>44</w:t>
            </w:r>
            <w:r w:rsidR="00FF4EF7">
              <w:rPr>
                <w:noProof/>
                <w:webHidden/>
              </w:rPr>
              <w:fldChar w:fldCharType="end"/>
            </w:r>
          </w:hyperlink>
        </w:p>
        <w:p w14:paraId="793405A8" w14:textId="65FD3D42" w:rsidR="00FF4EF7" w:rsidRDefault="00944461">
          <w:pPr>
            <w:pStyle w:val="TOC3"/>
            <w:rPr>
              <w:rFonts w:asciiTheme="minorHAnsi" w:eastAsiaTheme="minorEastAsia" w:hAnsiTheme="minorHAnsi" w:cstheme="minorBidi"/>
              <w:noProof/>
              <w:sz w:val="22"/>
              <w:szCs w:val="22"/>
              <w:lang w:val="en-US" w:eastAsia="en-US"/>
            </w:rPr>
          </w:pPr>
          <w:hyperlink w:anchor="_Toc83197605" w:history="1">
            <w:r w:rsidR="00FF4EF7" w:rsidRPr="00BE5344">
              <w:rPr>
                <w:rStyle w:val="Hyperlink"/>
                <w:noProof/>
                <w:lang w:val="en-GB"/>
              </w:rPr>
              <w:t>7.1.2</w:t>
            </w:r>
            <w:r w:rsidR="00FF4EF7">
              <w:rPr>
                <w:rFonts w:asciiTheme="minorHAnsi" w:eastAsiaTheme="minorEastAsia" w:hAnsiTheme="minorHAnsi" w:cstheme="minorBidi"/>
                <w:noProof/>
                <w:sz w:val="22"/>
                <w:szCs w:val="22"/>
                <w:lang w:val="en-US" w:eastAsia="en-US"/>
              </w:rPr>
              <w:tab/>
            </w:r>
            <w:r w:rsidR="00FF4EF7" w:rsidRPr="00BE5344">
              <w:rPr>
                <w:rStyle w:val="Hyperlink"/>
                <w:noProof/>
                <w:lang w:val="en-GB"/>
              </w:rPr>
              <w:t>Market Situation / Share after IPCEI</w:t>
            </w:r>
            <w:r w:rsidR="00FF4EF7">
              <w:rPr>
                <w:noProof/>
                <w:webHidden/>
              </w:rPr>
              <w:tab/>
            </w:r>
            <w:r w:rsidR="00FF4EF7">
              <w:rPr>
                <w:noProof/>
                <w:webHidden/>
              </w:rPr>
              <w:fldChar w:fldCharType="begin"/>
            </w:r>
            <w:r w:rsidR="00FF4EF7">
              <w:rPr>
                <w:noProof/>
                <w:webHidden/>
              </w:rPr>
              <w:instrText xml:space="preserve"> PAGEREF _Toc83197605 \h </w:instrText>
            </w:r>
            <w:r w:rsidR="00FF4EF7">
              <w:rPr>
                <w:noProof/>
                <w:webHidden/>
              </w:rPr>
            </w:r>
            <w:r w:rsidR="00FF4EF7">
              <w:rPr>
                <w:noProof/>
                <w:webHidden/>
              </w:rPr>
              <w:fldChar w:fldCharType="separate"/>
            </w:r>
            <w:r w:rsidR="00FF4EF7">
              <w:rPr>
                <w:noProof/>
                <w:webHidden/>
              </w:rPr>
              <w:t>44</w:t>
            </w:r>
            <w:r w:rsidR="00FF4EF7">
              <w:rPr>
                <w:noProof/>
                <w:webHidden/>
              </w:rPr>
              <w:fldChar w:fldCharType="end"/>
            </w:r>
          </w:hyperlink>
        </w:p>
        <w:p w14:paraId="5BCA081F" w14:textId="7711D256" w:rsidR="00FF4EF7" w:rsidRDefault="00944461">
          <w:pPr>
            <w:pStyle w:val="TOC2"/>
            <w:rPr>
              <w:rFonts w:asciiTheme="minorHAnsi" w:eastAsiaTheme="minorEastAsia" w:hAnsiTheme="minorHAnsi" w:cstheme="minorBidi"/>
              <w:bCs w:val="0"/>
              <w:iCs w:val="0"/>
              <w:sz w:val="22"/>
              <w:szCs w:val="22"/>
              <w:lang w:val="en-US" w:eastAsia="en-US"/>
            </w:rPr>
          </w:pPr>
          <w:hyperlink w:anchor="_Toc83197606" w:history="1">
            <w:r w:rsidR="00FF4EF7" w:rsidRPr="00BE5344">
              <w:rPr>
                <w:rStyle w:val="Hyperlink"/>
                <w:lang w:val="en-GB"/>
              </w:rPr>
              <w:t>7.2</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Limiting distortion of dynamic incentives</w:t>
            </w:r>
            <w:r w:rsidR="00FF4EF7">
              <w:rPr>
                <w:webHidden/>
              </w:rPr>
              <w:tab/>
            </w:r>
            <w:r w:rsidR="00FF4EF7">
              <w:rPr>
                <w:webHidden/>
              </w:rPr>
              <w:fldChar w:fldCharType="begin"/>
            </w:r>
            <w:r w:rsidR="00FF4EF7">
              <w:rPr>
                <w:webHidden/>
              </w:rPr>
              <w:instrText xml:space="preserve"> PAGEREF _Toc83197606 \h </w:instrText>
            </w:r>
            <w:r w:rsidR="00FF4EF7">
              <w:rPr>
                <w:webHidden/>
              </w:rPr>
            </w:r>
            <w:r w:rsidR="00FF4EF7">
              <w:rPr>
                <w:webHidden/>
              </w:rPr>
              <w:fldChar w:fldCharType="separate"/>
            </w:r>
            <w:r w:rsidR="00FF4EF7">
              <w:rPr>
                <w:webHidden/>
              </w:rPr>
              <w:t>44</w:t>
            </w:r>
            <w:r w:rsidR="00FF4EF7">
              <w:rPr>
                <w:webHidden/>
              </w:rPr>
              <w:fldChar w:fldCharType="end"/>
            </w:r>
          </w:hyperlink>
        </w:p>
        <w:p w14:paraId="70A68478" w14:textId="147C1643" w:rsidR="00FF4EF7" w:rsidRDefault="00944461">
          <w:pPr>
            <w:pStyle w:val="TOC2"/>
            <w:rPr>
              <w:rFonts w:asciiTheme="minorHAnsi" w:eastAsiaTheme="minorEastAsia" w:hAnsiTheme="minorHAnsi" w:cstheme="minorBidi"/>
              <w:bCs w:val="0"/>
              <w:iCs w:val="0"/>
              <w:sz w:val="22"/>
              <w:szCs w:val="22"/>
              <w:lang w:val="en-US" w:eastAsia="en-US"/>
            </w:rPr>
          </w:pPr>
          <w:hyperlink w:anchor="_Toc83197607" w:history="1">
            <w:r w:rsidR="00FF4EF7" w:rsidRPr="00BE5344">
              <w:rPr>
                <w:rStyle w:val="Hyperlink"/>
                <w:lang w:val="en-GB"/>
              </w:rPr>
              <w:t>7.3</w:t>
            </w:r>
            <w:r w:rsidR="00FF4EF7">
              <w:rPr>
                <w:rFonts w:asciiTheme="minorHAnsi" w:eastAsiaTheme="minorEastAsia" w:hAnsiTheme="minorHAnsi" w:cstheme="minorBidi"/>
                <w:bCs w:val="0"/>
                <w:iCs w:val="0"/>
                <w:sz w:val="22"/>
                <w:szCs w:val="22"/>
                <w:lang w:val="en-US" w:eastAsia="en-US"/>
              </w:rPr>
              <w:tab/>
            </w:r>
            <w:r w:rsidR="00FF4EF7" w:rsidRPr="00BE5344">
              <w:rPr>
                <w:rStyle w:val="Hyperlink"/>
                <w:i/>
                <w:lang w:val="en-GB"/>
              </w:rPr>
              <w:t>Please describe why the IPCEI funding will not deter your competitors’ investments in R&amp;D and FID to develop competing technologies.</w:t>
            </w:r>
            <w:r w:rsidR="00FF4EF7" w:rsidRPr="00BE5344">
              <w:rPr>
                <w:rStyle w:val="Hyperlink"/>
                <w:lang w:val="en-GB"/>
              </w:rPr>
              <w:t>No strengthening or creation of market power</w:t>
            </w:r>
            <w:r w:rsidR="00FF4EF7">
              <w:rPr>
                <w:webHidden/>
              </w:rPr>
              <w:tab/>
            </w:r>
            <w:r w:rsidR="00FF4EF7">
              <w:rPr>
                <w:webHidden/>
              </w:rPr>
              <w:fldChar w:fldCharType="begin"/>
            </w:r>
            <w:r w:rsidR="00FF4EF7">
              <w:rPr>
                <w:webHidden/>
              </w:rPr>
              <w:instrText xml:space="preserve"> PAGEREF _Toc83197607 \h </w:instrText>
            </w:r>
            <w:r w:rsidR="00FF4EF7">
              <w:rPr>
                <w:webHidden/>
              </w:rPr>
            </w:r>
            <w:r w:rsidR="00FF4EF7">
              <w:rPr>
                <w:webHidden/>
              </w:rPr>
              <w:fldChar w:fldCharType="separate"/>
            </w:r>
            <w:r w:rsidR="00FF4EF7">
              <w:rPr>
                <w:webHidden/>
              </w:rPr>
              <w:t>44</w:t>
            </w:r>
            <w:r w:rsidR="00FF4EF7">
              <w:rPr>
                <w:webHidden/>
              </w:rPr>
              <w:fldChar w:fldCharType="end"/>
            </w:r>
          </w:hyperlink>
        </w:p>
        <w:p w14:paraId="3F34EF6C" w14:textId="78643272" w:rsidR="00FF4EF7" w:rsidRDefault="00944461">
          <w:pPr>
            <w:pStyle w:val="TOC2"/>
            <w:rPr>
              <w:rFonts w:asciiTheme="minorHAnsi" w:eastAsiaTheme="minorEastAsia" w:hAnsiTheme="minorHAnsi" w:cstheme="minorBidi"/>
              <w:bCs w:val="0"/>
              <w:iCs w:val="0"/>
              <w:sz w:val="22"/>
              <w:szCs w:val="22"/>
              <w:lang w:val="en-US" w:eastAsia="en-US"/>
            </w:rPr>
          </w:pPr>
          <w:hyperlink w:anchor="_Toc83197608" w:history="1">
            <w:r w:rsidR="00FF4EF7" w:rsidRPr="00BE5344">
              <w:rPr>
                <w:rStyle w:val="Hyperlink"/>
                <w:lang w:val="en-GB"/>
              </w:rPr>
              <w:t>7.4</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Failure to maintain an inefficient market structure</w:t>
            </w:r>
            <w:r w:rsidR="00FF4EF7">
              <w:rPr>
                <w:webHidden/>
              </w:rPr>
              <w:tab/>
            </w:r>
            <w:r w:rsidR="00FF4EF7">
              <w:rPr>
                <w:webHidden/>
              </w:rPr>
              <w:fldChar w:fldCharType="begin"/>
            </w:r>
            <w:r w:rsidR="00FF4EF7">
              <w:rPr>
                <w:webHidden/>
              </w:rPr>
              <w:instrText xml:space="preserve"> PAGEREF _Toc83197608 \h </w:instrText>
            </w:r>
            <w:r w:rsidR="00FF4EF7">
              <w:rPr>
                <w:webHidden/>
              </w:rPr>
            </w:r>
            <w:r w:rsidR="00FF4EF7">
              <w:rPr>
                <w:webHidden/>
              </w:rPr>
              <w:fldChar w:fldCharType="separate"/>
            </w:r>
            <w:r w:rsidR="00FF4EF7">
              <w:rPr>
                <w:webHidden/>
              </w:rPr>
              <w:t>44</w:t>
            </w:r>
            <w:r w:rsidR="00FF4EF7">
              <w:rPr>
                <w:webHidden/>
              </w:rPr>
              <w:fldChar w:fldCharType="end"/>
            </w:r>
          </w:hyperlink>
        </w:p>
        <w:p w14:paraId="6CD1D793" w14:textId="393B8A2A" w:rsidR="00FF4EF7" w:rsidRDefault="00944461">
          <w:pPr>
            <w:pStyle w:val="TOC2"/>
            <w:rPr>
              <w:rFonts w:asciiTheme="minorHAnsi" w:eastAsiaTheme="minorEastAsia" w:hAnsiTheme="minorHAnsi" w:cstheme="minorBidi"/>
              <w:bCs w:val="0"/>
              <w:iCs w:val="0"/>
              <w:sz w:val="22"/>
              <w:szCs w:val="22"/>
              <w:lang w:val="en-US" w:eastAsia="en-US"/>
            </w:rPr>
          </w:pPr>
          <w:hyperlink w:anchor="_Toc83197609" w:history="1">
            <w:r w:rsidR="00FF4EF7" w:rsidRPr="00BE5344">
              <w:rPr>
                <w:rStyle w:val="Hyperlink"/>
                <w:lang w:val="en-GB"/>
              </w:rPr>
              <w:t>7.5</w:t>
            </w:r>
            <w:r w:rsidR="00FF4EF7">
              <w:rPr>
                <w:rFonts w:asciiTheme="minorHAnsi" w:eastAsiaTheme="minorEastAsia" w:hAnsiTheme="minorHAnsi" w:cstheme="minorBidi"/>
                <w:bCs w:val="0"/>
                <w:iCs w:val="0"/>
                <w:sz w:val="22"/>
                <w:szCs w:val="22"/>
                <w:lang w:val="en-US" w:eastAsia="en-US"/>
              </w:rPr>
              <w:tab/>
            </w:r>
            <w:r w:rsidR="00FF4EF7" w:rsidRPr="00BE5344">
              <w:rPr>
                <w:rStyle w:val="Hyperlink"/>
                <w:lang w:val="en-GB"/>
              </w:rPr>
              <w:t>No effect on location activities</w:t>
            </w:r>
            <w:r w:rsidR="00FF4EF7">
              <w:rPr>
                <w:webHidden/>
              </w:rPr>
              <w:tab/>
            </w:r>
            <w:r w:rsidR="00FF4EF7">
              <w:rPr>
                <w:webHidden/>
              </w:rPr>
              <w:fldChar w:fldCharType="begin"/>
            </w:r>
            <w:r w:rsidR="00FF4EF7">
              <w:rPr>
                <w:webHidden/>
              </w:rPr>
              <w:instrText xml:space="preserve"> PAGEREF _Toc83197609 \h </w:instrText>
            </w:r>
            <w:r w:rsidR="00FF4EF7">
              <w:rPr>
                <w:webHidden/>
              </w:rPr>
            </w:r>
            <w:r w:rsidR="00FF4EF7">
              <w:rPr>
                <w:webHidden/>
              </w:rPr>
              <w:fldChar w:fldCharType="separate"/>
            </w:r>
            <w:r w:rsidR="00FF4EF7">
              <w:rPr>
                <w:webHidden/>
              </w:rPr>
              <w:t>44</w:t>
            </w:r>
            <w:r w:rsidR="00FF4EF7">
              <w:rPr>
                <w:webHidden/>
              </w:rPr>
              <w:fldChar w:fldCharType="end"/>
            </w:r>
          </w:hyperlink>
        </w:p>
        <w:p w14:paraId="49481E55" w14:textId="68A7B661" w:rsidR="00FF4EF7" w:rsidRDefault="00944461">
          <w:pPr>
            <w:pStyle w:val="TOC1"/>
            <w:rPr>
              <w:rFonts w:asciiTheme="minorHAnsi" w:eastAsiaTheme="minorEastAsia" w:hAnsiTheme="minorHAnsi" w:cstheme="minorBidi"/>
              <w:b w:val="0"/>
              <w:bCs w:val="0"/>
              <w:sz w:val="22"/>
              <w:szCs w:val="22"/>
              <w:lang w:val="en-US" w:eastAsia="en-US"/>
            </w:rPr>
          </w:pPr>
          <w:hyperlink w:anchor="_Toc83197610" w:history="1">
            <w:r w:rsidR="00FF4EF7" w:rsidRPr="00BE5344">
              <w:rPr>
                <w:rStyle w:val="Hyperlink"/>
                <w:lang w:val="en-GB"/>
              </w:rPr>
              <w:t>8</w:t>
            </w:r>
            <w:r w:rsidR="00FF4EF7">
              <w:rPr>
                <w:rFonts w:asciiTheme="minorHAnsi" w:eastAsiaTheme="minorEastAsia" w:hAnsiTheme="minorHAnsi" w:cstheme="minorBidi"/>
                <w:b w:val="0"/>
                <w:bCs w:val="0"/>
                <w:sz w:val="22"/>
                <w:szCs w:val="22"/>
                <w:lang w:val="en-US" w:eastAsia="en-US"/>
              </w:rPr>
              <w:tab/>
            </w:r>
            <w:r w:rsidR="00FF4EF7" w:rsidRPr="00BE5344">
              <w:rPr>
                <w:rStyle w:val="Hyperlink"/>
                <w:lang w:val="en-GB"/>
              </w:rPr>
              <w:t>Annex to the Portfolio</w:t>
            </w:r>
            <w:r w:rsidR="00FF4EF7">
              <w:rPr>
                <w:webHidden/>
              </w:rPr>
              <w:tab/>
            </w:r>
            <w:r w:rsidR="00FF4EF7">
              <w:rPr>
                <w:webHidden/>
              </w:rPr>
              <w:fldChar w:fldCharType="begin"/>
            </w:r>
            <w:r w:rsidR="00FF4EF7">
              <w:rPr>
                <w:webHidden/>
              </w:rPr>
              <w:instrText xml:space="preserve"> PAGEREF _Toc83197610 \h </w:instrText>
            </w:r>
            <w:r w:rsidR="00FF4EF7">
              <w:rPr>
                <w:webHidden/>
              </w:rPr>
            </w:r>
            <w:r w:rsidR="00FF4EF7">
              <w:rPr>
                <w:webHidden/>
              </w:rPr>
              <w:fldChar w:fldCharType="separate"/>
            </w:r>
            <w:r w:rsidR="00FF4EF7">
              <w:rPr>
                <w:webHidden/>
              </w:rPr>
              <w:t>45</w:t>
            </w:r>
            <w:r w:rsidR="00FF4EF7">
              <w:rPr>
                <w:webHidden/>
              </w:rPr>
              <w:fldChar w:fldCharType="end"/>
            </w:r>
          </w:hyperlink>
        </w:p>
        <w:p w14:paraId="2B124A41" w14:textId="6EC08D80" w:rsidR="00A274BD" w:rsidRPr="00A16672" w:rsidRDefault="00017319" w:rsidP="00042495">
          <w:pPr>
            <w:spacing w:beforeLines="60" w:before="144" w:afterLines="60" w:after="144" w:line="240" w:lineRule="auto"/>
            <w:rPr>
              <w:sz w:val="28"/>
            </w:rPr>
          </w:pPr>
          <w:r w:rsidRPr="00504B99">
            <w:rPr>
              <w:b/>
              <w:sz w:val="24"/>
              <w:szCs w:val="24"/>
            </w:rPr>
            <w:fldChar w:fldCharType="end"/>
          </w:r>
        </w:p>
      </w:sdtContent>
    </w:sdt>
    <w:p w14:paraId="20887C3F" w14:textId="379DB512" w:rsidR="6496F354" w:rsidRDefault="6496F354" w:rsidP="38749746">
      <w:pPr>
        <w:pStyle w:val="ITberschrift1"/>
        <w:numPr>
          <w:ilvl w:val="0"/>
          <w:numId w:val="0"/>
        </w:numPr>
      </w:pPr>
      <w:bookmarkStart w:id="1" w:name="_Toc83197536"/>
      <w:r>
        <w:lastRenderedPageBreak/>
        <w:t>Preface</w:t>
      </w:r>
      <w:bookmarkEnd w:id="1"/>
    </w:p>
    <w:p w14:paraId="4D6202D5" w14:textId="16342E8C" w:rsidR="6496F354" w:rsidRDefault="6496F354" w:rsidP="00A42A45">
      <w:pPr>
        <w:pStyle w:val="ListParagraph"/>
        <w:numPr>
          <w:ilvl w:val="0"/>
          <w:numId w:val="39"/>
        </w:numPr>
        <w:rPr>
          <w:rFonts w:asciiTheme="minorHAnsi" w:eastAsiaTheme="minorEastAsia" w:hAnsiTheme="minorHAnsi" w:cstheme="minorBidi"/>
          <w:color w:val="008080"/>
          <w:u w:val="single"/>
        </w:rPr>
      </w:pPr>
      <w:r w:rsidRPr="38749746">
        <w:rPr>
          <w:color w:val="008080"/>
          <w:u w:val="single"/>
        </w:rPr>
        <w:t xml:space="preserve">Reason for preface: </w:t>
      </w:r>
    </w:p>
    <w:p w14:paraId="7C972C5A" w14:textId="492C5348" w:rsidR="6496F354" w:rsidRDefault="6496F354" w:rsidP="00A42A45">
      <w:pPr>
        <w:pStyle w:val="ListParagraph"/>
        <w:numPr>
          <w:ilvl w:val="1"/>
          <w:numId w:val="39"/>
        </w:numPr>
        <w:rPr>
          <w:rFonts w:asciiTheme="minorHAnsi" w:eastAsiaTheme="minorEastAsia" w:hAnsiTheme="minorHAnsi" w:cstheme="minorBidi"/>
          <w:color w:val="008080"/>
          <w:u w:val="single"/>
        </w:rPr>
      </w:pPr>
      <w:r w:rsidRPr="38749746">
        <w:rPr>
          <w:color w:val="008080"/>
          <w:u w:val="single"/>
        </w:rPr>
        <w:t>Difference between this application and usual IPCEI procedure</w:t>
      </w:r>
    </w:p>
    <w:p w14:paraId="0B4B74D9" w14:textId="3001FC35" w:rsidR="6496F354" w:rsidRDefault="6496F354" w:rsidP="00A42A45">
      <w:pPr>
        <w:pStyle w:val="ListParagraph"/>
        <w:numPr>
          <w:ilvl w:val="1"/>
          <w:numId w:val="39"/>
        </w:numPr>
        <w:rPr>
          <w:rFonts w:asciiTheme="minorHAnsi" w:eastAsiaTheme="minorEastAsia" w:hAnsiTheme="minorHAnsi" w:cstheme="minorBidi"/>
          <w:color w:val="008080"/>
          <w:u w:val="single"/>
        </w:rPr>
      </w:pPr>
      <w:r w:rsidRPr="38749746">
        <w:rPr>
          <w:color w:val="008080"/>
          <w:u w:val="single"/>
        </w:rPr>
        <w:t>Need for combined HW/SW solution vs. ME-only focus of IPCEI</w:t>
      </w:r>
    </w:p>
    <w:p w14:paraId="4BF2FA8E" w14:textId="00EF78BE" w:rsidR="6496F354" w:rsidRDefault="6496F354" w:rsidP="00A42A45">
      <w:pPr>
        <w:pStyle w:val="ListParagraph"/>
        <w:numPr>
          <w:ilvl w:val="0"/>
          <w:numId w:val="39"/>
        </w:numPr>
        <w:rPr>
          <w:rFonts w:asciiTheme="minorHAnsi" w:eastAsiaTheme="minorEastAsia" w:hAnsiTheme="minorHAnsi" w:cstheme="minorBidi"/>
          <w:color w:val="008080"/>
          <w:u w:val="single"/>
        </w:rPr>
      </w:pPr>
      <w:r w:rsidRPr="38749746">
        <w:rPr>
          <w:color w:val="008080"/>
          <w:u w:val="single"/>
        </w:rPr>
        <w:t>Motivation: Market situation, need to create market for alternative European solutions</w:t>
      </w:r>
    </w:p>
    <w:p w14:paraId="5EA9D917" w14:textId="319D08FA" w:rsidR="6496F354" w:rsidRDefault="6496F354" w:rsidP="00A42A45">
      <w:pPr>
        <w:pStyle w:val="ListParagraph"/>
        <w:numPr>
          <w:ilvl w:val="0"/>
          <w:numId w:val="39"/>
        </w:numPr>
        <w:rPr>
          <w:rFonts w:asciiTheme="minorHAnsi" w:eastAsiaTheme="minorEastAsia" w:hAnsiTheme="minorHAnsi" w:cstheme="minorBidi"/>
          <w:color w:val="008080"/>
          <w:u w:val="single"/>
        </w:rPr>
      </w:pPr>
      <w:r w:rsidRPr="38749746">
        <w:rPr>
          <w:color w:val="008080"/>
          <w:u w:val="single"/>
        </w:rPr>
        <w:t>Consortium idea: European</w:t>
      </w:r>
    </w:p>
    <w:p w14:paraId="35247C78" w14:textId="165A0ADB" w:rsidR="6496F354" w:rsidRDefault="6496F354" w:rsidP="00A42A45">
      <w:pPr>
        <w:pStyle w:val="ListParagraph"/>
        <w:numPr>
          <w:ilvl w:val="0"/>
          <w:numId w:val="39"/>
        </w:numPr>
        <w:rPr>
          <w:rFonts w:asciiTheme="minorHAnsi" w:eastAsiaTheme="minorEastAsia" w:hAnsiTheme="minorHAnsi" w:cstheme="minorBidi"/>
          <w:color w:val="008080"/>
          <w:u w:val="single"/>
        </w:rPr>
      </w:pPr>
      <w:r w:rsidRPr="38749746">
        <w:rPr>
          <w:color w:val="008080"/>
          <w:u w:val="single"/>
        </w:rPr>
        <w:t>Link between individual / national applications and consortium</w:t>
      </w:r>
    </w:p>
    <w:p w14:paraId="50AF4B86" w14:textId="3D143DB8" w:rsidR="6496F354" w:rsidRDefault="6496F354" w:rsidP="00A42A45">
      <w:pPr>
        <w:pStyle w:val="ListParagraph"/>
        <w:numPr>
          <w:ilvl w:val="0"/>
          <w:numId w:val="39"/>
        </w:numPr>
        <w:rPr>
          <w:rFonts w:asciiTheme="minorHAnsi" w:eastAsiaTheme="minorEastAsia" w:hAnsiTheme="minorHAnsi" w:cstheme="minorBidi"/>
          <w:color w:val="008080"/>
          <w:u w:val="single"/>
        </w:rPr>
      </w:pPr>
      <w:r w:rsidRPr="38749746">
        <w:rPr>
          <w:color w:val="008080"/>
          <w:u w:val="single"/>
        </w:rPr>
        <w:t>Terminology:</w:t>
      </w:r>
    </w:p>
    <w:p w14:paraId="1A0796ED" w14:textId="5F389941" w:rsidR="6496F354" w:rsidRDefault="6496F354" w:rsidP="00A42A45">
      <w:pPr>
        <w:pStyle w:val="ListParagraph"/>
        <w:numPr>
          <w:ilvl w:val="1"/>
          <w:numId w:val="39"/>
        </w:numPr>
        <w:rPr>
          <w:rFonts w:asciiTheme="minorHAnsi" w:eastAsiaTheme="minorEastAsia" w:hAnsiTheme="minorHAnsi" w:cstheme="minorBidi"/>
          <w:color w:val="008080"/>
          <w:u w:val="single"/>
        </w:rPr>
      </w:pPr>
      <w:r w:rsidRPr="38749746">
        <w:rPr>
          <w:color w:val="008080"/>
          <w:u w:val="single"/>
        </w:rPr>
        <w:t>Product</w:t>
      </w:r>
    </w:p>
    <w:p w14:paraId="11A36E37" w14:textId="0AED49CB" w:rsidR="6496F354" w:rsidRDefault="6496F354" w:rsidP="00A42A45">
      <w:pPr>
        <w:pStyle w:val="ListParagraph"/>
        <w:numPr>
          <w:ilvl w:val="1"/>
          <w:numId w:val="39"/>
        </w:numPr>
        <w:rPr>
          <w:rFonts w:asciiTheme="minorHAnsi" w:eastAsiaTheme="minorEastAsia" w:hAnsiTheme="minorHAnsi" w:cstheme="minorBidi"/>
          <w:color w:val="008080"/>
          <w:u w:val="single"/>
        </w:rPr>
      </w:pPr>
      <w:r w:rsidRPr="38749746">
        <w:rPr>
          <w:color w:val="008080"/>
          <w:u w:val="single"/>
        </w:rPr>
        <w:t>Project</w:t>
      </w:r>
    </w:p>
    <w:p w14:paraId="30778167" w14:textId="62C01912" w:rsidR="6496F354" w:rsidRDefault="6496F354" w:rsidP="00A42A45">
      <w:pPr>
        <w:pStyle w:val="ListParagraph"/>
        <w:numPr>
          <w:ilvl w:val="1"/>
          <w:numId w:val="39"/>
        </w:numPr>
        <w:rPr>
          <w:rFonts w:asciiTheme="minorHAnsi" w:eastAsiaTheme="minorEastAsia" w:hAnsiTheme="minorHAnsi" w:cstheme="minorBidi"/>
          <w:color w:val="008080"/>
          <w:u w:val="single"/>
        </w:rPr>
      </w:pPr>
      <w:r w:rsidRPr="38749746">
        <w:rPr>
          <w:color w:val="008080"/>
          <w:u w:val="single"/>
        </w:rPr>
        <w:t>Consortium</w:t>
      </w:r>
    </w:p>
    <w:p w14:paraId="10D5A473" w14:textId="7E886567" w:rsidR="6496F354" w:rsidRDefault="6496F354" w:rsidP="00A42A45">
      <w:pPr>
        <w:pStyle w:val="ListParagraph"/>
        <w:numPr>
          <w:ilvl w:val="1"/>
          <w:numId w:val="39"/>
        </w:numPr>
        <w:rPr>
          <w:rFonts w:asciiTheme="minorHAnsi" w:eastAsiaTheme="minorEastAsia" w:hAnsiTheme="minorHAnsi" w:cstheme="minorBidi"/>
          <w:color w:val="008080"/>
          <w:u w:val="single"/>
        </w:rPr>
      </w:pPr>
      <w:r w:rsidRPr="38749746">
        <w:rPr>
          <w:color w:val="008080"/>
          <w:u w:val="single"/>
        </w:rPr>
        <w:t>Role of DT / other consortium partners</w:t>
      </w:r>
    </w:p>
    <w:p w14:paraId="4D5291AB" w14:textId="2DF11A64" w:rsidR="6496F354" w:rsidRDefault="6496F354" w:rsidP="00A42A45">
      <w:pPr>
        <w:pStyle w:val="ListParagraph"/>
        <w:numPr>
          <w:ilvl w:val="0"/>
          <w:numId w:val="39"/>
        </w:numPr>
        <w:rPr>
          <w:rFonts w:asciiTheme="minorHAnsi" w:eastAsiaTheme="minorEastAsia" w:hAnsiTheme="minorHAnsi" w:cstheme="minorBidi"/>
          <w:color w:val="008080"/>
          <w:u w:val="single"/>
          <w:lang w:val="de"/>
        </w:rPr>
      </w:pPr>
      <w:r w:rsidRPr="38749746">
        <w:rPr>
          <w:color w:val="008080"/>
          <w:u w:val="single"/>
          <w:lang w:val="de"/>
        </w:rPr>
        <w:t xml:space="preserve">Alte Interessensbekundung </w:t>
      </w:r>
      <w:r w:rsidRPr="38749746">
        <w:rPr>
          <w:rFonts w:ascii="Wingdings" w:eastAsia="Wingdings" w:hAnsi="Wingdings" w:cs="Wingdings"/>
          <w:color w:val="008080"/>
          <w:u w:val="single"/>
        </w:rPr>
        <w:t>à</w:t>
      </w:r>
      <w:r w:rsidRPr="38749746">
        <w:rPr>
          <w:color w:val="008080"/>
          <w:u w:val="single"/>
          <w:lang w:val="de"/>
        </w:rPr>
        <w:t xml:space="preserve"> 10% von 250Mio€; derzeit nur grobe Schätzung</w:t>
      </w:r>
    </w:p>
    <w:p w14:paraId="0DEE1FDB" w14:textId="105B5E1E" w:rsidR="38749746" w:rsidRDefault="38749746" w:rsidP="38749746">
      <w:pPr>
        <w:pStyle w:val="ITAbsatzohneNr"/>
      </w:pPr>
    </w:p>
    <w:p w14:paraId="77B778B3" w14:textId="77777777" w:rsidR="00A274BD" w:rsidRPr="00504B99" w:rsidRDefault="00A274BD" w:rsidP="00A274BD">
      <w:pPr>
        <w:pStyle w:val="ITberschrift1"/>
      </w:pPr>
      <w:bookmarkStart w:id="2" w:name="_Toc495919885"/>
      <w:bookmarkStart w:id="3" w:name="_Toc83197537"/>
      <w:r w:rsidRPr="00504B99">
        <w:lastRenderedPageBreak/>
        <w:t>Project Outline</w:t>
      </w:r>
      <w:bookmarkEnd w:id="2"/>
      <w:bookmarkEnd w:id="3"/>
    </w:p>
    <w:p w14:paraId="549E6A1B" w14:textId="77777777" w:rsidR="00FB71D8" w:rsidRPr="00504B99" w:rsidRDefault="00F96B3D" w:rsidP="00A274BD">
      <w:pPr>
        <w:pStyle w:val="ITberschrift11"/>
        <w:rPr>
          <w:lang w:val="en-US"/>
        </w:rPr>
      </w:pPr>
      <w:bookmarkStart w:id="4" w:name="_Toc83197538"/>
      <w:commentRangeStart w:id="5"/>
      <w:r w:rsidRPr="00504B99">
        <w:rPr>
          <w:lang w:val="en-US"/>
        </w:rPr>
        <w:t>Company</w:t>
      </w:r>
      <w:commentRangeEnd w:id="5"/>
      <w:r w:rsidR="00DE42C0">
        <w:rPr>
          <w:rStyle w:val="CommentReference"/>
        </w:rPr>
        <w:commentReference w:id="5"/>
      </w:r>
      <w:r w:rsidRPr="00504B99">
        <w:rPr>
          <w:lang w:val="en-US"/>
        </w:rPr>
        <w:t xml:space="preserve"> </w:t>
      </w:r>
      <w:r w:rsidR="00DD5ED5" w:rsidRPr="00504B99">
        <w:rPr>
          <w:lang w:val="en-US"/>
        </w:rPr>
        <w:t>P</w:t>
      </w:r>
      <w:r w:rsidRPr="00504B99">
        <w:rPr>
          <w:lang w:val="en-US"/>
        </w:rPr>
        <w:t>resentation</w:t>
      </w:r>
      <w:bookmarkEnd w:id="4"/>
    </w:p>
    <w:p w14:paraId="5C596A0B" w14:textId="0144E68B" w:rsidR="009C5620" w:rsidRDefault="00FB71D8" w:rsidP="00A16672">
      <w:pPr>
        <w:pStyle w:val="ITAbsatzohneNr"/>
        <w:rPr>
          <w:i/>
          <w:lang w:val="en-GB"/>
        </w:rPr>
      </w:pPr>
      <w:r w:rsidRPr="00504B99">
        <w:rPr>
          <w:i/>
          <w:lang w:val="en-GB"/>
        </w:rPr>
        <w:t xml:space="preserve">Please give a brief description of your company and type of company </w:t>
      </w:r>
    </w:p>
    <w:p w14:paraId="4B4D09D5" w14:textId="657F1814" w:rsidR="006515A2" w:rsidRDefault="006515A2" w:rsidP="00A16672">
      <w:pPr>
        <w:pStyle w:val="ITAbsatzohneNr"/>
        <w:rPr>
          <w:i/>
          <w:lang w:val="en-GB"/>
        </w:rPr>
      </w:pPr>
    </w:p>
    <w:p w14:paraId="7FFFC0B3" w14:textId="646A33F8" w:rsidR="006515A2" w:rsidRDefault="006515A2" w:rsidP="006515A2">
      <w:pPr>
        <w:pStyle w:val="ITberschrift111"/>
        <w:rPr>
          <w:lang w:val="en-GB"/>
        </w:rPr>
      </w:pPr>
      <w:bookmarkStart w:id="6" w:name="_Toc82180870"/>
      <w:bookmarkStart w:id="7" w:name="_Toc82673125"/>
      <w:bookmarkStart w:id="8" w:name="_Toc83197539"/>
      <w:commentRangeStart w:id="9"/>
      <w:commentRangeStart w:id="10"/>
      <w:ins w:id="11" w:author="Author">
        <w:r w:rsidRPr="25835BCE">
          <w:rPr>
            <w:lang w:val="en-GB"/>
          </w:rPr>
          <w:t>Consortium</w:t>
        </w:r>
      </w:ins>
      <w:bookmarkEnd w:id="6"/>
      <w:bookmarkEnd w:id="7"/>
      <w:bookmarkEnd w:id="8"/>
    </w:p>
    <w:p w14:paraId="433E1A68" w14:textId="1BDF5640" w:rsidR="006515A2" w:rsidRDefault="00DD4886" w:rsidP="00955E80">
      <w:pPr>
        <w:pStyle w:val="ITAbsatzohneNr"/>
        <w:rPr>
          <w:lang w:val="en-GB"/>
        </w:rPr>
      </w:pPr>
      <w:r>
        <w:rPr>
          <w:lang w:val="en-GB"/>
        </w:rPr>
        <w:t xml:space="preserve">The consortium of made up of numerous partners of varying scale and scope. What brings together the consortium is the building of </w:t>
      </w:r>
      <w:ins w:id="12" w:author="Author">
        <w:r w:rsidR="006515A2" w:rsidRPr="00955E80">
          <w:rPr>
            <w:lang w:val="en-GB"/>
          </w:rPr>
          <w:t xml:space="preserve">an </w:t>
        </w:r>
        <w:r w:rsidR="006515A2" w:rsidRPr="00955E80">
          <w:rPr>
            <w:color w:val="FF0000"/>
            <w:lang w:val="en-GB"/>
          </w:rPr>
          <w:t xml:space="preserve">E2E </w:t>
        </w:r>
        <w:r w:rsidR="006515A2" w:rsidRPr="00955E80">
          <w:rPr>
            <w:lang w:val="en-GB"/>
          </w:rPr>
          <w:t xml:space="preserve">solution for a 5G </w:t>
        </w:r>
      </w:ins>
      <w:r w:rsidR="00955E80" w:rsidRPr="00955E80">
        <w:rPr>
          <w:lang w:val="en-GB"/>
        </w:rPr>
        <w:t xml:space="preserve">radio access network </w:t>
      </w:r>
      <w:r w:rsidR="00955E80" w:rsidRPr="00955E80">
        <w:rPr>
          <w:lang w:val="en-GB"/>
        </w:rPr>
        <w:t>(</w:t>
      </w:r>
      <w:ins w:id="13" w:author="Author">
        <w:r w:rsidR="006515A2" w:rsidRPr="00955E80">
          <w:rPr>
            <w:lang w:val="en-GB"/>
          </w:rPr>
          <w:t>RAN</w:t>
        </w:r>
      </w:ins>
      <w:r w:rsidR="00955E80" w:rsidRPr="00955E80">
        <w:rPr>
          <w:lang w:val="en-GB"/>
        </w:rPr>
        <w:t>)</w:t>
      </w:r>
      <w:r w:rsidRPr="00955E80">
        <w:rPr>
          <w:lang w:val="en-GB"/>
        </w:rPr>
        <w:t xml:space="preserve">. </w:t>
      </w:r>
      <w:r w:rsidR="00955E80">
        <w:rPr>
          <w:lang w:val="en-GB"/>
        </w:rPr>
        <w:t xml:space="preserve">While still young, the O-RAN market </w:t>
      </w:r>
      <w:ins w:id="14" w:author="Author">
        <w:r w:rsidR="006515A2" w:rsidRPr="00955E80">
          <w:rPr>
            <w:lang w:val="en-GB"/>
          </w:rPr>
          <w:t>already goes through consolidation – consortia and acquisitions are resulting in new integrated solutions based on open standards. European players getting late to market will face difficulties of finding partners. Thus those players will more likely be successful together than apart.</w:t>
        </w:r>
      </w:ins>
    </w:p>
    <w:p w14:paraId="61FC8A4C" w14:textId="30527687" w:rsidR="00955E80" w:rsidRDefault="00955E80" w:rsidP="00955E80">
      <w:pPr>
        <w:pStyle w:val="ITAbsatzohneNr"/>
        <w:rPr>
          <w:lang w:val="en-GB"/>
        </w:rPr>
      </w:pPr>
    </w:p>
    <w:commentRangeEnd w:id="9"/>
    <w:p w14:paraId="3E1FE177" w14:textId="77777777" w:rsidR="006515A2" w:rsidRDefault="006515A2" w:rsidP="25835BCE">
      <w:pPr>
        <w:pStyle w:val="ITAbsatzohneNr"/>
        <w:rPr>
          <w:ins w:id="15" w:author="Author"/>
          <w:i/>
          <w:iCs/>
          <w:lang w:val="en-US"/>
        </w:rPr>
      </w:pPr>
      <w:r>
        <w:rPr>
          <w:rStyle w:val="CommentReference"/>
        </w:rPr>
        <w:commentReference w:id="9"/>
      </w:r>
      <w:commentRangeEnd w:id="10"/>
      <w:r>
        <w:rPr>
          <w:rStyle w:val="CommentReference"/>
        </w:rPr>
        <w:commentReference w:id="10"/>
      </w:r>
    </w:p>
    <w:p w14:paraId="68196B2B" w14:textId="77777777" w:rsidR="006515A2" w:rsidRPr="00C2268D" w:rsidRDefault="15F174C1" w:rsidP="006515A2">
      <w:pPr>
        <w:pStyle w:val="ITberschrift111"/>
        <w:rPr>
          <w:highlight w:val="yellow"/>
        </w:rPr>
      </w:pPr>
      <w:bookmarkStart w:id="16" w:name="_Toc82180876"/>
      <w:bookmarkStart w:id="17" w:name="_Toc82673126"/>
      <w:bookmarkStart w:id="18" w:name="_Toc83197540"/>
      <w:ins w:id="19" w:author="Author">
        <w:r w:rsidRPr="471CC12F">
          <w:rPr>
            <w:highlight w:val="yellow"/>
            <w:lang w:val="en-GB"/>
          </w:rPr>
          <w:t>Deutsche Telekom</w:t>
        </w:r>
      </w:ins>
      <w:bookmarkEnd w:id="16"/>
      <w:bookmarkEnd w:id="17"/>
      <w:bookmarkEnd w:id="18"/>
    </w:p>
    <w:p w14:paraId="3BD94B46" w14:textId="46B04CDD" w:rsidR="3A956E4D" w:rsidRDefault="3A956E4D" w:rsidP="424BD9A3">
      <w:pPr>
        <w:jc w:val="both"/>
      </w:pPr>
      <w:r w:rsidRPr="25686DA8">
        <w:rPr>
          <w:rFonts w:eastAsia="Arial" w:cs="Arial"/>
          <w:b/>
          <w:bCs/>
          <w:sz w:val="22"/>
          <w:szCs w:val="22"/>
          <w:lang w:val="en-GB"/>
        </w:rPr>
        <w:t>Deutsche Telekom</w:t>
      </w:r>
      <w:r w:rsidRPr="25686DA8">
        <w:rPr>
          <w:rFonts w:eastAsia="Arial" w:cs="Arial"/>
          <w:sz w:val="22"/>
          <w:szCs w:val="22"/>
          <w:lang w:val="en-GB"/>
        </w:rPr>
        <w:t xml:space="preserve"> is one of the world’s leading integrated telecommunications companies with 241,8 million mobile customers, 27,4 million fixed-network lines and 21,7 million broadband lines (as of December 31, 2020). The Group provides fixed-network, mobile communications, Internet and IPTV products and services for consumers, and ICT solutions for business and corporate customers. Deutsche Telekom is present in around 50 countries and has approximately 226,000 employees worldwide. The Group generated revenue of 101,0 billion euros in the 2020 financial year.</w:t>
      </w:r>
    </w:p>
    <w:p w14:paraId="65AC230D" w14:textId="16E16DF5" w:rsidR="25686DA8" w:rsidRDefault="25686DA8" w:rsidP="25686DA8">
      <w:pPr>
        <w:jc w:val="both"/>
        <w:rPr>
          <w:lang w:val="en-GB"/>
        </w:rPr>
      </w:pPr>
    </w:p>
    <w:p w14:paraId="09530AD1" w14:textId="7ED132D6" w:rsidR="3A956E4D" w:rsidRDefault="3A956E4D" w:rsidP="424BD9A3">
      <w:pPr>
        <w:jc w:val="both"/>
      </w:pPr>
      <w:r w:rsidRPr="424BD9A3">
        <w:rPr>
          <w:rFonts w:eastAsia="Arial" w:cs="Arial"/>
          <w:sz w:val="22"/>
          <w:szCs w:val="22"/>
          <w:lang w:val="en-GB"/>
        </w:rPr>
        <w:t xml:space="preserve">The </w:t>
      </w:r>
      <w:r w:rsidRPr="424BD9A3">
        <w:rPr>
          <w:rFonts w:eastAsia="Arial" w:cs="Arial"/>
          <w:b/>
          <w:bCs/>
          <w:sz w:val="22"/>
          <w:szCs w:val="22"/>
          <w:lang w:val="en-GB"/>
        </w:rPr>
        <w:t>Technology Architecture &amp; Innovation (TAI)</w:t>
      </w:r>
      <w:r w:rsidRPr="424BD9A3">
        <w:rPr>
          <w:rFonts w:eastAsia="Arial" w:cs="Arial"/>
          <w:sz w:val="22"/>
          <w:szCs w:val="22"/>
          <w:lang w:val="en-GB"/>
        </w:rPr>
        <w:t xml:space="preserve"> division is part of the central Technology &amp; Innovation board area of DT. TAI drives the development and delivery of service-native end to end network architectures based on the principles of disaggregation, cloudification and orchestration that will enable DT’s transformation to an automated production model.  TAI works closely with DT's operating units to ensure the handover and successful implementation into the production network to enable the delivery of end2end solutions for customers and creation of new monetization opportunities.</w:t>
      </w:r>
    </w:p>
    <w:p w14:paraId="094C31C0" w14:textId="1BBF44DF" w:rsidR="3A956E4D" w:rsidRDefault="3A956E4D" w:rsidP="424BD9A3">
      <w:pPr>
        <w:jc w:val="both"/>
      </w:pPr>
      <w:r w:rsidRPr="25686DA8">
        <w:rPr>
          <w:rFonts w:eastAsia="Arial" w:cs="Arial"/>
          <w:sz w:val="22"/>
          <w:szCs w:val="22"/>
          <w:lang w:val="en-GB"/>
        </w:rPr>
        <w:t xml:space="preserve">With locations in Bonn, Darmstadt and Berlin (Germany) as well as teams of specialists located across DT’s European </w:t>
      </w:r>
      <w:proofErr w:type="spellStart"/>
      <w:r w:rsidRPr="25686DA8">
        <w:rPr>
          <w:rFonts w:eastAsia="Arial" w:cs="Arial"/>
          <w:sz w:val="22"/>
          <w:szCs w:val="22"/>
          <w:lang w:val="en-GB"/>
        </w:rPr>
        <w:t>NatCos</w:t>
      </w:r>
      <w:proofErr w:type="spellEnd"/>
      <w:r w:rsidRPr="25686DA8">
        <w:rPr>
          <w:rFonts w:eastAsia="Arial" w:cs="Arial"/>
          <w:sz w:val="22"/>
          <w:szCs w:val="22"/>
          <w:lang w:val="en-GB"/>
        </w:rPr>
        <w:t>, TAI concentrates on critical future trends and requirements to transform and differentiate the infrastructure of Deutsche Telekom to become a Software Telco. Its close engagement with industrial partners ensures close integration with the innovation community.</w:t>
      </w:r>
    </w:p>
    <w:p w14:paraId="5BBBBBEB" w14:textId="29EC343D" w:rsidR="3A956E4D" w:rsidRDefault="3A956E4D" w:rsidP="424BD9A3">
      <w:pPr>
        <w:jc w:val="both"/>
      </w:pPr>
      <w:r w:rsidRPr="25686DA8">
        <w:rPr>
          <w:rFonts w:eastAsia="Arial" w:cs="Arial"/>
          <w:sz w:val="22"/>
          <w:szCs w:val="22"/>
          <w:lang w:val="en-GB"/>
        </w:rPr>
        <w:t xml:space="preserve">As network operator, DT will share its experience in planning, deploying and operating communication networks and its expertise on 5G topics achieved within EU funded projects like EU FP 7 METIS and 5G PPP METIS-II, 5G NORMA, </w:t>
      </w:r>
      <w:proofErr w:type="spellStart"/>
      <w:r w:rsidRPr="25686DA8">
        <w:rPr>
          <w:rFonts w:eastAsia="Arial" w:cs="Arial"/>
          <w:sz w:val="22"/>
          <w:szCs w:val="22"/>
          <w:lang w:val="en-GB"/>
        </w:rPr>
        <w:t>VirtuWind</w:t>
      </w:r>
      <w:proofErr w:type="spellEnd"/>
      <w:r w:rsidRPr="25686DA8">
        <w:rPr>
          <w:rFonts w:eastAsia="Arial" w:cs="Arial"/>
          <w:sz w:val="22"/>
          <w:szCs w:val="22"/>
          <w:lang w:val="en-GB"/>
        </w:rPr>
        <w:t xml:space="preserve">, 5GEx and 5G </w:t>
      </w:r>
      <w:proofErr w:type="spellStart"/>
      <w:r w:rsidRPr="25686DA8">
        <w:rPr>
          <w:rFonts w:eastAsia="Arial" w:cs="Arial"/>
          <w:sz w:val="22"/>
          <w:szCs w:val="22"/>
          <w:lang w:val="en-GB"/>
        </w:rPr>
        <w:t>MoNArch</w:t>
      </w:r>
      <w:proofErr w:type="spellEnd"/>
      <w:r w:rsidRPr="25686DA8">
        <w:rPr>
          <w:rFonts w:eastAsia="Arial" w:cs="Arial"/>
          <w:sz w:val="22"/>
          <w:szCs w:val="22"/>
          <w:lang w:val="en-GB"/>
        </w:rPr>
        <w:t xml:space="preserve"> with partner</w:t>
      </w:r>
      <w:r w:rsidR="6AB824FF" w:rsidRPr="25686DA8">
        <w:rPr>
          <w:rFonts w:eastAsia="Arial" w:cs="Arial"/>
          <w:sz w:val="22"/>
          <w:szCs w:val="22"/>
          <w:lang w:val="en-GB"/>
        </w:rPr>
        <w:t xml:space="preserve"> companie</w:t>
      </w:r>
      <w:r w:rsidRPr="25686DA8">
        <w:rPr>
          <w:rFonts w:eastAsia="Arial" w:cs="Arial"/>
          <w:sz w:val="22"/>
          <w:szCs w:val="22"/>
          <w:lang w:val="en-GB"/>
        </w:rPr>
        <w:t xml:space="preserve">s </w:t>
      </w:r>
      <w:r w:rsidR="157CFFA9" w:rsidRPr="25686DA8">
        <w:rPr>
          <w:rFonts w:eastAsia="Arial" w:cs="Arial"/>
          <w:sz w:val="22"/>
          <w:szCs w:val="22"/>
          <w:lang w:val="en-GB"/>
        </w:rPr>
        <w:t>from the European 5G ecosystem.</w:t>
      </w:r>
    </w:p>
    <w:p w14:paraId="35D5F57C" w14:textId="278DABA1" w:rsidR="424BD9A3" w:rsidRDefault="424BD9A3" w:rsidP="424BD9A3">
      <w:pPr>
        <w:pStyle w:val="ITAbsatzohneNr"/>
        <w:rPr>
          <w:ins w:id="20" w:author="Author"/>
          <w:highlight w:val="yellow"/>
          <w:lang w:val="en-GB"/>
        </w:rPr>
      </w:pPr>
    </w:p>
    <w:p w14:paraId="57CBAB8E" w14:textId="77777777" w:rsidR="006515A2" w:rsidRPr="00A16672" w:rsidRDefault="006515A2" w:rsidP="00A16672">
      <w:pPr>
        <w:pStyle w:val="ITAbsatzohneNr"/>
        <w:rPr>
          <w:i/>
          <w:lang w:val="en-GB"/>
        </w:rPr>
      </w:pPr>
    </w:p>
    <w:p w14:paraId="6D4618D6" w14:textId="566B768F" w:rsidR="00A274BD" w:rsidRPr="00A16672" w:rsidRDefault="00FB71D8" w:rsidP="00A274BD">
      <w:pPr>
        <w:pStyle w:val="ITberschrift11"/>
        <w:rPr>
          <w:lang w:val="en-US"/>
        </w:rPr>
      </w:pPr>
      <w:bookmarkStart w:id="21" w:name="_Toc83197541"/>
      <w:commentRangeStart w:id="22"/>
      <w:r w:rsidRPr="00A16672">
        <w:rPr>
          <w:lang w:val="en-US"/>
        </w:rPr>
        <w:t>O</w:t>
      </w:r>
      <w:r w:rsidR="00DD5ED5" w:rsidRPr="00A16672">
        <w:rPr>
          <w:lang w:val="en-US"/>
        </w:rPr>
        <w:t>bjectives</w:t>
      </w:r>
      <w:commentRangeEnd w:id="22"/>
      <w:r w:rsidR="009B07A0">
        <w:rPr>
          <w:rStyle w:val="CommentReference"/>
        </w:rPr>
        <w:commentReference w:id="22"/>
      </w:r>
      <w:r w:rsidR="00DD5ED5" w:rsidRPr="00A16672">
        <w:rPr>
          <w:lang w:val="en-US"/>
        </w:rPr>
        <w:t xml:space="preserve"> of </w:t>
      </w:r>
      <w:r w:rsidR="009C5620" w:rsidRPr="00A16672">
        <w:rPr>
          <w:lang w:val="en-US"/>
        </w:rPr>
        <w:t xml:space="preserve"> the company in the IPCEI in all </w:t>
      </w:r>
      <w:commentRangeStart w:id="23"/>
      <w:r w:rsidR="00A26678">
        <w:rPr>
          <w:lang w:val="en-US"/>
        </w:rPr>
        <w:t>Workstreams</w:t>
      </w:r>
      <w:commentRangeEnd w:id="23"/>
      <w:r w:rsidR="006515A2">
        <w:rPr>
          <w:rStyle w:val="CommentReference"/>
        </w:rPr>
        <w:commentReference w:id="23"/>
      </w:r>
      <w:r w:rsidR="009C5620" w:rsidRPr="00A16672">
        <w:rPr>
          <w:lang w:val="en-US"/>
        </w:rPr>
        <w:t xml:space="preserve"> it’s involved</w:t>
      </w:r>
      <w:bookmarkEnd w:id="21"/>
    </w:p>
    <w:p w14:paraId="3533B8B6" w14:textId="5CBE0C77" w:rsidR="00277985" w:rsidRDefault="00F96B3D" w:rsidP="00504B99">
      <w:pPr>
        <w:pStyle w:val="ITAbsatzohneNr"/>
        <w:jc w:val="both"/>
        <w:rPr>
          <w:i/>
          <w:lang w:val="en-GB"/>
        </w:rPr>
      </w:pPr>
      <w:r w:rsidRPr="00A16672">
        <w:rPr>
          <w:i/>
          <w:lang w:val="en-GB"/>
        </w:rPr>
        <w:t xml:space="preserve">Please give a brief description of the overall objectives of </w:t>
      </w:r>
      <w:r w:rsidR="00F407AE" w:rsidRPr="00A16672">
        <w:rPr>
          <w:i/>
          <w:lang w:val="en-GB"/>
        </w:rPr>
        <w:t xml:space="preserve">activities in all </w:t>
      </w:r>
      <w:r w:rsidR="00A26678">
        <w:rPr>
          <w:i/>
          <w:lang w:val="en-GB"/>
        </w:rPr>
        <w:t xml:space="preserve">Workstreams </w:t>
      </w:r>
      <w:r w:rsidR="00F407AE" w:rsidRPr="00A16672">
        <w:rPr>
          <w:i/>
          <w:lang w:val="en-GB"/>
        </w:rPr>
        <w:t xml:space="preserve"> you’re involved, linking objectives between </w:t>
      </w:r>
      <w:r w:rsidR="00A26678">
        <w:rPr>
          <w:i/>
          <w:lang w:val="en-GB"/>
        </w:rPr>
        <w:t>Workstreams</w:t>
      </w:r>
      <w:r w:rsidR="00F407AE" w:rsidRPr="00A16672">
        <w:rPr>
          <w:i/>
          <w:lang w:val="en-GB"/>
        </w:rPr>
        <w:t xml:space="preserve">. </w:t>
      </w:r>
    </w:p>
    <w:p w14:paraId="01F115CA" w14:textId="367BB82D" w:rsidR="008267A9" w:rsidRDefault="008267A9" w:rsidP="00504B99">
      <w:pPr>
        <w:pStyle w:val="ITAbsatzohneNr"/>
        <w:jc w:val="both"/>
        <w:rPr>
          <w:i/>
          <w:lang w:val="en-GB"/>
        </w:rPr>
      </w:pPr>
    </w:p>
    <w:p w14:paraId="418CC03A" w14:textId="54D54EE7" w:rsidR="008267A9" w:rsidRDefault="008267A9" w:rsidP="008267A9">
      <w:pPr>
        <w:pStyle w:val="ITAbsatzohneNr"/>
        <w:jc w:val="both"/>
        <w:rPr>
          <w:iCs/>
          <w:lang w:val="en-GB"/>
        </w:rPr>
      </w:pPr>
      <w:r>
        <w:rPr>
          <w:iCs/>
          <w:lang w:val="en-GB"/>
        </w:rPr>
        <w:lastRenderedPageBreak/>
        <w:t>The l</w:t>
      </w:r>
      <w:r w:rsidRPr="004037BC">
        <w:rPr>
          <w:iCs/>
          <w:lang w:val="en-GB"/>
        </w:rPr>
        <w:t xml:space="preserve">aunch of GSM in 1992 was a tremendous success for the </w:t>
      </w:r>
      <w:r w:rsidRPr="004037BC">
        <w:rPr>
          <w:iCs/>
          <w:lang w:val="en-GB"/>
        </w:rPr>
        <w:t>European</w:t>
      </w:r>
      <w:r w:rsidRPr="004037BC">
        <w:rPr>
          <w:iCs/>
          <w:lang w:val="en-GB"/>
        </w:rPr>
        <w:t xml:space="preserve"> telecommunications industr</w:t>
      </w:r>
      <w:r w:rsidRPr="00280924">
        <w:rPr>
          <w:iCs/>
          <w:lang w:val="en-GB"/>
        </w:rPr>
        <w:t xml:space="preserve">y. </w:t>
      </w:r>
      <w:r w:rsidRPr="00225654">
        <w:rPr>
          <w:iCs/>
          <w:lang w:val="en-GB"/>
        </w:rPr>
        <w:t xml:space="preserve">This </w:t>
      </w:r>
      <w:r w:rsidRPr="003213FC">
        <w:rPr>
          <w:iCs/>
          <w:lang w:val="en-GB"/>
        </w:rPr>
        <w:t>success motivated US and Japanese</w:t>
      </w:r>
      <w:r w:rsidRPr="007C0F41">
        <w:rPr>
          <w:iCs/>
          <w:lang w:val="en-GB"/>
        </w:rPr>
        <w:t xml:space="preserve"> to heavily engage in development of UMTS </w:t>
      </w:r>
      <w:r w:rsidRPr="004037BC">
        <w:rPr>
          <w:iCs/>
          <w:lang w:val="en-GB"/>
        </w:rPr>
        <w:t>and later also Chinese and Koreans in LTE and 5G.</w:t>
      </w:r>
      <w:r>
        <w:rPr>
          <w:iCs/>
          <w:lang w:val="en-GB"/>
        </w:rPr>
        <w:t xml:space="preserve"> One major </w:t>
      </w:r>
      <w:r w:rsidRPr="00280924">
        <w:rPr>
          <w:iCs/>
          <w:lang w:val="en-GB"/>
        </w:rPr>
        <w:t xml:space="preserve">success factor was a technological disruption, namely the switch </w:t>
      </w:r>
      <w:r w:rsidRPr="00225654">
        <w:rPr>
          <w:iCs/>
          <w:lang w:val="en-GB"/>
        </w:rPr>
        <w:t xml:space="preserve">from </w:t>
      </w:r>
      <w:proofErr w:type="spellStart"/>
      <w:r w:rsidRPr="00225654">
        <w:rPr>
          <w:iCs/>
          <w:lang w:val="en-GB"/>
        </w:rPr>
        <w:t>anal</w:t>
      </w:r>
      <w:r w:rsidRPr="007C0F41">
        <w:rPr>
          <w:iCs/>
          <w:lang w:val="en-GB"/>
        </w:rPr>
        <w:t>og</w:t>
      </w:r>
      <w:proofErr w:type="spellEnd"/>
      <w:r w:rsidRPr="007C0F41">
        <w:rPr>
          <w:iCs/>
          <w:lang w:val="en-GB"/>
        </w:rPr>
        <w:t xml:space="preserve"> to digital network equip</w:t>
      </w:r>
      <w:r w:rsidRPr="00700F3D">
        <w:rPr>
          <w:iCs/>
          <w:lang w:val="en-GB"/>
        </w:rPr>
        <w:t xml:space="preserve">ment and UEs. </w:t>
      </w:r>
      <w:r w:rsidRPr="00280924">
        <w:rPr>
          <w:iCs/>
          <w:lang w:val="en-GB"/>
        </w:rPr>
        <w:t xml:space="preserve">This required many years of academic and industrial research and development prior to the launch. </w:t>
      </w:r>
      <w:r>
        <w:rPr>
          <w:iCs/>
          <w:lang w:val="en-GB"/>
        </w:rPr>
        <w:t xml:space="preserve">However, this success would not have been possible without </w:t>
      </w:r>
      <w:r w:rsidRPr="00225654">
        <w:rPr>
          <w:iCs/>
          <w:lang w:val="en-GB"/>
        </w:rPr>
        <w:t>European cooperation</w:t>
      </w:r>
      <w:r>
        <w:rPr>
          <w:iCs/>
          <w:lang w:val="en-GB"/>
        </w:rPr>
        <w:t xml:space="preserve"> and the </w:t>
      </w:r>
      <w:r>
        <w:rPr>
          <w:iCs/>
          <w:lang w:val="en-GB"/>
        </w:rPr>
        <w:t>a</w:t>
      </w:r>
      <w:r w:rsidRPr="00225654">
        <w:rPr>
          <w:iCs/>
          <w:lang w:val="en-GB"/>
        </w:rPr>
        <w:t>udacity to take the risk of technological and commercial failure,</w:t>
      </w:r>
      <w:r>
        <w:rPr>
          <w:iCs/>
          <w:lang w:val="en-GB"/>
        </w:rPr>
        <w:t xml:space="preserve"> political support and funding.</w:t>
      </w:r>
    </w:p>
    <w:p w14:paraId="443B9D1B" w14:textId="3E06E535" w:rsidR="008267A9" w:rsidRDefault="008267A9" w:rsidP="008267A9">
      <w:pPr>
        <w:pStyle w:val="ITAbsatzohneNr"/>
        <w:jc w:val="both"/>
        <w:rPr>
          <w:iCs/>
          <w:lang w:val="en-GB"/>
        </w:rPr>
      </w:pPr>
    </w:p>
    <w:p w14:paraId="47B2E7F1" w14:textId="72BB686A" w:rsidR="008267A9" w:rsidRDefault="008267A9" w:rsidP="008267A9">
      <w:pPr>
        <w:pStyle w:val="ITAbsatzohneNr"/>
        <w:jc w:val="both"/>
        <w:rPr>
          <w:iCs/>
          <w:lang w:val="en-GB"/>
        </w:rPr>
      </w:pPr>
      <w:r>
        <w:rPr>
          <w:iCs/>
          <w:lang w:val="en-GB"/>
        </w:rPr>
        <w:t xml:space="preserve">Since then, </w:t>
      </w:r>
      <w:r>
        <w:rPr>
          <w:iCs/>
          <w:lang w:val="en-GB"/>
        </w:rPr>
        <w:t>Europe has lost its leading position in telecommunications technology, innovative / disruptive technologies like cloud and O-RAN are driven mainly by US and Asian players in the market.</w:t>
      </w:r>
      <w:r>
        <w:rPr>
          <w:iCs/>
          <w:lang w:val="en-GB"/>
        </w:rPr>
        <w:t xml:space="preserve"> The central </w:t>
      </w:r>
      <w:r>
        <w:rPr>
          <w:iCs/>
          <w:lang w:val="en-GB"/>
        </w:rPr>
        <w:t>ambition of this project proposal is to bring back European network operators and telecommunications industry to an industry- and market-leading position.</w:t>
      </w:r>
    </w:p>
    <w:p w14:paraId="1AA199A1" w14:textId="448F775A" w:rsidR="008267A9" w:rsidRDefault="008267A9" w:rsidP="008267A9">
      <w:pPr>
        <w:pStyle w:val="ITAbsatzohneNr"/>
        <w:jc w:val="both"/>
        <w:rPr>
          <w:iCs/>
          <w:lang w:val="en-GB"/>
        </w:rPr>
      </w:pPr>
    </w:p>
    <w:p w14:paraId="3578F1E7" w14:textId="2DC9B2B7" w:rsidR="008267A9" w:rsidRDefault="008267A9" w:rsidP="008267A9">
      <w:pPr>
        <w:pStyle w:val="ITAbsatzohneNr"/>
        <w:jc w:val="both"/>
        <w:rPr>
          <w:iCs/>
          <w:lang w:val="en-GB"/>
        </w:rPr>
      </w:pPr>
      <w:r>
        <w:rPr>
          <w:iCs/>
          <w:lang w:val="en-GB"/>
        </w:rPr>
        <w:t xml:space="preserve">The resulting effects will be greatly beneficial to enabling European innovation. Perhaps the most important is the </w:t>
      </w:r>
      <w:r>
        <w:rPr>
          <w:iCs/>
          <w:lang w:val="en-GB"/>
        </w:rPr>
        <w:t xml:space="preserve">positive effects </w:t>
      </w:r>
      <w:r>
        <w:rPr>
          <w:iCs/>
          <w:lang w:val="en-GB"/>
        </w:rPr>
        <w:t>is the</w:t>
      </w:r>
      <w:r>
        <w:rPr>
          <w:iCs/>
          <w:lang w:val="en-GB"/>
        </w:rPr>
        <w:t xml:space="preserve"> enablement of innovative European SMEs and manufacturers without RAN business to step into this area and widen the European ecosystem in communications technologies, increasing sovereignty and independence in radio networks and ensuring Europe keeps a field to play in a market which is under attack by large US infrastructure providers (Dell, IBM) and </w:t>
      </w:r>
      <w:proofErr w:type="spellStart"/>
      <w:r>
        <w:rPr>
          <w:iCs/>
          <w:lang w:val="en-GB"/>
        </w:rPr>
        <w:t>hyperscalers</w:t>
      </w:r>
      <w:proofErr w:type="spellEnd"/>
      <w:r>
        <w:rPr>
          <w:iCs/>
          <w:lang w:val="en-GB"/>
        </w:rPr>
        <w:t xml:space="preserve"> (Microsoft, AWS).</w:t>
      </w:r>
    </w:p>
    <w:p w14:paraId="2DD9F4AB" w14:textId="1D8C03F6" w:rsidR="008267A9" w:rsidRDefault="008267A9" w:rsidP="008267A9">
      <w:pPr>
        <w:pStyle w:val="ITAbsatzohneNr"/>
        <w:jc w:val="both"/>
        <w:rPr>
          <w:iCs/>
          <w:lang w:val="en-GB"/>
        </w:rPr>
      </w:pPr>
    </w:p>
    <w:p w14:paraId="0E767D11" w14:textId="679721C0" w:rsidR="006515A2" w:rsidRDefault="008267A9" w:rsidP="008267A9">
      <w:pPr>
        <w:pStyle w:val="ITAbsatzohneNr"/>
        <w:jc w:val="both"/>
        <w:rPr>
          <w:iCs/>
          <w:lang w:val="en-GB"/>
        </w:rPr>
      </w:pPr>
      <w:r>
        <w:rPr>
          <w:iCs/>
          <w:lang w:val="en-GB"/>
        </w:rPr>
        <w:t xml:space="preserve">A plethora of European network operators and </w:t>
      </w:r>
      <w:r w:rsidR="006515A2">
        <w:rPr>
          <w:iCs/>
          <w:lang w:val="en-GB"/>
        </w:rPr>
        <w:t>telecommunications equipment manufacturers want to change this situation</w:t>
      </w:r>
      <w:r>
        <w:rPr>
          <w:iCs/>
          <w:lang w:val="en-GB"/>
        </w:rPr>
        <w:t xml:space="preserve">. Numerous of these players have joined together to form the </w:t>
      </w:r>
      <w:r w:rsidR="006515A2">
        <w:rPr>
          <w:iCs/>
          <w:lang w:val="en-GB"/>
        </w:rPr>
        <w:t>European Open RAN Consortium (EOC)</w:t>
      </w:r>
      <w:r>
        <w:rPr>
          <w:iCs/>
          <w:lang w:val="en-GB"/>
        </w:rPr>
        <w:t>. The goal of the EOC is</w:t>
      </w:r>
      <w:r w:rsidR="006515A2">
        <w:rPr>
          <w:iCs/>
          <w:lang w:val="en-GB"/>
        </w:rPr>
        <w:t xml:space="preserve"> to create European ecosystem of new and innovative industry players for development and production of the network functions and components</w:t>
      </w:r>
      <w:r>
        <w:rPr>
          <w:iCs/>
          <w:lang w:val="en-GB"/>
        </w:rPr>
        <w:t xml:space="preserve">. </w:t>
      </w:r>
      <w:r w:rsidR="006515A2">
        <w:rPr>
          <w:iCs/>
          <w:lang w:val="en-GB"/>
        </w:rPr>
        <w:t>EOC partners aim to develop open RAN products as well as end-to-end RAN solutions for a 5G/B5G/6G  mobile radio communication network with major (&gt;50%) share of components developed and manufactured in Europe</w:t>
      </w:r>
      <w:r>
        <w:rPr>
          <w:iCs/>
          <w:lang w:val="en-GB"/>
        </w:rPr>
        <w:t>.</w:t>
      </w:r>
    </w:p>
    <w:p w14:paraId="2BF6A5E2" w14:textId="30468E7E" w:rsidR="008267A9" w:rsidRDefault="008267A9" w:rsidP="008267A9">
      <w:pPr>
        <w:pStyle w:val="ITAbsatzohneNr"/>
        <w:jc w:val="both"/>
        <w:rPr>
          <w:iCs/>
          <w:lang w:val="en-GB"/>
        </w:rPr>
      </w:pPr>
    </w:p>
    <w:p w14:paraId="36677CEA" w14:textId="77777777" w:rsidR="008267A9" w:rsidRDefault="008267A9" w:rsidP="008267A9">
      <w:pPr>
        <w:pStyle w:val="ITAbsatzohneNr"/>
        <w:jc w:val="both"/>
        <w:rPr>
          <w:iCs/>
          <w:lang w:val="en-GB"/>
        </w:rPr>
      </w:pPr>
      <w:r>
        <w:rPr>
          <w:iCs/>
          <w:lang w:val="en-GB"/>
        </w:rPr>
        <w:t xml:space="preserve">In the long term, Europe shall benefit as a region for mobile communications research and innovation from rebuilding its former world-leading competence in this technology. </w:t>
      </w:r>
    </w:p>
    <w:p w14:paraId="3AB04DE9" w14:textId="77777777" w:rsidR="008267A9" w:rsidRDefault="008267A9" w:rsidP="008267A9">
      <w:pPr>
        <w:pStyle w:val="ITAbsatzohneNr"/>
        <w:jc w:val="both"/>
        <w:rPr>
          <w:iCs/>
          <w:lang w:val="en-GB"/>
        </w:rPr>
      </w:pPr>
    </w:p>
    <w:p w14:paraId="1DD67076" w14:textId="4D7A4FFF" w:rsidR="006515A2" w:rsidRPr="008267A9" w:rsidRDefault="006515A2" w:rsidP="008267A9">
      <w:pPr>
        <w:pStyle w:val="ITAbsatzohneNr"/>
        <w:jc w:val="both"/>
        <w:rPr>
          <w:lang w:val="en-US"/>
        </w:rPr>
      </w:pPr>
      <w:r w:rsidRPr="008267A9">
        <w:rPr>
          <w:lang w:val="en-US"/>
        </w:rPr>
        <w:t xml:space="preserve">Deutsche Telekom </w:t>
      </w:r>
      <w:r w:rsidR="008267A9">
        <w:rPr>
          <w:lang w:val="en-US"/>
        </w:rPr>
        <w:t>specific objectives</w:t>
      </w:r>
      <w:r w:rsidRPr="008267A9">
        <w:rPr>
          <w:lang w:val="en-US"/>
        </w:rPr>
        <w:t xml:space="preserve"> to this EOC</w:t>
      </w:r>
      <w:r w:rsidR="008267A9">
        <w:rPr>
          <w:lang w:val="en-US"/>
        </w:rPr>
        <w:t xml:space="preserve"> are two:</w:t>
      </w:r>
      <w:r w:rsidRPr="008267A9">
        <w:rPr>
          <w:lang w:val="en-US"/>
        </w:rPr>
        <w:t xml:space="preserve"> </w:t>
      </w:r>
    </w:p>
    <w:p w14:paraId="46A52872" w14:textId="77777777" w:rsidR="006515A2" w:rsidRDefault="006515A2" w:rsidP="00A42A45">
      <w:pPr>
        <w:pStyle w:val="ListParagraph"/>
        <w:numPr>
          <w:ilvl w:val="2"/>
          <w:numId w:val="15"/>
        </w:numPr>
        <w:spacing w:line="240" w:lineRule="auto"/>
        <w:contextualSpacing w:val="0"/>
        <w:rPr>
          <w:lang w:val="en-US"/>
        </w:rPr>
      </w:pPr>
      <w:r w:rsidRPr="00B65DFA">
        <w:rPr>
          <w:lang w:val="en-US"/>
        </w:rPr>
        <w:t>Increase number and diversity of RAN suppliers</w:t>
      </w:r>
    </w:p>
    <w:p w14:paraId="490D857D" w14:textId="77777777" w:rsidR="006515A2" w:rsidRPr="00B65DFA" w:rsidRDefault="006515A2" w:rsidP="00A42A45">
      <w:pPr>
        <w:pStyle w:val="ListParagraph"/>
        <w:numPr>
          <w:ilvl w:val="2"/>
          <w:numId w:val="15"/>
        </w:numPr>
        <w:spacing w:line="240" w:lineRule="auto"/>
        <w:contextualSpacing w:val="0"/>
        <w:rPr>
          <w:lang w:val="en-US"/>
        </w:rPr>
      </w:pPr>
      <w:r w:rsidRPr="00B65DFA">
        <w:rPr>
          <w:lang w:val="en-US"/>
        </w:rPr>
        <w:t>reduction of network costs</w:t>
      </w:r>
    </w:p>
    <w:p w14:paraId="26C6F1B7" w14:textId="77777777" w:rsidR="006515A2" w:rsidRPr="00135C68" w:rsidRDefault="006515A2" w:rsidP="00A42A45">
      <w:pPr>
        <w:pStyle w:val="ITAbsatzohneNr"/>
        <w:numPr>
          <w:ilvl w:val="0"/>
          <w:numId w:val="15"/>
        </w:numPr>
        <w:jc w:val="both"/>
        <w:rPr>
          <w:iCs/>
          <w:lang w:val="en-GB"/>
        </w:rPr>
      </w:pPr>
    </w:p>
    <w:p w14:paraId="3933C323" w14:textId="77777777" w:rsidR="006515A2" w:rsidRPr="000F5638" w:rsidRDefault="006515A2" w:rsidP="000C440F">
      <w:pPr>
        <w:pStyle w:val="ITberschrift111"/>
        <w:rPr>
          <w:b w:val="0"/>
          <w:iCs/>
          <w:color w:val="4BACC6" w:themeColor="accent5"/>
          <w:lang w:val="en-US"/>
        </w:rPr>
      </w:pPr>
      <w:bookmarkStart w:id="24" w:name="_Toc80693893"/>
      <w:bookmarkStart w:id="25" w:name="_Toc82180891"/>
      <w:bookmarkStart w:id="26" w:name="_Toc82723630"/>
      <w:bookmarkStart w:id="27" w:name="_Toc83197542"/>
      <w:r w:rsidRPr="000F5638">
        <w:rPr>
          <w:b w:val="0"/>
          <w:iCs/>
          <w:color w:val="4BACC6" w:themeColor="accent5"/>
          <w:lang w:val="en-US"/>
        </w:rPr>
        <w:t>Context of market</w:t>
      </w:r>
      <w:bookmarkEnd w:id="24"/>
      <w:bookmarkEnd w:id="25"/>
      <w:bookmarkEnd w:id="26"/>
      <w:bookmarkEnd w:id="27"/>
    </w:p>
    <w:p w14:paraId="11D1DE66" w14:textId="77777777" w:rsidR="006515A2" w:rsidRDefault="006515A2" w:rsidP="006515A2">
      <w:pPr>
        <w:pStyle w:val="ITAbsatzohneNr"/>
        <w:jc w:val="both"/>
        <w:rPr>
          <w:color w:val="4BACC6" w:themeColor="accent5"/>
          <w:lang w:val="en-US"/>
        </w:rPr>
      </w:pPr>
      <w:r>
        <w:rPr>
          <w:color w:val="4BACC6" w:themeColor="accent5"/>
          <w:lang w:val="en-US"/>
        </w:rPr>
        <w:t>Describe the problem your product will be trying to solve, keeping in mind the general IPCEI orientation (the project needs to fit in with the other initiatives).</w:t>
      </w:r>
    </w:p>
    <w:p w14:paraId="3B4DA9E0" w14:textId="77777777" w:rsidR="006515A2" w:rsidRPr="00515D27" w:rsidRDefault="006515A2" w:rsidP="006515A2">
      <w:pPr>
        <w:pStyle w:val="ITAbsatzohneNr"/>
        <w:jc w:val="both"/>
        <w:rPr>
          <w:color w:val="4BACC6" w:themeColor="accent5"/>
          <w:lang w:val="en-US"/>
        </w:rPr>
      </w:pPr>
    </w:p>
    <w:p w14:paraId="2D7AC068" w14:textId="77777777" w:rsidR="006515A2" w:rsidRDefault="006515A2" w:rsidP="006515A2">
      <w:pPr>
        <w:pStyle w:val="ITAbsatzohneNr"/>
        <w:jc w:val="both"/>
        <w:rPr>
          <w:color w:val="4BACC6" w:themeColor="accent5"/>
          <w:lang w:val="en-US"/>
        </w:rPr>
      </w:pPr>
      <w:r>
        <w:rPr>
          <w:color w:val="4BACC6" w:themeColor="accent5"/>
          <w:lang w:val="en-US"/>
        </w:rPr>
        <w:t>For this project, it could be to introduce layers of competition in telecommunications, or it could be to bring the 5G, or some other goal that is in alignment with the European Commission.</w:t>
      </w:r>
    </w:p>
    <w:p w14:paraId="59341AF0" w14:textId="77777777" w:rsidR="006515A2" w:rsidRDefault="006515A2" w:rsidP="006515A2">
      <w:pPr>
        <w:pStyle w:val="ITAbsatzohneNr"/>
        <w:jc w:val="both"/>
        <w:rPr>
          <w:color w:val="4BACC6" w:themeColor="accent5"/>
          <w:lang w:val="en-US"/>
        </w:rPr>
      </w:pPr>
    </w:p>
    <w:p w14:paraId="3EFA5C21" w14:textId="77777777" w:rsidR="006515A2" w:rsidRDefault="006515A2" w:rsidP="006515A2">
      <w:pPr>
        <w:pStyle w:val="ITAbsatzohneNr"/>
        <w:jc w:val="both"/>
        <w:rPr>
          <w:color w:val="4BACC6" w:themeColor="accent5"/>
          <w:lang w:val="en-US"/>
        </w:rPr>
      </w:pPr>
      <w:r>
        <w:rPr>
          <w:color w:val="4BACC6" w:themeColor="accent5"/>
          <w:lang w:val="en-US"/>
        </w:rPr>
        <w:t xml:space="preserve">Try and describe where the current market is going, and where your technology fits into it. References to some studies could be appropriate here. </w:t>
      </w:r>
    </w:p>
    <w:p w14:paraId="25AD29E4" w14:textId="1B3EFE52" w:rsidR="006515A2" w:rsidRDefault="006515A2" w:rsidP="006515A2">
      <w:pPr>
        <w:pStyle w:val="ITAbsatzohneNr"/>
        <w:jc w:val="both"/>
        <w:rPr>
          <w:color w:val="4BACC6" w:themeColor="accent5"/>
          <w:lang w:val="en-US"/>
        </w:rPr>
      </w:pPr>
    </w:p>
    <w:p w14:paraId="5AAF473C" w14:textId="700BA8E7" w:rsidR="0015573E" w:rsidRDefault="0015573E" w:rsidP="006515A2">
      <w:pPr>
        <w:pStyle w:val="ITAbsatzohneNr"/>
        <w:jc w:val="both"/>
        <w:rPr>
          <w:color w:val="4BACC6" w:themeColor="accent5"/>
          <w:lang w:val="en-US"/>
        </w:rPr>
      </w:pPr>
    </w:p>
    <w:p w14:paraId="46697D78" w14:textId="77777777" w:rsidR="0015573E" w:rsidRDefault="0015573E" w:rsidP="006515A2">
      <w:pPr>
        <w:pStyle w:val="ITAbsatzohneNr"/>
        <w:jc w:val="both"/>
        <w:rPr>
          <w:color w:val="4BACC6" w:themeColor="accent5"/>
          <w:lang w:val="en-US"/>
        </w:rPr>
      </w:pPr>
    </w:p>
    <w:p w14:paraId="7F2CE9BD" w14:textId="390CEF6A" w:rsidR="006515A2" w:rsidRDefault="00E76782" w:rsidP="00E76782">
      <w:pPr>
        <w:pStyle w:val="ITAbsatzohneNr"/>
        <w:jc w:val="both"/>
        <w:rPr>
          <w:lang w:val="en-US"/>
        </w:rPr>
      </w:pPr>
      <w:r>
        <w:rPr>
          <w:lang w:val="en-US"/>
        </w:rPr>
        <w:t>The scenario where no O-RAN network is developed entails a continuation of the current trend:</w:t>
      </w:r>
      <w:r w:rsidR="006515A2" w:rsidRPr="00C15DCB">
        <w:rPr>
          <w:lang w:val="en-US"/>
        </w:rPr>
        <w:t xml:space="preserve"> </w:t>
      </w:r>
      <w:r>
        <w:rPr>
          <w:lang w:val="en-US"/>
        </w:rPr>
        <w:t xml:space="preserve">the </w:t>
      </w:r>
      <w:r w:rsidR="006515A2" w:rsidRPr="00C15DCB">
        <w:rPr>
          <w:lang w:val="en-US"/>
        </w:rPr>
        <w:t xml:space="preserve">market for telecommunication network equipment is going to be dominated by a few big players from </w:t>
      </w:r>
      <w:r w:rsidR="006515A2" w:rsidRPr="00C15DCB">
        <w:rPr>
          <w:lang w:val="en-US"/>
        </w:rPr>
        <w:lastRenderedPageBreak/>
        <w:t>the US and Asia. Europe is going to lose market share. The Europe</w:t>
      </w:r>
      <w:r>
        <w:rPr>
          <w:lang w:val="en-US"/>
        </w:rPr>
        <w:t>an value chains</w:t>
      </w:r>
      <w:r w:rsidR="006515A2" w:rsidRPr="00C15DCB">
        <w:rPr>
          <w:lang w:val="en-US"/>
        </w:rPr>
        <w:t xml:space="preserve"> in the communications technologies value chains are going the lose depth</w:t>
      </w:r>
      <w:r>
        <w:rPr>
          <w:lang w:val="en-US"/>
        </w:rPr>
        <w:t xml:space="preserve">. </w:t>
      </w:r>
    </w:p>
    <w:p w14:paraId="40497D84" w14:textId="5E60F9C8" w:rsidR="00E76782" w:rsidRDefault="00E76782" w:rsidP="00E76782">
      <w:pPr>
        <w:pStyle w:val="ITAbsatzohneNr"/>
        <w:jc w:val="both"/>
        <w:rPr>
          <w:lang w:val="en-US"/>
        </w:rPr>
      </w:pPr>
    </w:p>
    <w:p w14:paraId="495B5CC6" w14:textId="295AFEC0" w:rsidR="00E76782" w:rsidRDefault="00E76782" w:rsidP="00E76782">
      <w:pPr>
        <w:pStyle w:val="ITAbsatzohneNr"/>
        <w:jc w:val="both"/>
        <w:rPr>
          <w:lang w:val="en-US"/>
        </w:rPr>
      </w:pPr>
      <w:r>
        <w:rPr>
          <w:lang w:val="en-US"/>
        </w:rPr>
        <w:t>Mobile networks have become part of the critical infrastructure as they increasingly become the primary enabler of communication, work, entertainment and industrial transformation. Expansion of 4G, 5G and the 6G(in the future), will help Europe be globally competitive while addressing social issues such as the digital divide. However, Europe’s mobile network operators (MNO’s) and industries are reliant on a very limited and closed supply chain.</w:t>
      </w:r>
      <w:r w:rsidR="00B0516C">
        <w:rPr>
          <w:lang w:val="en-US"/>
        </w:rPr>
        <w:t xml:space="preserve"> Open RAN is not just an important issue of the mobile sector; it impacts on critical issues of competitiveness and access to technology across all industry sectors. </w:t>
      </w:r>
    </w:p>
    <w:p w14:paraId="544E1C6C" w14:textId="53A53EBD" w:rsidR="00E76782" w:rsidRDefault="00E76782" w:rsidP="00E76782">
      <w:pPr>
        <w:pStyle w:val="ITAbsatzohneNr"/>
        <w:jc w:val="both"/>
        <w:rPr>
          <w:lang w:val="en-US"/>
        </w:rPr>
      </w:pPr>
    </w:p>
    <w:p w14:paraId="0564BAE5" w14:textId="44A5F9A0" w:rsidR="00E76782" w:rsidRPr="00C15DCB" w:rsidRDefault="00E76782" w:rsidP="00E76782">
      <w:pPr>
        <w:pStyle w:val="ITAbsatzohneNr"/>
        <w:jc w:val="both"/>
        <w:rPr>
          <w:lang w:val="en-US"/>
        </w:rPr>
      </w:pPr>
      <w:r>
        <w:rPr>
          <w:lang w:val="en-US"/>
        </w:rPr>
        <w:t xml:space="preserve">The radio access network (RAN), which supports mobile communications, has been dominated by just three suppliers which controlled over 85% of the RAN market in 2020. Their networks are closed (all the elements have to acquired from one vendor). A more diverse ecosystem is essential to 1) Enable operators to access a wide range of innovations 2) Support solutions for an increasingly diverse set of use cases, with a wide range of price points and form factors for different applications, in order to enable new industrial transformation 3) Ensure access to a robust supply chain of trusted vendors. </w:t>
      </w:r>
    </w:p>
    <w:p w14:paraId="790FF6A9" w14:textId="2E6648BE" w:rsidR="006515A2" w:rsidRDefault="006515A2" w:rsidP="006515A2">
      <w:pPr>
        <w:pStyle w:val="ITAbsatzohneNr"/>
        <w:jc w:val="both"/>
        <w:rPr>
          <w:color w:val="FF0000"/>
          <w:lang w:val="en-US"/>
        </w:rPr>
      </w:pPr>
    </w:p>
    <w:p w14:paraId="25015DCB" w14:textId="261D875A" w:rsidR="00E76782" w:rsidRDefault="00E76782" w:rsidP="006515A2">
      <w:pPr>
        <w:pStyle w:val="ITAbsatzohneNr"/>
        <w:jc w:val="both"/>
        <w:rPr>
          <w:lang w:val="en-US"/>
        </w:rPr>
      </w:pPr>
      <w:r w:rsidRPr="00E76782">
        <w:rPr>
          <w:lang w:val="en-US"/>
        </w:rPr>
        <w:t xml:space="preserve">These goals can only be achieved with open platforms that allow many suppliers to compete and innovate, resulting in a broad ecosystem with many interoperable solutions. This need has resulted in the development of Open Ran. </w:t>
      </w:r>
    </w:p>
    <w:p w14:paraId="55DE4729" w14:textId="06B4E3E8" w:rsidR="00B0516C" w:rsidRDefault="00B0516C" w:rsidP="006515A2">
      <w:pPr>
        <w:pStyle w:val="ITAbsatzohneNr"/>
        <w:jc w:val="both"/>
        <w:rPr>
          <w:lang w:val="en-US"/>
        </w:rPr>
      </w:pPr>
    </w:p>
    <w:p w14:paraId="6497ECA8" w14:textId="335EDDC5" w:rsidR="00B0516C" w:rsidRDefault="00B0516C" w:rsidP="006515A2">
      <w:pPr>
        <w:pStyle w:val="ITAbsatzohneNr"/>
        <w:jc w:val="both"/>
        <w:rPr>
          <w:lang w:val="en-US"/>
        </w:rPr>
      </w:pPr>
    </w:p>
    <w:p w14:paraId="596EA841" w14:textId="0539AFB7" w:rsidR="00B0516C" w:rsidRDefault="00B0516C" w:rsidP="006515A2">
      <w:pPr>
        <w:pStyle w:val="ITAbsatzohneNr"/>
        <w:jc w:val="both"/>
        <w:rPr>
          <w:lang w:val="en-US"/>
        </w:rPr>
      </w:pPr>
    </w:p>
    <w:p w14:paraId="1116BAC0" w14:textId="34A984F5" w:rsidR="00B0516C" w:rsidRDefault="00B0516C" w:rsidP="006515A2">
      <w:pPr>
        <w:pStyle w:val="ITAbsatzohneNr"/>
        <w:jc w:val="both"/>
        <w:rPr>
          <w:lang w:val="en-US"/>
        </w:rPr>
      </w:pPr>
    </w:p>
    <w:p w14:paraId="1D2BF4DE" w14:textId="73A187A9" w:rsidR="00B0516C" w:rsidRDefault="00B0516C" w:rsidP="006515A2">
      <w:pPr>
        <w:pStyle w:val="ITAbsatzohneNr"/>
        <w:jc w:val="both"/>
        <w:rPr>
          <w:lang w:val="en-US"/>
        </w:rPr>
      </w:pPr>
    </w:p>
    <w:p w14:paraId="38547A18" w14:textId="1BDCBC18" w:rsidR="00B0516C" w:rsidRDefault="00B0516C" w:rsidP="006515A2">
      <w:pPr>
        <w:pStyle w:val="ITAbsatzohneNr"/>
        <w:jc w:val="both"/>
        <w:rPr>
          <w:lang w:val="en-US"/>
        </w:rPr>
      </w:pPr>
    </w:p>
    <w:p w14:paraId="7E28A23B" w14:textId="77E4B681" w:rsidR="00B0516C" w:rsidRDefault="00B0516C" w:rsidP="006515A2">
      <w:pPr>
        <w:pStyle w:val="ITAbsatzohneNr"/>
        <w:jc w:val="both"/>
        <w:rPr>
          <w:lang w:val="en-US"/>
        </w:rPr>
      </w:pPr>
    </w:p>
    <w:p w14:paraId="1C3A637C" w14:textId="07073FD3" w:rsidR="00B0516C" w:rsidRDefault="00B0516C" w:rsidP="006515A2">
      <w:pPr>
        <w:pStyle w:val="ITAbsatzohneNr"/>
        <w:jc w:val="both"/>
        <w:rPr>
          <w:lang w:val="en-US"/>
        </w:rPr>
      </w:pPr>
    </w:p>
    <w:p w14:paraId="3C2848D6" w14:textId="77777777" w:rsidR="00B0516C" w:rsidRDefault="00B0516C" w:rsidP="006515A2">
      <w:pPr>
        <w:pStyle w:val="ITAbsatzohneNr"/>
        <w:jc w:val="both"/>
        <w:rPr>
          <w:lang w:val="en-US"/>
        </w:rPr>
      </w:pPr>
    </w:p>
    <w:p w14:paraId="4D8352A8" w14:textId="4206E63A" w:rsidR="00B0516C" w:rsidRDefault="00B0516C" w:rsidP="006515A2">
      <w:pPr>
        <w:pStyle w:val="ITAbsatzohneNr"/>
        <w:jc w:val="both"/>
        <w:rPr>
          <w:lang w:val="en-US"/>
        </w:rPr>
      </w:pPr>
    </w:p>
    <w:p w14:paraId="1DBB07D4" w14:textId="2B0ECEAC" w:rsidR="00B0516C" w:rsidRDefault="00B0516C" w:rsidP="006515A2">
      <w:pPr>
        <w:pStyle w:val="ITAbsatzohneNr"/>
        <w:jc w:val="both"/>
        <w:rPr>
          <w:lang w:val="en-US"/>
        </w:rPr>
      </w:pPr>
    </w:p>
    <w:p w14:paraId="04442150" w14:textId="27CE156F" w:rsidR="00B0516C" w:rsidRDefault="00B0516C" w:rsidP="006515A2">
      <w:pPr>
        <w:pStyle w:val="ITAbsatzohneNr"/>
        <w:jc w:val="both"/>
        <w:rPr>
          <w:lang w:val="en-US"/>
        </w:rPr>
      </w:pPr>
    </w:p>
    <w:p w14:paraId="28191705" w14:textId="6594F088" w:rsidR="00B0516C" w:rsidRDefault="00B0516C" w:rsidP="006515A2">
      <w:pPr>
        <w:pStyle w:val="ITAbsatzohneNr"/>
        <w:jc w:val="both"/>
        <w:rPr>
          <w:lang w:val="en-US"/>
        </w:rPr>
      </w:pPr>
    </w:p>
    <w:p w14:paraId="62A0CACF" w14:textId="4D9142B0" w:rsidR="00B0516C" w:rsidRDefault="00B0516C" w:rsidP="006515A2">
      <w:pPr>
        <w:pStyle w:val="ITAbsatzohneNr"/>
        <w:jc w:val="both"/>
        <w:rPr>
          <w:lang w:val="en-US"/>
        </w:rPr>
      </w:pPr>
    </w:p>
    <w:p w14:paraId="58B82B75" w14:textId="2C681952" w:rsidR="00B0516C" w:rsidRDefault="00B0516C" w:rsidP="006515A2">
      <w:pPr>
        <w:pStyle w:val="ITAbsatzohneNr"/>
        <w:jc w:val="both"/>
        <w:rPr>
          <w:lang w:val="en-US"/>
        </w:rPr>
      </w:pPr>
    </w:p>
    <w:p w14:paraId="30A03542" w14:textId="0D27EFFC" w:rsidR="00B0516C" w:rsidRDefault="00B0516C" w:rsidP="006515A2">
      <w:pPr>
        <w:pStyle w:val="ITAbsatzohneNr"/>
        <w:jc w:val="both"/>
        <w:rPr>
          <w:lang w:val="en-US"/>
        </w:rPr>
      </w:pPr>
    </w:p>
    <w:p w14:paraId="502E4334" w14:textId="57A56A79" w:rsidR="00B0516C" w:rsidRDefault="00B0516C" w:rsidP="006515A2">
      <w:pPr>
        <w:pStyle w:val="ITAbsatzohneNr"/>
        <w:jc w:val="both"/>
        <w:rPr>
          <w:lang w:val="en-US"/>
        </w:rPr>
      </w:pPr>
    </w:p>
    <w:p w14:paraId="7FF288BB" w14:textId="4A1CB817" w:rsidR="00B0516C" w:rsidRDefault="00B0516C" w:rsidP="006515A2">
      <w:pPr>
        <w:pStyle w:val="ITAbsatzohneNr"/>
        <w:jc w:val="both"/>
        <w:rPr>
          <w:lang w:val="en-US"/>
        </w:rPr>
      </w:pPr>
    </w:p>
    <w:p w14:paraId="0D755216" w14:textId="42115415" w:rsidR="00B0516C" w:rsidRDefault="00B0516C" w:rsidP="006515A2">
      <w:pPr>
        <w:pStyle w:val="ITAbsatzohneNr"/>
        <w:jc w:val="both"/>
        <w:rPr>
          <w:lang w:val="en-US"/>
        </w:rPr>
      </w:pPr>
    </w:p>
    <w:p w14:paraId="2D24EA1F" w14:textId="7C366333" w:rsidR="00B0516C" w:rsidRDefault="00B0516C" w:rsidP="006515A2">
      <w:pPr>
        <w:pStyle w:val="ITAbsatzohneNr"/>
        <w:jc w:val="both"/>
        <w:rPr>
          <w:lang w:val="en-US"/>
        </w:rPr>
      </w:pPr>
    </w:p>
    <w:p w14:paraId="1319450B" w14:textId="6F40D2EE" w:rsidR="00B0516C" w:rsidRDefault="00B0516C" w:rsidP="00B0516C">
      <w:pPr>
        <w:pStyle w:val="ITAbsatzohneNr"/>
        <w:jc w:val="both"/>
        <w:rPr>
          <w:lang w:val="en-US"/>
        </w:rPr>
      </w:pPr>
      <w:r>
        <w:rPr>
          <w:lang w:val="en-US"/>
        </w:rPr>
        <w:t xml:space="preserve">In other places in the world, other players are taking the lead, with strong funding from the US authorities to enable competition with their Chinese counterparts. The US government specifically may soon </w:t>
      </w:r>
    </w:p>
    <w:p w14:paraId="07DB9418" w14:textId="45F21878" w:rsidR="006515A2" w:rsidRPr="00C15DCB" w:rsidRDefault="00B0516C" w:rsidP="00B0516C">
      <w:pPr>
        <w:pStyle w:val="ITAbsatzohneNr"/>
        <w:jc w:val="both"/>
        <w:rPr>
          <w:lang w:val="en-US"/>
        </w:rPr>
      </w:pPr>
      <w:r>
        <w:rPr>
          <w:lang w:val="en-US"/>
        </w:rPr>
        <w:t>mandate O-RAN. N</w:t>
      </w:r>
      <w:r w:rsidR="006515A2" w:rsidRPr="00C15DCB">
        <w:rPr>
          <w:lang w:val="en-US"/>
        </w:rPr>
        <w:t xml:space="preserve">ew solution concepts </w:t>
      </w:r>
      <w:r>
        <w:rPr>
          <w:lang w:val="en-US"/>
        </w:rPr>
        <w:t>are merging</w:t>
      </w:r>
      <w:r w:rsidR="006515A2" w:rsidRPr="00C15DCB">
        <w:rPr>
          <w:lang w:val="en-US"/>
        </w:rPr>
        <w:t>, based on novel technologies like cloud platforms, methods from IT and software development, and (of course) O-RAN</w:t>
      </w:r>
    </w:p>
    <w:p w14:paraId="0DCD0183" w14:textId="38CB4E72" w:rsidR="006515A2" w:rsidRDefault="006515A2" w:rsidP="006515A2">
      <w:pPr>
        <w:pStyle w:val="ITAbsatzohneNr"/>
        <w:jc w:val="both"/>
        <w:rPr>
          <w:color w:val="FF0000"/>
          <w:lang w:val="en-US"/>
        </w:rPr>
      </w:pPr>
    </w:p>
    <w:p w14:paraId="0CBFB930" w14:textId="24E8D7E5" w:rsidR="006515A2" w:rsidRPr="00652123" w:rsidRDefault="00B0516C" w:rsidP="006515A2">
      <w:pPr>
        <w:rPr>
          <w:color w:val="4BACC6" w:themeColor="accent5"/>
          <w:lang w:val="en-US"/>
        </w:rPr>
      </w:pPr>
      <w:r w:rsidRPr="00C15DCB">
        <w:rPr>
          <w:noProof/>
          <w:lang w:val="en-US"/>
        </w:rPr>
        <w:lastRenderedPageBreak/>
        <w:drawing>
          <wp:anchor distT="0" distB="0" distL="114300" distR="114300" simplePos="0" relativeHeight="251658243" behindDoc="0" locked="0" layoutInCell="1" allowOverlap="1" wp14:anchorId="1CA204E7" wp14:editId="13AF212B">
            <wp:simplePos x="0" y="0"/>
            <wp:positionH relativeFrom="margin">
              <wp:align>right</wp:align>
            </wp:positionH>
            <wp:positionV relativeFrom="paragraph">
              <wp:posOffset>284480</wp:posOffset>
            </wp:positionV>
            <wp:extent cx="5347335" cy="3702050"/>
            <wp:effectExtent l="0" t="0" r="5715"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47335" cy="3702050"/>
                    </a:xfrm>
                    <a:prstGeom prst="rect">
                      <a:avLst/>
                    </a:prstGeom>
                  </pic:spPr>
                </pic:pic>
              </a:graphicData>
            </a:graphic>
            <wp14:sizeRelH relativeFrom="page">
              <wp14:pctWidth>0</wp14:pctWidth>
            </wp14:sizeRelH>
            <wp14:sizeRelV relativeFrom="page">
              <wp14:pctHeight>0</wp14:pctHeight>
            </wp14:sizeRelV>
          </wp:anchor>
        </w:drawing>
      </w:r>
    </w:p>
    <w:p w14:paraId="32301B90" w14:textId="77777777" w:rsidR="006515A2" w:rsidRPr="00652123" w:rsidRDefault="006515A2" w:rsidP="000C440F">
      <w:pPr>
        <w:pStyle w:val="ITberschrift111"/>
        <w:rPr>
          <w:b w:val="0"/>
          <w:color w:val="4BACC6" w:themeColor="accent5"/>
          <w:lang w:val="en-US"/>
        </w:rPr>
      </w:pPr>
      <w:bookmarkStart w:id="28" w:name="_Toc80693894"/>
      <w:bookmarkStart w:id="29" w:name="_Toc82180892"/>
      <w:bookmarkStart w:id="30" w:name="_Toc82723631"/>
      <w:bookmarkStart w:id="31" w:name="_Toc83197543"/>
      <w:r w:rsidRPr="00652123">
        <w:rPr>
          <w:b w:val="0"/>
          <w:color w:val="4BACC6" w:themeColor="accent5"/>
          <w:lang w:val="en-US"/>
        </w:rPr>
        <w:t xml:space="preserve">Objectives of the </w:t>
      </w:r>
      <w:bookmarkEnd w:id="28"/>
      <w:bookmarkEnd w:id="29"/>
      <w:r>
        <w:rPr>
          <w:b w:val="0"/>
          <w:color w:val="4BACC6" w:themeColor="accent5"/>
          <w:lang w:val="en-US"/>
        </w:rPr>
        <w:t>EOC</w:t>
      </w:r>
      <w:bookmarkEnd w:id="30"/>
      <w:bookmarkEnd w:id="31"/>
      <w:r w:rsidRPr="00652123">
        <w:rPr>
          <w:b w:val="0"/>
          <w:color w:val="4BACC6" w:themeColor="accent5"/>
          <w:lang w:val="en-US"/>
        </w:rPr>
        <w:t xml:space="preserve"> </w:t>
      </w:r>
    </w:p>
    <w:p w14:paraId="64054856" w14:textId="4E351888" w:rsidR="00B0516C" w:rsidRDefault="00B0516C" w:rsidP="006515A2">
      <w:pPr>
        <w:pStyle w:val="ITAbsatzohneNr"/>
        <w:jc w:val="both"/>
        <w:rPr>
          <w:color w:val="4BACC6" w:themeColor="accent5"/>
          <w:lang w:val="en-US"/>
        </w:rPr>
      </w:pPr>
    </w:p>
    <w:p w14:paraId="01C971B6" w14:textId="4C9E1648" w:rsidR="006515A2" w:rsidRDefault="6997D8AB" w:rsidP="00522CFA">
      <w:pPr>
        <w:pStyle w:val="ITAbsatzohneNr"/>
        <w:jc w:val="both"/>
        <w:rPr>
          <w:lang w:val="en-US"/>
        </w:rPr>
      </w:pPr>
      <w:r w:rsidRPr="25835BCE">
        <w:rPr>
          <w:lang w:val="en-US"/>
        </w:rPr>
        <w:t>EOC is a group of Europe-based network operators, system integrators and equipment manufactu</w:t>
      </w:r>
      <w:r w:rsidR="34863843" w:rsidRPr="25835BCE">
        <w:rPr>
          <w:lang w:val="en-US"/>
        </w:rPr>
        <w:t>rers</w:t>
      </w:r>
      <w:r w:rsidR="7F747F0E" w:rsidRPr="25835BCE">
        <w:rPr>
          <w:lang w:val="en-US"/>
        </w:rPr>
        <w:t xml:space="preserve">, sharing the </w:t>
      </w:r>
      <w:r w:rsidR="7F747F0E" w:rsidRPr="00522CFA">
        <w:rPr>
          <w:lang w:val="en-US"/>
        </w:rPr>
        <w:t>Objective of building an E2E solution for a 5G RAN</w:t>
      </w:r>
      <w:r w:rsidR="00522CFA">
        <w:rPr>
          <w:lang w:val="en-US"/>
        </w:rPr>
        <w:t xml:space="preserve">. </w:t>
      </w:r>
      <w:r w:rsidR="47958306" w:rsidRPr="25835BCE">
        <w:rPr>
          <w:lang w:val="en-US"/>
        </w:rPr>
        <w:t xml:space="preserve">The ambition is to establish an ecosystem where small and mid-sized suppliers have the possibility to successfully market innovative, disruptive </w:t>
      </w:r>
      <w:r w:rsidR="00522CFA" w:rsidRPr="25835BCE">
        <w:rPr>
          <w:lang w:val="en-US"/>
        </w:rPr>
        <w:t>products. In</w:t>
      </w:r>
      <w:r w:rsidR="47958306" w:rsidRPr="25835BCE">
        <w:rPr>
          <w:lang w:val="en-US"/>
        </w:rPr>
        <w:t xml:space="preserve"> this way, t</w:t>
      </w:r>
      <w:r w:rsidR="006515A2" w:rsidRPr="25835BCE">
        <w:rPr>
          <w:lang w:val="en-US"/>
        </w:rPr>
        <w:t xml:space="preserve">he EOC shall stimulate development and production of components and E2E solutions for telecommunication networks in Europe similar to those emerging in the US and Asia; to overcome the risk that Europe will be decoupled from world-wide evolution in telecommunications and related IT industries, if one relies only on the legacy solutions of the established vendors, although two of these are headquartered in Europe as well. There is potential risk that those two players won’t successfully defend their market share against new vendors, large infra companies and </w:t>
      </w:r>
      <w:proofErr w:type="spellStart"/>
      <w:r w:rsidR="006515A2" w:rsidRPr="25835BCE">
        <w:rPr>
          <w:lang w:val="en-US"/>
        </w:rPr>
        <w:t>hyperscalers</w:t>
      </w:r>
      <w:proofErr w:type="spellEnd"/>
      <w:r w:rsidR="006515A2" w:rsidRPr="25835BCE">
        <w:rPr>
          <w:lang w:val="en-US"/>
        </w:rPr>
        <w:t>.</w:t>
      </w:r>
    </w:p>
    <w:p w14:paraId="67C997F4" w14:textId="3BD756A4" w:rsidR="00522CFA" w:rsidRDefault="00522CFA" w:rsidP="00522CFA">
      <w:pPr>
        <w:pStyle w:val="ITAbsatzohneNr"/>
        <w:jc w:val="both"/>
        <w:rPr>
          <w:lang w:val="en-US"/>
        </w:rPr>
      </w:pPr>
    </w:p>
    <w:p w14:paraId="627E4767" w14:textId="77777777" w:rsidR="00522CFA" w:rsidRDefault="08DFC828" w:rsidP="00522CFA">
      <w:pPr>
        <w:rPr>
          <w:lang w:val="en-US"/>
        </w:rPr>
      </w:pPr>
      <w:r w:rsidRPr="00522CFA">
        <w:rPr>
          <w:lang w:val="en-US"/>
        </w:rPr>
        <w:t>While still young, the open RAN market already goes through consolidation – consortia and acquisitions are resulting in new integrated solutions based on open standards. European players getting late to market will face difficulties of finding partners. Thus those players will more likely be successful together than apart.</w:t>
      </w:r>
      <w:r w:rsidR="00522CFA">
        <w:rPr>
          <w:lang w:val="en-US"/>
        </w:rPr>
        <w:t xml:space="preserve"> </w:t>
      </w:r>
    </w:p>
    <w:p w14:paraId="343EE60C" w14:textId="77777777" w:rsidR="00522CFA" w:rsidRDefault="00522CFA" w:rsidP="00522CFA">
      <w:pPr>
        <w:rPr>
          <w:lang w:val="en-US"/>
        </w:rPr>
      </w:pPr>
    </w:p>
    <w:p w14:paraId="364FCFB7" w14:textId="39964A34" w:rsidR="02E8B3C4" w:rsidRDefault="00522CFA" w:rsidP="00522CFA">
      <w:pPr>
        <w:rPr>
          <w:lang w:val="en-US"/>
        </w:rPr>
      </w:pPr>
      <w:r>
        <w:rPr>
          <w:lang w:val="en-US"/>
        </w:rPr>
        <w:t xml:space="preserve">However, these consolidations can end up becoming a double edge sword without the proper incentives. There are two equilibria that can result, the dominance of non-open standards, or the dominance of open standards, </w:t>
      </w:r>
      <w:r w:rsidR="02E8B3C4" w:rsidRPr="00522CFA">
        <w:rPr>
          <w:lang w:val="en-US"/>
        </w:rPr>
        <w:t>The beforementioned consolidation creates new consortia which may rely more on integration based</w:t>
      </w:r>
      <w:r>
        <w:rPr>
          <w:lang w:val="en-US"/>
        </w:rPr>
        <w:t xml:space="preserve"> and</w:t>
      </w:r>
      <w:r w:rsidR="02E8B3C4" w:rsidRPr="00522CFA">
        <w:rPr>
          <w:lang w:val="en-US"/>
        </w:rPr>
        <w:t xml:space="preserve"> on proprietary implementations than on open standards. More open RAN suppliers </w:t>
      </w:r>
      <w:r>
        <w:rPr>
          <w:lang w:val="en-US"/>
        </w:rPr>
        <w:t xml:space="preserve">are </w:t>
      </w:r>
      <w:r w:rsidR="02E8B3C4" w:rsidRPr="00522CFA">
        <w:rPr>
          <w:lang w:val="en-US"/>
        </w:rPr>
        <w:t>needed which stick to standards and evolve them further to keep this ecosystem open. This enables higher innovation and (hopefully) better prices from which the end customer may benefit as well</w:t>
      </w:r>
      <w:r>
        <w:rPr>
          <w:lang w:val="en-US"/>
        </w:rPr>
        <w:t xml:space="preserve">. </w:t>
      </w:r>
    </w:p>
    <w:p w14:paraId="55A9800F" w14:textId="62A2B11D" w:rsidR="00522CFA" w:rsidRDefault="00522CFA" w:rsidP="00522CFA">
      <w:pPr>
        <w:rPr>
          <w:lang w:val="en-US"/>
        </w:rPr>
      </w:pPr>
    </w:p>
    <w:p w14:paraId="281BFEBA" w14:textId="13C95654" w:rsidR="006515A2" w:rsidRPr="00C15DCB" w:rsidRDefault="00522CFA" w:rsidP="0065320A">
      <w:pPr>
        <w:rPr>
          <w:lang w:val="en-US"/>
        </w:rPr>
      </w:pPr>
      <w:r>
        <w:rPr>
          <w:lang w:val="en-US"/>
        </w:rPr>
        <w:t xml:space="preserve">The O-RAN solution is important to keep Europe sovereign. The EOC aims to create European suppliers for all components of the solution, which will keep the know how in Europe as well as create </w:t>
      </w:r>
      <w:r>
        <w:rPr>
          <w:lang w:val="en-US"/>
        </w:rPr>
        <w:lastRenderedPageBreak/>
        <w:t>high tech employment opportunities and hubs</w:t>
      </w:r>
      <w:r w:rsidR="0065320A">
        <w:rPr>
          <w:lang w:val="en-US"/>
        </w:rPr>
        <w:t xml:space="preserve">. The EOC hopes to be an important </w:t>
      </w:r>
      <w:r w:rsidR="006515A2" w:rsidRPr="25835BCE">
        <w:rPr>
          <w:lang w:val="en-US"/>
        </w:rPr>
        <w:t>contribution to achieve European sovereignty and independency from U.S, and Asia in this important fi</w:t>
      </w:r>
      <w:r w:rsidR="03B2FA7A" w:rsidRPr="25835BCE">
        <w:rPr>
          <w:lang w:val="en-US"/>
        </w:rPr>
        <w:t>e</w:t>
      </w:r>
      <w:r w:rsidR="006515A2" w:rsidRPr="25835BCE">
        <w:rPr>
          <w:lang w:val="en-US"/>
        </w:rPr>
        <w:t>ld of future technology.</w:t>
      </w:r>
    </w:p>
    <w:p w14:paraId="2D3A9AB4" w14:textId="77777777" w:rsidR="006515A2" w:rsidRDefault="006515A2" w:rsidP="1E4ED903">
      <w:pPr>
        <w:pStyle w:val="ITAbsatzohneNr"/>
        <w:jc w:val="both"/>
        <w:rPr>
          <w:color w:val="4BACC6" w:themeColor="accent5"/>
          <w:lang w:val="en-US"/>
        </w:rPr>
      </w:pPr>
      <w:r w:rsidRPr="00D05C1A">
        <w:rPr>
          <w:noProof/>
          <w:color w:val="4BACC6" w:themeColor="accent5"/>
          <w:lang w:val="en-US"/>
        </w:rPr>
        <w:drawing>
          <wp:anchor distT="0" distB="0" distL="114300" distR="114300" simplePos="0" relativeHeight="251658244" behindDoc="0" locked="0" layoutInCell="1" allowOverlap="1" wp14:anchorId="16251DBC" wp14:editId="28F281BA">
            <wp:simplePos x="0" y="0"/>
            <wp:positionH relativeFrom="column">
              <wp:posOffset>262890</wp:posOffset>
            </wp:positionH>
            <wp:positionV relativeFrom="paragraph">
              <wp:posOffset>179070</wp:posOffset>
            </wp:positionV>
            <wp:extent cx="6353330" cy="4389624"/>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3330" cy="43896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9C8AE" w14:textId="77777777" w:rsidR="0065320A" w:rsidRDefault="0065320A" w:rsidP="0065320A">
      <w:pPr>
        <w:pStyle w:val="ITAbsatzohneNr"/>
        <w:jc w:val="both"/>
        <w:rPr>
          <w:lang w:val="en-US"/>
        </w:rPr>
      </w:pPr>
    </w:p>
    <w:p w14:paraId="6A086CCB" w14:textId="57B97D98" w:rsidR="006515A2" w:rsidRDefault="0065320A" w:rsidP="0065320A">
      <w:pPr>
        <w:pStyle w:val="ITAbsatzohneNr"/>
        <w:jc w:val="both"/>
        <w:rPr>
          <w:lang w:val="en-US"/>
        </w:rPr>
      </w:pPr>
      <w:r>
        <w:rPr>
          <w:lang w:val="en-US"/>
        </w:rPr>
        <w:t>Part of the goal of the EOC is to d</w:t>
      </w:r>
      <w:r w:rsidR="006515A2" w:rsidRPr="00C15DCB">
        <w:rPr>
          <w:lang w:val="en-US"/>
        </w:rPr>
        <w:t>efend mobile equipment industry as contributor to European wealth and job</w:t>
      </w:r>
      <w:r>
        <w:rPr>
          <w:lang w:val="en-US"/>
        </w:rPr>
        <w:t>s. This will be done by s</w:t>
      </w:r>
      <w:r w:rsidR="006515A2" w:rsidRPr="00C15DCB">
        <w:rPr>
          <w:lang w:val="en-US"/>
        </w:rPr>
        <w:t xml:space="preserve">upporting start-up and mid-sized partners to develop and market disruptive / innovative solutions </w:t>
      </w:r>
      <w:r>
        <w:rPr>
          <w:lang w:val="en-US"/>
        </w:rPr>
        <w:t xml:space="preserve">as well as </w:t>
      </w:r>
      <w:r w:rsidR="006515A2" w:rsidRPr="00C15DCB">
        <w:rPr>
          <w:lang w:val="en-US"/>
        </w:rPr>
        <w:t>working closely with major European players (Nokia, Ericsson, large integrators) to encourage them to play a key role in driving confidence and scale</w:t>
      </w:r>
      <w:r>
        <w:rPr>
          <w:lang w:val="en-US"/>
        </w:rPr>
        <w:t>.</w:t>
      </w:r>
    </w:p>
    <w:p w14:paraId="02141D3E" w14:textId="58B29203" w:rsidR="0065320A" w:rsidRDefault="0065320A" w:rsidP="0065320A">
      <w:pPr>
        <w:pStyle w:val="ITAbsatzohneNr"/>
        <w:jc w:val="both"/>
        <w:rPr>
          <w:lang w:val="en-US"/>
        </w:rPr>
      </w:pPr>
    </w:p>
    <w:p w14:paraId="6042A327" w14:textId="6FB35DB9" w:rsidR="006515A2" w:rsidRPr="00C15DCB" w:rsidRDefault="0065320A" w:rsidP="0065320A">
      <w:pPr>
        <w:pStyle w:val="ITAbsatzohneNr"/>
        <w:jc w:val="both"/>
        <w:rPr>
          <w:lang w:val="en-US"/>
        </w:rPr>
      </w:pPr>
      <w:r>
        <w:rPr>
          <w:lang w:val="en-US"/>
        </w:rPr>
        <w:t>Simultaneously, the project will r</w:t>
      </w:r>
      <w:r w:rsidR="006515A2" w:rsidRPr="00C15DCB">
        <w:rPr>
          <w:lang w:val="en-US"/>
        </w:rPr>
        <w:t>educe cost</w:t>
      </w:r>
      <w:r>
        <w:rPr>
          <w:lang w:val="en-US"/>
        </w:rPr>
        <w:t>s</w:t>
      </w:r>
      <w:r w:rsidR="006515A2" w:rsidRPr="00C15DCB">
        <w:rPr>
          <w:lang w:val="en-US"/>
        </w:rPr>
        <w:t xml:space="preserve"> and risk building next generation RAN, including industrial and rural, to accelerate 5G socio-economic impact</w:t>
      </w:r>
      <w:r>
        <w:rPr>
          <w:lang w:val="en-US"/>
        </w:rPr>
        <w:t>. This will be done in a few ways:</w:t>
      </w:r>
    </w:p>
    <w:p w14:paraId="2EA074B8" w14:textId="77777777" w:rsidR="0065320A" w:rsidRDefault="006515A2" w:rsidP="0065320A">
      <w:pPr>
        <w:pStyle w:val="ITAbsatzohneNr"/>
        <w:numPr>
          <w:ilvl w:val="1"/>
          <w:numId w:val="41"/>
        </w:numPr>
        <w:jc w:val="both"/>
        <w:rPr>
          <w:lang w:val="en-US"/>
        </w:rPr>
      </w:pPr>
      <w:r w:rsidRPr="00C15DCB">
        <w:rPr>
          <w:lang w:val="en-US"/>
        </w:rPr>
        <w:t>Streamline approvals and support expansion of tower companies into open RAN</w:t>
      </w:r>
      <w:r w:rsidR="0065320A">
        <w:rPr>
          <w:lang w:val="en-US"/>
        </w:rPr>
        <w:t xml:space="preserve"> </w:t>
      </w:r>
    </w:p>
    <w:p w14:paraId="68142D9A" w14:textId="77777777" w:rsidR="0065320A" w:rsidRDefault="006515A2" w:rsidP="0065320A">
      <w:pPr>
        <w:pStyle w:val="ITAbsatzohneNr"/>
        <w:numPr>
          <w:ilvl w:val="1"/>
          <w:numId w:val="41"/>
        </w:numPr>
        <w:jc w:val="both"/>
        <w:rPr>
          <w:lang w:val="en-US"/>
        </w:rPr>
      </w:pPr>
      <w:r w:rsidRPr="0065320A">
        <w:rPr>
          <w:lang w:val="en-US"/>
        </w:rPr>
        <w:t>Support and fund an ecosystem that will enable interoperability to simplify integration and drive down cost</w:t>
      </w:r>
      <w:r w:rsidR="0065320A">
        <w:rPr>
          <w:lang w:val="en-US"/>
        </w:rPr>
        <w:t xml:space="preserve"> </w:t>
      </w:r>
    </w:p>
    <w:p w14:paraId="33704B7F" w14:textId="77777777" w:rsidR="0065320A" w:rsidRDefault="006515A2" w:rsidP="0065320A">
      <w:pPr>
        <w:pStyle w:val="ITAbsatzohneNr"/>
        <w:numPr>
          <w:ilvl w:val="1"/>
          <w:numId w:val="41"/>
        </w:numPr>
        <w:jc w:val="both"/>
        <w:rPr>
          <w:lang w:val="en-US"/>
        </w:rPr>
      </w:pPr>
      <w:r w:rsidRPr="0065320A">
        <w:rPr>
          <w:lang w:val="en-US"/>
        </w:rPr>
        <w:t xml:space="preserve">ensure participation in open RAN standards processes </w:t>
      </w:r>
    </w:p>
    <w:p w14:paraId="70DC46CF" w14:textId="323F958A" w:rsidR="0065320A" w:rsidRDefault="006515A2" w:rsidP="0065320A">
      <w:pPr>
        <w:pStyle w:val="ITAbsatzohneNr"/>
        <w:numPr>
          <w:ilvl w:val="1"/>
          <w:numId w:val="41"/>
        </w:numPr>
        <w:jc w:val="both"/>
        <w:rPr>
          <w:lang w:val="en-US"/>
        </w:rPr>
      </w:pPr>
      <w:r w:rsidRPr="0065320A">
        <w:rPr>
          <w:lang w:val="en-US"/>
        </w:rPr>
        <w:t>Encourage resilient technology supply chain in Europe, with uninterrupted delivery and low security risk</w:t>
      </w:r>
    </w:p>
    <w:p w14:paraId="7D3DCDD2" w14:textId="77777777" w:rsidR="0065320A" w:rsidRPr="00C15DCB" w:rsidRDefault="0065320A" w:rsidP="0065320A">
      <w:pPr>
        <w:pStyle w:val="ITAbsatzohneNr"/>
        <w:numPr>
          <w:ilvl w:val="2"/>
          <w:numId w:val="41"/>
        </w:numPr>
        <w:jc w:val="both"/>
        <w:rPr>
          <w:lang w:val="en-US"/>
        </w:rPr>
      </w:pPr>
      <w:r w:rsidRPr="00C15DCB">
        <w:rPr>
          <w:lang w:val="en-US"/>
        </w:rPr>
        <w:t>Support reliable semiconductor, device and equipment innovation and design.</w:t>
      </w:r>
    </w:p>
    <w:p w14:paraId="4C58944B" w14:textId="5CF1363D" w:rsidR="0065320A" w:rsidRPr="0065320A" w:rsidRDefault="0065320A" w:rsidP="0065320A">
      <w:pPr>
        <w:pStyle w:val="ITAbsatzohneNr"/>
        <w:numPr>
          <w:ilvl w:val="2"/>
          <w:numId w:val="41"/>
        </w:numPr>
        <w:jc w:val="both"/>
        <w:rPr>
          <w:lang w:val="en-US"/>
        </w:rPr>
      </w:pPr>
      <w:r w:rsidRPr="0065320A">
        <w:rPr>
          <w:lang w:val="en-US"/>
        </w:rPr>
        <w:t>Foster a robust global supply chain via partnerships, open platforms, transparency, testbeds</w:t>
      </w:r>
    </w:p>
    <w:p w14:paraId="64ED3B8D" w14:textId="77777777" w:rsidR="0065320A" w:rsidRPr="0065320A" w:rsidRDefault="0065320A" w:rsidP="0065320A">
      <w:pPr>
        <w:pStyle w:val="ITAbsatzohneNr"/>
        <w:numPr>
          <w:ilvl w:val="1"/>
          <w:numId w:val="41"/>
        </w:numPr>
        <w:jc w:val="both"/>
        <w:rPr>
          <w:lang w:val="en-US"/>
        </w:rPr>
      </w:pPr>
      <w:r w:rsidRPr="0065320A">
        <w:rPr>
          <w:lang w:val="en-US"/>
        </w:rPr>
        <w:t>Enable access to local technology to reduce investment risk for local vendors to invest in new technology and IPR</w:t>
      </w:r>
    </w:p>
    <w:p w14:paraId="37533C18" w14:textId="77777777" w:rsidR="006515A2" w:rsidRPr="00C15DCB" w:rsidRDefault="006515A2" w:rsidP="0065320A">
      <w:pPr>
        <w:pStyle w:val="ITAbsatzohneNr"/>
        <w:numPr>
          <w:ilvl w:val="2"/>
          <w:numId w:val="15"/>
        </w:numPr>
        <w:jc w:val="both"/>
        <w:rPr>
          <w:lang w:val="en-US"/>
        </w:rPr>
      </w:pPr>
      <w:r w:rsidRPr="00C15DCB">
        <w:rPr>
          <w:lang w:val="en-US"/>
        </w:rPr>
        <w:t>Encourage innovation via government-funded R&amp;D incentives, and start-ups investments</w:t>
      </w:r>
    </w:p>
    <w:p w14:paraId="0F35400F" w14:textId="77777777" w:rsidR="006515A2" w:rsidRPr="00C15DCB" w:rsidRDefault="006515A2" w:rsidP="0065320A">
      <w:pPr>
        <w:pStyle w:val="ITAbsatzohneNr"/>
        <w:numPr>
          <w:ilvl w:val="2"/>
          <w:numId w:val="15"/>
        </w:numPr>
        <w:jc w:val="both"/>
        <w:rPr>
          <w:lang w:val="en-US"/>
        </w:rPr>
      </w:pPr>
      <w:r w:rsidRPr="00C15DCB">
        <w:rPr>
          <w:lang w:val="en-US"/>
        </w:rPr>
        <w:t>Provide industrial and ecosystem support</w:t>
      </w:r>
    </w:p>
    <w:p w14:paraId="08E7430A" w14:textId="77777777" w:rsidR="006515A2" w:rsidRPr="00C15DCB" w:rsidRDefault="006515A2" w:rsidP="0065320A">
      <w:pPr>
        <w:pStyle w:val="ITAbsatzohneNr"/>
        <w:numPr>
          <w:ilvl w:val="2"/>
          <w:numId w:val="15"/>
        </w:numPr>
        <w:jc w:val="both"/>
        <w:rPr>
          <w:lang w:val="en-US"/>
        </w:rPr>
      </w:pPr>
      <w:r w:rsidRPr="25835BCE">
        <w:rPr>
          <w:lang w:val="en-US"/>
        </w:rPr>
        <w:lastRenderedPageBreak/>
        <w:t>Support technologies that are not entirely reliant on one platform such as O-RAN-generic enablers of open networks</w:t>
      </w:r>
    </w:p>
    <w:p w14:paraId="541DF539" w14:textId="46E87AF8" w:rsidR="006515A2" w:rsidRDefault="006515A2" w:rsidP="25835BCE">
      <w:pPr>
        <w:pStyle w:val="ITAbsatzohneNr"/>
        <w:rPr>
          <w:lang w:val="en-US"/>
        </w:rPr>
      </w:pPr>
    </w:p>
    <w:p w14:paraId="25177611" w14:textId="3BE51D01" w:rsidR="006515A2" w:rsidRDefault="0065320A" w:rsidP="25835BCE">
      <w:pPr>
        <w:pStyle w:val="ITAbsatzohneNr"/>
        <w:rPr>
          <w:lang w:val="en-US"/>
        </w:rPr>
      </w:pPr>
      <w:r>
        <w:rPr>
          <w:lang w:val="en-US"/>
        </w:rPr>
        <w:t xml:space="preserve">The members of the </w:t>
      </w:r>
      <w:r w:rsidR="402FD0A5" w:rsidRPr="25835BCE">
        <w:rPr>
          <w:lang w:val="en-US"/>
        </w:rPr>
        <w:t xml:space="preserve">Consortium </w:t>
      </w:r>
      <w:r>
        <w:rPr>
          <w:lang w:val="en-US"/>
        </w:rPr>
        <w:t xml:space="preserve">are </w:t>
      </w:r>
      <w:r w:rsidR="402FD0A5" w:rsidRPr="25835BCE">
        <w:rPr>
          <w:lang w:val="en-US"/>
        </w:rPr>
        <w:t>applying for IPCEI ME/CT funding in Germany, France and Italy with DT, Orange, TIM as national leaders</w:t>
      </w:r>
      <w:r>
        <w:rPr>
          <w:lang w:val="en-US"/>
        </w:rPr>
        <w:t>.</w:t>
      </w:r>
    </w:p>
    <w:p w14:paraId="2B0383F7" w14:textId="2AD8F900" w:rsidR="006515A2" w:rsidRDefault="006515A2" w:rsidP="25835BCE">
      <w:pPr>
        <w:pStyle w:val="ITAbsatzohneNr"/>
        <w:jc w:val="both"/>
        <w:rPr>
          <w:color w:val="4BACC6" w:themeColor="accent5"/>
          <w:lang w:val="en-US"/>
        </w:rPr>
      </w:pPr>
    </w:p>
    <w:p w14:paraId="40EA7073" w14:textId="77777777" w:rsidR="006515A2" w:rsidRPr="00652123" w:rsidRDefault="006515A2" w:rsidP="000C440F">
      <w:pPr>
        <w:pStyle w:val="ITberschrift111"/>
        <w:rPr>
          <w:b w:val="0"/>
          <w:color w:val="4BACC6" w:themeColor="accent5"/>
          <w:lang w:val="en-US"/>
        </w:rPr>
      </w:pPr>
      <w:bookmarkStart w:id="32" w:name="_Toc82179489"/>
      <w:bookmarkStart w:id="33" w:name="_Toc82179566"/>
      <w:bookmarkStart w:id="34" w:name="_Toc82180893"/>
      <w:bookmarkStart w:id="35" w:name="_Toc80693895"/>
      <w:bookmarkStart w:id="36" w:name="_Toc82180895"/>
      <w:bookmarkStart w:id="37" w:name="_Toc82723632"/>
      <w:bookmarkStart w:id="38" w:name="_Toc83197544"/>
      <w:bookmarkEnd w:id="32"/>
      <w:bookmarkEnd w:id="33"/>
      <w:bookmarkEnd w:id="34"/>
      <w:r w:rsidRPr="00652123">
        <w:rPr>
          <w:b w:val="0"/>
          <w:color w:val="4BACC6" w:themeColor="accent5"/>
          <w:lang w:val="en-US"/>
        </w:rPr>
        <w:t>Roadmap</w:t>
      </w:r>
      <w:bookmarkEnd w:id="35"/>
      <w:bookmarkEnd w:id="36"/>
      <w:r>
        <w:rPr>
          <w:b w:val="0"/>
          <w:color w:val="4BACC6" w:themeColor="accent5"/>
          <w:lang w:val="en-US"/>
        </w:rPr>
        <w:t xml:space="preserve"> of EOC activities</w:t>
      </w:r>
      <w:bookmarkEnd w:id="37"/>
      <w:bookmarkEnd w:id="38"/>
    </w:p>
    <w:p w14:paraId="7CE8BDD2" w14:textId="77777777" w:rsidR="006515A2" w:rsidRDefault="006515A2" w:rsidP="006515A2">
      <w:pPr>
        <w:pStyle w:val="ITAbsatzohneNr"/>
        <w:jc w:val="both"/>
        <w:rPr>
          <w:color w:val="4BACC6" w:themeColor="accent5"/>
          <w:lang w:val="en-US"/>
        </w:rPr>
      </w:pPr>
      <w:r w:rsidRPr="00C64B05">
        <w:rPr>
          <w:noProof/>
          <w:color w:val="4BACC6" w:themeColor="accent5"/>
          <w:lang w:val="en-US"/>
        </w:rPr>
        <w:drawing>
          <wp:anchor distT="0" distB="0" distL="114300" distR="114300" simplePos="0" relativeHeight="251658241" behindDoc="0" locked="0" layoutInCell="1" allowOverlap="1" wp14:anchorId="7A677A88" wp14:editId="6ED4BBEC">
            <wp:simplePos x="0" y="0"/>
            <wp:positionH relativeFrom="column">
              <wp:posOffset>0</wp:posOffset>
            </wp:positionH>
            <wp:positionV relativeFrom="paragraph">
              <wp:posOffset>180975</wp:posOffset>
            </wp:positionV>
            <wp:extent cx="5760720" cy="3240405"/>
            <wp:effectExtent l="0" t="0" r="0" b="0"/>
            <wp:wrapTopAndBottom/>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9062" w:type="dxa"/>
        <w:tblLook w:val="04A0" w:firstRow="1" w:lastRow="0" w:firstColumn="1" w:lastColumn="0" w:noHBand="0" w:noVBand="1"/>
      </w:tblPr>
      <w:tblGrid>
        <w:gridCol w:w="415"/>
        <w:gridCol w:w="2085"/>
        <w:gridCol w:w="3301"/>
        <w:gridCol w:w="1288"/>
        <w:gridCol w:w="1973"/>
      </w:tblGrid>
      <w:tr w:rsidR="006515A2" w:rsidRPr="00C15DCB" w14:paraId="7B952721" w14:textId="77777777" w:rsidTr="25835BCE">
        <w:tc>
          <w:tcPr>
            <w:tcW w:w="415" w:type="dxa"/>
          </w:tcPr>
          <w:p w14:paraId="07C71D86" w14:textId="77777777" w:rsidR="006515A2" w:rsidRPr="00C15DCB" w:rsidRDefault="006515A2" w:rsidP="00966C61">
            <w:pPr>
              <w:pStyle w:val="ITAbsatzohneNr"/>
              <w:jc w:val="both"/>
              <w:rPr>
                <w:lang w:val="en-US"/>
              </w:rPr>
            </w:pPr>
            <w:r w:rsidRPr="00C15DCB">
              <w:rPr>
                <w:lang w:val="en-US"/>
              </w:rPr>
              <w:t>#</w:t>
            </w:r>
          </w:p>
        </w:tc>
        <w:tc>
          <w:tcPr>
            <w:tcW w:w="2085" w:type="dxa"/>
          </w:tcPr>
          <w:p w14:paraId="7CC45772" w14:textId="77777777" w:rsidR="006515A2" w:rsidRPr="00C15DCB" w:rsidRDefault="006515A2" w:rsidP="00966C61">
            <w:pPr>
              <w:pStyle w:val="ITAbsatzohneNr"/>
              <w:jc w:val="both"/>
              <w:rPr>
                <w:lang w:val="en-US"/>
              </w:rPr>
            </w:pPr>
            <w:r w:rsidRPr="00C15DCB">
              <w:rPr>
                <w:lang w:val="en-US"/>
              </w:rPr>
              <w:t>Activity</w:t>
            </w:r>
          </w:p>
        </w:tc>
        <w:tc>
          <w:tcPr>
            <w:tcW w:w="3301" w:type="dxa"/>
          </w:tcPr>
          <w:p w14:paraId="135BB258" w14:textId="77777777" w:rsidR="006515A2" w:rsidRPr="00C15DCB" w:rsidRDefault="006515A2" w:rsidP="00966C61">
            <w:pPr>
              <w:pStyle w:val="ITAbsatzohneNr"/>
              <w:jc w:val="both"/>
              <w:rPr>
                <w:lang w:val="en-US"/>
              </w:rPr>
            </w:pPr>
            <w:r w:rsidRPr="00C15DCB">
              <w:rPr>
                <w:lang w:val="en-US"/>
              </w:rPr>
              <w:t>Brief description of scope and expected outputs</w:t>
            </w:r>
          </w:p>
        </w:tc>
        <w:tc>
          <w:tcPr>
            <w:tcW w:w="1288" w:type="dxa"/>
          </w:tcPr>
          <w:p w14:paraId="3FD58C3F" w14:textId="77777777" w:rsidR="006515A2" w:rsidRPr="00C15DCB" w:rsidRDefault="006515A2" w:rsidP="00966C61">
            <w:pPr>
              <w:pStyle w:val="ITAbsatzohneNr"/>
              <w:jc w:val="both"/>
              <w:rPr>
                <w:lang w:val="en-US"/>
              </w:rPr>
            </w:pPr>
            <w:r w:rsidRPr="00C15DCB">
              <w:rPr>
                <w:lang w:val="en-US"/>
              </w:rPr>
              <w:t>Indicative timeline</w:t>
            </w:r>
          </w:p>
        </w:tc>
        <w:tc>
          <w:tcPr>
            <w:tcW w:w="1973" w:type="dxa"/>
          </w:tcPr>
          <w:p w14:paraId="7E722227" w14:textId="77777777" w:rsidR="006515A2" w:rsidRPr="00C15DCB" w:rsidRDefault="006515A2" w:rsidP="00966C61">
            <w:pPr>
              <w:pStyle w:val="ITAbsatzohneNr"/>
              <w:jc w:val="both"/>
              <w:rPr>
                <w:lang w:val="en-US"/>
              </w:rPr>
            </w:pPr>
            <w:r w:rsidRPr="00C15DCB">
              <w:rPr>
                <w:lang w:val="en-US"/>
              </w:rPr>
              <w:t xml:space="preserve">Activity owner </w:t>
            </w:r>
          </w:p>
        </w:tc>
      </w:tr>
      <w:tr w:rsidR="006515A2" w:rsidRPr="00C15DCB" w14:paraId="368A1089" w14:textId="77777777" w:rsidTr="25835BCE">
        <w:tc>
          <w:tcPr>
            <w:tcW w:w="415" w:type="dxa"/>
          </w:tcPr>
          <w:p w14:paraId="240B0BA9" w14:textId="77777777" w:rsidR="006515A2" w:rsidRPr="00C15DCB" w:rsidRDefault="006515A2" w:rsidP="00966C61">
            <w:pPr>
              <w:pStyle w:val="ITAbsatzohneNr"/>
              <w:jc w:val="both"/>
              <w:rPr>
                <w:lang w:val="en-US"/>
              </w:rPr>
            </w:pPr>
            <w:r>
              <w:rPr>
                <w:lang w:val="en-US"/>
              </w:rPr>
              <w:t>1</w:t>
            </w:r>
          </w:p>
        </w:tc>
        <w:tc>
          <w:tcPr>
            <w:tcW w:w="2085" w:type="dxa"/>
          </w:tcPr>
          <w:p w14:paraId="56CB10CF" w14:textId="77777777" w:rsidR="006515A2" w:rsidRPr="00C15DCB" w:rsidRDefault="006515A2" w:rsidP="00966C61">
            <w:pPr>
              <w:pStyle w:val="ITAbsatzohneNr"/>
              <w:rPr>
                <w:lang w:val="en-US"/>
              </w:rPr>
            </w:pPr>
            <w:r w:rsidRPr="00C15DCB">
              <w:rPr>
                <w:lang w:val="en-US"/>
              </w:rPr>
              <w:t>Product definition</w:t>
            </w:r>
          </w:p>
        </w:tc>
        <w:tc>
          <w:tcPr>
            <w:tcW w:w="3301" w:type="dxa"/>
          </w:tcPr>
          <w:p w14:paraId="4750BACD" w14:textId="77777777" w:rsidR="006515A2" w:rsidRPr="00C15DCB" w:rsidRDefault="006515A2" w:rsidP="00966C61">
            <w:pPr>
              <w:pStyle w:val="ITAbsatzohneNr"/>
              <w:rPr>
                <w:lang w:val="en-US"/>
              </w:rPr>
            </w:pPr>
            <w:proofErr w:type="spellStart"/>
            <w:r w:rsidRPr="00C15DCB">
              <w:rPr>
                <w:lang w:val="en-US"/>
              </w:rPr>
              <w:t>Analyse</w:t>
            </w:r>
            <w:proofErr w:type="spellEnd"/>
            <w:r w:rsidRPr="00C15DCB">
              <w:rPr>
                <w:lang w:val="en-US"/>
              </w:rPr>
              <w:t xml:space="preserve"> partners’ capabilities, market situation and decide on product in terms of outdoor macro, outdoor </w:t>
            </w:r>
            <w:proofErr w:type="spellStart"/>
            <w:r w:rsidRPr="00C15DCB">
              <w:rPr>
                <w:lang w:val="en-US"/>
              </w:rPr>
              <w:t>pico</w:t>
            </w:r>
            <w:proofErr w:type="spellEnd"/>
            <w:r w:rsidRPr="00C15DCB">
              <w:rPr>
                <w:lang w:val="en-US"/>
              </w:rPr>
              <w:t>, campus, indoor home network</w:t>
            </w:r>
          </w:p>
        </w:tc>
        <w:tc>
          <w:tcPr>
            <w:tcW w:w="1288" w:type="dxa"/>
          </w:tcPr>
          <w:p w14:paraId="7F1B2FFF" w14:textId="77777777" w:rsidR="006515A2" w:rsidRPr="00C15DCB" w:rsidRDefault="006515A2" w:rsidP="00966C61">
            <w:pPr>
              <w:pStyle w:val="ITAbsatzohneNr"/>
              <w:rPr>
                <w:lang w:val="en-US"/>
              </w:rPr>
            </w:pPr>
            <w:r w:rsidRPr="00C15DCB">
              <w:rPr>
                <w:lang w:val="en-US"/>
              </w:rPr>
              <w:t>Y1-Y2 (first products and solutions)</w:t>
            </w:r>
          </w:p>
        </w:tc>
        <w:tc>
          <w:tcPr>
            <w:tcW w:w="1973" w:type="dxa"/>
          </w:tcPr>
          <w:p w14:paraId="510D4E8F" w14:textId="77777777" w:rsidR="006515A2" w:rsidRPr="00C15DCB" w:rsidRDefault="006515A2" w:rsidP="00966C61">
            <w:pPr>
              <w:pStyle w:val="ITAbsatzohneNr"/>
              <w:rPr>
                <w:lang w:val="en-US"/>
              </w:rPr>
            </w:pPr>
            <w:r w:rsidRPr="00C15DCB">
              <w:rPr>
                <w:lang w:val="en-US"/>
              </w:rPr>
              <w:t xml:space="preserve">Network operators for the E2E network; </w:t>
            </w:r>
          </w:p>
          <w:p w14:paraId="068BA6C9" w14:textId="77777777" w:rsidR="006515A2" w:rsidRPr="00C15DCB" w:rsidRDefault="006515A2" w:rsidP="00966C61">
            <w:pPr>
              <w:pStyle w:val="ITAbsatzohneNr"/>
              <w:rPr>
                <w:lang w:val="en-US"/>
              </w:rPr>
            </w:pPr>
            <w:r w:rsidRPr="00C15DCB">
              <w:rPr>
                <w:lang w:val="en-US"/>
              </w:rPr>
              <w:t>Manufacturers for the components and sub-components</w:t>
            </w:r>
          </w:p>
        </w:tc>
      </w:tr>
      <w:tr w:rsidR="006515A2" w:rsidRPr="00C15DCB" w14:paraId="15C40814" w14:textId="77777777" w:rsidTr="25835BCE">
        <w:tc>
          <w:tcPr>
            <w:tcW w:w="415" w:type="dxa"/>
          </w:tcPr>
          <w:p w14:paraId="69A9355A" w14:textId="77777777" w:rsidR="006515A2" w:rsidRPr="00C15DCB" w:rsidRDefault="006515A2" w:rsidP="00966C61">
            <w:pPr>
              <w:pStyle w:val="ITAbsatzohneNr"/>
              <w:jc w:val="both"/>
              <w:rPr>
                <w:lang w:val="en-US"/>
              </w:rPr>
            </w:pPr>
            <w:r>
              <w:rPr>
                <w:lang w:val="en-US"/>
              </w:rPr>
              <w:t>2</w:t>
            </w:r>
          </w:p>
        </w:tc>
        <w:tc>
          <w:tcPr>
            <w:tcW w:w="2085" w:type="dxa"/>
          </w:tcPr>
          <w:p w14:paraId="1B70B8E1" w14:textId="77777777" w:rsidR="006515A2" w:rsidRPr="00C15DCB" w:rsidRDefault="006515A2" w:rsidP="00966C61">
            <w:pPr>
              <w:pStyle w:val="ITAbsatzohneNr"/>
              <w:rPr>
                <w:lang w:val="en-US"/>
              </w:rPr>
            </w:pPr>
            <w:r w:rsidRPr="00C15DCB">
              <w:rPr>
                <w:lang w:val="en-US"/>
              </w:rPr>
              <w:t>Development</w:t>
            </w:r>
          </w:p>
        </w:tc>
        <w:tc>
          <w:tcPr>
            <w:tcW w:w="3301" w:type="dxa"/>
          </w:tcPr>
          <w:p w14:paraId="4E715AE4" w14:textId="77777777" w:rsidR="006515A2" w:rsidRPr="00C15DCB" w:rsidRDefault="006515A2" w:rsidP="00966C61">
            <w:pPr>
              <w:pStyle w:val="ITAbsatzohneNr"/>
              <w:rPr>
                <w:lang w:val="en-US"/>
              </w:rPr>
            </w:pPr>
            <w:r w:rsidRPr="00C15DCB">
              <w:rPr>
                <w:lang w:val="en-US"/>
              </w:rPr>
              <w:t>Analysis of available and missing components and sub-components;</w:t>
            </w:r>
          </w:p>
          <w:p w14:paraId="6DB8BDC8" w14:textId="77777777" w:rsidR="006515A2" w:rsidRPr="00C15DCB" w:rsidRDefault="006515A2" w:rsidP="00966C61">
            <w:pPr>
              <w:pStyle w:val="ITAbsatzohneNr"/>
              <w:rPr>
                <w:lang w:val="en-US"/>
              </w:rPr>
            </w:pPr>
            <w:r w:rsidRPr="00C15DCB">
              <w:rPr>
                <w:lang w:val="en-US"/>
              </w:rPr>
              <w:t>Development of missing components</w:t>
            </w:r>
          </w:p>
        </w:tc>
        <w:tc>
          <w:tcPr>
            <w:tcW w:w="1288" w:type="dxa"/>
          </w:tcPr>
          <w:p w14:paraId="6355A381" w14:textId="77777777" w:rsidR="006515A2" w:rsidRPr="00C15DCB" w:rsidRDefault="006515A2" w:rsidP="00966C61">
            <w:pPr>
              <w:pStyle w:val="ITAbsatzohneNr"/>
              <w:rPr>
                <w:lang w:val="en-US"/>
              </w:rPr>
            </w:pPr>
            <w:r w:rsidRPr="00C15DCB">
              <w:rPr>
                <w:lang w:val="en-US"/>
              </w:rPr>
              <w:t>Y1-Y4</w:t>
            </w:r>
          </w:p>
        </w:tc>
        <w:tc>
          <w:tcPr>
            <w:tcW w:w="1973" w:type="dxa"/>
          </w:tcPr>
          <w:p w14:paraId="676E83D2" w14:textId="77777777" w:rsidR="006515A2" w:rsidRPr="00C15DCB" w:rsidRDefault="006515A2" w:rsidP="00966C61">
            <w:pPr>
              <w:pStyle w:val="ITAbsatzohneNr"/>
              <w:rPr>
                <w:lang w:val="en-US"/>
              </w:rPr>
            </w:pPr>
            <w:r w:rsidRPr="00C15DCB">
              <w:rPr>
                <w:lang w:val="en-US"/>
              </w:rPr>
              <w:t>Manufacturers</w:t>
            </w:r>
          </w:p>
        </w:tc>
      </w:tr>
      <w:tr w:rsidR="006515A2" w:rsidRPr="00C15DCB" w14:paraId="73FE9C42" w14:textId="77777777" w:rsidTr="25835BCE">
        <w:tc>
          <w:tcPr>
            <w:tcW w:w="415" w:type="dxa"/>
          </w:tcPr>
          <w:p w14:paraId="1C769340" w14:textId="77777777" w:rsidR="006515A2" w:rsidRPr="00C15DCB" w:rsidRDefault="006515A2" w:rsidP="00966C61">
            <w:pPr>
              <w:pStyle w:val="ITAbsatzohneNr"/>
              <w:jc w:val="both"/>
              <w:rPr>
                <w:lang w:val="en-US"/>
              </w:rPr>
            </w:pPr>
            <w:r>
              <w:rPr>
                <w:lang w:val="en-US"/>
              </w:rPr>
              <w:t>3</w:t>
            </w:r>
          </w:p>
        </w:tc>
        <w:tc>
          <w:tcPr>
            <w:tcW w:w="2085" w:type="dxa"/>
          </w:tcPr>
          <w:p w14:paraId="0BFBC9A2" w14:textId="77777777" w:rsidR="006515A2" w:rsidRPr="00C15DCB" w:rsidRDefault="006515A2" w:rsidP="00966C61">
            <w:pPr>
              <w:pStyle w:val="ITAbsatzohneNr"/>
              <w:rPr>
                <w:lang w:val="en-US"/>
              </w:rPr>
            </w:pPr>
            <w:r w:rsidRPr="00C15DCB">
              <w:rPr>
                <w:lang w:val="en-US"/>
              </w:rPr>
              <w:t>Test &amp; Integration</w:t>
            </w:r>
          </w:p>
        </w:tc>
        <w:tc>
          <w:tcPr>
            <w:tcW w:w="3301" w:type="dxa"/>
          </w:tcPr>
          <w:p w14:paraId="5572F4FC" w14:textId="77777777" w:rsidR="006515A2" w:rsidRPr="00C15DCB" w:rsidRDefault="006515A2" w:rsidP="00966C61">
            <w:pPr>
              <w:pStyle w:val="ITAbsatzohneNr"/>
              <w:rPr>
                <w:lang w:val="en-US"/>
              </w:rPr>
            </w:pPr>
            <w:r w:rsidRPr="00C15DCB">
              <w:rPr>
                <w:lang w:val="en-US"/>
              </w:rPr>
              <w:t>Integration of O-RAN components and testing</w:t>
            </w:r>
          </w:p>
        </w:tc>
        <w:tc>
          <w:tcPr>
            <w:tcW w:w="1288" w:type="dxa"/>
          </w:tcPr>
          <w:p w14:paraId="362D5D09" w14:textId="77777777" w:rsidR="006515A2" w:rsidRPr="00C15DCB" w:rsidRDefault="006515A2" w:rsidP="00966C61">
            <w:pPr>
              <w:pStyle w:val="ITAbsatzohneNr"/>
              <w:rPr>
                <w:lang w:val="en-US"/>
              </w:rPr>
            </w:pPr>
            <w:r w:rsidRPr="00C15DCB">
              <w:rPr>
                <w:lang w:val="en-US"/>
              </w:rPr>
              <w:t>Y3-Y5</w:t>
            </w:r>
          </w:p>
        </w:tc>
        <w:tc>
          <w:tcPr>
            <w:tcW w:w="1973" w:type="dxa"/>
          </w:tcPr>
          <w:p w14:paraId="0556F4EB" w14:textId="77777777" w:rsidR="006515A2" w:rsidRPr="00C15DCB" w:rsidRDefault="006515A2" w:rsidP="00966C61">
            <w:pPr>
              <w:pStyle w:val="ITAbsatzohneNr"/>
              <w:rPr>
                <w:lang w:val="en-US"/>
              </w:rPr>
            </w:pPr>
            <w:r w:rsidRPr="00C15DCB">
              <w:rPr>
                <w:lang w:val="en-US"/>
              </w:rPr>
              <w:t xml:space="preserve">Integrators, testing experts </w:t>
            </w:r>
          </w:p>
        </w:tc>
      </w:tr>
      <w:tr w:rsidR="006515A2" w:rsidRPr="00C15DCB" w14:paraId="0C9F7E9B" w14:textId="77777777" w:rsidTr="25835BCE">
        <w:tc>
          <w:tcPr>
            <w:tcW w:w="415" w:type="dxa"/>
          </w:tcPr>
          <w:p w14:paraId="09BD755C" w14:textId="77777777" w:rsidR="006515A2" w:rsidRPr="00C15DCB" w:rsidRDefault="006515A2" w:rsidP="00966C61">
            <w:pPr>
              <w:pStyle w:val="ITAbsatzohneNr"/>
              <w:jc w:val="both"/>
              <w:rPr>
                <w:lang w:val="en-US"/>
              </w:rPr>
            </w:pPr>
            <w:r>
              <w:rPr>
                <w:lang w:val="en-US"/>
              </w:rPr>
              <w:t>4</w:t>
            </w:r>
          </w:p>
        </w:tc>
        <w:tc>
          <w:tcPr>
            <w:tcW w:w="2085" w:type="dxa"/>
          </w:tcPr>
          <w:p w14:paraId="444BF4C2" w14:textId="77777777" w:rsidR="006515A2" w:rsidRPr="00C15DCB" w:rsidRDefault="006515A2" w:rsidP="00966C61">
            <w:pPr>
              <w:pStyle w:val="ITAbsatzohneNr"/>
              <w:rPr>
                <w:lang w:val="en-US"/>
              </w:rPr>
            </w:pPr>
            <w:r w:rsidRPr="00C15DCB">
              <w:rPr>
                <w:lang w:val="en-US"/>
              </w:rPr>
              <w:t>First deployment</w:t>
            </w:r>
          </w:p>
        </w:tc>
        <w:tc>
          <w:tcPr>
            <w:tcW w:w="3301" w:type="dxa"/>
          </w:tcPr>
          <w:p w14:paraId="30F98201" w14:textId="77777777" w:rsidR="006515A2" w:rsidRPr="00C15DCB" w:rsidRDefault="006515A2" w:rsidP="00966C61">
            <w:pPr>
              <w:pStyle w:val="ITAbsatzohneNr"/>
              <w:rPr>
                <w:lang w:val="en-US"/>
              </w:rPr>
            </w:pPr>
            <w:r w:rsidRPr="00C15DCB">
              <w:rPr>
                <w:lang w:val="en-US"/>
              </w:rPr>
              <w:t>Prototypic deployment of E2E network in the field</w:t>
            </w:r>
          </w:p>
        </w:tc>
        <w:tc>
          <w:tcPr>
            <w:tcW w:w="1288" w:type="dxa"/>
          </w:tcPr>
          <w:p w14:paraId="6EFD3DCC" w14:textId="77777777" w:rsidR="006515A2" w:rsidRPr="00C15DCB" w:rsidRDefault="006515A2" w:rsidP="00966C61">
            <w:pPr>
              <w:pStyle w:val="ITAbsatzohneNr"/>
              <w:rPr>
                <w:lang w:val="en-US"/>
              </w:rPr>
            </w:pPr>
            <w:r w:rsidRPr="00C15DCB">
              <w:rPr>
                <w:lang w:val="en-US"/>
              </w:rPr>
              <w:t>Y5</w:t>
            </w:r>
          </w:p>
        </w:tc>
        <w:tc>
          <w:tcPr>
            <w:tcW w:w="1973" w:type="dxa"/>
          </w:tcPr>
          <w:p w14:paraId="0438A85C" w14:textId="77777777" w:rsidR="006515A2" w:rsidRPr="00C15DCB" w:rsidRDefault="006515A2" w:rsidP="00966C61">
            <w:pPr>
              <w:pStyle w:val="ITAbsatzohneNr"/>
              <w:rPr>
                <w:lang w:val="en-US"/>
              </w:rPr>
            </w:pPr>
            <w:r w:rsidRPr="00C15DCB">
              <w:rPr>
                <w:lang w:val="en-US"/>
              </w:rPr>
              <w:t>Network operators</w:t>
            </w:r>
          </w:p>
        </w:tc>
      </w:tr>
    </w:tbl>
    <w:p w14:paraId="5DC8C817" w14:textId="77777777" w:rsidR="006515A2" w:rsidRDefault="006515A2" w:rsidP="006515A2">
      <w:pPr>
        <w:pStyle w:val="ITAbsatzohneNr"/>
        <w:jc w:val="both"/>
        <w:rPr>
          <w:iCs/>
          <w:lang w:val="en-US"/>
        </w:rPr>
      </w:pPr>
    </w:p>
    <w:p w14:paraId="7AB0F4A4" w14:textId="3295AF0E" w:rsidR="006515A2" w:rsidRDefault="006515A2" w:rsidP="000C440F">
      <w:pPr>
        <w:pStyle w:val="ITberschrift111"/>
        <w:rPr>
          <w:b w:val="0"/>
          <w:color w:val="4BACC6" w:themeColor="accent5"/>
          <w:lang w:val="en-US"/>
        </w:rPr>
      </w:pPr>
      <w:bookmarkStart w:id="39" w:name="_Toc82723633"/>
      <w:bookmarkStart w:id="40" w:name="_Toc83197545"/>
      <w:r w:rsidRPr="00652123">
        <w:rPr>
          <w:b w:val="0"/>
          <w:color w:val="4BACC6" w:themeColor="accent5"/>
          <w:lang w:val="en-US"/>
        </w:rPr>
        <w:t xml:space="preserve">Objectives of </w:t>
      </w:r>
      <w:r>
        <w:rPr>
          <w:b w:val="0"/>
          <w:color w:val="4BACC6" w:themeColor="accent5"/>
          <w:lang w:val="en-US"/>
        </w:rPr>
        <w:t>Deutsche Telekom’s engagement for the EOC</w:t>
      </w:r>
      <w:bookmarkEnd w:id="39"/>
      <w:bookmarkEnd w:id="40"/>
    </w:p>
    <w:p w14:paraId="70932D7E" w14:textId="77777777" w:rsidR="00654E33" w:rsidRDefault="006515A2" w:rsidP="00654E33">
      <w:pPr>
        <w:pStyle w:val="ITAbsatzohneNr"/>
        <w:jc w:val="both"/>
        <w:rPr>
          <w:lang w:val="en-GB"/>
        </w:rPr>
      </w:pPr>
      <w:r w:rsidRPr="25835BCE">
        <w:rPr>
          <w:lang w:val="en-GB"/>
        </w:rPr>
        <w:t xml:space="preserve">DT’s supports the EOC consortium </w:t>
      </w:r>
      <w:r w:rsidR="1396EC51" w:rsidRPr="25835BCE">
        <w:rPr>
          <w:lang w:val="en-GB"/>
        </w:rPr>
        <w:t xml:space="preserve">in the objective that EOC partners will create a blueprint for End-2-End Open-RAN networks and deliver corresponding network components and services. </w:t>
      </w:r>
      <w:r w:rsidR="00654E33">
        <w:rPr>
          <w:lang w:val="en-GB"/>
        </w:rPr>
        <w:t xml:space="preserve">The results of the consortium with respect to DT’s own services will be the following: </w:t>
      </w:r>
    </w:p>
    <w:p w14:paraId="4B7C4E0A" w14:textId="77777777" w:rsidR="00654E33" w:rsidRDefault="00654E33" w:rsidP="00654E33">
      <w:pPr>
        <w:pStyle w:val="ITAbsatzohneNr"/>
        <w:jc w:val="both"/>
        <w:rPr>
          <w:lang w:val="en-GB"/>
        </w:rPr>
      </w:pPr>
    </w:p>
    <w:p w14:paraId="0BBE9A37" w14:textId="77777777" w:rsidR="00654E33" w:rsidRDefault="084F2591" w:rsidP="00654E33">
      <w:pPr>
        <w:pStyle w:val="ITAbsatzohneNr"/>
        <w:numPr>
          <w:ilvl w:val="0"/>
          <w:numId w:val="42"/>
        </w:numPr>
        <w:jc w:val="both"/>
        <w:rPr>
          <w:lang w:val="en-GB"/>
        </w:rPr>
      </w:pPr>
      <w:r w:rsidRPr="25835BCE">
        <w:rPr>
          <w:lang w:val="en-GB"/>
        </w:rPr>
        <w:t xml:space="preserve">Network design </w:t>
      </w:r>
      <w:r w:rsidR="2AB1B4AF" w:rsidRPr="25835BCE">
        <w:rPr>
          <w:lang w:val="en-GB"/>
        </w:rPr>
        <w:t xml:space="preserve">blueprint </w:t>
      </w:r>
      <w:r w:rsidRPr="25835BCE">
        <w:rPr>
          <w:lang w:val="en-GB"/>
        </w:rPr>
        <w:t xml:space="preserve">for open RAN-based components, under consideration of </w:t>
      </w:r>
      <w:proofErr w:type="spellStart"/>
      <w:r w:rsidR="72F79803" w:rsidRPr="25835BCE">
        <w:rPr>
          <w:lang w:val="en-GB"/>
        </w:rPr>
        <w:t>i</w:t>
      </w:r>
      <w:proofErr w:type="spellEnd"/>
      <w:r w:rsidR="6C21FD36" w:rsidRPr="25835BCE">
        <w:rPr>
          <w:lang w:val="en-GB"/>
        </w:rPr>
        <w:t xml:space="preserve">) </w:t>
      </w:r>
      <w:r w:rsidRPr="25835BCE">
        <w:rPr>
          <w:lang w:val="en-GB"/>
        </w:rPr>
        <w:t xml:space="preserve">joint requirements analysis with </w:t>
      </w:r>
      <w:r w:rsidR="5A5BCA2E" w:rsidRPr="25835BCE">
        <w:rPr>
          <w:lang w:val="en-GB"/>
        </w:rPr>
        <w:t xml:space="preserve">other network operators in the EOC and </w:t>
      </w:r>
      <w:r w:rsidR="4630E117" w:rsidRPr="25835BCE">
        <w:rPr>
          <w:lang w:val="en-GB"/>
        </w:rPr>
        <w:t xml:space="preserve">ii) </w:t>
      </w:r>
      <w:r w:rsidRPr="25835BCE">
        <w:rPr>
          <w:lang w:val="en-GB"/>
        </w:rPr>
        <w:t>network components developed by EOC partners</w:t>
      </w:r>
      <w:r w:rsidR="45C9BFE7" w:rsidRPr="25835BCE">
        <w:rPr>
          <w:lang w:val="en-GB"/>
        </w:rPr>
        <w:t>.</w:t>
      </w:r>
    </w:p>
    <w:p w14:paraId="65F818BB" w14:textId="77777777" w:rsidR="00654E33" w:rsidRPr="00654E33" w:rsidRDefault="36EEE680" w:rsidP="00654E33">
      <w:pPr>
        <w:pStyle w:val="ITAbsatzohneNr"/>
        <w:numPr>
          <w:ilvl w:val="0"/>
          <w:numId w:val="42"/>
        </w:numPr>
        <w:jc w:val="both"/>
        <w:rPr>
          <w:lang w:val="en-GB"/>
        </w:rPr>
      </w:pPr>
      <w:r w:rsidRPr="00654E33">
        <w:rPr>
          <w:lang w:val="en-GB"/>
        </w:rPr>
        <w:t>SMO based on the ONAP concept</w:t>
      </w:r>
      <w:r w:rsidR="56C5577F" w:rsidRPr="00654E33">
        <w:rPr>
          <w:lang w:val="en-GB"/>
        </w:rPr>
        <w:t xml:space="preserve"> </w:t>
      </w:r>
      <w:r w:rsidR="56C5577F" w:rsidRPr="00654E33">
        <w:rPr>
          <w:rFonts w:eastAsia="Arial" w:cs="Arial"/>
          <w:color w:val="008080"/>
          <w:u w:val="single"/>
          <w:lang w:val="en-GB"/>
        </w:rPr>
        <w:t>(work on this currently still under consideration)</w:t>
      </w:r>
    </w:p>
    <w:p w14:paraId="4370C16D" w14:textId="2A2EF19F" w:rsidR="66BA1905" w:rsidRPr="00654E33" w:rsidRDefault="66BA1905" w:rsidP="00654E33">
      <w:pPr>
        <w:pStyle w:val="ITAbsatzohneNr"/>
        <w:numPr>
          <w:ilvl w:val="0"/>
          <w:numId w:val="42"/>
        </w:numPr>
        <w:jc w:val="both"/>
        <w:rPr>
          <w:lang w:val="en-GB"/>
        </w:rPr>
      </w:pPr>
      <w:r w:rsidRPr="00654E33">
        <w:rPr>
          <w:lang w:val="en-GB"/>
        </w:rPr>
        <w:t>System integration capabilities for open RAN-based networks</w:t>
      </w:r>
    </w:p>
    <w:p w14:paraId="5D464B8F" w14:textId="2B05B01F" w:rsidR="00654E33" w:rsidRDefault="00654E33" w:rsidP="00654E33">
      <w:pPr>
        <w:pStyle w:val="ITAbsatzohneNr"/>
        <w:jc w:val="both"/>
        <w:rPr>
          <w:lang w:val="en-US"/>
        </w:rPr>
      </w:pPr>
    </w:p>
    <w:p w14:paraId="1442509C" w14:textId="77777777" w:rsidR="00654E33" w:rsidRDefault="00654E33" w:rsidP="00654E33">
      <w:pPr>
        <w:pStyle w:val="ITAbsatzohneNr"/>
        <w:jc w:val="both"/>
        <w:rPr>
          <w:lang w:val="en-US"/>
        </w:rPr>
      </w:pPr>
    </w:p>
    <w:p w14:paraId="70402CD9" w14:textId="1849AB88" w:rsidR="2A3BBBA7" w:rsidRPr="00654E33" w:rsidRDefault="2A3BBBA7" w:rsidP="00654E33">
      <w:pPr>
        <w:pStyle w:val="ITAbsatzohneNr"/>
        <w:jc w:val="both"/>
        <w:rPr>
          <w:lang w:val="en-US"/>
        </w:rPr>
      </w:pPr>
      <w:r w:rsidRPr="00654E33">
        <w:rPr>
          <w:lang w:val="en-US"/>
        </w:rPr>
        <w:t xml:space="preserve">Aside these product developments, </w:t>
      </w:r>
      <w:r w:rsidR="1C3DBF4A" w:rsidRPr="00654E33">
        <w:rPr>
          <w:lang w:val="en-US"/>
        </w:rPr>
        <w:t>Deutsche Telekom intends to engage in the EOC by providing the following contributions:</w:t>
      </w:r>
    </w:p>
    <w:p w14:paraId="4445361F" w14:textId="77777777" w:rsidR="00DD4886" w:rsidRDefault="28A312A1" w:rsidP="00DD4886">
      <w:pPr>
        <w:pStyle w:val="ITAbsatzohneNr"/>
        <w:numPr>
          <w:ilvl w:val="0"/>
          <w:numId w:val="43"/>
        </w:numPr>
        <w:jc w:val="both"/>
        <w:rPr>
          <w:lang w:val="en-US"/>
        </w:rPr>
      </w:pPr>
      <w:r w:rsidRPr="6AFBA935">
        <w:rPr>
          <w:lang w:val="en-US"/>
        </w:rPr>
        <w:t>C</w:t>
      </w:r>
      <w:r w:rsidR="6A3A8098" w:rsidRPr="6AFBA935">
        <w:rPr>
          <w:lang w:val="en-US"/>
        </w:rPr>
        <w:t>oordination of EOC activities</w:t>
      </w:r>
    </w:p>
    <w:p w14:paraId="63C2C6A8" w14:textId="77777777" w:rsidR="00DD4886" w:rsidRDefault="1C3DBF4A" w:rsidP="00DD4886">
      <w:pPr>
        <w:pStyle w:val="ITAbsatzohneNr"/>
        <w:numPr>
          <w:ilvl w:val="0"/>
          <w:numId w:val="43"/>
        </w:numPr>
        <w:jc w:val="both"/>
        <w:rPr>
          <w:lang w:val="en-US"/>
        </w:rPr>
      </w:pPr>
      <w:r w:rsidRPr="00DD4886">
        <w:rPr>
          <w:lang w:val="en-US"/>
        </w:rPr>
        <w:t>For Activity 1 in the table above: Alignment between EOC network operators on requirements to an E2E public network and its components</w:t>
      </w:r>
    </w:p>
    <w:p w14:paraId="3465EEC4" w14:textId="0B695A88" w:rsidR="1C3DBF4A" w:rsidRPr="00DD4886" w:rsidRDefault="1C3DBF4A" w:rsidP="00DD4886">
      <w:pPr>
        <w:pStyle w:val="ITAbsatzohneNr"/>
        <w:numPr>
          <w:ilvl w:val="0"/>
          <w:numId w:val="43"/>
        </w:numPr>
        <w:jc w:val="both"/>
        <w:rPr>
          <w:lang w:val="en-US"/>
        </w:rPr>
      </w:pPr>
      <w:r w:rsidRPr="00DD4886">
        <w:rPr>
          <w:lang w:val="en-US"/>
        </w:rPr>
        <w:t>For Activities 3 / 4: Preparation and execution of field tests and a first deployment</w:t>
      </w:r>
    </w:p>
    <w:p w14:paraId="1001AD7B" w14:textId="4C088383" w:rsidR="006515A2" w:rsidRPr="00C15DCB" w:rsidRDefault="006515A2" w:rsidP="00A42A45">
      <w:pPr>
        <w:pStyle w:val="ITAbsatzohneNr"/>
        <w:numPr>
          <w:ilvl w:val="0"/>
          <w:numId w:val="15"/>
        </w:numPr>
        <w:jc w:val="both"/>
        <w:rPr>
          <w:lang w:val="en-GB"/>
        </w:rPr>
      </w:pPr>
      <w:r w:rsidRPr="25835BCE">
        <w:rPr>
          <w:lang w:val="en-GB"/>
        </w:rPr>
        <w:t xml:space="preserve">By </w:t>
      </w:r>
      <w:r w:rsidR="56B541F0" w:rsidRPr="25835BCE">
        <w:rPr>
          <w:lang w:val="en-GB"/>
        </w:rPr>
        <w:t>its engagement in the EOC,</w:t>
      </w:r>
      <w:r w:rsidRPr="25835BCE">
        <w:rPr>
          <w:lang w:val="en-GB"/>
        </w:rPr>
        <w:t xml:space="preserve"> DT targets to increase the number and diversity of RAN suppliers, which is currently dominated by a few big players. </w:t>
      </w:r>
    </w:p>
    <w:p w14:paraId="2B68F1DF" w14:textId="77777777" w:rsidR="006515A2" w:rsidRPr="00C15DCB" w:rsidRDefault="006515A2" w:rsidP="00A42A45">
      <w:pPr>
        <w:pStyle w:val="ITAbsatzohneNr"/>
        <w:numPr>
          <w:ilvl w:val="0"/>
          <w:numId w:val="15"/>
        </w:numPr>
        <w:jc w:val="both"/>
        <w:rPr>
          <w:iCs/>
          <w:lang w:val="en-GB"/>
        </w:rPr>
      </w:pPr>
      <w:r w:rsidRPr="00C15DCB">
        <w:rPr>
          <w:iCs/>
          <w:lang w:val="en-GB"/>
        </w:rPr>
        <w:t xml:space="preserve">The diversification in the supply chain is expected to have positive impact on RAN cost, which finally translates into end-user-prices. </w:t>
      </w:r>
    </w:p>
    <w:p w14:paraId="7413B59A" w14:textId="77777777" w:rsidR="006515A2" w:rsidRPr="00342CA0" w:rsidRDefault="006515A2" w:rsidP="006515A2">
      <w:pPr>
        <w:pStyle w:val="ITAbsatzohneNr"/>
        <w:ind w:left="720"/>
        <w:jc w:val="both"/>
        <w:rPr>
          <w:lang w:val="en-US"/>
        </w:rPr>
      </w:pPr>
      <w:r w:rsidRPr="00654E33">
        <w:rPr>
          <w:i/>
          <w:highlight w:val="yellow"/>
          <w:lang w:val="en-GB"/>
        </w:rPr>
        <w:t>Internal remark: The project does not lead to new end-customer-products or new end-customer-services. Open-RAN is just another/better way to construct and deploy a RAN. We should not argue on new products or new services for the end-customer to be provided by DT.</w:t>
      </w:r>
      <w:r w:rsidRPr="00C15DCB">
        <w:rPr>
          <w:i/>
          <w:lang w:val="en-GB"/>
        </w:rPr>
        <w:t xml:space="preserve"> </w:t>
      </w:r>
    </w:p>
    <w:p w14:paraId="332ABAA0" w14:textId="77777777" w:rsidR="006515A2" w:rsidRDefault="006515A2" w:rsidP="25835BCE">
      <w:pPr>
        <w:pStyle w:val="ITAbsatzohneNr"/>
        <w:jc w:val="both"/>
        <w:rPr>
          <w:i/>
          <w:lang w:val="en-GB"/>
        </w:rPr>
      </w:pPr>
    </w:p>
    <w:p w14:paraId="6BEC6556" w14:textId="77777777" w:rsidR="006515A2" w:rsidRPr="006515A2" w:rsidRDefault="006515A2" w:rsidP="00504B99">
      <w:pPr>
        <w:pStyle w:val="ITAbsatzohneNr"/>
        <w:jc w:val="both"/>
        <w:rPr>
          <w:iCs/>
          <w:lang w:val="en-US"/>
        </w:rPr>
      </w:pPr>
    </w:p>
    <w:p w14:paraId="1C41F869" w14:textId="77777777" w:rsidR="00A274BD" w:rsidRPr="00504B99" w:rsidRDefault="00F96B3D" w:rsidP="00A274BD">
      <w:pPr>
        <w:pStyle w:val="ITberschrift11"/>
        <w:rPr>
          <w:lang w:val="en-GB"/>
        </w:rPr>
      </w:pPr>
      <w:bookmarkStart w:id="41" w:name="_Toc83197546"/>
      <w:r w:rsidRPr="000956E9">
        <w:rPr>
          <w:lang w:val="en-GB"/>
        </w:rPr>
        <w:t xml:space="preserve">R&amp;D </w:t>
      </w:r>
      <w:r w:rsidR="00DD5ED5" w:rsidRPr="00504B99">
        <w:rPr>
          <w:lang w:val="en-GB"/>
        </w:rPr>
        <w:t>P</w:t>
      </w:r>
      <w:r w:rsidRPr="00504B99">
        <w:rPr>
          <w:lang w:val="en-GB"/>
        </w:rPr>
        <w:t xml:space="preserve">rojects </w:t>
      </w:r>
      <w:r w:rsidR="00DD5ED5" w:rsidRPr="00504B99">
        <w:rPr>
          <w:lang w:val="en-GB"/>
        </w:rPr>
        <w:t>B</w:t>
      </w:r>
      <w:r w:rsidRPr="00504B99">
        <w:rPr>
          <w:lang w:val="en-GB"/>
        </w:rPr>
        <w:t>efore IPCEI</w:t>
      </w:r>
      <w:bookmarkEnd w:id="41"/>
    </w:p>
    <w:p w14:paraId="29E382E7" w14:textId="44265199" w:rsidR="00277985" w:rsidRDefault="00F96B3D" w:rsidP="00504B99">
      <w:pPr>
        <w:pStyle w:val="ITAbsatzohneNr"/>
        <w:jc w:val="both"/>
        <w:rPr>
          <w:i/>
          <w:lang w:val="en-GB"/>
        </w:rPr>
      </w:pPr>
      <w:r w:rsidRPr="00504B99">
        <w:rPr>
          <w:i/>
          <w:lang w:val="en-GB"/>
        </w:rPr>
        <w:t>Description of the R&amp;D-parts which were necessary for the IPCEI project and that were carried out before start of the project</w:t>
      </w:r>
      <w:r w:rsidR="00A16672">
        <w:rPr>
          <w:i/>
          <w:lang w:val="en-GB"/>
        </w:rPr>
        <w:t xml:space="preserve"> (background)</w:t>
      </w:r>
      <w:r w:rsidR="009C5620" w:rsidRPr="00A16672">
        <w:rPr>
          <w:i/>
          <w:lang w:val="en-GB"/>
        </w:rPr>
        <w:t>.</w:t>
      </w:r>
    </w:p>
    <w:p w14:paraId="0D1522AB" w14:textId="7EDFA38E" w:rsidR="006515A2" w:rsidRDefault="006515A2" w:rsidP="00504B99">
      <w:pPr>
        <w:pStyle w:val="ITAbsatzohneNr"/>
        <w:jc w:val="both"/>
        <w:rPr>
          <w:i/>
          <w:lang w:val="en-GB"/>
        </w:rPr>
      </w:pPr>
    </w:p>
    <w:p w14:paraId="1338DC2A" w14:textId="77777777" w:rsidR="006515A2" w:rsidRDefault="006515A2" w:rsidP="006515A2">
      <w:pPr>
        <w:pStyle w:val="ITAbsatzohneNr"/>
        <w:jc w:val="both"/>
        <w:rPr>
          <w:i/>
          <w:lang w:val="en-GB"/>
        </w:rPr>
      </w:pPr>
      <w:r w:rsidRPr="000D4152">
        <w:rPr>
          <w:i/>
          <w:highlight w:val="yellow"/>
          <w:lang w:val="en-GB"/>
        </w:rPr>
        <w:t>Note: Further input on this section is expected from DT</w:t>
      </w:r>
    </w:p>
    <w:p w14:paraId="07630231" w14:textId="77777777" w:rsidR="006515A2" w:rsidRDefault="006515A2" w:rsidP="006515A2">
      <w:pPr>
        <w:pStyle w:val="ITAbsatzohneNr"/>
        <w:jc w:val="both"/>
        <w:rPr>
          <w:i/>
          <w:lang w:val="en-GB"/>
        </w:rPr>
      </w:pPr>
    </w:p>
    <w:p w14:paraId="7C57B77D" w14:textId="77777777" w:rsidR="006515A2" w:rsidRDefault="006515A2" w:rsidP="00A42A45">
      <w:pPr>
        <w:pStyle w:val="ITAbsatzohneNr"/>
        <w:numPr>
          <w:ilvl w:val="0"/>
          <w:numId w:val="18"/>
        </w:numPr>
        <w:jc w:val="both"/>
        <w:rPr>
          <w:color w:val="4BACC6" w:themeColor="accent5"/>
          <w:highlight w:val="yellow"/>
          <w:lang w:val="en-US"/>
        </w:rPr>
      </w:pPr>
      <w:r w:rsidRPr="25835BCE">
        <w:rPr>
          <w:color w:val="4BACC6" w:themeColor="accent5"/>
          <w:highlight w:val="yellow"/>
          <w:lang w:val="en-US"/>
        </w:rPr>
        <w:t>O-RAN-Standardization driven by European network operators, MoU</w:t>
      </w:r>
    </w:p>
    <w:p w14:paraId="13C0C0E4" w14:textId="77777777" w:rsidR="006515A2" w:rsidRPr="00515D27" w:rsidRDefault="006515A2" w:rsidP="00A42A45">
      <w:pPr>
        <w:pStyle w:val="ITAbsatzohneNr"/>
        <w:numPr>
          <w:ilvl w:val="0"/>
          <w:numId w:val="18"/>
        </w:numPr>
        <w:jc w:val="both"/>
        <w:rPr>
          <w:color w:val="4BACC6" w:themeColor="accent5"/>
          <w:highlight w:val="yellow"/>
          <w:lang w:val="en-US"/>
        </w:rPr>
      </w:pPr>
      <w:r w:rsidRPr="00515D27">
        <w:rPr>
          <w:color w:val="4BACC6" w:themeColor="accent5"/>
          <w:highlight w:val="yellow"/>
          <w:lang w:val="en-US"/>
        </w:rPr>
        <w:t xml:space="preserve">“O-RAN official interoperability testing activities”  </w:t>
      </w:r>
      <w:r w:rsidRPr="00515D27">
        <w:rPr>
          <w:rFonts w:ascii="Wingdings" w:eastAsia="Wingdings" w:hAnsi="Wingdings" w:cs="Wingdings"/>
          <w:color w:val="4BACC6" w:themeColor="accent5"/>
          <w:highlight w:val="yellow"/>
          <w:lang w:val="en-US"/>
        </w:rPr>
        <w:t>à</w:t>
      </w:r>
      <w:r w:rsidRPr="00515D27">
        <w:rPr>
          <w:color w:val="4BACC6" w:themeColor="accent5"/>
          <w:highlight w:val="yellow"/>
          <w:lang w:val="en-US"/>
        </w:rPr>
        <w:t xml:space="preserve">OTIC labs, </w:t>
      </w:r>
      <w:proofErr w:type="spellStart"/>
      <w:r w:rsidRPr="00515D27">
        <w:rPr>
          <w:color w:val="4BACC6" w:themeColor="accent5"/>
          <w:highlight w:val="yellow"/>
          <w:lang w:val="en-US"/>
        </w:rPr>
        <w:t>plugfests</w:t>
      </w:r>
      <w:proofErr w:type="spellEnd"/>
      <w:r w:rsidRPr="00515D27">
        <w:rPr>
          <w:color w:val="4BACC6" w:themeColor="accent5"/>
          <w:highlight w:val="yellow"/>
          <w:lang w:val="en-US"/>
        </w:rPr>
        <w:t xml:space="preserve"> etc.  </w:t>
      </w:r>
      <w:r w:rsidRPr="00515D27">
        <w:rPr>
          <w:rFonts w:ascii="Wingdings" w:eastAsia="Wingdings" w:hAnsi="Wingdings" w:cs="Wingdings"/>
          <w:color w:val="4BACC6" w:themeColor="accent5"/>
          <w:highlight w:val="yellow"/>
          <w:lang w:val="en-US"/>
        </w:rPr>
        <w:t>à</w:t>
      </w:r>
      <w:r w:rsidRPr="00515D27">
        <w:rPr>
          <w:color w:val="4BACC6" w:themeColor="accent5"/>
          <w:highlight w:val="yellow"/>
          <w:lang w:val="en-US"/>
        </w:rPr>
        <w:t xml:space="preserve"> Contribution by Petr </w:t>
      </w:r>
      <w:proofErr w:type="spellStart"/>
      <w:r w:rsidRPr="00515D27">
        <w:rPr>
          <w:color w:val="4BACC6" w:themeColor="accent5"/>
          <w:highlight w:val="yellow"/>
          <w:lang w:val="en-US"/>
        </w:rPr>
        <w:t>Ledl</w:t>
      </w:r>
      <w:proofErr w:type="spellEnd"/>
      <w:r w:rsidRPr="00515D27">
        <w:rPr>
          <w:color w:val="4BACC6" w:themeColor="accent5"/>
          <w:highlight w:val="yellow"/>
          <w:lang w:val="en-US"/>
        </w:rPr>
        <w:t xml:space="preserve"> team?</w:t>
      </w:r>
    </w:p>
    <w:p w14:paraId="64B4A86B" w14:textId="77777777" w:rsidR="006515A2" w:rsidRDefault="006515A2" w:rsidP="00A42A45">
      <w:pPr>
        <w:pStyle w:val="ITAbsatzohneNr"/>
        <w:numPr>
          <w:ilvl w:val="0"/>
          <w:numId w:val="18"/>
        </w:numPr>
        <w:jc w:val="both"/>
        <w:rPr>
          <w:color w:val="4BACC6" w:themeColor="accent5"/>
          <w:highlight w:val="yellow"/>
          <w:lang w:val="en-US"/>
        </w:rPr>
      </w:pPr>
      <w:r w:rsidRPr="00515D27">
        <w:rPr>
          <w:color w:val="4BACC6" w:themeColor="accent5"/>
          <w:highlight w:val="yellow"/>
          <w:lang w:val="en-US"/>
        </w:rPr>
        <w:t>O-RAN town, O-RAN rollout in TDG</w:t>
      </w:r>
    </w:p>
    <w:p w14:paraId="01ADF68E" w14:textId="77777777" w:rsidR="006515A2" w:rsidRPr="00FD032E" w:rsidRDefault="006515A2" w:rsidP="00A42A45">
      <w:pPr>
        <w:pStyle w:val="ITAbsatzohneNr"/>
        <w:numPr>
          <w:ilvl w:val="0"/>
          <w:numId w:val="18"/>
        </w:numPr>
        <w:jc w:val="both"/>
        <w:rPr>
          <w:color w:val="4BACC6" w:themeColor="accent5"/>
          <w:highlight w:val="yellow"/>
          <w:lang w:val="en-US"/>
        </w:rPr>
      </w:pPr>
      <w:r>
        <w:rPr>
          <w:color w:val="4BACC6" w:themeColor="accent5"/>
          <w:highlight w:val="yellow"/>
          <w:lang w:val="en-US"/>
        </w:rPr>
        <w:t>Important difference to the EOC project: Current integration / interoperability testing / prototype deployment activities are done with non-European vendors. This is exactly the point that the project wants to overcome.</w:t>
      </w:r>
    </w:p>
    <w:p w14:paraId="64926995" w14:textId="77777777" w:rsidR="006515A2" w:rsidRPr="006515A2" w:rsidRDefault="006515A2" w:rsidP="00504B99">
      <w:pPr>
        <w:pStyle w:val="ITAbsatzohneNr"/>
        <w:jc w:val="both"/>
        <w:rPr>
          <w:i/>
          <w:lang w:val="en-US"/>
        </w:rPr>
      </w:pPr>
    </w:p>
    <w:p w14:paraId="18219895" w14:textId="628E6326" w:rsidR="00F96B3D" w:rsidRPr="000956E9" w:rsidRDefault="00F96B3D" w:rsidP="00504B99">
      <w:pPr>
        <w:pStyle w:val="ITberschrift11"/>
        <w:jc w:val="both"/>
        <w:rPr>
          <w:lang w:val="en-GB"/>
        </w:rPr>
      </w:pPr>
      <w:bookmarkStart w:id="42" w:name="_Toc83197547"/>
      <w:r w:rsidRPr="00A16672">
        <w:rPr>
          <w:lang w:val="en-GB"/>
        </w:rPr>
        <w:t>Technology and Challenges</w:t>
      </w:r>
      <w:bookmarkEnd w:id="42"/>
      <w:r w:rsidRPr="00A16672">
        <w:rPr>
          <w:lang w:val="en-GB"/>
        </w:rPr>
        <w:t xml:space="preserve"> </w:t>
      </w:r>
    </w:p>
    <w:p w14:paraId="5BE75C9A" w14:textId="12F33F7A" w:rsidR="00F96B3D" w:rsidRDefault="00A16672" w:rsidP="00F96B3D">
      <w:pPr>
        <w:pStyle w:val="ITAbsatzohneNr"/>
        <w:rPr>
          <w:i/>
          <w:lang w:val="en-GB"/>
        </w:rPr>
      </w:pPr>
      <w:r>
        <w:rPr>
          <w:i/>
          <w:lang w:val="en-GB"/>
        </w:rPr>
        <w:t xml:space="preserve">For each WP describe the </w:t>
      </w:r>
      <w:proofErr w:type="spellStart"/>
      <w:r w:rsidR="00A26678">
        <w:rPr>
          <w:i/>
          <w:lang w:val="en-GB"/>
        </w:rPr>
        <w:t>the</w:t>
      </w:r>
      <w:proofErr w:type="spellEnd"/>
      <w:r w:rsidR="00A26678" w:rsidRPr="00A26678">
        <w:rPr>
          <w:i/>
          <w:lang w:val="en-GB"/>
        </w:rPr>
        <w:t xml:space="preserve"> R&amp;D&amp;I Activities within IPCEI in all Workstreams it’s involved</w:t>
      </w:r>
      <w:r w:rsidR="00A26678">
        <w:rPr>
          <w:i/>
          <w:lang w:val="en-GB"/>
        </w:rPr>
        <w:t>, the</w:t>
      </w:r>
      <w:r w:rsidR="00A26678" w:rsidRPr="00A26678">
        <w:rPr>
          <w:i/>
          <w:lang w:val="en-GB"/>
        </w:rPr>
        <w:t xml:space="preserve"> </w:t>
      </w:r>
      <w:r>
        <w:rPr>
          <w:i/>
          <w:lang w:val="en-GB"/>
        </w:rPr>
        <w:t xml:space="preserve">state of art, the technical locks, the objective and the technical challenge to solve </w:t>
      </w:r>
      <w:r w:rsidR="00A26678">
        <w:rPr>
          <w:i/>
          <w:lang w:val="en-GB"/>
        </w:rPr>
        <w:t>th</w:t>
      </w:r>
      <w:r>
        <w:rPr>
          <w:i/>
          <w:lang w:val="en-GB"/>
        </w:rPr>
        <w:t xml:space="preserve">e technical </w:t>
      </w:r>
      <w:r w:rsidR="00C7449B">
        <w:rPr>
          <w:i/>
          <w:lang w:val="en-GB"/>
        </w:rPr>
        <w:t>locks.</w:t>
      </w:r>
    </w:p>
    <w:p w14:paraId="05B82F16" w14:textId="77777777" w:rsidR="006515A2" w:rsidRDefault="006515A2" w:rsidP="006515A2">
      <w:pPr>
        <w:pStyle w:val="ITAbsatzohneNr"/>
        <w:jc w:val="both"/>
        <w:rPr>
          <w:color w:val="4BACC6" w:themeColor="accent5"/>
          <w:lang w:val="en-US"/>
        </w:rPr>
      </w:pPr>
      <w:r>
        <w:rPr>
          <w:color w:val="4BACC6" w:themeColor="accent5"/>
          <w:lang w:val="en-US"/>
        </w:rPr>
        <w:t xml:space="preserve">This is a more general technical description. The goal is to explain why the solution is new. </w:t>
      </w:r>
    </w:p>
    <w:p w14:paraId="05F32188" w14:textId="77777777" w:rsidR="006515A2" w:rsidRPr="007346D3" w:rsidRDefault="006515A2" w:rsidP="000C440F">
      <w:pPr>
        <w:pStyle w:val="ITberschrift111"/>
        <w:rPr>
          <w:b w:val="0"/>
          <w:color w:val="4BACC6" w:themeColor="accent5"/>
          <w:lang w:val="en-US"/>
        </w:rPr>
      </w:pPr>
      <w:bookmarkStart w:id="43" w:name="_Toc80693899"/>
      <w:bookmarkStart w:id="44" w:name="_Toc82180900"/>
      <w:bookmarkStart w:id="45" w:name="_Toc82723636"/>
      <w:bookmarkStart w:id="46" w:name="_Toc83197548"/>
      <w:commentRangeStart w:id="47"/>
      <w:r w:rsidRPr="007346D3">
        <w:rPr>
          <w:b w:val="0"/>
          <w:color w:val="4BACC6" w:themeColor="accent5"/>
          <w:lang w:val="en-US"/>
        </w:rPr>
        <w:t>State</w:t>
      </w:r>
      <w:commentRangeEnd w:id="47"/>
      <w:r w:rsidR="00062018">
        <w:rPr>
          <w:rStyle w:val="CommentReference"/>
        </w:rPr>
        <w:commentReference w:id="47"/>
      </w:r>
      <w:r w:rsidRPr="007346D3">
        <w:rPr>
          <w:b w:val="0"/>
          <w:color w:val="4BACC6" w:themeColor="accent5"/>
          <w:lang w:val="en-US"/>
        </w:rPr>
        <w:t xml:space="preserve"> of the art</w:t>
      </w:r>
      <w:bookmarkEnd w:id="43"/>
      <w:bookmarkEnd w:id="44"/>
      <w:bookmarkEnd w:id="45"/>
      <w:bookmarkEnd w:id="46"/>
    </w:p>
    <w:p w14:paraId="5B5A1D45" w14:textId="2D4F4C45" w:rsidR="006515A2" w:rsidRDefault="006515A2" w:rsidP="006515A2">
      <w:pPr>
        <w:pStyle w:val="ITAbsatzohneNr"/>
        <w:jc w:val="both"/>
        <w:rPr>
          <w:color w:val="4BACC6" w:themeColor="accent5"/>
          <w:lang w:val="en-US"/>
        </w:rPr>
      </w:pPr>
      <w:r w:rsidRPr="00261E50">
        <w:rPr>
          <w:color w:val="4BACC6" w:themeColor="accent5"/>
          <w:lang w:val="en-US"/>
        </w:rPr>
        <w:t>The commission is looking for a description of the existing state of the art and what technical locks might be preventing the technology from achieving more</w:t>
      </w:r>
      <w:r>
        <w:rPr>
          <w:color w:val="4BACC6" w:themeColor="accent5"/>
          <w:lang w:val="en-US"/>
        </w:rPr>
        <w:t xml:space="preserve"> </w:t>
      </w:r>
      <w:r w:rsidRPr="00261E50">
        <w:rPr>
          <w:color w:val="4BACC6" w:themeColor="accent5"/>
          <w:lang w:val="en-US"/>
        </w:rPr>
        <w:t>(for example, one could argue that current tech is not as efficient or it cannot reach as widely</w:t>
      </w:r>
      <w:r>
        <w:rPr>
          <w:color w:val="4BACC6" w:themeColor="accent5"/>
          <w:lang w:val="en-US"/>
        </w:rPr>
        <w:t>)</w:t>
      </w:r>
    </w:p>
    <w:p w14:paraId="252B504F" w14:textId="33631140" w:rsidR="005C209F" w:rsidRDefault="005C209F" w:rsidP="005C209F">
      <w:pPr>
        <w:pStyle w:val="ITAbsatzohneNr"/>
        <w:jc w:val="both"/>
        <w:rPr>
          <w:color w:val="4BACC6" w:themeColor="accent5"/>
          <w:lang w:val="en-US"/>
        </w:rPr>
      </w:pPr>
    </w:p>
    <w:p w14:paraId="723BAB0F" w14:textId="77777777" w:rsidR="00392AE2" w:rsidRPr="008D5D4D" w:rsidRDefault="00392AE2" w:rsidP="00392AE2">
      <w:pPr>
        <w:pStyle w:val="ITAbsatzohneNr"/>
        <w:jc w:val="both"/>
        <w:rPr>
          <w:lang w:val="en-US"/>
        </w:rPr>
      </w:pPr>
      <w:r w:rsidRPr="008D5D4D">
        <w:rPr>
          <w:lang w:val="en-US"/>
        </w:rPr>
        <w:lastRenderedPageBreak/>
        <w:t>5G mobile radio networks comprise essentially two main components, radio access network (RAN) and core network. In case of legacy network systems, each of these two components is provided by a vendor as a fully integrated block. While 3GPP has standardized multiple interfaces between network functions, in practice only few interfaces are capable of interworking between network functions from different vendors.</w:t>
      </w:r>
    </w:p>
    <w:p w14:paraId="76F72702" w14:textId="77777777" w:rsidR="00392AE2" w:rsidRDefault="00392AE2" w:rsidP="00392AE2">
      <w:pPr>
        <w:pStyle w:val="ITAbsatzohneNr"/>
        <w:jc w:val="both"/>
        <w:rPr>
          <w:lang w:val="en-US"/>
        </w:rPr>
      </w:pPr>
    </w:p>
    <w:p w14:paraId="4D0F844B" w14:textId="67530517" w:rsidR="00392AE2" w:rsidRPr="00C15DCB" w:rsidRDefault="00392AE2" w:rsidP="00392AE2">
      <w:pPr>
        <w:pStyle w:val="ITAbsatzohneNr"/>
        <w:jc w:val="both"/>
        <w:rPr>
          <w:lang w:val="en-US"/>
        </w:rPr>
      </w:pPr>
      <w:r w:rsidRPr="008D5D4D">
        <w:rPr>
          <w:lang w:val="en-US"/>
        </w:rPr>
        <w:t xml:space="preserve">In this situation, possibilities for adaptation of networks to operator- or service-specific </w:t>
      </w:r>
      <w:r w:rsidRPr="00C15DCB">
        <w:rPr>
          <w:lang w:val="en-US"/>
        </w:rPr>
        <w:t>requirements are limited to omitting not required features from the feature catalog of the component vendor. Addition of special features by integration of components from other vendors is almost impossible in practice.</w:t>
      </w:r>
    </w:p>
    <w:p w14:paraId="0547883F" w14:textId="77777777" w:rsidR="00392AE2" w:rsidRDefault="00392AE2" w:rsidP="005C209F">
      <w:pPr>
        <w:pStyle w:val="ITAbsatzohneNr"/>
        <w:jc w:val="both"/>
        <w:rPr>
          <w:lang w:val="en-US"/>
        </w:rPr>
      </w:pPr>
    </w:p>
    <w:p w14:paraId="58270F41" w14:textId="421FA49F" w:rsidR="006515A2" w:rsidRDefault="00392AE2" w:rsidP="00392AE2">
      <w:pPr>
        <w:pStyle w:val="ITAbsatzohneNr"/>
        <w:jc w:val="both"/>
        <w:rPr>
          <w:lang w:val="en-US"/>
        </w:rPr>
      </w:pPr>
      <w:r>
        <w:rPr>
          <w:lang w:val="en-US"/>
        </w:rPr>
        <w:t xml:space="preserve">The competition to the state of the art is O-RAN. </w:t>
      </w:r>
      <w:r w:rsidR="006515A2" w:rsidRPr="00C15DCB">
        <w:rPr>
          <w:lang w:val="en-US"/>
        </w:rPr>
        <w:t xml:space="preserve">O-RAN aims at disaggregation of the RAN component into multiple sub-components. Sub-components can be provided by different suppliers. Interoperability between subcomponents from different suppliers is achieved through introduction of standardized open interfaces. Interoperability is verified through OTIC labs and </w:t>
      </w:r>
      <w:proofErr w:type="spellStart"/>
      <w:r w:rsidR="006515A2" w:rsidRPr="00C15DCB">
        <w:rPr>
          <w:lang w:val="en-US"/>
        </w:rPr>
        <w:t>plugfests</w:t>
      </w:r>
      <w:proofErr w:type="spellEnd"/>
      <w:r w:rsidR="006515A2" w:rsidRPr="00C15DCB">
        <w:rPr>
          <w:lang w:val="en-US"/>
        </w:rPr>
        <w:t>.</w:t>
      </w:r>
    </w:p>
    <w:p w14:paraId="52FB3769" w14:textId="0A899436" w:rsidR="00392AE2" w:rsidRDefault="00392AE2" w:rsidP="00392AE2">
      <w:pPr>
        <w:pStyle w:val="ITAbsatzohneNr"/>
        <w:jc w:val="both"/>
        <w:rPr>
          <w:lang w:val="en-US"/>
        </w:rPr>
      </w:pPr>
    </w:p>
    <w:p w14:paraId="606D16FB" w14:textId="4852489D" w:rsidR="006515A2" w:rsidRPr="00C15DCB" w:rsidRDefault="006515A2" w:rsidP="00392AE2">
      <w:pPr>
        <w:pStyle w:val="ITAbsatzohneNr"/>
        <w:jc w:val="both"/>
        <w:rPr>
          <w:lang w:val="en-US"/>
        </w:rPr>
      </w:pPr>
      <w:r w:rsidRPr="00C15DCB">
        <w:rPr>
          <w:lang w:val="en-US"/>
        </w:rPr>
        <w:t>Open RAN comes almost always in the form of virtualized RAN (</w:t>
      </w:r>
      <w:proofErr w:type="spellStart"/>
      <w:r w:rsidRPr="00C15DCB">
        <w:rPr>
          <w:lang w:val="en-US"/>
        </w:rPr>
        <w:t>vRAN</w:t>
      </w:r>
      <w:proofErr w:type="spellEnd"/>
      <w:r w:rsidRPr="00C15DCB">
        <w:rPr>
          <w:lang w:val="en-US"/>
        </w:rPr>
        <w:t xml:space="preserve">) which drives operator’s transformation towards software-defined telcos, better suited to keep up pace with </w:t>
      </w:r>
      <w:proofErr w:type="spellStart"/>
      <w:r w:rsidRPr="00C15DCB">
        <w:rPr>
          <w:lang w:val="en-US"/>
        </w:rPr>
        <w:t>hyperscalers</w:t>
      </w:r>
      <w:proofErr w:type="spellEnd"/>
      <w:r w:rsidRPr="00C15DCB">
        <w:rPr>
          <w:lang w:val="en-US"/>
        </w:rPr>
        <w:t>.</w:t>
      </w:r>
      <w:r w:rsidR="00392AE2">
        <w:rPr>
          <w:lang w:val="en-US"/>
        </w:rPr>
        <w:t xml:space="preserve"> </w:t>
      </w:r>
      <w:r w:rsidRPr="00C15DCB">
        <w:rPr>
          <w:lang w:val="en-US"/>
        </w:rPr>
        <w:t>New functions such as the RIC expose the RAN to innovative solutions to optimize the network which could as well be developed by European SMEs.</w:t>
      </w:r>
    </w:p>
    <w:p w14:paraId="54177911" w14:textId="77777777" w:rsidR="006515A2" w:rsidRPr="00C15DCB" w:rsidRDefault="006515A2" w:rsidP="006515A2">
      <w:pPr>
        <w:pStyle w:val="ITAbsatzohneNr"/>
        <w:ind w:left="720"/>
        <w:jc w:val="both"/>
        <w:rPr>
          <w:lang w:val="en-US"/>
        </w:rPr>
      </w:pPr>
    </w:p>
    <w:p w14:paraId="513DB085" w14:textId="66DBEC35" w:rsidR="006515A2" w:rsidRPr="008D5D4D" w:rsidRDefault="00392AE2" w:rsidP="00392AE2">
      <w:pPr>
        <w:pStyle w:val="ITAbsatzohneNr"/>
        <w:jc w:val="both"/>
        <w:rPr>
          <w:lang w:val="en-US"/>
        </w:rPr>
      </w:pPr>
      <w:r>
        <w:rPr>
          <w:lang w:val="en-US"/>
        </w:rPr>
        <w:t xml:space="preserve">The </w:t>
      </w:r>
      <w:r w:rsidR="006515A2">
        <w:rPr>
          <w:lang w:val="en-US"/>
        </w:rPr>
        <w:t xml:space="preserve">O-RAN Alliance is conducting </w:t>
      </w:r>
      <w:proofErr w:type="spellStart"/>
      <w:r w:rsidR="006515A2">
        <w:rPr>
          <w:lang w:val="en-US"/>
        </w:rPr>
        <w:t>plugfests</w:t>
      </w:r>
      <w:proofErr w:type="spellEnd"/>
      <w:r w:rsidR="006515A2">
        <w:rPr>
          <w:lang w:val="en-US"/>
        </w:rPr>
        <w:t xml:space="preserve">; OTIC labs and pilot deployments have already been conducted and </w:t>
      </w:r>
      <w:r w:rsidR="006515A2" w:rsidRPr="00C15DCB">
        <w:rPr>
          <w:lang w:val="en-US"/>
        </w:rPr>
        <w:t>are important activities to prove interoperability, but main suppliers are non-European</w:t>
      </w:r>
      <w:r>
        <w:rPr>
          <w:lang w:val="en-US"/>
        </w:rPr>
        <w:t xml:space="preserve"> which can result in a l</w:t>
      </w:r>
      <w:r w:rsidR="006515A2" w:rsidRPr="00C15DCB">
        <w:rPr>
          <w:lang w:val="en-US"/>
        </w:rPr>
        <w:t>ack of consideration of European interests and requirements.</w:t>
      </w:r>
      <w:r>
        <w:rPr>
          <w:lang w:val="en-US"/>
        </w:rPr>
        <w:t xml:space="preserve"> </w:t>
      </w:r>
      <w:r w:rsidR="006515A2" w:rsidRPr="00C15DCB">
        <w:rPr>
          <w:lang w:val="en-US"/>
        </w:rPr>
        <w:t>MoU between DT, VDF</w:t>
      </w:r>
      <w:r w:rsidR="006515A2" w:rsidRPr="008D5D4D">
        <w:rPr>
          <w:lang w:val="en-US"/>
        </w:rPr>
        <w:t>, O, TIM to promote O-RAN, but also to emphasize European position and interests</w:t>
      </w:r>
    </w:p>
    <w:p w14:paraId="46A9D082" w14:textId="77777777" w:rsidR="006515A2" w:rsidRPr="008D5D4D" w:rsidRDefault="006515A2" w:rsidP="006515A2">
      <w:pPr>
        <w:pStyle w:val="ITAbsatzohneNr"/>
        <w:jc w:val="both"/>
        <w:rPr>
          <w:lang w:val="en-US"/>
        </w:rPr>
      </w:pPr>
    </w:p>
    <w:p w14:paraId="7BB0DE2B" w14:textId="77777777" w:rsidR="006515A2" w:rsidRDefault="006515A2" w:rsidP="006515A2">
      <w:pPr>
        <w:pStyle w:val="ITAbsatzohneNr"/>
        <w:jc w:val="both"/>
        <w:rPr>
          <w:color w:val="4BACC6" w:themeColor="accent5"/>
          <w:lang w:val="en-US"/>
        </w:rPr>
      </w:pPr>
      <w:r>
        <w:rPr>
          <w:color w:val="4BACC6" w:themeColor="accent5"/>
          <w:lang w:val="en-US"/>
        </w:rPr>
        <w:t>Within Open RAN, what are the technical locks (i.e. security, lack of widely accepted standards, energy consumption, etc.), focusing on those the project will address?</w:t>
      </w:r>
    </w:p>
    <w:p w14:paraId="4B481ABF" w14:textId="77777777" w:rsidR="006515A2" w:rsidRPr="00C15DCB" w:rsidRDefault="006515A2" w:rsidP="00A42A45">
      <w:pPr>
        <w:pStyle w:val="ITAbsatzohneNr"/>
        <w:numPr>
          <w:ilvl w:val="0"/>
          <w:numId w:val="21"/>
        </w:numPr>
        <w:jc w:val="both"/>
        <w:rPr>
          <w:lang w:val="en-US"/>
        </w:rPr>
      </w:pPr>
      <w:r w:rsidRPr="00C15DCB">
        <w:rPr>
          <w:lang w:val="en-US"/>
        </w:rPr>
        <w:t xml:space="preserve">Network operators want </w:t>
      </w:r>
      <w:r>
        <w:rPr>
          <w:lang w:val="en-US"/>
        </w:rPr>
        <w:t xml:space="preserve">and need </w:t>
      </w:r>
      <w:r w:rsidRPr="00C15DCB">
        <w:rPr>
          <w:lang w:val="en-US"/>
        </w:rPr>
        <w:t>to optimize their networks as far as possible to national / regional boundary conditions and market demands, e.g. coverage demands of the regulator, minimization of energy consumption, service demands of their customers.</w:t>
      </w:r>
    </w:p>
    <w:p w14:paraId="2836E66F" w14:textId="77777777" w:rsidR="006515A2" w:rsidRPr="00C15DCB" w:rsidRDefault="006515A2" w:rsidP="00A42A45">
      <w:pPr>
        <w:pStyle w:val="ITAbsatzohneNr"/>
        <w:numPr>
          <w:ilvl w:val="0"/>
          <w:numId w:val="21"/>
        </w:numPr>
        <w:jc w:val="both"/>
        <w:rPr>
          <w:lang w:val="en-US"/>
        </w:rPr>
      </w:pPr>
      <w:r w:rsidRPr="00C15DCB">
        <w:rPr>
          <w:lang w:val="en-US"/>
        </w:rPr>
        <w:t xml:space="preserve">Optimization of networks overall is possible only if components harmonize optimally and complement each other, even when they have been developed by different suppliers. </w:t>
      </w:r>
    </w:p>
    <w:p w14:paraId="5D32EA04" w14:textId="77777777" w:rsidR="006515A2" w:rsidRPr="00C15DCB" w:rsidRDefault="006515A2" w:rsidP="00A42A45">
      <w:pPr>
        <w:pStyle w:val="ITAbsatzohneNr"/>
        <w:numPr>
          <w:ilvl w:val="0"/>
          <w:numId w:val="21"/>
        </w:numPr>
        <w:jc w:val="both"/>
        <w:rPr>
          <w:lang w:val="en-US"/>
        </w:rPr>
      </w:pPr>
      <w:r w:rsidRPr="00C15DCB">
        <w:rPr>
          <w:lang w:val="en-US"/>
        </w:rPr>
        <w:t xml:space="preserve">Enforcement of such mutual complementation is difficult or even impossible in a </w:t>
      </w:r>
      <w:r>
        <w:rPr>
          <w:lang w:val="en-US"/>
        </w:rPr>
        <w:t>global</w:t>
      </w:r>
      <w:r w:rsidRPr="00C15DCB">
        <w:rPr>
          <w:lang w:val="en-US"/>
        </w:rPr>
        <w:t xml:space="preserve"> market. EOC initiative aims at creation of a</w:t>
      </w:r>
      <w:r>
        <w:rPr>
          <w:lang w:val="en-US"/>
        </w:rPr>
        <w:t xml:space="preserve"> kind of</w:t>
      </w:r>
      <w:r w:rsidRPr="00C15DCB">
        <w:rPr>
          <w:lang w:val="en-US"/>
        </w:rPr>
        <w:t xml:space="preserve"> “European Silicon Valley” in which European values, requirements and market demands are anticipated by the suppliers and – within the limits of antitrust laws – implemented in coordinated manner.</w:t>
      </w:r>
    </w:p>
    <w:p w14:paraId="0548966A" w14:textId="77777777" w:rsidR="006515A2" w:rsidRPr="00C15DCB" w:rsidRDefault="006515A2" w:rsidP="00A42A45">
      <w:pPr>
        <w:pStyle w:val="ITAbsatzohneNr"/>
        <w:numPr>
          <w:ilvl w:val="0"/>
          <w:numId w:val="21"/>
        </w:numPr>
        <w:jc w:val="both"/>
        <w:rPr>
          <w:lang w:val="en-US"/>
        </w:rPr>
      </w:pPr>
      <w:r w:rsidRPr="00C15DCB">
        <w:rPr>
          <w:lang w:val="en-US"/>
        </w:rPr>
        <w:t>Ongoing consolidation of open RAN manufacturers could result in slow-down of O-RAN standardization and lack of application of relevant specifications. An initiative by many players like the EOC could fight the roll-back to proprietary interfaces and the non-use of standards.</w:t>
      </w:r>
    </w:p>
    <w:p w14:paraId="4CBF16C1" w14:textId="77777777" w:rsidR="006515A2" w:rsidRPr="00EE6B97" w:rsidRDefault="006515A2" w:rsidP="006515A2">
      <w:pPr>
        <w:pStyle w:val="ITAbsatzohneNr"/>
        <w:jc w:val="both"/>
        <w:rPr>
          <w:color w:val="4BACC6" w:themeColor="accent5"/>
          <w:lang w:val="en-US"/>
        </w:rPr>
      </w:pPr>
    </w:p>
    <w:p w14:paraId="59D8D76F" w14:textId="77777777" w:rsidR="006515A2" w:rsidRDefault="006515A2" w:rsidP="006515A2">
      <w:pPr>
        <w:pStyle w:val="ITAbsatzohneNr"/>
        <w:jc w:val="both"/>
        <w:rPr>
          <w:color w:val="4BACC6" w:themeColor="accent5"/>
          <w:lang w:val="en-US"/>
        </w:rPr>
      </w:pPr>
      <w:r>
        <w:rPr>
          <w:color w:val="4BACC6" w:themeColor="accent5"/>
          <w:lang w:val="en-US"/>
        </w:rPr>
        <w:t>Are there any technical locks DT cannot cover in the project but could jeopardize the output of the project?</w:t>
      </w:r>
    </w:p>
    <w:p w14:paraId="6ECD97AF" w14:textId="77777777" w:rsidR="006515A2" w:rsidRDefault="006515A2" w:rsidP="00A42A45">
      <w:pPr>
        <w:pStyle w:val="ITAbsatzohneNr"/>
        <w:numPr>
          <w:ilvl w:val="0"/>
          <w:numId w:val="21"/>
        </w:numPr>
        <w:jc w:val="both"/>
        <w:rPr>
          <w:lang w:val="en-US"/>
        </w:rPr>
      </w:pPr>
      <w:r>
        <w:rPr>
          <w:lang w:val="en-US"/>
        </w:rPr>
        <w:t>DT needs efficient and powerful network equipment in order to offer excellent services to its customers. However DT is not an equipment manufacturer and cannot design and produce its own network equipment, and hence depends on the engagement of equipment manufacturers.</w:t>
      </w:r>
    </w:p>
    <w:p w14:paraId="60411706" w14:textId="77777777" w:rsidR="006515A2" w:rsidRPr="00C15DCB" w:rsidRDefault="006515A2" w:rsidP="00A42A45">
      <w:pPr>
        <w:pStyle w:val="ITAbsatzohneNr"/>
        <w:numPr>
          <w:ilvl w:val="0"/>
          <w:numId w:val="21"/>
        </w:numPr>
        <w:jc w:val="both"/>
        <w:rPr>
          <w:lang w:val="en-US"/>
        </w:rPr>
      </w:pPr>
      <w:r>
        <w:rPr>
          <w:lang w:val="en-US"/>
        </w:rPr>
        <w:t>By its engagement in the EOC, DT tries to assist new, innovative equipment manufacturers in developing and offering attractive network solutions and components, to overcome the limitations arising from the current oligopoly of 3 worldwide dominating manufacturers.</w:t>
      </w:r>
    </w:p>
    <w:p w14:paraId="3C1D2429" w14:textId="77777777" w:rsidR="006515A2" w:rsidRDefault="006515A2" w:rsidP="006515A2">
      <w:pPr>
        <w:pStyle w:val="ITAbsatzohneNr"/>
        <w:jc w:val="both"/>
        <w:rPr>
          <w:color w:val="4BACC6" w:themeColor="accent5"/>
          <w:lang w:val="en-US"/>
        </w:rPr>
      </w:pPr>
    </w:p>
    <w:p w14:paraId="450110B6" w14:textId="77777777" w:rsidR="006515A2" w:rsidRPr="00F601EC" w:rsidRDefault="006515A2" w:rsidP="000C440F">
      <w:pPr>
        <w:pStyle w:val="ITberschrift111"/>
        <w:rPr>
          <w:b w:val="0"/>
          <w:color w:val="4BACC6" w:themeColor="accent5"/>
          <w:lang w:val="en-US"/>
        </w:rPr>
      </w:pPr>
      <w:bookmarkStart w:id="48" w:name="_Toc44068393"/>
      <w:bookmarkStart w:id="49" w:name="_Toc80693900"/>
      <w:bookmarkStart w:id="50" w:name="_Toc82180901"/>
      <w:bookmarkStart w:id="51" w:name="_Toc82723637"/>
      <w:bookmarkStart w:id="52" w:name="_Toc83197549"/>
      <w:r w:rsidRPr="00F601EC">
        <w:rPr>
          <w:b w:val="0"/>
          <w:color w:val="4BACC6" w:themeColor="accent5"/>
          <w:lang w:val="en-US"/>
        </w:rPr>
        <w:t>Objectives and technical challenges in the project</w:t>
      </w:r>
      <w:bookmarkEnd w:id="48"/>
      <w:bookmarkEnd w:id="49"/>
      <w:bookmarkEnd w:id="50"/>
      <w:bookmarkEnd w:id="51"/>
      <w:bookmarkEnd w:id="52"/>
    </w:p>
    <w:p w14:paraId="54EAEB76" w14:textId="77777777" w:rsidR="006515A2" w:rsidRDefault="006515A2" w:rsidP="006515A2">
      <w:pPr>
        <w:pStyle w:val="ITAbsatzohneNr"/>
        <w:jc w:val="both"/>
        <w:rPr>
          <w:color w:val="4BACC6" w:themeColor="accent5"/>
          <w:lang w:val="en-US"/>
        </w:rPr>
      </w:pPr>
      <w:r>
        <w:rPr>
          <w:color w:val="4BACC6" w:themeColor="accent5"/>
          <w:lang w:val="en-US"/>
        </w:rPr>
        <w:lastRenderedPageBreak/>
        <w:t xml:space="preserve">In this section you must describe how the current project overcomes the challenges or improves upon the current state of the art. </w:t>
      </w:r>
    </w:p>
    <w:p w14:paraId="5357E36F" w14:textId="77777777" w:rsidR="006515A2" w:rsidRDefault="006515A2" w:rsidP="006515A2">
      <w:pPr>
        <w:pStyle w:val="ITAbsatzohneNr"/>
        <w:jc w:val="both"/>
        <w:rPr>
          <w:color w:val="4BACC6" w:themeColor="accent5"/>
          <w:lang w:val="en-US"/>
        </w:rPr>
      </w:pPr>
      <w:r>
        <w:rPr>
          <w:color w:val="4BACC6" w:themeColor="accent5"/>
          <w:lang w:val="en-US"/>
        </w:rPr>
        <w:t xml:space="preserve">It is important that you include graphics which illustrate the project. You could also include tables that summarize differences between this project and others. </w:t>
      </w:r>
    </w:p>
    <w:p w14:paraId="6DBD03CB" w14:textId="77777777" w:rsidR="006515A2" w:rsidRDefault="006515A2" w:rsidP="006515A2">
      <w:pPr>
        <w:pStyle w:val="ITAbsatzohneNr"/>
        <w:jc w:val="both"/>
        <w:rPr>
          <w:color w:val="4BACC6" w:themeColor="accent5"/>
          <w:lang w:val="en-US"/>
        </w:rPr>
      </w:pPr>
    </w:p>
    <w:p w14:paraId="07478739" w14:textId="77777777" w:rsidR="006515A2" w:rsidRPr="00C15DCB" w:rsidRDefault="006515A2" w:rsidP="006515A2">
      <w:pPr>
        <w:pStyle w:val="ITAbsatzohneNr"/>
        <w:jc w:val="both"/>
        <w:rPr>
          <w:lang w:val="en-US"/>
        </w:rPr>
      </w:pPr>
      <w:r w:rsidRPr="00C15DCB">
        <w:rPr>
          <w:lang w:val="en-US"/>
        </w:rPr>
        <w:t>Objectives:</w:t>
      </w:r>
    </w:p>
    <w:p w14:paraId="5E1B4E93" w14:textId="77777777" w:rsidR="006515A2" w:rsidRPr="00C15DCB" w:rsidRDefault="006515A2" w:rsidP="00A42A45">
      <w:pPr>
        <w:pStyle w:val="ITAbsatzohneNr"/>
        <w:numPr>
          <w:ilvl w:val="0"/>
          <w:numId w:val="20"/>
        </w:numPr>
        <w:jc w:val="both"/>
        <w:rPr>
          <w:lang w:val="en-US"/>
        </w:rPr>
      </w:pPr>
      <w:r w:rsidRPr="00C15DCB">
        <w:rPr>
          <w:lang w:val="en-US"/>
        </w:rPr>
        <w:t xml:space="preserve">Develop alternative network solutions to the monolithic solutions of the established vendors, based on open standards, in particular O-RAN, </w:t>
      </w:r>
    </w:p>
    <w:p w14:paraId="58A2586F" w14:textId="77777777" w:rsidR="006515A2" w:rsidRPr="00C15DCB" w:rsidRDefault="006515A2" w:rsidP="00A42A45">
      <w:pPr>
        <w:pStyle w:val="ITAbsatzohneNr"/>
        <w:numPr>
          <w:ilvl w:val="1"/>
          <w:numId w:val="20"/>
        </w:numPr>
        <w:jc w:val="both"/>
        <w:rPr>
          <w:lang w:val="en-US"/>
        </w:rPr>
      </w:pPr>
      <w:r w:rsidRPr="00C15DCB">
        <w:rPr>
          <w:lang w:val="en-US"/>
        </w:rPr>
        <w:t>to enable integration from components of different suppliers</w:t>
      </w:r>
    </w:p>
    <w:p w14:paraId="67277DE7" w14:textId="77777777" w:rsidR="006515A2" w:rsidRPr="00C15DCB" w:rsidRDefault="006515A2" w:rsidP="00A42A45">
      <w:pPr>
        <w:pStyle w:val="ITAbsatzohneNr"/>
        <w:numPr>
          <w:ilvl w:val="1"/>
          <w:numId w:val="20"/>
        </w:numPr>
        <w:jc w:val="both"/>
        <w:rPr>
          <w:lang w:val="en-US"/>
        </w:rPr>
      </w:pPr>
      <w:r w:rsidRPr="00C15DCB">
        <w:rPr>
          <w:lang w:val="en-US"/>
        </w:rPr>
        <w:t xml:space="preserve">to obtain greater freedom of design for network operators regarding their networks and the service offerings produced by means of these networks </w:t>
      </w:r>
    </w:p>
    <w:p w14:paraId="7115F01D" w14:textId="77777777" w:rsidR="006515A2" w:rsidRPr="00C15DCB" w:rsidRDefault="006515A2" w:rsidP="00A42A45">
      <w:pPr>
        <w:pStyle w:val="ITAbsatzohneNr"/>
        <w:numPr>
          <w:ilvl w:val="0"/>
          <w:numId w:val="20"/>
        </w:numPr>
        <w:jc w:val="both"/>
        <w:rPr>
          <w:lang w:val="en-US"/>
        </w:rPr>
      </w:pPr>
      <w:r w:rsidRPr="00C15DCB">
        <w:rPr>
          <w:lang w:val="en-US"/>
        </w:rPr>
        <w:t>Rollout in (at least) small-scale deployments</w:t>
      </w:r>
    </w:p>
    <w:p w14:paraId="71A989A2" w14:textId="77777777" w:rsidR="006515A2" w:rsidRPr="00C15DCB" w:rsidRDefault="006515A2" w:rsidP="006515A2">
      <w:pPr>
        <w:pStyle w:val="ITAbsatzohneNr"/>
        <w:jc w:val="both"/>
        <w:rPr>
          <w:lang w:val="en-US"/>
        </w:rPr>
      </w:pPr>
    </w:p>
    <w:p w14:paraId="10120ADC" w14:textId="77777777" w:rsidR="006515A2" w:rsidRPr="00C15DCB" w:rsidRDefault="006515A2" w:rsidP="006515A2">
      <w:pPr>
        <w:pStyle w:val="ITAbsatzohneNr"/>
        <w:jc w:val="both"/>
        <w:rPr>
          <w:lang w:val="en-US"/>
        </w:rPr>
      </w:pPr>
      <w:r w:rsidRPr="00C15DCB">
        <w:rPr>
          <w:lang w:val="en-US"/>
        </w:rPr>
        <w:t>Challenges:</w:t>
      </w:r>
    </w:p>
    <w:p w14:paraId="1F3748E7" w14:textId="77777777" w:rsidR="006515A2" w:rsidRPr="00C15DCB" w:rsidRDefault="006515A2" w:rsidP="00A42A45">
      <w:pPr>
        <w:pStyle w:val="ITAbsatzohneNr"/>
        <w:numPr>
          <w:ilvl w:val="0"/>
          <w:numId w:val="20"/>
        </w:numPr>
        <w:jc w:val="both"/>
        <w:rPr>
          <w:lang w:val="en-US"/>
        </w:rPr>
      </w:pPr>
      <w:r w:rsidRPr="00C15DCB">
        <w:rPr>
          <w:lang w:val="en-US"/>
        </w:rPr>
        <w:t>Development of components with comparable/equal performance to the components available from the established suppliers and available from competing emerging suppliers in US and Asia</w:t>
      </w:r>
    </w:p>
    <w:p w14:paraId="26F49B7D" w14:textId="77777777" w:rsidR="006515A2" w:rsidRPr="00C15DCB" w:rsidRDefault="006515A2" w:rsidP="00A42A45">
      <w:pPr>
        <w:pStyle w:val="ITAbsatzohneNr"/>
        <w:numPr>
          <w:ilvl w:val="0"/>
          <w:numId w:val="20"/>
        </w:numPr>
        <w:jc w:val="both"/>
        <w:rPr>
          <w:lang w:val="en-US"/>
        </w:rPr>
      </w:pPr>
      <w:r w:rsidRPr="00C15DCB">
        <w:rPr>
          <w:lang w:val="en-US"/>
        </w:rPr>
        <w:t>Integration has to be conducted by persons not involved in the development of components; lacking knowledge on details of the component-internal implementation complicates integration and bug fixing of interoperability problems.</w:t>
      </w:r>
    </w:p>
    <w:p w14:paraId="10FDCE86" w14:textId="77777777" w:rsidR="006515A2" w:rsidRPr="00C8002B" w:rsidRDefault="006515A2" w:rsidP="00A42A45">
      <w:pPr>
        <w:pStyle w:val="ITAbsatzohneNr"/>
        <w:numPr>
          <w:ilvl w:val="0"/>
          <w:numId w:val="20"/>
        </w:numPr>
        <w:jc w:val="both"/>
        <w:rPr>
          <w:lang w:val="en-US"/>
        </w:rPr>
      </w:pPr>
      <w:r w:rsidRPr="00C15DCB">
        <w:rPr>
          <w:lang w:val="en-US"/>
        </w:rPr>
        <w:t xml:space="preserve">Standardized interfaces cause design limitations and thereby restrict the possibilities for network optimization system-wide / across network components. Nevertheless the network system developed according to this project proposal has to achieve a performance level that can compete on the market to products from the established vendors of monolithic solutions as well as from emerging players in the US and Asia. </w:t>
      </w:r>
    </w:p>
    <w:p w14:paraId="18D6DBBA" w14:textId="77777777" w:rsidR="006515A2" w:rsidRPr="006515A2" w:rsidRDefault="006515A2" w:rsidP="00F96B3D">
      <w:pPr>
        <w:pStyle w:val="ITAbsatzohneNr"/>
        <w:rPr>
          <w:i/>
          <w:lang w:val="en-US"/>
        </w:rPr>
      </w:pPr>
    </w:p>
    <w:p w14:paraId="55D85CEE" w14:textId="77777777" w:rsidR="008A6C79" w:rsidRPr="00A16672" w:rsidRDefault="008A6C79" w:rsidP="008A6C79">
      <w:pPr>
        <w:pStyle w:val="ITberschrift11"/>
        <w:rPr>
          <w:lang w:val="en-GB"/>
        </w:rPr>
      </w:pPr>
      <w:bookmarkStart w:id="53" w:name="_Toc83197550"/>
      <w:commentRangeStart w:id="54"/>
      <w:r w:rsidRPr="00A16672">
        <w:rPr>
          <w:lang w:val="en-GB"/>
        </w:rPr>
        <w:t>First</w:t>
      </w:r>
      <w:commentRangeEnd w:id="54"/>
      <w:r w:rsidR="006A12BB">
        <w:rPr>
          <w:rStyle w:val="CommentReference"/>
        </w:rPr>
        <w:commentReference w:id="54"/>
      </w:r>
      <w:r w:rsidRPr="00A16672">
        <w:rPr>
          <w:lang w:val="en-GB"/>
        </w:rPr>
        <w:t xml:space="preserve"> Industrial Deployment</w:t>
      </w:r>
      <w:r w:rsidR="00C7449B">
        <w:rPr>
          <w:lang w:val="en-GB"/>
        </w:rPr>
        <w:t xml:space="preserve"> (FID)</w:t>
      </w:r>
      <w:bookmarkEnd w:id="53"/>
    </w:p>
    <w:p w14:paraId="68720042" w14:textId="6444AC2C" w:rsidR="00F96B3D" w:rsidRDefault="00A16672" w:rsidP="00F96B3D">
      <w:pPr>
        <w:pStyle w:val="ITAbsatzohneNr"/>
        <w:rPr>
          <w:i/>
          <w:lang w:val="en-GB"/>
        </w:rPr>
      </w:pPr>
      <w:r>
        <w:rPr>
          <w:i/>
          <w:lang w:val="en-GB"/>
        </w:rPr>
        <w:t xml:space="preserve">For each WP describe the FID investment and linked </w:t>
      </w:r>
      <w:proofErr w:type="spellStart"/>
      <w:r w:rsidR="00C7449B">
        <w:rPr>
          <w:i/>
          <w:lang w:val="en-GB"/>
        </w:rPr>
        <w:t>O</w:t>
      </w:r>
      <w:r>
        <w:rPr>
          <w:i/>
          <w:lang w:val="en-GB"/>
        </w:rPr>
        <w:t>pex</w:t>
      </w:r>
      <w:proofErr w:type="spellEnd"/>
      <w:r>
        <w:rPr>
          <w:i/>
          <w:lang w:val="en-GB"/>
        </w:rPr>
        <w:t xml:space="preserve"> insisting on the description of beginning of FID (after R&amp;D phases) and the end of FID (before mass production). </w:t>
      </w:r>
    </w:p>
    <w:p w14:paraId="398DEF2C" w14:textId="151D4700" w:rsidR="006515A2" w:rsidRDefault="006515A2" w:rsidP="00F96B3D">
      <w:pPr>
        <w:pStyle w:val="ITAbsatzohneNr"/>
        <w:rPr>
          <w:i/>
          <w:lang w:val="en-GB"/>
        </w:rPr>
      </w:pPr>
    </w:p>
    <w:p w14:paraId="7C065C5E" w14:textId="77777777" w:rsidR="006515A2" w:rsidRDefault="006515A2" w:rsidP="006515A2">
      <w:pPr>
        <w:pStyle w:val="ITAbsatzohneNr"/>
        <w:rPr>
          <w:lang w:val="en-GB"/>
        </w:rPr>
      </w:pPr>
      <w:r w:rsidRPr="00034933">
        <w:rPr>
          <w:highlight w:val="yellow"/>
          <w:lang w:val="en-GB"/>
        </w:rPr>
        <w:t>Description needed how a First Industrial Deployment by DT could look like.</w:t>
      </w:r>
    </w:p>
    <w:p w14:paraId="00BC2D0C" w14:textId="77777777" w:rsidR="00B14044" w:rsidRPr="000956E9" w:rsidRDefault="00B14044" w:rsidP="00B14044">
      <w:pPr>
        <w:pStyle w:val="ITAbsatzohneNr"/>
        <w:rPr>
          <w:lang w:val="en-GB"/>
        </w:rPr>
      </w:pPr>
    </w:p>
    <w:p w14:paraId="4E18D071" w14:textId="77777777" w:rsidR="00FB71D8" w:rsidRPr="00504B99" w:rsidRDefault="00FB71D8" w:rsidP="00FB71D8">
      <w:pPr>
        <w:pStyle w:val="ITberschrift11"/>
        <w:rPr>
          <w:lang w:val="en-GB"/>
        </w:rPr>
      </w:pPr>
      <w:bookmarkStart w:id="55" w:name="_Toc83197551"/>
      <w:r w:rsidRPr="00504B99">
        <w:rPr>
          <w:lang w:val="en-GB"/>
        </w:rPr>
        <w:t>I</w:t>
      </w:r>
      <w:r w:rsidR="00DD5ED5" w:rsidRPr="00504B99">
        <w:rPr>
          <w:lang w:val="en-GB"/>
        </w:rPr>
        <w:t>ntellectual Property Rights</w:t>
      </w:r>
      <w:bookmarkEnd w:id="55"/>
    </w:p>
    <w:p w14:paraId="16C75D49" w14:textId="48D95F39" w:rsidR="000956E9" w:rsidRDefault="007B3D5D" w:rsidP="00FB71D8">
      <w:pPr>
        <w:pStyle w:val="ITAbsatzohneNr"/>
        <w:rPr>
          <w:i/>
          <w:lang w:val="fr-FR"/>
        </w:rPr>
      </w:pPr>
      <w:r w:rsidRPr="007B0CB6">
        <w:rPr>
          <w:i/>
          <w:lang w:val="en-GB"/>
        </w:rPr>
        <w:t xml:space="preserve">Please give information on your general </w:t>
      </w:r>
      <w:r w:rsidR="000956E9" w:rsidRPr="00504B99">
        <w:rPr>
          <w:i/>
          <w:lang w:val="fr-FR"/>
        </w:rPr>
        <w:t xml:space="preserve">IP </w:t>
      </w:r>
      <w:r w:rsidR="000956E9">
        <w:rPr>
          <w:i/>
          <w:lang w:val="fr-FR"/>
        </w:rPr>
        <w:t xml:space="preserve">management </w:t>
      </w:r>
      <w:proofErr w:type="spellStart"/>
      <w:r w:rsidR="000956E9">
        <w:rPr>
          <w:i/>
          <w:lang w:val="fr-FR"/>
        </w:rPr>
        <w:t>principles</w:t>
      </w:r>
      <w:proofErr w:type="spellEnd"/>
      <w:r>
        <w:rPr>
          <w:i/>
          <w:lang w:val="fr-FR"/>
        </w:rPr>
        <w:t xml:space="preserve">, </w:t>
      </w:r>
      <w:r w:rsidR="000956E9">
        <w:rPr>
          <w:i/>
          <w:lang w:val="fr-FR"/>
        </w:rPr>
        <w:t xml:space="preserve">IP </w:t>
      </w:r>
      <w:r w:rsidR="000956E9" w:rsidRPr="00504B99">
        <w:rPr>
          <w:i/>
          <w:lang w:val="fr-FR"/>
        </w:rPr>
        <w:t xml:space="preserve">protections </w:t>
      </w:r>
      <w:proofErr w:type="spellStart"/>
      <w:r w:rsidR="000956E9" w:rsidRPr="00504B99">
        <w:rPr>
          <w:i/>
          <w:lang w:val="fr-FR"/>
        </w:rPr>
        <w:t>principles</w:t>
      </w:r>
      <w:proofErr w:type="spellEnd"/>
      <w:r>
        <w:rPr>
          <w:i/>
          <w:lang w:val="fr-FR"/>
        </w:rPr>
        <w:t xml:space="preserve">, </w:t>
      </w:r>
      <w:r w:rsidR="000956E9" w:rsidRPr="00504B99">
        <w:rPr>
          <w:i/>
          <w:lang w:val="fr-FR"/>
        </w:rPr>
        <w:t xml:space="preserve">IP exploitation </w:t>
      </w:r>
      <w:proofErr w:type="spellStart"/>
      <w:r w:rsidR="000956E9" w:rsidRPr="00504B99">
        <w:rPr>
          <w:i/>
          <w:lang w:val="fr-FR"/>
        </w:rPr>
        <w:t>principles</w:t>
      </w:r>
      <w:proofErr w:type="spellEnd"/>
      <w:r>
        <w:rPr>
          <w:i/>
          <w:lang w:val="fr-FR"/>
        </w:rPr>
        <w:t>.</w:t>
      </w:r>
    </w:p>
    <w:p w14:paraId="5626D6C3" w14:textId="2B09D480" w:rsidR="006515A2" w:rsidRDefault="006515A2" w:rsidP="00FB71D8">
      <w:pPr>
        <w:pStyle w:val="ITAbsatzohneNr"/>
        <w:rPr>
          <w:i/>
          <w:lang w:val="fr-FR"/>
        </w:rPr>
      </w:pPr>
    </w:p>
    <w:p w14:paraId="6F72F3EA" w14:textId="77777777" w:rsidR="006515A2" w:rsidRPr="008267A9" w:rsidRDefault="006515A2" w:rsidP="00A42A45">
      <w:pPr>
        <w:pStyle w:val="ITAbsatzohneNr"/>
        <w:numPr>
          <w:ilvl w:val="0"/>
          <w:numId w:val="22"/>
        </w:numPr>
        <w:rPr>
          <w:lang w:val="en-US"/>
        </w:rPr>
      </w:pPr>
      <w:r w:rsidRPr="008267A9">
        <w:rPr>
          <w:highlight w:val="yellow"/>
          <w:lang w:val="en-US"/>
        </w:rPr>
        <w:t>Agreement on IPR management principles within the EOC is still ongoing at the time of submission (Oct. 1st, 2021).</w:t>
      </w:r>
    </w:p>
    <w:p w14:paraId="332A0E4A" w14:textId="77777777" w:rsidR="006515A2" w:rsidRPr="008267A9" w:rsidRDefault="006515A2" w:rsidP="00FB71D8">
      <w:pPr>
        <w:pStyle w:val="ITAbsatzohneNr"/>
        <w:rPr>
          <w:i/>
          <w:lang w:val="en-US"/>
        </w:rPr>
      </w:pPr>
    </w:p>
    <w:p w14:paraId="79527F59" w14:textId="77777777" w:rsidR="00277985" w:rsidRPr="008267A9" w:rsidRDefault="00277985" w:rsidP="00B14044">
      <w:pPr>
        <w:pStyle w:val="ITAbsatzohneNr"/>
        <w:rPr>
          <w:lang w:val="en-US"/>
        </w:rPr>
      </w:pPr>
    </w:p>
    <w:p w14:paraId="6CEC849F" w14:textId="77777777" w:rsidR="00277985" w:rsidRPr="008267A9" w:rsidRDefault="00277985" w:rsidP="00B14044">
      <w:pPr>
        <w:pStyle w:val="ITAbsatzohneNr"/>
        <w:rPr>
          <w:lang w:val="en-US"/>
        </w:rPr>
      </w:pPr>
    </w:p>
    <w:p w14:paraId="48A8BB60" w14:textId="77777777" w:rsidR="00FB71D8" w:rsidRPr="008267A9" w:rsidRDefault="00FB71D8">
      <w:pPr>
        <w:spacing w:after="200"/>
        <w:rPr>
          <w:lang w:val="en-US"/>
        </w:rPr>
      </w:pPr>
      <w:r w:rsidRPr="008267A9">
        <w:rPr>
          <w:lang w:val="en-US"/>
        </w:rPr>
        <w:br w:type="page"/>
      </w:r>
    </w:p>
    <w:p w14:paraId="0C293635" w14:textId="77777777" w:rsidR="00EA378C" w:rsidRPr="00504B99" w:rsidRDefault="00EA378C" w:rsidP="00EA378C">
      <w:pPr>
        <w:pStyle w:val="ITberschrift11"/>
        <w:rPr>
          <w:lang w:val="en-GB"/>
        </w:rPr>
      </w:pPr>
      <w:bookmarkStart w:id="56" w:name="_Toc83197552"/>
      <w:r w:rsidRPr="000956E9">
        <w:rPr>
          <w:lang w:val="en-GB"/>
        </w:rPr>
        <w:lastRenderedPageBreak/>
        <w:t>Work P</w:t>
      </w:r>
      <w:r w:rsidR="008A6C79" w:rsidRPr="00504B99">
        <w:rPr>
          <w:lang w:val="en-GB"/>
        </w:rPr>
        <w:t>lan</w:t>
      </w:r>
      <w:bookmarkEnd w:id="56"/>
    </w:p>
    <w:p w14:paraId="24114B0C" w14:textId="77777777" w:rsidR="00DD5ED5" w:rsidRPr="00504B99" w:rsidRDefault="00DD5ED5" w:rsidP="00DD5ED5">
      <w:pPr>
        <w:pStyle w:val="ITAbsatzohneNr"/>
        <w:rPr>
          <w:i/>
          <w:lang w:val="en-GB"/>
        </w:rPr>
      </w:pPr>
      <w:r w:rsidRPr="00504B99">
        <w:rPr>
          <w:i/>
          <w:lang w:val="en-GB"/>
        </w:rPr>
        <w:t xml:space="preserve">Please describe your work plan in respect to the described work in </w:t>
      </w:r>
      <w:r w:rsidR="000A0364">
        <w:rPr>
          <w:i/>
          <w:lang w:val="en-GB"/>
        </w:rPr>
        <w:t>Chapeau document</w:t>
      </w:r>
      <w:r w:rsidRPr="00504B99">
        <w:rPr>
          <w:i/>
          <w:lang w:val="en-GB"/>
        </w:rPr>
        <w:t>.</w:t>
      </w:r>
    </w:p>
    <w:tbl>
      <w:tblPr>
        <w:tblStyle w:val="TableGrid"/>
        <w:tblW w:w="0" w:type="auto"/>
        <w:tblInd w:w="108" w:type="dxa"/>
        <w:tblLook w:val="04A0" w:firstRow="1" w:lastRow="0" w:firstColumn="1" w:lastColumn="0" w:noHBand="0" w:noVBand="1"/>
      </w:tblPr>
      <w:tblGrid>
        <w:gridCol w:w="1604"/>
        <w:gridCol w:w="672"/>
        <w:gridCol w:w="3940"/>
        <w:gridCol w:w="1364"/>
        <w:gridCol w:w="1374"/>
      </w:tblGrid>
      <w:tr w:rsidR="00F407AE" w:rsidRPr="00504B99" w14:paraId="44E0CDA7" w14:textId="77777777" w:rsidTr="25835BCE">
        <w:trPr>
          <w:trHeight w:val="765"/>
        </w:trPr>
        <w:tc>
          <w:tcPr>
            <w:tcW w:w="1604" w:type="dxa"/>
          </w:tcPr>
          <w:p w14:paraId="4678E340" w14:textId="376AEE66" w:rsidR="00F407AE" w:rsidRPr="000B5672" w:rsidRDefault="00795F0C" w:rsidP="00FF51C7">
            <w:pPr>
              <w:pStyle w:val="ITAbsatzohneNr"/>
              <w:jc w:val="center"/>
              <w:rPr>
                <w:rFonts w:cs="Arial"/>
                <w:b/>
                <w:bCs/>
                <w:sz w:val="24"/>
                <w:szCs w:val="24"/>
                <w:lang w:val="en-GB"/>
              </w:rPr>
            </w:pPr>
            <w:r w:rsidRPr="000B5672">
              <w:rPr>
                <w:rFonts w:cs="Arial"/>
                <w:b/>
                <w:bCs/>
                <w:sz w:val="24"/>
                <w:szCs w:val="24"/>
                <w:lang w:val="en-GB"/>
              </w:rPr>
              <w:t>Workstream (WS)</w:t>
            </w:r>
          </w:p>
        </w:tc>
        <w:tc>
          <w:tcPr>
            <w:tcW w:w="672" w:type="dxa"/>
            <w:vAlign w:val="center"/>
            <w:hideMark/>
          </w:tcPr>
          <w:p w14:paraId="26B2EA90" w14:textId="77777777" w:rsidR="00F407AE" w:rsidRPr="000B5672" w:rsidRDefault="00F407AE" w:rsidP="00FF51C7">
            <w:pPr>
              <w:pStyle w:val="ITAbsatzohneNr"/>
              <w:jc w:val="center"/>
              <w:rPr>
                <w:rFonts w:cs="Arial"/>
                <w:b/>
                <w:bCs/>
                <w:sz w:val="24"/>
                <w:szCs w:val="24"/>
                <w:lang w:val="en-GB"/>
              </w:rPr>
            </w:pPr>
            <w:r w:rsidRPr="000B5672">
              <w:rPr>
                <w:rFonts w:cs="Arial"/>
                <w:b/>
                <w:bCs/>
                <w:sz w:val="24"/>
                <w:szCs w:val="24"/>
                <w:lang w:val="en-GB"/>
              </w:rPr>
              <w:t>No. of WP</w:t>
            </w:r>
          </w:p>
        </w:tc>
        <w:tc>
          <w:tcPr>
            <w:tcW w:w="3940" w:type="dxa"/>
            <w:vAlign w:val="center"/>
            <w:hideMark/>
          </w:tcPr>
          <w:p w14:paraId="38DD67C3" w14:textId="77777777" w:rsidR="00F407AE" w:rsidRPr="000B5672" w:rsidRDefault="00F407AE" w:rsidP="00FF51C7">
            <w:pPr>
              <w:pStyle w:val="ITAbsatzohneNr"/>
              <w:jc w:val="center"/>
              <w:rPr>
                <w:rFonts w:cs="Arial"/>
                <w:b/>
                <w:bCs/>
                <w:sz w:val="24"/>
                <w:szCs w:val="24"/>
                <w:lang w:val="en-GB"/>
              </w:rPr>
            </w:pPr>
            <w:r w:rsidRPr="000B5672">
              <w:rPr>
                <w:rFonts w:cs="Arial"/>
                <w:b/>
                <w:bCs/>
                <w:sz w:val="24"/>
                <w:szCs w:val="24"/>
                <w:lang w:val="en-GB"/>
              </w:rPr>
              <w:t>Title</w:t>
            </w:r>
          </w:p>
        </w:tc>
        <w:tc>
          <w:tcPr>
            <w:tcW w:w="1364" w:type="dxa"/>
            <w:vAlign w:val="center"/>
            <w:hideMark/>
          </w:tcPr>
          <w:p w14:paraId="20E26854" w14:textId="77777777" w:rsidR="00F407AE" w:rsidRPr="000B5672" w:rsidRDefault="00F407AE" w:rsidP="008A6C79">
            <w:pPr>
              <w:pStyle w:val="ITAbsatzohneNr"/>
              <w:jc w:val="center"/>
              <w:rPr>
                <w:rFonts w:cs="Arial"/>
                <w:b/>
                <w:bCs/>
                <w:sz w:val="24"/>
                <w:szCs w:val="24"/>
                <w:lang w:val="en-GB"/>
              </w:rPr>
            </w:pPr>
            <w:r w:rsidRPr="000B5672">
              <w:rPr>
                <w:rFonts w:cs="Arial"/>
                <w:b/>
                <w:bCs/>
                <w:sz w:val="24"/>
                <w:szCs w:val="24"/>
                <w:lang w:val="en-GB"/>
              </w:rPr>
              <w:t>Person Months (PM)</w:t>
            </w:r>
          </w:p>
        </w:tc>
        <w:tc>
          <w:tcPr>
            <w:tcW w:w="1374" w:type="dxa"/>
            <w:vAlign w:val="center"/>
            <w:hideMark/>
          </w:tcPr>
          <w:p w14:paraId="28C912BE" w14:textId="77777777" w:rsidR="00F407AE" w:rsidRPr="000B5672" w:rsidRDefault="00F407AE" w:rsidP="00FF51C7">
            <w:pPr>
              <w:pStyle w:val="ITAbsatzohneNr"/>
              <w:jc w:val="center"/>
              <w:rPr>
                <w:rFonts w:cs="Arial"/>
                <w:b/>
                <w:bCs/>
                <w:sz w:val="24"/>
                <w:szCs w:val="24"/>
                <w:lang w:val="en-US"/>
              </w:rPr>
            </w:pPr>
            <w:r w:rsidRPr="000B5672">
              <w:rPr>
                <w:rFonts w:cs="Arial"/>
                <w:b/>
                <w:bCs/>
                <w:sz w:val="24"/>
                <w:szCs w:val="24"/>
                <w:lang w:val="en-US"/>
              </w:rPr>
              <w:t>PM</w:t>
            </w:r>
            <w:r w:rsidRPr="000B5672">
              <w:rPr>
                <w:rFonts w:cs="Arial"/>
                <w:b/>
                <w:bCs/>
                <w:sz w:val="24"/>
                <w:szCs w:val="24"/>
                <w:lang w:val="en-US"/>
              </w:rPr>
              <w:br/>
              <w:t>(R&amp;D&amp;I)</w:t>
            </w:r>
          </w:p>
        </w:tc>
      </w:tr>
      <w:tr w:rsidR="006515A2" w:rsidRPr="00504B99" w14:paraId="61316AE0" w14:textId="77777777" w:rsidTr="25835BCE">
        <w:trPr>
          <w:trHeight w:val="574"/>
        </w:trPr>
        <w:tc>
          <w:tcPr>
            <w:tcW w:w="1604" w:type="dxa"/>
          </w:tcPr>
          <w:p w14:paraId="7F3E5635" w14:textId="77777777" w:rsidR="006515A2" w:rsidRPr="00504B99" w:rsidRDefault="006515A2" w:rsidP="006515A2">
            <w:pPr>
              <w:pStyle w:val="ITAbsatzohneNr"/>
              <w:rPr>
                <w:rFonts w:cs="Arial"/>
                <w:bCs/>
                <w:sz w:val="22"/>
                <w:szCs w:val="22"/>
                <w:lang w:val="en-GB"/>
              </w:rPr>
            </w:pPr>
          </w:p>
        </w:tc>
        <w:tc>
          <w:tcPr>
            <w:tcW w:w="672" w:type="dxa"/>
            <w:vAlign w:val="center"/>
          </w:tcPr>
          <w:p w14:paraId="157E2797" w14:textId="77777777" w:rsidR="006515A2" w:rsidRPr="00504B99" w:rsidRDefault="006515A2" w:rsidP="006515A2">
            <w:pPr>
              <w:pStyle w:val="ITAbsatzohneNr"/>
              <w:rPr>
                <w:rFonts w:cs="Arial"/>
                <w:bCs/>
                <w:sz w:val="22"/>
                <w:szCs w:val="22"/>
                <w:lang w:val="en-GB"/>
              </w:rPr>
            </w:pPr>
          </w:p>
        </w:tc>
        <w:tc>
          <w:tcPr>
            <w:tcW w:w="3940" w:type="dxa"/>
            <w:vAlign w:val="center"/>
          </w:tcPr>
          <w:p w14:paraId="23C19AE8" w14:textId="520923A1" w:rsidR="006515A2" w:rsidRPr="00504B99" w:rsidRDefault="006515A2" w:rsidP="25835BCE">
            <w:pPr>
              <w:pStyle w:val="ITAbsatzohneNr"/>
              <w:rPr>
                <w:rFonts w:cs="Arial"/>
                <w:sz w:val="22"/>
                <w:szCs w:val="22"/>
                <w:lang w:val="en-GB"/>
              </w:rPr>
            </w:pPr>
            <w:commentRangeStart w:id="57"/>
            <w:r w:rsidRPr="25835BCE">
              <w:rPr>
                <w:rFonts w:cs="Arial"/>
                <w:sz w:val="22"/>
                <w:szCs w:val="22"/>
                <w:highlight w:val="yellow"/>
                <w:lang w:val="en-GB"/>
              </w:rPr>
              <w:t>EOC coordination and project management</w:t>
            </w:r>
            <w:commentRangeEnd w:id="57"/>
            <w:r>
              <w:rPr>
                <w:rStyle w:val="CommentReference"/>
              </w:rPr>
              <w:commentReference w:id="57"/>
            </w:r>
          </w:p>
        </w:tc>
        <w:tc>
          <w:tcPr>
            <w:tcW w:w="1364" w:type="dxa"/>
            <w:vAlign w:val="center"/>
          </w:tcPr>
          <w:p w14:paraId="556081F5" w14:textId="77777777" w:rsidR="006515A2" w:rsidRPr="00504B99" w:rsidRDefault="006515A2" w:rsidP="006515A2">
            <w:pPr>
              <w:pStyle w:val="ITAbsatzohneNr"/>
              <w:jc w:val="right"/>
              <w:rPr>
                <w:rFonts w:cs="Arial"/>
                <w:sz w:val="22"/>
                <w:szCs w:val="22"/>
              </w:rPr>
            </w:pPr>
          </w:p>
        </w:tc>
        <w:tc>
          <w:tcPr>
            <w:tcW w:w="1374" w:type="dxa"/>
            <w:vAlign w:val="center"/>
          </w:tcPr>
          <w:p w14:paraId="72667F60" w14:textId="77777777" w:rsidR="006515A2" w:rsidRPr="00504B99" w:rsidRDefault="006515A2" w:rsidP="006515A2">
            <w:pPr>
              <w:pStyle w:val="ITAbsatzohneNr"/>
              <w:jc w:val="right"/>
              <w:rPr>
                <w:rFonts w:cs="Arial"/>
                <w:sz w:val="22"/>
                <w:szCs w:val="22"/>
              </w:rPr>
            </w:pPr>
          </w:p>
        </w:tc>
      </w:tr>
      <w:tr w:rsidR="0FE22452" w14:paraId="18F99D48" w14:textId="77777777" w:rsidTr="25835BCE">
        <w:trPr>
          <w:trHeight w:val="574"/>
        </w:trPr>
        <w:tc>
          <w:tcPr>
            <w:tcW w:w="1604" w:type="dxa"/>
          </w:tcPr>
          <w:p w14:paraId="1960E105" w14:textId="3C1E0A7B" w:rsidR="0FE22452" w:rsidRDefault="0FE22452" w:rsidP="0FE22452">
            <w:pPr>
              <w:pStyle w:val="ITAbsatzohneNr"/>
              <w:rPr>
                <w:lang w:val="en-GB"/>
              </w:rPr>
            </w:pPr>
          </w:p>
        </w:tc>
        <w:tc>
          <w:tcPr>
            <w:tcW w:w="672" w:type="dxa"/>
            <w:vAlign w:val="center"/>
          </w:tcPr>
          <w:p w14:paraId="40FA4AB6" w14:textId="74BDC467" w:rsidR="0FE22452" w:rsidRDefault="0FE22452" w:rsidP="0FE22452">
            <w:pPr>
              <w:pStyle w:val="ITAbsatzohneNr"/>
              <w:rPr>
                <w:lang w:val="en-GB"/>
              </w:rPr>
            </w:pPr>
          </w:p>
        </w:tc>
        <w:tc>
          <w:tcPr>
            <w:tcW w:w="3940" w:type="dxa"/>
            <w:vAlign w:val="center"/>
          </w:tcPr>
          <w:p w14:paraId="3784F916" w14:textId="65E19301" w:rsidR="453A8382" w:rsidRDefault="453A8382" w:rsidP="0FE22452">
            <w:pPr>
              <w:pStyle w:val="ITAbsatzohneNr"/>
              <w:rPr>
                <w:highlight w:val="yellow"/>
                <w:lang w:val="en-GB"/>
              </w:rPr>
            </w:pPr>
            <w:r w:rsidRPr="0FE22452">
              <w:rPr>
                <w:highlight w:val="yellow"/>
                <w:lang w:val="en-GB"/>
              </w:rPr>
              <w:t>SMO development</w:t>
            </w:r>
          </w:p>
        </w:tc>
        <w:tc>
          <w:tcPr>
            <w:tcW w:w="1364" w:type="dxa"/>
            <w:vAlign w:val="center"/>
          </w:tcPr>
          <w:p w14:paraId="28D352A3" w14:textId="63EBF928" w:rsidR="0FE22452" w:rsidRDefault="0FE22452" w:rsidP="0FE22452">
            <w:pPr>
              <w:pStyle w:val="ITAbsatzohneNr"/>
              <w:jc w:val="right"/>
            </w:pPr>
          </w:p>
        </w:tc>
        <w:tc>
          <w:tcPr>
            <w:tcW w:w="1374" w:type="dxa"/>
            <w:vAlign w:val="center"/>
          </w:tcPr>
          <w:p w14:paraId="1D3EA57C" w14:textId="50A7CC1D" w:rsidR="0FE22452" w:rsidRDefault="0FE22452" w:rsidP="0FE22452">
            <w:pPr>
              <w:pStyle w:val="ITAbsatzohneNr"/>
              <w:jc w:val="right"/>
            </w:pPr>
          </w:p>
        </w:tc>
      </w:tr>
      <w:tr w:rsidR="006515A2" w:rsidRPr="00504B99" w14:paraId="7890E821" w14:textId="77777777" w:rsidTr="25835BCE">
        <w:trPr>
          <w:trHeight w:val="360"/>
        </w:trPr>
        <w:tc>
          <w:tcPr>
            <w:tcW w:w="1604" w:type="dxa"/>
          </w:tcPr>
          <w:p w14:paraId="3FDE0DE2" w14:textId="77777777" w:rsidR="006515A2" w:rsidRPr="00504B99" w:rsidRDefault="006515A2" w:rsidP="006515A2">
            <w:pPr>
              <w:pStyle w:val="ITAbsatzohneNr"/>
              <w:rPr>
                <w:rFonts w:cs="Arial"/>
                <w:sz w:val="22"/>
                <w:szCs w:val="22"/>
              </w:rPr>
            </w:pPr>
          </w:p>
        </w:tc>
        <w:tc>
          <w:tcPr>
            <w:tcW w:w="672" w:type="dxa"/>
            <w:hideMark/>
          </w:tcPr>
          <w:p w14:paraId="44C77044" w14:textId="77777777" w:rsidR="006515A2" w:rsidRPr="00504B99" w:rsidRDefault="006515A2" w:rsidP="006515A2">
            <w:pPr>
              <w:pStyle w:val="ITAbsatzohneNr"/>
              <w:rPr>
                <w:rFonts w:cs="Arial"/>
                <w:sz w:val="22"/>
                <w:szCs w:val="22"/>
              </w:rPr>
            </w:pPr>
            <w:r w:rsidRPr="00504B99">
              <w:rPr>
                <w:rFonts w:cs="Arial"/>
                <w:sz w:val="22"/>
                <w:szCs w:val="22"/>
              </w:rPr>
              <w:t> </w:t>
            </w:r>
          </w:p>
        </w:tc>
        <w:tc>
          <w:tcPr>
            <w:tcW w:w="3940" w:type="dxa"/>
            <w:hideMark/>
          </w:tcPr>
          <w:p w14:paraId="322AC063" w14:textId="43A8AB68" w:rsidR="006515A2" w:rsidRPr="00504B99" w:rsidRDefault="006515A2" w:rsidP="0FE22452">
            <w:pPr>
              <w:pStyle w:val="ITAbsatzohneNr"/>
              <w:rPr>
                <w:rFonts w:cs="Arial"/>
                <w:sz w:val="22"/>
                <w:szCs w:val="22"/>
              </w:rPr>
            </w:pPr>
            <w:r w:rsidRPr="0FE22452">
              <w:rPr>
                <w:rFonts w:cs="Arial"/>
                <w:sz w:val="22"/>
                <w:szCs w:val="22"/>
                <w:highlight w:val="yellow"/>
              </w:rPr>
              <w:t>Provisioning of test labs</w:t>
            </w:r>
          </w:p>
        </w:tc>
        <w:tc>
          <w:tcPr>
            <w:tcW w:w="1364" w:type="dxa"/>
            <w:vAlign w:val="center"/>
            <w:hideMark/>
          </w:tcPr>
          <w:p w14:paraId="2D236E15" w14:textId="77777777" w:rsidR="006515A2" w:rsidRPr="00504B99" w:rsidRDefault="006515A2" w:rsidP="006515A2">
            <w:pPr>
              <w:pStyle w:val="ITAbsatzohneNr"/>
              <w:jc w:val="right"/>
              <w:rPr>
                <w:rFonts w:cs="Arial"/>
                <w:bCs/>
                <w:sz w:val="22"/>
                <w:szCs w:val="22"/>
              </w:rPr>
            </w:pPr>
          </w:p>
        </w:tc>
        <w:tc>
          <w:tcPr>
            <w:tcW w:w="1374" w:type="dxa"/>
            <w:vAlign w:val="center"/>
            <w:hideMark/>
          </w:tcPr>
          <w:p w14:paraId="4342E67B" w14:textId="77777777" w:rsidR="006515A2" w:rsidRPr="00504B99" w:rsidRDefault="006515A2" w:rsidP="006515A2">
            <w:pPr>
              <w:pStyle w:val="ITAbsatzohneNr"/>
              <w:keepNext/>
              <w:jc w:val="right"/>
              <w:rPr>
                <w:rFonts w:cs="Arial"/>
                <w:bCs/>
                <w:sz w:val="22"/>
                <w:szCs w:val="22"/>
              </w:rPr>
            </w:pPr>
          </w:p>
        </w:tc>
      </w:tr>
      <w:tr w:rsidR="25835BCE" w14:paraId="5769BBB7" w14:textId="77777777" w:rsidTr="25835BCE">
        <w:trPr>
          <w:trHeight w:val="360"/>
        </w:trPr>
        <w:tc>
          <w:tcPr>
            <w:tcW w:w="1604" w:type="dxa"/>
          </w:tcPr>
          <w:p w14:paraId="7B2E13C5" w14:textId="66796E94" w:rsidR="25835BCE" w:rsidRDefault="25835BCE" w:rsidP="25835BCE">
            <w:pPr>
              <w:pStyle w:val="ITAbsatzohneNr"/>
            </w:pPr>
          </w:p>
        </w:tc>
        <w:tc>
          <w:tcPr>
            <w:tcW w:w="672" w:type="dxa"/>
            <w:hideMark/>
          </w:tcPr>
          <w:p w14:paraId="0C3010D6" w14:textId="1B214B30" w:rsidR="25835BCE" w:rsidRDefault="25835BCE" w:rsidP="25835BCE">
            <w:pPr>
              <w:pStyle w:val="ITAbsatzohneNr"/>
            </w:pPr>
          </w:p>
        </w:tc>
        <w:tc>
          <w:tcPr>
            <w:tcW w:w="3940" w:type="dxa"/>
            <w:hideMark/>
          </w:tcPr>
          <w:p w14:paraId="4A65CC36" w14:textId="26783348" w:rsidR="0521E0AC" w:rsidRDefault="0521E0AC" w:rsidP="25835BCE">
            <w:pPr>
              <w:pStyle w:val="ITAbsatzohneNr"/>
              <w:rPr>
                <w:highlight w:val="yellow"/>
              </w:rPr>
            </w:pPr>
            <w:r w:rsidRPr="25835BCE">
              <w:rPr>
                <w:highlight w:val="yellow"/>
              </w:rPr>
              <w:t>System integration (by T-Systems)</w:t>
            </w:r>
          </w:p>
        </w:tc>
        <w:tc>
          <w:tcPr>
            <w:tcW w:w="1364" w:type="dxa"/>
            <w:vAlign w:val="center"/>
            <w:hideMark/>
          </w:tcPr>
          <w:p w14:paraId="2B65F998" w14:textId="7718ABBF" w:rsidR="25835BCE" w:rsidRDefault="25835BCE" w:rsidP="25835BCE">
            <w:pPr>
              <w:pStyle w:val="ITAbsatzohneNr"/>
              <w:jc w:val="right"/>
            </w:pPr>
          </w:p>
        </w:tc>
        <w:tc>
          <w:tcPr>
            <w:tcW w:w="1374" w:type="dxa"/>
            <w:vAlign w:val="center"/>
            <w:hideMark/>
          </w:tcPr>
          <w:p w14:paraId="428D653F" w14:textId="14528CF9" w:rsidR="25835BCE" w:rsidRDefault="25835BCE" w:rsidP="25835BCE">
            <w:pPr>
              <w:pStyle w:val="ITAbsatzohneNr"/>
              <w:jc w:val="right"/>
            </w:pPr>
          </w:p>
        </w:tc>
      </w:tr>
      <w:tr w:rsidR="006515A2" w:rsidRPr="00504B99" w14:paraId="03905384" w14:textId="77777777" w:rsidTr="25835BCE">
        <w:trPr>
          <w:trHeight w:val="360"/>
        </w:trPr>
        <w:tc>
          <w:tcPr>
            <w:tcW w:w="1604" w:type="dxa"/>
          </w:tcPr>
          <w:p w14:paraId="280F48F9" w14:textId="77777777" w:rsidR="006515A2" w:rsidRPr="00504B99" w:rsidRDefault="006515A2" w:rsidP="006515A2">
            <w:pPr>
              <w:pStyle w:val="ITAbsatzohneNr"/>
              <w:rPr>
                <w:rFonts w:cs="Arial"/>
                <w:sz w:val="22"/>
                <w:szCs w:val="22"/>
              </w:rPr>
            </w:pPr>
          </w:p>
        </w:tc>
        <w:tc>
          <w:tcPr>
            <w:tcW w:w="672" w:type="dxa"/>
          </w:tcPr>
          <w:p w14:paraId="6D6F48ED" w14:textId="77777777" w:rsidR="006515A2" w:rsidRPr="00504B99" w:rsidRDefault="006515A2" w:rsidP="006515A2">
            <w:pPr>
              <w:pStyle w:val="ITAbsatzohneNr"/>
              <w:rPr>
                <w:rFonts w:cs="Arial"/>
                <w:sz w:val="22"/>
                <w:szCs w:val="22"/>
              </w:rPr>
            </w:pPr>
          </w:p>
        </w:tc>
        <w:tc>
          <w:tcPr>
            <w:tcW w:w="3940" w:type="dxa"/>
          </w:tcPr>
          <w:p w14:paraId="614DAF72" w14:textId="38C49F68" w:rsidR="006515A2" w:rsidRPr="00504B99" w:rsidRDefault="006515A2" w:rsidP="0FE22452">
            <w:pPr>
              <w:pStyle w:val="ITAbsatzohneNr"/>
              <w:rPr>
                <w:rFonts w:cs="Arial"/>
                <w:sz w:val="22"/>
                <w:szCs w:val="22"/>
              </w:rPr>
            </w:pPr>
            <w:r w:rsidRPr="0FE22452">
              <w:rPr>
                <w:rFonts w:cs="Arial"/>
                <w:sz w:val="22"/>
                <w:szCs w:val="22"/>
                <w:highlight w:val="yellow"/>
              </w:rPr>
              <w:t>FID field trial</w:t>
            </w:r>
          </w:p>
        </w:tc>
        <w:tc>
          <w:tcPr>
            <w:tcW w:w="1364" w:type="dxa"/>
            <w:vAlign w:val="center"/>
          </w:tcPr>
          <w:p w14:paraId="7C509249" w14:textId="77777777" w:rsidR="006515A2" w:rsidRPr="00504B99" w:rsidRDefault="006515A2" w:rsidP="006515A2">
            <w:pPr>
              <w:pStyle w:val="ITAbsatzohneNr"/>
              <w:jc w:val="right"/>
              <w:rPr>
                <w:rFonts w:cs="Arial"/>
                <w:bCs/>
                <w:sz w:val="22"/>
                <w:szCs w:val="22"/>
              </w:rPr>
            </w:pPr>
          </w:p>
        </w:tc>
        <w:tc>
          <w:tcPr>
            <w:tcW w:w="1374" w:type="dxa"/>
            <w:vAlign w:val="center"/>
          </w:tcPr>
          <w:p w14:paraId="3A08ED9C" w14:textId="77777777" w:rsidR="006515A2" w:rsidRPr="00504B99" w:rsidRDefault="006515A2" w:rsidP="006515A2">
            <w:pPr>
              <w:pStyle w:val="ITAbsatzohneNr"/>
              <w:keepNext/>
              <w:jc w:val="right"/>
              <w:rPr>
                <w:rFonts w:cs="Arial"/>
                <w:bCs/>
                <w:sz w:val="22"/>
                <w:szCs w:val="22"/>
              </w:rPr>
            </w:pPr>
          </w:p>
        </w:tc>
      </w:tr>
      <w:tr w:rsidR="006515A2" w:rsidRPr="00504B99" w14:paraId="65ADD82D" w14:textId="77777777" w:rsidTr="25835BCE">
        <w:trPr>
          <w:trHeight w:val="360"/>
        </w:trPr>
        <w:tc>
          <w:tcPr>
            <w:tcW w:w="1604" w:type="dxa"/>
          </w:tcPr>
          <w:p w14:paraId="0FD4A00B" w14:textId="77777777" w:rsidR="006515A2" w:rsidRPr="00504B99" w:rsidRDefault="006515A2" w:rsidP="006515A2">
            <w:pPr>
              <w:pStyle w:val="ITAbsatzohneNr"/>
              <w:rPr>
                <w:rFonts w:cs="Arial"/>
                <w:sz w:val="22"/>
                <w:szCs w:val="22"/>
              </w:rPr>
            </w:pPr>
          </w:p>
        </w:tc>
        <w:tc>
          <w:tcPr>
            <w:tcW w:w="672" w:type="dxa"/>
          </w:tcPr>
          <w:p w14:paraId="6B0C7426" w14:textId="77777777" w:rsidR="006515A2" w:rsidRPr="00504B99" w:rsidRDefault="006515A2" w:rsidP="006515A2">
            <w:pPr>
              <w:pStyle w:val="ITAbsatzohneNr"/>
              <w:rPr>
                <w:rFonts w:cs="Arial"/>
                <w:sz w:val="22"/>
                <w:szCs w:val="22"/>
              </w:rPr>
            </w:pPr>
          </w:p>
        </w:tc>
        <w:tc>
          <w:tcPr>
            <w:tcW w:w="3940" w:type="dxa"/>
          </w:tcPr>
          <w:p w14:paraId="57D0D1CF" w14:textId="77777777" w:rsidR="006515A2" w:rsidRPr="00504B99" w:rsidRDefault="006515A2" w:rsidP="0FE22452">
            <w:pPr>
              <w:pStyle w:val="ITAbsatzohneNr"/>
              <w:rPr>
                <w:rFonts w:cs="Arial"/>
                <w:sz w:val="22"/>
                <w:szCs w:val="22"/>
              </w:rPr>
            </w:pPr>
          </w:p>
        </w:tc>
        <w:tc>
          <w:tcPr>
            <w:tcW w:w="1364" w:type="dxa"/>
            <w:vAlign w:val="center"/>
          </w:tcPr>
          <w:p w14:paraId="010DE3B8" w14:textId="77777777" w:rsidR="006515A2" w:rsidRPr="00504B99" w:rsidRDefault="006515A2" w:rsidP="006515A2">
            <w:pPr>
              <w:pStyle w:val="ITAbsatzohneNr"/>
              <w:jc w:val="right"/>
              <w:rPr>
                <w:rFonts w:cs="Arial"/>
                <w:bCs/>
                <w:sz w:val="22"/>
                <w:szCs w:val="22"/>
              </w:rPr>
            </w:pPr>
          </w:p>
        </w:tc>
        <w:tc>
          <w:tcPr>
            <w:tcW w:w="1374" w:type="dxa"/>
            <w:vAlign w:val="center"/>
          </w:tcPr>
          <w:p w14:paraId="0CE5C471" w14:textId="77777777" w:rsidR="006515A2" w:rsidRPr="00504B99" w:rsidRDefault="006515A2" w:rsidP="006515A2">
            <w:pPr>
              <w:pStyle w:val="ITAbsatzohneNr"/>
              <w:keepNext/>
              <w:jc w:val="right"/>
              <w:rPr>
                <w:rFonts w:cs="Arial"/>
                <w:bCs/>
                <w:sz w:val="22"/>
                <w:szCs w:val="22"/>
              </w:rPr>
            </w:pPr>
          </w:p>
        </w:tc>
      </w:tr>
      <w:tr w:rsidR="006515A2" w:rsidRPr="00504B99" w14:paraId="5962DF0C" w14:textId="77777777" w:rsidTr="25835BCE">
        <w:trPr>
          <w:trHeight w:val="360"/>
        </w:trPr>
        <w:tc>
          <w:tcPr>
            <w:tcW w:w="1604" w:type="dxa"/>
          </w:tcPr>
          <w:p w14:paraId="5A06E148" w14:textId="77777777" w:rsidR="006515A2" w:rsidRPr="00504B99" w:rsidRDefault="006515A2" w:rsidP="006515A2">
            <w:pPr>
              <w:pStyle w:val="ITAbsatzohneNr"/>
              <w:rPr>
                <w:rFonts w:cs="Arial"/>
                <w:sz w:val="22"/>
                <w:szCs w:val="22"/>
              </w:rPr>
            </w:pPr>
          </w:p>
        </w:tc>
        <w:tc>
          <w:tcPr>
            <w:tcW w:w="672" w:type="dxa"/>
          </w:tcPr>
          <w:p w14:paraId="54FD620B" w14:textId="77777777" w:rsidR="006515A2" w:rsidRPr="00504B99" w:rsidRDefault="006515A2" w:rsidP="006515A2">
            <w:pPr>
              <w:pStyle w:val="ITAbsatzohneNr"/>
              <w:rPr>
                <w:rFonts w:cs="Arial"/>
                <w:sz w:val="22"/>
                <w:szCs w:val="22"/>
              </w:rPr>
            </w:pPr>
          </w:p>
        </w:tc>
        <w:tc>
          <w:tcPr>
            <w:tcW w:w="3940" w:type="dxa"/>
          </w:tcPr>
          <w:p w14:paraId="17A72680" w14:textId="6A241E76" w:rsidR="006515A2" w:rsidRPr="00504B99" w:rsidRDefault="006515A2" w:rsidP="0FE22452">
            <w:pPr>
              <w:pStyle w:val="ITAbsatzohneNr"/>
              <w:rPr>
                <w:rFonts w:cs="Arial"/>
                <w:sz w:val="22"/>
                <w:szCs w:val="22"/>
              </w:rPr>
            </w:pPr>
            <w:r w:rsidRPr="0FE22452">
              <w:rPr>
                <w:rFonts w:cs="Arial"/>
                <w:color w:val="0070C0"/>
                <w:sz w:val="22"/>
                <w:szCs w:val="22"/>
                <w:lang w:val="en-US"/>
              </w:rPr>
              <w:t>Ideas on work items for other EOC partners:</w:t>
            </w:r>
          </w:p>
        </w:tc>
        <w:tc>
          <w:tcPr>
            <w:tcW w:w="1364" w:type="dxa"/>
            <w:vAlign w:val="center"/>
          </w:tcPr>
          <w:p w14:paraId="027CC290" w14:textId="77777777" w:rsidR="006515A2" w:rsidRPr="00504B99" w:rsidRDefault="006515A2" w:rsidP="006515A2">
            <w:pPr>
              <w:pStyle w:val="ITAbsatzohneNr"/>
              <w:jc w:val="right"/>
              <w:rPr>
                <w:rFonts w:cs="Arial"/>
                <w:bCs/>
                <w:sz w:val="22"/>
                <w:szCs w:val="22"/>
              </w:rPr>
            </w:pPr>
          </w:p>
        </w:tc>
        <w:tc>
          <w:tcPr>
            <w:tcW w:w="1374" w:type="dxa"/>
            <w:vAlign w:val="center"/>
          </w:tcPr>
          <w:p w14:paraId="0740BB6C" w14:textId="77777777" w:rsidR="006515A2" w:rsidRPr="00504B99" w:rsidRDefault="006515A2" w:rsidP="006515A2">
            <w:pPr>
              <w:pStyle w:val="ITAbsatzohneNr"/>
              <w:keepNext/>
              <w:jc w:val="right"/>
              <w:rPr>
                <w:rFonts w:cs="Arial"/>
                <w:bCs/>
                <w:sz w:val="22"/>
                <w:szCs w:val="22"/>
              </w:rPr>
            </w:pPr>
          </w:p>
        </w:tc>
      </w:tr>
      <w:tr w:rsidR="006515A2" w:rsidRPr="00504B99" w14:paraId="7A0E3435" w14:textId="77777777" w:rsidTr="25835BCE">
        <w:trPr>
          <w:trHeight w:val="360"/>
        </w:trPr>
        <w:tc>
          <w:tcPr>
            <w:tcW w:w="1604" w:type="dxa"/>
          </w:tcPr>
          <w:p w14:paraId="47F221AA" w14:textId="77777777" w:rsidR="006515A2" w:rsidRPr="00504B99" w:rsidRDefault="006515A2" w:rsidP="006515A2">
            <w:pPr>
              <w:pStyle w:val="ITAbsatzohneNr"/>
              <w:rPr>
                <w:rFonts w:cs="Arial"/>
                <w:sz w:val="22"/>
                <w:szCs w:val="22"/>
              </w:rPr>
            </w:pPr>
          </w:p>
        </w:tc>
        <w:tc>
          <w:tcPr>
            <w:tcW w:w="672" w:type="dxa"/>
          </w:tcPr>
          <w:p w14:paraId="2F0245F5" w14:textId="77777777" w:rsidR="006515A2" w:rsidRPr="00504B99" w:rsidRDefault="006515A2" w:rsidP="006515A2">
            <w:pPr>
              <w:pStyle w:val="ITAbsatzohneNr"/>
              <w:rPr>
                <w:rFonts w:cs="Arial"/>
                <w:sz w:val="22"/>
                <w:szCs w:val="22"/>
              </w:rPr>
            </w:pPr>
          </w:p>
        </w:tc>
        <w:tc>
          <w:tcPr>
            <w:tcW w:w="3940" w:type="dxa"/>
          </w:tcPr>
          <w:p w14:paraId="0542A19F" w14:textId="06B1923A" w:rsidR="006515A2" w:rsidRPr="00504B99" w:rsidRDefault="006515A2" w:rsidP="0FE22452">
            <w:pPr>
              <w:pStyle w:val="ITAbsatzohneNr"/>
              <w:rPr>
                <w:rFonts w:cs="Arial"/>
                <w:sz w:val="22"/>
                <w:szCs w:val="22"/>
              </w:rPr>
            </w:pPr>
            <w:r w:rsidRPr="0FE22452">
              <w:rPr>
                <w:rFonts w:cs="Arial"/>
                <w:color w:val="0070C0"/>
                <w:sz w:val="22"/>
                <w:szCs w:val="22"/>
                <w:lang w:val="en-US"/>
              </w:rPr>
              <w:t>Alignment between suppliers to achieve an efficient cooperation, faster development processes, smooth interworking of their products</w:t>
            </w:r>
          </w:p>
        </w:tc>
        <w:tc>
          <w:tcPr>
            <w:tcW w:w="1364" w:type="dxa"/>
            <w:vAlign w:val="center"/>
          </w:tcPr>
          <w:p w14:paraId="683F0D87" w14:textId="77777777" w:rsidR="006515A2" w:rsidRPr="00504B99" w:rsidRDefault="006515A2" w:rsidP="006515A2">
            <w:pPr>
              <w:pStyle w:val="ITAbsatzohneNr"/>
              <w:jc w:val="right"/>
              <w:rPr>
                <w:rFonts w:cs="Arial"/>
                <w:bCs/>
                <w:sz w:val="22"/>
                <w:szCs w:val="22"/>
              </w:rPr>
            </w:pPr>
          </w:p>
        </w:tc>
        <w:tc>
          <w:tcPr>
            <w:tcW w:w="1374" w:type="dxa"/>
            <w:vAlign w:val="center"/>
          </w:tcPr>
          <w:p w14:paraId="55F6D9CB" w14:textId="77777777" w:rsidR="006515A2" w:rsidRPr="00504B99" w:rsidRDefault="006515A2" w:rsidP="006515A2">
            <w:pPr>
              <w:pStyle w:val="ITAbsatzohneNr"/>
              <w:keepNext/>
              <w:jc w:val="right"/>
              <w:rPr>
                <w:rFonts w:cs="Arial"/>
                <w:bCs/>
                <w:sz w:val="22"/>
                <w:szCs w:val="22"/>
              </w:rPr>
            </w:pPr>
          </w:p>
        </w:tc>
      </w:tr>
      <w:tr w:rsidR="006515A2" w:rsidRPr="00504B99" w14:paraId="1E208F8A" w14:textId="77777777" w:rsidTr="25835BCE">
        <w:trPr>
          <w:trHeight w:val="360"/>
        </w:trPr>
        <w:tc>
          <w:tcPr>
            <w:tcW w:w="1604" w:type="dxa"/>
          </w:tcPr>
          <w:p w14:paraId="527435B8" w14:textId="77777777" w:rsidR="006515A2" w:rsidRPr="00504B99" w:rsidRDefault="006515A2" w:rsidP="006515A2">
            <w:pPr>
              <w:pStyle w:val="ITAbsatzohneNr"/>
              <w:rPr>
                <w:rFonts w:cs="Arial"/>
                <w:sz w:val="22"/>
                <w:szCs w:val="22"/>
              </w:rPr>
            </w:pPr>
          </w:p>
        </w:tc>
        <w:tc>
          <w:tcPr>
            <w:tcW w:w="672" w:type="dxa"/>
          </w:tcPr>
          <w:p w14:paraId="4F3DA969" w14:textId="77777777" w:rsidR="006515A2" w:rsidRPr="00504B99" w:rsidRDefault="006515A2" w:rsidP="006515A2">
            <w:pPr>
              <w:pStyle w:val="ITAbsatzohneNr"/>
              <w:rPr>
                <w:rFonts w:cs="Arial"/>
                <w:sz w:val="22"/>
                <w:szCs w:val="22"/>
              </w:rPr>
            </w:pPr>
          </w:p>
        </w:tc>
        <w:tc>
          <w:tcPr>
            <w:tcW w:w="3940" w:type="dxa"/>
          </w:tcPr>
          <w:p w14:paraId="0B990B9F" w14:textId="65436A20" w:rsidR="006515A2" w:rsidRPr="00504B99" w:rsidRDefault="006515A2" w:rsidP="0FE22452">
            <w:pPr>
              <w:pStyle w:val="ITAbsatzohneNr"/>
              <w:rPr>
                <w:rFonts w:cs="Arial"/>
                <w:sz w:val="22"/>
                <w:szCs w:val="22"/>
              </w:rPr>
            </w:pPr>
            <w:r w:rsidRPr="0FE22452">
              <w:rPr>
                <w:rFonts w:cs="Arial"/>
                <w:color w:val="0070C0"/>
                <w:sz w:val="22"/>
                <w:szCs w:val="22"/>
                <w:lang w:val="en-US"/>
              </w:rPr>
              <w:t>D</w:t>
            </w:r>
            <w:r w:rsidRPr="0FE22452">
              <w:rPr>
                <w:color w:val="0070C0"/>
                <w:lang w:val="en-US"/>
              </w:rPr>
              <w:t>efinition of de facto standards for certain interfaces</w:t>
            </w:r>
          </w:p>
        </w:tc>
        <w:tc>
          <w:tcPr>
            <w:tcW w:w="1364" w:type="dxa"/>
            <w:vAlign w:val="center"/>
          </w:tcPr>
          <w:p w14:paraId="095F8A83" w14:textId="77777777" w:rsidR="006515A2" w:rsidRPr="00504B99" w:rsidRDefault="006515A2" w:rsidP="006515A2">
            <w:pPr>
              <w:pStyle w:val="ITAbsatzohneNr"/>
              <w:jc w:val="right"/>
              <w:rPr>
                <w:rFonts w:cs="Arial"/>
                <w:bCs/>
                <w:sz w:val="22"/>
                <w:szCs w:val="22"/>
              </w:rPr>
            </w:pPr>
          </w:p>
        </w:tc>
        <w:tc>
          <w:tcPr>
            <w:tcW w:w="1374" w:type="dxa"/>
            <w:vAlign w:val="center"/>
          </w:tcPr>
          <w:p w14:paraId="31517C76" w14:textId="77777777" w:rsidR="006515A2" w:rsidRPr="00504B99" w:rsidRDefault="006515A2" w:rsidP="006515A2">
            <w:pPr>
              <w:pStyle w:val="ITAbsatzohneNr"/>
              <w:keepNext/>
              <w:jc w:val="right"/>
              <w:rPr>
                <w:rFonts w:cs="Arial"/>
                <w:bCs/>
                <w:sz w:val="22"/>
                <w:szCs w:val="22"/>
              </w:rPr>
            </w:pPr>
          </w:p>
        </w:tc>
      </w:tr>
      <w:tr w:rsidR="006515A2" w:rsidRPr="00504B99" w14:paraId="6EBCF26A" w14:textId="77777777" w:rsidTr="25835BCE">
        <w:trPr>
          <w:trHeight w:val="360"/>
        </w:trPr>
        <w:tc>
          <w:tcPr>
            <w:tcW w:w="1604" w:type="dxa"/>
          </w:tcPr>
          <w:p w14:paraId="6745D356" w14:textId="77777777" w:rsidR="006515A2" w:rsidRPr="00504B99" w:rsidRDefault="006515A2" w:rsidP="006515A2">
            <w:pPr>
              <w:pStyle w:val="ITAbsatzohneNr"/>
              <w:rPr>
                <w:rFonts w:cs="Arial"/>
                <w:sz w:val="22"/>
                <w:szCs w:val="22"/>
              </w:rPr>
            </w:pPr>
          </w:p>
        </w:tc>
        <w:tc>
          <w:tcPr>
            <w:tcW w:w="672" w:type="dxa"/>
          </w:tcPr>
          <w:p w14:paraId="7CC97F6D" w14:textId="77777777" w:rsidR="006515A2" w:rsidRPr="00504B99" w:rsidRDefault="006515A2" w:rsidP="006515A2">
            <w:pPr>
              <w:pStyle w:val="ITAbsatzohneNr"/>
              <w:rPr>
                <w:rFonts w:cs="Arial"/>
                <w:sz w:val="22"/>
                <w:szCs w:val="22"/>
              </w:rPr>
            </w:pPr>
          </w:p>
        </w:tc>
        <w:tc>
          <w:tcPr>
            <w:tcW w:w="3940" w:type="dxa"/>
          </w:tcPr>
          <w:p w14:paraId="592A7C18" w14:textId="664B2A29" w:rsidR="006515A2" w:rsidRPr="00504B99" w:rsidRDefault="006515A2" w:rsidP="0FE22452">
            <w:pPr>
              <w:pStyle w:val="ITAbsatzohneNr"/>
              <w:rPr>
                <w:rFonts w:cs="Arial"/>
                <w:sz w:val="22"/>
                <w:szCs w:val="22"/>
              </w:rPr>
            </w:pPr>
            <w:r w:rsidRPr="0FE22452">
              <w:rPr>
                <w:rFonts w:cs="Arial"/>
                <w:color w:val="0070C0"/>
                <w:sz w:val="22"/>
                <w:szCs w:val="22"/>
                <w:lang w:val="en-US"/>
              </w:rPr>
              <w:t>R&amp;D for technology gaps to develop their solutions towards open RAN standards with feature parity compared to open RAN players from abroad</w:t>
            </w:r>
          </w:p>
        </w:tc>
        <w:tc>
          <w:tcPr>
            <w:tcW w:w="1364" w:type="dxa"/>
            <w:vAlign w:val="center"/>
          </w:tcPr>
          <w:p w14:paraId="4DE79C87" w14:textId="77777777" w:rsidR="006515A2" w:rsidRPr="00504B99" w:rsidRDefault="006515A2" w:rsidP="006515A2">
            <w:pPr>
              <w:pStyle w:val="ITAbsatzohneNr"/>
              <w:jc w:val="right"/>
              <w:rPr>
                <w:rFonts w:cs="Arial"/>
                <w:bCs/>
                <w:sz w:val="22"/>
                <w:szCs w:val="22"/>
              </w:rPr>
            </w:pPr>
          </w:p>
        </w:tc>
        <w:tc>
          <w:tcPr>
            <w:tcW w:w="1374" w:type="dxa"/>
            <w:vAlign w:val="center"/>
          </w:tcPr>
          <w:p w14:paraId="496CD1E4" w14:textId="77777777" w:rsidR="006515A2" w:rsidRPr="00504B99" w:rsidRDefault="006515A2" w:rsidP="006515A2">
            <w:pPr>
              <w:pStyle w:val="ITAbsatzohneNr"/>
              <w:keepNext/>
              <w:jc w:val="right"/>
              <w:rPr>
                <w:rFonts w:cs="Arial"/>
                <w:bCs/>
                <w:sz w:val="22"/>
                <w:szCs w:val="22"/>
              </w:rPr>
            </w:pPr>
          </w:p>
        </w:tc>
      </w:tr>
      <w:tr w:rsidR="006515A2" w:rsidRPr="00504B99" w14:paraId="5E92F6F1" w14:textId="77777777" w:rsidTr="25835BCE">
        <w:trPr>
          <w:trHeight w:val="360"/>
        </w:trPr>
        <w:tc>
          <w:tcPr>
            <w:tcW w:w="1604" w:type="dxa"/>
          </w:tcPr>
          <w:p w14:paraId="6A2625F5" w14:textId="77777777" w:rsidR="006515A2" w:rsidRPr="00504B99" w:rsidRDefault="006515A2" w:rsidP="006515A2">
            <w:pPr>
              <w:pStyle w:val="ITAbsatzohneNr"/>
              <w:rPr>
                <w:rFonts w:cs="Arial"/>
                <w:sz w:val="22"/>
                <w:szCs w:val="22"/>
              </w:rPr>
            </w:pPr>
          </w:p>
        </w:tc>
        <w:tc>
          <w:tcPr>
            <w:tcW w:w="672" w:type="dxa"/>
          </w:tcPr>
          <w:p w14:paraId="548B1E77" w14:textId="77777777" w:rsidR="006515A2" w:rsidRPr="00504B99" w:rsidRDefault="006515A2" w:rsidP="006515A2">
            <w:pPr>
              <w:pStyle w:val="ITAbsatzohneNr"/>
              <w:rPr>
                <w:rFonts w:cs="Arial"/>
                <w:sz w:val="22"/>
                <w:szCs w:val="22"/>
              </w:rPr>
            </w:pPr>
          </w:p>
        </w:tc>
        <w:tc>
          <w:tcPr>
            <w:tcW w:w="3940" w:type="dxa"/>
          </w:tcPr>
          <w:p w14:paraId="781C9BBC" w14:textId="77777777" w:rsidR="006515A2" w:rsidRPr="00504B99" w:rsidRDefault="006515A2" w:rsidP="006515A2">
            <w:pPr>
              <w:pStyle w:val="ITAbsatzohneNr"/>
              <w:jc w:val="right"/>
              <w:rPr>
                <w:rFonts w:cs="Arial"/>
                <w:bCs/>
                <w:sz w:val="22"/>
                <w:szCs w:val="22"/>
              </w:rPr>
            </w:pPr>
          </w:p>
        </w:tc>
        <w:tc>
          <w:tcPr>
            <w:tcW w:w="1364" w:type="dxa"/>
            <w:vAlign w:val="center"/>
          </w:tcPr>
          <w:p w14:paraId="7C8F79B3" w14:textId="77777777" w:rsidR="006515A2" w:rsidRPr="00504B99" w:rsidRDefault="006515A2" w:rsidP="006515A2">
            <w:pPr>
              <w:pStyle w:val="ITAbsatzohneNr"/>
              <w:jc w:val="right"/>
              <w:rPr>
                <w:rFonts w:cs="Arial"/>
                <w:bCs/>
                <w:sz w:val="22"/>
                <w:szCs w:val="22"/>
              </w:rPr>
            </w:pPr>
          </w:p>
        </w:tc>
        <w:tc>
          <w:tcPr>
            <w:tcW w:w="1374" w:type="dxa"/>
            <w:vAlign w:val="center"/>
          </w:tcPr>
          <w:p w14:paraId="273CB25A" w14:textId="77777777" w:rsidR="006515A2" w:rsidRPr="00504B99" w:rsidRDefault="006515A2" w:rsidP="006515A2">
            <w:pPr>
              <w:pStyle w:val="ITAbsatzohneNr"/>
              <w:keepNext/>
              <w:jc w:val="right"/>
              <w:rPr>
                <w:rFonts w:cs="Arial"/>
                <w:bCs/>
                <w:sz w:val="22"/>
                <w:szCs w:val="22"/>
              </w:rPr>
            </w:pPr>
          </w:p>
        </w:tc>
      </w:tr>
      <w:tr w:rsidR="006515A2" w:rsidRPr="00504B99" w14:paraId="416A51DB" w14:textId="77777777" w:rsidTr="25835BCE">
        <w:trPr>
          <w:trHeight w:val="360"/>
        </w:trPr>
        <w:tc>
          <w:tcPr>
            <w:tcW w:w="1604" w:type="dxa"/>
          </w:tcPr>
          <w:p w14:paraId="471869FF" w14:textId="77777777" w:rsidR="006515A2" w:rsidRPr="00504B99" w:rsidRDefault="006515A2" w:rsidP="006515A2">
            <w:pPr>
              <w:pStyle w:val="ITAbsatzohneNr"/>
              <w:rPr>
                <w:rFonts w:cs="Arial"/>
                <w:sz w:val="22"/>
                <w:szCs w:val="22"/>
              </w:rPr>
            </w:pPr>
          </w:p>
        </w:tc>
        <w:tc>
          <w:tcPr>
            <w:tcW w:w="672" w:type="dxa"/>
          </w:tcPr>
          <w:p w14:paraId="0EA72B70" w14:textId="77777777" w:rsidR="006515A2" w:rsidRPr="00504B99" w:rsidRDefault="006515A2" w:rsidP="006515A2">
            <w:pPr>
              <w:pStyle w:val="ITAbsatzohneNr"/>
              <w:rPr>
                <w:rFonts w:cs="Arial"/>
                <w:sz w:val="22"/>
                <w:szCs w:val="22"/>
              </w:rPr>
            </w:pPr>
          </w:p>
        </w:tc>
        <w:tc>
          <w:tcPr>
            <w:tcW w:w="3940" w:type="dxa"/>
          </w:tcPr>
          <w:p w14:paraId="3E3A2C52" w14:textId="77777777" w:rsidR="006515A2" w:rsidRPr="00504B99" w:rsidRDefault="006515A2" w:rsidP="006515A2">
            <w:pPr>
              <w:pStyle w:val="ITAbsatzohneNr"/>
              <w:jc w:val="right"/>
              <w:rPr>
                <w:rFonts w:cs="Arial"/>
                <w:bCs/>
                <w:sz w:val="22"/>
                <w:szCs w:val="22"/>
              </w:rPr>
            </w:pPr>
            <w:r w:rsidRPr="000B5672">
              <w:rPr>
                <w:rFonts w:cs="Arial"/>
                <w:bCs/>
                <w:sz w:val="24"/>
                <w:szCs w:val="22"/>
              </w:rPr>
              <w:t>Total PM</w:t>
            </w:r>
          </w:p>
        </w:tc>
        <w:tc>
          <w:tcPr>
            <w:tcW w:w="1364" w:type="dxa"/>
            <w:vAlign w:val="center"/>
          </w:tcPr>
          <w:p w14:paraId="58C32E50" w14:textId="77777777" w:rsidR="006515A2" w:rsidRPr="00504B99" w:rsidRDefault="006515A2" w:rsidP="006515A2">
            <w:pPr>
              <w:pStyle w:val="ITAbsatzohneNr"/>
              <w:jc w:val="right"/>
              <w:rPr>
                <w:rFonts w:cs="Arial"/>
                <w:bCs/>
                <w:sz w:val="22"/>
                <w:szCs w:val="22"/>
              </w:rPr>
            </w:pPr>
          </w:p>
        </w:tc>
        <w:tc>
          <w:tcPr>
            <w:tcW w:w="1374" w:type="dxa"/>
            <w:vAlign w:val="center"/>
          </w:tcPr>
          <w:p w14:paraId="52D49BD0" w14:textId="77777777" w:rsidR="006515A2" w:rsidRPr="00504B99" w:rsidRDefault="006515A2" w:rsidP="006515A2">
            <w:pPr>
              <w:pStyle w:val="ITAbsatzohneNr"/>
              <w:keepNext/>
              <w:jc w:val="right"/>
              <w:rPr>
                <w:rFonts w:cs="Arial"/>
                <w:bCs/>
                <w:sz w:val="22"/>
                <w:szCs w:val="22"/>
              </w:rPr>
            </w:pPr>
          </w:p>
        </w:tc>
      </w:tr>
    </w:tbl>
    <w:p w14:paraId="26D3097D" w14:textId="77777777" w:rsidR="00EA378C" w:rsidRPr="00504B99" w:rsidRDefault="00AD6721" w:rsidP="00AD6721">
      <w:pPr>
        <w:pStyle w:val="Caption"/>
        <w:rPr>
          <w:sz w:val="24"/>
          <w:szCs w:val="24"/>
          <w:lang w:val="en-US"/>
        </w:rPr>
      </w:pPr>
      <w:r w:rsidRPr="00504B99">
        <w:rPr>
          <w:lang w:val="en-US"/>
        </w:rPr>
        <w:t xml:space="preserve">Table </w:t>
      </w:r>
      <w:r w:rsidR="00017319" w:rsidRPr="00504B99">
        <w:rPr>
          <w:lang w:val="en-US"/>
        </w:rPr>
        <w:fldChar w:fldCharType="begin"/>
      </w:r>
      <w:r w:rsidR="008A6C79" w:rsidRPr="00504B99">
        <w:rPr>
          <w:lang w:val="en-US"/>
        </w:rPr>
        <w:instrText xml:space="preserve"> SEQ Table \* ARABIC </w:instrText>
      </w:r>
      <w:r w:rsidR="00017319" w:rsidRPr="00504B99">
        <w:rPr>
          <w:lang w:val="en-US"/>
        </w:rPr>
        <w:fldChar w:fldCharType="separate"/>
      </w:r>
      <w:r w:rsidR="00D769DE" w:rsidRPr="00504B99">
        <w:rPr>
          <w:noProof/>
          <w:lang w:val="en-US"/>
        </w:rPr>
        <w:t>1</w:t>
      </w:r>
      <w:r w:rsidR="00017319" w:rsidRPr="00504B99">
        <w:rPr>
          <w:lang w:val="en-US"/>
        </w:rPr>
        <w:fldChar w:fldCharType="end"/>
      </w:r>
      <w:r w:rsidRPr="00504B99">
        <w:rPr>
          <w:lang w:val="en-US"/>
        </w:rPr>
        <w:t>: Work Packages</w:t>
      </w:r>
      <w:r w:rsidR="00FF51C7" w:rsidRPr="00504B99">
        <w:rPr>
          <w:lang w:val="en-US"/>
        </w:rPr>
        <w:t xml:space="preserve"> (WP)</w:t>
      </w:r>
      <w:r w:rsidRPr="00504B99">
        <w:rPr>
          <w:lang w:val="en-US"/>
        </w:rPr>
        <w:t xml:space="preserve"> vs. </w:t>
      </w:r>
      <w:r w:rsidR="008A6C79" w:rsidRPr="00504B99">
        <w:rPr>
          <w:lang w:val="en-US"/>
        </w:rPr>
        <w:t xml:space="preserve">Person </w:t>
      </w:r>
      <w:r w:rsidRPr="00504B99">
        <w:rPr>
          <w:lang w:val="en-US"/>
        </w:rPr>
        <w:t>Month</w:t>
      </w:r>
      <w:r w:rsidR="008A6C79" w:rsidRPr="00504B99">
        <w:rPr>
          <w:lang w:val="en-US"/>
        </w:rPr>
        <w:t>s</w:t>
      </w:r>
      <w:r w:rsidRPr="00504B99">
        <w:rPr>
          <w:lang w:val="en-US"/>
        </w:rPr>
        <w:t xml:space="preserve"> (</w:t>
      </w:r>
      <w:r w:rsidR="00F96B3D" w:rsidRPr="00504B99">
        <w:rPr>
          <w:lang w:val="en-US"/>
        </w:rPr>
        <w:t>P</w:t>
      </w:r>
      <w:r w:rsidRPr="00504B99">
        <w:rPr>
          <w:lang w:val="en-US"/>
        </w:rPr>
        <w:t xml:space="preserve">M) </w:t>
      </w:r>
    </w:p>
    <w:p w14:paraId="091FCC77" w14:textId="77777777" w:rsidR="00EA378C" w:rsidRPr="00504B99" w:rsidRDefault="00EA378C">
      <w:pPr>
        <w:spacing w:after="200"/>
        <w:rPr>
          <w:sz w:val="24"/>
          <w:szCs w:val="24"/>
          <w:lang w:val="en-GB"/>
        </w:rPr>
      </w:pPr>
      <w:r w:rsidRPr="00504B99">
        <w:rPr>
          <w:sz w:val="24"/>
          <w:szCs w:val="24"/>
          <w:lang w:val="en-GB"/>
        </w:rPr>
        <w:br w:type="page"/>
      </w:r>
    </w:p>
    <w:p w14:paraId="23F3B2B8" w14:textId="77777777" w:rsidR="00A274BD" w:rsidRPr="00504B99" w:rsidRDefault="00A274BD" w:rsidP="00A274BD">
      <w:pPr>
        <w:pStyle w:val="ITberschrift11"/>
        <w:rPr>
          <w:lang w:val="en-GB"/>
        </w:rPr>
      </w:pPr>
      <w:bookmarkStart w:id="58" w:name="_Toc83197553"/>
      <w:r w:rsidRPr="00504B99">
        <w:rPr>
          <w:lang w:val="en-GB"/>
        </w:rPr>
        <w:lastRenderedPageBreak/>
        <w:t>Investment</w:t>
      </w:r>
      <w:bookmarkEnd w:id="58"/>
    </w:p>
    <w:p w14:paraId="571C0D3E" w14:textId="77777777" w:rsidR="00592595" w:rsidRPr="000B5672" w:rsidRDefault="00592595" w:rsidP="00592595">
      <w:pPr>
        <w:pStyle w:val="ITberschrift111"/>
        <w:rPr>
          <w:rStyle w:val="ITStandardZchn"/>
          <w:sz w:val="24"/>
          <w:szCs w:val="24"/>
          <w:lang w:val="en-US"/>
        </w:rPr>
      </w:pPr>
      <w:bookmarkStart w:id="59" w:name="_Toc83197554"/>
      <w:r w:rsidRPr="38749746">
        <w:rPr>
          <w:rStyle w:val="ITStandardZchn"/>
          <w:sz w:val="24"/>
          <w:szCs w:val="24"/>
          <w:lang w:val="en-US"/>
        </w:rPr>
        <w:t>Tools and Equipment</w:t>
      </w:r>
      <w:bookmarkEnd w:id="59"/>
    </w:p>
    <w:p w14:paraId="6A34D98A" w14:textId="77777777" w:rsidR="00F96B3D" w:rsidRPr="00A16672" w:rsidRDefault="00C26617" w:rsidP="00504B99">
      <w:pPr>
        <w:pStyle w:val="ITAbsatzohneNr"/>
        <w:jc w:val="both"/>
        <w:rPr>
          <w:i/>
          <w:lang w:val="en-GB"/>
        </w:rPr>
      </w:pPr>
      <w:r w:rsidRPr="00504B99">
        <w:rPr>
          <w:i/>
          <w:lang w:val="en-GB"/>
        </w:rPr>
        <w:t>Please cluster your investment by technology classification</w:t>
      </w:r>
      <w:r w:rsidR="001D6A22" w:rsidRPr="00504B99">
        <w:rPr>
          <w:i/>
          <w:lang w:val="en-GB"/>
        </w:rPr>
        <w:t>.</w:t>
      </w:r>
      <w:r w:rsidR="004766EF" w:rsidRPr="00504B99">
        <w:rPr>
          <w:i/>
          <w:lang w:val="en-GB"/>
        </w:rPr>
        <w:t xml:space="preserve"> </w:t>
      </w:r>
      <w:r w:rsidRPr="00504B99">
        <w:rPr>
          <w:i/>
          <w:lang w:val="en-GB"/>
        </w:rPr>
        <w:t>Pleas</w:t>
      </w:r>
      <w:r w:rsidR="004766EF" w:rsidRPr="00504B99">
        <w:rPr>
          <w:i/>
          <w:lang w:val="en-GB"/>
        </w:rPr>
        <w:t>e</w:t>
      </w:r>
      <w:r w:rsidRPr="00504B99">
        <w:rPr>
          <w:i/>
          <w:lang w:val="en-GB"/>
        </w:rPr>
        <w:t xml:space="preserve"> provide also a brief and simple description</w:t>
      </w:r>
      <w:r w:rsidR="004766EF" w:rsidRPr="00504B99">
        <w:rPr>
          <w:i/>
          <w:lang w:val="en-GB"/>
        </w:rPr>
        <w:t xml:space="preserve"> of 1 or 2 sentences</w:t>
      </w:r>
      <w:r w:rsidRPr="00504B99">
        <w:rPr>
          <w:i/>
          <w:lang w:val="en-GB"/>
        </w:rPr>
        <w:t xml:space="preserve"> to the table (what is the purpose of the investment…). </w:t>
      </w:r>
    </w:p>
    <w:p w14:paraId="088A710E" w14:textId="77777777" w:rsidR="008F56E4" w:rsidRPr="000956E9" w:rsidRDefault="008F56E4" w:rsidP="008F56E4">
      <w:pPr>
        <w:pStyle w:val="ITAbsatzohneNr"/>
        <w:rPr>
          <w:lang w:val="en-GB"/>
        </w:rPr>
      </w:pPr>
    </w:p>
    <w:tbl>
      <w:tblPr>
        <w:tblStyle w:val="TableGrid"/>
        <w:tblW w:w="9889" w:type="dxa"/>
        <w:tblLayout w:type="fixed"/>
        <w:tblLook w:val="04A0" w:firstRow="1" w:lastRow="0" w:firstColumn="1" w:lastColumn="0" w:noHBand="0" w:noVBand="1"/>
      </w:tblPr>
      <w:tblGrid>
        <w:gridCol w:w="1838"/>
        <w:gridCol w:w="992"/>
        <w:gridCol w:w="2948"/>
        <w:gridCol w:w="1623"/>
        <w:gridCol w:w="786"/>
        <w:gridCol w:w="851"/>
        <w:gridCol w:w="851"/>
      </w:tblGrid>
      <w:tr w:rsidR="00F407AE" w:rsidRPr="00504B99" w14:paraId="356EA1AB" w14:textId="77777777" w:rsidTr="000C19A3">
        <w:trPr>
          <w:divId w:val="425922551"/>
          <w:trHeight w:val="540"/>
        </w:trPr>
        <w:tc>
          <w:tcPr>
            <w:tcW w:w="1838" w:type="dxa"/>
            <w:hideMark/>
          </w:tcPr>
          <w:p w14:paraId="421FEB78" w14:textId="77777777" w:rsidR="00F407AE" w:rsidRPr="000B5672" w:rsidRDefault="00F407AE" w:rsidP="008F56E4">
            <w:pPr>
              <w:pStyle w:val="ITAbsatzohneNr"/>
              <w:rPr>
                <w:rFonts w:cs="Arial"/>
                <w:b/>
                <w:bCs/>
                <w:sz w:val="24"/>
                <w:szCs w:val="22"/>
                <w:lang w:val="en-US"/>
              </w:rPr>
            </w:pPr>
            <w:r w:rsidRPr="000B5672">
              <w:rPr>
                <w:rFonts w:cs="Arial"/>
                <w:b/>
                <w:bCs/>
                <w:sz w:val="24"/>
                <w:szCs w:val="22"/>
                <w:lang w:val="en-US"/>
              </w:rPr>
              <w:t xml:space="preserve">Technology </w:t>
            </w:r>
          </w:p>
          <w:p w14:paraId="5D993C13" w14:textId="77777777" w:rsidR="00F407AE" w:rsidRPr="000B5672" w:rsidRDefault="00F407AE" w:rsidP="008F56E4">
            <w:pPr>
              <w:pStyle w:val="ITAbsatzohneNr"/>
              <w:rPr>
                <w:rFonts w:cs="Arial"/>
                <w:b/>
                <w:bCs/>
                <w:sz w:val="24"/>
                <w:szCs w:val="22"/>
                <w:lang w:val="en-US"/>
              </w:rPr>
            </w:pPr>
            <w:r w:rsidRPr="000B5672">
              <w:rPr>
                <w:rFonts w:cs="Arial"/>
                <w:b/>
                <w:bCs/>
                <w:sz w:val="24"/>
                <w:szCs w:val="22"/>
                <w:lang w:val="en-US"/>
              </w:rPr>
              <w:t>Classification</w:t>
            </w:r>
          </w:p>
        </w:tc>
        <w:tc>
          <w:tcPr>
            <w:tcW w:w="992" w:type="dxa"/>
            <w:hideMark/>
          </w:tcPr>
          <w:p w14:paraId="5AA28ACE" w14:textId="77777777" w:rsidR="00F407AE" w:rsidRPr="000B5672" w:rsidRDefault="00F407AE" w:rsidP="008A6C79">
            <w:pPr>
              <w:pStyle w:val="ITAbsatzohneNr"/>
              <w:rPr>
                <w:rFonts w:cs="Arial"/>
                <w:b/>
                <w:bCs/>
                <w:sz w:val="24"/>
                <w:szCs w:val="22"/>
                <w:lang w:val="en-GB" w:eastAsia="en-US"/>
              </w:rPr>
            </w:pPr>
            <w:r w:rsidRPr="000B5672">
              <w:rPr>
                <w:rFonts w:cs="Arial"/>
                <w:b/>
                <w:bCs/>
                <w:sz w:val="24"/>
                <w:szCs w:val="22"/>
                <w:lang w:val="en-US"/>
              </w:rPr>
              <w:t xml:space="preserve">No. of Tools </w:t>
            </w:r>
          </w:p>
        </w:tc>
        <w:tc>
          <w:tcPr>
            <w:tcW w:w="2948" w:type="dxa"/>
            <w:hideMark/>
          </w:tcPr>
          <w:p w14:paraId="28B3DBE0" w14:textId="69EA4F5C" w:rsidR="00F407AE" w:rsidRPr="000B5672" w:rsidRDefault="00F407AE" w:rsidP="008F56E4">
            <w:pPr>
              <w:pStyle w:val="ITAbsatzohneNr"/>
              <w:rPr>
                <w:rFonts w:cs="Arial"/>
                <w:b/>
                <w:bCs/>
                <w:sz w:val="24"/>
                <w:szCs w:val="22"/>
                <w:lang w:val="en-GB" w:eastAsia="en-US"/>
              </w:rPr>
            </w:pPr>
            <w:r w:rsidRPr="000B5672">
              <w:rPr>
                <w:rFonts w:cs="Arial"/>
                <w:b/>
                <w:bCs/>
                <w:sz w:val="24"/>
                <w:szCs w:val="22"/>
                <w:lang w:val="en-US"/>
              </w:rPr>
              <w:t>Examples</w:t>
            </w:r>
            <w:r w:rsidR="00A26678">
              <w:rPr>
                <w:rFonts w:cs="Arial"/>
                <w:b/>
                <w:bCs/>
                <w:sz w:val="24"/>
                <w:szCs w:val="22"/>
                <w:lang w:val="en-US"/>
              </w:rPr>
              <w:t xml:space="preserve"> </w:t>
            </w:r>
            <w:r w:rsidRPr="000B5672">
              <w:rPr>
                <w:rFonts w:cs="Arial"/>
                <w:b/>
                <w:bCs/>
                <w:sz w:val="24"/>
                <w:szCs w:val="22"/>
                <w:lang w:val="en-GB" w:eastAsia="en-US"/>
              </w:rPr>
              <w:t>of Tools</w:t>
            </w:r>
          </w:p>
        </w:tc>
        <w:tc>
          <w:tcPr>
            <w:tcW w:w="1623" w:type="dxa"/>
            <w:hideMark/>
          </w:tcPr>
          <w:p w14:paraId="1706EE74" w14:textId="77777777" w:rsidR="00F407AE" w:rsidRPr="000B5672" w:rsidRDefault="00F407AE" w:rsidP="008A6C79">
            <w:pPr>
              <w:pStyle w:val="ITAbsatzohneNr"/>
              <w:rPr>
                <w:rFonts w:cs="Arial"/>
                <w:b/>
                <w:bCs/>
                <w:sz w:val="24"/>
                <w:szCs w:val="22"/>
                <w:lang w:val="en-GB" w:eastAsia="en-US"/>
              </w:rPr>
            </w:pPr>
            <w:r w:rsidRPr="000B5672">
              <w:rPr>
                <w:rFonts w:cs="Arial"/>
                <w:b/>
                <w:sz w:val="24"/>
                <w:szCs w:val="22"/>
                <w:lang w:val="en-US"/>
              </w:rPr>
              <w:t>Investment Cost</w:t>
            </w:r>
            <w:r w:rsidRPr="000B5672">
              <w:rPr>
                <w:rFonts w:cs="Arial"/>
                <w:b/>
                <w:bCs/>
                <w:sz w:val="24"/>
                <w:szCs w:val="22"/>
                <w:lang w:val="en-GB" w:eastAsia="en-US"/>
              </w:rPr>
              <w:t xml:space="preserve"> [EUR]</w:t>
            </w:r>
          </w:p>
        </w:tc>
        <w:tc>
          <w:tcPr>
            <w:tcW w:w="786" w:type="dxa"/>
            <w:hideMark/>
          </w:tcPr>
          <w:p w14:paraId="7FF695F4" w14:textId="77777777" w:rsidR="00F407AE" w:rsidRPr="000B5672" w:rsidRDefault="00F407AE" w:rsidP="00DD5ED5">
            <w:pPr>
              <w:pStyle w:val="ITAbsatzohneNr"/>
              <w:rPr>
                <w:rFonts w:cs="Arial"/>
                <w:b/>
                <w:sz w:val="24"/>
                <w:szCs w:val="22"/>
                <w:lang w:val="en-GB"/>
              </w:rPr>
            </w:pPr>
            <w:r w:rsidRPr="000B5672">
              <w:rPr>
                <w:rFonts w:cs="Arial"/>
                <w:b/>
                <w:sz w:val="24"/>
                <w:szCs w:val="22"/>
                <w:lang w:val="en-GB"/>
              </w:rPr>
              <w:t xml:space="preserve">Year* </w:t>
            </w:r>
          </w:p>
        </w:tc>
        <w:tc>
          <w:tcPr>
            <w:tcW w:w="851" w:type="dxa"/>
          </w:tcPr>
          <w:p w14:paraId="31E3AC39" w14:textId="253E7BF9" w:rsidR="00F407AE" w:rsidRPr="000B5672" w:rsidRDefault="00795F0C" w:rsidP="00A26678">
            <w:pPr>
              <w:pStyle w:val="ITAbsatzohneNr"/>
              <w:ind w:right="99"/>
              <w:rPr>
                <w:rFonts w:cs="Arial"/>
                <w:b/>
                <w:bCs/>
                <w:sz w:val="24"/>
                <w:szCs w:val="22"/>
                <w:lang w:val="en-GB" w:eastAsia="en-US"/>
              </w:rPr>
            </w:pPr>
            <w:r w:rsidRPr="000B5672">
              <w:rPr>
                <w:rFonts w:cs="Arial"/>
                <w:b/>
                <w:bCs/>
                <w:sz w:val="24"/>
                <w:szCs w:val="22"/>
                <w:lang w:val="en-GB" w:eastAsia="en-US"/>
              </w:rPr>
              <w:t>W</w:t>
            </w:r>
            <w:r w:rsidR="00A26678">
              <w:rPr>
                <w:rFonts w:cs="Arial"/>
                <w:b/>
                <w:bCs/>
                <w:sz w:val="24"/>
                <w:szCs w:val="22"/>
                <w:lang w:val="en-GB" w:eastAsia="en-US"/>
              </w:rPr>
              <w:t>orkstream</w:t>
            </w:r>
          </w:p>
        </w:tc>
        <w:tc>
          <w:tcPr>
            <w:tcW w:w="851" w:type="dxa"/>
            <w:hideMark/>
          </w:tcPr>
          <w:p w14:paraId="0652E6D8" w14:textId="77777777" w:rsidR="00F407AE" w:rsidRPr="000B5672" w:rsidRDefault="00F407AE" w:rsidP="008A6C79">
            <w:pPr>
              <w:pStyle w:val="ITAbsatzohneNr"/>
              <w:ind w:right="99"/>
              <w:rPr>
                <w:rFonts w:cs="Arial"/>
                <w:b/>
                <w:bCs/>
                <w:sz w:val="24"/>
                <w:szCs w:val="22"/>
                <w:lang w:val="en-GB" w:eastAsia="en-US"/>
              </w:rPr>
            </w:pPr>
            <w:r w:rsidRPr="000B5672">
              <w:rPr>
                <w:rFonts w:cs="Arial"/>
                <w:b/>
                <w:bCs/>
                <w:sz w:val="24"/>
                <w:szCs w:val="22"/>
                <w:lang w:val="en-GB" w:eastAsia="en-US"/>
              </w:rPr>
              <w:t>WP</w:t>
            </w:r>
          </w:p>
        </w:tc>
      </w:tr>
      <w:tr w:rsidR="00F407AE" w:rsidRPr="00504B99" w14:paraId="031F80A4" w14:textId="77777777" w:rsidTr="000C19A3">
        <w:trPr>
          <w:divId w:val="425922551"/>
          <w:trHeight w:val="315"/>
        </w:trPr>
        <w:tc>
          <w:tcPr>
            <w:tcW w:w="1838" w:type="dxa"/>
            <w:noWrap/>
            <w:vAlign w:val="center"/>
          </w:tcPr>
          <w:p w14:paraId="703CF59C" w14:textId="77777777" w:rsidR="00F407AE" w:rsidRPr="000B5672" w:rsidRDefault="00F407AE" w:rsidP="008A6C79">
            <w:pPr>
              <w:pStyle w:val="ITAbsatzohneNr"/>
              <w:rPr>
                <w:rFonts w:cs="Arial"/>
                <w:sz w:val="24"/>
                <w:szCs w:val="22"/>
                <w:lang w:val="en-US"/>
              </w:rPr>
            </w:pPr>
          </w:p>
        </w:tc>
        <w:tc>
          <w:tcPr>
            <w:tcW w:w="992" w:type="dxa"/>
            <w:noWrap/>
            <w:vAlign w:val="center"/>
          </w:tcPr>
          <w:p w14:paraId="6DA74F5D" w14:textId="77777777" w:rsidR="00F407AE" w:rsidRPr="000B5672" w:rsidRDefault="00F407AE" w:rsidP="008A6C79">
            <w:pPr>
              <w:pStyle w:val="ITAbsatzohneNr"/>
              <w:rPr>
                <w:rFonts w:cs="Arial"/>
                <w:sz w:val="24"/>
                <w:szCs w:val="22"/>
                <w:lang w:val="en-US"/>
              </w:rPr>
            </w:pPr>
          </w:p>
        </w:tc>
        <w:tc>
          <w:tcPr>
            <w:tcW w:w="2948" w:type="dxa"/>
            <w:vAlign w:val="center"/>
          </w:tcPr>
          <w:p w14:paraId="469C9FFE" w14:textId="77777777" w:rsidR="00F407AE" w:rsidRPr="000B5672" w:rsidRDefault="00F407AE" w:rsidP="008A6C79">
            <w:pPr>
              <w:pStyle w:val="ITAbsatzohneNr"/>
              <w:rPr>
                <w:rFonts w:cs="Arial"/>
                <w:sz w:val="24"/>
                <w:szCs w:val="22"/>
                <w:lang w:val="en-US" w:eastAsia="en-US"/>
              </w:rPr>
            </w:pPr>
          </w:p>
        </w:tc>
        <w:tc>
          <w:tcPr>
            <w:tcW w:w="1623" w:type="dxa"/>
            <w:noWrap/>
            <w:vAlign w:val="center"/>
          </w:tcPr>
          <w:p w14:paraId="01B29AD6" w14:textId="77777777" w:rsidR="00F407AE" w:rsidRPr="000B5672" w:rsidRDefault="00F407AE" w:rsidP="008A6C79">
            <w:pPr>
              <w:pStyle w:val="ITAbsatzohneNr"/>
              <w:jc w:val="right"/>
              <w:rPr>
                <w:rFonts w:cs="Arial"/>
                <w:sz w:val="24"/>
                <w:szCs w:val="22"/>
                <w:lang w:val="en-GB"/>
              </w:rPr>
            </w:pPr>
          </w:p>
        </w:tc>
        <w:tc>
          <w:tcPr>
            <w:tcW w:w="786" w:type="dxa"/>
            <w:noWrap/>
            <w:vAlign w:val="center"/>
          </w:tcPr>
          <w:p w14:paraId="3BEAA2C3" w14:textId="77777777" w:rsidR="00F407AE" w:rsidRPr="000B5672" w:rsidRDefault="00F407AE" w:rsidP="008A6C79">
            <w:pPr>
              <w:pStyle w:val="ITAbsatzohneNr"/>
              <w:jc w:val="right"/>
              <w:rPr>
                <w:rFonts w:cs="Arial"/>
                <w:sz w:val="24"/>
                <w:szCs w:val="22"/>
                <w:lang w:val="en-US" w:eastAsia="en-US"/>
              </w:rPr>
            </w:pPr>
          </w:p>
        </w:tc>
        <w:tc>
          <w:tcPr>
            <w:tcW w:w="851" w:type="dxa"/>
          </w:tcPr>
          <w:p w14:paraId="3372F453" w14:textId="77777777" w:rsidR="00F407AE" w:rsidRPr="000B5672" w:rsidRDefault="00F407AE" w:rsidP="008A6C79">
            <w:pPr>
              <w:pStyle w:val="ITAbsatzohneNr"/>
              <w:rPr>
                <w:rFonts w:cs="Arial"/>
                <w:sz w:val="24"/>
                <w:szCs w:val="22"/>
                <w:lang w:val="en-US" w:eastAsia="en-US"/>
              </w:rPr>
            </w:pPr>
          </w:p>
        </w:tc>
        <w:tc>
          <w:tcPr>
            <w:tcW w:w="851" w:type="dxa"/>
            <w:noWrap/>
            <w:vAlign w:val="center"/>
          </w:tcPr>
          <w:p w14:paraId="5C13EAB1" w14:textId="77777777" w:rsidR="00F407AE" w:rsidRPr="000B5672" w:rsidRDefault="00F407AE" w:rsidP="008A6C79">
            <w:pPr>
              <w:pStyle w:val="ITAbsatzohneNr"/>
              <w:rPr>
                <w:rFonts w:cs="Arial"/>
                <w:sz w:val="24"/>
                <w:szCs w:val="22"/>
                <w:lang w:val="en-US" w:eastAsia="en-US"/>
              </w:rPr>
            </w:pPr>
          </w:p>
        </w:tc>
      </w:tr>
      <w:tr w:rsidR="00F407AE" w:rsidRPr="00504B99" w14:paraId="687050ED" w14:textId="77777777" w:rsidTr="000C19A3">
        <w:trPr>
          <w:divId w:val="425922551"/>
          <w:trHeight w:val="540"/>
        </w:trPr>
        <w:tc>
          <w:tcPr>
            <w:tcW w:w="1838" w:type="dxa"/>
            <w:noWrap/>
            <w:vAlign w:val="center"/>
          </w:tcPr>
          <w:p w14:paraId="6A96BC1D" w14:textId="77777777" w:rsidR="00F407AE" w:rsidRPr="000B5672" w:rsidRDefault="00F407AE" w:rsidP="008A6C79">
            <w:pPr>
              <w:pStyle w:val="ITAbsatzohneNr"/>
              <w:rPr>
                <w:rFonts w:cs="Arial"/>
                <w:sz w:val="24"/>
                <w:szCs w:val="22"/>
                <w:lang w:val="en-US" w:eastAsia="en-US"/>
              </w:rPr>
            </w:pPr>
          </w:p>
        </w:tc>
        <w:tc>
          <w:tcPr>
            <w:tcW w:w="992" w:type="dxa"/>
            <w:noWrap/>
            <w:vAlign w:val="center"/>
          </w:tcPr>
          <w:p w14:paraId="33BB88A5" w14:textId="77777777" w:rsidR="00F407AE" w:rsidRPr="000B5672" w:rsidRDefault="00F407AE" w:rsidP="008A6C79">
            <w:pPr>
              <w:pStyle w:val="ITAbsatzohneNr"/>
              <w:rPr>
                <w:rFonts w:cs="Arial"/>
                <w:sz w:val="24"/>
                <w:szCs w:val="22"/>
                <w:lang w:val="en-US"/>
              </w:rPr>
            </w:pPr>
          </w:p>
        </w:tc>
        <w:tc>
          <w:tcPr>
            <w:tcW w:w="2948" w:type="dxa"/>
            <w:vAlign w:val="center"/>
          </w:tcPr>
          <w:p w14:paraId="3C75DFD5" w14:textId="77777777" w:rsidR="00F407AE" w:rsidRPr="000B5672" w:rsidRDefault="00F407AE" w:rsidP="008A6C79">
            <w:pPr>
              <w:pStyle w:val="ITAbsatzohneNr"/>
              <w:rPr>
                <w:rFonts w:cs="Arial"/>
                <w:sz w:val="24"/>
                <w:szCs w:val="22"/>
                <w:lang w:val="en-US" w:eastAsia="en-US"/>
              </w:rPr>
            </w:pPr>
          </w:p>
        </w:tc>
        <w:tc>
          <w:tcPr>
            <w:tcW w:w="1623" w:type="dxa"/>
            <w:noWrap/>
            <w:vAlign w:val="center"/>
          </w:tcPr>
          <w:p w14:paraId="1118C992" w14:textId="77777777" w:rsidR="00F407AE" w:rsidRPr="000B5672" w:rsidRDefault="00F407AE" w:rsidP="008A6C79">
            <w:pPr>
              <w:pStyle w:val="ITAbsatzohneNr"/>
              <w:jc w:val="right"/>
              <w:rPr>
                <w:rFonts w:cs="Arial"/>
                <w:sz w:val="24"/>
                <w:szCs w:val="22"/>
                <w:lang w:val="en-US"/>
              </w:rPr>
            </w:pPr>
          </w:p>
        </w:tc>
        <w:tc>
          <w:tcPr>
            <w:tcW w:w="786" w:type="dxa"/>
            <w:noWrap/>
            <w:vAlign w:val="center"/>
          </w:tcPr>
          <w:p w14:paraId="7EF99BAF" w14:textId="77777777" w:rsidR="00F407AE" w:rsidRPr="000B5672" w:rsidRDefault="00F407AE" w:rsidP="008A6C79">
            <w:pPr>
              <w:pStyle w:val="ITAbsatzohneNr"/>
              <w:jc w:val="right"/>
              <w:rPr>
                <w:rFonts w:cs="Arial"/>
                <w:sz w:val="24"/>
                <w:szCs w:val="22"/>
                <w:lang w:val="en-US" w:eastAsia="en-US"/>
              </w:rPr>
            </w:pPr>
          </w:p>
        </w:tc>
        <w:tc>
          <w:tcPr>
            <w:tcW w:w="851" w:type="dxa"/>
          </w:tcPr>
          <w:p w14:paraId="48D68AE0" w14:textId="77777777" w:rsidR="00F407AE" w:rsidRPr="000B5672" w:rsidRDefault="00F407AE" w:rsidP="008A6C79">
            <w:pPr>
              <w:pStyle w:val="ITAbsatzohneNr"/>
              <w:rPr>
                <w:rFonts w:cs="Arial"/>
                <w:sz w:val="24"/>
                <w:szCs w:val="22"/>
                <w:lang w:val="en-US" w:eastAsia="en-US"/>
              </w:rPr>
            </w:pPr>
          </w:p>
        </w:tc>
        <w:tc>
          <w:tcPr>
            <w:tcW w:w="851" w:type="dxa"/>
            <w:noWrap/>
            <w:vAlign w:val="center"/>
          </w:tcPr>
          <w:p w14:paraId="699A886B" w14:textId="77777777" w:rsidR="00F407AE" w:rsidRPr="000B5672" w:rsidRDefault="00F407AE" w:rsidP="008A6C79">
            <w:pPr>
              <w:pStyle w:val="ITAbsatzohneNr"/>
              <w:rPr>
                <w:rFonts w:cs="Arial"/>
                <w:sz w:val="24"/>
                <w:szCs w:val="22"/>
                <w:lang w:val="en-US" w:eastAsia="en-US"/>
              </w:rPr>
            </w:pPr>
          </w:p>
        </w:tc>
      </w:tr>
      <w:tr w:rsidR="00F407AE" w:rsidRPr="00504B99" w14:paraId="33611BDE" w14:textId="77777777" w:rsidTr="000C19A3">
        <w:trPr>
          <w:divId w:val="425922551"/>
          <w:trHeight w:val="795"/>
        </w:trPr>
        <w:tc>
          <w:tcPr>
            <w:tcW w:w="1838" w:type="dxa"/>
            <w:vAlign w:val="center"/>
          </w:tcPr>
          <w:p w14:paraId="37DD8F0E" w14:textId="77777777" w:rsidR="00F407AE" w:rsidRPr="000B5672" w:rsidRDefault="00F407AE" w:rsidP="008A6C79">
            <w:pPr>
              <w:pStyle w:val="ITAbsatzohneNr"/>
              <w:rPr>
                <w:rFonts w:cs="Arial"/>
                <w:sz w:val="24"/>
                <w:szCs w:val="22"/>
                <w:lang w:val="en-US" w:eastAsia="en-US"/>
              </w:rPr>
            </w:pPr>
          </w:p>
        </w:tc>
        <w:tc>
          <w:tcPr>
            <w:tcW w:w="992" w:type="dxa"/>
            <w:noWrap/>
            <w:vAlign w:val="center"/>
          </w:tcPr>
          <w:p w14:paraId="49C5E8B2" w14:textId="77777777" w:rsidR="00F407AE" w:rsidRPr="000B5672" w:rsidRDefault="00F407AE" w:rsidP="008A6C79">
            <w:pPr>
              <w:pStyle w:val="ITAbsatzohneNr"/>
              <w:rPr>
                <w:rFonts w:cs="Arial"/>
                <w:sz w:val="24"/>
                <w:szCs w:val="22"/>
                <w:lang w:val="en-US"/>
              </w:rPr>
            </w:pPr>
          </w:p>
        </w:tc>
        <w:tc>
          <w:tcPr>
            <w:tcW w:w="2948" w:type="dxa"/>
            <w:vAlign w:val="center"/>
          </w:tcPr>
          <w:p w14:paraId="487CE1FC" w14:textId="77777777" w:rsidR="00F407AE" w:rsidRPr="000B5672" w:rsidRDefault="00F407AE" w:rsidP="00F96B3D">
            <w:pPr>
              <w:pStyle w:val="ITAbsatzohneNr"/>
              <w:jc w:val="right"/>
              <w:rPr>
                <w:rFonts w:cs="Arial"/>
                <w:sz w:val="24"/>
                <w:szCs w:val="22"/>
                <w:lang w:val="en-US" w:eastAsia="en-US"/>
              </w:rPr>
            </w:pPr>
            <w:r w:rsidRPr="000B5672">
              <w:rPr>
                <w:rFonts w:cs="Arial"/>
                <w:sz w:val="24"/>
                <w:szCs w:val="22"/>
                <w:lang w:val="en-US" w:eastAsia="en-US"/>
              </w:rPr>
              <w:t>Total</w:t>
            </w:r>
          </w:p>
        </w:tc>
        <w:tc>
          <w:tcPr>
            <w:tcW w:w="1623" w:type="dxa"/>
            <w:noWrap/>
            <w:vAlign w:val="center"/>
          </w:tcPr>
          <w:p w14:paraId="79F65AE8" w14:textId="77777777" w:rsidR="00F407AE" w:rsidRPr="000B5672" w:rsidRDefault="00F407AE" w:rsidP="008A6C79">
            <w:pPr>
              <w:pStyle w:val="ITAbsatzohneNr"/>
              <w:jc w:val="right"/>
              <w:rPr>
                <w:rFonts w:cs="Arial"/>
                <w:sz w:val="24"/>
                <w:szCs w:val="22"/>
                <w:lang w:val="en-US"/>
              </w:rPr>
            </w:pPr>
          </w:p>
        </w:tc>
        <w:tc>
          <w:tcPr>
            <w:tcW w:w="786" w:type="dxa"/>
            <w:noWrap/>
            <w:vAlign w:val="center"/>
          </w:tcPr>
          <w:p w14:paraId="7B0A78BA" w14:textId="77777777" w:rsidR="00F407AE" w:rsidRPr="000B5672" w:rsidRDefault="00F407AE" w:rsidP="008A6C79">
            <w:pPr>
              <w:pStyle w:val="ITAbsatzohneNr"/>
              <w:jc w:val="right"/>
              <w:rPr>
                <w:rFonts w:cs="Arial"/>
                <w:sz w:val="24"/>
                <w:szCs w:val="22"/>
                <w:lang w:val="en-US" w:eastAsia="en-US"/>
              </w:rPr>
            </w:pPr>
          </w:p>
        </w:tc>
        <w:tc>
          <w:tcPr>
            <w:tcW w:w="851" w:type="dxa"/>
          </w:tcPr>
          <w:p w14:paraId="5BC680EA" w14:textId="77777777" w:rsidR="00F407AE" w:rsidRPr="000B5672" w:rsidRDefault="00F407AE" w:rsidP="008A6C79">
            <w:pPr>
              <w:pStyle w:val="ITAbsatzohneNr"/>
              <w:rPr>
                <w:rFonts w:cs="Arial"/>
                <w:sz w:val="24"/>
                <w:szCs w:val="22"/>
                <w:lang w:val="en-US" w:eastAsia="en-US"/>
              </w:rPr>
            </w:pPr>
          </w:p>
        </w:tc>
        <w:tc>
          <w:tcPr>
            <w:tcW w:w="851" w:type="dxa"/>
            <w:noWrap/>
            <w:vAlign w:val="center"/>
          </w:tcPr>
          <w:p w14:paraId="694C68E6" w14:textId="77777777" w:rsidR="00F407AE" w:rsidRPr="000B5672" w:rsidRDefault="00F407AE" w:rsidP="008A6C79">
            <w:pPr>
              <w:pStyle w:val="ITAbsatzohneNr"/>
              <w:rPr>
                <w:rFonts w:cs="Arial"/>
                <w:sz w:val="24"/>
                <w:szCs w:val="22"/>
                <w:lang w:val="en-US" w:eastAsia="en-US"/>
              </w:rPr>
            </w:pPr>
          </w:p>
        </w:tc>
      </w:tr>
    </w:tbl>
    <w:p w14:paraId="2F76E519" w14:textId="77777777" w:rsidR="00DD5ED5" w:rsidRPr="00504B99" w:rsidRDefault="00DD5ED5">
      <w:pPr>
        <w:pStyle w:val="Caption"/>
        <w:rPr>
          <w:lang w:val="en-GB"/>
        </w:rPr>
      </w:pPr>
      <w:r w:rsidRPr="00504B99">
        <w:rPr>
          <w:lang w:val="en-GB"/>
        </w:rPr>
        <w:t>*investment year</w:t>
      </w:r>
    </w:p>
    <w:p w14:paraId="7F3FB490" w14:textId="77777777" w:rsidR="008A6C79" w:rsidRPr="00504B99" w:rsidRDefault="008A6C79">
      <w:pPr>
        <w:pStyle w:val="Caption"/>
        <w:rPr>
          <w:lang w:val="en-GB"/>
        </w:rPr>
      </w:pPr>
      <w:r w:rsidRPr="00504B99">
        <w:rPr>
          <w:lang w:val="en-GB"/>
        </w:rPr>
        <w:t xml:space="preserve">Table </w:t>
      </w:r>
      <w:r w:rsidR="00017319" w:rsidRPr="00504B99">
        <w:fldChar w:fldCharType="begin"/>
      </w:r>
      <w:r w:rsidRPr="00504B99">
        <w:rPr>
          <w:lang w:val="en-GB"/>
        </w:rPr>
        <w:instrText xml:space="preserve"> SEQ Table \* ARABIC </w:instrText>
      </w:r>
      <w:r w:rsidR="00017319" w:rsidRPr="00504B99">
        <w:fldChar w:fldCharType="separate"/>
      </w:r>
      <w:r w:rsidR="00D769DE" w:rsidRPr="00504B99">
        <w:rPr>
          <w:noProof/>
          <w:lang w:val="en-GB"/>
        </w:rPr>
        <w:t>2</w:t>
      </w:r>
      <w:r w:rsidR="00017319" w:rsidRPr="00504B99">
        <w:fldChar w:fldCharType="end"/>
      </w:r>
      <w:r w:rsidR="00B14044" w:rsidRPr="00504B99">
        <w:rPr>
          <w:lang w:val="en-GB"/>
        </w:rPr>
        <w:t xml:space="preserve">: Overview of investment </w:t>
      </w:r>
      <w:r w:rsidR="00F96B3D" w:rsidRPr="00504B99">
        <w:rPr>
          <w:lang w:val="en-GB"/>
        </w:rPr>
        <w:t>in tools and equipment</w:t>
      </w:r>
    </w:p>
    <w:p w14:paraId="49FEF944" w14:textId="77777777" w:rsidR="00592595" w:rsidRPr="000B5672" w:rsidRDefault="00592595" w:rsidP="00592595">
      <w:pPr>
        <w:pStyle w:val="ITberschrift111"/>
        <w:rPr>
          <w:rStyle w:val="ITStandardZchn"/>
          <w:sz w:val="24"/>
          <w:szCs w:val="24"/>
          <w:lang w:val="en-US"/>
        </w:rPr>
      </w:pPr>
      <w:bookmarkStart w:id="60" w:name="_Toc83197555"/>
      <w:r w:rsidRPr="38749746">
        <w:rPr>
          <w:rStyle w:val="ITStandardZchn"/>
          <w:sz w:val="24"/>
          <w:szCs w:val="24"/>
          <w:lang w:val="en-US"/>
        </w:rPr>
        <w:t>Construction of Buildings/Laboratory</w:t>
      </w:r>
      <w:bookmarkEnd w:id="60"/>
    </w:p>
    <w:p w14:paraId="79BE234A" w14:textId="77777777" w:rsidR="00C26617" w:rsidRPr="00A16672" w:rsidRDefault="00C26617" w:rsidP="00C26617">
      <w:pPr>
        <w:pStyle w:val="ITAbsatzohneNr"/>
        <w:rPr>
          <w:i/>
          <w:lang w:val="en-GB"/>
        </w:rPr>
      </w:pPr>
      <w:r w:rsidRPr="00504B99">
        <w:rPr>
          <w:i/>
          <w:lang w:val="en-GB"/>
        </w:rPr>
        <w:t>Please provide a brief and simple description</w:t>
      </w:r>
      <w:r w:rsidR="004766EF" w:rsidRPr="00504B99">
        <w:rPr>
          <w:i/>
          <w:lang w:val="en-GB"/>
        </w:rPr>
        <w:t xml:space="preserve"> of 1 or 2 sentences</w:t>
      </w:r>
      <w:r w:rsidRPr="00504B99">
        <w:rPr>
          <w:i/>
          <w:lang w:val="en-GB"/>
        </w:rPr>
        <w:t xml:space="preserve"> to the table (what kind of building? for what purpose…). Please cluster your investment so that the table does not exceed 1 page.</w:t>
      </w:r>
    </w:p>
    <w:p w14:paraId="0E5CC21A" w14:textId="69B512F6" w:rsidR="00277985" w:rsidRDefault="00277985" w:rsidP="00277985">
      <w:pPr>
        <w:pStyle w:val="ITAbsatzohneNr"/>
        <w:rPr>
          <w:i/>
          <w:lang w:val="en-GB"/>
        </w:rPr>
      </w:pPr>
    </w:p>
    <w:p w14:paraId="1ED5199F" w14:textId="77777777" w:rsidR="006515A2" w:rsidRPr="00A16672" w:rsidRDefault="006515A2" w:rsidP="006515A2">
      <w:pPr>
        <w:pStyle w:val="ITAbsatzohneNr"/>
        <w:rPr>
          <w:i/>
          <w:lang w:val="en-GB"/>
        </w:rPr>
      </w:pPr>
      <w:r w:rsidRPr="00CF62C8">
        <w:rPr>
          <w:i/>
          <w:highlight w:val="yellow"/>
          <w:lang w:val="en-GB"/>
        </w:rPr>
        <w:t>Does the preparation of a field trial go here?</w:t>
      </w:r>
    </w:p>
    <w:p w14:paraId="1B72D153" w14:textId="77777777" w:rsidR="006515A2" w:rsidRPr="000956E9" w:rsidRDefault="006515A2" w:rsidP="00277985">
      <w:pPr>
        <w:pStyle w:val="ITAbsatzohneNr"/>
        <w:rPr>
          <w:i/>
          <w:lang w:val="en-GB"/>
        </w:rPr>
      </w:pPr>
    </w:p>
    <w:tbl>
      <w:tblPr>
        <w:tblStyle w:val="TableGrid"/>
        <w:tblW w:w="9891" w:type="dxa"/>
        <w:tblLayout w:type="fixed"/>
        <w:tblLook w:val="04A0" w:firstRow="1" w:lastRow="0" w:firstColumn="1" w:lastColumn="0" w:noHBand="0" w:noVBand="1"/>
      </w:tblPr>
      <w:tblGrid>
        <w:gridCol w:w="1838"/>
        <w:gridCol w:w="992"/>
        <w:gridCol w:w="2948"/>
        <w:gridCol w:w="1623"/>
        <w:gridCol w:w="786"/>
        <w:gridCol w:w="852"/>
        <w:gridCol w:w="852"/>
      </w:tblGrid>
      <w:tr w:rsidR="00F407AE" w:rsidRPr="00504B99" w14:paraId="4F8D2F18" w14:textId="77777777" w:rsidTr="000C19A3">
        <w:trPr>
          <w:trHeight w:val="540"/>
        </w:trPr>
        <w:tc>
          <w:tcPr>
            <w:tcW w:w="1838" w:type="dxa"/>
            <w:hideMark/>
          </w:tcPr>
          <w:p w14:paraId="178F086F" w14:textId="77777777" w:rsidR="00F407AE" w:rsidRPr="000C19A3" w:rsidRDefault="00F407AE" w:rsidP="00065F65">
            <w:pPr>
              <w:pStyle w:val="ITAbsatzohneNr"/>
              <w:rPr>
                <w:rFonts w:cs="Arial"/>
                <w:b/>
                <w:bCs/>
                <w:sz w:val="24"/>
                <w:szCs w:val="22"/>
                <w:lang w:val="en-US"/>
              </w:rPr>
            </w:pPr>
            <w:r w:rsidRPr="000C19A3">
              <w:rPr>
                <w:rFonts w:cs="Arial"/>
                <w:b/>
                <w:bCs/>
                <w:sz w:val="24"/>
                <w:szCs w:val="22"/>
                <w:lang w:val="en-US"/>
              </w:rPr>
              <w:t xml:space="preserve">Technology </w:t>
            </w:r>
          </w:p>
          <w:p w14:paraId="65434B83" w14:textId="77777777" w:rsidR="00F407AE" w:rsidRPr="000C19A3" w:rsidRDefault="00F407AE" w:rsidP="00065F65">
            <w:pPr>
              <w:pStyle w:val="ITAbsatzohneNr"/>
              <w:rPr>
                <w:rFonts w:cs="Arial"/>
                <w:b/>
                <w:bCs/>
                <w:sz w:val="24"/>
                <w:szCs w:val="22"/>
                <w:lang w:val="en-US"/>
              </w:rPr>
            </w:pPr>
            <w:r w:rsidRPr="000C19A3">
              <w:rPr>
                <w:rFonts w:cs="Arial"/>
                <w:b/>
                <w:bCs/>
                <w:sz w:val="24"/>
                <w:szCs w:val="22"/>
                <w:lang w:val="en-US"/>
              </w:rPr>
              <w:t>Classification</w:t>
            </w:r>
          </w:p>
        </w:tc>
        <w:tc>
          <w:tcPr>
            <w:tcW w:w="992" w:type="dxa"/>
            <w:hideMark/>
          </w:tcPr>
          <w:p w14:paraId="61B4BB7A" w14:textId="3EC268BC" w:rsidR="00F407AE" w:rsidRPr="000C19A3" w:rsidRDefault="00F407AE" w:rsidP="000C19A3">
            <w:pPr>
              <w:pStyle w:val="ITAbsatzohneNr"/>
              <w:rPr>
                <w:rFonts w:cs="Arial"/>
                <w:b/>
                <w:bCs/>
                <w:sz w:val="24"/>
                <w:szCs w:val="22"/>
                <w:lang w:val="en-GB" w:eastAsia="en-US"/>
              </w:rPr>
            </w:pPr>
            <w:r w:rsidRPr="000C19A3">
              <w:rPr>
                <w:rFonts w:cs="Arial"/>
                <w:b/>
                <w:bCs/>
                <w:sz w:val="24"/>
                <w:szCs w:val="22"/>
                <w:lang w:val="en-US"/>
              </w:rPr>
              <w:t xml:space="preserve">No. of </w:t>
            </w:r>
            <w:r w:rsidR="000C19A3" w:rsidRPr="000C19A3">
              <w:rPr>
                <w:rFonts w:cs="Arial"/>
                <w:b/>
                <w:bCs/>
                <w:sz w:val="24"/>
                <w:szCs w:val="22"/>
                <w:lang w:val="en-US"/>
              </w:rPr>
              <w:t>Buildings</w:t>
            </w:r>
          </w:p>
        </w:tc>
        <w:tc>
          <w:tcPr>
            <w:tcW w:w="2948" w:type="dxa"/>
            <w:hideMark/>
          </w:tcPr>
          <w:p w14:paraId="6D891DD2" w14:textId="2A8A4BB2" w:rsidR="00F407AE" w:rsidRPr="000C19A3" w:rsidRDefault="000C19A3" w:rsidP="000C19A3">
            <w:pPr>
              <w:pStyle w:val="ITAbsatzohneNr"/>
              <w:rPr>
                <w:rFonts w:cs="Arial"/>
                <w:b/>
                <w:bCs/>
                <w:sz w:val="24"/>
                <w:szCs w:val="22"/>
                <w:lang w:val="en-GB" w:eastAsia="en-US"/>
              </w:rPr>
            </w:pPr>
            <w:r>
              <w:rPr>
                <w:rFonts w:cs="Arial"/>
                <w:b/>
                <w:bCs/>
                <w:sz w:val="24"/>
                <w:szCs w:val="22"/>
                <w:lang w:val="en-US"/>
              </w:rPr>
              <w:t xml:space="preserve">Description </w:t>
            </w:r>
            <w:r w:rsidR="00F407AE" w:rsidRPr="000C19A3">
              <w:rPr>
                <w:rFonts w:cs="Arial"/>
                <w:b/>
                <w:bCs/>
                <w:sz w:val="24"/>
                <w:szCs w:val="22"/>
                <w:lang w:val="en-GB" w:eastAsia="en-US"/>
              </w:rPr>
              <w:t xml:space="preserve">of </w:t>
            </w:r>
            <w:r w:rsidRPr="000C19A3">
              <w:rPr>
                <w:rFonts w:cs="Arial"/>
                <w:b/>
                <w:bCs/>
                <w:sz w:val="24"/>
                <w:szCs w:val="22"/>
                <w:lang w:val="en-GB" w:eastAsia="en-US"/>
              </w:rPr>
              <w:t>Buildings</w:t>
            </w:r>
          </w:p>
        </w:tc>
        <w:tc>
          <w:tcPr>
            <w:tcW w:w="1623" w:type="dxa"/>
            <w:hideMark/>
          </w:tcPr>
          <w:p w14:paraId="4049EDB6" w14:textId="77777777" w:rsidR="00F407AE" w:rsidRPr="000C19A3" w:rsidRDefault="00F407AE" w:rsidP="00065F65">
            <w:pPr>
              <w:pStyle w:val="ITAbsatzohneNr"/>
              <w:rPr>
                <w:rFonts w:cs="Arial"/>
                <w:b/>
                <w:bCs/>
                <w:sz w:val="24"/>
                <w:szCs w:val="22"/>
                <w:lang w:val="en-GB" w:eastAsia="en-US"/>
              </w:rPr>
            </w:pPr>
            <w:r w:rsidRPr="000C19A3">
              <w:rPr>
                <w:rFonts w:cs="Arial"/>
                <w:b/>
                <w:sz w:val="24"/>
                <w:szCs w:val="22"/>
                <w:lang w:val="en-US"/>
              </w:rPr>
              <w:t>Investment Cost</w:t>
            </w:r>
            <w:r w:rsidRPr="000C19A3">
              <w:rPr>
                <w:rFonts w:cs="Arial"/>
                <w:b/>
                <w:bCs/>
                <w:sz w:val="24"/>
                <w:szCs w:val="22"/>
                <w:lang w:val="en-GB" w:eastAsia="en-US"/>
              </w:rPr>
              <w:t xml:space="preserve"> [EUR]</w:t>
            </w:r>
          </w:p>
        </w:tc>
        <w:tc>
          <w:tcPr>
            <w:tcW w:w="786" w:type="dxa"/>
            <w:hideMark/>
          </w:tcPr>
          <w:p w14:paraId="6F3132A9" w14:textId="77777777" w:rsidR="00F407AE" w:rsidRPr="000C19A3" w:rsidRDefault="00F407AE" w:rsidP="00065F65">
            <w:pPr>
              <w:pStyle w:val="ITAbsatzohneNr"/>
              <w:rPr>
                <w:rFonts w:cs="Arial"/>
                <w:b/>
                <w:sz w:val="24"/>
                <w:szCs w:val="22"/>
                <w:lang w:val="en-GB"/>
              </w:rPr>
            </w:pPr>
            <w:r w:rsidRPr="000C19A3">
              <w:rPr>
                <w:rFonts w:cs="Arial"/>
                <w:b/>
                <w:sz w:val="24"/>
                <w:szCs w:val="22"/>
                <w:lang w:val="en-GB"/>
              </w:rPr>
              <w:t xml:space="preserve">Year* </w:t>
            </w:r>
          </w:p>
        </w:tc>
        <w:tc>
          <w:tcPr>
            <w:tcW w:w="852" w:type="dxa"/>
          </w:tcPr>
          <w:p w14:paraId="4D716B8A" w14:textId="6926C5AA" w:rsidR="00F407AE" w:rsidRPr="000C19A3" w:rsidRDefault="00A26678" w:rsidP="00065F65">
            <w:pPr>
              <w:pStyle w:val="ITAbsatzohneNr"/>
              <w:ind w:right="99"/>
              <w:rPr>
                <w:rFonts w:cs="Arial"/>
                <w:b/>
                <w:bCs/>
                <w:sz w:val="24"/>
                <w:szCs w:val="22"/>
                <w:lang w:val="en-GB" w:eastAsia="en-US"/>
              </w:rPr>
            </w:pPr>
            <w:r w:rsidRPr="000C19A3">
              <w:rPr>
                <w:rFonts w:cs="Arial"/>
                <w:b/>
                <w:bCs/>
                <w:sz w:val="24"/>
                <w:szCs w:val="22"/>
                <w:lang w:val="en-GB" w:eastAsia="en-US"/>
              </w:rPr>
              <w:t>Workstream</w:t>
            </w:r>
          </w:p>
        </w:tc>
        <w:tc>
          <w:tcPr>
            <w:tcW w:w="852" w:type="dxa"/>
            <w:hideMark/>
          </w:tcPr>
          <w:p w14:paraId="13376793" w14:textId="77777777" w:rsidR="00F407AE" w:rsidRPr="000C19A3" w:rsidRDefault="00F407AE" w:rsidP="00065F65">
            <w:pPr>
              <w:pStyle w:val="ITAbsatzohneNr"/>
              <w:ind w:right="99"/>
              <w:rPr>
                <w:rFonts w:cs="Arial"/>
                <w:b/>
                <w:bCs/>
                <w:sz w:val="24"/>
                <w:szCs w:val="22"/>
                <w:lang w:val="en-GB" w:eastAsia="en-US"/>
              </w:rPr>
            </w:pPr>
            <w:r w:rsidRPr="000C19A3">
              <w:rPr>
                <w:rFonts w:cs="Arial"/>
                <w:b/>
                <w:bCs/>
                <w:sz w:val="24"/>
                <w:szCs w:val="22"/>
                <w:lang w:val="en-GB" w:eastAsia="en-US"/>
              </w:rPr>
              <w:t>WP</w:t>
            </w:r>
          </w:p>
        </w:tc>
      </w:tr>
      <w:tr w:rsidR="00F407AE" w:rsidRPr="00504B99" w14:paraId="2CA0D810" w14:textId="77777777" w:rsidTr="000C19A3">
        <w:trPr>
          <w:trHeight w:val="315"/>
        </w:trPr>
        <w:tc>
          <w:tcPr>
            <w:tcW w:w="1838" w:type="dxa"/>
            <w:noWrap/>
            <w:vAlign w:val="center"/>
          </w:tcPr>
          <w:p w14:paraId="76548A80" w14:textId="77777777" w:rsidR="00F407AE" w:rsidRPr="000B5672" w:rsidRDefault="00F407AE" w:rsidP="00065F65">
            <w:pPr>
              <w:pStyle w:val="ITAbsatzohneNr"/>
              <w:rPr>
                <w:rFonts w:cs="Arial"/>
                <w:sz w:val="24"/>
                <w:szCs w:val="22"/>
                <w:lang w:val="en-US"/>
              </w:rPr>
            </w:pPr>
          </w:p>
        </w:tc>
        <w:tc>
          <w:tcPr>
            <w:tcW w:w="992" w:type="dxa"/>
            <w:noWrap/>
            <w:vAlign w:val="center"/>
          </w:tcPr>
          <w:p w14:paraId="24524816" w14:textId="77777777" w:rsidR="00F407AE" w:rsidRPr="000B5672" w:rsidRDefault="00F407AE" w:rsidP="00065F65">
            <w:pPr>
              <w:pStyle w:val="ITAbsatzohneNr"/>
              <w:rPr>
                <w:rFonts w:cs="Arial"/>
                <w:sz w:val="24"/>
                <w:szCs w:val="22"/>
                <w:lang w:val="en-US"/>
              </w:rPr>
            </w:pPr>
          </w:p>
        </w:tc>
        <w:tc>
          <w:tcPr>
            <w:tcW w:w="2948" w:type="dxa"/>
            <w:vAlign w:val="center"/>
          </w:tcPr>
          <w:p w14:paraId="03A449F0" w14:textId="77777777" w:rsidR="00F407AE" w:rsidRPr="000B5672" w:rsidRDefault="00F407AE" w:rsidP="00065F65">
            <w:pPr>
              <w:pStyle w:val="ITAbsatzohneNr"/>
              <w:rPr>
                <w:rFonts w:cs="Arial"/>
                <w:sz w:val="24"/>
                <w:szCs w:val="22"/>
                <w:lang w:val="en-US" w:eastAsia="en-US"/>
              </w:rPr>
            </w:pPr>
          </w:p>
        </w:tc>
        <w:tc>
          <w:tcPr>
            <w:tcW w:w="1623" w:type="dxa"/>
            <w:noWrap/>
            <w:vAlign w:val="center"/>
          </w:tcPr>
          <w:p w14:paraId="50B53CC6" w14:textId="77777777" w:rsidR="00F407AE" w:rsidRPr="000B5672" w:rsidRDefault="00F407AE" w:rsidP="00065F65">
            <w:pPr>
              <w:pStyle w:val="ITAbsatzohneNr"/>
              <w:jc w:val="right"/>
              <w:rPr>
                <w:rFonts w:cs="Arial"/>
                <w:sz w:val="24"/>
                <w:szCs w:val="22"/>
                <w:lang w:val="en-GB"/>
              </w:rPr>
            </w:pPr>
          </w:p>
        </w:tc>
        <w:tc>
          <w:tcPr>
            <w:tcW w:w="786" w:type="dxa"/>
            <w:noWrap/>
            <w:vAlign w:val="center"/>
          </w:tcPr>
          <w:p w14:paraId="53E967CC" w14:textId="77777777" w:rsidR="00F407AE" w:rsidRPr="000B5672" w:rsidRDefault="00F407AE" w:rsidP="00065F65">
            <w:pPr>
              <w:pStyle w:val="ITAbsatzohneNr"/>
              <w:jc w:val="right"/>
              <w:rPr>
                <w:rFonts w:cs="Arial"/>
                <w:sz w:val="24"/>
                <w:szCs w:val="22"/>
                <w:lang w:eastAsia="en-US"/>
              </w:rPr>
            </w:pPr>
          </w:p>
        </w:tc>
        <w:tc>
          <w:tcPr>
            <w:tcW w:w="852" w:type="dxa"/>
          </w:tcPr>
          <w:p w14:paraId="3C3FDE38" w14:textId="77777777" w:rsidR="00F407AE" w:rsidRPr="000B5672" w:rsidRDefault="00F407AE" w:rsidP="00065F65">
            <w:pPr>
              <w:pStyle w:val="ITAbsatzohneNr"/>
              <w:rPr>
                <w:rFonts w:cs="Arial"/>
                <w:sz w:val="24"/>
                <w:szCs w:val="22"/>
                <w:lang w:eastAsia="en-US"/>
              </w:rPr>
            </w:pPr>
          </w:p>
        </w:tc>
        <w:tc>
          <w:tcPr>
            <w:tcW w:w="852" w:type="dxa"/>
            <w:noWrap/>
            <w:vAlign w:val="center"/>
          </w:tcPr>
          <w:p w14:paraId="793CCD67" w14:textId="77777777" w:rsidR="00F407AE" w:rsidRPr="000B5672" w:rsidRDefault="00F407AE" w:rsidP="00065F65">
            <w:pPr>
              <w:pStyle w:val="ITAbsatzohneNr"/>
              <w:rPr>
                <w:rFonts w:cs="Arial"/>
                <w:sz w:val="24"/>
                <w:szCs w:val="22"/>
                <w:lang w:eastAsia="en-US"/>
              </w:rPr>
            </w:pPr>
          </w:p>
        </w:tc>
      </w:tr>
      <w:tr w:rsidR="00F407AE" w:rsidRPr="00504B99" w14:paraId="71B730F2" w14:textId="77777777" w:rsidTr="000C19A3">
        <w:trPr>
          <w:trHeight w:val="540"/>
        </w:trPr>
        <w:tc>
          <w:tcPr>
            <w:tcW w:w="1838" w:type="dxa"/>
            <w:noWrap/>
            <w:vAlign w:val="center"/>
          </w:tcPr>
          <w:p w14:paraId="318DAA2A" w14:textId="77777777" w:rsidR="00F407AE" w:rsidRPr="000B5672" w:rsidRDefault="00F407AE" w:rsidP="00065F65">
            <w:pPr>
              <w:pStyle w:val="ITAbsatzohneNr"/>
              <w:rPr>
                <w:rFonts w:cs="Arial"/>
                <w:sz w:val="24"/>
                <w:szCs w:val="22"/>
                <w:lang w:eastAsia="en-US"/>
              </w:rPr>
            </w:pPr>
          </w:p>
        </w:tc>
        <w:tc>
          <w:tcPr>
            <w:tcW w:w="992" w:type="dxa"/>
            <w:noWrap/>
            <w:vAlign w:val="center"/>
          </w:tcPr>
          <w:p w14:paraId="22C5EA9F" w14:textId="77777777" w:rsidR="00F407AE" w:rsidRPr="000B5672" w:rsidRDefault="00F407AE" w:rsidP="00065F65">
            <w:pPr>
              <w:pStyle w:val="ITAbsatzohneNr"/>
              <w:rPr>
                <w:rFonts w:cs="Arial"/>
                <w:sz w:val="24"/>
                <w:szCs w:val="22"/>
                <w:lang w:val="en-US"/>
              </w:rPr>
            </w:pPr>
          </w:p>
        </w:tc>
        <w:tc>
          <w:tcPr>
            <w:tcW w:w="2948" w:type="dxa"/>
            <w:vAlign w:val="center"/>
          </w:tcPr>
          <w:p w14:paraId="1DC695AE" w14:textId="77777777" w:rsidR="00F407AE" w:rsidRPr="000B5672" w:rsidRDefault="00F407AE" w:rsidP="00065F65">
            <w:pPr>
              <w:pStyle w:val="ITAbsatzohneNr"/>
              <w:rPr>
                <w:rFonts w:cs="Arial"/>
                <w:sz w:val="24"/>
                <w:szCs w:val="22"/>
                <w:lang w:val="en-US" w:eastAsia="en-US"/>
              </w:rPr>
            </w:pPr>
          </w:p>
        </w:tc>
        <w:tc>
          <w:tcPr>
            <w:tcW w:w="1623" w:type="dxa"/>
            <w:noWrap/>
            <w:vAlign w:val="center"/>
          </w:tcPr>
          <w:p w14:paraId="6668E55D" w14:textId="77777777" w:rsidR="00F407AE" w:rsidRPr="000B5672" w:rsidRDefault="00F407AE" w:rsidP="00065F65">
            <w:pPr>
              <w:pStyle w:val="ITAbsatzohneNr"/>
              <w:jc w:val="right"/>
              <w:rPr>
                <w:rFonts w:cs="Arial"/>
                <w:sz w:val="24"/>
                <w:szCs w:val="22"/>
              </w:rPr>
            </w:pPr>
          </w:p>
        </w:tc>
        <w:tc>
          <w:tcPr>
            <w:tcW w:w="786" w:type="dxa"/>
            <w:noWrap/>
            <w:vAlign w:val="center"/>
          </w:tcPr>
          <w:p w14:paraId="6134009E" w14:textId="77777777" w:rsidR="00F407AE" w:rsidRPr="000B5672" w:rsidRDefault="00F407AE" w:rsidP="00065F65">
            <w:pPr>
              <w:pStyle w:val="ITAbsatzohneNr"/>
              <w:jc w:val="right"/>
              <w:rPr>
                <w:rFonts w:cs="Arial"/>
                <w:sz w:val="24"/>
                <w:szCs w:val="22"/>
                <w:lang w:eastAsia="en-US"/>
              </w:rPr>
            </w:pPr>
          </w:p>
        </w:tc>
        <w:tc>
          <w:tcPr>
            <w:tcW w:w="852" w:type="dxa"/>
          </w:tcPr>
          <w:p w14:paraId="23089374" w14:textId="77777777" w:rsidR="00F407AE" w:rsidRPr="000B5672" w:rsidRDefault="00F407AE" w:rsidP="00065F65">
            <w:pPr>
              <w:pStyle w:val="ITAbsatzohneNr"/>
              <w:rPr>
                <w:rFonts w:cs="Arial"/>
                <w:sz w:val="24"/>
                <w:szCs w:val="22"/>
                <w:lang w:eastAsia="en-US"/>
              </w:rPr>
            </w:pPr>
          </w:p>
        </w:tc>
        <w:tc>
          <w:tcPr>
            <w:tcW w:w="852" w:type="dxa"/>
            <w:noWrap/>
            <w:vAlign w:val="center"/>
          </w:tcPr>
          <w:p w14:paraId="1B0D8BC1" w14:textId="77777777" w:rsidR="00F407AE" w:rsidRPr="000B5672" w:rsidRDefault="00F407AE" w:rsidP="00065F65">
            <w:pPr>
              <w:pStyle w:val="ITAbsatzohneNr"/>
              <w:rPr>
                <w:rFonts w:cs="Arial"/>
                <w:sz w:val="24"/>
                <w:szCs w:val="22"/>
                <w:lang w:eastAsia="en-US"/>
              </w:rPr>
            </w:pPr>
          </w:p>
        </w:tc>
      </w:tr>
      <w:tr w:rsidR="00F407AE" w:rsidRPr="00504B99" w14:paraId="2B801603" w14:textId="77777777" w:rsidTr="000C19A3">
        <w:trPr>
          <w:trHeight w:val="795"/>
        </w:trPr>
        <w:tc>
          <w:tcPr>
            <w:tcW w:w="1838" w:type="dxa"/>
            <w:vAlign w:val="center"/>
          </w:tcPr>
          <w:p w14:paraId="1BDD98D8" w14:textId="77777777" w:rsidR="00F407AE" w:rsidRPr="000B5672" w:rsidRDefault="00F407AE" w:rsidP="00065F65">
            <w:pPr>
              <w:pStyle w:val="ITAbsatzohneNr"/>
              <w:rPr>
                <w:rFonts w:cs="Arial"/>
                <w:sz w:val="24"/>
                <w:szCs w:val="22"/>
                <w:lang w:val="fr-FR" w:eastAsia="en-US"/>
              </w:rPr>
            </w:pPr>
          </w:p>
        </w:tc>
        <w:tc>
          <w:tcPr>
            <w:tcW w:w="992" w:type="dxa"/>
            <w:noWrap/>
            <w:vAlign w:val="center"/>
          </w:tcPr>
          <w:p w14:paraId="1F3D63B9" w14:textId="77777777" w:rsidR="00F407AE" w:rsidRPr="000B5672" w:rsidRDefault="00F407AE" w:rsidP="00065F65">
            <w:pPr>
              <w:pStyle w:val="ITAbsatzohneNr"/>
              <w:rPr>
                <w:rFonts w:cs="Arial"/>
                <w:sz w:val="24"/>
                <w:szCs w:val="22"/>
                <w:lang w:val="en-US"/>
              </w:rPr>
            </w:pPr>
          </w:p>
        </w:tc>
        <w:tc>
          <w:tcPr>
            <w:tcW w:w="2948" w:type="dxa"/>
            <w:vAlign w:val="center"/>
          </w:tcPr>
          <w:p w14:paraId="11276E1A" w14:textId="77777777" w:rsidR="00F407AE" w:rsidRPr="000B5672" w:rsidRDefault="00F407AE" w:rsidP="00F96B3D">
            <w:pPr>
              <w:pStyle w:val="ITAbsatzohneNr"/>
              <w:jc w:val="right"/>
              <w:rPr>
                <w:rFonts w:cs="Arial"/>
                <w:sz w:val="24"/>
                <w:szCs w:val="22"/>
                <w:lang w:val="en-US" w:eastAsia="en-US"/>
              </w:rPr>
            </w:pPr>
            <w:r w:rsidRPr="000B5672">
              <w:rPr>
                <w:rFonts w:cs="Arial"/>
                <w:sz w:val="24"/>
                <w:szCs w:val="22"/>
                <w:lang w:val="en-US" w:eastAsia="en-US"/>
              </w:rPr>
              <w:t>Total</w:t>
            </w:r>
          </w:p>
        </w:tc>
        <w:tc>
          <w:tcPr>
            <w:tcW w:w="1623" w:type="dxa"/>
            <w:noWrap/>
            <w:vAlign w:val="center"/>
          </w:tcPr>
          <w:p w14:paraId="30B79045" w14:textId="77777777" w:rsidR="00F407AE" w:rsidRPr="000B5672" w:rsidRDefault="00F407AE" w:rsidP="00065F65">
            <w:pPr>
              <w:pStyle w:val="ITAbsatzohneNr"/>
              <w:jc w:val="right"/>
              <w:rPr>
                <w:rFonts w:cs="Arial"/>
                <w:sz w:val="24"/>
                <w:szCs w:val="22"/>
              </w:rPr>
            </w:pPr>
          </w:p>
        </w:tc>
        <w:tc>
          <w:tcPr>
            <w:tcW w:w="786" w:type="dxa"/>
            <w:noWrap/>
            <w:vAlign w:val="center"/>
          </w:tcPr>
          <w:p w14:paraId="0D268315" w14:textId="77777777" w:rsidR="00F407AE" w:rsidRPr="000B5672" w:rsidRDefault="00F407AE" w:rsidP="00065F65">
            <w:pPr>
              <w:pStyle w:val="ITAbsatzohneNr"/>
              <w:jc w:val="right"/>
              <w:rPr>
                <w:rFonts w:cs="Arial"/>
                <w:sz w:val="24"/>
                <w:szCs w:val="22"/>
                <w:lang w:eastAsia="en-US"/>
              </w:rPr>
            </w:pPr>
          </w:p>
        </w:tc>
        <w:tc>
          <w:tcPr>
            <w:tcW w:w="852" w:type="dxa"/>
          </w:tcPr>
          <w:p w14:paraId="197F7235" w14:textId="77777777" w:rsidR="00F407AE" w:rsidRPr="000B5672" w:rsidRDefault="00F407AE" w:rsidP="00065F65">
            <w:pPr>
              <w:pStyle w:val="ITAbsatzohneNr"/>
              <w:rPr>
                <w:rFonts w:cs="Arial"/>
                <w:sz w:val="24"/>
                <w:szCs w:val="22"/>
                <w:lang w:eastAsia="en-US"/>
              </w:rPr>
            </w:pPr>
          </w:p>
        </w:tc>
        <w:tc>
          <w:tcPr>
            <w:tcW w:w="852" w:type="dxa"/>
            <w:noWrap/>
            <w:vAlign w:val="center"/>
          </w:tcPr>
          <w:p w14:paraId="494D09DC" w14:textId="77777777" w:rsidR="00F407AE" w:rsidRPr="000B5672" w:rsidRDefault="00F407AE" w:rsidP="00065F65">
            <w:pPr>
              <w:pStyle w:val="ITAbsatzohneNr"/>
              <w:rPr>
                <w:rFonts w:cs="Arial"/>
                <w:sz w:val="24"/>
                <w:szCs w:val="22"/>
                <w:lang w:eastAsia="en-US"/>
              </w:rPr>
            </w:pPr>
          </w:p>
        </w:tc>
      </w:tr>
    </w:tbl>
    <w:p w14:paraId="6BD949CD" w14:textId="77777777" w:rsidR="00DD5ED5" w:rsidRPr="00504B99" w:rsidRDefault="00DD5ED5" w:rsidP="00F96B3D">
      <w:pPr>
        <w:pStyle w:val="Caption"/>
        <w:rPr>
          <w:lang w:val="en-GB"/>
        </w:rPr>
      </w:pPr>
      <w:r w:rsidRPr="00504B99">
        <w:rPr>
          <w:lang w:val="en-GB"/>
        </w:rPr>
        <w:t>*investment year</w:t>
      </w:r>
    </w:p>
    <w:p w14:paraId="09F14014" w14:textId="77777777" w:rsidR="00F96B3D" w:rsidRPr="00504B99" w:rsidRDefault="00F96B3D" w:rsidP="00F96B3D">
      <w:pPr>
        <w:pStyle w:val="Caption"/>
        <w:rPr>
          <w:lang w:val="en-GB"/>
        </w:rPr>
      </w:pPr>
      <w:r w:rsidRPr="00504B99">
        <w:rPr>
          <w:lang w:val="en-GB"/>
        </w:rPr>
        <w:t xml:space="preserve">Table </w:t>
      </w:r>
      <w:r w:rsidRPr="00504B99">
        <w:rPr>
          <w:lang w:val="en-US"/>
        </w:rPr>
        <w:t>3</w:t>
      </w:r>
      <w:r w:rsidRPr="00504B99">
        <w:rPr>
          <w:lang w:val="en-GB"/>
        </w:rPr>
        <w:t>: Overview of investment in buildings or laboratories</w:t>
      </w:r>
    </w:p>
    <w:p w14:paraId="0733E376" w14:textId="77777777" w:rsidR="00277985" w:rsidRPr="00504B99" w:rsidRDefault="00277985" w:rsidP="00277985">
      <w:pPr>
        <w:pStyle w:val="ITAbsatzohneNr"/>
        <w:rPr>
          <w:lang w:val="en-GB"/>
        </w:rPr>
      </w:pPr>
    </w:p>
    <w:p w14:paraId="6CA9CF13" w14:textId="77777777" w:rsidR="008C412E" w:rsidRPr="008C412E" w:rsidRDefault="008C412E" w:rsidP="008C412E">
      <w:pPr>
        <w:pStyle w:val="ITberschrift11"/>
        <w:rPr>
          <w:lang w:val="en-GB"/>
        </w:rPr>
      </w:pPr>
      <w:bookmarkStart w:id="61" w:name="_Toc83197556"/>
      <w:commentRangeStart w:id="62"/>
      <w:r w:rsidRPr="008C412E">
        <w:rPr>
          <w:lang w:val="en-GB"/>
        </w:rPr>
        <w:t>Survey</w:t>
      </w:r>
      <w:commentRangeEnd w:id="62"/>
      <w:r w:rsidR="0093320D">
        <w:rPr>
          <w:rStyle w:val="CommentReference"/>
        </w:rPr>
        <w:commentReference w:id="62"/>
      </w:r>
      <w:r w:rsidRPr="008C412E">
        <w:rPr>
          <w:lang w:val="en-GB"/>
        </w:rPr>
        <w:t xml:space="preserve"> of project-related cooperation</w:t>
      </w:r>
      <w:bookmarkEnd w:id="61"/>
    </w:p>
    <w:p w14:paraId="497A085C" w14:textId="31BF0708" w:rsidR="00C916FE" w:rsidRDefault="008C412E" w:rsidP="00C916FE">
      <w:pPr>
        <w:pStyle w:val="ITAbsatzohneNr"/>
        <w:jc w:val="both"/>
        <w:rPr>
          <w:i/>
          <w:lang w:val="en-GB"/>
        </w:rPr>
      </w:pPr>
      <w:r w:rsidRPr="00504B99">
        <w:rPr>
          <w:i/>
          <w:lang w:val="en-GB"/>
        </w:rPr>
        <w:t xml:space="preserve">Please give a brief description </w:t>
      </w:r>
      <w:r>
        <w:rPr>
          <w:i/>
          <w:lang w:val="en-GB"/>
        </w:rPr>
        <w:t>which p</w:t>
      </w:r>
      <w:r w:rsidRPr="008C412E">
        <w:rPr>
          <w:i/>
          <w:lang w:val="en-GB"/>
        </w:rPr>
        <w:t xml:space="preserve">artnerships </w:t>
      </w:r>
      <w:r>
        <w:rPr>
          <w:i/>
          <w:lang w:val="en-GB"/>
        </w:rPr>
        <w:t xml:space="preserve">are planned </w:t>
      </w:r>
      <w:r w:rsidRPr="008C412E">
        <w:rPr>
          <w:i/>
          <w:lang w:val="en-GB"/>
        </w:rPr>
        <w:t xml:space="preserve">and the content of collaboration, especially with other IPCEI participants, but also with companies and organizations outside IPCEI. If companies participated in the matchmaking event in July 2021, the outcome of this event </w:t>
      </w:r>
      <w:r w:rsidR="00C916FE">
        <w:rPr>
          <w:i/>
          <w:lang w:val="en-GB"/>
        </w:rPr>
        <w:t>could</w:t>
      </w:r>
      <w:r w:rsidRPr="008C412E">
        <w:rPr>
          <w:i/>
          <w:lang w:val="en-GB"/>
        </w:rPr>
        <w:t xml:space="preserve"> be addressed. </w:t>
      </w:r>
    </w:p>
    <w:p w14:paraId="087D9520" w14:textId="54CEB096" w:rsidR="006515A2" w:rsidRDefault="006515A2" w:rsidP="00C916FE">
      <w:pPr>
        <w:pStyle w:val="ITAbsatzohneNr"/>
        <w:jc w:val="both"/>
        <w:rPr>
          <w:i/>
          <w:lang w:val="en-GB"/>
        </w:rPr>
      </w:pPr>
    </w:p>
    <w:p w14:paraId="016FCCA4" w14:textId="77777777" w:rsidR="006515A2" w:rsidRDefault="006515A2" w:rsidP="006515A2">
      <w:pPr>
        <w:pStyle w:val="ITAbsatzohneNr"/>
        <w:jc w:val="both"/>
        <w:rPr>
          <w:iCs/>
          <w:lang w:val="en-GB"/>
        </w:rPr>
      </w:pPr>
      <w:r>
        <w:rPr>
          <w:iCs/>
          <w:lang w:val="en-GB"/>
        </w:rPr>
        <w:t>At submission of this description, the following partners are engaging in the setup of the EOC:</w:t>
      </w:r>
    </w:p>
    <w:p w14:paraId="390A5A83" w14:textId="77777777" w:rsidR="006515A2" w:rsidRDefault="006515A2" w:rsidP="006515A2">
      <w:pPr>
        <w:pStyle w:val="ITAbsatzohneNr"/>
        <w:jc w:val="both"/>
        <w:rPr>
          <w:iCs/>
          <w:lang w:val="en-GB"/>
        </w:rPr>
      </w:pPr>
    </w:p>
    <w:tbl>
      <w:tblPr>
        <w:tblStyle w:val="TableGrid"/>
        <w:tblW w:w="0" w:type="auto"/>
        <w:tblLook w:val="04A0" w:firstRow="1" w:lastRow="0" w:firstColumn="1" w:lastColumn="0" w:noHBand="0" w:noVBand="1"/>
      </w:tblPr>
      <w:tblGrid>
        <w:gridCol w:w="1696"/>
        <w:gridCol w:w="1701"/>
        <w:gridCol w:w="2039"/>
        <w:gridCol w:w="1813"/>
        <w:gridCol w:w="1813"/>
      </w:tblGrid>
      <w:tr w:rsidR="006515A2" w14:paraId="737B3A75" w14:textId="77777777" w:rsidTr="00966C61">
        <w:trPr>
          <w:cantSplit/>
        </w:trPr>
        <w:tc>
          <w:tcPr>
            <w:tcW w:w="1696" w:type="dxa"/>
            <w:shd w:val="clear" w:color="auto" w:fill="D9D9D9" w:themeFill="background1" w:themeFillShade="D9"/>
          </w:tcPr>
          <w:p w14:paraId="5D3F3080" w14:textId="77777777" w:rsidR="006515A2" w:rsidRDefault="006515A2" w:rsidP="00966C61">
            <w:pPr>
              <w:pStyle w:val="ITAbsatzohneNr"/>
              <w:keepNext/>
              <w:jc w:val="both"/>
              <w:rPr>
                <w:iCs/>
                <w:lang w:val="en-GB"/>
              </w:rPr>
            </w:pPr>
          </w:p>
        </w:tc>
        <w:tc>
          <w:tcPr>
            <w:tcW w:w="1701" w:type="dxa"/>
            <w:shd w:val="clear" w:color="auto" w:fill="D9D9D9" w:themeFill="background1" w:themeFillShade="D9"/>
          </w:tcPr>
          <w:p w14:paraId="5C348CCB" w14:textId="77777777" w:rsidR="006515A2" w:rsidRDefault="006515A2" w:rsidP="00966C61">
            <w:pPr>
              <w:pStyle w:val="ITAbsatzohneNr"/>
              <w:keepNext/>
              <w:jc w:val="both"/>
              <w:rPr>
                <w:iCs/>
                <w:lang w:val="en-GB"/>
              </w:rPr>
            </w:pPr>
            <w:r>
              <w:rPr>
                <w:iCs/>
                <w:lang w:val="en-GB"/>
              </w:rPr>
              <w:t>France</w:t>
            </w:r>
          </w:p>
        </w:tc>
        <w:tc>
          <w:tcPr>
            <w:tcW w:w="2039" w:type="dxa"/>
            <w:shd w:val="clear" w:color="auto" w:fill="D9D9D9" w:themeFill="background1" w:themeFillShade="D9"/>
          </w:tcPr>
          <w:p w14:paraId="670A2FF8" w14:textId="77777777" w:rsidR="006515A2" w:rsidRDefault="006515A2" w:rsidP="00966C61">
            <w:pPr>
              <w:pStyle w:val="ITAbsatzohneNr"/>
              <w:keepNext/>
              <w:jc w:val="both"/>
              <w:rPr>
                <w:iCs/>
                <w:lang w:val="en-GB"/>
              </w:rPr>
            </w:pPr>
            <w:r>
              <w:rPr>
                <w:iCs/>
                <w:lang w:val="en-GB"/>
              </w:rPr>
              <w:t>Germany</w:t>
            </w:r>
          </w:p>
        </w:tc>
        <w:tc>
          <w:tcPr>
            <w:tcW w:w="1813" w:type="dxa"/>
            <w:shd w:val="clear" w:color="auto" w:fill="D9D9D9" w:themeFill="background1" w:themeFillShade="D9"/>
          </w:tcPr>
          <w:p w14:paraId="0CDF3056" w14:textId="77777777" w:rsidR="006515A2" w:rsidRDefault="006515A2" w:rsidP="00966C61">
            <w:pPr>
              <w:pStyle w:val="ITAbsatzohneNr"/>
              <w:keepNext/>
              <w:jc w:val="both"/>
              <w:rPr>
                <w:iCs/>
                <w:lang w:val="en-GB"/>
              </w:rPr>
            </w:pPr>
            <w:r>
              <w:rPr>
                <w:iCs/>
                <w:lang w:val="en-GB"/>
              </w:rPr>
              <w:t>Greece</w:t>
            </w:r>
          </w:p>
        </w:tc>
        <w:tc>
          <w:tcPr>
            <w:tcW w:w="1813" w:type="dxa"/>
            <w:shd w:val="clear" w:color="auto" w:fill="D9D9D9" w:themeFill="background1" w:themeFillShade="D9"/>
          </w:tcPr>
          <w:p w14:paraId="694E14A7" w14:textId="77777777" w:rsidR="006515A2" w:rsidRDefault="006515A2" w:rsidP="00966C61">
            <w:pPr>
              <w:pStyle w:val="ITAbsatzohneNr"/>
              <w:keepNext/>
              <w:jc w:val="both"/>
              <w:rPr>
                <w:iCs/>
                <w:lang w:val="en-GB"/>
              </w:rPr>
            </w:pPr>
            <w:r>
              <w:rPr>
                <w:iCs/>
                <w:lang w:val="en-GB"/>
              </w:rPr>
              <w:t>Italy</w:t>
            </w:r>
          </w:p>
        </w:tc>
      </w:tr>
      <w:tr w:rsidR="006515A2" w14:paraId="756DFD90" w14:textId="77777777" w:rsidTr="00966C61">
        <w:trPr>
          <w:cantSplit/>
        </w:trPr>
        <w:tc>
          <w:tcPr>
            <w:tcW w:w="1696" w:type="dxa"/>
          </w:tcPr>
          <w:p w14:paraId="597E9B01" w14:textId="77777777" w:rsidR="006515A2" w:rsidRDefault="006515A2" w:rsidP="00966C61">
            <w:pPr>
              <w:pStyle w:val="ITAbsatzohneNr"/>
              <w:keepNext/>
              <w:jc w:val="both"/>
              <w:rPr>
                <w:iCs/>
                <w:lang w:val="en-GB"/>
              </w:rPr>
            </w:pPr>
            <w:r>
              <w:rPr>
                <w:iCs/>
                <w:lang w:val="en-GB"/>
              </w:rPr>
              <w:t>Network Operators</w:t>
            </w:r>
          </w:p>
        </w:tc>
        <w:tc>
          <w:tcPr>
            <w:tcW w:w="1701" w:type="dxa"/>
          </w:tcPr>
          <w:p w14:paraId="690D62FB" w14:textId="77777777" w:rsidR="006515A2" w:rsidRDefault="006515A2" w:rsidP="00966C61">
            <w:pPr>
              <w:pStyle w:val="ITAbsatzohneNr"/>
              <w:keepNext/>
              <w:jc w:val="both"/>
              <w:rPr>
                <w:iCs/>
                <w:lang w:val="en-GB"/>
              </w:rPr>
            </w:pPr>
            <w:r>
              <w:rPr>
                <w:iCs/>
                <w:lang w:val="en-GB"/>
              </w:rPr>
              <w:t>Orange</w:t>
            </w:r>
          </w:p>
        </w:tc>
        <w:tc>
          <w:tcPr>
            <w:tcW w:w="2039" w:type="dxa"/>
          </w:tcPr>
          <w:p w14:paraId="419B2D6C" w14:textId="77777777" w:rsidR="006515A2" w:rsidRDefault="006515A2" w:rsidP="00966C61">
            <w:pPr>
              <w:pStyle w:val="ITAbsatzohneNr"/>
              <w:keepNext/>
              <w:jc w:val="both"/>
              <w:rPr>
                <w:iCs/>
                <w:lang w:val="en-GB"/>
              </w:rPr>
            </w:pPr>
            <w:r>
              <w:rPr>
                <w:iCs/>
                <w:lang w:val="en-GB"/>
              </w:rPr>
              <w:t>Deutsche Telekom</w:t>
            </w:r>
          </w:p>
        </w:tc>
        <w:tc>
          <w:tcPr>
            <w:tcW w:w="1813" w:type="dxa"/>
          </w:tcPr>
          <w:p w14:paraId="792A53D5" w14:textId="77777777" w:rsidR="006515A2" w:rsidRDefault="006515A2" w:rsidP="00966C61">
            <w:pPr>
              <w:pStyle w:val="ITAbsatzohneNr"/>
              <w:keepNext/>
              <w:jc w:val="both"/>
              <w:rPr>
                <w:iCs/>
                <w:lang w:val="en-GB"/>
              </w:rPr>
            </w:pPr>
          </w:p>
        </w:tc>
        <w:tc>
          <w:tcPr>
            <w:tcW w:w="1813" w:type="dxa"/>
          </w:tcPr>
          <w:p w14:paraId="67DF1D25" w14:textId="77777777" w:rsidR="006515A2" w:rsidRDefault="006515A2" w:rsidP="00966C61">
            <w:pPr>
              <w:pStyle w:val="ITAbsatzohneNr"/>
              <w:keepNext/>
              <w:jc w:val="both"/>
              <w:rPr>
                <w:iCs/>
                <w:lang w:val="en-GB"/>
              </w:rPr>
            </w:pPr>
            <w:r>
              <w:rPr>
                <w:iCs/>
                <w:lang w:val="en-GB"/>
              </w:rPr>
              <w:t>Telecom Italia</w:t>
            </w:r>
          </w:p>
        </w:tc>
      </w:tr>
      <w:tr w:rsidR="006515A2" w14:paraId="425C9B86" w14:textId="77777777" w:rsidTr="00966C61">
        <w:trPr>
          <w:cantSplit/>
        </w:trPr>
        <w:tc>
          <w:tcPr>
            <w:tcW w:w="1696" w:type="dxa"/>
            <w:vMerge w:val="restart"/>
          </w:tcPr>
          <w:p w14:paraId="17A57773" w14:textId="77777777" w:rsidR="006515A2" w:rsidRDefault="006515A2" w:rsidP="00966C61">
            <w:pPr>
              <w:pStyle w:val="ITAbsatzohneNr"/>
              <w:keepNext/>
              <w:jc w:val="both"/>
              <w:rPr>
                <w:iCs/>
                <w:lang w:val="en-GB"/>
              </w:rPr>
            </w:pPr>
            <w:r>
              <w:rPr>
                <w:iCs/>
                <w:lang w:val="en-GB"/>
              </w:rPr>
              <w:t>Equipment Manufacturers</w:t>
            </w:r>
          </w:p>
        </w:tc>
        <w:tc>
          <w:tcPr>
            <w:tcW w:w="1701" w:type="dxa"/>
          </w:tcPr>
          <w:p w14:paraId="41E42D40" w14:textId="77777777" w:rsidR="006515A2" w:rsidRDefault="006515A2" w:rsidP="00966C61">
            <w:pPr>
              <w:pStyle w:val="ITAbsatzohneNr"/>
              <w:keepNext/>
              <w:jc w:val="both"/>
              <w:rPr>
                <w:iCs/>
                <w:lang w:val="en-GB"/>
              </w:rPr>
            </w:pPr>
            <w:proofErr w:type="spellStart"/>
            <w:r>
              <w:rPr>
                <w:iCs/>
                <w:lang w:val="en-GB"/>
              </w:rPr>
              <w:t>Amarisoft</w:t>
            </w:r>
            <w:proofErr w:type="spellEnd"/>
          </w:p>
        </w:tc>
        <w:tc>
          <w:tcPr>
            <w:tcW w:w="2039" w:type="dxa"/>
          </w:tcPr>
          <w:p w14:paraId="69A8CC1C" w14:textId="77777777" w:rsidR="006515A2" w:rsidRDefault="006515A2" w:rsidP="00966C61">
            <w:pPr>
              <w:pStyle w:val="ITAbsatzohneNr"/>
              <w:keepNext/>
              <w:jc w:val="both"/>
              <w:rPr>
                <w:iCs/>
                <w:lang w:val="en-GB"/>
              </w:rPr>
            </w:pPr>
            <w:r>
              <w:rPr>
                <w:iCs/>
                <w:lang w:val="en-GB"/>
              </w:rPr>
              <w:t>ADVA</w:t>
            </w:r>
          </w:p>
        </w:tc>
        <w:tc>
          <w:tcPr>
            <w:tcW w:w="1813" w:type="dxa"/>
          </w:tcPr>
          <w:p w14:paraId="0BAB428A" w14:textId="77777777" w:rsidR="006515A2" w:rsidRDefault="006515A2" w:rsidP="00966C61">
            <w:pPr>
              <w:pStyle w:val="ITAbsatzohneNr"/>
              <w:keepNext/>
              <w:jc w:val="both"/>
              <w:rPr>
                <w:iCs/>
                <w:lang w:val="en-GB"/>
              </w:rPr>
            </w:pPr>
            <w:proofErr w:type="spellStart"/>
            <w:r>
              <w:rPr>
                <w:iCs/>
                <w:lang w:val="en-GB"/>
              </w:rPr>
              <w:t>CognInn</w:t>
            </w:r>
            <w:proofErr w:type="spellEnd"/>
          </w:p>
        </w:tc>
        <w:tc>
          <w:tcPr>
            <w:tcW w:w="1813" w:type="dxa"/>
          </w:tcPr>
          <w:p w14:paraId="44245EFB" w14:textId="77777777" w:rsidR="006515A2" w:rsidRDefault="006515A2" w:rsidP="00966C61">
            <w:pPr>
              <w:pStyle w:val="ITAbsatzohneNr"/>
              <w:keepNext/>
              <w:jc w:val="both"/>
              <w:rPr>
                <w:iCs/>
                <w:lang w:val="en-GB"/>
              </w:rPr>
            </w:pPr>
            <w:r>
              <w:rPr>
                <w:iCs/>
                <w:lang w:val="en-GB"/>
              </w:rPr>
              <w:t>SIAE</w:t>
            </w:r>
          </w:p>
        </w:tc>
      </w:tr>
      <w:tr w:rsidR="006515A2" w14:paraId="1687D4B6" w14:textId="77777777" w:rsidTr="00966C61">
        <w:trPr>
          <w:cantSplit/>
        </w:trPr>
        <w:tc>
          <w:tcPr>
            <w:tcW w:w="1696" w:type="dxa"/>
            <w:vMerge/>
          </w:tcPr>
          <w:p w14:paraId="75C7436F" w14:textId="77777777" w:rsidR="006515A2" w:rsidRDefault="006515A2" w:rsidP="00966C61">
            <w:pPr>
              <w:pStyle w:val="ITAbsatzohneNr"/>
              <w:keepNext/>
              <w:jc w:val="both"/>
              <w:rPr>
                <w:iCs/>
                <w:lang w:val="en-GB"/>
              </w:rPr>
            </w:pPr>
          </w:p>
        </w:tc>
        <w:tc>
          <w:tcPr>
            <w:tcW w:w="1701" w:type="dxa"/>
          </w:tcPr>
          <w:p w14:paraId="7872FEC5" w14:textId="77777777" w:rsidR="006515A2" w:rsidRDefault="006515A2" w:rsidP="00966C61">
            <w:pPr>
              <w:pStyle w:val="ITAbsatzohneNr"/>
              <w:keepNext/>
              <w:jc w:val="both"/>
              <w:rPr>
                <w:iCs/>
                <w:lang w:val="en-GB"/>
              </w:rPr>
            </w:pPr>
            <w:r>
              <w:rPr>
                <w:iCs/>
                <w:lang w:val="en-GB"/>
              </w:rPr>
              <w:t>ATOS</w:t>
            </w:r>
          </w:p>
        </w:tc>
        <w:tc>
          <w:tcPr>
            <w:tcW w:w="2039" w:type="dxa"/>
          </w:tcPr>
          <w:p w14:paraId="6EA4B8BC" w14:textId="77777777" w:rsidR="006515A2" w:rsidRDefault="006515A2" w:rsidP="00966C61">
            <w:pPr>
              <w:pStyle w:val="ITAbsatzohneNr"/>
              <w:keepNext/>
              <w:jc w:val="both"/>
              <w:rPr>
                <w:iCs/>
                <w:lang w:val="en-GB"/>
              </w:rPr>
            </w:pPr>
            <w:r>
              <w:rPr>
                <w:iCs/>
                <w:lang w:val="en-GB"/>
              </w:rPr>
              <w:t>EANTC</w:t>
            </w:r>
          </w:p>
        </w:tc>
        <w:tc>
          <w:tcPr>
            <w:tcW w:w="1813" w:type="dxa"/>
          </w:tcPr>
          <w:p w14:paraId="404FF72A" w14:textId="77777777" w:rsidR="006515A2" w:rsidRDefault="006515A2" w:rsidP="00966C61">
            <w:pPr>
              <w:pStyle w:val="ITAbsatzohneNr"/>
              <w:keepNext/>
              <w:jc w:val="both"/>
              <w:rPr>
                <w:iCs/>
                <w:lang w:val="en-GB"/>
              </w:rPr>
            </w:pPr>
          </w:p>
        </w:tc>
        <w:tc>
          <w:tcPr>
            <w:tcW w:w="1813" w:type="dxa"/>
          </w:tcPr>
          <w:p w14:paraId="56C9CB44" w14:textId="77777777" w:rsidR="006515A2" w:rsidRDefault="006515A2" w:rsidP="00966C61">
            <w:pPr>
              <w:pStyle w:val="ITAbsatzohneNr"/>
              <w:keepNext/>
              <w:jc w:val="both"/>
              <w:rPr>
                <w:iCs/>
                <w:lang w:val="en-GB"/>
              </w:rPr>
            </w:pPr>
          </w:p>
        </w:tc>
      </w:tr>
      <w:tr w:rsidR="006515A2" w14:paraId="55BA1E3E" w14:textId="77777777" w:rsidTr="00966C61">
        <w:trPr>
          <w:cantSplit/>
        </w:trPr>
        <w:tc>
          <w:tcPr>
            <w:tcW w:w="1696" w:type="dxa"/>
            <w:vMerge/>
          </w:tcPr>
          <w:p w14:paraId="73F7F7E5" w14:textId="77777777" w:rsidR="006515A2" w:rsidRDefault="006515A2" w:rsidP="00966C61">
            <w:pPr>
              <w:pStyle w:val="ITAbsatzohneNr"/>
              <w:keepNext/>
              <w:jc w:val="both"/>
              <w:rPr>
                <w:iCs/>
                <w:lang w:val="en-GB"/>
              </w:rPr>
            </w:pPr>
          </w:p>
        </w:tc>
        <w:tc>
          <w:tcPr>
            <w:tcW w:w="1701" w:type="dxa"/>
          </w:tcPr>
          <w:p w14:paraId="0AEE0BB9" w14:textId="77777777" w:rsidR="006515A2" w:rsidRDefault="006515A2" w:rsidP="00966C61">
            <w:pPr>
              <w:pStyle w:val="ITAbsatzohneNr"/>
              <w:keepNext/>
              <w:jc w:val="both"/>
              <w:rPr>
                <w:iCs/>
                <w:lang w:val="en-GB"/>
              </w:rPr>
            </w:pPr>
            <w:proofErr w:type="spellStart"/>
            <w:r>
              <w:rPr>
                <w:iCs/>
                <w:lang w:val="en-GB"/>
              </w:rPr>
              <w:t>CapGemini</w:t>
            </w:r>
            <w:proofErr w:type="spellEnd"/>
          </w:p>
        </w:tc>
        <w:tc>
          <w:tcPr>
            <w:tcW w:w="2039" w:type="dxa"/>
          </w:tcPr>
          <w:p w14:paraId="694471AD" w14:textId="77777777" w:rsidR="006515A2" w:rsidRDefault="006515A2" w:rsidP="00966C61">
            <w:pPr>
              <w:pStyle w:val="ITAbsatzohneNr"/>
              <w:keepNext/>
              <w:jc w:val="both"/>
              <w:rPr>
                <w:iCs/>
                <w:lang w:val="en-GB"/>
              </w:rPr>
            </w:pPr>
            <w:r>
              <w:rPr>
                <w:iCs/>
                <w:lang w:val="en-GB"/>
              </w:rPr>
              <w:t>NXP</w:t>
            </w:r>
          </w:p>
        </w:tc>
        <w:tc>
          <w:tcPr>
            <w:tcW w:w="1813" w:type="dxa"/>
          </w:tcPr>
          <w:p w14:paraId="01C9DFE7" w14:textId="77777777" w:rsidR="006515A2" w:rsidRDefault="006515A2" w:rsidP="00966C61">
            <w:pPr>
              <w:pStyle w:val="ITAbsatzohneNr"/>
              <w:keepNext/>
              <w:jc w:val="both"/>
              <w:rPr>
                <w:iCs/>
                <w:lang w:val="en-GB"/>
              </w:rPr>
            </w:pPr>
          </w:p>
        </w:tc>
        <w:tc>
          <w:tcPr>
            <w:tcW w:w="1813" w:type="dxa"/>
          </w:tcPr>
          <w:p w14:paraId="389F6388" w14:textId="77777777" w:rsidR="006515A2" w:rsidRDefault="006515A2" w:rsidP="00966C61">
            <w:pPr>
              <w:pStyle w:val="ITAbsatzohneNr"/>
              <w:keepNext/>
              <w:jc w:val="both"/>
              <w:rPr>
                <w:iCs/>
                <w:lang w:val="en-GB"/>
              </w:rPr>
            </w:pPr>
          </w:p>
        </w:tc>
      </w:tr>
      <w:tr w:rsidR="006515A2" w14:paraId="168DF370" w14:textId="77777777" w:rsidTr="00966C61">
        <w:trPr>
          <w:cantSplit/>
        </w:trPr>
        <w:tc>
          <w:tcPr>
            <w:tcW w:w="1696" w:type="dxa"/>
            <w:vMerge/>
          </w:tcPr>
          <w:p w14:paraId="60270617" w14:textId="77777777" w:rsidR="006515A2" w:rsidRDefault="006515A2" w:rsidP="00966C61">
            <w:pPr>
              <w:pStyle w:val="ITAbsatzohneNr"/>
              <w:keepNext/>
              <w:jc w:val="both"/>
              <w:rPr>
                <w:iCs/>
                <w:lang w:val="en-GB"/>
              </w:rPr>
            </w:pPr>
          </w:p>
        </w:tc>
        <w:tc>
          <w:tcPr>
            <w:tcW w:w="1701" w:type="dxa"/>
          </w:tcPr>
          <w:p w14:paraId="54218AD4" w14:textId="77777777" w:rsidR="006515A2" w:rsidRDefault="006515A2" w:rsidP="00966C61">
            <w:pPr>
              <w:pStyle w:val="ITAbsatzohneNr"/>
              <w:keepNext/>
              <w:jc w:val="both"/>
              <w:rPr>
                <w:iCs/>
                <w:lang w:val="en-GB"/>
              </w:rPr>
            </w:pPr>
          </w:p>
        </w:tc>
        <w:tc>
          <w:tcPr>
            <w:tcW w:w="2039" w:type="dxa"/>
          </w:tcPr>
          <w:p w14:paraId="25D7C521" w14:textId="77777777" w:rsidR="006515A2" w:rsidRDefault="006515A2" w:rsidP="00966C61">
            <w:pPr>
              <w:pStyle w:val="ITAbsatzohneNr"/>
              <w:keepNext/>
              <w:jc w:val="both"/>
              <w:rPr>
                <w:iCs/>
                <w:lang w:val="en-GB"/>
              </w:rPr>
            </w:pPr>
            <w:r>
              <w:rPr>
                <w:iCs/>
                <w:lang w:val="en-GB"/>
              </w:rPr>
              <w:t>Rosenberger</w:t>
            </w:r>
          </w:p>
        </w:tc>
        <w:tc>
          <w:tcPr>
            <w:tcW w:w="1813" w:type="dxa"/>
          </w:tcPr>
          <w:p w14:paraId="61B23BDB" w14:textId="77777777" w:rsidR="006515A2" w:rsidRDefault="006515A2" w:rsidP="00966C61">
            <w:pPr>
              <w:pStyle w:val="ITAbsatzohneNr"/>
              <w:keepNext/>
              <w:jc w:val="both"/>
              <w:rPr>
                <w:iCs/>
                <w:lang w:val="en-GB"/>
              </w:rPr>
            </w:pPr>
          </w:p>
        </w:tc>
        <w:tc>
          <w:tcPr>
            <w:tcW w:w="1813" w:type="dxa"/>
          </w:tcPr>
          <w:p w14:paraId="0DAF3B98" w14:textId="77777777" w:rsidR="006515A2" w:rsidRDefault="006515A2" w:rsidP="00966C61">
            <w:pPr>
              <w:pStyle w:val="ITAbsatzohneNr"/>
              <w:keepNext/>
              <w:jc w:val="both"/>
              <w:rPr>
                <w:iCs/>
                <w:lang w:val="en-GB"/>
              </w:rPr>
            </w:pPr>
          </w:p>
        </w:tc>
      </w:tr>
      <w:tr w:rsidR="006515A2" w14:paraId="6F930EB5" w14:textId="77777777" w:rsidTr="00966C61">
        <w:trPr>
          <w:cantSplit/>
        </w:trPr>
        <w:tc>
          <w:tcPr>
            <w:tcW w:w="1696" w:type="dxa"/>
            <w:vMerge/>
          </w:tcPr>
          <w:p w14:paraId="5EC0D286" w14:textId="77777777" w:rsidR="006515A2" w:rsidRDefault="006515A2" w:rsidP="00966C61">
            <w:pPr>
              <w:pStyle w:val="ITAbsatzohneNr"/>
              <w:keepNext/>
              <w:jc w:val="both"/>
              <w:rPr>
                <w:iCs/>
                <w:lang w:val="en-GB"/>
              </w:rPr>
            </w:pPr>
          </w:p>
        </w:tc>
        <w:tc>
          <w:tcPr>
            <w:tcW w:w="1701" w:type="dxa"/>
          </w:tcPr>
          <w:p w14:paraId="2659396B" w14:textId="77777777" w:rsidR="006515A2" w:rsidRDefault="006515A2" w:rsidP="00966C61">
            <w:pPr>
              <w:pStyle w:val="ITAbsatzohneNr"/>
              <w:keepNext/>
              <w:jc w:val="both"/>
              <w:rPr>
                <w:iCs/>
                <w:lang w:val="en-GB"/>
              </w:rPr>
            </w:pPr>
          </w:p>
        </w:tc>
        <w:tc>
          <w:tcPr>
            <w:tcW w:w="2039" w:type="dxa"/>
          </w:tcPr>
          <w:p w14:paraId="47FC9670" w14:textId="77777777" w:rsidR="006515A2" w:rsidRDefault="006515A2" w:rsidP="00966C61">
            <w:pPr>
              <w:pStyle w:val="ITAbsatzohneNr"/>
              <w:keepNext/>
              <w:jc w:val="both"/>
              <w:rPr>
                <w:iCs/>
                <w:lang w:val="en-GB"/>
              </w:rPr>
            </w:pPr>
            <w:r>
              <w:rPr>
                <w:iCs/>
                <w:lang w:val="en-GB"/>
              </w:rPr>
              <w:t>Rohde &amp; Schwarz</w:t>
            </w:r>
          </w:p>
        </w:tc>
        <w:tc>
          <w:tcPr>
            <w:tcW w:w="1813" w:type="dxa"/>
          </w:tcPr>
          <w:p w14:paraId="402414FD" w14:textId="77777777" w:rsidR="006515A2" w:rsidRDefault="006515A2" w:rsidP="00966C61">
            <w:pPr>
              <w:pStyle w:val="ITAbsatzohneNr"/>
              <w:keepNext/>
              <w:jc w:val="both"/>
              <w:rPr>
                <w:iCs/>
                <w:lang w:val="en-GB"/>
              </w:rPr>
            </w:pPr>
          </w:p>
        </w:tc>
        <w:tc>
          <w:tcPr>
            <w:tcW w:w="1813" w:type="dxa"/>
          </w:tcPr>
          <w:p w14:paraId="434600A2" w14:textId="77777777" w:rsidR="006515A2" w:rsidRDefault="006515A2" w:rsidP="00966C61">
            <w:pPr>
              <w:pStyle w:val="ITAbsatzohneNr"/>
              <w:keepNext/>
              <w:jc w:val="both"/>
              <w:rPr>
                <w:iCs/>
                <w:lang w:val="en-GB"/>
              </w:rPr>
            </w:pPr>
          </w:p>
        </w:tc>
      </w:tr>
      <w:tr w:rsidR="006515A2" w14:paraId="50CFE367" w14:textId="77777777" w:rsidTr="00966C61">
        <w:trPr>
          <w:cantSplit/>
        </w:trPr>
        <w:tc>
          <w:tcPr>
            <w:tcW w:w="1696" w:type="dxa"/>
            <w:vMerge/>
          </w:tcPr>
          <w:p w14:paraId="77A81702" w14:textId="77777777" w:rsidR="006515A2" w:rsidRDefault="006515A2" w:rsidP="00966C61">
            <w:pPr>
              <w:pStyle w:val="ITAbsatzohneNr"/>
              <w:keepNext/>
              <w:jc w:val="both"/>
              <w:rPr>
                <w:iCs/>
                <w:lang w:val="en-GB"/>
              </w:rPr>
            </w:pPr>
          </w:p>
        </w:tc>
        <w:tc>
          <w:tcPr>
            <w:tcW w:w="1701" w:type="dxa"/>
          </w:tcPr>
          <w:p w14:paraId="06879F3E" w14:textId="77777777" w:rsidR="006515A2" w:rsidRDefault="006515A2" w:rsidP="00966C61">
            <w:pPr>
              <w:pStyle w:val="ITAbsatzohneNr"/>
              <w:keepNext/>
              <w:jc w:val="both"/>
              <w:rPr>
                <w:iCs/>
                <w:lang w:val="en-GB"/>
              </w:rPr>
            </w:pPr>
          </w:p>
        </w:tc>
        <w:tc>
          <w:tcPr>
            <w:tcW w:w="2039" w:type="dxa"/>
          </w:tcPr>
          <w:p w14:paraId="1BF4B636" w14:textId="77777777" w:rsidR="006515A2" w:rsidRDefault="006515A2" w:rsidP="00966C61">
            <w:pPr>
              <w:pStyle w:val="ITAbsatzohneNr"/>
              <w:keepNext/>
              <w:jc w:val="both"/>
              <w:rPr>
                <w:iCs/>
                <w:lang w:val="en-GB"/>
              </w:rPr>
            </w:pPr>
            <w:proofErr w:type="spellStart"/>
            <w:r>
              <w:rPr>
                <w:iCs/>
                <w:lang w:val="en-GB"/>
              </w:rPr>
              <w:t>Xelera</w:t>
            </w:r>
            <w:proofErr w:type="spellEnd"/>
          </w:p>
        </w:tc>
        <w:tc>
          <w:tcPr>
            <w:tcW w:w="1813" w:type="dxa"/>
          </w:tcPr>
          <w:p w14:paraId="15FF014C" w14:textId="77777777" w:rsidR="006515A2" w:rsidRDefault="006515A2" w:rsidP="00966C61">
            <w:pPr>
              <w:pStyle w:val="ITAbsatzohneNr"/>
              <w:keepNext/>
              <w:jc w:val="both"/>
              <w:rPr>
                <w:iCs/>
                <w:lang w:val="en-GB"/>
              </w:rPr>
            </w:pPr>
          </w:p>
        </w:tc>
        <w:tc>
          <w:tcPr>
            <w:tcW w:w="1813" w:type="dxa"/>
          </w:tcPr>
          <w:p w14:paraId="72E1859E" w14:textId="77777777" w:rsidR="006515A2" w:rsidRDefault="006515A2" w:rsidP="00966C61">
            <w:pPr>
              <w:pStyle w:val="ITAbsatzohneNr"/>
              <w:keepNext/>
              <w:jc w:val="both"/>
              <w:rPr>
                <w:iCs/>
                <w:lang w:val="en-GB"/>
              </w:rPr>
            </w:pPr>
          </w:p>
        </w:tc>
      </w:tr>
      <w:tr w:rsidR="006515A2" w14:paraId="74DBF71B" w14:textId="77777777" w:rsidTr="00966C61">
        <w:trPr>
          <w:cantSplit/>
        </w:trPr>
        <w:tc>
          <w:tcPr>
            <w:tcW w:w="1696" w:type="dxa"/>
            <w:vMerge w:val="restart"/>
          </w:tcPr>
          <w:p w14:paraId="5253BA90" w14:textId="77777777" w:rsidR="006515A2" w:rsidRDefault="006515A2" w:rsidP="00966C61">
            <w:pPr>
              <w:pStyle w:val="ITAbsatzohneNr"/>
              <w:keepNext/>
              <w:jc w:val="both"/>
              <w:rPr>
                <w:iCs/>
                <w:lang w:val="en-GB"/>
              </w:rPr>
            </w:pPr>
            <w:r>
              <w:rPr>
                <w:iCs/>
                <w:lang w:val="en-GB"/>
              </w:rPr>
              <w:t>System integrators</w:t>
            </w:r>
          </w:p>
        </w:tc>
        <w:tc>
          <w:tcPr>
            <w:tcW w:w="1701" w:type="dxa"/>
          </w:tcPr>
          <w:p w14:paraId="7128FF79" w14:textId="77777777" w:rsidR="006515A2" w:rsidRDefault="006515A2" w:rsidP="00966C61">
            <w:pPr>
              <w:pStyle w:val="ITAbsatzohneNr"/>
              <w:keepNext/>
              <w:jc w:val="both"/>
              <w:rPr>
                <w:iCs/>
                <w:lang w:val="en-GB"/>
              </w:rPr>
            </w:pPr>
            <w:r>
              <w:rPr>
                <w:iCs/>
                <w:lang w:val="en-GB"/>
              </w:rPr>
              <w:t>ATOS</w:t>
            </w:r>
          </w:p>
        </w:tc>
        <w:tc>
          <w:tcPr>
            <w:tcW w:w="2039" w:type="dxa"/>
          </w:tcPr>
          <w:p w14:paraId="4CDDCB01" w14:textId="77777777" w:rsidR="006515A2" w:rsidRDefault="006515A2" w:rsidP="00966C61">
            <w:pPr>
              <w:pStyle w:val="ITAbsatzohneNr"/>
              <w:keepNext/>
              <w:jc w:val="both"/>
              <w:rPr>
                <w:iCs/>
                <w:lang w:val="en-GB"/>
              </w:rPr>
            </w:pPr>
            <w:r>
              <w:rPr>
                <w:iCs/>
                <w:lang w:val="en-GB"/>
              </w:rPr>
              <w:t>T-Systems</w:t>
            </w:r>
          </w:p>
        </w:tc>
        <w:tc>
          <w:tcPr>
            <w:tcW w:w="1813" w:type="dxa"/>
          </w:tcPr>
          <w:p w14:paraId="73C1BD8D" w14:textId="77777777" w:rsidR="006515A2" w:rsidRDefault="006515A2" w:rsidP="00966C61">
            <w:pPr>
              <w:pStyle w:val="ITAbsatzohneNr"/>
              <w:keepNext/>
              <w:jc w:val="both"/>
              <w:rPr>
                <w:iCs/>
                <w:lang w:val="en-GB"/>
              </w:rPr>
            </w:pPr>
          </w:p>
        </w:tc>
        <w:tc>
          <w:tcPr>
            <w:tcW w:w="1813" w:type="dxa"/>
          </w:tcPr>
          <w:p w14:paraId="6A91C268" w14:textId="77777777" w:rsidR="006515A2" w:rsidRDefault="006515A2" w:rsidP="00966C61">
            <w:pPr>
              <w:pStyle w:val="ITAbsatzohneNr"/>
              <w:keepNext/>
              <w:jc w:val="both"/>
              <w:rPr>
                <w:iCs/>
                <w:lang w:val="en-GB"/>
              </w:rPr>
            </w:pPr>
            <w:r>
              <w:rPr>
                <w:iCs/>
                <w:lang w:val="en-GB"/>
              </w:rPr>
              <w:t>Reply</w:t>
            </w:r>
          </w:p>
        </w:tc>
      </w:tr>
      <w:tr w:rsidR="006515A2" w14:paraId="6E91D350" w14:textId="77777777" w:rsidTr="00966C61">
        <w:trPr>
          <w:cantSplit/>
        </w:trPr>
        <w:tc>
          <w:tcPr>
            <w:tcW w:w="1696" w:type="dxa"/>
            <w:vMerge/>
          </w:tcPr>
          <w:p w14:paraId="35A3B328" w14:textId="77777777" w:rsidR="006515A2" w:rsidRDefault="006515A2" w:rsidP="00966C61">
            <w:pPr>
              <w:pStyle w:val="ITAbsatzohneNr"/>
              <w:keepNext/>
              <w:jc w:val="both"/>
              <w:rPr>
                <w:iCs/>
                <w:lang w:val="en-GB"/>
              </w:rPr>
            </w:pPr>
          </w:p>
        </w:tc>
        <w:tc>
          <w:tcPr>
            <w:tcW w:w="1701" w:type="dxa"/>
          </w:tcPr>
          <w:p w14:paraId="641CD22E" w14:textId="77777777" w:rsidR="006515A2" w:rsidRDefault="006515A2" w:rsidP="00966C61">
            <w:pPr>
              <w:pStyle w:val="ITAbsatzohneNr"/>
              <w:keepNext/>
              <w:jc w:val="both"/>
              <w:rPr>
                <w:iCs/>
                <w:lang w:val="en-GB"/>
              </w:rPr>
            </w:pPr>
            <w:proofErr w:type="spellStart"/>
            <w:r>
              <w:rPr>
                <w:iCs/>
                <w:lang w:val="en-GB"/>
              </w:rPr>
              <w:t>CapGemini</w:t>
            </w:r>
            <w:proofErr w:type="spellEnd"/>
          </w:p>
        </w:tc>
        <w:tc>
          <w:tcPr>
            <w:tcW w:w="2039" w:type="dxa"/>
          </w:tcPr>
          <w:p w14:paraId="40B827F2" w14:textId="77777777" w:rsidR="006515A2" w:rsidRDefault="006515A2" w:rsidP="00966C61">
            <w:pPr>
              <w:pStyle w:val="ITAbsatzohneNr"/>
              <w:keepNext/>
              <w:jc w:val="both"/>
              <w:rPr>
                <w:iCs/>
                <w:lang w:val="en-GB"/>
              </w:rPr>
            </w:pPr>
          </w:p>
        </w:tc>
        <w:tc>
          <w:tcPr>
            <w:tcW w:w="1813" w:type="dxa"/>
          </w:tcPr>
          <w:p w14:paraId="73E144B4" w14:textId="77777777" w:rsidR="006515A2" w:rsidRDefault="006515A2" w:rsidP="00966C61">
            <w:pPr>
              <w:pStyle w:val="ITAbsatzohneNr"/>
              <w:keepNext/>
              <w:jc w:val="both"/>
              <w:rPr>
                <w:iCs/>
                <w:lang w:val="en-GB"/>
              </w:rPr>
            </w:pPr>
          </w:p>
        </w:tc>
        <w:tc>
          <w:tcPr>
            <w:tcW w:w="1813" w:type="dxa"/>
          </w:tcPr>
          <w:p w14:paraId="2415ACC5" w14:textId="77777777" w:rsidR="006515A2" w:rsidRDefault="006515A2" w:rsidP="00966C61">
            <w:pPr>
              <w:pStyle w:val="ITAbsatzohneNr"/>
              <w:keepNext/>
              <w:jc w:val="both"/>
              <w:rPr>
                <w:iCs/>
                <w:lang w:val="en-GB"/>
              </w:rPr>
            </w:pPr>
          </w:p>
        </w:tc>
      </w:tr>
    </w:tbl>
    <w:p w14:paraId="6B64846B" w14:textId="77777777" w:rsidR="006515A2" w:rsidRPr="00B73E9E" w:rsidRDefault="006515A2" w:rsidP="006515A2">
      <w:pPr>
        <w:pStyle w:val="ITAbsatzohneNr"/>
        <w:jc w:val="both"/>
        <w:rPr>
          <w:iCs/>
          <w:lang w:val="en-GB"/>
        </w:rPr>
      </w:pPr>
    </w:p>
    <w:p w14:paraId="0A38ED7E" w14:textId="77777777" w:rsidR="006515A2" w:rsidRPr="00294544" w:rsidRDefault="006515A2" w:rsidP="006515A2">
      <w:pPr>
        <w:pStyle w:val="ITAbsatzohneNr"/>
        <w:jc w:val="both"/>
        <w:rPr>
          <w:iCs/>
          <w:lang w:val="en-GB"/>
        </w:rPr>
      </w:pPr>
      <w:bookmarkStart w:id="63" w:name="_Hlk82708079"/>
      <w:r w:rsidRPr="00294544">
        <w:rPr>
          <w:iCs/>
          <w:lang w:val="en-GB"/>
        </w:rPr>
        <w:t>At the European level, the enhancement of the international collaboration axis and PAN-European synergies (e.g. MoU G5 on ORAN) also contribute to reach the targets of Deutsche Telekom’s engagement in the EOC.</w:t>
      </w:r>
    </w:p>
    <w:bookmarkEnd w:id="63"/>
    <w:p w14:paraId="44FBAE8D" w14:textId="69EE1F23" w:rsidR="006515A2" w:rsidRPr="00294544" w:rsidRDefault="006515A2" w:rsidP="25835BCE">
      <w:pPr>
        <w:pStyle w:val="ITAbsatzohneNr"/>
        <w:jc w:val="both"/>
        <w:rPr>
          <w:lang w:val="en-GB"/>
        </w:rPr>
      </w:pPr>
      <w:r w:rsidRPr="25835BCE">
        <w:rPr>
          <w:lang w:val="en-GB"/>
        </w:rPr>
        <w:t xml:space="preserve">Regarding this IPCEI, </w:t>
      </w:r>
      <w:r w:rsidR="0E88FEF5" w:rsidRPr="25835BCE">
        <w:rPr>
          <w:lang w:val="en-GB"/>
        </w:rPr>
        <w:t xml:space="preserve">Deutsche Telekom </w:t>
      </w:r>
      <w:r w:rsidRPr="25835BCE">
        <w:rPr>
          <w:lang w:val="en-GB"/>
        </w:rPr>
        <w:t xml:space="preserve">is actively cooperating with </w:t>
      </w:r>
      <w:r w:rsidR="4A0F82F4" w:rsidRPr="25835BCE">
        <w:rPr>
          <w:lang w:val="en-GB"/>
        </w:rPr>
        <w:t>TIM and</w:t>
      </w:r>
      <w:r w:rsidRPr="25835BCE">
        <w:rPr>
          <w:lang w:val="en-GB"/>
        </w:rPr>
        <w:t xml:space="preserve"> Orange.  More specifically Deutsche Telekom, Orange and TIM ha</w:t>
      </w:r>
      <w:r w:rsidR="5FDAA1C1" w:rsidRPr="25835BCE">
        <w:rPr>
          <w:lang w:val="en-GB"/>
        </w:rPr>
        <w:t>ve</w:t>
      </w:r>
      <w:r w:rsidRPr="25835BCE">
        <w:rPr>
          <w:lang w:val="en-GB"/>
        </w:rPr>
        <w:t xml:space="preserve"> applied in their respective countries an expression of Interest in the IPCE ME/CT process coherent with a European O-RAN and 6G project de</w:t>
      </w:r>
      <w:r w:rsidR="45E9BC6E" w:rsidRPr="25835BCE">
        <w:rPr>
          <w:lang w:val="en-GB"/>
        </w:rPr>
        <w:t>f</w:t>
      </w:r>
      <w:r w:rsidRPr="25835BCE">
        <w:rPr>
          <w:lang w:val="en-GB"/>
        </w:rPr>
        <w:t xml:space="preserve">ined on </w:t>
      </w:r>
      <w:r w:rsidR="0B0398FC" w:rsidRPr="25835BCE">
        <w:rPr>
          <w:lang w:val="en-GB"/>
        </w:rPr>
        <w:t>three</w:t>
      </w:r>
      <w:r w:rsidRPr="25835BCE">
        <w:rPr>
          <w:lang w:val="en-GB"/>
        </w:rPr>
        <w:t xml:space="preserve"> </w:t>
      </w:r>
      <w:r w:rsidR="7AB751FB" w:rsidRPr="25835BCE">
        <w:rPr>
          <w:lang w:val="en-GB"/>
        </w:rPr>
        <w:t>c</w:t>
      </w:r>
      <w:r w:rsidRPr="25835BCE">
        <w:rPr>
          <w:lang w:val="en-GB"/>
        </w:rPr>
        <w:t>ornerstone</w:t>
      </w:r>
      <w:r w:rsidR="5C9D03F0" w:rsidRPr="25835BCE">
        <w:rPr>
          <w:lang w:val="en-GB"/>
        </w:rPr>
        <w:t>s</w:t>
      </w:r>
      <w:r w:rsidRPr="25835BCE">
        <w:rPr>
          <w:lang w:val="en-GB"/>
        </w:rPr>
        <w:t>:</w:t>
      </w:r>
    </w:p>
    <w:p w14:paraId="06641E69" w14:textId="77777777" w:rsidR="006515A2" w:rsidRPr="00294544" w:rsidRDefault="006515A2" w:rsidP="00A42A45">
      <w:pPr>
        <w:pStyle w:val="ITAbsatzohneNr"/>
        <w:numPr>
          <w:ilvl w:val="0"/>
          <w:numId w:val="22"/>
        </w:numPr>
        <w:jc w:val="both"/>
        <w:rPr>
          <w:iCs/>
          <w:lang w:val="en-GB"/>
        </w:rPr>
      </w:pPr>
      <w:r w:rsidRPr="00294544">
        <w:rPr>
          <w:iCs/>
          <w:lang w:val="en-GB"/>
        </w:rPr>
        <w:t>O-RAN Research on newest and latest technologies aiming to achieve USPs compared to given ORAN implementations. It aims to distinguish European R&amp;D competencies and future O-RAN features from R&amp;D delivered and produced in other regions of the world. This subproject follows the R&amp;D proposal currently outlined in the Orange IPCEI proposal.</w:t>
      </w:r>
    </w:p>
    <w:p w14:paraId="49EF44B0" w14:textId="77777777" w:rsidR="006515A2" w:rsidRPr="00294544" w:rsidRDefault="006515A2" w:rsidP="00A42A45">
      <w:pPr>
        <w:pStyle w:val="ITAbsatzohneNr"/>
        <w:numPr>
          <w:ilvl w:val="0"/>
          <w:numId w:val="22"/>
        </w:numPr>
        <w:jc w:val="both"/>
        <w:rPr>
          <w:iCs/>
          <w:lang w:val="en-GB"/>
        </w:rPr>
      </w:pPr>
      <w:r w:rsidRPr="00294544">
        <w:rPr>
          <w:iCs/>
          <w:lang w:val="en-GB"/>
        </w:rPr>
        <w:t>EU Industrial Ecosystem for O-RAN Development and Integration on the development, production and integration of O-RAN components and subcomponents into a fully functioning and market ready E2E O-RAN System. All this to widen the supply chain diversity, to establish additional system suppliers (and/or components suppliers) in Europe and to strengthen the European position in the race towards Open RAN leadership. This subproject follows the EOC consortium proposal as currently outlined in the DT proposal.</w:t>
      </w:r>
    </w:p>
    <w:p w14:paraId="7B2AE3A8" w14:textId="77777777" w:rsidR="006515A2" w:rsidRPr="00294544" w:rsidRDefault="006515A2" w:rsidP="00A42A45">
      <w:pPr>
        <w:pStyle w:val="ITAbsatzohneNr"/>
        <w:numPr>
          <w:ilvl w:val="0"/>
          <w:numId w:val="22"/>
        </w:numPr>
        <w:jc w:val="both"/>
        <w:rPr>
          <w:iCs/>
          <w:lang w:val="en-GB"/>
        </w:rPr>
      </w:pPr>
      <w:r w:rsidRPr="00294544">
        <w:rPr>
          <w:iCs/>
          <w:lang w:val="en-GB"/>
        </w:rPr>
        <w:t>First Industrial O-RAN deployments for selected use cases and under commercial conditions (i.e. beyond test/pilot installations) according to the blueprint developed by the Industrial Ecosystem as first industrial deployments (FIDs).</w:t>
      </w:r>
    </w:p>
    <w:p w14:paraId="376CAE6D" w14:textId="77777777" w:rsidR="006515A2" w:rsidRPr="00294544" w:rsidRDefault="006515A2" w:rsidP="25835BCE">
      <w:pPr>
        <w:pStyle w:val="ITAbsatzohneNr"/>
        <w:jc w:val="both"/>
        <w:rPr>
          <w:lang w:val="en-GB"/>
        </w:rPr>
      </w:pPr>
    </w:p>
    <w:p w14:paraId="10E78848" w14:textId="5A25CB01" w:rsidR="6F21AA9A" w:rsidRDefault="6F21AA9A" w:rsidP="25835BCE">
      <w:pPr>
        <w:pStyle w:val="ITAbsatzohneNr"/>
        <w:jc w:val="both"/>
        <w:rPr>
          <w:highlight w:val="yellow"/>
          <w:lang w:val="en-GB"/>
        </w:rPr>
      </w:pPr>
      <w:r w:rsidRPr="25835BCE">
        <w:rPr>
          <w:highlight w:val="yellow"/>
          <w:lang w:val="en-GB"/>
        </w:rPr>
        <w:t>Findings from matchmaking event</w:t>
      </w:r>
    </w:p>
    <w:p w14:paraId="23ACBF01" w14:textId="400F7525" w:rsidR="25835BCE" w:rsidRDefault="25835BCE" w:rsidP="25835BCE">
      <w:pPr>
        <w:pStyle w:val="ITAbsatzohneNr"/>
        <w:jc w:val="both"/>
        <w:rPr>
          <w:lang w:val="en-GB"/>
        </w:rPr>
      </w:pPr>
    </w:p>
    <w:p w14:paraId="5F6C51F4" w14:textId="6A03FE91" w:rsidR="006515A2" w:rsidRPr="00294544" w:rsidRDefault="006515A2" w:rsidP="006515A2">
      <w:pPr>
        <w:pStyle w:val="ITAbsatzohneNr"/>
        <w:jc w:val="both"/>
        <w:rPr>
          <w:iCs/>
          <w:lang w:val="en-GB"/>
        </w:rPr>
      </w:pPr>
      <w:r w:rsidRPr="00294544">
        <w:rPr>
          <w:iCs/>
          <w:highlight w:val="yellow"/>
          <w:lang w:val="en-GB"/>
        </w:rPr>
        <w:t>Phrases by Nokia and Rohde &amp; Schwarz to be added here</w:t>
      </w:r>
      <w:r w:rsidR="3E3F1346" w:rsidRPr="1C9960BC">
        <w:rPr>
          <w:highlight w:val="yellow"/>
          <w:lang w:val="en-GB"/>
        </w:rPr>
        <w:t xml:space="preserve"> (</w:t>
      </w:r>
      <w:r w:rsidR="3E3F1346" w:rsidRPr="5DD0EB30">
        <w:rPr>
          <w:highlight w:val="yellow"/>
          <w:lang w:val="en-GB"/>
        </w:rPr>
        <w:t xml:space="preserve">something like “DT is cooperating with other IPCEI </w:t>
      </w:r>
      <w:r w:rsidR="3E3F1346" w:rsidRPr="64CFDC0E">
        <w:rPr>
          <w:highlight w:val="yellow"/>
          <w:lang w:val="en-GB"/>
        </w:rPr>
        <w:t>beneficiaries...”</w:t>
      </w:r>
    </w:p>
    <w:p w14:paraId="5990ECFC" w14:textId="77777777" w:rsidR="006515A2" w:rsidRPr="005A02C0" w:rsidRDefault="006515A2" w:rsidP="006515A2">
      <w:pPr>
        <w:pStyle w:val="ITAbsatzohneNr"/>
        <w:jc w:val="both"/>
        <w:rPr>
          <w:iCs/>
          <w:lang w:val="en-GB"/>
        </w:rPr>
      </w:pPr>
    </w:p>
    <w:p w14:paraId="1B1DE507" w14:textId="1F63C906" w:rsidR="00B264C8" w:rsidRPr="006A768F" w:rsidRDefault="00B264C8" w:rsidP="000C440F">
      <w:pPr>
        <w:pStyle w:val="ITberschrift11"/>
        <w:jc w:val="both"/>
        <w:rPr>
          <w:highlight w:val="yellow"/>
          <w:lang w:val="en-GB"/>
        </w:rPr>
      </w:pPr>
      <w:bookmarkStart w:id="64" w:name="_Toc44068400"/>
      <w:bookmarkStart w:id="65" w:name="_Toc80693907"/>
      <w:bookmarkStart w:id="66" w:name="_Toc82180904"/>
      <w:bookmarkStart w:id="67" w:name="_Toc83197557"/>
      <w:commentRangeStart w:id="68"/>
      <w:commentRangeStart w:id="69"/>
      <w:commentRangeStart w:id="70"/>
      <w:r w:rsidRPr="006A768F">
        <w:rPr>
          <w:highlight w:val="yellow"/>
          <w:lang w:val="en-GB"/>
        </w:rPr>
        <w:t>Importance</w:t>
      </w:r>
      <w:commentRangeEnd w:id="68"/>
      <w:r w:rsidR="007F3702">
        <w:rPr>
          <w:rStyle w:val="CommentReference"/>
        </w:rPr>
        <w:commentReference w:id="68"/>
      </w:r>
      <w:r w:rsidRPr="006A768F">
        <w:rPr>
          <w:highlight w:val="yellow"/>
          <w:lang w:val="en-GB"/>
        </w:rPr>
        <w:t xml:space="preserve"> of the project for the </w:t>
      </w:r>
      <w:bookmarkEnd w:id="64"/>
      <w:bookmarkEnd w:id="65"/>
      <w:r w:rsidRPr="006A768F">
        <w:rPr>
          <w:highlight w:val="yellow"/>
          <w:lang w:val="en-GB"/>
        </w:rPr>
        <w:t>European Union strategies</w:t>
      </w:r>
      <w:bookmarkEnd w:id="66"/>
      <w:commentRangeEnd w:id="69"/>
      <w:r>
        <w:rPr>
          <w:rStyle w:val="CommentReference"/>
        </w:rPr>
        <w:commentReference w:id="69"/>
      </w:r>
      <w:commentRangeEnd w:id="70"/>
      <w:r w:rsidR="009974D2">
        <w:rPr>
          <w:rStyle w:val="CommentReference"/>
        </w:rPr>
        <w:commentReference w:id="70"/>
      </w:r>
      <w:bookmarkEnd w:id="67"/>
    </w:p>
    <w:p w14:paraId="64E7FFC7" w14:textId="77777777" w:rsidR="00B264C8" w:rsidRDefault="00B264C8" w:rsidP="00B264C8">
      <w:pPr>
        <w:pStyle w:val="ITAbsatzohneNr"/>
        <w:rPr>
          <w:color w:val="4BACC6" w:themeColor="accent5"/>
          <w:lang w:val="en-US"/>
        </w:rPr>
      </w:pPr>
      <w:r>
        <w:rPr>
          <w:color w:val="4BACC6" w:themeColor="accent5"/>
          <w:lang w:val="en-US"/>
        </w:rPr>
        <w:t xml:space="preserve">If you are aware of any EU directives or Strategies which the project contributes to, please mention them here. Most companies mention 4-5 objectives on which the project contributes but perhaps it is easier to do this when the goal is contribution to the Green economy. </w:t>
      </w:r>
    </w:p>
    <w:p w14:paraId="334C6503" w14:textId="77777777" w:rsidR="00B264C8" w:rsidRPr="00747BEC" w:rsidRDefault="00B264C8" w:rsidP="00A42A45">
      <w:pPr>
        <w:pStyle w:val="ITAbsatzohneNr"/>
        <w:numPr>
          <w:ilvl w:val="0"/>
          <w:numId w:val="33"/>
        </w:numPr>
        <w:rPr>
          <w:color w:val="4BACC6" w:themeColor="accent5"/>
          <w:lang w:val="en-US"/>
        </w:rPr>
      </w:pPr>
      <w:r w:rsidRPr="00747BEC">
        <w:rPr>
          <w:color w:val="FF0000"/>
          <w:highlight w:val="yellow"/>
          <w:lang w:val="en-US"/>
        </w:rPr>
        <w:t>Can Valentin help in this point with an overview on political ob</w:t>
      </w:r>
      <w:r>
        <w:rPr>
          <w:color w:val="FF0000"/>
          <w:highlight w:val="yellow"/>
          <w:lang w:val="en-US"/>
        </w:rPr>
        <w:t>jectives of the EU (i.e. sustainability / GREEN Deal, human rights etc.</w:t>
      </w:r>
      <w:r w:rsidRPr="00747BEC">
        <w:rPr>
          <w:color w:val="FF0000"/>
          <w:highlight w:val="yellow"/>
          <w:lang w:val="en-US"/>
        </w:rPr>
        <w:t>?</w:t>
      </w:r>
    </w:p>
    <w:p w14:paraId="14CBF743" w14:textId="77777777" w:rsidR="00B264C8" w:rsidRDefault="00B264C8" w:rsidP="00B264C8">
      <w:pPr>
        <w:pStyle w:val="ITAbsatzohneNr"/>
        <w:rPr>
          <w:color w:val="4BACC6" w:themeColor="accent5"/>
          <w:lang w:val="en-US"/>
        </w:rPr>
      </w:pPr>
      <w:r>
        <w:rPr>
          <w:color w:val="4BACC6" w:themeColor="accent5"/>
          <w:lang w:val="en-US"/>
        </w:rPr>
        <w:t>Then detail how the project contributes to specific objectives below an example from our call:</w:t>
      </w:r>
    </w:p>
    <w:p w14:paraId="6FD990A4" w14:textId="77777777" w:rsidR="00B264C8" w:rsidRPr="00B910B2" w:rsidRDefault="00B264C8" w:rsidP="00A42A45">
      <w:pPr>
        <w:pStyle w:val="ITAbsatzohneNr"/>
        <w:numPr>
          <w:ilvl w:val="0"/>
          <w:numId w:val="32"/>
        </w:numPr>
        <w:spacing w:before="200"/>
        <w:rPr>
          <w:color w:val="4BACC6" w:themeColor="accent5"/>
          <w:lang w:val="en-GB"/>
        </w:rPr>
      </w:pPr>
      <w:r>
        <w:rPr>
          <w:color w:val="4BACC6" w:themeColor="accent5"/>
          <w:lang w:val="en-US"/>
        </w:rPr>
        <w:t>‘Project’s contribution to the European Industry’s global leadership in telecommunications ’</w:t>
      </w:r>
    </w:p>
    <w:p w14:paraId="088ED27A" w14:textId="77777777" w:rsidR="00B264C8" w:rsidRPr="00354F67" w:rsidRDefault="00B264C8" w:rsidP="00A42A45">
      <w:pPr>
        <w:pStyle w:val="ITAbsatzohneNr"/>
        <w:numPr>
          <w:ilvl w:val="0"/>
          <w:numId w:val="32"/>
        </w:numPr>
        <w:spacing w:before="200"/>
        <w:rPr>
          <w:color w:val="4BACC6" w:themeColor="accent5"/>
          <w:lang w:val="en-GB"/>
        </w:rPr>
      </w:pPr>
      <w:r>
        <w:rPr>
          <w:color w:val="4BACC6" w:themeColor="accent5"/>
          <w:lang w:val="en-GB"/>
        </w:rPr>
        <w:t>‘Project contribution to the telecommunications value chain’</w:t>
      </w:r>
    </w:p>
    <w:p w14:paraId="6A2D3F33" w14:textId="77777777" w:rsidR="00B264C8" w:rsidRPr="00E6169F" w:rsidRDefault="00B264C8" w:rsidP="00B264C8">
      <w:pPr>
        <w:pStyle w:val="ITAbsatzohneNr"/>
        <w:rPr>
          <w:color w:val="4BACC6" w:themeColor="accent5"/>
          <w:lang w:val="en-US"/>
        </w:rPr>
      </w:pPr>
      <w:bookmarkStart w:id="71" w:name="_Toc80693908"/>
      <w:r w:rsidRPr="00E6169F">
        <w:rPr>
          <w:color w:val="4BACC6" w:themeColor="accent5"/>
          <w:lang w:val="en-US"/>
        </w:rPr>
        <w:t>Contribution to objective 1</w:t>
      </w:r>
      <w:bookmarkEnd w:id="71"/>
    </w:p>
    <w:p w14:paraId="64DE8029" w14:textId="77777777" w:rsidR="00B264C8" w:rsidRPr="00E6169F" w:rsidRDefault="00B264C8" w:rsidP="00B264C8">
      <w:pPr>
        <w:pStyle w:val="ITAbsatzohneNr"/>
        <w:rPr>
          <w:color w:val="4BACC6" w:themeColor="accent5"/>
          <w:lang w:val="en-US"/>
        </w:rPr>
      </w:pPr>
      <w:bookmarkStart w:id="72" w:name="_Toc80693909"/>
      <w:r w:rsidRPr="00E6169F">
        <w:rPr>
          <w:color w:val="4BACC6" w:themeColor="accent5"/>
          <w:lang w:val="en-US"/>
        </w:rPr>
        <w:lastRenderedPageBreak/>
        <w:t>Contribution to objective 2</w:t>
      </w:r>
      <w:bookmarkEnd w:id="72"/>
    </w:p>
    <w:p w14:paraId="46E78FAB" w14:textId="77777777" w:rsidR="00B264C8" w:rsidRPr="008267A9" w:rsidRDefault="00B264C8" w:rsidP="00B264C8">
      <w:pPr>
        <w:pStyle w:val="ITAbsatzohneNr"/>
        <w:rPr>
          <w:iCs/>
          <w:lang w:val="en-US"/>
        </w:rPr>
      </w:pPr>
    </w:p>
    <w:p w14:paraId="3C7F66BE" w14:textId="77777777" w:rsidR="00B264C8" w:rsidRPr="00515D27" w:rsidRDefault="00B264C8" w:rsidP="00A42A45">
      <w:pPr>
        <w:pStyle w:val="ITAbsatzohneNr"/>
        <w:numPr>
          <w:ilvl w:val="0"/>
          <w:numId w:val="33"/>
        </w:numPr>
        <w:rPr>
          <w:color w:val="4BACC6" w:themeColor="accent5"/>
          <w:lang w:val="en-US"/>
        </w:rPr>
      </w:pPr>
      <w:r>
        <w:rPr>
          <w:color w:val="FF0000"/>
          <w:lang w:val="en-US"/>
        </w:rPr>
        <w:t xml:space="preserve">The project is a strong contribution to European sovereignty, as this </w:t>
      </w:r>
    </w:p>
    <w:p w14:paraId="7E9555C5" w14:textId="77777777" w:rsidR="00B264C8" w:rsidRPr="00515D27" w:rsidRDefault="00B264C8" w:rsidP="00A42A45">
      <w:pPr>
        <w:pStyle w:val="ITAbsatzohneNr"/>
        <w:numPr>
          <w:ilvl w:val="1"/>
          <w:numId w:val="33"/>
        </w:numPr>
        <w:rPr>
          <w:color w:val="4BACC6" w:themeColor="accent5"/>
          <w:lang w:val="en-US"/>
        </w:rPr>
      </w:pPr>
      <w:r>
        <w:rPr>
          <w:color w:val="FF0000"/>
          <w:lang w:val="en-US"/>
        </w:rPr>
        <w:t>enables Europe to produce its own network equipment;</w:t>
      </w:r>
    </w:p>
    <w:p w14:paraId="42086319" w14:textId="77777777" w:rsidR="00B264C8" w:rsidRPr="00515D27" w:rsidRDefault="00B264C8" w:rsidP="00A42A45">
      <w:pPr>
        <w:pStyle w:val="ITAbsatzohneNr"/>
        <w:numPr>
          <w:ilvl w:val="1"/>
          <w:numId w:val="33"/>
        </w:numPr>
        <w:rPr>
          <w:color w:val="4BACC6" w:themeColor="accent5"/>
          <w:lang w:val="en-US"/>
        </w:rPr>
      </w:pPr>
      <w:r>
        <w:rPr>
          <w:color w:val="FF0000"/>
          <w:lang w:val="en-US"/>
        </w:rPr>
        <w:t xml:space="preserve">creates the freedom to enforce European values like security, data privacy, transparency, openness in Europe’s communication networks by means of network components produced in Europe; </w:t>
      </w:r>
    </w:p>
    <w:p w14:paraId="56CE8BB9" w14:textId="77777777" w:rsidR="00B264C8" w:rsidRPr="00515D27" w:rsidRDefault="00B264C8" w:rsidP="00A42A45">
      <w:pPr>
        <w:pStyle w:val="ITAbsatzohneNr"/>
        <w:numPr>
          <w:ilvl w:val="1"/>
          <w:numId w:val="33"/>
        </w:numPr>
        <w:rPr>
          <w:color w:val="4BACC6" w:themeColor="accent5"/>
          <w:lang w:val="en-US"/>
        </w:rPr>
      </w:pPr>
      <w:r>
        <w:rPr>
          <w:color w:val="FF0000"/>
          <w:lang w:val="en-US"/>
        </w:rPr>
        <w:t>builds the necessary competence and credibility for influencing the worldwide evolution of telecommunication network technology and standards</w:t>
      </w:r>
      <w:r w:rsidRPr="00DD45D8">
        <w:rPr>
          <w:color w:val="FF0000"/>
          <w:lang w:val="en-US"/>
        </w:rPr>
        <w:t xml:space="preserve"> </w:t>
      </w:r>
      <w:r>
        <w:rPr>
          <w:color w:val="FF0000"/>
          <w:lang w:val="en-US"/>
        </w:rPr>
        <w:t>effectively</w:t>
      </w:r>
    </w:p>
    <w:p w14:paraId="4CD329A6" w14:textId="77777777" w:rsidR="00B264C8" w:rsidRPr="008267A9" w:rsidRDefault="00B264C8" w:rsidP="00A42A45">
      <w:pPr>
        <w:pStyle w:val="ITAbsatzohneNr"/>
        <w:numPr>
          <w:ilvl w:val="0"/>
          <w:numId w:val="33"/>
        </w:numPr>
        <w:rPr>
          <w:lang w:val="en-US"/>
        </w:rPr>
      </w:pPr>
      <w:r w:rsidRPr="00C934F3">
        <w:rPr>
          <w:color w:val="FF0000"/>
          <w:lang w:val="en-US"/>
        </w:rPr>
        <w:t>It can also be linked to European cloud strategies (like GAIA X), as O-RAN is based on cloud technology.</w:t>
      </w:r>
    </w:p>
    <w:p w14:paraId="5BF19F4B" w14:textId="77777777" w:rsidR="00B264C8" w:rsidRPr="008267A9" w:rsidRDefault="4C9775DB" w:rsidP="00A42A45">
      <w:pPr>
        <w:pStyle w:val="ITAbsatzohneNr"/>
        <w:numPr>
          <w:ilvl w:val="0"/>
          <w:numId w:val="33"/>
        </w:numPr>
        <w:rPr>
          <w:lang w:val="en-US"/>
        </w:rPr>
      </w:pPr>
      <w:r w:rsidRPr="471CC12F">
        <w:rPr>
          <w:color w:val="FF0000"/>
          <w:lang w:val="en-US"/>
        </w:rPr>
        <w:t>It may also be worth to refer to the European digital agenda and the O-RAN contribution to it.</w:t>
      </w:r>
      <w:r w:rsidR="00B264C8">
        <w:br/>
      </w:r>
    </w:p>
    <w:p w14:paraId="1975DAC6" w14:textId="387CE95E" w:rsidR="00B264C8" w:rsidRPr="008267A9" w:rsidRDefault="57CF0B4F" w:rsidP="00A42A45">
      <w:pPr>
        <w:pStyle w:val="ListParagraph"/>
        <w:numPr>
          <w:ilvl w:val="0"/>
          <w:numId w:val="33"/>
        </w:numPr>
        <w:rPr>
          <w:rFonts w:asciiTheme="minorHAnsi" w:eastAsiaTheme="minorEastAsia" w:hAnsiTheme="minorHAnsi" w:cstheme="minorBidi"/>
          <w:lang w:val="en-US"/>
        </w:rPr>
      </w:pPr>
      <w:r w:rsidRPr="008267A9">
        <w:rPr>
          <w:lang w:val="en-US"/>
        </w:rPr>
        <w:t>Objectives of the EU in terms of the so-called Cardinal Points stated in [2030 Digital Compass: the European way for the Digital Decade, Section 3]:</w:t>
      </w:r>
    </w:p>
    <w:p w14:paraId="3E7F503C" w14:textId="5DE9FAC0" w:rsidR="00B264C8" w:rsidRDefault="57CF0B4F" w:rsidP="00A42A45">
      <w:pPr>
        <w:pStyle w:val="ListParagraph"/>
        <w:numPr>
          <w:ilvl w:val="1"/>
          <w:numId w:val="40"/>
        </w:numPr>
        <w:rPr>
          <w:rFonts w:asciiTheme="minorHAnsi" w:eastAsiaTheme="minorEastAsia" w:hAnsiTheme="minorHAnsi" w:cstheme="minorBidi"/>
        </w:rPr>
      </w:pPr>
      <w:r w:rsidRPr="008267A9">
        <w:rPr>
          <w:lang w:val="en-US"/>
        </w:rPr>
        <w:t>Raise digital skills of the population in general and of professionals in particular</w:t>
      </w:r>
    </w:p>
    <w:p w14:paraId="3BB91DBD" w14:textId="305CD0DF" w:rsidR="00B264C8" w:rsidRDefault="57CF0B4F" w:rsidP="00A42A45">
      <w:pPr>
        <w:pStyle w:val="ListParagraph"/>
        <w:numPr>
          <w:ilvl w:val="1"/>
          <w:numId w:val="40"/>
        </w:numPr>
        <w:rPr>
          <w:rFonts w:asciiTheme="minorHAnsi" w:eastAsiaTheme="minorEastAsia" w:hAnsiTheme="minorHAnsi" w:cstheme="minorBidi"/>
        </w:rPr>
      </w:pPr>
      <w:r w:rsidRPr="008267A9">
        <w:rPr>
          <w:lang w:val="en-US"/>
        </w:rPr>
        <w:t>Create a secure and performant sustainable digital infrastructure</w:t>
      </w:r>
    </w:p>
    <w:p w14:paraId="5258F23A" w14:textId="35654214" w:rsidR="00B264C8" w:rsidRDefault="57CF0B4F" w:rsidP="00A42A45">
      <w:pPr>
        <w:pStyle w:val="ListParagraph"/>
        <w:numPr>
          <w:ilvl w:val="1"/>
          <w:numId w:val="40"/>
        </w:numPr>
        <w:rPr>
          <w:rFonts w:asciiTheme="minorHAnsi" w:eastAsiaTheme="minorEastAsia" w:hAnsiTheme="minorHAnsi" w:cstheme="minorBidi"/>
        </w:rPr>
      </w:pPr>
      <w:r w:rsidRPr="471CC12F">
        <w:rPr>
          <w:lang w:val="fr"/>
        </w:rPr>
        <w:t>Digital transformation of business</w:t>
      </w:r>
    </w:p>
    <w:p w14:paraId="428D0D96" w14:textId="1F8B2F8E" w:rsidR="00B264C8" w:rsidRDefault="57CF0B4F" w:rsidP="471CC12F">
      <w:pPr>
        <w:ind w:firstLine="708"/>
      </w:pPr>
      <w:r w:rsidRPr="008267A9">
        <w:rPr>
          <w:rFonts w:eastAsia="Arial" w:cs="Arial"/>
          <w:lang w:val="en-US"/>
        </w:rPr>
        <w:t>The EOC and this project contribute to these ambitions as follows :</w:t>
      </w:r>
    </w:p>
    <w:p w14:paraId="5653FE58" w14:textId="6480D6DD" w:rsidR="00B264C8" w:rsidRDefault="57CF0B4F" w:rsidP="00A42A45">
      <w:pPr>
        <w:pStyle w:val="ListParagraph"/>
        <w:numPr>
          <w:ilvl w:val="0"/>
          <w:numId w:val="40"/>
        </w:numPr>
        <w:rPr>
          <w:rFonts w:asciiTheme="minorHAnsi" w:eastAsiaTheme="minorEastAsia" w:hAnsiTheme="minorHAnsi" w:cstheme="minorBidi"/>
          <w:lang w:val="fr"/>
        </w:rPr>
      </w:pPr>
      <w:r w:rsidRPr="471CC12F">
        <w:rPr>
          <w:lang w:val="fr"/>
        </w:rPr>
        <w:t>Cardinal point 1 :</w:t>
      </w:r>
    </w:p>
    <w:p w14:paraId="6F1F06EC" w14:textId="54969F39" w:rsidR="00B264C8" w:rsidRDefault="57CF0B4F" w:rsidP="00A42A45">
      <w:pPr>
        <w:pStyle w:val="ListParagraph"/>
        <w:numPr>
          <w:ilvl w:val="1"/>
          <w:numId w:val="40"/>
        </w:numPr>
        <w:rPr>
          <w:rFonts w:asciiTheme="minorHAnsi" w:eastAsiaTheme="minorEastAsia" w:hAnsiTheme="minorHAnsi" w:cstheme="minorBidi"/>
        </w:rPr>
      </w:pPr>
      <w:r w:rsidRPr="008267A9">
        <w:rPr>
          <w:lang w:val="en-US"/>
        </w:rPr>
        <w:t>Aside of Nokia and Ericsson, Europe has very innovative small and medium-sized telecommunications enterprises. Creating an ecosystem where these companies can market their products successfully will stimulate their business activity and thus create new employment positions</w:t>
      </w:r>
    </w:p>
    <w:p w14:paraId="693E1B71" w14:textId="68928CB7" w:rsidR="00B264C8" w:rsidRDefault="57CF0B4F" w:rsidP="00A42A45">
      <w:pPr>
        <w:pStyle w:val="ListParagraph"/>
        <w:numPr>
          <w:ilvl w:val="0"/>
          <w:numId w:val="40"/>
        </w:numPr>
        <w:rPr>
          <w:rFonts w:asciiTheme="minorHAnsi" w:eastAsiaTheme="minorEastAsia" w:hAnsiTheme="minorHAnsi" w:cstheme="minorBidi"/>
        </w:rPr>
      </w:pPr>
      <w:r w:rsidRPr="471CC12F">
        <w:rPr>
          <w:lang w:val="fr"/>
        </w:rPr>
        <w:t>Cardinal point 2 :</w:t>
      </w:r>
    </w:p>
    <w:p w14:paraId="2D915DBD" w14:textId="18B14FED" w:rsidR="00B264C8" w:rsidRDefault="57CF0B4F" w:rsidP="00A42A45">
      <w:pPr>
        <w:pStyle w:val="ListParagraph"/>
        <w:numPr>
          <w:ilvl w:val="1"/>
          <w:numId w:val="40"/>
        </w:numPr>
        <w:rPr>
          <w:rFonts w:asciiTheme="minorHAnsi" w:eastAsiaTheme="minorEastAsia" w:hAnsiTheme="minorHAnsi" w:cstheme="minorBidi"/>
        </w:rPr>
      </w:pPr>
      <w:r w:rsidRPr="008267A9">
        <w:rPr>
          <w:lang w:val="en-US"/>
        </w:rPr>
        <w:t>The EOC targets the development of both the components as well as blueprints for building open-RAN networks. This is obviously in line with the ambition to cover all populated areas with 5G.</w:t>
      </w:r>
    </w:p>
    <w:p w14:paraId="62008B12" w14:textId="3E681A3A" w:rsidR="00B264C8" w:rsidRDefault="57CF0B4F" w:rsidP="00A42A45">
      <w:pPr>
        <w:pStyle w:val="ListParagraph"/>
        <w:numPr>
          <w:ilvl w:val="1"/>
          <w:numId w:val="40"/>
        </w:numPr>
        <w:rPr>
          <w:rFonts w:asciiTheme="minorHAnsi" w:eastAsiaTheme="minorEastAsia" w:hAnsiTheme="minorHAnsi" w:cstheme="minorBidi"/>
        </w:rPr>
      </w:pPr>
      <w:r w:rsidRPr="008267A9">
        <w:rPr>
          <w:lang w:val="en-US"/>
        </w:rPr>
        <w:t>The deployment of edge servers for low-latency services is an essential building block of the open-RAN concept pursued by the EOC.</w:t>
      </w:r>
    </w:p>
    <w:p w14:paraId="0F6D1295" w14:textId="4C410019" w:rsidR="00B264C8" w:rsidRDefault="57CF0B4F" w:rsidP="00A42A45">
      <w:pPr>
        <w:pStyle w:val="ListParagraph"/>
        <w:numPr>
          <w:ilvl w:val="1"/>
          <w:numId w:val="40"/>
        </w:numPr>
        <w:rPr>
          <w:rFonts w:asciiTheme="minorHAnsi" w:eastAsiaTheme="minorEastAsia" w:hAnsiTheme="minorHAnsi" w:cstheme="minorBidi"/>
        </w:rPr>
      </w:pPr>
      <w:r w:rsidRPr="008267A9">
        <w:rPr>
          <w:lang w:val="en-US"/>
        </w:rPr>
        <w:t>The demand for semiconductors designed and manufactured in Europe will increase, if also small and mid-sized European network equipment manufacturers find a market for their products.</w:t>
      </w:r>
    </w:p>
    <w:p w14:paraId="79072C8E" w14:textId="2866468C" w:rsidR="00B264C8" w:rsidRDefault="57CF0B4F" w:rsidP="00A42A45">
      <w:pPr>
        <w:pStyle w:val="ListParagraph"/>
        <w:numPr>
          <w:ilvl w:val="0"/>
          <w:numId w:val="40"/>
        </w:numPr>
        <w:rPr>
          <w:rFonts w:asciiTheme="minorHAnsi" w:eastAsiaTheme="minorEastAsia" w:hAnsiTheme="minorHAnsi" w:cstheme="minorBidi"/>
        </w:rPr>
      </w:pPr>
      <w:r w:rsidRPr="471CC12F">
        <w:rPr>
          <w:lang w:val="fr"/>
        </w:rPr>
        <w:t>Cardinal point 3 :</w:t>
      </w:r>
    </w:p>
    <w:p w14:paraId="0013E943" w14:textId="57DED0C1" w:rsidR="00B264C8" w:rsidRDefault="57CF0B4F" w:rsidP="00A42A45">
      <w:pPr>
        <w:pStyle w:val="ListParagraph"/>
        <w:numPr>
          <w:ilvl w:val="1"/>
          <w:numId w:val="40"/>
        </w:numPr>
        <w:rPr>
          <w:rFonts w:asciiTheme="minorHAnsi" w:eastAsiaTheme="minorEastAsia" w:hAnsiTheme="minorHAnsi" w:cstheme="minorBidi"/>
        </w:rPr>
      </w:pPr>
      <w:r w:rsidRPr="008267A9">
        <w:rPr>
          <w:lang w:val="en-US"/>
        </w:rPr>
        <w:t xml:space="preserve">Creating an ecosystem where very innovative small and medium-sized telecommunications manufacturers can successfully market their products supports European innovation and motivates other </w:t>
      </w:r>
      <w:proofErr w:type="spellStart"/>
      <w:r w:rsidRPr="008267A9">
        <w:rPr>
          <w:lang w:val="en-US"/>
        </w:rPr>
        <w:t>innovatiave</w:t>
      </w:r>
      <w:proofErr w:type="spellEnd"/>
      <w:r w:rsidRPr="008267A9">
        <w:rPr>
          <w:lang w:val="en-US"/>
        </w:rPr>
        <w:t xml:space="preserve"> companies to become active in this </w:t>
      </w:r>
      <w:proofErr w:type="spellStart"/>
      <w:r w:rsidRPr="008267A9">
        <w:rPr>
          <w:lang w:val="en-US"/>
        </w:rPr>
        <w:t>fieald</w:t>
      </w:r>
      <w:proofErr w:type="spellEnd"/>
      <w:r w:rsidRPr="008267A9">
        <w:rPr>
          <w:lang w:val="en-US"/>
        </w:rPr>
        <w:t xml:space="preserve"> as well. This is exactly in line with the ambition to « grow the pipeline of its [European] innovative scale ups » [Digital Compass]</w:t>
      </w:r>
    </w:p>
    <w:p w14:paraId="15D41C85" w14:textId="5D6209C6" w:rsidR="00B264C8" w:rsidRDefault="57CF0B4F" w:rsidP="471CC12F">
      <w:r w:rsidRPr="008267A9">
        <w:rPr>
          <w:rFonts w:eastAsia="Arial" w:cs="Arial"/>
          <w:lang w:val="en-US"/>
        </w:rPr>
        <w:t xml:space="preserve"> </w:t>
      </w:r>
    </w:p>
    <w:p w14:paraId="5FA2BFDD" w14:textId="476709BA" w:rsidR="00B264C8" w:rsidRDefault="57CF0B4F" w:rsidP="00A42A45">
      <w:pPr>
        <w:pStyle w:val="ListParagraph"/>
        <w:numPr>
          <w:ilvl w:val="0"/>
          <w:numId w:val="40"/>
        </w:numPr>
        <w:rPr>
          <w:rFonts w:asciiTheme="minorHAnsi" w:eastAsiaTheme="minorEastAsia" w:hAnsiTheme="minorHAnsi" w:cstheme="minorBidi"/>
        </w:rPr>
      </w:pPr>
      <w:r w:rsidRPr="008267A9">
        <w:rPr>
          <w:lang w:val="en-US"/>
        </w:rPr>
        <w:t xml:space="preserve">In the Section 5.2 of [Digital Compass], the EU identifies the need for multi-country projects in the Recovery and Resilience Facility (RRF). </w:t>
      </w:r>
    </w:p>
    <w:p w14:paraId="39CA3A8C" w14:textId="3B61099C" w:rsidR="00B264C8" w:rsidRDefault="57CF0B4F" w:rsidP="00A42A45">
      <w:pPr>
        <w:pStyle w:val="ListParagraph"/>
        <w:numPr>
          <w:ilvl w:val="1"/>
          <w:numId w:val="40"/>
        </w:numPr>
        <w:rPr>
          <w:rFonts w:asciiTheme="minorHAnsi" w:eastAsiaTheme="minorEastAsia" w:hAnsiTheme="minorHAnsi" w:cstheme="minorBidi"/>
        </w:rPr>
      </w:pPr>
      <w:r w:rsidRPr="008267A9">
        <w:rPr>
          <w:lang w:val="en-US"/>
        </w:rPr>
        <w:t xml:space="preserve">One of the projects mentioned in this context is « Building a common and multi-purpose pan-European interconnected data processing infrastructure ». </w:t>
      </w:r>
      <w:proofErr w:type="spellStart"/>
      <w:r w:rsidRPr="008267A9">
        <w:rPr>
          <w:lang w:val="en-US"/>
        </w:rPr>
        <w:t>Thjs</w:t>
      </w:r>
      <w:proofErr w:type="spellEnd"/>
      <w:r w:rsidRPr="008267A9">
        <w:rPr>
          <w:lang w:val="en-US"/>
        </w:rPr>
        <w:t xml:space="preserve"> is obviously the kind of E2E networks the EOC is aiming for.</w:t>
      </w:r>
    </w:p>
    <w:p w14:paraId="76AC5534" w14:textId="4CCCBDE6" w:rsidR="00B264C8" w:rsidRDefault="57CF0B4F" w:rsidP="00A42A45">
      <w:pPr>
        <w:pStyle w:val="ListParagraph"/>
        <w:numPr>
          <w:ilvl w:val="1"/>
          <w:numId w:val="40"/>
        </w:numPr>
        <w:rPr>
          <w:rFonts w:asciiTheme="minorHAnsi" w:eastAsiaTheme="minorEastAsia" w:hAnsiTheme="minorHAnsi" w:cstheme="minorBidi"/>
        </w:rPr>
      </w:pPr>
      <w:r w:rsidRPr="008267A9">
        <w:rPr>
          <w:lang w:val="en-US"/>
        </w:rPr>
        <w:t xml:space="preserve">Furthermore it recommends to « fill this gap [of ICT specialists], a large-scale multi-stakeholder skills partnership could be set up ». The EOC is exactly this kind of large-scale multi-stakeholder partnership aiming to foster European expertise in the ICT sector.  </w:t>
      </w:r>
    </w:p>
    <w:p w14:paraId="31411E68" w14:textId="0F2BAF33" w:rsidR="00B264C8" w:rsidRDefault="57CF0B4F" w:rsidP="471CC12F">
      <w:r w:rsidRPr="008267A9">
        <w:rPr>
          <w:rFonts w:eastAsia="Arial" w:cs="Arial"/>
          <w:lang w:val="en-US"/>
        </w:rPr>
        <w:t xml:space="preserve"> </w:t>
      </w:r>
    </w:p>
    <w:p w14:paraId="234C80DB" w14:textId="025C7FE1" w:rsidR="00B264C8" w:rsidRDefault="57CF0B4F" w:rsidP="00A42A45">
      <w:pPr>
        <w:pStyle w:val="ListParagraph"/>
        <w:numPr>
          <w:ilvl w:val="0"/>
          <w:numId w:val="40"/>
        </w:numPr>
        <w:rPr>
          <w:rFonts w:asciiTheme="minorHAnsi" w:eastAsiaTheme="minorEastAsia" w:hAnsiTheme="minorHAnsi" w:cstheme="minorBidi"/>
        </w:rPr>
      </w:pPr>
      <w:r w:rsidRPr="008267A9">
        <w:rPr>
          <w:lang w:val="en-US"/>
        </w:rPr>
        <w:t>The open-RAN ecosystem has positive impacts on other branches, as found in the report by Analysis Mason :</w:t>
      </w:r>
    </w:p>
    <w:p w14:paraId="5F78DFDA" w14:textId="4BCB6FDC" w:rsidR="00B264C8" w:rsidRPr="008267A9" w:rsidRDefault="00B264C8" w:rsidP="471CC12F">
      <w:pPr>
        <w:pStyle w:val="ITAbsatzohneNr"/>
        <w:rPr>
          <w:lang w:val="en-US"/>
        </w:rPr>
      </w:pPr>
    </w:p>
    <w:p w14:paraId="3B30A5B5" w14:textId="77777777" w:rsidR="00B264C8" w:rsidRPr="008267A9" w:rsidRDefault="00B264C8" w:rsidP="00B264C8">
      <w:pPr>
        <w:pStyle w:val="ITAbsatzohneNr"/>
        <w:rPr>
          <w:lang w:val="en-US"/>
        </w:rPr>
      </w:pPr>
      <w:r w:rsidRPr="00E725C0">
        <w:rPr>
          <w:noProof/>
          <w:lang w:val="fr-FR"/>
        </w:rPr>
        <w:drawing>
          <wp:anchor distT="0" distB="0" distL="114300" distR="114300" simplePos="0" relativeHeight="251658245" behindDoc="0" locked="0" layoutInCell="1" allowOverlap="1" wp14:anchorId="0C714FF7" wp14:editId="72156149">
            <wp:simplePos x="0" y="0"/>
            <wp:positionH relativeFrom="margin">
              <wp:posOffset>0</wp:posOffset>
            </wp:positionH>
            <wp:positionV relativeFrom="paragraph">
              <wp:posOffset>180340</wp:posOffset>
            </wp:positionV>
            <wp:extent cx="5760000" cy="3981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398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1DFBA" w14:textId="77777777" w:rsidR="00B264C8" w:rsidRPr="008267A9" w:rsidRDefault="00B264C8" w:rsidP="00B264C8">
      <w:pPr>
        <w:pStyle w:val="ITAbsatzohneNr"/>
        <w:rPr>
          <w:lang w:val="en-US"/>
        </w:rPr>
      </w:pPr>
    </w:p>
    <w:p w14:paraId="6400CDA4" w14:textId="77777777" w:rsidR="00B264C8" w:rsidRPr="008267A9" w:rsidRDefault="00B264C8" w:rsidP="00B264C8">
      <w:pPr>
        <w:pStyle w:val="ITAbsatzohneNr"/>
        <w:rPr>
          <w:lang w:val="en-US"/>
        </w:rPr>
      </w:pPr>
      <w:r w:rsidRPr="006F4EB4">
        <w:rPr>
          <w:noProof/>
          <w:lang w:val="fr-FR"/>
        </w:rPr>
        <w:drawing>
          <wp:anchor distT="0" distB="0" distL="114300" distR="114300" simplePos="0" relativeHeight="251658247" behindDoc="0" locked="0" layoutInCell="1" allowOverlap="1" wp14:anchorId="39423451" wp14:editId="3BDDD893">
            <wp:simplePos x="0" y="0"/>
            <wp:positionH relativeFrom="page">
              <wp:posOffset>897255</wp:posOffset>
            </wp:positionH>
            <wp:positionV relativeFrom="paragraph">
              <wp:posOffset>180340</wp:posOffset>
            </wp:positionV>
            <wp:extent cx="5760000" cy="3981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398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DFC13" w14:textId="77777777" w:rsidR="00B264C8" w:rsidRPr="008267A9" w:rsidRDefault="00B264C8" w:rsidP="00B264C8">
      <w:pPr>
        <w:pStyle w:val="ITAbsatzohneNr"/>
        <w:rPr>
          <w:lang w:val="en-US"/>
        </w:rPr>
      </w:pPr>
    </w:p>
    <w:p w14:paraId="181C232C" w14:textId="77777777" w:rsidR="00B264C8" w:rsidRPr="008267A9" w:rsidRDefault="00B264C8" w:rsidP="00B264C8">
      <w:pPr>
        <w:pStyle w:val="ITAbsatzohneNr"/>
        <w:rPr>
          <w:lang w:val="en-US"/>
        </w:rPr>
      </w:pPr>
      <w:r w:rsidRPr="006F4EB4">
        <w:rPr>
          <w:noProof/>
          <w:lang w:val="fr-FR"/>
        </w:rPr>
        <w:lastRenderedPageBreak/>
        <w:drawing>
          <wp:anchor distT="0" distB="0" distL="114300" distR="114300" simplePos="0" relativeHeight="251658248" behindDoc="0" locked="0" layoutInCell="1" allowOverlap="1" wp14:anchorId="48CA4E60" wp14:editId="142DA3F3">
            <wp:simplePos x="0" y="0"/>
            <wp:positionH relativeFrom="column">
              <wp:posOffset>247015</wp:posOffset>
            </wp:positionH>
            <wp:positionV relativeFrom="paragraph">
              <wp:posOffset>217170</wp:posOffset>
            </wp:positionV>
            <wp:extent cx="5760720" cy="39827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82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E004A" w14:textId="77777777" w:rsidR="00B264C8" w:rsidRPr="008267A9" w:rsidRDefault="00B264C8" w:rsidP="00B264C8">
      <w:pPr>
        <w:pStyle w:val="ITAbsatzohneNr"/>
        <w:rPr>
          <w:lang w:val="en-US"/>
        </w:rPr>
      </w:pPr>
    </w:p>
    <w:p w14:paraId="1EDDDE4B" w14:textId="77777777" w:rsidR="00B264C8" w:rsidRPr="008267A9" w:rsidRDefault="00B264C8" w:rsidP="00B264C8">
      <w:pPr>
        <w:pStyle w:val="ITAbsatzohneNr"/>
        <w:rPr>
          <w:lang w:val="en-US"/>
        </w:rPr>
      </w:pPr>
    </w:p>
    <w:p w14:paraId="40A59AB1" w14:textId="77777777" w:rsidR="00B264C8" w:rsidRPr="008267A9" w:rsidRDefault="00B264C8" w:rsidP="00B264C8">
      <w:pPr>
        <w:pStyle w:val="ITAbsatzohneNr"/>
        <w:rPr>
          <w:lang w:val="en-US"/>
        </w:rPr>
      </w:pPr>
      <w:r w:rsidRPr="006F4EB4">
        <w:rPr>
          <w:noProof/>
          <w:lang w:val="fr-FR"/>
        </w:rPr>
        <w:drawing>
          <wp:anchor distT="0" distB="0" distL="114300" distR="114300" simplePos="0" relativeHeight="251658249" behindDoc="0" locked="0" layoutInCell="1" allowOverlap="1" wp14:anchorId="35F76A69" wp14:editId="6FB9FC68">
            <wp:simplePos x="0" y="0"/>
            <wp:positionH relativeFrom="column">
              <wp:posOffset>49218</wp:posOffset>
            </wp:positionH>
            <wp:positionV relativeFrom="paragraph">
              <wp:posOffset>224287</wp:posOffset>
            </wp:positionV>
            <wp:extent cx="5760720" cy="39827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82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C6207" w14:textId="77777777" w:rsidR="00B264C8" w:rsidRPr="008267A9" w:rsidRDefault="00B264C8" w:rsidP="00B264C8">
      <w:pPr>
        <w:pStyle w:val="ITAbsatzohneNr"/>
        <w:rPr>
          <w:lang w:val="en-US"/>
        </w:rPr>
      </w:pPr>
    </w:p>
    <w:p w14:paraId="3DB96555" w14:textId="77777777" w:rsidR="00B264C8" w:rsidRPr="008267A9" w:rsidRDefault="00B264C8" w:rsidP="00B264C8">
      <w:pPr>
        <w:pStyle w:val="ITAbsatzohneNr"/>
        <w:rPr>
          <w:lang w:val="en-US"/>
        </w:rPr>
      </w:pPr>
      <w:r w:rsidRPr="006F4EB4">
        <w:rPr>
          <w:noProof/>
          <w:lang w:val="fr-FR"/>
        </w:rPr>
        <w:lastRenderedPageBreak/>
        <w:drawing>
          <wp:anchor distT="0" distB="0" distL="114300" distR="114300" simplePos="0" relativeHeight="251658250" behindDoc="0" locked="0" layoutInCell="1" allowOverlap="1" wp14:anchorId="4D151FCF" wp14:editId="3E72361F">
            <wp:simplePos x="0" y="0"/>
            <wp:positionH relativeFrom="column">
              <wp:posOffset>-28419</wp:posOffset>
            </wp:positionH>
            <wp:positionV relativeFrom="paragraph">
              <wp:posOffset>226060</wp:posOffset>
            </wp:positionV>
            <wp:extent cx="5760720" cy="39827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82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37C4">
        <w:rPr>
          <w:i/>
          <w:noProof/>
          <w:lang w:val="en-GB"/>
        </w:rPr>
        <w:drawing>
          <wp:anchor distT="0" distB="0" distL="114300" distR="114300" simplePos="0" relativeHeight="251658246" behindDoc="0" locked="0" layoutInCell="1" allowOverlap="1" wp14:anchorId="3E9308A5" wp14:editId="29BF836D">
            <wp:simplePos x="0" y="0"/>
            <wp:positionH relativeFrom="margin">
              <wp:posOffset>0</wp:posOffset>
            </wp:positionH>
            <wp:positionV relativeFrom="paragraph">
              <wp:posOffset>341630</wp:posOffset>
            </wp:positionV>
            <wp:extent cx="5760720" cy="39827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82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67A9">
        <w:rPr>
          <w:lang w:val="en-US"/>
        </w:rPr>
        <w:br w:type="page"/>
      </w:r>
    </w:p>
    <w:p w14:paraId="18593AAB" w14:textId="77777777" w:rsidR="006515A2" w:rsidRPr="008267A9" w:rsidRDefault="006515A2" w:rsidP="00C916FE">
      <w:pPr>
        <w:pStyle w:val="ITAbsatzohneNr"/>
        <w:jc w:val="both"/>
        <w:rPr>
          <w:sz w:val="24"/>
          <w:szCs w:val="24"/>
          <w:lang w:val="en-US"/>
        </w:rPr>
      </w:pPr>
    </w:p>
    <w:p w14:paraId="699F8005" w14:textId="77777777" w:rsidR="000F4493" w:rsidRPr="00504B99" w:rsidRDefault="000F4493" w:rsidP="000F4493">
      <w:pPr>
        <w:pStyle w:val="ITberschrift1"/>
      </w:pPr>
      <w:bookmarkStart w:id="73" w:name="_Toc83197558"/>
      <w:r w:rsidRPr="00504B99">
        <w:lastRenderedPageBreak/>
        <w:t>Budget</w:t>
      </w:r>
      <w:bookmarkEnd w:id="73"/>
    </w:p>
    <w:p w14:paraId="26FF2E6A" w14:textId="77777777" w:rsidR="007B000A" w:rsidRDefault="00EA378C" w:rsidP="007B000A">
      <w:pPr>
        <w:pStyle w:val="ITberschrift11"/>
        <w:rPr>
          <w:lang w:val="en-GB"/>
        </w:rPr>
      </w:pPr>
      <w:bookmarkStart w:id="74" w:name="_Toc83197559"/>
      <w:r w:rsidRPr="00504B99">
        <w:rPr>
          <w:lang w:val="en-GB"/>
        </w:rPr>
        <w:t>Eligible Costs</w:t>
      </w:r>
      <w:bookmarkEnd w:id="74"/>
    </w:p>
    <w:p w14:paraId="26A44FE2" w14:textId="77777777" w:rsidR="007B000A" w:rsidRPr="008C412E" w:rsidRDefault="007B000A" w:rsidP="007B000A">
      <w:pPr>
        <w:pStyle w:val="ITAbsatzohneNr"/>
        <w:rPr>
          <w:i/>
          <w:lang w:val="en-GB"/>
        </w:rPr>
      </w:pPr>
      <w:r w:rsidRPr="008C412E">
        <w:rPr>
          <w:i/>
          <w:lang w:val="en-GB"/>
        </w:rPr>
        <w:t>Eligible costs only cover costs made for the purpose and the time span of the IPCEI:</w:t>
      </w:r>
    </w:p>
    <w:p w14:paraId="08994D7F" w14:textId="77777777" w:rsidR="007B000A" w:rsidRPr="008C412E" w:rsidRDefault="007B000A" w:rsidP="007B000A">
      <w:pPr>
        <w:pStyle w:val="ITAbsatzohneNr"/>
        <w:rPr>
          <w:i/>
          <w:lang w:val="en-GB"/>
        </w:rPr>
      </w:pPr>
      <w:r w:rsidRPr="008C412E">
        <w:rPr>
          <w:i/>
          <w:lang w:val="en-GB"/>
        </w:rPr>
        <w:t>• The following costs should be listed in a disaggregate manner:</w:t>
      </w:r>
    </w:p>
    <w:p w14:paraId="7C3EC40B" w14:textId="77777777" w:rsidR="007B000A" w:rsidRPr="008C412E" w:rsidRDefault="007B000A" w:rsidP="007B000A">
      <w:pPr>
        <w:pStyle w:val="ITAbsatzohneNr"/>
        <w:rPr>
          <w:i/>
          <w:lang w:val="en-GB"/>
        </w:rPr>
      </w:pPr>
      <w:r w:rsidRPr="008C412E">
        <w:rPr>
          <w:i/>
          <w:lang w:val="en-GB"/>
        </w:rPr>
        <w:t xml:space="preserve">• </w:t>
      </w:r>
      <w:r w:rsidR="00C7449B" w:rsidRPr="008C412E">
        <w:rPr>
          <w:i/>
          <w:lang w:val="en-GB"/>
        </w:rPr>
        <w:t>Costs</w:t>
      </w:r>
      <w:r w:rsidRPr="008C412E">
        <w:rPr>
          <w:i/>
          <w:lang w:val="en-GB"/>
        </w:rPr>
        <w:t xml:space="preserve"> for each of the R&amp;D activities</w:t>
      </w:r>
    </w:p>
    <w:p w14:paraId="0EF3E212" w14:textId="77777777" w:rsidR="007B000A" w:rsidRPr="008C412E" w:rsidRDefault="007B000A" w:rsidP="007B000A">
      <w:pPr>
        <w:pStyle w:val="ITAbsatzohneNr"/>
        <w:rPr>
          <w:i/>
          <w:lang w:val="en-GB"/>
        </w:rPr>
      </w:pPr>
      <w:r w:rsidRPr="008C412E">
        <w:rPr>
          <w:i/>
          <w:lang w:val="en-GB"/>
        </w:rPr>
        <w:t xml:space="preserve">• </w:t>
      </w:r>
      <w:r w:rsidR="00C7449B" w:rsidRPr="008C412E">
        <w:rPr>
          <w:i/>
          <w:lang w:val="en-GB"/>
        </w:rPr>
        <w:t>Costs</w:t>
      </w:r>
      <w:r w:rsidRPr="008C412E">
        <w:rPr>
          <w:i/>
          <w:lang w:val="en-GB"/>
        </w:rPr>
        <w:t xml:space="preserve"> for each of the FID activities</w:t>
      </w:r>
    </w:p>
    <w:p w14:paraId="3D347A9F" w14:textId="77777777" w:rsidR="007B000A" w:rsidRPr="008C412E" w:rsidRDefault="007B000A" w:rsidP="007B000A">
      <w:pPr>
        <w:pStyle w:val="ITAbsatzohneNr"/>
        <w:rPr>
          <w:i/>
          <w:lang w:val="en-GB"/>
        </w:rPr>
      </w:pPr>
      <w:r w:rsidRPr="008C412E">
        <w:rPr>
          <w:i/>
          <w:lang w:val="en-GB"/>
        </w:rPr>
        <w:t xml:space="preserve">• </w:t>
      </w:r>
      <w:r w:rsidR="00C7449B" w:rsidRPr="008C412E">
        <w:rPr>
          <w:i/>
          <w:lang w:val="en-GB"/>
        </w:rPr>
        <w:t>And</w:t>
      </w:r>
      <w:r w:rsidRPr="008C412E">
        <w:rPr>
          <w:i/>
          <w:lang w:val="en-GB"/>
        </w:rPr>
        <w:t xml:space="preserve">, within the FID costs, the costs of R&amp;D carried out in the FID phase should </w:t>
      </w:r>
      <w:r w:rsidR="001D6A22" w:rsidRPr="008C412E">
        <w:rPr>
          <w:i/>
          <w:lang w:val="en-GB"/>
        </w:rPr>
        <w:t>be mentioned</w:t>
      </w:r>
      <w:r w:rsidRPr="008C412E">
        <w:rPr>
          <w:i/>
          <w:lang w:val="en-GB"/>
        </w:rPr>
        <w:t>; this could give an idea of the overall importance of the R&amp;D</w:t>
      </w:r>
    </w:p>
    <w:p w14:paraId="2150F470" w14:textId="77777777" w:rsidR="007B000A" w:rsidRPr="008C412E" w:rsidRDefault="007B000A" w:rsidP="007B000A">
      <w:pPr>
        <w:pStyle w:val="ITAbsatzohneNr"/>
        <w:rPr>
          <w:i/>
          <w:lang w:val="en-GB"/>
        </w:rPr>
      </w:pPr>
      <w:r w:rsidRPr="008C412E">
        <w:rPr>
          <w:i/>
          <w:lang w:val="en-GB"/>
        </w:rPr>
        <w:t xml:space="preserve">• The cut-off date of the R&amp;D and FID phases should be provided explicitly by each </w:t>
      </w:r>
      <w:r w:rsidR="001D6A22" w:rsidRPr="008C412E">
        <w:rPr>
          <w:i/>
          <w:lang w:val="en-GB"/>
        </w:rPr>
        <w:t>company (</w:t>
      </w:r>
      <w:r w:rsidRPr="008C412E">
        <w:rPr>
          <w:i/>
          <w:lang w:val="en-GB"/>
        </w:rPr>
        <w:t xml:space="preserve">The </w:t>
      </w:r>
      <w:r w:rsidR="000A0364" w:rsidRPr="008C412E">
        <w:rPr>
          <w:i/>
          <w:lang w:val="en-GB"/>
        </w:rPr>
        <w:t xml:space="preserve">Funding Gap </w:t>
      </w:r>
      <w:r w:rsidRPr="008C412E">
        <w:rPr>
          <w:i/>
          <w:lang w:val="en-GB"/>
        </w:rPr>
        <w:t xml:space="preserve">template Excel contains vertical lines, showing these cut-offs, these should be </w:t>
      </w:r>
      <w:r w:rsidR="001D6A22" w:rsidRPr="008C412E">
        <w:rPr>
          <w:i/>
          <w:lang w:val="en-GB"/>
        </w:rPr>
        <w:t>adapted per</w:t>
      </w:r>
      <w:r w:rsidRPr="008C412E">
        <w:rPr>
          <w:i/>
          <w:lang w:val="en-GB"/>
        </w:rPr>
        <w:t xml:space="preserve"> company)</w:t>
      </w:r>
    </w:p>
    <w:p w14:paraId="39BE3BE3" w14:textId="77777777" w:rsidR="007B000A" w:rsidRPr="008C412E" w:rsidRDefault="007B000A" w:rsidP="007B000A">
      <w:pPr>
        <w:pStyle w:val="ITAbsatzohneNr"/>
        <w:rPr>
          <w:i/>
          <w:lang w:val="en-GB"/>
        </w:rPr>
      </w:pPr>
      <w:r w:rsidRPr="008C412E">
        <w:rPr>
          <w:i/>
          <w:lang w:val="en-GB"/>
        </w:rPr>
        <w:t xml:space="preserve">• Eligible costs cover costs up to the end of the FID phase (even if the FID phase goes </w:t>
      </w:r>
      <w:r w:rsidR="001D6A22" w:rsidRPr="008C412E">
        <w:rPr>
          <w:i/>
          <w:lang w:val="en-GB"/>
        </w:rPr>
        <w:t>beyond the</w:t>
      </w:r>
      <w:r w:rsidRPr="008C412E">
        <w:rPr>
          <w:i/>
          <w:lang w:val="en-GB"/>
        </w:rPr>
        <w:t xml:space="preserve"> national granting period for some companies)</w:t>
      </w:r>
    </w:p>
    <w:p w14:paraId="520C4D14" w14:textId="77777777" w:rsidR="007B000A" w:rsidRPr="008C412E" w:rsidRDefault="007B000A" w:rsidP="007B000A">
      <w:pPr>
        <w:pStyle w:val="ITAbsatzohneNr"/>
        <w:rPr>
          <w:i/>
          <w:lang w:val="en-GB"/>
        </w:rPr>
      </w:pPr>
      <w:r w:rsidRPr="008C412E">
        <w:rPr>
          <w:i/>
          <w:lang w:val="en-GB"/>
        </w:rPr>
        <w:t xml:space="preserve">• The end result of this step should be one figure: the total amount of eligible costs at the </w:t>
      </w:r>
      <w:r w:rsidR="001D6A22" w:rsidRPr="008C412E">
        <w:rPr>
          <w:i/>
          <w:lang w:val="en-GB"/>
        </w:rPr>
        <w:t>end of</w:t>
      </w:r>
      <w:r w:rsidRPr="008C412E">
        <w:rPr>
          <w:i/>
          <w:lang w:val="en-GB"/>
        </w:rPr>
        <w:t xml:space="preserve"> the IPCEI, including the FID phase</w:t>
      </w:r>
    </w:p>
    <w:p w14:paraId="3CF5DB65" w14:textId="77777777" w:rsidR="007B000A" w:rsidRPr="008C412E" w:rsidRDefault="007B000A" w:rsidP="007B000A">
      <w:pPr>
        <w:pStyle w:val="ITAbsatzohneNr"/>
        <w:rPr>
          <w:i/>
          <w:lang w:val="en-GB"/>
        </w:rPr>
      </w:pPr>
      <w:r w:rsidRPr="008C412E">
        <w:rPr>
          <w:i/>
          <w:lang w:val="en-GB"/>
        </w:rPr>
        <w:t xml:space="preserve">Note: all costs mentioned in the Excel sheet </w:t>
      </w:r>
      <w:r w:rsidR="00F26D98">
        <w:rPr>
          <w:i/>
          <w:lang w:val="en-GB"/>
        </w:rPr>
        <w:t xml:space="preserve">of the Funding Gap template </w:t>
      </w:r>
      <w:r w:rsidRPr="008C412E">
        <w:rPr>
          <w:i/>
          <w:lang w:val="en-GB"/>
        </w:rPr>
        <w:t xml:space="preserve">are considered by the Member States as eligible </w:t>
      </w:r>
      <w:r w:rsidR="001D6A22" w:rsidRPr="008C412E">
        <w:rPr>
          <w:i/>
          <w:lang w:val="en-GB"/>
        </w:rPr>
        <w:t>costs under</w:t>
      </w:r>
      <w:r w:rsidRPr="008C412E">
        <w:rPr>
          <w:i/>
          <w:lang w:val="en-GB"/>
        </w:rPr>
        <w:t xml:space="preserve"> the IPCEI Communication</w:t>
      </w:r>
      <w:r w:rsidR="00F26D98">
        <w:rPr>
          <w:i/>
          <w:lang w:val="en-GB"/>
        </w:rPr>
        <w:t xml:space="preserve"> (</w:t>
      </w:r>
      <w:r w:rsidR="00F26D98" w:rsidRPr="00F26D98">
        <w:rPr>
          <w:rFonts w:cs="Arial"/>
          <w:lang w:val="en-US"/>
        </w:rPr>
        <w:t>2014/C 188/02)</w:t>
      </w:r>
      <w:r w:rsidRPr="008C412E">
        <w:rPr>
          <w:i/>
          <w:lang w:val="en-GB"/>
        </w:rPr>
        <w:t>.</w:t>
      </w:r>
    </w:p>
    <w:p w14:paraId="3EEE9772" w14:textId="77777777" w:rsidR="007B000A" w:rsidRPr="007B000A" w:rsidRDefault="007B000A" w:rsidP="007B000A">
      <w:pPr>
        <w:pStyle w:val="ITAbsatzohneNr"/>
        <w:rPr>
          <w:lang w:val="en-GB"/>
        </w:rPr>
      </w:pPr>
    </w:p>
    <w:tbl>
      <w:tblPr>
        <w:tblStyle w:val="TableGrid"/>
        <w:tblW w:w="8892" w:type="dxa"/>
        <w:tblLook w:val="04A0" w:firstRow="1" w:lastRow="0" w:firstColumn="1" w:lastColumn="0" w:noHBand="0" w:noVBand="1"/>
      </w:tblPr>
      <w:tblGrid>
        <w:gridCol w:w="841"/>
        <w:gridCol w:w="1564"/>
        <w:gridCol w:w="1393"/>
        <w:gridCol w:w="1297"/>
        <w:gridCol w:w="1497"/>
        <w:gridCol w:w="1260"/>
        <w:gridCol w:w="1040"/>
      </w:tblGrid>
      <w:tr w:rsidR="00AE55A2" w:rsidRPr="00504B99" w14:paraId="63C5FEE2" w14:textId="77777777" w:rsidTr="002C1BC2">
        <w:trPr>
          <w:trHeight w:val="942"/>
        </w:trPr>
        <w:tc>
          <w:tcPr>
            <w:tcW w:w="1199" w:type="dxa"/>
          </w:tcPr>
          <w:p w14:paraId="6234BD83" w14:textId="77777777" w:rsidR="00AE55A2" w:rsidRPr="000B5672" w:rsidRDefault="00AE55A2" w:rsidP="00F407AE">
            <w:pPr>
              <w:pStyle w:val="ITAbsatzohneNr"/>
              <w:rPr>
                <w:sz w:val="24"/>
                <w:lang w:val="en-GB"/>
              </w:rPr>
            </w:pPr>
          </w:p>
        </w:tc>
        <w:tc>
          <w:tcPr>
            <w:tcW w:w="1199" w:type="dxa"/>
            <w:vAlign w:val="center"/>
          </w:tcPr>
          <w:p w14:paraId="1C574746" w14:textId="77777777" w:rsidR="00AE55A2" w:rsidRPr="000B5672" w:rsidRDefault="00AE55A2" w:rsidP="00FF51C7">
            <w:pPr>
              <w:pStyle w:val="ITAbsatzohneNr"/>
              <w:rPr>
                <w:sz w:val="24"/>
                <w:lang w:val="en-GB"/>
              </w:rPr>
            </w:pPr>
            <w:r w:rsidRPr="000B5672">
              <w:rPr>
                <w:sz w:val="24"/>
                <w:lang w:val="en-GB"/>
              </w:rPr>
              <w:t>Construction of buildings/ laboratory etc.*</w:t>
            </w:r>
          </w:p>
        </w:tc>
        <w:tc>
          <w:tcPr>
            <w:tcW w:w="1397" w:type="dxa"/>
            <w:vAlign w:val="center"/>
          </w:tcPr>
          <w:p w14:paraId="5B56057F" w14:textId="77777777" w:rsidR="00AE55A2" w:rsidRPr="000B5672" w:rsidRDefault="00AE55A2" w:rsidP="007461DE">
            <w:pPr>
              <w:pStyle w:val="ITAbsatzohneNr"/>
              <w:rPr>
                <w:sz w:val="24"/>
                <w:lang w:val="en-GB"/>
              </w:rPr>
            </w:pPr>
            <w:r w:rsidRPr="000B5672">
              <w:rPr>
                <w:sz w:val="24"/>
                <w:lang w:val="en-GB"/>
              </w:rPr>
              <w:t>Investment Costs*</w:t>
            </w:r>
          </w:p>
        </w:tc>
        <w:tc>
          <w:tcPr>
            <w:tcW w:w="1266" w:type="dxa"/>
            <w:vAlign w:val="center"/>
          </w:tcPr>
          <w:p w14:paraId="0E1DB467" w14:textId="77777777" w:rsidR="00AE55A2" w:rsidRPr="000B5672" w:rsidRDefault="00AE55A2" w:rsidP="00FF51C7">
            <w:pPr>
              <w:pStyle w:val="ITAbsatzohneNr"/>
              <w:rPr>
                <w:sz w:val="24"/>
                <w:lang w:val="en-GB"/>
              </w:rPr>
            </w:pPr>
            <w:r w:rsidRPr="000B5672">
              <w:rPr>
                <w:sz w:val="24"/>
                <w:lang w:val="en-GB"/>
              </w:rPr>
              <w:t>Personnel Costs</w:t>
            </w:r>
          </w:p>
        </w:tc>
        <w:tc>
          <w:tcPr>
            <w:tcW w:w="1168" w:type="dxa"/>
            <w:vAlign w:val="center"/>
          </w:tcPr>
          <w:p w14:paraId="249E9009" w14:textId="77777777" w:rsidR="00AE55A2" w:rsidRPr="000B5672" w:rsidRDefault="00AE55A2" w:rsidP="008A6C79">
            <w:pPr>
              <w:pStyle w:val="ITAbsatzohneNr"/>
              <w:rPr>
                <w:sz w:val="24"/>
                <w:lang w:val="en-GB"/>
              </w:rPr>
            </w:pPr>
            <w:r w:rsidRPr="000B5672">
              <w:rPr>
                <w:sz w:val="24"/>
                <w:lang w:val="en-GB"/>
              </w:rPr>
              <w:t>Subcontract Costs</w:t>
            </w:r>
          </w:p>
        </w:tc>
        <w:tc>
          <w:tcPr>
            <w:tcW w:w="1266" w:type="dxa"/>
            <w:vAlign w:val="center"/>
          </w:tcPr>
          <w:p w14:paraId="72088115" w14:textId="77777777" w:rsidR="00AE55A2" w:rsidRPr="000B5672" w:rsidRDefault="00AE55A2" w:rsidP="00FF51C7">
            <w:pPr>
              <w:pStyle w:val="ITAbsatzohneNr"/>
              <w:rPr>
                <w:sz w:val="24"/>
                <w:lang w:val="en-GB"/>
              </w:rPr>
            </w:pPr>
            <w:r w:rsidRPr="000B5672">
              <w:rPr>
                <w:sz w:val="24"/>
                <w:lang w:val="en-GB"/>
              </w:rPr>
              <w:t>Materials, Supplies and Others</w:t>
            </w:r>
          </w:p>
        </w:tc>
        <w:tc>
          <w:tcPr>
            <w:tcW w:w="1397" w:type="dxa"/>
            <w:vAlign w:val="center"/>
          </w:tcPr>
          <w:p w14:paraId="4B4CFE56" w14:textId="77777777" w:rsidR="00AE55A2" w:rsidRPr="000B5672" w:rsidRDefault="00AE55A2" w:rsidP="00FF51C7">
            <w:pPr>
              <w:pStyle w:val="ITAbsatzohneNr"/>
              <w:rPr>
                <w:sz w:val="24"/>
                <w:lang w:val="en-GB"/>
              </w:rPr>
            </w:pPr>
            <w:r w:rsidRPr="000B5672">
              <w:rPr>
                <w:sz w:val="24"/>
                <w:lang w:val="en-GB"/>
              </w:rPr>
              <w:t>Total Costs</w:t>
            </w:r>
          </w:p>
        </w:tc>
      </w:tr>
      <w:tr w:rsidR="00AE55A2" w:rsidRPr="00504B99" w14:paraId="092727F5" w14:textId="77777777" w:rsidTr="002C1BC2">
        <w:trPr>
          <w:trHeight w:val="241"/>
        </w:trPr>
        <w:tc>
          <w:tcPr>
            <w:tcW w:w="1199" w:type="dxa"/>
          </w:tcPr>
          <w:p w14:paraId="3DD0158B" w14:textId="4955C57A" w:rsidR="00AE55A2" w:rsidRPr="000B5672" w:rsidRDefault="00E27562" w:rsidP="00065F65">
            <w:pPr>
              <w:pStyle w:val="ITAbsatzohneNr"/>
              <w:jc w:val="center"/>
              <w:rPr>
                <w:sz w:val="24"/>
              </w:rPr>
            </w:pPr>
            <w:r w:rsidRPr="000B5672">
              <w:rPr>
                <w:sz w:val="24"/>
              </w:rPr>
              <w:t>RD</w:t>
            </w:r>
            <w:r w:rsidR="007463AB" w:rsidRPr="000B5672">
              <w:rPr>
                <w:sz w:val="24"/>
              </w:rPr>
              <w:t>I</w:t>
            </w:r>
          </w:p>
        </w:tc>
        <w:tc>
          <w:tcPr>
            <w:tcW w:w="1199" w:type="dxa"/>
          </w:tcPr>
          <w:p w14:paraId="72D74F7B" w14:textId="77777777" w:rsidR="00AE55A2" w:rsidRPr="000B5672" w:rsidRDefault="00AE55A2" w:rsidP="00065F65">
            <w:pPr>
              <w:pStyle w:val="ITAbsatzohneNr"/>
              <w:jc w:val="center"/>
              <w:rPr>
                <w:sz w:val="24"/>
              </w:rPr>
            </w:pPr>
          </w:p>
        </w:tc>
        <w:tc>
          <w:tcPr>
            <w:tcW w:w="1397" w:type="dxa"/>
          </w:tcPr>
          <w:p w14:paraId="491127A8" w14:textId="77777777" w:rsidR="00AE55A2" w:rsidRPr="000B5672" w:rsidRDefault="00AE55A2" w:rsidP="007461DE">
            <w:pPr>
              <w:pStyle w:val="ITAbsatzohneNr"/>
              <w:jc w:val="right"/>
              <w:rPr>
                <w:sz w:val="24"/>
                <w:lang w:val="en-US"/>
              </w:rPr>
            </w:pPr>
          </w:p>
        </w:tc>
        <w:tc>
          <w:tcPr>
            <w:tcW w:w="1266" w:type="dxa"/>
          </w:tcPr>
          <w:p w14:paraId="322B292E" w14:textId="77777777" w:rsidR="00AE55A2" w:rsidRPr="000B5672" w:rsidRDefault="00AE55A2" w:rsidP="00EA378C">
            <w:pPr>
              <w:pStyle w:val="ITAbsatzohneNr"/>
              <w:jc w:val="right"/>
              <w:rPr>
                <w:sz w:val="24"/>
                <w:lang w:val="en-US"/>
              </w:rPr>
            </w:pPr>
          </w:p>
        </w:tc>
        <w:tc>
          <w:tcPr>
            <w:tcW w:w="1168" w:type="dxa"/>
          </w:tcPr>
          <w:p w14:paraId="3CD798B0" w14:textId="77777777" w:rsidR="00AE55A2" w:rsidRPr="000B5672" w:rsidRDefault="00AE55A2" w:rsidP="00EA378C">
            <w:pPr>
              <w:pStyle w:val="ITAbsatzohneNr"/>
              <w:jc w:val="right"/>
              <w:rPr>
                <w:sz w:val="24"/>
                <w:lang w:val="en-US"/>
              </w:rPr>
            </w:pPr>
          </w:p>
        </w:tc>
        <w:tc>
          <w:tcPr>
            <w:tcW w:w="1266" w:type="dxa"/>
          </w:tcPr>
          <w:p w14:paraId="36095CA6" w14:textId="77777777" w:rsidR="00AE55A2" w:rsidRPr="000B5672" w:rsidRDefault="00AE55A2" w:rsidP="00EA378C">
            <w:pPr>
              <w:pStyle w:val="ITAbsatzohneNr"/>
              <w:jc w:val="right"/>
              <w:rPr>
                <w:sz w:val="24"/>
                <w:lang w:val="en-US"/>
              </w:rPr>
            </w:pPr>
          </w:p>
        </w:tc>
        <w:tc>
          <w:tcPr>
            <w:tcW w:w="1397" w:type="dxa"/>
          </w:tcPr>
          <w:p w14:paraId="20341570" w14:textId="77777777" w:rsidR="00AE55A2" w:rsidRPr="000B5672" w:rsidRDefault="00AE55A2" w:rsidP="007461DE">
            <w:pPr>
              <w:pStyle w:val="ITAbsatzohneNr"/>
              <w:keepNext/>
              <w:jc w:val="right"/>
              <w:rPr>
                <w:sz w:val="24"/>
                <w:lang w:val="en-US"/>
              </w:rPr>
            </w:pPr>
          </w:p>
        </w:tc>
      </w:tr>
      <w:tr w:rsidR="00E27562" w:rsidRPr="00504B99" w14:paraId="129EFCFA" w14:textId="77777777" w:rsidTr="002C1BC2">
        <w:trPr>
          <w:trHeight w:val="234"/>
        </w:trPr>
        <w:tc>
          <w:tcPr>
            <w:tcW w:w="1199" w:type="dxa"/>
          </w:tcPr>
          <w:p w14:paraId="3E34934F" w14:textId="77777777" w:rsidR="00E27562" w:rsidRPr="000B5672" w:rsidRDefault="00E27562" w:rsidP="00065F65">
            <w:pPr>
              <w:pStyle w:val="ITAbsatzohneNr"/>
              <w:jc w:val="center"/>
              <w:rPr>
                <w:sz w:val="24"/>
              </w:rPr>
            </w:pPr>
            <w:r w:rsidRPr="000B5672">
              <w:rPr>
                <w:sz w:val="24"/>
              </w:rPr>
              <w:t>FID</w:t>
            </w:r>
          </w:p>
        </w:tc>
        <w:tc>
          <w:tcPr>
            <w:tcW w:w="1199" w:type="dxa"/>
          </w:tcPr>
          <w:p w14:paraId="0204051C" w14:textId="77777777" w:rsidR="00E27562" w:rsidRPr="000B5672" w:rsidRDefault="00E27562" w:rsidP="00065F65">
            <w:pPr>
              <w:pStyle w:val="ITAbsatzohneNr"/>
              <w:jc w:val="center"/>
              <w:rPr>
                <w:sz w:val="24"/>
              </w:rPr>
            </w:pPr>
          </w:p>
        </w:tc>
        <w:tc>
          <w:tcPr>
            <w:tcW w:w="1397" w:type="dxa"/>
          </w:tcPr>
          <w:p w14:paraId="6F44BA9E" w14:textId="77777777" w:rsidR="00E27562" w:rsidRPr="000B5672" w:rsidRDefault="00E27562" w:rsidP="007461DE">
            <w:pPr>
              <w:pStyle w:val="ITAbsatzohneNr"/>
              <w:jc w:val="right"/>
              <w:rPr>
                <w:sz w:val="24"/>
                <w:lang w:val="en-US"/>
              </w:rPr>
            </w:pPr>
          </w:p>
        </w:tc>
        <w:tc>
          <w:tcPr>
            <w:tcW w:w="1266" w:type="dxa"/>
          </w:tcPr>
          <w:p w14:paraId="3AB82920" w14:textId="77777777" w:rsidR="00E27562" w:rsidRPr="000B5672" w:rsidRDefault="00E27562" w:rsidP="00EA378C">
            <w:pPr>
              <w:pStyle w:val="ITAbsatzohneNr"/>
              <w:jc w:val="right"/>
              <w:rPr>
                <w:sz w:val="24"/>
                <w:lang w:val="en-US"/>
              </w:rPr>
            </w:pPr>
          </w:p>
        </w:tc>
        <w:tc>
          <w:tcPr>
            <w:tcW w:w="1168" w:type="dxa"/>
          </w:tcPr>
          <w:p w14:paraId="460E866B" w14:textId="77777777" w:rsidR="00E27562" w:rsidRPr="000B5672" w:rsidRDefault="00E27562" w:rsidP="00EA378C">
            <w:pPr>
              <w:pStyle w:val="ITAbsatzohneNr"/>
              <w:jc w:val="right"/>
              <w:rPr>
                <w:sz w:val="24"/>
                <w:lang w:val="en-US"/>
              </w:rPr>
            </w:pPr>
          </w:p>
        </w:tc>
        <w:tc>
          <w:tcPr>
            <w:tcW w:w="1266" w:type="dxa"/>
          </w:tcPr>
          <w:p w14:paraId="36478FE3" w14:textId="77777777" w:rsidR="00E27562" w:rsidRPr="000B5672" w:rsidRDefault="00E27562" w:rsidP="00EA378C">
            <w:pPr>
              <w:pStyle w:val="ITAbsatzohneNr"/>
              <w:jc w:val="right"/>
              <w:rPr>
                <w:sz w:val="24"/>
                <w:lang w:val="en-US"/>
              </w:rPr>
            </w:pPr>
          </w:p>
        </w:tc>
        <w:tc>
          <w:tcPr>
            <w:tcW w:w="1397" w:type="dxa"/>
          </w:tcPr>
          <w:p w14:paraId="7267C935" w14:textId="77777777" w:rsidR="00E27562" w:rsidRPr="000B5672" w:rsidRDefault="00E27562" w:rsidP="007461DE">
            <w:pPr>
              <w:pStyle w:val="ITAbsatzohneNr"/>
              <w:keepNext/>
              <w:jc w:val="right"/>
              <w:rPr>
                <w:sz w:val="24"/>
                <w:lang w:val="en-US"/>
              </w:rPr>
            </w:pPr>
          </w:p>
        </w:tc>
      </w:tr>
    </w:tbl>
    <w:p w14:paraId="785BCD12" w14:textId="77777777" w:rsidR="00AD6721" w:rsidRPr="00504B99" w:rsidRDefault="00AD6721">
      <w:pPr>
        <w:pStyle w:val="Caption"/>
        <w:rPr>
          <w:lang w:val="en-GB"/>
        </w:rPr>
      </w:pPr>
      <w:r w:rsidRPr="00504B99">
        <w:rPr>
          <w:lang w:val="en-US"/>
        </w:rPr>
        <w:t xml:space="preserve">Table </w:t>
      </w:r>
      <w:r w:rsidR="00834A31" w:rsidRPr="00504B99">
        <w:rPr>
          <w:lang w:val="en-US"/>
        </w:rPr>
        <w:t>4</w:t>
      </w:r>
      <w:r w:rsidRPr="00504B99">
        <w:rPr>
          <w:lang w:val="en-US"/>
        </w:rPr>
        <w:t xml:space="preserve">: Eligible Costs </w:t>
      </w:r>
      <w:r w:rsidRPr="00504B99">
        <w:rPr>
          <w:lang w:val="en-GB"/>
        </w:rPr>
        <w:t xml:space="preserve">(R&amp;D&amp;I and First </w:t>
      </w:r>
      <w:r w:rsidR="00277985" w:rsidRPr="00504B99">
        <w:rPr>
          <w:lang w:val="en-GB"/>
        </w:rPr>
        <w:t xml:space="preserve">Industrial </w:t>
      </w:r>
      <w:r w:rsidRPr="00504B99">
        <w:rPr>
          <w:lang w:val="en-GB"/>
        </w:rPr>
        <w:t>Deployment)</w:t>
      </w:r>
      <w:r w:rsidR="00FF51C7" w:rsidRPr="00504B99">
        <w:rPr>
          <w:rStyle w:val="FootnoteReference"/>
        </w:rPr>
        <w:footnoteReference w:id="2"/>
      </w:r>
      <w:r w:rsidRPr="00504B99">
        <w:rPr>
          <w:lang w:val="en-GB"/>
        </w:rPr>
        <w:t xml:space="preserve"> [EUR]</w:t>
      </w:r>
    </w:p>
    <w:p w14:paraId="74D72BF7" w14:textId="77777777" w:rsidR="00592595" w:rsidRPr="000B5672" w:rsidRDefault="00592595" w:rsidP="00504B99">
      <w:pPr>
        <w:jc w:val="both"/>
        <w:rPr>
          <w:sz w:val="24"/>
          <w:szCs w:val="22"/>
          <w:lang w:val="en-GB"/>
        </w:rPr>
      </w:pPr>
      <w:r w:rsidRPr="000B5672">
        <w:rPr>
          <w:sz w:val="24"/>
          <w:szCs w:val="22"/>
          <w:lang w:val="en-GB"/>
        </w:rPr>
        <w:t xml:space="preserve">*: with respect of the terminal values at the end of first industrial deployment phase in </w:t>
      </w:r>
      <w:r w:rsidR="00277985" w:rsidRPr="000B5672">
        <w:rPr>
          <w:sz w:val="24"/>
          <w:szCs w:val="22"/>
          <w:lang w:val="en-GB"/>
        </w:rPr>
        <w:t>MM.YYYY</w:t>
      </w:r>
      <w:r w:rsidRPr="000B5672">
        <w:rPr>
          <w:sz w:val="24"/>
          <w:szCs w:val="22"/>
          <w:lang w:val="en-GB"/>
        </w:rPr>
        <w:t>.</w:t>
      </w:r>
    </w:p>
    <w:p w14:paraId="7DBE8974" w14:textId="77777777" w:rsidR="007E2EC8" w:rsidRPr="000956E9" w:rsidRDefault="007E2EC8" w:rsidP="007E2EC8">
      <w:pPr>
        <w:rPr>
          <w:lang w:val="en-US"/>
        </w:rPr>
      </w:pPr>
    </w:p>
    <w:p w14:paraId="11AC288C" w14:textId="77777777" w:rsidR="000F4493" w:rsidRPr="00504B99" w:rsidRDefault="00EA378C" w:rsidP="000F4493">
      <w:pPr>
        <w:pStyle w:val="ITberschrift11"/>
        <w:rPr>
          <w:lang w:val="en-US"/>
        </w:rPr>
      </w:pPr>
      <w:bookmarkStart w:id="75" w:name="_Toc83197560"/>
      <w:r w:rsidRPr="000956E9">
        <w:rPr>
          <w:lang w:val="en-US"/>
        </w:rPr>
        <w:t>State A</w:t>
      </w:r>
      <w:r w:rsidR="000F4493" w:rsidRPr="00504B99">
        <w:rPr>
          <w:lang w:val="en-US"/>
        </w:rPr>
        <w:t>id</w:t>
      </w:r>
      <w:bookmarkEnd w:id="75"/>
    </w:p>
    <w:p w14:paraId="149C2AA6" w14:textId="77777777" w:rsidR="00BF0165" w:rsidRPr="00504B99" w:rsidRDefault="00BF0165" w:rsidP="00AD6721">
      <w:pPr>
        <w:rPr>
          <w:sz w:val="22"/>
          <w:szCs w:val="22"/>
          <w:lang w:val="en-GB"/>
        </w:rPr>
      </w:pPr>
    </w:p>
    <w:tbl>
      <w:tblPr>
        <w:tblStyle w:val="TableGrid"/>
        <w:tblW w:w="9174" w:type="dxa"/>
        <w:tblLayout w:type="fixed"/>
        <w:tblLook w:val="04A0" w:firstRow="1" w:lastRow="0" w:firstColumn="1" w:lastColumn="0" w:noHBand="0" w:noVBand="1"/>
      </w:tblPr>
      <w:tblGrid>
        <w:gridCol w:w="750"/>
        <w:gridCol w:w="1108"/>
        <w:gridCol w:w="1330"/>
        <w:gridCol w:w="952"/>
        <w:gridCol w:w="932"/>
        <w:gridCol w:w="998"/>
        <w:gridCol w:w="1030"/>
        <w:gridCol w:w="1076"/>
        <w:gridCol w:w="998"/>
      </w:tblGrid>
      <w:tr w:rsidR="002C1BC2" w:rsidRPr="002C1BC2" w14:paraId="7211D905" w14:textId="77777777" w:rsidTr="002C1BC2">
        <w:trPr>
          <w:trHeight w:val="231"/>
        </w:trPr>
        <w:tc>
          <w:tcPr>
            <w:tcW w:w="750" w:type="dxa"/>
          </w:tcPr>
          <w:p w14:paraId="461CE717" w14:textId="33C806F0" w:rsidR="002C1BC2" w:rsidRPr="000C19A3" w:rsidRDefault="002C1BC2" w:rsidP="00A26678">
            <w:pPr>
              <w:pStyle w:val="ITAbsatzohneNr"/>
              <w:rPr>
                <w:szCs w:val="24"/>
                <w:lang w:val="en-GB"/>
              </w:rPr>
            </w:pPr>
          </w:p>
        </w:tc>
        <w:tc>
          <w:tcPr>
            <w:tcW w:w="1108" w:type="dxa"/>
            <w:vAlign w:val="center"/>
          </w:tcPr>
          <w:p w14:paraId="5DDA2D74" w14:textId="77777777" w:rsidR="002C1BC2" w:rsidRPr="000C19A3" w:rsidRDefault="002C1BC2" w:rsidP="00065F65">
            <w:pPr>
              <w:pStyle w:val="ITAbsatzohneNr"/>
              <w:rPr>
                <w:szCs w:val="24"/>
                <w:lang w:val="en-GB"/>
              </w:rPr>
            </w:pPr>
            <w:r w:rsidRPr="000C19A3">
              <w:rPr>
                <w:szCs w:val="24"/>
                <w:lang w:val="en-GB"/>
              </w:rPr>
              <w:t>Construction of buildings/ laboratory etc.</w:t>
            </w:r>
          </w:p>
        </w:tc>
        <w:tc>
          <w:tcPr>
            <w:tcW w:w="1330" w:type="dxa"/>
            <w:vAlign w:val="center"/>
          </w:tcPr>
          <w:p w14:paraId="160E9BA7" w14:textId="77777777" w:rsidR="002C1BC2" w:rsidRPr="000C19A3" w:rsidRDefault="002C1BC2" w:rsidP="00065F65">
            <w:pPr>
              <w:pStyle w:val="ITAbsatzohneNr"/>
              <w:rPr>
                <w:szCs w:val="24"/>
                <w:lang w:val="en-GB"/>
              </w:rPr>
            </w:pPr>
            <w:r w:rsidRPr="000C19A3">
              <w:rPr>
                <w:szCs w:val="24"/>
                <w:lang w:val="en-GB"/>
              </w:rPr>
              <w:t>Investments</w:t>
            </w:r>
          </w:p>
        </w:tc>
        <w:tc>
          <w:tcPr>
            <w:tcW w:w="952" w:type="dxa"/>
            <w:vAlign w:val="center"/>
          </w:tcPr>
          <w:p w14:paraId="49760758" w14:textId="77777777" w:rsidR="002C1BC2" w:rsidRPr="000C19A3" w:rsidRDefault="002C1BC2" w:rsidP="00065F65">
            <w:pPr>
              <w:pStyle w:val="ITAbsatzohneNr"/>
              <w:rPr>
                <w:szCs w:val="24"/>
                <w:lang w:val="en-GB"/>
              </w:rPr>
            </w:pPr>
            <w:r w:rsidRPr="000C19A3">
              <w:rPr>
                <w:szCs w:val="24"/>
                <w:lang w:val="en-GB"/>
              </w:rPr>
              <w:t>Personnel</w:t>
            </w:r>
          </w:p>
        </w:tc>
        <w:tc>
          <w:tcPr>
            <w:tcW w:w="932" w:type="dxa"/>
            <w:vAlign w:val="center"/>
          </w:tcPr>
          <w:p w14:paraId="5004A537" w14:textId="77777777" w:rsidR="002C1BC2" w:rsidRPr="000C19A3" w:rsidRDefault="002C1BC2" w:rsidP="00065F65">
            <w:pPr>
              <w:pStyle w:val="ITAbsatzohneNr"/>
              <w:rPr>
                <w:szCs w:val="24"/>
                <w:lang w:val="en-GB"/>
              </w:rPr>
            </w:pPr>
            <w:r w:rsidRPr="000C19A3">
              <w:rPr>
                <w:szCs w:val="24"/>
                <w:lang w:val="en-GB"/>
              </w:rPr>
              <w:t xml:space="preserve">Subcontracts </w:t>
            </w:r>
          </w:p>
        </w:tc>
        <w:tc>
          <w:tcPr>
            <w:tcW w:w="998" w:type="dxa"/>
            <w:vAlign w:val="center"/>
          </w:tcPr>
          <w:p w14:paraId="5D431E8C" w14:textId="77777777" w:rsidR="002C1BC2" w:rsidRPr="000C19A3" w:rsidRDefault="002C1BC2" w:rsidP="00065F65">
            <w:pPr>
              <w:pStyle w:val="ITAbsatzohneNr"/>
              <w:rPr>
                <w:szCs w:val="24"/>
                <w:lang w:val="en-GB"/>
              </w:rPr>
            </w:pPr>
            <w:r w:rsidRPr="000C19A3">
              <w:rPr>
                <w:szCs w:val="24"/>
                <w:lang w:val="en-GB"/>
              </w:rPr>
              <w:t>Materials, Supplies and Others</w:t>
            </w:r>
          </w:p>
        </w:tc>
        <w:tc>
          <w:tcPr>
            <w:tcW w:w="1030" w:type="dxa"/>
          </w:tcPr>
          <w:p w14:paraId="72F7CC74" w14:textId="77777777" w:rsidR="002C1BC2" w:rsidRPr="000C19A3" w:rsidRDefault="002C1BC2" w:rsidP="00277985">
            <w:pPr>
              <w:pStyle w:val="ITAbsatzohneNr"/>
              <w:rPr>
                <w:szCs w:val="24"/>
                <w:lang w:val="en-GB"/>
              </w:rPr>
            </w:pPr>
            <w:r w:rsidRPr="000C19A3">
              <w:rPr>
                <w:szCs w:val="24"/>
                <w:lang w:val="en-GB"/>
              </w:rPr>
              <w:t>State aid instrument</w:t>
            </w:r>
          </w:p>
        </w:tc>
        <w:tc>
          <w:tcPr>
            <w:tcW w:w="1076" w:type="dxa"/>
            <w:vAlign w:val="center"/>
          </w:tcPr>
          <w:p w14:paraId="276B780D" w14:textId="77777777" w:rsidR="002C1BC2" w:rsidRPr="000C19A3" w:rsidRDefault="002C1BC2" w:rsidP="00277985">
            <w:pPr>
              <w:pStyle w:val="ITAbsatzohneNr"/>
              <w:rPr>
                <w:szCs w:val="24"/>
                <w:lang w:val="en-GB"/>
              </w:rPr>
            </w:pPr>
            <w:r w:rsidRPr="000C19A3">
              <w:rPr>
                <w:szCs w:val="24"/>
                <w:lang w:val="en-GB"/>
              </w:rPr>
              <w:t>Planned Total State Aid</w:t>
            </w:r>
          </w:p>
        </w:tc>
        <w:tc>
          <w:tcPr>
            <w:tcW w:w="998" w:type="dxa"/>
          </w:tcPr>
          <w:p w14:paraId="60E95294" w14:textId="77777777" w:rsidR="002C1BC2" w:rsidRPr="000C19A3" w:rsidRDefault="002C1BC2" w:rsidP="00277985">
            <w:pPr>
              <w:pStyle w:val="ITAbsatzohneNr"/>
              <w:rPr>
                <w:szCs w:val="24"/>
                <w:lang w:val="en-GB"/>
              </w:rPr>
            </w:pPr>
            <w:r w:rsidRPr="000C19A3">
              <w:rPr>
                <w:szCs w:val="24"/>
                <w:lang w:val="en-GB"/>
              </w:rPr>
              <w:t>Gross grant equivalent</w:t>
            </w:r>
          </w:p>
        </w:tc>
      </w:tr>
      <w:tr w:rsidR="002C1BC2" w:rsidRPr="002C1BC2" w14:paraId="1F6A648F" w14:textId="77777777" w:rsidTr="002C1BC2">
        <w:trPr>
          <w:trHeight w:val="116"/>
        </w:trPr>
        <w:tc>
          <w:tcPr>
            <w:tcW w:w="750" w:type="dxa"/>
          </w:tcPr>
          <w:p w14:paraId="31BF8C2E" w14:textId="0CF793C5" w:rsidR="002C1BC2" w:rsidRPr="000B5672" w:rsidRDefault="002C1BC2" w:rsidP="00065F65">
            <w:pPr>
              <w:pStyle w:val="ITAbsatzohneNr"/>
              <w:jc w:val="center"/>
              <w:rPr>
                <w:sz w:val="24"/>
                <w:szCs w:val="24"/>
              </w:rPr>
            </w:pPr>
            <w:r w:rsidRPr="000B5672">
              <w:rPr>
                <w:sz w:val="24"/>
                <w:szCs w:val="24"/>
              </w:rPr>
              <w:t>RD</w:t>
            </w:r>
            <w:r w:rsidR="007463AB" w:rsidRPr="000B5672">
              <w:rPr>
                <w:sz w:val="24"/>
                <w:szCs w:val="24"/>
              </w:rPr>
              <w:t>I</w:t>
            </w:r>
          </w:p>
        </w:tc>
        <w:tc>
          <w:tcPr>
            <w:tcW w:w="1108" w:type="dxa"/>
          </w:tcPr>
          <w:p w14:paraId="1C7181D3" w14:textId="77777777" w:rsidR="002C1BC2" w:rsidRPr="000B5672" w:rsidRDefault="002C1BC2" w:rsidP="00065F65">
            <w:pPr>
              <w:pStyle w:val="ITAbsatzohneNr"/>
              <w:jc w:val="center"/>
              <w:rPr>
                <w:sz w:val="24"/>
                <w:szCs w:val="24"/>
              </w:rPr>
            </w:pPr>
          </w:p>
        </w:tc>
        <w:tc>
          <w:tcPr>
            <w:tcW w:w="1330" w:type="dxa"/>
          </w:tcPr>
          <w:p w14:paraId="498E4F92" w14:textId="77777777" w:rsidR="002C1BC2" w:rsidRPr="000B5672" w:rsidRDefault="002C1BC2" w:rsidP="00065F65">
            <w:pPr>
              <w:pStyle w:val="ITAbsatzohneNr"/>
              <w:jc w:val="right"/>
              <w:rPr>
                <w:sz w:val="24"/>
                <w:szCs w:val="24"/>
              </w:rPr>
            </w:pPr>
          </w:p>
        </w:tc>
        <w:tc>
          <w:tcPr>
            <w:tcW w:w="952" w:type="dxa"/>
          </w:tcPr>
          <w:p w14:paraId="738F7EA9" w14:textId="77777777" w:rsidR="002C1BC2" w:rsidRPr="000B5672" w:rsidRDefault="002C1BC2" w:rsidP="00065F65">
            <w:pPr>
              <w:pStyle w:val="ITAbsatzohneNr"/>
              <w:jc w:val="right"/>
              <w:rPr>
                <w:sz w:val="24"/>
                <w:szCs w:val="24"/>
              </w:rPr>
            </w:pPr>
          </w:p>
        </w:tc>
        <w:tc>
          <w:tcPr>
            <w:tcW w:w="932" w:type="dxa"/>
          </w:tcPr>
          <w:p w14:paraId="62FB0570" w14:textId="77777777" w:rsidR="002C1BC2" w:rsidRPr="000B5672" w:rsidRDefault="002C1BC2" w:rsidP="00065F65">
            <w:pPr>
              <w:pStyle w:val="ITAbsatzohneNr"/>
              <w:jc w:val="right"/>
              <w:rPr>
                <w:sz w:val="24"/>
                <w:szCs w:val="24"/>
              </w:rPr>
            </w:pPr>
          </w:p>
        </w:tc>
        <w:tc>
          <w:tcPr>
            <w:tcW w:w="998" w:type="dxa"/>
          </w:tcPr>
          <w:p w14:paraId="530C9731" w14:textId="77777777" w:rsidR="002C1BC2" w:rsidRPr="000B5672" w:rsidRDefault="002C1BC2" w:rsidP="00065F65">
            <w:pPr>
              <w:pStyle w:val="ITAbsatzohneNr"/>
              <w:jc w:val="right"/>
              <w:rPr>
                <w:sz w:val="24"/>
                <w:szCs w:val="24"/>
                <w:lang w:val="en-US"/>
              </w:rPr>
            </w:pPr>
          </w:p>
        </w:tc>
        <w:tc>
          <w:tcPr>
            <w:tcW w:w="1030" w:type="dxa"/>
          </w:tcPr>
          <w:p w14:paraId="25111628" w14:textId="77777777" w:rsidR="002C1BC2" w:rsidRPr="000B5672" w:rsidRDefault="002C1BC2" w:rsidP="00065F65">
            <w:pPr>
              <w:pStyle w:val="ITAbsatzohneNr"/>
              <w:keepNext/>
              <w:jc w:val="right"/>
              <w:rPr>
                <w:sz w:val="24"/>
                <w:szCs w:val="24"/>
                <w:lang w:val="en-US"/>
              </w:rPr>
            </w:pPr>
          </w:p>
        </w:tc>
        <w:tc>
          <w:tcPr>
            <w:tcW w:w="1076" w:type="dxa"/>
          </w:tcPr>
          <w:p w14:paraId="1B8BD0D4" w14:textId="77777777" w:rsidR="002C1BC2" w:rsidRPr="000B5672" w:rsidRDefault="002C1BC2" w:rsidP="00065F65">
            <w:pPr>
              <w:pStyle w:val="ITAbsatzohneNr"/>
              <w:keepNext/>
              <w:jc w:val="right"/>
              <w:rPr>
                <w:sz w:val="24"/>
                <w:szCs w:val="24"/>
                <w:lang w:val="en-US"/>
              </w:rPr>
            </w:pPr>
          </w:p>
        </w:tc>
        <w:tc>
          <w:tcPr>
            <w:tcW w:w="998" w:type="dxa"/>
          </w:tcPr>
          <w:p w14:paraId="5DD715C1" w14:textId="77777777" w:rsidR="002C1BC2" w:rsidRPr="000B5672" w:rsidRDefault="002C1BC2" w:rsidP="00065F65">
            <w:pPr>
              <w:pStyle w:val="ITAbsatzohneNr"/>
              <w:keepNext/>
              <w:jc w:val="right"/>
              <w:rPr>
                <w:sz w:val="24"/>
                <w:szCs w:val="24"/>
                <w:lang w:val="en-US"/>
              </w:rPr>
            </w:pPr>
          </w:p>
        </w:tc>
      </w:tr>
      <w:tr w:rsidR="002C1BC2" w:rsidRPr="002C1BC2" w14:paraId="37C96B32" w14:textId="77777777" w:rsidTr="002C1BC2">
        <w:trPr>
          <w:trHeight w:val="116"/>
        </w:trPr>
        <w:tc>
          <w:tcPr>
            <w:tcW w:w="750" w:type="dxa"/>
          </w:tcPr>
          <w:p w14:paraId="4FA07473" w14:textId="77777777" w:rsidR="002C1BC2" w:rsidRPr="000B5672" w:rsidRDefault="002C1BC2" w:rsidP="00065F65">
            <w:pPr>
              <w:pStyle w:val="ITAbsatzohneNr"/>
              <w:jc w:val="center"/>
              <w:rPr>
                <w:sz w:val="24"/>
                <w:szCs w:val="24"/>
              </w:rPr>
            </w:pPr>
            <w:r w:rsidRPr="000B5672">
              <w:rPr>
                <w:sz w:val="24"/>
                <w:szCs w:val="24"/>
              </w:rPr>
              <w:t>FID</w:t>
            </w:r>
          </w:p>
        </w:tc>
        <w:tc>
          <w:tcPr>
            <w:tcW w:w="1108" w:type="dxa"/>
          </w:tcPr>
          <w:p w14:paraId="59A049F3" w14:textId="77777777" w:rsidR="002C1BC2" w:rsidRPr="000B5672" w:rsidRDefault="002C1BC2" w:rsidP="00065F65">
            <w:pPr>
              <w:pStyle w:val="ITAbsatzohneNr"/>
              <w:jc w:val="center"/>
              <w:rPr>
                <w:sz w:val="24"/>
                <w:szCs w:val="24"/>
              </w:rPr>
            </w:pPr>
          </w:p>
        </w:tc>
        <w:tc>
          <w:tcPr>
            <w:tcW w:w="1330" w:type="dxa"/>
          </w:tcPr>
          <w:p w14:paraId="7541D7E0" w14:textId="77777777" w:rsidR="002C1BC2" w:rsidRPr="000B5672" w:rsidRDefault="002C1BC2" w:rsidP="002C1BC2">
            <w:pPr>
              <w:pStyle w:val="ITAbsatzohneNr"/>
              <w:jc w:val="center"/>
              <w:rPr>
                <w:sz w:val="24"/>
                <w:szCs w:val="24"/>
              </w:rPr>
            </w:pPr>
          </w:p>
        </w:tc>
        <w:tc>
          <w:tcPr>
            <w:tcW w:w="952" w:type="dxa"/>
          </w:tcPr>
          <w:p w14:paraId="7A039C17" w14:textId="77777777" w:rsidR="002C1BC2" w:rsidRPr="000B5672" w:rsidRDefault="002C1BC2" w:rsidP="002C1BC2">
            <w:pPr>
              <w:pStyle w:val="ITAbsatzohneNr"/>
              <w:jc w:val="center"/>
              <w:rPr>
                <w:sz w:val="24"/>
                <w:szCs w:val="24"/>
              </w:rPr>
            </w:pPr>
          </w:p>
        </w:tc>
        <w:tc>
          <w:tcPr>
            <w:tcW w:w="932" w:type="dxa"/>
          </w:tcPr>
          <w:p w14:paraId="778817F6" w14:textId="77777777" w:rsidR="002C1BC2" w:rsidRPr="000B5672" w:rsidRDefault="002C1BC2" w:rsidP="002C1BC2">
            <w:pPr>
              <w:pStyle w:val="ITAbsatzohneNr"/>
              <w:jc w:val="center"/>
              <w:rPr>
                <w:sz w:val="24"/>
                <w:szCs w:val="24"/>
              </w:rPr>
            </w:pPr>
          </w:p>
        </w:tc>
        <w:tc>
          <w:tcPr>
            <w:tcW w:w="998" w:type="dxa"/>
          </w:tcPr>
          <w:p w14:paraId="3B0C3114" w14:textId="77777777" w:rsidR="002C1BC2" w:rsidRPr="000B5672" w:rsidRDefault="002C1BC2" w:rsidP="002C1BC2">
            <w:pPr>
              <w:pStyle w:val="ITAbsatzohneNr"/>
              <w:jc w:val="center"/>
              <w:rPr>
                <w:sz w:val="24"/>
                <w:szCs w:val="24"/>
              </w:rPr>
            </w:pPr>
          </w:p>
        </w:tc>
        <w:tc>
          <w:tcPr>
            <w:tcW w:w="1030" w:type="dxa"/>
          </w:tcPr>
          <w:p w14:paraId="5DC397B8" w14:textId="77777777" w:rsidR="002C1BC2" w:rsidRPr="000B5672" w:rsidRDefault="002C1BC2" w:rsidP="002C1BC2">
            <w:pPr>
              <w:pStyle w:val="ITAbsatzohneNr"/>
              <w:jc w:val="center"/>
              <w:rPr>
                <w:sz w:val="24"/>
                <w:szCs w:val="24"/>
              </w:rPr>
            </w:pPr>
          </w:p>
        </w:tc>
        <w:tc>
          <w:tcPr>
            <w:tcW w:w="1076" w:type="dxa"/>
          </w:tcPr>
          <w:p w14:paraId="33A04450" w14:textId="77777777" w:rsidR="002C1BC2" w:rsidRPr="000B5672" w:rsidRDefault="002C1BC2" w:rsidP="002C1BC2">
            <w:pPr>
              <w:pStyle w:val="ITAbsatzohneNr"/>
              <w:jc w:val="center"/>
              <w:rPr>
                <w:sz w:val="24"/>
                <w:szCs w:val="24"/>
              </w:rPr>
            </w:pPr>
          </w:p>
        </w:tc>
        <w:tc>
          <w:tcPr>
            <w:tcW w:w="998" w:type="dxa"/>
          </w:tcPr>
          <w:p w14:paraId="26697C11" w14:textId="77777777" w:rsidR="002C1BC2" w:rsidRPr="000B5672" w:rsidRDefault="002C1BC2" w:rsidP="002C1BC2">
            <w:pPr>
              <w:pStyle w:val="ITAbsatzohneNr"/>
              <w:jc w:val="center"/>
              <w:rPr>
                <w:sz w:val="24"/>
                <w:szCs w:val="24"/>
              </w:rPr>
            </w:pPr>
          </w:p>
        </w:tc>
      </w:tr>
    </w:tbl>
    <w:p w14:paraId="452240E5" w14:textId="77777777" w:rsidR="00BF0165" w:rsidRPr="00504B99" w:rsidRDefault="00BF0165" w:rsidP="00BF0165">
      <w:pPr>
        <w:pStyle w:val="Caption"/>
        <w:rPr>
          <w:lang w:val="en-GB"/>
        </w:rPr>
      </w:pPr>
      <w:r w:rsidRPr="00504B99">
        <w:rPr>
          <w:lang w:val="en-US"/>
        </w:rPr>
        <w:t xml:space="preserve">Table </w:t>
      </w:r>
      <w:r w:rsidR="00834A31" w:rsidRPr="00504B99">
        <w:rPr>
          <w:lang w:val="en-US"/>
        </w:rPr>
        <w:t>5</w:t>
      </w:r>
      <w:r w:rsidRPr="00504B99">
        <w:rPr>
          <w:lang w:val="en-US"/>
        </w:rPr>
        <w:t>:</w:t>
      </w:r>
      <w:r w:rsidRPr="00504B99">
        <w:rPr>
          <w:lang w:val="en-GB"/>
        </w:rPr>
        <w:t xml:space="preserve"> State Aid (R&amp;D&amp;I and </w:t>
      </w:r>
      <w:r w:rsidR="00277985" w:rsidRPr="00504B99">
        <w:rPr>
          <w:lang w:val="en-GB"/>
        </w:rPr>
        <w:t>F</w:t>
      </w:r>
      <w:r w:rsidRPr="00504B99">
        <w:rPr>
          <w:lang w:val="en-GB"/>
        </w:rPr>
        <w:t>irst</w:t>
      </w:r>
      <w:r w:rsidR="00277985" w:rsidRPr="00504B99">
        <w:rPr>
          <w:lang w:val="en-GB"/>
        </w:rPr>
        <w:t xml:space="preserve"> Industrial</w:t>
      </w:r>
      <w:r w:rsidRPr="00504B99">
        <w:rPr>
          <w:lang w:val="en-GB"/>
        </w:rPr>
        <w:t xml:space="preserve"> Deployment)</w:t>
      </w:r>
      <w:r w:rsidRPr="00504B99">
        <w:rPr>
          <w:rStyle w:val="FootnoteReference"/>
          <w:lang w:val="en-US"/>
        </w:rPr>
        <w:t xml:space="preserve"> 1</w:t>
      </w:r>
      <w:r w:rsidRPr="00504B99">
        <w:rPr>
          <w:lang w:val="en-GB"/>
        </w:rPr>
        <w:t xml:space="preserve"> [EUR]</w:t>
      </w:r>
    </w:p>
    <w:p w14:paraId="4E2061F7" w14:textId="77777777" w:rsidR="00183AE8" w:rsidRPr="00504B99" w:rsidRDefault="00183AE8" w:rsidP="00504B99">
      <w:pPr>
        <w:pStyle w:val="ITAbsatzohneNr"/>
        <w:spacing w:after="120" w:line="360" w:lineRule="auto"/>
        <w:jc w:val="both"/>
        <w:rPr>
          <w:i/>
          <w:lang w:val="en-GB"/>
        </w:rPr>
      </w:pPr>
    </w:p>
    <w:p w14:paraId="4B5B133A" w14:textId="77777777" w:rsidR="00183AE8" w:rsidRPr="00504B99" w:rsidRDefault="00183AE8" w:rsidP="00504B99">
      <w:pPr>
        <w:pStyle w:val="ITAbsatzohneNr"/>
        <w:spacing w:after="120" w:line="360" w:lineRule="auto"/>
        <w:jc w:val="both"/>
        <w:rPr>
          <w:i/>
          <w:lang w:val="en-GB"/>
        </w:rPr>
      </w:pPr>
    </w:p>
    <w:p w14:paraId="38F3AA39" w14:textId="28EE27DA" w:rsidR="009C1921" w:rsidRDefault="006847E3" w:rsidP="009C1921">
      <w:pPr>
        <w:pStyle w:val="ITberschrift1"/>
        <w:rPr>
          <w:lang w:val="en-GB"/>
        </w:rPr>
      </w:pPr>
      <w:bookmarkStart w:id="76" w:name="_Toc509925461"/>
      <w:bookmarkStart w:id="77" w:name="_Toc83197561"/>
      <w:r w:rsidRPr="00504B99">
        <w:rPr>
          <w:lang w:val="en-GB"/>
        </w:rPr>
        <w:lastRenderedPageBreak/>
        <w:t>Spill-</w:t>
      </w:r>
      <w:commentRangeStart w:id="78"/>
      <w:r w:rsidR="001E11E4">
        <w:rPr>
          <w:lang w:val="en-GB"/>
        </w:rPr>
        <w:t>o</w:t>
      </w:r>
      <w:r w:rsidR="009C1921" w:rsidRPr="00504B99">
        <w:rPr>
          <w:lang w:val="en-GB"/>
        </w:rPr>
        <w:t>ver</w:t>
      </w:r>
      <w:commentRangeEnd w:id="78"/>
      <w:r w:rsidR="00655B03">
        <w:rPr>
          <w:rStyle w:val="CommentReference"/>
        </w:rPr>
        <w:commentReference w:id="78"/>
      </w:r>
      <w:r w:rsidR="009C1921" w:rsidRPr="00504B99">
        <w:rPr>
          <w:lang w:val="en-GB"/>
        </w:rPr>
        <w:t xml:space="preserve"> </w:t>
      </w:r>
      <w:r w:rsidR="00DD5ED5" w:rsidRPr="00504B99">
        <w:rPr>
          <w:lang w:val="en-GB"/>
        </w:rPr>
        <w:t>E</w:t>
      </w:r>
      <w:r w:rsidR="009C1921" w:rsidRPr="00504B99">
        <w:rPr>
          <w:lang w:val="en-GB"/>
        </w:rPr>
        <w:t>ffects</w:t>
      </w:r>
      <w:bookmarkEnd w:id="76"/>
      <w:bookmarkEnd w:id="77"/>
    </w:p>
    <w:p w14:paraId="537B8E8A" w14:textId="21A6EDAF" w:rsidR="007B3D5D" w:rsidRDefault="007B3D5D" w:rsidP="007B3D5D">
      <w:pPr>
        <w:pStyle w:val="ITAbsatzohneNr"/>
        <w:rPr>
          <w:lang w:val="en-GB"/>
        </w:rPr>
      </w:pPr>
      <w:r w:rsidRPr="007B3D5D">
        <w:rPr>
          <w:lang w:val="en-GB"/>
        </w:rPr>
        <w:t>Please refer also to the document “Guidance on Spill-over Effects from COM</w:t>
      </w:r>
      <w:r>
        <w:rPr>
          <w:lang w:val="en-GB"/>
        </w:rPr>
        <w:t>” provided by COM.</w:t>
      </w:r>
    </w:p>
    <w:p w14:paraId="2468B470" w14:textId="0D366F97" w:rsidR="007B3D5D" w:rsidRDefault="007B3D5D" w:rsidP="007B3D5D">
      <w:pPr>
        <w:pStyle w:val="ITAbsatzohneNr"/>
        <w:rPr>
          <w:lang w:val="en-GB"/>
        </w:rPr>
      </w:pPr>
    </w:p>
    <w:p w14:paraId="16DAC7C1" w14:textId="77777777" w:rsidR="006515A2" w:rsidRDefault="006515A2" w:rsidP="006515A2">
      <w:pPr>
        <w:pStyle w:val="ITAbsatzohneNr"/>
        <w:rPr>
          <w:lang w:val="en-GB"/>
        </w:rPr>
      </w:pPr>
      <w:r w:rsidRPr="00CF62C8">
        <w:rPr>
          <w:highlight w:val="yellow"/>
          <w:lang w:val="en-GB"/>
        </w:rPr>
        <w:t>Describe how EOC serves to foster the European telco industry.</w:t>
      </w:r>
    </w:p>
    <w:p w14:paraId="7C63AC6D" w14:textId="77777777" w:rsidR="006515A2" w:rsidRPr="007B3D5D" w:rsidRDefault="006515A2" w:rsidP="007B3D5D">
      <w:pPr>
        <w:pStyle w:val="ITAbsatzohneNr"/>
        <w:rPr>
          <w:lang w:val="en-GB"/>
        </w:rPr>
      </w:pPr>
    </w:p>
    <w:p w14:paraId="76D61CA7" w14:textId="77777777" w:rsidR="009C1921" w:rsidRDefault="004766EF" w:rsidP="009C1921">
      <w:pPr>
        <w:pStyle w:val="ITberschrift11"/>
        <w:rPr>
          <w:lang w:val="en-GB"/>
        </w:rPr>
      </w:pPr>
      <w:bookmarkStart w:id="79" w:name="_Toc509925463"/>
      <w:bookmarkStart w:id="80" w:name="_Toc83197562"/>
      <w:r w:rsidRPr="00504B99">
        <w:rPr>
          <w:lang w:val="en-GB"/>
        </w:rPr>
        <w:t>Spill-</w:t>
      </w:r>
      <w:r w:rsidR="00DD5ED5" w:rsidRPr="00504B99">
        <w:rPr>
          <w:lang w:val="en-GB"/>
        </w:rPr>
        <w:t xml:space="preserve">over </w:t>
      </w:r>
      <w:bookmarkEnd w:id="79"/>
      <w:r w:rsidR="00A16672" w:rsidRPr="00504B99">
        <w:rPr>
          <w:lang w:val="en-GB"/>
        </w:rPr>
        <w:t>by non-protected results diffusion</w:t>
      </w:r>
      <w:bookmarkEnd w:id="80"/>
    </w:p>
    <w:p w14:paraId="0F162B9B" w14:textId="0DC73434" w:rsidR="000956E9" w:rsidRDefault="000956E9" w:rsidP="00504B99">
      <w:pPr>
        <w:pStyle w:val="ITAbsatzohneNr"/>
        <w:rPr>
          <w:i/>
          <w:szCs w:val="22"/>
          <w:lang w:val="en-GB"/>
        </w:rPr>
      </w:pPr>
      <w:r w:rsidRPr="008C412E">
        <w:rPr>
          <w:i/>
          <w:szCs w:val="22"/>
          <w:lang w:val="en-GB"/>
        </w:rPr>
        <w:t>Publications and communication on IPCEI results</w:t>
      </w:r>
    </w:p>
    <w:p w14:paraId="2E2A6238" w14:textId="2B06C215" w:rsidR="006515A2" w:rsidRDefault="006515A2" w:rsidP="00504B99">
      <w:pPr>
        <w:pStyle w:val="ITAbsatzohneNr"/>
        <w:rPr>
          <w:i/>
          <w:szCs w:val="22"/>
          <w:lang w:val="en-GB"/>
        </w:rPr>
      </w:pPr>
    </w:p>
    <w:p w14:paraId="334CD9EE" w14:textId="4F880AC8" w:rsidR="006515A2" w:rsidRPr="00580401" w:rsidRDefault="191A8FDE" w:rsidP="00A42A45">
      <w:pPr>
        <w:pStyle w:val="ListParagraph"/>
        <w:numPr>
          <w:ilvl w:val="0"/>
          <w:numId w:val="38"/>
        </w:numPr>
        <w:rPr>
          <w:rFonts w:asciiTheme="minorHAnsi" w:eastAsiaTheme="minorEastAsia" w:hAnsiTheme="minorHAnsi" w:cstheme="minorBidi"/>
          <w:color w:val="008080"/>
          <w:u w:val="single"/>
          <w:lang w:val="en-GB"/>
        </w:rPr>
      </w:pPr>
      <w:r w:rsidRPr="38749746">
        <w:rPr>
          <w:color w:val="008080"/>
          <w:u w:val="single"/>
          <w:lang w:val="en-GB"/>
        </w:rPr>
        <w:t>Non-protected results comprise descriptions of open interfaces as well as other information of general interest</w:t>
      </w:r>
    </w:p>
    <w:p w14:paraId="03D1069A" w14:textId="1B2B7291" w:rsidR="006515A2" w:rsidRPr="00580401" w:rsidRDefault="191A8FDE" w:rsidP="00A42A45">
      <w:pPr>
        <w:pStyle w:val="ListParagraph"/>
        <w:numPr>
          <w:ilvl w:val="0"/>
          <w:numId w:val="38"/>
        </w:numPr>
        <w:rPr>
          <w:rFonts w:asciiTheme="minorHAnsi" w:eastAsiaTheme="minorEastAsia" w:hAnsiTheme="minorHAnsi" w:cstheme="minorBidi"/>
          <w:color w:val="008080"/>
        </w:rPr>
      </w:pPr>
      <w:r w:rsidRPr="38749746">
        <w:rPr>
          <w:color w:val="008080"/>
          <w:u w:val="single"/>
          <w:lang w:val="en-GB"/>
        </w:rPr>
        <w:t>Channels for dissemination of this information can be</w:t>
      </w:r>
    </w:p>
    <w:p w14:paraId="6BC3C13E" w14:textId="219501D2" w:rsidR="006515A2" w:rsidRPr="00580401" w:rsidRDefault="191A8FDE" w:rsidP="00A42A45">
      <w:pPr>
        <w:pStyle w:val="ListParagraph"/>
        <w:numPr>
          <w:ilvl w:val="1"/>
          <w:numId w:val="38"/>
        </w:numPr>
        <w:rPr>
          <w:rFonts w:asciiTheme="minorHAnsi" w:eastAsiaTheme="minorEastAsia" w:hAnsiTheme="minorHAnsi" w:cstheme="minorBidi"/>
          <w:color w:val="008080"/>
        </w:rPr>
      </w:pPr>
      <w:r w:rsidRPr="38749746">
        <w:rPr>
          <w:color w:val="008080"/>
          <w:u w:val="single"/>
          <w:lang w:val="en-GB"/>
        </w:rPr>
        <w:t>Press releases and interviews</w:t>
      </w:r>
    </w:p>
    <w:p w14:paraId="2D00E6EE" w14:textId="13F60423" w:rsidR="006515A2" w:rsidRPr="00580401" w:rsidRDefault="191A8FDE" w:rsidP="00A42A45">
      <w:pPr>
        <w:pStyle w:val="ListParagraph"/>
        <w:numPr>
          <w:ilvl w:val="1"/>
          <w:numId w:val="38"/>
        </w:numPr>
        <w:rPr>
          <w:rFonts w:asciiTheme="minorHAnsi" w:eastAsiaTheme="minorEastAsia" w:hAnsiTheme="minorHAnsi" w:cstheme="minorBidi"/>
          <w:color w:val="008080"/>
        </w:rPr>
      </w:pPr>
      <w:r w:rsidRPr="38749746">
        <w:rPr>
          <w:color w:val="008080"/>
          <w:u w:val="single"/>
          <w:lang w:val="en-GB"/>
        </w:rPr>
        <w:t>EOC-internal sharing of documents via e-mails and collaboration platforms and presentations at workshops</w:t>
      </w:r>
    </w:p>
    <w:p w14:paraId="3291CE14" w14:textId="4F7DF190" w:rsidR="006515A2" w:rsidRPr="00580401" w:rsidRDefault="191A8FDE" w:rsidP="00A42A45">
      <w:pPr>
        <w:pStyle w:val="ListParagraph"/>
        <w:numPr>
          <w:ilvl w:val="1"/>
          <w:numId w:val="38"/>
        </w:numPr>
        <w:rPr>
          <w:rFonts w:asciiTheme="minorHAnsi" w:eastAsiaTheme="minorEastAsia" w:hAnsiTheme="minorHAnsi" w:cstheme="minorBidi"/>
          <w:color w:val="008080"/>
        </w:rPr>
      </w:pPr>
      <w:r w:rsidRPr="38749746">
        <w:rPr>
          <w:color w:val="008080"/>
          <w:u w:val="single"/>
          <w:lang w:val="en-GB"/>
        </w:rPr>
        <w:t>Contribution to standardization bodies like O-RAN, 3GPP and ETSI</w:t>
      </w:r>
    </w:p>
    <w:p w14:paraId="4CA28ACD" w14:textId="265A0FD4" w:rsidR="006515A2" w:rsidRPr="00580401" w:rsidRDefault="191A8FDE" w:rsidP="00A42A45">
      <w:pPr>
        <w:pStyle w:val="ListParagraph"/>
        <w:numPr>
          <w:ilvl w:val="1"/>
          <w:numId w:val="38"/>
        </w:numPr>
        <w:rPr>
          <w:rFonts w:asciiTheme="minorHAnsi" w:eastAsiaTheme="minorEastAsia" w:hAnsiTheme="minorHAnsi" w:cstheme="minorBidi"/>
          <w:color w:val="008080"/>
        </w:rPr>
      </w:pPr>
      <w:r w:rsidRPr="38749746">
        <w:rPr>
          <w:color w:val="008080"/>
          <w:u w:val="single"/>
          <w:lang w:val="en-GB"/>
        </w:rPr>
        <w:t>Trade fairs, e.g. Mobile World Congress</w:t>
      </w:r>
    </w:p>
    <w:p w14:paraId="44D7D392" w14:textId="1A8F3128" w:rsidR="006515A2" w:rsidRPr="00580401" w:rsidRDefault="191A8FDE" w:rsidP="00A42A45">
      <w:pPr>
        <w:pStyle w:val="ListParagraph"/>
        <w:numPr>
          <w:ilvl w:val="1"/>
          <w:numId w:val="38"/>
        </w:numPr>
        <w:rPr>
          <w:rFonts w:asciiTheme="minorHAnsi" w:eastAsiaTheme="minorEastAsia" w:hAnsiTheme="minorHAnsi" w:cstheme="minorBidi"/>
          <w:color w:val="008080"/>
        </w:rPr>
      </w:pPr>
      <w:r w:rsidRPr="38749746">
        <w:rPr>
          <w:color w:val="008080"/>
          <w:u w:val="single"/>
          <w:lang w:val="en-GB"/>
        </w:rPr>
        <w:t>Innovations and ideas going beyond the scope of the EOC can be fed into EU R&amp;D projects as the JU SNS, if applicable</w:t>
      </w:r>
      <w:r w:rsidRPr="38749746">
        <w:rPr>
          <w:lang w:val="en-US"/>
        </w:rPr>
        <w:t xml:space="preserve"> </w:t>
      </w:r>
    </w:p>
    <w:p w14:paraId="25385F74" w14:textId="481268EB" w:rsidR="006515A2" w:rsidRPr="00580401" w:rsidRDefault="006515A2" w:rsidP="38749746">
      <w:pPr>
        <w:pStyle w:val="ITStandard"/>
        <w:rPr>
          <w:lang w:val="en-US"/>
        </w:rPr>
      </w:pPr>
    </w:p>
    <w:p w14:paraId="2A8F831E" w14:textId="7993951D" w:rsidR="006515A2" w:rsidRPr="00580401" w:rsidRDefault="006515A2" w:rsidP="006515A2">
      <w:pPr>
        <w:pStyle w:val="ITStandard"/>
        <w:rPr>
          <w:ins w:id="81" w:author="Author"/>
          <w:lang w:val="en-US"/>
        </w:rPr>
      </w:pPr>
      <w:ins w:id="82" w:author="Author">
        <w:r w:rsidRPr="00580401">
          <w:rPr>
            <w:lang w:val="en-US"/>
          </w:rPr>
          <w:t>Different dissemination levels, ranging from awareness to exploitation, are proposed to ensure the translation of developments and outputs into new findings and market opportunities. The objective is to reach the fullest range of potential users and uses among research, social, investment and policy makers.</w:t>
        </w:r>
      </w:ins>
    </w:p>
    <w:p w14:paraId="5EA5E745" w14:textId="77777777" w:rsidR="006515A2" w:rsidRPr="00580401" w:rsidRDefault="006515A2" w:rsidP="006515A2">
      <w:pPr>
        <w:pStyle w:val="ITStandard"/>
        <w:rPr>
          <w:ins w:id="83" w:author="Author"/>
          <w:lang w:val="en-US"/>
        </w:rPr>
      </w:pPr>
      <w:ins w:id="84" w:author="Author">
        <w:r>
          <w:rPr>
            <w:lang w:val="en-US"/>
          </w:rPr>
          <w:t>DT</w:t>
        </w:r>
        <w:r w:rsidRPr="00580401">
          <w:rPr>
            <w:lang w:val="en-US"/>
          </w:rPr>
          <w:t xml:space="preserve"> commits to undertake the dissemination actions of non-protected results from </w:t>
        </w:r>
        <w:r w:rsidRPr="33F4A5DB">
          <w:rPr>
            <w:highlight w:val="magenta"/>
            <w:lang w:val="en-US"/>
          </w:rPr>
          <w:t>IPCEI on Microelectronics</w:t>
        </w:r>
        <w:r w:rsidRPr="00580401">
          <w:rPr>
            <w:lang w:val="en-US"/>
          </w:rPr>
          <w:t xml:space="preserve"> (among the participating companies and Member states) presented below:</w:t>
        </w:r>
      </w:ins>
    </w:p>
    <w:p w14:paraId="1DA625F3" w14:textId="77777777" w:rsidR="006515A2" w:rsidRPr="00580401" w:rsidRDefault="006515A2" w:rsidP="006515A2">
      <w:pPr>
        <w:pStyle w:val="ITStandard"/>
        <w:rPr>
          <w:ins w:id="85" w:author="Autho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4"/>
        <w:gridCol w:w="2674"/>
        <w:gridCol w:w="2507"/>
        <w:gridCol w:w="2307"/>
      </w:tblGrid>
      <w:tr w:rsidR="006515A2" w:rsidRPr="00580401" w14:paraId="11D93041" w14:textId="77777777" w:rsidTr="00966C61">
        <w:trPr>
          <w:trHeight w:val="620"/>
          <w:ins w:id="86" w:author="Author"/>
        </w:trPr>
        <w:tc>
          <w:tcPr>
            <w:tcW w:w="141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A0A93A1" w14:textId="77777777" w:rsidR="006515A2" w:rsidRPr="00580401" w:rsidRDefault="006515A2" w:rsidP="00966C61">
            <w:pPr>
              <w:pStyle w:val="ITStandard"/>
              <w:jc w:val="left"/>
              <w:rPr>
                <w:ins w:id="87" w:author="Author"/>
                <w:b/>
                <w:lang w:val="en-US"/>
              </w:rPr>
            </w:pPr>
            <w:commentRangeStart w:id="88"/>
            <w:ins w:id="89" w:author="Author">
              <w:r w:rsidRPr="00580401">
                <w:rPr>
                  <w:b/>
                  <w:lang w:val="en-US"/>
                </w:rPr>
                <w:t>Targeted audience</w:t>
              </w:r>
            </w:ins>
            <w:commentRangeEnd w:id="88"/>
            <w:r>
              <w:rPr>
                <w:rStyle w:val="CommentReference"/>
              </w:rPr>
              <w:commentReference w:id="88"/>
            </w:r>
          </w:p>
        </w:tc>
        <w:tc>
          <w:tcPr>
            <w:tcW w:w="297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2CE2B61" w14:textId="77777777" w:rsidR="006515A2" w:rsidRPr="00580401" w:rsidRDefault="006515A2" w:rsidP="00966C61">
            <w:pPr>
              <w:pStyle w:val="ITStandard"/>
              <w:jc w:val="left"/>
              <w:rPr>
                <w:ins w:id="90" w:author="Author"/>
                <w:b/>
                <w:lang w:val="en-US"/>
              </w:rPr>
            </w:pPr>
            <w:ins w:id="91" w:author="Author">
              <w:r w:rsidRPr="00580401">
                <w:rPr>
                  <w:b/>
                  <w:lang w:val="en-US"/>
                </w:rPr>
                <w:t>Purpose</w:t>
              </w:r>
            </w:ins>
          </w:p>
        </w:tc>
        <w:tc>
          <w:tcPr>
            <w:tcW w:w="271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A63024D" w14:textId="77777777" w:rsidR="006515A2" w:rsidRPr="00580401" w:rsidRDefault="006515A2" w:rsidP="00966C61">
            <w:pPr>
              <w:pStyle w:val="ITStandard"/>
              <w:jc w:val="left"/>
              <w:rPr>
                <w:ins w:id="92" w:author="Author"/>
                <w:b/>
                <w:lang w:val="en-US"/>
              </w:rPr>
            </w:pPr>
            <w:ins w:id="93" w:author="Author">
              <w:r w:rsidRPr="00580401">
                <w:rPr>
                  <w:b/>
                  <w:lang w:val="en-US"/>
                </w:rPr>
                <w:t>Dissemination material vehicle</w:t>
              </w:r>
            </w:ins>
          </w:p>
        </w:tc>
        <w:tc>
          <w:tcPr>
            <w:tcW w:w="195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35C2A8C" w14:textId="77777777" w:rsidR="006515A2" w:rsidRPr="00580401" w:rsidRDefault="006515A2" w:rsidP="00966C61">
            <w:pPr>
              <w:pStyle w:val="ITStandard"/>
              <w:jc w:val="left"/>
              <w:rPr>
                <w:ins w:id="94" w:author="Author"/>
                <w:b/>
                <w:lang w:val="en-US"/>
              </w:rPr>
            </w:pPr>
            <w:ins w:id="95" w:author="Author">
              <w:r w:rsidRPr="00580401">
                <w:rPr>
                  <w:b/>
                  <w:lang w:val="en-US"/>
                </w:rPr>
                <w:t>Target (KPI)</w:t>
              </w:r>
            </w:ins>
          </w:p>
        </w:tc>
      </w:tr>
      <w:tr w:rsidR="006515A2" w:rsidRPr="002F486E" w14:paraId="526DEE12" w14:textId="77777777" w:rsidTr="00966C61">
        <w:trPr>
          <w:trHeight w:val="1696"/>
          <w:ins w:id="96" w:author="Author"/>
        </w:trPr>
        <w:tc>
          <w:tcPr>
            <w:tcW w:w="1413" w:type="dxa"/>
            <w:tcBorders>
              <w:top w:val="single" w:sz="4" w:space="0" w:color="auto"/>
              <w:left w:val="single" w:sz="4" w:space="0" w:color="auto"/>
              <w:bottom w:val="single" w:sz="4" w:space="0" w:color="auto"/>
              <w:right w:val="single" w:sz="4" w:space="0" w:color="auto"/>
            </w:tcBorders>
            <w:vAlign w:val="center"/>
            <w:hideMark/>
          </w:tcPr>
          <w:p w14:paraId="541CD699" w14:textId="77777777" w:rsidR="006515A2" w:rsidRPr="00580401" w:rsidRDefault="006515A2" w:rsidP="00966C61">
            <w:pPr>
              <w:pStyle w:val="ITStandard"/>
              <w:jc w:val="left"/>
              <w:rPr>
                <w:ins w:id="97" w:author="Author"/>
                <w:b/>
                <w:lang w:val="en-US"/>
              </w:rPr>
            </w:pPr>
            <w:ins w:id="98" w:author="Author">
              <w:r w:rsidRPr="00580401">
                <w:rPr>
                  <w:b/>
                  <w:lang w:val="en-US"/>
                </w:rPr>
                <w:t>General Public</w:t>
              </w:r>
            </w:ins>
          </w:p>
        </w:tc>
        <w:tc>
          <w:tcPr>
            <w:tcW w:w="2977" w:type="dxa"/>
            <w:tcBorders>
              <w:top w:val="single" w:sz="4" w:space="0" w:color="auto"/>
              <w:left w:val="single" w:sz="4" w:space="0" w:color="auto"/>
              <w:bottom w:val="single" w:sz="4" w:space="0" w:color="auto"/>
              <w:right w:val="single" w:sz="4" w:space="0" w:color="auto"/>
            </w:tcBorders>
            <w:vAlign w:val="center"/>
            <w:hideMark/>
          </w:tcPr>
          <w:p w14:paraId="71619321" w14:textId="77777777" w:rsidR="006515A2" w:rsidRPr="00580401" w:rsidRDefault="006515A2" w:rsidP="00966C61">
            <w:pPr>
              <w:pStyle w:val="ITStandard"/>
              <w:jc w:val="left"/>
              <w:rPr>
                <w:ins w:id="99" w:author="Author"/>
                <w:lang w:val="en-US"/>
              </w:rPr>
            </w:pPr>
            <w:ins w:id="100" w:author="Author">
              <w:r w:rsidRPr="00580401">
                <w:rPr>
                  <w:lang w:val="en-US"/>
                </w:rPr>
                <w:t>To communicate to the general public of IPCEI objectives, timelines and expected outputs</w:t>
              </w:r>
            </w:ins>
          </w:p>
        </w:tc>
        <w:tc>
          <w:tcPr>
            <w:tcW w:w="2714" w:type="dxa"/>
            <w:tcBorders>
              <w:top w:val="single" w:sz="4" w:space="0" w:color="auto"/>
              <w:left w:val="single" w:sz="4" w:space="0" w:color="auto"/>
              <w:bottom w:val="single" w:sz="4" w:space="0" w:color="auto"/>
              <w:right w:val="single" w:sz="4" w:space="0" w:color="auto"/>
            </w:tcBorders>
            <w:vAlign w:val="center"/>
            <w:hideMark/>
          </w:tcPr>
          <w:p w14:paraId="47565A3D" w14:textId="77777777" w:rsidR="006515A2" w:rsidRPr="00580401" w:rsidRDefault="006515A2" w:rsidP="00966C61">
            <w:pPr>
              <w:pStyle w:val="ITStandard"/>
              <w:jc w:val="left"/>
              <w:rPr>
                <w:ins w:id="101" w:author="Author"/>
                <w:lang w:val="en-US"/>
              </w:rPr>
            </w:pPr>
            <w:ins w:id="102" w:author="Author">
              <w:r w:rsidRPr="00580401">
                <w:rPr>
                  <w:lang w:val="en-US"/>
                </w:rPr>
                <w:t>Press Releases</w:t>
              </w:r>
            </w:ins>
          </w:p>
          <w:p w14:paraId="56D0BCBC" w14:textId="77777777" w:rsidR="006515A2" w:rsidRPr="00580401" w:rsidRDefault="006515A2" w:rsidP="00966C61">
            <w:pPr>
              <w:pStyle w:val="ITStandard"/>
              <w:jc w:val="left"/>
              <w:rPr>
                <w:ins w:id="103" w:author="Author"/>
                <w:lang w:val="en-US"/>
              </w:rPr>
            </w:pPr>
            <w:ins w:id="104" w:author="Author">
              <w:r w:rsidRPr="00580401">
                <w:rPr>
                  <w:lang w:val="en-US"/>
                </w:rPr>
                <w:t>Interviews</w:t>
              </w:r>
            </w:ins>
          </w:p>
        </w:tc>
        <w:tc>
          <w:tcPr>
            <w:tcW w:w="1958" w:type="dxa"/>
            <w:tcBorders>
              <w:top w:val="single" w:sz="4" w:space="0" w:color="auto"/>
              <w:left w:val="single" w:sz="4" w:space="0" w:color="auto"/>
              <w:bottom w:val="single" w:sz="4" w:space="0" w:color="auto"/>
              <w:right w:val="single" w:sz="4" w:space="0" w:color="auto"/>
            </w:tcBorders>
            <w:vAlign w:val="center"/>
            <w:hideMark/>
          </w:tcPr>
          <w:p w14:paraId="20E56BB0" w14:textId="77777777" w:rsidR="006515A2" w:rsidRDefault="006515A2" w:rsidP="00966C61">
            <w:pPr>
              <w:pStyle w:val="ITStandard"/>
              <w:jc w:val="left"/>
              <w:rPr>
                <w:ins w:id="105" w:author="Author"/>
                <w:lang w:val="en-US"/>
              </w:rPr>
            </w:pPr>
            <w:commentRangeStart w:id="106"/>
            <w:ins w:id="107" w:author="Author">
              <w:r w:rsidRPr="00F90F08">
                <w:rPr>
                  <w:highlight w:val="yellow"/>
                  <w:lang w:val="en-US"/>
                </w:rPr>
                <w:t>XX </w:t>
              </w:r>
              <w:r w:rsidRPr="00580401">
                <w:rPr>
                  <w:lang w:val="en-US"/>
                </w:rPr>
                <w:t>articles/interviews or press releases</w:t>
              </w:r>
            </w:ins>
          </w:p>
          <w:p w14:paraId="1C610E4A" w14:textId="77777777" w:rsidR="006515A2" w:rsidRPr="00580401" w:rsidRDefault="006515A2" w:rsidP="00966C61">
            <w:pPr>
              <w:pStyle w:val="ITStandard"/>
              <w:jc w:val="left"/>
              <w:rPr>
                <w:ins w:id="108" w:author="Author"/>
                <w:lang w:val="en-US"/>
              </w:rPr>
            </w:pPr>
            <w:ins w:id="109" w:author="Author">
              <w:r>
                <w:rPr>
                  <w:lang w:val="en-US"/>
                </w:rPr>
                <w:t>(~X per year during 5 years 20XX-20XX)</w:t>
              </w:r>
              <w:commentRangeEnd w:id="106"/>
              <w:r>
                <w:rPr>
                  <w:rStyle w:val="CommentReference"/>
                </w:rPr>
                <w:commentReference w:id="106"/>
              </w:r>
            </w:ins>
          </w:p>
        </w:tc>
      </w:tr>
      <w:tr w:rsidR="006515A2" w:rsidRPr="002F486E" w14:paraId="5A7A0D7F" w14:textId="77777777" w:rsidTr="00966C61">
        <w:trPr>
          <w:trHeight w:val="1237"/>
          <w:ins w:id="110" w:author="Author"/>
        </w:trPr>
        <w:tc>
          <w:tcPr>
            <w:tcW w:w="1413" w:type="dxa"/>
            <w:tcBorders>
              <w:top w:val="single" w:sz="4" w:space="0" w:color="auto"/>
              <w:left w:val="single" w:sz="4" w:space="0" w:color="auto"/>
              <w:bottom w:val="single" w:sz="4" w:space="0" w:color="auto"/>
              <w:right w:val="single" w:sz="4" w:space="0" w:color="auto"/>
            </w:tcBorders>
            <w:vAlign w:val="center"/>
            <w:hideMark/>
          </w:tcPr>
          <w:p w14:paraId="5E53036D" w14:textId="77777777" w:rsidR="006515A2" w:rsidRPr="00580401" w:rsidRDefault="006515A2" w:rsidP="00966C61">
            <w:pPr>
              <w:pStyle w:val="ITStandard"/>
              <w:jc w:val="left"/>
              <w:rPr>
                <w:ins w:id="111" w:author="Author"/>
                <w:b/>
                <w:lang w:val="en-US"/>
              </w:rPr>
            </w:pPr>
            <w:ins w:id="112" w:author="Author">
              <w:r w:rsidRPr="00580401">
                <w:rPr>
                  <w:b/>
                  <w:lang w:val="en-US"/>
                </w:rPr>
                <w:t>Employees and stakeholders</w:t>
              </w:r>
            </w:ins>
          </w:p>
        </w:tc>
        <w:tc>
          <w:tcPr>
            <w:tcW w:w="2977" w:type="dxa"/>
            <w:tcBorders>
              <w:top w:val="single" w:sz="4" w:space="0" w:color="auto"/>
              <w:left w:val="single" w:sz="4" w:space="0" w:color="auto"/>
              <w:bottom w:val="single" w:sz="4" w:space="0" w:color="auto"/>
              <w:right w:val="single" w:sz="4" w:space="0" w:color="auto"/>
            </w:tcBorders>
            <w:vAlign w:val="center"/>
            <w:hideMark/>
          </w:tcPr>
          <w:p w14:paraId="31B7531A" w14:textId="77777777" w:rsidR="006515A2" w:rsidRPr="00580401" w:rsidRDefault="006515A2" w:rsidP="00966C61">
            <w:pPr>
              <w:pStyle w:val="ITStandard"/>
              <w:jc w:val="left"/>
              <w:rPr>
                <w:ins w:id="113" w:author="Author"/>
                <w:lang w:val="en-US"/>
              </w:rPr>
            </w:pPr>
            <w:ins w:id="114" w:author="Author">
              <w:r w:rsidRPr="00580401">
                <w:rPr>
                  <w:lang w:val="en-US"/>
                </w:rPr>
                <w:t>To communicate on objectives, on the expected outputs and on results</w:t>
              </w:r>
            </w:ins>
          </w:p>
        </w:tc>
        <w:tc>
          <w:tcPr>
            <w:tcW w:w="2714" w:type="dxa"/>
            <w:tcBorders>
              <w:top w:val="single" w:sz="4" w:space="0" w:color="auto"/>
              <w:left w:val="single" w:sz="4" w:space="0" w:color="auto"/>
              <w:bottom w:val="single" w:sz="4" w:space="0" w:color="auto"/>
              <w:right w:val="single" w:sz="4" w:space="0" w:color="auto"/>
            </w:tcBorders>
            <w:vAlign w:val="center"/>
            <w:hideMark/>
          </w:tcPr>
          <w:p w14:paraId="60FBD280" w14:textId="77777777" w:rsidR="006515A2" w:rsidRPr="00580401" w:rsidRDefault="006515A2" w:rsidP="00966C61">
            <w:pPr>
              <w:pStyle w:val="ITStandard"/>
              <w:jc w:val="left"/>
              <w:rPr>
                <w:ins w:id="115" w:author="Author"/>
                <w:lang w:val="en-US"/>
              </w:rPr>
            </w:pPr>
            <w:ins w:id="116" w:author="Author">
              <w:r w:rsidRPr="00580401">
                <w:rPr>
                  <w:lang w:val="en-US"/>
                </w:rPr>
                <w:t>Internal conferences and newsletters (published via regular email and regular meeting with stakeholders)</w:t>
              </w:r>
            </w:ins>
          </w:p>
        </w:tc>
        <w:tc>
          <w:tcPr>
            <w:tcW w:w="1958" w:type="dxa"/>
            <w:tcBorders>
              <w:top w:val="single" w:sz="4" w:space="0" w:color="auto"/>
              <w:left w:val="single" w:sz="4" w:space="0" w:color="auto"/>
              <w:bottom w:val="single" w:sz="4" w:space="0" w:color="auto"/>
              <w:right w:val="single" w:sz="4" w:space="0" w:color="auto"/>
            </w:tcBorders>
            <w:vAlign w:val="center"/>
            <w:hideMark/>
          </w:tcPr>
          <w:p w14:paraId="37C77256" w14:textId="77777777" w:rsidR="006515A2" w:rsidRDefault="006515A2" w:rsidP="00966C61">
            <w:pPr>
              <w:pStyle w:val="ITStandard"/>
              <w:jc w:val="left"/>
              <w:rPr>
                <w:ins w:id="117" w:author="Author"/>
                <w:lang w:val="en-US"/>
              </w:rPr>
            </w:pPr>
            <w:commentRangeStart w:id="118"/>
            <w:ins w:id="119" w:author="Author">
              <w:r w:rsidRPr="00F90F08">
                <w:rPr>
                  <w:highlight w:val="yellow"/>
                  <w:lang w:val="en-US"/>
                </w:rPr>
                <w:t>YY </w:t>
              </w:r>
              <w:commentRangeEnd w:id="118"/>
              <w:r w:rsidRPr="00F90F08">
                <w:rPr>
                  <w:rStyle w:val="CommentReference"/>
                  <w:highlight w:val="yellow"/>
                </w:rPr>
                <w:commentReference w:id="118"/>
              </w:r>
              <w:r w:rsidRPr="00580401">
                <w:rPr>
                  <w:lang w:val="en-US"/>
                </w:rPr>
                <w:t>different communications with all stakeholders (employees, suppliers, unions, local authorities, …)</w:t>
              </w:r>
            </w:ins>
          </w:p>
          <w:p w14:paraId="797A0E0D" w14:textId="77777777" w:rsidR="006515A2" w:rsidRPr="00580401" w:rsidRDefault="006515A2" w:rsidP="00966C61">
            <w:pPr>
              <w:pStyle w:val="ITStandard"/>
              <w:jc w:val="left"/>
              <w:rPr>
                <w:ins w:id="120" w:author="Author"/>
                <w:lang w:val="en-US"/>
              </w:rPr>
            </w:pPr>
            <w:ins w:id="121" w:author="Author">
              <w:r>
                <w:rPr>
                  <w:lang w:val="en-US"/>
                </w:rPr>
                <w:t xml:space="preserve">(~X per year during </w:t>
              </w:r>
              <w:r w:rsidRPr="00F90F08">
                <w:rPr>
                  <w:highlight w:val="yellow"/>
                  <w:lang w:val="en-US"/>
                </w:rPr>
                <w:t>X</w:t>
              </w:r>
              <w:r>
                <w:rPr>
                  <w:lang w:val="en-US"/>
                </w:rPr>
                <w:t xml:space="preserve"> years </w:t>
              </w:r>
              <w:r w:rsidRPr="00F90F08">
                <w:rPr>
                  <w:highlight w:val="yellow"/>
                  <w:lang w:val="en-US"/>
                </w:rPr>
                <w:t>20XX</w:t>
              </w:r>
              <w:r>
                <w:rPr>
                  <w:lang w:val="en-US"/>
                </w:rPr>
                <w:t>-</w:t>
              </w:r>
              <w:r w:rsidRPr="00F90F08">
                <w:rPr>
                  <w:highlight w:val="yellow"/>
                  <w:lang w:val="en-US"/>
                </w:rPr>
                <w:t>20XX</w:t>
              </w:r>
              <w:r>
                <w:rPr>
                  <w:lang w:val="en-US"/>
                </w:rPr>
                <w:t>)</w:t>
              </w:r>
            </w:ins>
          </w:p>
        </w:tc>
      </w:tr>
      <w:tr w:rsidR="006515A2" w:rsidRPr="002F486E" w14:paraId="414BCB92" w14:textId="77777777" w:rsidTr="00966C61">
        <w:trPr>
          <w:trHeight w:val="388"/>
          <w:ins w:id="122" w:author="Author"/>
        </w:trPr>
        <w:tc>
          <w:tcPr>
            <w:tcW w:w="1413" w:type="dxa"/>
            <w:tcBorders>
              <w:top w:val="single" w:sz="4" w:space="0" w:color="auto"/>
              <w:left w:val="single" w:sz="4" w:space="0" w:color="auto"/>
              <w:bottom w:val="single" w:sz="4" w:space="0" w:color="auto"/>
              <w:right w:val="single" w:sz="4" w:space="0" w:color="auto"/>
            </w:tcBorders>
            <w:vAlign w:val="center"/>
            <w:hideMark/>
          </w:tcPr>
          <w:p w14:paraId="176495E2" w14:textId="77777777" w:rsidR="006515A2" w:rsidRPr="00580401" w:rsidRDefault="006515A2" w:rsidP="00966C61">
            <w:pPr>
              <w:pStyle w:val="ITStandard"/>
              <w:jc w:val="left"/>
              <w:rPr>
                <w:ins w:id="123" w:author="Author"/>
                <w:b/>
                <w:lang w:val="en-US"/>
              </w:rPr>
            </w:pPr>
            <w:commentRangeStart w:id="124"/>
            <w:ins w:id="125" w:author="Author">
              <w:r w:rsidRPr="00580401">
                <w:rPr>
                  <w:b/>
                  <w:lang w:val="en-US"/>
                </w:rPr>
                <w:t xml:space="preserve">Scientific communities </w:t>
              </w:r>
              <w:r w:rsidRPr="00580401">
                <w:rPr>
                  <w:lang w:val="en-US"/>
                </w:rPr>
                <w:t xml:space="preserve">(Universities, Engineering Schools, </w:t>
              </w:r>
              <w:r w:rsidRPr="00580401">
                <w:rPr>
                  <w:lang w:val="en-US"/>
                </w:rPr>
                <w:lastRenderedPageBreak/>
                <w:t xml:space="preserve">Professors, National Laboratory, Research Institute, </w:t>
              </w:r>
              <w:r>
                <w:rPr>
                  <w:lang w:val="en-US"/>
                </w:rPr>
                <w:t>R</w:t>
              </w:r>
              <w:r w:rsidRPr="00580401">
                <w:rPr>
                  <w:lang w:val="en-US"/>
                </w:rPr>
                <w:t>&amp;D teams of industrial companies)</w:t>
              </w:r>
            </w:ins>
          </w:p>
        </w:tc>
        <w:tc>
          <w:tcPr>
            <w:tcW w:w="2977" w:type="dxa"/>
            <w:tcBorders>
              <w:top w:val="single" w:sz="4" w:space="0" w:color="auto"/>
              <w:left w:val="single" w:sz="4" w:space="0" w:color="auto"/>
              <w:bottom w:val="single" w:sz="4" w:space="0" w:color="auto"/>
              <w:right w:val="single" w:sz="4" w:space="0" w:color="auto"/>
            </w:tcBorders>
            <w:vAlign w:val="center"/>
            <w:hideMark/>
          </w:tcPr>
          <w:p w14:paraId="08D6C34A" w14:textId="77777777" w:rsidR="006515A2" w:rsidRPr="00580401" w:rsidRDefault="006515A2" w:rsidP="00966C61">
            <w:pPr>
              <w:pStyle w:val="ITStandard"/>
              <w:jc w:val="left"/>
              <w:rPr>
                <w:ins w:id="126" w:author="Author"/>
                <w:lang w:val="en-US"/>
              </w:rPr>
            </w:pPr>
            <w:ins w:id="127" w:author="Author">
              <w:r w:rsidRPr="00580401">
                <w:rPr>
                  <w:lang w:val="en-US"/>
                </w:rPr>
                <w:lastRenderedPageBreak/>
                <w:t>To exchange with other scientists in the field (inside and outside IPCEI)</w:t>
              </w:r>
            </w:ins>
          </w:p>
          <w:p w14:paraId="320EAC99" w14:textId="77777777" w:rsidR="006515A2" w:rsidRPr="00580401" w:rsidRDefault="006515A2" w:rsidP="00966C61">
            <w:pPr>
              <w:pStyle w:val="ITStandard"/>
              <w:jc w:val="left"/>
              <w:rPr>
                <w:ins w:id="128" w:author="Author"/>
                <w:lang w:val="en-US"/>
              </w:rPr>
            </w:pPr>
            <w:ins w:id="129" w:author="Author">
              <w:r w:rsidRPr="00580401">
                <w:rPr>
                  <w:lang w:val="en-US"/>
                </w:rPr>
                <w:lastRenderedPageBreak/>
                <w:t>To coordinate with ongoing and future program to maximize impact and create synergies</w:t>
              </w:r>
            </w:ins>
          </w:p>
        </w:tc>
        <w:tc>
          <w:tcPr>
            <w:tcW w:w="2714" w:type="dxa"/>
            <w:tcBorders>
              <w:top w:val="single" w:sz="4" w:space="0" w:color="auto"/>
              <w:left w:val="single" w:sz="4" w:space="0" w:color="auto"/>
              <w:bottom w:val="single" w:sz="4" w:space="0" w:color="auto"/>
              <w:right w:val="single" w:sz="4" w:space="0" w:color="auto"/>
            </w:tcBorders>
            <w:vAlign w:val="center"/>
            <w:hideMark/>
          </w:tcPr>
          <w:p w14:paraId="780044B1" w14:textId="77777777" w:rsidR="006515A2" w:rsidRPr="00580401" w:rsidRDefault="006515A2" w:rsidP="00966C61">
            <w:pPr>
              <w:pStyle w:val="ITStandard"/>
              <w:jc w:val="left"/>
              <w:rPr>
                <w:ins w:id="130" w:author="Author"/>
                <w:lang w:val="en-US"/>
              </w:rPr>
            </w:pPr>
            <w:ins w:id="131" w:author="Author">
              <w:r w:rsidRPr="00580401">
                <w:rPr>
                  <w:lang w:val="en-US"/>
                </w:rPr>
                <w:lastRenderedPageBreak/>
                <w:t>Presentation on relevant congresses and conferences</w:t>
              </w:r>
            </w:ins>
          </w:p>
          <w:p w14:paraId="3D5835B5" w14:textId="77777777" w:rsidR="006515A2" w:rsidRPr="00580401" w:rsidRDefault="006515A2" w:rsidP="00966C61">
            <w:pPr>
              <w:pStyle w:val="ITStandard"/>
              <w:jc w:val="left"/>
              <w:rPr>
                <w:ins w:id="132" w:author="Author"/>
                <w:lang w:val="en-US"/>
              </w:rPr>
            </w:pPr>
            <w:ins w:id="133" w:author="Author">
              <w:r w:rsidRPr="00580401">
                <w:rPr>
                  <w:lang w:val="en-US"/>
                </w:rPr>
                <w:lastRenderedPageBreak/>
                <w:t>Project presentation at the European Commission</w:t>
              </w:r>
            </w:ins>
          </w:p>
          <w:p w14:paraId="7C1140E2" w14:textId="77777777" w:rsidR="006515A2" w:rsidRPr="00580401" w:rsidRDefault="006515A2" w:rsidP="00966C61">
            <w:pPr>
              <w:pStyle w:val="ITStandard"/>
              <w:jc w:val="left"/>
              <w:rPr>
                <w:ins w:id="134" w:author="Author"/>
                <w:lang w:val="en-US"/>
              </w:rPr>
            </w:pPr>
            <w:ins w:id="135" w:author="Author">
              <w:r w:rsidRPr="00580401">
                <w:rPr>
                  <w:lang w:val="en-US"/>
                </w:rPr>
                <w:t>Project presentation at relevant agencies and schools (PhD thesis)</w:t>
              </w:r>
            </w:ins>
          </w:p>
        </w:tc>
        <w:tc>
          <w:tcPr>
            <w:tcW w:w="1958" w:type="dxa"/>
            <w:tcBorders>
              <w:top w:val="single" w:sz="4" w:space="0" w:color="auto"/>
              <w:left w:val="single" w:sz="4" w:space="0" w:color="auto"/>
              <w:bottom w:val="single" w:sz="4" w:space="0" w:color="auto"/>
              <w:right w:val="single" w:sz="4" w:space="0" w:color="auto"/>
            </w:tcBorders>
            <w:vAlign w:val="center"/>
            <w:hideMark/>
          </w:tcPr>
          <w:p w14:paraId="3CF32007" w14:textId="77777777" w:rsidR="006515A2" w:rsidRPr="00747366" w:rsidRDefault="006515A2" w:rsidP="00966C61">
            <w:pPr>
              <w:pStyle w:val="ITStandard"/>
              <w:jc w:val="left"/>
              <w:rPr>
                <w:ins w:id="136" w:author="Author"/>
                <w:i/>
                <w:lang w:val="en-US"/>
              </w:rPr>
            </w:pPr>
            <w:commentRangeStart w:id="137"/>
            <w:ins w:id="138" w:author="Author">
              <w:r w:rsidRPr="00F90F08">
                <w:rPr>
                  <w:highlight w:val="yellow"/>
                  <w:lang w:val="en-US"/>
                </w:rPr>
                <w:lastRenderedPageBreak/>
                <w:t xml:space="preserve">XX </w:t>
              </w:r>
              <w:commentRangeEnd w:id="137"/>
              <w:r w:rsidRPr="00F90F08">
                <w:rPr>
                  <w:rStyle w:val="CommentReference"/>
                  <w:highlight w:val="yellow"/>
                </w:rPr>
                <w:commentReference w:id="137"/>
              </w:r>
              <w:r w:rsidRPr="00580401">
                <w:rPr>
                  <w:lang w:val="en-US"/>
                </w:rPr>
                <w:t>jo</w:t>
              </w:r>
              <w:r>
                <w:rPr>
                  <w:lang w:val="en-US"/>
                </w:rPr>
                <w:t xml:space="preserve">int publications (post project) in 2022, 2023 and 2024 in journals such as </w:t>
              </w:r>
              <w:commentRangeStart w:id="139"/>
              <w:r w:rsidRPr="00F90F08">
                <w:rPr>
                  <w:i/>
                  <w:highlight w:val="yellow"/>
                  <w:lang w:val="en-US"/>
                </w:rPr>
                <w:t>YY</w:t>
              </w:r>
              <w:commentRangeEnd w:id="139"/>
              <w:r w:rsidRPr="00F90F08">
                <w:rPr>
                  <w:rStyle w:val="CommentReference"/>
                  <w:highlight w:val="yellow"/>
                </w:rPr>
                <w:commentReference w:id="139"/>
              </w:r>
            </w:ins>
          </w:p>
          <w:p w14:paraId="5620852F" w14:textId="77777777" w:rsidR="006515A2" w:rsidRPr="00580401" w:rsidRDefault="006515A2" w:rsidP="00966C61">
            <w:pPr>
              <w:pStyle w:val="ITStandard"/>
              <w:jc w:val="left"/>
              <w:rPr>
                <w:ins w:id="140" w:author="Author"/>
                <w:lang w:val="en-US"/>
              </w:rPr>
            </w:pPr>
          </w:p>
          <w:p w14:paraId="38A23158" w14:textId="77777777" w:rsidR="006515A2" w:rsidRPr="00580401" w:rsidRDefault="006515A2" w:rsidP="00966C61">
            <w:pPr>
              <w:pStyle w:val="ITStandard"/>
              <w:jc w:val="left"/>
              <w:rPr>
                <w:ins w:id="141" w:author="Author"/>
                <w:lang w:val="en-US"/>
              </w:rPr>
            </w:pPr>
            <w:commentRangeStart w:id="142"/>
            <w:ins w:id="143" w:author="Author">
              <w:r w:rsidRPr="00F90F08">
                <w:rPr>
                  <w:highlight w:val="yellow"/>
                  <w:lang w:val="en-US"/>
                </w:rPr>
                <w:t xml:space="preserve">XX </w:t>
              </w:r>
            </w:ins>
            <w:commentRangeEnd w:id="142"/>
            <w:r>
              <w:rPr>
                <w:rStyle w:val="CommentReference"/>
              </w:rPr>
              <w:commentReference w:id="142"/>
            </w:r>
            <w:ins w:id="144" w:author="Author">
              <w:r w:rsidRPr="00580401">
                <w:rPr>
                  <w:lang w:val="en-US"/>
                </w:rPr>
                <w:t>conferences as speaker or visitor over the duration of the IPCEI</w:t>
              </w:r>
              <w:r>
                <w:rPr>
                  <w:lang w:val="en-US"/>
                </w:rPr>
                <w:t xml:space="preserve"> (</w:t>
              </w:r>
              <w:r w:rsidRPr="00F90F08">
                <w:rPr>
                  <w:highlight w:val="yellow"/>
                  <w:lang w:val="en-US"/>
                </w:rPr>
                <w:t>20XX</w:t>
              </w:r>
              <w:r>
                <w:rPr>
                  <w:lang w:val="en-US"/>
                </w:rPr>
                <w:t>-</w:t>
              </w:r>
              <w:r w:rsidRPr="00F90F08">
                <w:rPr>
                  <w:highlight w:val="yellow"/>
                  <w:lang w:val="en-US"/>
                </w:rPr>
                <w:t>20XX</w:t>
              </w:r>
              <w:r>
                <w:rPr>
                  <w:lang w:val="en-US"/>
                </w:rPr>
                <w:t xml:space="preserve">) in conference such as </w:t>
              </w:r>
              <w:commentRangeStart w:id="145"/>
              <w:r>
                <w:rPr>
                  <w:i/>
                  <w:lang w:val="en-US"/>
                </w:rPr>
                <w:t>YY</w:t>
              </w:r>
            </w:ins>
            <w:commentRangeEnd w:id="145"/>
            <w:r>
              <w:rPr>
                <w:rStyle w:val="CommentReference"/>
              </w:rPr>
              <w:commentReference w:id="145"/>
            </w:r>
            <w:commentRangeEnd w:id="124"/>
            <w:r>
              <w:rPr>
                <w:rStyle w:val="CommentReference"/>
              </w:rPr>
              <w:commentReference w:id="124"/>
            </w:r>
          </w:p>
        </w:tc>
      </w:tr>
    </w:tbl>
    <w:p w14:paraId="13CD6846" w14:textId="77777777" w:rsidR="006515A2" w:rsidRPr="00580401" w:rsidRDefault="006515A2" w:rsidP="006515A2">
      <w:pPr>
        <w:pStyle w:val="ITStandard"/>
        <w:jc w:val="center"/>
        <w:rPr>
          <w:ins w:id="146" w:author="Author"/>
          <w:i/>
          <w:lang w:val="en-US"/>
        </w:rPr>
      </w:pPr>
      <w:ins w:id="147" w:author="Author">
        <w:r w:rsidRPr="00580401">
          <w:rPr>
            <w:b/>
            <w:i/>
            <w:szCs w:val="22"/>
            <w:lang w:val="en-US"/>
          </w:rPr>
          <w:lastRenderedPageBreak/>
          <w:t xml:space="preserve">Table </w:t>
        </w:r>
        <w:r w:rsidRPr="00580401">
          <w:rPr>
            <w:b/>
            <w:i/>
            <w:szCs w:val="22"/>
            <w:lang w:val="en-US"/>
          </w:rPr>
          <w:fldChar w:fldCharType="begin"/>
        </w:r>
        <w:r w:rsidRPr="00580401">
          <w:rPr>
            <w:b/>
            <w:i/>
            <w:szCs w:val="22"/>
            <w:lang w:val="en-US"/>
          </w:rPr>
          <w:instrText xml:space="preserve"> SEQ Table \* ARABIC </w:instrText>
        </w:r>
        <w:r w:rsidRPr="00580401">
          <w:rPr>
            <w:b/>
            <w:i/>
            <w:szCs w:val="22"/>
            <w:lang w:val="en-US"/>
          </w:rPr>
          <w:fldChar w:fldCharType="separate"/>
        </w:r>
        <w:r>
          <w:rPr>
            <w:b/>
            <w:i/>
            <w:noProof/>
            <w:szCs w:val="22"/>
            <w:lang w:val="en-US"/>
          </w:rPr>
          <w:t>14</w:t>
        </w:r>
        <w:r w:rsidRPr="00580401">
          <w:rPr>
            <w:b/>
            <w:i/>
            <w:szCs w:val="22"/>
            <w:lang w:val="en-US"/>
          </w:rPr>
          <w:fldChar w:fldCharType="end"/>
        </w:r>
        <w:r w:rsidRPr="00580401">
          <w:rPr>
            <w:b/>
            <w:i/>
            <w:szCs w:val="22"/>
            <w:lang w:val="en-US"/>
          </w:rPr>
          <w:t xml:space="preserve">: </w:t>
        </w:r>
        <w:r w:rsidRPr="00580401">
          <w:rPr>
            <w:b/>
            <w:i/>
            <w:lang w:val="en-US"/>
          </w:rPr>
          <w:t xml:space="preserve"> </w:t>
        </w:r>
        <w:r w:rsidRPr="00580401">
          <w:rPr>
            <w:b/>
            <w:i/>
            <w:szCs w:val="22"/>
            <w:lang w:val="en-US"/>
          </w:rPr>
          <w:t>Dissemination strategy of non-protected results</w:t>
        </w:r>
      </w:ins>
    </w:p>
    <w:p w14:paraId="4A25FCCD" w14:textId="77777777" w:rsidR="006515A2" w:rsidRPr="00F90F08" w:rsidRDefault="006515A2" w:rsidP="006515A2">
      <w:pPr>
        <w:pStyle w:val="ITAbsatzohneNr"/>
        <w:rPr>
          <w:ins w:id="148" w:author="Author"/>
          <w:i/>
          <w:szCs w:val="22"/>
          <w:lang w:val="en-US"/>
        </w:rPr>
      </w:pPr>
    </w:p>
    <w:p w14:paraId="2E60273B" w14:textId="77777777" w:rsidR="006515A2" w:rsidRDefault="006515A2" w:rsidP="006515A2">
      <w:pPr>
        <w:pStyle w:val="ITberschrift11"/>
        <w:numPr>
          <w:ilvl w:val="0"/>
          <w:numId w:val="0"/>
        </w:numPr>
        <w:ind w:left="680"/>
        <w:rPr>
          <w:ins w:id="149" w:author="Author"/>
          <w:lang w:val="en-GB"/>
        </w:rPr>
      </w:pPr>
    </w:p>
    <w:p w14:paraId="39CDC558" w14:textId="77777777" w:rsidR="006515A2" w:rsidRPr="00580401" w:rsidRDefault="006515A2" w:rsidP="006515A2">
      <w:pPr>
        <w:pStyle w:val="ITStandard"/>
        <w:rPr>
          <w:ins w:id="150" w:author="Author"/>
          <w:b/>
          <w:lang w:val="en-US"/>
        </w:rPr>
      </w:pPr>
      <w:ins w:id="151" w:author="Author">
        <w:r w:rsidRPr="00580401">
          <w:rPr>
            <w:b/>
            <w:lang w:val="en-US"/>
          </w:rPr>
          <w:t>Publication, Conferences</w:t>
        </w:r>
        <w:r>
          <w:rPr>
            <w:b/>
            <w:lang w:val="en-US"/>
          </w:rPr>
          <w:t>,</w:t>
        </w:r>
        <w:r w:rsidRPr="00580401">
          <w:rPr>
            <w:b/>
            <w:lang w:val="en-US"/>
          </w:rPr>
          <w:t xml:space="preserve"> </w:t>
        </w:r>
        <w:r>
          <w:rPr>
            <w:b/>
            <w:lang w:val="en-US"/>
          </w:rPr>
          <w:t>E</w:t>
        </w:r>
        <w:r w:rsidRPr="00580401">
          <w:rPr>
            <w:b/>
            <w:lang w:val="en-US"/>
          </w:rPr>
          <w:t>vent</w:t>
        </w:r>
        <w:r>
          <w:rPr>
            <w:b/>
            <w:lang w:val="en-US"/>
          </w:rPr>
          <w:t>s,</w:t>
        </w:r>
        <w:r w:rsidRPr="00580401">
          <w:rPr>
            <w:b/>
            <w:lang w:val="en-US"/>
          </w:rPr>
          <w:t xml:space="preserve"> </w:t>
        </w:r>
        <w:r>
          <w:rPr>
            <w:b/>
            <w:lang w:val="en-US"/>
          </w:rPr>
          <w:t>R</w:t>
        </w:r>
        <w:r w:rsidRPr="00580401">
          <w:rPr>
            <w:b/>
            <w:lang w:val="en-US"/>
          </w:rPr>
          <w:t>oadshow</w:t>
        </w:r>
        <w:r>
          <w:rPr>
            <w:b/>
            <w:lang w:val="en-US"/>
          </w:rPr>
          <w:t>s</w:t>
        </w:r>
      </w:ins>
    </w:p>
    <w:p w14:paraId="2618A2AD" w14:textId="77777777" w:rsidR="006515A2" w:rsidRPr="00580401" w:rsidRDefault="006515A2" w:rsidP="006515A2">
      <w:pPr>
        <w:pStyle w:val="ITStandard"/>
        <w:rPr>
          <w:ins w:id="152" w:author="Author"/>
          <w:lang w:val="en-US"/>
        </w:rPr>
      </w:pPr>
      <w:ins w:id="153" w:author="Author">
        <w:r w:rsidRPr="00580401">
          <w:rPr>
            <w:lang w:val="en-US"/>
          </w:rPr>
          <w:t>Overall dissemination outside I</w:t>
        </w:r>
        <w:r w:rsidRPr="01A76A08">
          <w:rPr>
            <w:lang w:val="en-US"/>
          </w:rPr>
          <w:t>PCEI on Microelectronics</w:t>
        </w:r>
        <w:r w:rsidRPr="00580401">
          <w:rPr>
            <w:lang w:val="en-US"/>
          </w:rPr>
          <w:t xml:space="preserve"> will be performed thanks to conferences, external workshops and publications. The table below shows some actions that </w:t>
        </w:r>
        <w:r>
          <w:rPr>
            <w:lang w:val="en-US"/>
          </w:rPr>
          <w:t>DT</w:t>
        </w:r>
        <w:r w:rsidRPr="00580401">
          <w:rPr>
            <w:lang w:val="en-US"/>
          </w:rPr>
          <w:t xml:space="preserve"> commits to undertake during the IPCEI on </w:t>
        </w:r>
        <w:r>
          <w:rPr>
            <w:lang w:val="en-US"/>
          </w:rPr>
          <w:t>Microelectronics</w:t>
        </w:r>
        <w:r w:rsidRPr="00580401">
          <w:rPr>
            <w:lang w:val="en-US"/>
          </w:rPr>
          <w:t>:</w:t>
        </w:r>
      </w:ins>
    </w:p>
    <w:tbl>
      <w:tblPr>
        <w:tblStyle w:val="TableGrid"/>
        <w:tblW w:w="0" w:type="auto"/>
        <w:tblLook w:val="04A0" w:firstRow="1" w:lastRow="0" w:firstColumn="1" w:lastColumn="0" w:noHBand="0" w:noVBand="1"/>
      </w:tblPr>
      <w:tblGrid>
        <w:gridCol w:w="2972"/>
        <w:gridCol w:w="6090"/>
      </w:tblGrid>
      <w:tr w:rsidR="006515A2" w:rsidRPr="00580401" w14:paraId="3F1026AE" w14:textId="77777777" w:rsidTr="00966C61">
        <w:trPr>
          <w:ins w:id="154" w:author="Author"/>
        </w:trPr>
        <w:tc>
          <w:tcPr>
            <w:tcW w:w="2972" w:type="dxa"/>
          </w:tcPr>
          <w:p w14:paraId="1A259B4B" w14:textId="77777777" w:rsidR="006515A2" w:rsidRPr="00580401" w:rsidRDefault="006515A2" w:rsidP="00966C61">
            <w:pPr>
              <w:pStyle w:val="ITStandard"/>
              <w:jc w:val="left"/>
              <w:rPr>
                <w:ins w:id="155" w:author="Author"/>
                <w:b/>
                <w:lang w:val="en-US"/>
              </w:rPr>
            </w:pPr>
            <w:commentRangeStart w:id="156"/>
            <w:commentRangeStart w:id="157"/>
            <w:ins w:id="158" w:author="Author">
              <w:r w:rsidRPr="00580401">
                <w:rPr>
                  <w:b/>
                  <w:lang w:val="en-US"/>
                </w:rPr>
                <w:t>IP* (new patent files – first filing)</w:t>
              </w:r>
            </w:ins>
            <w:commentRangeEnd w:id="156"/>
            <w:r>
              <w:rPr>
                <w:rStyle w:val="CommentReference"/>
              </w:rPr>
              <w:commentReference w:id="156"/>
            </w:r>
          </w:p>
        </w:tc>
        <w:tc>
          <w:tcPr>
            <w:tcW w:w="6090" w:type="dxa"/>
          </w:tcPr>
          <w:p w14:paraId="2FC35AEC" w14:textId="77777777" w:rsidR="006515A2" w:rsidRPr="00580401" w:rsidRDefault="006515A2" w:rsidP="00966C61">
            <w:pPr>
              <w:pStyle w:val="ITStandard"/>
              <w:rPr>
                <w:ins w:id="159" w:author="Author"/>
                <w:lang w:val="en-US"/>
              </w:rPr>
            </w:pPr>
            <w:ins w:id="160" w:author="Author">
              <w:r w:rsidRPr="00580401">
                <w:rPr>
                  <w:lang w:val="en-US"/>
                </w:rPr>
                <w:t>To be defined based on R&amp;D work</w:t>
              </w:r>
            </w:ins>
          </w:p>
          <w:p w14:paraId="7483DEEE" w14:textId="77777777" w:rsidR="006515A2" w:rsidRPr="00580401" w:rsidRDefault="006515A2" w:rsidP="00966C61">
            <w:pPr>
              <w:pStyle w:val="ITStandard"/>
              <w:rPr>
                <w:ins w:id="161" w:author="Author"/>
                <w:i/>
                <w:lang w:val="en-US"/>
              </w:rPr>
            </w:pPr>
            <w:ins w:id="162" w:author="Author">
              <w:r w:rsidRPr="00580401">
                <w:rPr>
                  <w:i/>
                  <w:lang w:val="en-US"/>
                </w:rPr>
                <w:t xml:space="preserve">Possible patent: </w:t>
              </w:r>
            </w:ins>
          </w:p>
          <w:p w14:paraId="020C5071" w14:textId="77777777" w:rsidR="006515A2" w:rsidRPr="00F90F08" w:rsidRDefault="006515A2" w:rsidP="00A42A45">
            <w:pPr>
              <w:pStyle w:val="ITStandard"/>
              <w:numPr>
                <w:ilvl w:val="0"/>
                <w:numId w:val="25"/>
              </w:numPr>
              <w:spacing w:after="240"/>
              <w:rPr>
                <w:ins w:id="163" w:author="Author"/>
                <w:lang w:val="en-US"/>
              </w:rPr>
            </w:pPr>
            <w:ins w:id="164" w:author="Author">
              <w:r>
                <w:rPr>
                  <w:i/>
                  <w:lang w:val="en-US"/>
                </w:rPr>
                <w:t>Patent 1</w:t>
              </w:r>
            </w:ins>
          </w:p>
          <w:p w14:paraId="2D76BBD2" w14:textId="77777777" w:rsidR="006515A2" w:rsidRPr="00580401" w:rsidRDefault="006515A2" w:rsidP="00A42A45">
            <w:pPr>
              <w:pStyle w:val="ITStandard"/>
              <w:numPr>
                <w:ilvl w:val="0"/>
                <w:numId w:val="25"/>
              </w:numPr>
              <w:spacing w:after="240"/>
              <w:rPr>
                <w:ins w:id="165" w:author="Author"/>
                <w:lang w:val="en-US"/>
              </w:rPr>
            </w:pPr>
            <w:ins w:id="166" w:author="Author">
              <w:r>
                <w:rPr>
                  <w:i/>
                  <w:lang w:val="en-US"/>
                </w:rPr>
                <w:t>Patent 2</w:t>
              </w:r>
            </w:ins>
            <w:commentRangeEnd w:id="157"/>
            <w:r>
              <w:rPr>
                <w:rStyle w:val="CommentReference"/>
              </w:rPr>
              <w:commentReference w:id="157"/>
            </w:r>
          </w:p>
        </w:tc>
      </w:tr>
      <w:tr w:rsidR="006515A2" w:rsidRPr="00580401" w14:paraId="467E7A39" w14:textId="77777777" w:rsidTr="00966C61">
        <w:trPr>
          <w:ins w:id="167" w:author="Author"/>
        </w:trPr>
        <w:tc>
          <w:tcPr>
            <w:tcW w:w="2972" w:type="dxa"/>
          </w:tcPr>
          <w:p w14:paraId="69A8C550" w14:textId="77777777" w:rsidR="006515A2" w:rsidRPr="00580401" w:rsidRDefault="006515A2" w:rsidP="00966C61">
            <w:pPr>
              <w:pStyle w:val="ITStandard"/>
              <w:jc w:val="left"/>
              <w:rPr>
                <w:ins w:id="168" w:author="Author"/>
                <w:b/>
                <w:lang w:val="en-US"/>
              </w:rPr>
            </w:pPr>
            <w:ins w:id="169" w:author="Author">
              <w:r w:rsidRPr="00580401">
                <w:rPr>
                  <w:b/>
                  <w:lang w:val="en-US"/>
                </w:rPr>
                <w:t>Conferences / Papers</w:t>
              </w:r>
            </w:ins>
          </w:p>
        </w:tc>
        <w:tc>
          <w:tcPr>
            <w:tcW w:w="6090" w:type="dxa"/>
          </w:tcPr>
          <w:p w14:paraId="0AA681AE" w14:textId="77777777" w:rsidR="006515A2" w:rsidRPr="00580401" w:rsidRDefault="006515A2" w:rsidP="00966C61">
            <w:pPr>
              <w:pStyle w:val="ITStandard"/>
              <w:rPr>
                <w:ins w:id="170" w:author="Author"/>
                <w:lang w:val="en-US"/>
              </w:rPr>
            </w:pPr>
            <w:ins w:id="171" w:author="Author">
              <w:r w:rsidRPr="00580401">
                <w:rPr>
                  <w:lang w:val="en-US"/>
                </w:rPr>
                <w:t>One conference/paper per year</w:t>
              </w:r>
            </w:ins>
          </w:p>
          <w:p w14:paraId="30C9AE1A" w14:textId="77777777" w:rsidR="006515A2" w:rsidRPr="00580401" w:rsidRDefault="006515A2" w:rsidP="00966C61">
            <w:pPr>
              <w:pStyle w:val="ITStandard"/>
              <w:rPr>
                <w:ins w:id="172" w:author="Author"/>
                <w:i/>
                <w:lang w:val="en-US"/>
              </w:rPr>
            </w:pPr>
            <w:ins w:id="173" w:author="Author">
              <w:r w:rsidRPr="00580401">
                <w:rPr>
                  <w:i/>
                  <w:lang w:val="en-US"/>
                </w:rPr>
                <w:t>Example of possible publication or conference:</w:t>
              </w:r>
            </w:ins>
          </w:p>
          <w:p w14:paraId="4428F6A2" w14:textId="77777777" w:rsidR="006515A2" w:rsidRDefault="006515A2" w:rsidP="00A42A45">
            <w:pPr>
              <w:pStyle w:val="ITStandard"/>
              <w:numPr>
                <w:ilvl w:val="0"/>
                <w:numId w:val="26"/>
              </w:numPr>
              <w:spacing w:after="240"/>
              <w:rPr>
                <w:ins w:id="174" w:author="Author"/>
                <w:i/>
                <w:lang w:val="en-US"/>
              </w:rPr>
            </w:pPr>
            <w:ins w:id="175" w:author="Author">
              <w:r>
                <w:rPr>
                  <w:i/>
                  <w:lang w:val="en-US"/>
                </w:rPr>
                <w:t>Example 1</w:t>
              </w:r>
            </w:ins>
          </w:p>
          <w:p w14:paraId="728A80DC" w14:textId="77777777" w:rsidR="006515A2" w:rsidRPr="00580401" w:rsidRDefault="006515A2" w:rsidP="00A42A45">
            <w:pPr>
              <w:pStyle w:val="ITStandard"/>
              <w:numPr>
                <w:ilvl w:val="0"/>
                <w:numId w:val="26"/>
              </w:numPr>
              <w:spacing w:after="240"/>
              <w:rPr>
                <w:ins w:id="176" w:author="Author"/>
                <w:lang w:val="en-US"/>
              </w:rPr>
            </w:pPr>
            <w:ins w:id="177" w:author="Author">
              <w:r>
                <w:rPr>
                  <w:i/>
                  <w:lang w:val="en-US"/>
                </w:rPr>
                <w:t>Example 2</w:t>
              </w:r>
            </w:ins>
          </w:p>
        </w:tc>
      </w:tr>
      <w:tr w:rsidR="006515A2" w:rsidRPr="00580401" w14:paraId="14C5A72A" w14:textId="77777777" w:rsidTr="00966C61">
        <w:trPr>
          <w:ins w:id="178" w:author="Author"/>
        </w:trPr>
        <w:tc>
          <w:tcPr>
            <w:tcW w:w="2972" w:type="dxa"/>
          </w:tcPr>
          <w:p w14:paraId="7D23B1BF" w14:textId="77777777" w:rsidR="006515A2" w:rsidRPr="00580401" w:rsidRDefault="006515A2" w:rsidP="00966C61">
            <w:pPr>
              <w:pStyle w:val="ITStandard"/>
              <w:jc w:val="left"/>
              <w:rPr>
                <w:ins w:id="179" w:author="Author"/>
                <w:b/>
                <w:lang w:val="en-US"/>
              </w:rPr>
            </w:pPr>
            <w:ins w:id="180" w:author="Author">
              <w:r w:rsidRPr="00580401">
                <w:rPr>
                  <w:b/>
                  <w:lang w:val="en-US"/>
                </w:rPr>
                <w:t>Workshops and actions in industry association</w:t>
              </w:r>
            </w:ins>
          </w:p>
        </w:tc>
        <w:tc>
          <w:tcPr>
            <w:tcW w:w="6090" w:type="dxa"/>
          </w:tcPr>
          <w:p w14:paraId="5D66F2CE" w14:textId="77777777" w:rsidR="006515A2" w:rsidRPr="00580401" w:rsidRDefault="006515A2" w:rsidP="00966C61">
            <w:pPr>
              <w:pStyle w:val="ITStandard"/>
              <w:rPr>
                <w:ins w:id="181" w:author="Author"/>
                <w:lang w:val="en-US"/>
              </w:rPr>
            </w:pPr>
            <w:commentRangeStart w:id="182"/>
            <w:commentRangeStart w:id="183"/>
            <w:ins w:id="184" w:author="Author">
              <w:r w:rsidRPr="00580401">
                <w:rPr>
                  <w:lang w:val="en-US"/>
                </w:rPr>
                <w:t xml:space="preserve">One workshop on </w:t>
              </w:r>
              <w:r>
                <w:rPr>
                  <w:lang w:val="en-US"/>
                </w:rPr>
                <w:t>O-RAN</w:t>
              </w:r>
              <w:r w:rsidRPr="00580401">
                <w:rPr>
                  <w:lang w:val="en-US"/>
                </w:rPr>
                <w:t xml:space="preserve"> properties and</w:t>
              </w:r>
              <w:r>
                <w:rPr>
                  <w:lang w:val="en-US"/>
                </w:rPr>
                <w:t xml:space="preserve">/or </w:t>
              </w:r>
              <w:r w:rsidRPr="00580401">
                <w:rPr>
                  <w:lang w:val="en-US"/>
                </w:rPr>
                <w:t>visit</w:t>
              </w:r>
              <w:r>
                <w:rPr>
                  <w:lang w:val="en-US"/>
                </w:rPr>
                <w:t>….</w:t>
              </w:r>
            </w:ins>
            <w:commentRangeEnd w:id="182"/>
            <w:r>
              <w:rPr>
                <w:rStyle w:val="CommentReference"/>
              </w:rPr>
              <w:commentReference w:id="182"/>
            </w:r>
          </w:p>
          <w:p w14:paraId="517DC3F1" w14:textId="77777777" w:rsidR="006515A2" w:rsidRPr="00580401" w:rsidRDefault="006515A2" w:rsidP="00966C61">
            <w:pPr>
              <w:pStyle w:val="ITStandard"/>
              <w:rPr>
                <w:ins w:id="185" w:author="Author"/>
                <w:i/>
                <w:lang w:val="en-US"/>
              </w:rPr>
            </w:pPr>
            <w:ins w:id="186" w:author="Author">
              <w:r w:rsidRPr="00580401">
                <w:rPr>
                  <w:i/>
                  <w:lang w:val="en-US"/>
                </w:rPr>
                <w:t xml:space="preserve">Association: </w:t>
              </w:r>
              <w:r>
                <w:rPr>
                  <w:i/>
                  <w:lang w:val="en-US"/>
                </w:rPr>
                <w:t>Example partners</w:t>
              </w:r>
            </w:ins>
            <w:commentRangeEnd w:id="183"/>
            <w:r>
              <w:rPr>
                <w:rStyle w:val="CommentReference"/>
              </w:rPr>
              <w:commentReference w:id="183"/>
            </w:r>
          </w:p>
          <w:p w14:paraId="60D2DF19" w14:textId="77777777" w:rsidR="006515A2" w:rsidRPr="00580401" w:rsidRDefault="006515A2" w:rsidP="00966C61">
            <w:pPr>
              <w:pStyle w:val="ITStandard"/>
              <w:rPr>
                <w:ins w:id="187" w:author="Author"/>
                <w:lang w:val="en-US"/>
              </w:rPr>
            </w:pPr>
          </w:p>
        </w:tc>
      </w:tr>
      <w:tr w:rsidR="006515A2" w:rsidRPr="00580401" w14:paraId="77683C58" w14:textId="77777777" w:rsidTr="00966C61">
        <w:trPr>
          <w:ins w:id="188" w:author="Author"/>
        </w:trPr>
        <w:tc>
          <w:tcPr>
            <w:tcW w:w="2972" w:type="dxa"/>
          </w:tcPr>
          <w:p w14:paraId="7DAAAB01" w14:textId="77777777" w:rsidR="006515A2" w:rsidRPr="00580401" w:rsidRDefault="006515A2" w:rsidP="00966C61">
            <w:pPr>
              <w:pStyle w:val="ITStandard"/>
              <w:jc w:val="left"/>
              <w:rPr>
                <w:ins w:id="189" w:author="Author"/>
                <w:b/>
                <w:lang w:val="en-US"/>
              </w:rPr>
            </w:pPr>
            <w:commentRangeStart w:id="190"/>
            <w:ins w:id="191" w:author="Author">
              <w:r w:rsidRPr="00580401">
                <w:rPr>
                  <w:b/>
                  <w:lang w:val="en-US"/>
                </w:rPr>
                <w:t>Education (bachelor, masters theses, PhD)</w:t>
              </w:r>
            </w:ins>
          </w:p>
        </w:tc>
        <w:tc>
          <w:tcPr>
            <w:tcW w:w="6090" w:type="dxa"/>
          </w:tcPr>
          <w:p w14:paraId="176F40C6" w14:textId="77777777" w:rsidR="006515A2" w:rsidRPr="00580401" w:rsidRDefault="006515A2" w:rsidP="00966C61">
            <w:pPr>
              <w:pStyle w:val="ITStandard"/>
              <w:rPr>
                <w:ins w:id="192" w:author="Author"/>
                <w:lang w:val="en-US"/>
              </w:rPr>
            </w:pPr>
            <w:ins w:id="193" w:author="Author">
              <w:r>
                <w:rPr>
                  <w:lang w:val="en-US"/>
                </w:rPr>
                <w:t xml:space="preserve">We commit to fund </w:t>
              </w:r>
              <w:r w:rsidRPr="00F90F08">
                <w:rPr>
                  <w:highlight w:val="yellow"/>
                  <w:lang w:val="en-US"/>
                </w:rPr>
                <w:t>XX</w:t>
              </w:r>
              <w:r w:rsidRPr="00580401">
                <w:rPr>
                  <w:lang w:val="en-US"/>
                </w:rPr>
                <w:t xml:space="preserve"> PhD thesis </w:t>
              </w:r>
            </w:ins>
          </w:p>
          <w:p w14:paraId="2214A5B4" w14:textId="77777777" w:rsidR="006515A2" w:rsidRPr="00580401" w:rsidRDefault="006515A2" w:rsidP="00966C61">
            <w:pPr>
              <w:pStyle w:val="ITStandard"/>
              <w:rPr>
                <w:ins w:id="194" w:author="Author"/>
                <w:i/>
                <w:lang w:val="en-US"/>
              </w:rPr>
            </w:pPr>
            <w:ins w:id="195" w:author="Author">
              <w:r w:rsidRPr="00580401">
                <w:rPr>
                  <w:i/>
                  <w:lang w:val="en-US"/>
                </w:rPr>
                <w:t>Example</w:t>
              </w:r>
              <w:r>
                <w:rPr>
                  <w:i/>
                  <w:lang w:val="en-US"/>
                </w:rPr>
                <w:t xml:space="preserve"> titles</w:t>
              </w:r>
              <w:r w:rsidRPr="00580401">
                <w:rPr>
                  <w:i/>
                  <w:lang w:val="en-US"/>
                </w:rPr>
                <w:t xml:space="preserve"> of potential PhD thesis: </w:t>
              </w:r>
            </w:ins>
          </w:p>
          <w:p w14:paraId="0D259F98" w14:textId="77777777" w:rsidR="006515A2" w:rsidRPr="00580401" w:rsidRDefault="006515A2" w:rsidP="00A42A45">
            <w:pPr>
              <w:pStyle w:val="ITStandard"/>
              <w:numPr>
                <w:ilvl w:val="0"/>
                <w:numId w:val="24"/>
              </w:numPr>
              <w:spacing w:after="240"/>
              <w:rPr>
                <w:ins w:id="196" w:author="Author"/>
                <w:lang w:val="en-US"/>
              </w:rPr>
            </w:pPr>
            <w:ins w:id="197" w:author="Author">
              <w:r>
                <w:rPr>
                  <w:i/>
                  <w:lang w:val="en-US"/>
                </w:rPr>
                <w:t>Example 1</w:t>
              </w:r>
            </w:ins>
            <w:commentRangeEnd w:id="190"/>
            <w:r>
              <w:rPr>
                <w:rStyle w:val="CommentReference"/>
              </w:rPr>
              <w:commentReference w:id="190"/>
            </w:r>
          </w:p>
        </w:tc>
      </w:tr>
    </w:tbl>
    <w:p w14:paraId="74DFE9A9" w14:textId="77777777" w:rsidR="006515A2" w:rsidRPr="00580401" w:rsidRDefault="006515A2" w:rsidP="006515A2">
      <w:pPr>
        <w:pStyle w:val="ITStandard"/>
        <w:rPr>
          <w:ins w:id="198" w:author="Author"/>
          <w:lang w:val="en-US"/>
        </w:rPr>
      </w:pPr>
      <w:ins w:id="199" w:author="Author">
        <w:r w:rsidRPr="00580401">
          <w:rPr>
            <w:lang w:val="en-US"/>
          </w:rPr>
          <w:t>(*) Portion of patents, publications, PhDs and press releases will be done in common with other industrial partners</w:t>
        </w:r>
      </w:ins>
    </w:p>
    <w:p w14:paraId="4D13F599" w14:textId="77777777" w:rsidR="006515A2" w:rsidRDefault="006515A2" w:rsidP="006515A2">
      <w:pPr>
        <w:pStyle w:val="ITStandard"/>
        <w:rPr>
          <w:ins w:id="200" w:author="Author"/>
          <w:lang w:val="en-US"/>
        </w:rPr>
      </w:pPr>
      <w:ins w:id="201" w:author="Author">
        <w:r>
          <w:rPr>
            <w:lang w:val="en-US"/>
          </w:rPr>
          <w:t>DT</w:t>
        </w:r>
        <w:r w:rsidRPr="00580401">
          <w:rPr>
            <w:lang w:val="en-US"/>
          </w:rPr>
          <w:t xml:space="preserve"> commits to reinforce its cooperation with French research organizations in the IPCEI on </w:t>
        </w:r>
        <w:r>
          <w:rPr>
            <w:lang w:val="en-US"/>
          </w:rPr>
          <w:t>Microelectronics</w:t>
        </w:r>
        <w:r w:rsidRPr="00580401">
          <w:rPr>
            <w:lang w:val="en-US"/>
          </w:rPr>
          <w:t>, such as</w:t>
        </w:r>
        <w:r>
          <w:rPr>
            <w:lang w:val="en-US"/>
          </w:rPr>
          <w:t>…</w:t>
        </w:r>
        <w:r w:rsidRPr="00580401">
          <w:rPr>
            <w:lang w:val="en-US"/>
          </w:rPr>
          <w:t xml:space="preserve"> </w:t>
        </w:r>
      </w:ins>
    </w:p>
    <w:p w14:paraId="11C1DC81" w14:textId="77777777" w:rsidR="006515A2" w:rsidRPr="00580401" w:rsidRDefault="006515A2" w:rsidP="006515A2">
      <w:pPr>
        <w:pStyle w:val="ITStandard"/>
        <w:rPr>
          <w:ins w:id="202" w:author="Author"/>
          <w:lang w:val="en-US"/>
        </w:rPr>
      </w:pPr>
    </w:p>
    <w:p w14:paraId="5535063F" w14:textId="77777777" w:rsidR="006515A2" w:rsidRDefault="006515A2" w:rsidP="006515A2">
      <w:pPr>
        <w:pStyle w:val="ITStandard"/>
        <w:rPr>
          <w:ins w:id="203" w:author="Author"/>
          <w:lang w:val="en-US"/>
        </w:rPr>
      </w:pPr>
      <w:ins w:id="204" w:author="Author">
        <w:r w:rsidRPr="00580401">
          <w:rPr>
            <w:lang w:val="en-US"/>
          </w:rPr>
          <w:t xml:space="preserve">The company’s strong implantation in </w:t>
        </w:r>
        <w:r>
          <w:rPr>
            <w:lang w:val="en-US"/>
          </w:rPr>
          <w:t>the telecommunications market</w:t>
        </w:r>
        <w:r w:rsidRPr="00580401">
          <w:rPr>
            <w:lang w:val="en-US"/>
          </w:rPr>
          <w:t xml:space="preserve"> will attract many actors such as research labs, SMEs, start-ups… in the context of innovation proposals around </w:t>
        </w:r>
        <w:r>
          <w:rPr>
            <w:lang w:val="en-US"/>
          </w:rPr>
          <w:t>O-RAN</w:t>
        </w:r>
      </w:ins>
    </w:p>
    <w:p w14:paraId="6E3D805E" w14:textId="77777777" w:rsidR="006515A2" w:rsidRPr="00580401" w:rsidRDefault="006515A2" w:rsidP="006515A2">
      <w:pPr>
        <w:pStyle w:val="ITStandard"/>
        <w:rPr>
          <w:ins w:id="205" w:author="Author"/>
          <w:lang w:val="en-US"/>
        </w:rPr>
      </w:pPr>
    </w:p>
    <w:p w14:paraId="48727C0D" w14:textId="77777777" w:rsidR="006515A2" w:rsidRPr="00580401" w:rsidRDefault="006515A2" w:rsidP="006515A2">
      <w:pPr>
        <w:pStyle w:val="ITStandard"/>
        <w:rPr>
          <w:ins w:id="206" w:author="Author"/>
          <w:lang w:val="en-US"/>
        </w:rPr>
      </w:pPr>
      <w:ins w:id="207" w:author="Author">
        <w:r w:rsidRPr="00580401">
          <w:rPr>
            <w:lang w:val="en-US"/>
          </w:rPr>
          <w:t xml:space="preserve">Thanks to IPCEI on </w:t>
        </w:r>
        <w:r>
          <w:rPr>
            <w:lang w:val="en-US"/>
          </w:rPr>
          <w:t>Microelectronics</w:t>
        </w:r>
        <w:r w:rsidRPr="00580401">
          <w:rPr>
            <w:lang w:val="en-US"/>
          </w:rPr>
          <w:t xml:space="preserve">, academic partners which collaborate with the company will be free to disseminate results that will not be protected by intellectual property rights, through scientific publications, conference communications, etc. All academic partners have an excellent reputation and their high-level publications have a significant influence within the European scientific and technological community. IPCEI on </w:t>
        </w:r>
        <w:r>
          <w:rPr>
            <w:lang w:val="en-US"/>
          </w:rPr>
          <w:t>Microelectronics</w:t>
        </w:r>
        <w:r w:rsidRPr="00580401">
          <w:rPr>
            <w:lang w:val="en-US"/>
          </w:rPr>
          <w:t xml:space="preserve"> will also lead to the completion of a large number of doctoral thesis and post-doctoral contracts, the results of which will be widely disseminated. From the license (bachelor), masters, and PhD theses co-</w:t>
        </w:r>
        <w:r w:rsidRPr="00580401">
          <w:rPr>
            <w:lang w:val="en-US"/>
          </w:rPr>
          <w:lastRenderedPageBreak/>
          <w:t xml:space="preserve">supervised by the company, it is estimated that over the duration of the IPCEI one to two thesis could be started (in addition to trainees). It is also planned to attract students coming from universities outside </w:t>
        </w:r>
        <w:r>
          <w:rPr>
            <w:lang w:val="en-US"/>
          </w:rPr>
          <w:t>Germany</w:t>
        </w:r>
        <w:r w:rsidRPr="00580401">
          <w:rPr>
            <w:lang w:val="en-US"/>
          </w:rPr>
          <w:t>.</w:t>
        </w:r>
      </w:ins>
    </w:p>
    <w:p w14:paraId="6B0DD9C2" w14:textId="77777777" w:rsidR="006515A2" w:rsidRPr="00580401" w:rsidRDefault="006515A2" w:rsidP="006515A2">
      <w:pPr>
        <w:pStyle w:val="ITStandard"/>
        <w:rPr>
          <w:ins w:id="208" w:author="Author"/>
          <w:lang w:val="en-US"/>
        </w:rPr>
      </w:pPr>
      <w:ins w:id="209" w:author="Author">
        <w:r w:rsidRPr="00580401">
          <w:rPr>
            <w:lang w:val="en-US"/>
          </w:rPr>
          <w:t xml:space="preserve">As a result, Public Research </w:t>
        </w:r>
        <w:proofErr w:type="spellStart"/>
        <w:r w:rsidRPr="00580401">
          <w:rPr>
            <w:lang w:val="en-US"/>
          </w:rPr>
          <w:t>Organisations</w:t>
        </w:r>
        <w:proofErr w:type="spellEnd"/>
        <w:r w:rsidRPr="00580401">
          <w:rPr>
            <w:lang w:val="en-US"/>
          </w:rPr>
          <w:t xml:space="preserve"> will be strong vectors in terms of knowledge dissemination in Europe, achieved through both the R&amp;D and the FID phases.</w:t>
        </w:r>
      </w:ins>
    </w:p>
    <w:p w14:paraId="0D67DBEB" w14:textId="77777777" w:rsidR="006515A2" w:rsidRPr="00580401" w:rsidRDefault="006515A2" w:rsidP="006515A2">
      <w:pPr>
        <w:pStyle w:val="ITStandard"/>
        <w:rPr>
          <w:ins w:id="210" w:author="Author"/>
          <w:lang w:val="en-US"/>
        </w:rPr>
      </w:pPr>
      <w:ins w:id="211" w:author="Author">
        <w:r w:rsidRPr="00580401">
          <w:rPr>
            <w:lang w:val="en-US"/>
          </w:rPr>
          <w:t xml:space="preserve">The activities of diffusion of non-protected results from IPCEI on </w:t>
        </w:r>
        <w:r>
          <w:rPr>
            <w:lang w:val="en-US"/>
          </w:rPr>
          <w:t>Microelectronics</w:t>
        </w:r>
        <w:r w:rsidRPr="00580401">
          <w:rPr>
            <w:lang w:val="en-US"/>
          </w:rPr>
          <w:t xml:space="preserve"> will reinforce cooperation with European Public Research Organizations (PROs), the overwhelming mission of which is knowledge dissemination in </w:t>
        </w:r>
        <w:r>
          <w:rPr>
            <w:lang w:val="en-US"/>
          </w:rPr>
          <w:t>Germany</w:t>
        </w:r>
        <w:r w:rsidRPr="00580401">
          <w:rPr>
            <w:lang w:val="en-US"/>
          </w:rPr>
          <w:t xml:space="preserve"> and all over Europe. A powerful way to achieve this will be through R&amp;D and FID feedbacks, meaning R&amp;D activities that PROs will carry out following new results from IPCEI on </w:t>
        </w:r>
        <w:r>
          <w:rPr>
            <w:lang w:val="en-US"/>
          </w:rPr>
          <w:t>Microelectronics</w:t>
        </w:r>
        <w:r w:rsidRPr="00580401">
          <w:rPr>
            <w:lang w:val="en-US"/>
          </w:rPr>
          <w:t xml:space="preserve">. Such R&amp;D and FID feedbacks will happen after a new process, a new material, a new technology brick has been transferred as a result of IPCEI on </w:t>
        </w:r>
        <w:r>
          <w:rPr>
            <w:lang w:val="en-US"/>
          </w:rPr>
          <w:t>Microelectronics</w:t>
        </w:r>
        <w:r w:rsidRPr="00580401">
          <w:rPr>
            <w:lang w:val="en-US"/>
          </w:rPr>
          <w:t xml:space="preserve">. Therefore, PROs new knowledge and background will be strongly consolidated over time and possibly disseminated outside IPCEI on </w:t>
        </w:r>
        <w:r>
          <w:rPr>
            <w:lang w:val="en-US"/>
          </w:rPr>
          <w:t>Microelectronics</w:t>
        </w:r>
        <w:r w:rsidRPr="00580401">
          <w:rPr>
            <w:lang w:val="en-US"/>
          </w:rPr>
          <w:t xml:space="preserve">. It will also help PROs to generate additional private resources, which can be </w:t>
        </w:r>
        <w:commentRangeStart w:id="212"/>
        <w:r w:rsidRPr="00580401">
          <w:rPr>
            <w:lang w:val="en-US"/>
          </w:rPr>
          <w:t>allocated to future independent research, in particular to other scientific fields.</w:t>
        </w:r>
      </w:ins>
    </w:p>
    <w:p w14:paraId="646C8456" w14:textId="77777777" w:rsidR="006515A2" w:rsidRPr="00580401" w:rsidRDefault="006515A2" w:rsidP="006515A2">
      <w:pPr>
        <w:pStyle w:val="ITStandard"/>
        <w:rPr>
          <w:ins w:id="213" w:author="Author"/>
          <w:b/>
          <w:lang w:val="en-US"/>
        </w:rPr>
      </w:pPr>
      <w:ins w:id="214" w:author="Author">
        <w:r w:rsidRPr="00580401">
          <w:rPr>
            <w:b/>
            <w:lang w:val="en-US"/>
          </w:rPr>
          <w:t>EU programs</w:t>
        </w:r>
      </w:ins>
    </w:p>
    <w:p w14:paraId="321DB966" w14:textId="77777777" w:rsidR="006515A2" w:rsidRPr="00580401" w:rsidRDefault="006515A2" w:rsidP="006515A2">
      <w:pPr>
        <w:jc w:val="both"/>
        <w:rPr>
          <w:ins w:id="215" w:author="Author"/>
          <w:rFonts w:cs="Arial"/>
          <w:sz w:val="22"/>
          <w:szCs w:val="22"/>
          <w:lang w:val="en-US"/>
        </w:rPr>
      </w:pPr>
      <w:ins w:id="216" w:author="Author">
        <w:r w:rsidRPr="00580401">
          <w:rPr>
            <w:rFonts w:cs="Arial"/>
            <w:sz w:val="22"/>
            <w:szCs w:val="22"/>
            <w:lang w:val="en-US"/>
          </w:rPr>
          <w:t xml:space="preserve">IPCEI on </w:t>
        </w:r>
        <w:r>
          <w:rPr>
            <w:lang w:val="en-US"/>
          </w:rPr>
          <w:t>Microelectronics</w:t>
        </w:r>
        <w:r w:rsidRPr="00580401">
          <w:rPr>
            <w:rFonts w:cs="Arial"/>
            <w:sz w:val="22"/>
            <w:szCs w:val="22"/>
            <w:lang w:val="en-US"/>
          </w:rPr>
          <w:t xml:space="preserve"> will clearly be the enabler of a larger European cooperation relying on the instruments supporting the European industry for innovative </w:t>
        </w:r>
        <w:r>
          <w:rPr>
            <w:rFonts w:cs="Arial"/>
            <w:sz w:val="22"/>
            <w:szCs w:val="22"/>
            <w:lang w:val="en-US"/>
          </w:rPr>
          <w:t>next generation networks</w:t>
        </w:r>
        <w:r w:rsidRPr="00580401">
          <w:rPr>
            <w:rFonts w:cs="Arial"/>
            <w:sz w:val="22"/>
            <w:szCs w:val="22"/>
            <w:lang w:val="en-US"/>
          </w:rPr>
          <w:t xml:space="preserve">. IPCEI on </w:t>
        </w:r>
        <w:r>
          <w:rPr>
            <w:lang w:val="en-US"/>
          </w:rPr>
          <w:t>Microelectronics</w:t>
        </w:r>
        <w:r w:rsidRPr="00580401">
          <w:rPr>
            <w:rFonts w:cs="Arial"/>
            <w:sz w:val="22"/>
            <w:szCs w:val="22"/>
            <w:lang w:val="en-US"/>
          </w:rPr>
          <w:t xml:space="preserve"> is providing the backbone needed to structure this European industry. A significant number of countries are involved in the IPCEI on </w:t>
        </w:r>
        <w:r>
          <w:rPr>
            <w:lang w:val="en-US"/>
          </w:rPr>
          <w:t>Microelectronics</w:t>
        </w:r>
        <w:r w:rsidRPr="00580401">
          <w:rPr>
            <w:rFonts w:cs="Arial"/>
            <w:sz w:val="22"/>
            <w:szCs w:val="22"/>
            <w:lang w:val="en-US"/>
          </w:rPr>
          <w:t xml:space="preserve"> to set the roots for cooperation. As the European eco-system needs to be much larger than the actual ecosystem, </w:t>
        </w:r>
        <w:r>
          <w:rPr>
            <w:rFonts w:cs="Arial"/>
            <w:sz w:val="22"/>
            <w:szCs w:val="22"/>
            <w:lang w:val="en-US"/>
          </w:rPr>
          <w:t>DT</w:t>
        </w:r>
        <w:r w:rsidRPr="00580401">
          <w:rPr>
            <w:rFonts w:cs="Arial"/>
            <w:sz w:val="22"/>
            <w:szCs w:val="22"/>
            <w:lang w:val="en-US"/>
          </w:rPr>
          <w:t xml:space="preserve"> commits to follow the two following paths:</w:t>
        </w:r>
      </w:ins>
    </w:p>
    <w:p w14:paraId="395E55F2" w14:textId="77777777" w:rsidR="006515A2" w:rsidRPr="00580401" w:rsidRDefault="006515A2" w:rsidP="00A42A45">
      <w:pPr>
        <w:pStyle w:val="ListParagraph"/>
        <w:numPr>
          <w:ilvl w:val="0"/>
          <w:numId w:val="23"/>
        </w:numPr>
        <w:spacing w:after="120" w:line="240" w:lineRule="auto"/>
        <w:jc w:val="both"/>
        <w:rPr>
          <w:ins w:id="217" w:author="Author"/>
          <w:rFonts w:cs="Arial"/>
          <w:sz w:val="22"/>
          <w:szCs w:val="22"/>
          <w:lang w:val="en-US"/>
        </w:rPr>
      </w:pPr>
      <w:ins w:id="218" w:author="Author">
        <w:r w:rsidRPr="00580401">
          <w:rPr>
            <w:rFonts w:cs="Arial"/>
            <w:sz w:val="22"/>
            <w:szCs w:val="22"/>
            <w:u w:val="single"/>
            <w:lang w:val="en-US"/>
          </w:rPr>
          <w:t>Involve more countries and partners from the European industry even though they are not part of the ICPEI.</w:t>
        </w:r>
        <w:r w:rsidRPr="00580401">
          <w:rPr>
            <w:rFonts w:cs="Arial"/>
            <w:sz w:val="22"/>
            <w:szCs w:val="22"/>
            <w:lang w:val="en-US"/>
          </w:rPr>
          <w:t xml:space="preserve"> </w:t>
        </w:r>
      </w:ins>
    </w:p>
    <w:p w14:paraId="73140139" w14:textId="77777777" w:rsidR="006515A2" w:rsidRPr="00580401" w:rsidRDefault="006515A2" w:rsidP="00A42A45">
      <w:pPr>
        <w:pStyle w:val="ListParagraph"/>
        <w:numPr>
          <w:ilvl w:val="1"/>
          <w:numId w:val="23"/>
        </w:numPr>
        <w:spacing w:after="120" w:line="240" w:lineRule="auto"/>
        <w:jc w:val="both"/>
        <w:rPr>
          <w:ins w:id="219" w:author="Author"/>
          <w:rFonts w:cs="Arial"/>
          <w:sz w:val="22"/>
          <w:szCs w:val="22"/>
          <w:lang w:val="en-US"/>
        </w:rPr>
      </w:pPr>
      <w:ins w:id="220" w:author="Author">
        <w:r w:rsidRPr="00580401">
          <w:rPr>
            <w:rFonts w:cs="Arial"/>
            <w:sz w:val="22"/>
            <w:szCs w:val="22"/>
            <w:lang w:val="en-US"/>
          </w:rPr>
          <w:t>RTO - Outsourcing collaboration model:</w:t>
        </w:r>
      </w:ins>
    </w:p>
    <w:p w14:paraId="617FDF84" w14:textId="77777777" w:rsidR="006515A2" w:rsidRPr="00580401" w:rsidRDefault="006515A2" w:rsidP="00A42A45">
      <w:pPr>
        <w:pStyle w:val="ListParagraph"/>
        <w:numPr>
          <w:ilvl w:val="2"/>
          <w:numId w:val="23"/>
        </w:numPr>
        <w:spacing w:after="120" w:line="240" w:lineRule="auto"/>
        <w:jc w:val="both"/>
        <w:rPr>
          <w:ins w:id="221" w:author="Author"/>
          <w:rFonts w:cs="Arial"/>
          <w:sz w:val="22"/>
          <w:szCs w:val="22"/>
          <w:lang w:val="en-US"/>
        </w:rPr>
      </w:pPr>
      <w:commentRangeStart w:id="222"/>
      <w:ins w:id="223" w:author="Author">
        <w:r>
          <w:rPr>
            <w:rFonts w:cs="Arial"/>
            <w:sz w:val="22"/>
            <w:szCs w:val="22"/>
            <w:lang w:val="en-US"/>
          </w:rPr>
          <w:t>DT</w:t>
        </w:r>
        <w:r w:rsidRPr="00580401">
          <w:rPr>
            <w:rFonts w:cs="Arial"/>
            <w:sz w:val="22"/>
            <w:szCs w:val="22"/>
            <w:lang w:val="en-US"/>
          </w:rPr>
          <w:t xml:space="preserve"> is also in discussion with</w:t>
        </w:r>
        <w:r>
          <w:rPr>
            <w:rFonts w:cs="Arial"/>
            <w:sz w:val="22"/>
            <w:szCs w:val="22"/>
            <w:lang w:val="en-US"/>
          </w:rPr>
          <w:t>…</w:t>
        </w:r>
        <w:r w:rsidRPr="00580401">
          <w:rPr>
            <w:rFonts w:cs="Arial"/>
            <w:sz w:val="22"/>
            <w:szCs w:val="22"/>
            <w:lang w:val="en-US"/>
          </w:rPr>
          <w:t xml:space="preserve">. </w:t>
        </w:r>
      </w:ins>
      <w:commentRangeEnd w:id="222"/>
      <w:r>
        <w:rPr>
          <w:rStyle w:val="CommentReference"/>
        </w:rPr>
        <w:commentReference w:id="222"/>
      </w:r>
    </w:p>
    <w:p w14:paraId="01AEB5E1" w14:textId="77777777" w:rsidR="006515A2" w:rsidRPr="00580401" w:rsidRDefault="006515A2" w:rsidP="00A42A45">
      <w:pPr>
        <w:pStyle w:val="ListParagraph"/>
        <w:numPr>
          <w:ilvl w:val="1"/>
          <w:numId w:val="23"/>
        </w:numPr>
        <w:spacing w:after="120" w:line="240" w:lineRule="auto"/>
        <w:jc w:val="both"/>
        <w:rPr>
          <w:ins w:id="224" w:author="Author"/>
          <w:rFonts w:cs="Arial"/>
          <w:sz w:val="22"/>
          <w:szCs w:val="22"/>
          <w:lang w:val="en-US"/>
        </w:rPr>
      </w:pPr>
      <w:ins w:id="225" w:author="Author">
        <w:r w:rsidRPr="00580401">
          <w:rPr>
            <w:rFonts w:cs="Arial"/>
            <w:sz w:val="22"/>
            <w:szCs w:val="22"/>
            <w:lang w:val="en-US"/>
          </w:rPr>
          <w:t>Upstream</w:t>
        </w:r>
        <w:r>
          <w:rPr>
            <w:rFonts w:cs="Arial"/>
            <w:sz w:val="22"/>
            <w:szCs w:val="22"/>
            <w:lang w:val="en-US"/>
          </w:rPr>
          <w:t>(Name the kind of process which are upstream</w:t>
        </w:r>
        <w:r w:rsidRPr="00580401">
          <w:rPr>
            <w:rFonts w:cs="Arial"/>
            <w:sz w:val="22"/>
            <w:szCs w:val="22"/>
            <w:lang w:val="en-US"/>
          </w:rPr>
          <w:t>) – Partnership collaboration model:</w:t>
        </w:r>
      </w:ins>
    </w:p>
    <w:p w14:paraId="268433EF" w14:textId="77777777" w:rsidR="006515A2" w:rsidRPr="00580401" w:rsidRDefault="006515A2" w:rsidP="00A42A45">
      <w:pPr>
        <w:pStyle w:val="ListParagraph"/>
        <w:numPr>
          <w:ilvl w:val="2"/>
          <w:numId w:val="23"/>
        </w:numPr>
        <w:spacing w:after="120" w:line="240" w:lineRule="auto"/>
        <w:jc w:val="both"/>
        <w:rPr>
          <w:ins w:id="226" w:author="Author"/>
          <w:rFonts w:cs="Arial"/>
          <w:sz w:val="22"/>
          <w:szCs w:val="22"/>
          <w:lang w:val="en-US"/>
        </w:rPr>
      </w:pPr>
      <w:ins w:id="227" w:author="Author">
        <w:r>
          <w:rPr>
            <w:rFonts w:cs="Arial"/>
            <w:sz w:val="22"/>
            <w:szCs w:val="22"/>
            <w:lang w:val="en-US"/>
          </w:rPr>
          <w:t>DT will work collaboratively with firms upstream in the form of…</w:t>
        </w:r>
      </w:ins>
    </w:p>
    <w:p w14:paraId="38C91E56" w14:textId="77777777" w:rsidR="006515A2" w:rsidRPr="00580401" w:rsidRDefault="006515A2" w:rsidP="00A42A45">
      <w:pPr>
        <w:pStyle w:val="ListParagraph"/>
        <w:numPr>
          <w:ilvl w:val="1"/>
          <w:numId w:val="23"/>
        </w:numPr>
        <w:spacing w:after="120" w:line="240" w:lineRule="auto"/>
        <w:jc w:val="both"/>
        <w:rPr>
          <w:ins w:id="228" w:author="Author"/>
          <w:rFonts w:cs="Arial"/>
          <w:sz w:val="22"/>
          <w:szCs w:val="22"/>
          <w:lang w:val="en-US"/>
        </w:rPr>
      </w:pPr>
      <w:ins w:id="229" w:author="Author">
        <w:r w:rsidRPr="00580401">
          <w:rPr>
            <w:rFonts w:cs="Arial"/>
            <w:sz w:val="22"/>
            <w:szCs w:val="22"/>
            <w:lang w:val="en-US"/>
          </w:rPr>
          <w:t>Downstream (</w:t>
        </w:r>
        <w:r>
          <w:rPr>
            <w:rFonts w:cs="Arial"/>
            <w:sz w:val="22"/>
            <w:szCs w:val="22"/>
            <w:lang w:val="en-US"/>
          </w:rPr>
          <w:t>Name the kind of process which are downstream</w:t>
        </w:r>
        <w:r w:rsidRPr="00580401">
          <w:rPr>
            <w:rFonts w:cs="Arial"/>
            <w:sz w:val="22"/>
            <w:szCs w:val="22"/>
            <w:lang w:val="en-US"/>
          </w:rPr>
          <w:t xml:space="preserve">) </w:t>
        </w:r>
        <w:r>
          <w:rPr>
            <w:rFonts w:cs="Arial"/>
            <w:sz w:val="22"/>
            <w:szCs w:val="22"/>
            <w:lang w:val="en-US"/>
          </w:rPr>
          <w:t>–</w:t>
        </w:r>
        <w:r w:rsidRPr="00580401">
          <w:rPr>
            <w:rFonts w:cs="Arial"/>
            <w:sz w:val="22"/>
            <w:szCs w:val="22"/>
            <w:lang w:val="en-US"/>
          </w:rPr>
          <w:t xml:space="preserve"> Outsourcing collaboration model: </w:t>
        </w:r>
      </w:ins>
    </w:p>
    <w:p w14:paraId="169D90CD" w14:textId="77777777" w:rsidR="006515A2" w:rsidRPr="00580401" w:rsidRDefault="006515A2" w:rsidP="00A42A45">
      <w:pPr>
        <w:pStyle w:val="ListParagraph"/>
        <w:numPr>
          <w:ilvl w:val="2"/>
          <w:numId w:val="23"/>
        </w:numPr>
        <w:spacing w:after="120" w:line="240" w:lineRule="auto"/>
        <w:jc w:val="both"/>
        <w:rPr>
          <w:ins w:id="230" w:author="Author"/>
          <w:rFonts w:cs="Arial"/>
          <w:sz w:val="22"/>
          <w:szCs w:val="22"/>
          <w:lang w:val="en-US"/>
        </w:rPr>
      </w:pPr>
      <w:ins w:id="231" w:author="Author">
        <w:r>
          <w:rPr>
            <w:rFonts w:cs="Arial"/>
            <w:sz w:val="22"/>
            <w:szCs w:val="22"/>
            <w:lang w:val="en-US"/>
          </w:rPr>
          <w:t>DT will work collaboratively with firms downstream in the form of…</w:t>
        </w:r>
      </w:ins>
    </w:p>
    <w:p w14:paraId="35C8CDDB" w14:textId="77777777" w:rsidR="006515A2" w:rsidRDefault="006515A2" w:rsidP="00A42A45">
      <w:pPr>
        <w:pStyle w:val="ListParagraph"/>
        <w:numPr>
          <w:ilvl w:val="0"/>
          <w:numId w:val="23"/>
        </w:numPr>
        <w:spacing w:after="120" w:line="240" w:lineRule="auto"/>
        <w:jc w:val="both"/>
        <w:rPr>
          <w:ins w:id="232" w:author="Author"/>
          <w:rFonts w:cs="Arial"/>
          <w:sz w:val="22"/>
          <w:szCs w:val="22"/>
          <w:u w:val="single"/>
          <w:lang w:val="en-US"/>
        </w:rPr>
      </w:pPr>
      <w:ins w:id="233" w:author="Author">
        <w:r w:rsidRPr="00580401">
          <w:rPr>
            <w:rFonts w:cs="Arial"/>
            <w:sz w:val="22"/>
            <w:szCs w:val="22"/>
            <w:u w:val="single"/>
            <w:lang w:val="en-US"/>
          </w:rPr>
          <w:t xml:space="preserve">Involve other partners (such as …) located elsewhere in the value chain and strongly aiming at / relying on performing </w:t>
        </w:r>
        <w:r>
          <w:rPr>
            <w:rFonts w:cs="Arial"/>
            <w:sz w:val="22"/>
            <w:szCs w:val="22"/>
            <w:u w:val="single"/>
            <w:lang w:val="en-US"/>
          </w:rPr>
          <w:t xml:space="preserve">network </w:t>
        </w:r>
        <w:r w:rsidRPr="00580401">
          <w:rPr>
            <w:rFonts w:cs="Arial"/>
            <w:sz w:val="22"/>
            <w:szCs w:val="22"/>
            <w:u w:val="single"/>
            <w:lang w:val="en-US"/>
          </w:rPr>
          <w:t>solutions.</w:t>
        </w:r>
      </w:ins>
      <w:commentRangeEnd w:id="212"/>
      <w:r>
        <w:rPr>
          <w:rStyle w:val="CommentReference"/>
        </w:rPr>
        <w:commentReference w:id="212"/>
      </w:r>
    </w:p>
    <w:p w14:paraId="3D505AE6" w14:textId="77777777" w:rsidR="006515A2" w:rsidRPr="006515A2" w:rsidRDefault="006515A2" w:rsidP="00504B99">
      <w:pPr>
        <w:pStyle w:val="ITAbsatzohneNr"/>
        <w:rPr>
          <w:i/>
          <w:szCs w:val="22"/>
          <w:lang w:val="en-US"/>
        </w:rPr>
      </w:pPr>
    </w:p>
    <w:p w14:paraId="60939360" w14:textId="77777777" w:rsidR="009C1921" w:rsidRDefault="004766EF" w:rsidP="009C1921">
      <w:pPr>
        <w:pStyle w:val="ITberschrift11"/>
        <w:rPr>
          <w:lang w:val="en-GB"/>
        </w:rPr>
      </w:pPr>
      <w:bookmarkStart w:id="234" w:name="_Toc509925464"/>
      <w:bookmarkStart w:id="235" w:name="_Toc83197563"/>
      <w:r w:rsidRPr="000956E9">
        <w:rPr>
          <w:lang w:val="en-GB"/>
        </w:rPr>
        <w:t>Spill-</w:t>
      </w:r>
      <w:r w:rsidR="009C1921" w:rsidRPr="000956E9">
        <w:rPr>
          <w:lang w:val="en-GB"/>
        </w:rPr>
        <w:t xml:space="preserve">over </w:t>
      </w:r>
      <w:bookmarkEnd w:id="234"/>
      <w:r w:rsidR="00A16672" w:rsidRPr="000956E9">
        <w:rPr>
          <w:lang w:val="en-GB"/>
        </w:rPr>
        <w:t>by IP protected results diffusion</w:t>
      </w:r>
      <w:bookmarkEnd w:id="235"/>
    </w:p>
    <w:p w14:paraId="38681218" w14:textId="120576CB" w:rsidR="007B3D5D" w:rsidRDefault="007B3D5D" w:rsidP="00042495">
      <w:pPr>
        <w:pStyle w:val="ITberschrift11"/>
        <w:numPr>
          <w:ilvl w:val="1"/>
          <w:numId w:val="0"/>
        </w:numPr>
        <w:outlineLvl w:val="9"/>
        <w:rPr>
          <w:b w:val="0"/>
          <w:i/>
          <w:sz w:val="20"/>
          <w:szCs w:val="22"/>
          <w:lang w:val="en-GB"/>
        </w:rPr>
      </w:pPr>
      <w:bookmarkStart w:id="236" w:name="_Toc509925465"/>
      <w:r w:rsidRPr="38749746">
        <w:rPr>
          <w:b w:val="0"/>
          <w:i/>
          <w:sz w:val="20"/>
          <w:lang w:val="en-GB"/>
        </w:rPr>
        <w:t>Please give information on the planned diffusion of IP protected results in a concrete and identifiable manner. For example the kind of licences (rec. Non exclusives FRAND), estimated no. of patents,…</w:t>
      </w:r>
    </w:p>
    <w:p w14:paraId="10E4A72F" w14:textId="5A71E062" w:rsidR="10132249" w:rsidRDefault="10132249" w:rsidP="00A42A45">
      <w:pPr>
        <w:pStyle w:val="ITAbsatzohneNr"/>
        <w:numPr>
          <w:ilvl w:val="0"/>
          <w:numId w:val="37"/>
        </w:numPr>
        <w:rPr>
          <w:rFonts w:asciiTheme="minorHAnsi" w:eastAsiaTheme="minorEastAsia" w:hAnsiTheme="minorHAnsi" w:cstheme="minorBidi"/>
          <w:lang w:val="en-GB"/>
        </w:rPr>
      </w:pPr>
      <w:r w:rsidRPr="38749746">
        <w:rPr>
          <w:lang w:val="en-GB"/>
        </w:rPr>
        <w:t>Diffusion of IPR-protected results depends on the terms for IPR management in the EOC.</w:t>
      </w:r>
    </w:p>
    <w:p w14:paraId="292163CD" w14:textId="250D9D06" w:rsidR="10132249" w:rsidRDefault="10132249" w:rsidP="00A42A45">
      <w:pPr>
        <w:pStyle w:val="ITAbsatzohneNr"/>
        <w:numPr>
          <w:ilvl w:val="0"/>
          <w:numId w:val="37"/>
        </w:numPr>
        <w:rPr>
          <w:rFonts w:asciiTheme="minorHAnsi" w:eastAsiaTheme="minorEastAsia" w:hAnsiTheme="minorHAnsi" w:cstheme="minorBidi"/>
          <w:lang w:val="en-GB"/>
        </w:rPr>
      </w:pPr>
      <w:r w:rsidRPr="38749746">
        <w:rPr>
          <w:lang w:val="en-GB"/>
        </w:rPr>
        <w:t>These terms are not yet agreed by the time of initial submission (Oct. 1st)</w:t>
      </w:r>
    </w:p>
    <w:p w14:paraId="4993338E" w14:textId="53053739" w:rsidR="38749746" w:rsidRDefault="38749746" w:rsidP="38749746">
      <w:pPr>
        <w:pStyle w:val="ITAbsatzohneNr"/>
        <w:rPr>
          <w:lang w:val="en-GB"/>
        </w:rPr>
      </w:pPr>
    </w:p>
    <w:p w14:paraId="13E07BF5" w14:textId="04162EE6" w:rsidR="38749746" w:rsidRDefault="38749746" w:rsidP="38749746">
      <w:pPr>
        <w:pStyle w:val="ITAbsatzohneNr"/>
        <w:rPr>
          <w:lang w:val="en-GB"/>
        </w:rPr>
      </w:pPr>
    </w:p>
    <w:p w14:paraId="772EDE9D" w14:textId="3D3409DB" w:rsidR="38749746" w:rsidRDefault="38749746" w:rsidP="38749746">
      <w:pPr>
        <w:pStyle w:val="ITAbsatzohneNr"/>
        <w:rPr>
          <w:lang w:val="en-GB"/>
        </w:rPr>
      </w:pPr>
    </w:p>
    <w:p w14:paraId="0767B25D" w14:textId="77777777" w:rsidR="006515A2" w:rsidRPr="00580401" w:rsidRDefault="006515A2" w:rsidP="006515A2">
      <w:pPr>
        <w:pStyle w:val="ITStandard"/>
        <w:rPr>
          <w:ins w:id="237" w:author="Author"/>
          <w:lang w:val="en-US"/>
        </w:rPr>
      </w:pPr>
      <w:ins w:id="238" w:author="Author">
        <w:r w:rsidRPr="00580401">
          <w:rPr>
            <w:lang w:val="en-US"/>
          </w:rPr>
          <w:t>T</w:t>
        </w:r>
        <w:commentRangeStart w:id="239"/>
        <w:r w:rsidRPr="00580401">
          <w:rPr>
            <w:lang w:val="en-US"/>
          </w:rPr>
          <w:t xml:space="preserve">he IPCEI on </w:t>
        </w:r>
        <w:r>
          <w:rPr>
            <w:lang w:val="en-US"/>
          </w:rPr>
          <w:t>Microelectronics</w:t>
        </w:r>
        <w:r w:rsidRPr="00580401">
          <w:rPr>
            <w:lang w:val="en-US"/>
          </w:rPr>
          <w:t xml:space="preserve"> is about the development of a complete </w:t>
        </w:r>
        <w:r>
          <w:rPr>
            <w:lang w:val="en-US"/>
          </w:rPr>
          <w:t xml:space="preserve">supply chain for the production of network solutions where each element in the chain will have independent competition, each </w:t>
        </w:r>
        <w:r w:rsidRPr="00580401">
          <w:rPr>
            <w:lang w:val="en-US"/>
          </w:rPr>
          <w:t xml:space="preserve">IPCEI partner bring a building block to this supply chain. Only a very low </w:t>
        </w:r>
        <w:r w:rsidRPr="00580401">
          <w:rPr>
            <w:lang w:val="en-US"/>
          </w:rPr>
          <w:lastRenderedPageBreak/>
          <w:t>number of exclusive IP licenses</w:t>
        </w:r>
        <w:r w:rsidRPr="00580401">
          <w:rPr>
            <w:rStyle w:val="FootnoteReference"/>
            <w:lang w:val="en-US"/>
          </w:rPr>
          <w:footnoteReference w:id="3"/>
        </w:r>
        <w:r w:rsidRPr="00580401">
          <w:rPr>
            <w:lang w:val="en-US"/>
          </w:rPr>
          <w:t xml:space="preserve"> deriving from the IPCEI on </w:t>
        </w:r>
        <w:r>
          <w:rPr>
            <w:lang w:val="en-US"/>
          </w:rPr>
          <w:t>Microelectronics</w:t>
        </w:r>
        <w:r w:rsidRPr="00580401">
          <w:rPr>
            <w:lang w:val="en-US"/>
          </w:rPr>
          <w:t xml:space="preserve"> results is expected. Indeed, the patents that will be licensed will be related mainly to generic technological building block; therefore, they will not be blocking for the final product because alternative process and solutions could be implemented. Dissemination policies will also be implemented in order to promote and stimulate new approaches regarding the licensing of generic scientific IP building block (avoiding any blocking issues for final product), with a view to serve other application fields through different value chains in order to get wider societal impacts.</w:t>
        </w:r>
      </w:ins>
    </w:p>
    <w:p w14:paraId="30324CD0" w14:textId="77777777" w:rsidR="006515A2" w:rsidRPr="00580401" w:rsidRDefault="006515A2" w:rsidP="006515A2">
      <w:pPr>
        <w:pStyle w:val="ITStandard"/>
        <w:rPr>
          <w:ins w:id="242" w:author="Author"/>
          <w:lang w:val="en-US"/>
        </w:rPr>
      </w:pPr>
      <w:ins w:id="243" w:author="Author">
        <w:r w:rsidRPr="00580401">
          <w:rPr>
            <w:lang w:val="en-US"/>
          </w:rPr>
          <w:t xml:space="preserve">In the exceptional case of a request for an exclusive license for possible commercial exploitation of results from the IPCEI on </w:t>
        </w:r>
        <w:r>
          <w:rPr>
            <w:lang w:val="en-US"/>
          </w:rPr>
          <w:t>Microelectronics</w:t>
        </w:r>
        <w:r w:rsidRPr="00580401">
          <w:rPr>
            <w:lang w:val="en-US"/>
          </w:rPr>
          <w:t>, the domain and the duration of the exclusivity will be limited. In addition, in case of non-exploitation of the technologies for the application purposes provided for in the license within a reasonable contractual period (in the light of the tests to be carried out), the exclusivity will fall automatically in order not to block the diffusion of new technologies in the involved domain.</w:t>
        </w:r>
      </w:ins>
    </w:p>
    <w:p w14:paraId="14B995CA" w14:textId="77777777" w:rsidR="006515A2" w:rsidRDefault="006515A2" w:rsidP="006515A2">
      <w:pPr>
        <w:pStyle w:val="ITStandard"/>
        <w:rPr>
          <w:ins w:id="244" w:author="Author"/>
          <w:lang w:val="en-US"/>
        </w:rPr>
      </w:pPr>
      <w:ins w:id="245" w:author="Author">
        <w:r w:rsidRPr="00580401">
          <w:rPr>
            <w:lang w:val="en-US"/>
          </w:rPr>
          <w:t xml:space="preserve">Regarding IP, all participants are committed to develop Intellectual Property (IP) such as patents. IP creation will range from process technology, new material, general architecture, software and hardware development. The IP will be generated with the intent to be as open as possible in order to facilitate the best possible uptake of new technologies from the IPCEI on </w:t>
        </w:r>
        <w:r>
          <w:rPr>
            <w:lang w:val="en-US"/>
          </w:rPr>
          <w:t>Microelectronics</w:t>
        </w:r>
        <w:r w:rsidRPr="00580401">
          <w:rPr>
            <w:lang w:val="en-US"/>
          </w:rPr>
          <w:t xml:space="preserve">. The table below shows the actions that </w:t>
        </w:r>
        <w:r>
          <w:rPr>
            <w:lang w:val="en-US"/>
          </w:rPr>
          <w:t>DT</w:t>
        </w:r>
        <w:r w:rsidRPr="00580401">
          <w:rPr>
            <w:lang w:val="en-US"/>
          </w:rPr>
          <w:t xml:space="preserve"> commits to undertake during the IPCEI on </w:t>
        </w:r>
        <w:r>
          <w:rPr>
            <w:lang w:val="en-US"/>
          </w:rPr>
          <w:t>Microelectronics</w:t>
        </w:r>
        <w:r w:rsidRPr="00580401">
          <w:rPr>
            <w:lang w:val="en-US"/>
          </w:rPr>
          <w:t>.</w:t>
        </w:r>
      </w:ins>
    </w:p>
    <w:commentRangeEnd w:id="239"/>
    <w:p w14:paraId="2EB43223" w14:textId="77777777" w:rsidR="006515A2" w:rsidRPr="00580401" w:rsidRDefault="006515A2" w:rsidP="006515A2">
      <w:pPr>
        <w:pStyle w:val="ITStandard"/>
        <w:rPr>
          <w:ins w:id="246" w:author="Author"/>
          <w:lang w:val="en-US"/>
        </w:rPr>
      </w:pPr>
      <w:r>
        <w:rPr>
          <w:rStyle w:val="CommentReference"/>
        </w:rPr>
        <w:commentReference w:id="239"/>
      </w:r>
    </w:p>
    <w:tbl>
      <w:tblPr>
        <w:tblStyle w:val="TableGrid"/>
        <w:tblW w:w="9100" w:type="dxa"/>
        <w:tblInd w:w="-5" w:type="dxa"/>
        <w:tblCellMar>
          <w:left w:w="28" w:type="dxa"/>
          <w:right w:w="28" w:type="dxa"/>
        </w:tblCellMar>
        <w:tblLook w:val="04A0" w:firstRow="1" w:lastRow="0" w:firstColumn="1" w:lastColumn="0" w:noHBand="0" w:noVBand="1"/>
      </w:tblPr>
      <w:tblGrid>
        <w:gridCol w:w="1701"/>
        <w:gridCol w:w="3768"/>
        <w:gridCol w:w="1641"/>
        <w:gridCol w:w="1990"/>
      </w:tblGrid>
      <w:tr w:rsidR="003449F8" w:rsidRPr="002F486E" w14:paraId="6C880B9C" w14:textId="77777777" w:rsidTr="00470877">
        <w:trPr>
          <w:trHeight w:val="707"/>
          <w:ins w:id="247" w:author="Author"/>
        </w:trPr>
        <w:tc>
          <w:tcPr>
            <w:tcW w:w="1701" w:type="dxa"/>
            <w:vMerge w:val="restart"/>
            <w:vAlign w:val="center"/>
          </w:tcPr>
          <w:p w14:paraId="51F434B1" w14:textId="77777777" w:rsidR="006515A2" w:rsidRPr="00580401" w:rsidRDefault="006515A2" w:rsidP="00966C61">
            <w:pPr>
              <w:rPr>
                <w:ins w:id="248" w:author="Author"/>
                <w:rFonts w:cs="Arial"/>
                <w:b/>
                <w:sz w:val="22"/>
                <w:szCs w:val="22"/>
                <w:lang w:val="en-US"/>
              </w:rPr>
            </w:pPr>
            <w:ins w:id="249" w:author="Author">
              <w:r w:rsidRPr="00580401">
                <w:rPr>
                  <w:rFonts w:cs="Arial"/>
                  <w:b/>
                  <w:sz w:val="22"/>
                  <w:szCs w:val="22"/>
                  <w:lang w:val="en-US"/>
                </w:rPr>
                <w:t>IPR, dissemination</w:t>
              </w:r>
            </w:ins>
          </w:p>
          <w:p w14:paraId="20964B2F" w14:textId="77777777" w:rsidR="006515A2" w:rsidRPr="00580401" w:rsidRDefault="006515A2" w:rsidP="00966C61">
            <w:pPr>
              <w:rPr>
                <w:ins w:id="250" w:author="Author"/>
                <w:rFonts w:cs="Arial"/>
                <w:sz w:val="22"/>
                <w:szCs w:val="22"/>
                <w:lang w:val="en-US"/>
              </w:rPr>
            </w:pPr>
          </w:p>
        </w:tc>
        <w:tc>
          <w:tcPr>
            <w:tcW w:w="3768" w:type="dxa"/>
          </w:tcPr>
          <w:p w14:paraId="40CF1E98" w14:textId="77777777" w:rsidR="006515A2" w:rsidRPr="00580401" w:rsidRDefault="006515A2" w:rsidP="00966C61">
            <w:pPr>
              <w:rPr>
                <w:ins w:id="251" w:author="Author"/>
                <w:rFonts w:cs="Arial"/>
                <w:b/>
                <w:sz w:val="22"/>
                <w:szCs w:val="22"/>
                <w:lang w:val="en-US"/>
              </w:rPr>
            </w:pPr>
            <w:ins w:id="252" w:author="Author">
              <w:r w:rsidRPr="00580401">
                <w:rPr>
                  <w:rFonts w:cs="Arial"/>
                  <w:b/>
                  <w:sz w:val="22"/>
                  <w:szCs w:val="22"/>
                  <w:lang w:val="en-US"/>
                </w:rPr>
                <w:t xml:space="preserve">Develop “Proof of Concept” </w:t>
              </w:r>
              <w:commentRangeStart w:id="253"/>
              <w:r w:rsidRPr="00580401">
                <w:rPr>
                  <w:rFonts w:cs="Arial"/>
                  <w:b/>
                  <w:sz w:val="22"/>
                  <w:szCs w:val="22"/>
                  <w:lang w:val="en-US"/>
                </w:rPr>
                <w:t>for</w:t>
              </w:r>
              <w:r>
                <w:rPr>
                  <w:rFonts w:cs="Arial"/>
                  <w:b/>
                  <w:sz w:val="22"/>
                  <w:szCs w:val="22"/>
                  <w:lang w:val="en-US"/>
                </w:rPr>
                <w:t>…</w:t>
              </w:r>
              <w:commentRangeEnd w:id="253"/>
              <w:r>
                <w:rPr>
                  <w:rStyle w:val="CommentReference"/>
                </w:rPr>
                <w:commentReference w:id="253"/>
              </w:r>
            </w:ins>
          </w:p>
          <w:p w14:paraId="64D582DC" w14:textId="77777777" w:rsidR="006515A2" w:rsidRPr="00580401" w:rsidRDefault="006515A2" w:rsidP="00A42A45">
            <w:pPr>
              <w:pStyle w:val="ListParagraph"/>
              <w:numPr>
                <w:ilvl w:val="0"/>
                <w:numId w:val="28"/>
              </w:numPr>
              <w:ind w:left="470" w:hanging="357"/>
              <w:rPr>
                <w:ins w:id="254" w:author="Author"/>
                <w:rFonts w:cs="Arial"/>
                <w:sz w:val="22"/>
                <w:szCs w:val="22"/>
                <w:lang w:val="en-US"/>
              </w:rPr>
            </w:pPr>
            <w:ins w:id="255" w:author="Author">
              <w:r w:rsidRPr="00580401">
                <w:rPr>
                  <w:rFonts w:cs="Arial"/>
                  <w:sz w:val="22"/>
                  <w:szCs w:val="22"/>
                  <w:lang w:val="en-US"/>
                </w:rPr>
                <w:t>Offer to all European Union start-ups or SME to license the IP at FRAND conditions</w:t>
              </w:r>
            </w:ins>
          </w:p>
        </w:tc>
        <w:tc>
          <w:tcPr>
            <w:tcW w:w="1641" w:type="dxa"/>
            <w:vAlign w:val="center"/>
          </w:tcPr>
          <w:p w14:paraId="6E0A235C" w14:textId="77777777" w:rsidR="006515A2" w:rsidRPr="00580401" w:rsidRDefault="006515A2" w:rsidP="00966C61">
            <w:pPr>
              <w:rPr>
                <w:ins w:id="256" w:author="Author"/>
                <w:rFonts w:cs="Arial"/>
                <w:sz w:val="22"/>
                <w:szCs w:val="22"/>
                <w:lang w:val="en-US"/>
              </w:rPr>
            </w:pPr>
            <w:ins w:id="257" w:author="Author">
              <w:r w:rsidRPr="00580401">
                <w:rPr>
                  <w:rFonts w:cs="Arial"/>
                  <w:sz w:val="22"/>
                  <w:szCs w:val="22"/>
                  <w:lang w:val="en-US"/>
                </w:rPr>
                <w:t>Start-ups, SMEs willing to expand their activity to new markets</w:t>
              </w:r>
            </w:ins>
          </w:p>
        </w:tc>
        <w:tc>
          <w:tcPr>
            <w:tcW w:w="1990" w:type="dxa"/>
            <w:vAlign w:val="center"/>
          </w:tcPr>
          <w:p w14:paraId="15FB80C7" w14:textId="77777777" w:rsidR="006515A2" w:rsidRPr="00580401" w:rsidRDefault="006515A2" w:rsidP="00966C61">
            <w:pPr>
              <w:rPr>
                <w:ins w:id="258" w:author="Author"/>
                <w:rFonts w:cs="Arial"/>
                <w:sz w:val="22"/>
                <w:szCs w:val="22"/>
                <w:lang w:val="en-US"/>
              </w:rPr>
            </w:pPr>
            <w:ins w:id="259" w:author="Author">
              <w:r w:rsidRPr="00580401">
                <w:rPr>
                  <w:rFonts w:cs="Arial"/>
                  <w:sz w:val="22"/>
                  <w:szCs w:val="22"/>
                  <w:lang w:val="en-US"/>
                </w:rPr>
                <w:t>one start-up/SME by the end of the project</w:t>
              </w:r>
            </w:ins>
          </w:p>
        </w:tc>
      </w:tr>
      <w:tr w:rsidR="001B15DB" w:rsidRPr="002F486E" w14:paraId="45773488" w14:textId="77777777" w:rsidTr="00470877">
        <w:trPr>
          <w:trHeight w:val="1561"/>
          <w:ins w:id="260" w:author="Author"/>
        </w:trPr>
        <w:tc>
          <w:tcPr>
            <w:tcW w:w="1701" w:type="dxa"/>
            <w:vMerge/>
          </w:tcPr>
          <w:p w14:paraId="3A325E27" w14:textId="77777777" w:rsidR="006515A2" w:rsidRPr="00580401" w:rsidRDefault="006515A2" w:rsidP="00966C61">
            <w:pPr>
              <w:rPr>
                <w:ins w:id="261" w:author="Author"/>
                <w:rFonts w:cs="Arial"/>
                <w:sz w:val="22"/>
                <w:szCs w:val="22"/>
                <w:lang w:val="en-US"/>
              </w:rPr>
            </w:pPr>
          </w:p>
        </w:tc>
        <w:tc>
          <w:tcPr>
            <w:tcW w:w="3768" w:type="dxa"/>
          </w:tcPr>
          <w:p w14:paraId="3952C906" w14:textId="77777777" w:rsidR="006515A2" w:rsidRPr="00580401" w:rsidRDefault="006515A2" w:rsidP="00966C61">
            <w:pPr>
              <w:rPr>
                <w:ins w:id="262" w:author="Author"/>
                <w:rFonts w:cs="Arial"/>
                <w:b/>
                <w:sz w:val="22"/>
                <w:szCs w:val="22"/>
                <w:lang w:val="en-US"/>
              </w:rPr>
            </w:pPr>
            <w:ins w:id="263" w:author="Author">
              <w:r w:rsidRPr="00580401">
                <w:rPr>
                  <w:rFonts w:cs="Arial"/>
                  <w:b/>
                  <w:sz w:val="22"/>
                  <w:szCs w:val="22"/>
                  <w:lang w:val="en-US"/>
                </w:rPr>
                <w:t>Start-ups on post treatment (usual distribution channels)</w:t>
              </w:r>
            </w:ins>
          </w:p>
          <w:p w14:paraId="37F6B044" w14:textId="77777777" w:rsidR="006515A2" w:rsidRPr="00580401" w:rsidRDefault="006515A2" w:rsidP="00A42A45">
            <w:pPr>
              <w:pStyle w:val="ListParagraph"/>
              <w:numPr>
                <w:ilvl w:val="1"/>
                <w:numId w:val="27"/>
              </w:numPr>
              <w:ind w:left="439" w:hanging="215"/>
              <w:rPr>
                <w:ins w:id="264" w:author="Author"/>
                <w:rFonts w:cs="Arial"/>
                <w:b/>
                <w:sz w:val="22"/>
                <w:szCs w:val="22"/>
                <w:lang w:val="en-US"/>
              </w:rPr>
            </w:pPr>
            <w:ins w:id="265" w:author="Author">
              <w:r w:rsidRPr="00580401">
                <w:rPr>
                  <w:rFonts w:cs="Arial"/>
                  <w:sz w:val="22"/>
                  <w:szCs w:val="22"/>
                  <w:lang w:val="en-US"/>
                </w:rPr>
                <w:t xml:space="preserve">Commitment to sell </w:t>
              </w:r>
              <w:r>
                <w:rPr>
                  <w:rFonts w:cs="Arial"/>
                  <w:sz w:val="22"/>
                  <w:szCs w:val="22"/>
                  <w:lang w:val="en-US"/>
                </w:rPr>
                <w:t xml:space="preserve">services to start ups in </w:t>
              </w:r>
              <w:r w:rsidRPr="00580401">
                <w:rPr>
                  <w:rFonts w:cs="Arial"/>
                  <w:sz w:val="22"/>
                  <w:szCs w:val="22"/>
                  <w:lang w:val="en-US"/>
                </w:rPr>
                <w:t xml:space="preserve">European Union </w:t>
              </w:r>
              <w:r>
                <w:rPr>
                  <w:rFonts w:cs="Arial"/>
                  <w:sz w:val="22"/>
                  <w:szCs w:val="22"/>
                  <w:lang w:val="en-US"/>
                </w:rPr>
                <w:t>at competitive prices</w:t>
              </w:r>
              <w:r w:rsidRPr="00580401">
                <w:rPr>
                  <w:rFonts w:cs="Arial"/>
                  <w:sz w:val="22"/>
                  <w:szCs w:val="22"/>
                  <w:lang w:val="en-US"/>
                </w:rPr>
                <w:t xml:space="preserve">. </w:t>
              </w:r>
            </w:ins>
          </w:p>
        </w:tc>
        <w:tc>
          <w:tcPr>
            <w:tcW w:w="1641" w:type="dxa"/>
            <w:vAlign w:val="center"/>
          </w:tcPr>
          <w:p w14:paraId="0DD4E651" w14:textId="77777777" w:rsidR="006515A2" w:rsidRPr="00580401" w:rsidRDefault="006515A2" w:rsidP="00966C61">
            <w:pPr>
              <w:rPr>
                <w:ins w:id="266" w:author="Author"/>
                <w:rFonts w:cs="Arial"/>
                <w:sz w:val="22"/>
                <w:szCs w:val="22"/>
                <w:lang w:val="en-US"/>
              </w:rPr>
            </w:pPr>
            <w:ins w:id="267" w:author="Author">
              <w:r w:rsidRPr="00580401">
                <w:rPr>
                  <w:rFonts w:cs="Arial"/>
                  <w:sz w:val="22"/>
                  <w:szCs w:val="22"/>
                  <w:lang w:val="en-US"/>
                </w:rPr>
                <w:t>Start-ups, SMEs willing to innovate and expand their activity</w:t>
              </w:r>
              <w:r w:rsidRPr="00580401" w:rsidDel="000F2D0A">
                <w:rPr>
                  <w:rFonts w:cs="Arial"/>
                  <w:sz w:val="22"/>
                  <w:szCs w:val="22"/>
                  <w:lang w:val="en-US"/>
                </w:rPr>
                <w:t xml:space="preserve"> </w:t>
              </w:r>
            </w:ins>
          </w:p>
        </w:tc>
        <w:tc>
          <w:tcPr>
            <w:tcW w:w="1990" w:type="dxa"/>
            <w:vAlign w:val="center"/>
          </w:tcPr>
          <w:p w14:paraId="3B945B16" w14:textId="77777777" w:rsidR="006515A2" w:rsidRPr="00580401" w:rsidRDefault="006515A2" w:rsidP="00966C61">
            <w:pPr>
              <w:rPr>
                <w:ins w:id="268" w:author="Author"/>
                <w:rFonts w:cs="Arial"/>
                <w:sz w:val="22"/>
                <w:szCs w:val="22"/>
                <w:lang w:val="en-US"/>
              </w:rPr>
            </w:pPr>
            <w:ins w:id="269" w:author="Author">
              <w:r w:rsidRPr="00580401">
                <w:rPr>
                  <w:rFonts w:cs="Arial"/>
                  <w:sz w:val="22"/>
                  <w:szCs w:val="22"/>
                  <w:lang w:val="en-US"/>
                </w:rPr>
                <w:t xml:space="preserve">Proposal made to at least one SME/start-up every two years. </w:t>
              </w:r>
            </w:ins>
          </w:p>
        </w:tc>
      </w:tr>
      <w:tr w:rsidR="001B15DB" w:rsidRPr="002F486E" w14:paraId="232966C8" w14:textId="77777777" w:rsidTr="00470877">
        <w:trPr>
          <w:trHeight w:val="255"/>
          <w:ins w:id="270" w:author="Author"/>
        </w:trPr>
        <w:tc>
          <w:tcPr>
            <w:tcW w:w="1701" w:type="dxa"/>
            <w:vMerge/>
          </w:tcPr>
          <w:p w14:paraId="09272192" w14:textId="77777777" w:rsidR="006515A2" w:rsidRPr="00580401" w:rsidRDefault="006515A2" w:rsidP="00966C61">
            <w:pPr>
              <w:rPr>
                <w:ins w:id="271" w:author="Author"/>
                <w:rFonts w:cs="Arial"/>
                <w:sz w:val="22"/>
                <w:szCs w:val="22"/>
                <w:lang w:val="en-US"/>
              </w:rPr>
            </w:pPr>
          </w:p>
        </w:tc>
        <w:tc>
          <w:tcPr>
            <w:tcW w:w="3768" w:type="dxa"/>
          </w:tcPr>
          <w:p w14:paraId="3D3FA18D" w14:textId="77777777" w:rsidR="006515A2" w:rsidRPr="00580401" w:rsidRDefault="006515A2" w:rsidP="00966C61">
            <w:pPr>
              <w:rPr>
                <w:ins w:id="272" w:author="Author"/>
                <w:rFonts w:cs="Arial"/>
                <w:b/>
                <w:sz w:val="22"/>
                <w:szCs w:val="22"/>
                <w:lang w:val="en-US"/>
              </w:rPr>
            </w:pPr>
            <w:ins w:id="273" w:author="Author">
              <w:r w:rsidRPr="00580401">
                <w:rPr>
                  <w:rFonts w:cs="Arial"/>
                  <w:b/>
                  <w:sz w:val="22"/>
                  <w:szCs w:val="22"/>
                  <w:lang w:val="en-US"/>
                </w:rPr>
                <w:t xml:space="preserve">Tutoring of SMEs willing to introduce next generation </w:t>
              </w:r>
              <w:r>
                <w:rPr>
                  <w:rFonts w:cs="Arial"/>
                  <w:b/>
                  <w:sz w:val="22"/>
                  <w:szCs w:val="22"/>
                  <w:lang w:val="en-US"/>
                </w:rPr>
                <w:t>Network technologies</w:t>
              </w:r>
            </w:ins>
          </w:p>
          <w:p w14:paraId="4D256AF3" w14:textId="77777777" w:rsidR="006515A2" w:rsidRPr="00580401" w:rsidRDefault="006515A2" w:rsidP="00A42A45">
            <w:pPr>
              <w:pStyle w:val="ListParagraph"/>
              <w:numPr>
                <w:ilvl w:val="1"/>
                <w:numId w:val="27"/>
              </w:numPr>
              <w:ind w:left="470" w:hanging="357"/>
              <w:rPr>
                <w:ins w:id="274" w:author="Author"/>
                <w:rFonts w:cs="Arial"/>
                <w:sz w:val="22"/>
                <w:szCs w:val="22"/>
                <w:lang w:val="en-US"/>
              </w:rPr>
            </w:pPr>
            <w:commentRangeStart w:id="275"/>
            <w:ins w:id="276" w:author="Author">
              <w:r w:rsidRPr="00580401">
                <w:rPr>
                  <w:rFonts w:cs="Arial"/>
                  <w:sz w:val="22"/>
                  <w:szCs w:val="22"/>
                  <w:lang w:val="en-US"/>
                </w:rPr>
                <w:t>Use</w:t>
              </w:r>
              <w:r>
                <w:rPr>
                  <w:rFonts w:cs="Arial"/>
                  <w:sz w:val="22"/>
                  <w:szCs w:val="22"/>
                  <w:lang w:val="en-US"/>
                </w:rPr>
                <w:t>…</w:t>
              </w:r>
            </w:ins>
            <w:commentRangeEnd w:id="275"/>
            <w:r>
              <w:rPr>
                <w:rStyle w:val="CommentReference"/>
              </w:rPr>
              <w:commentReference w:id="275"/>
            </w:r>
          </w:p>
        </w:tc>
        <w:tc>
          <w:tcPr>
            <w:tcW w:w="1641" w:type="dxa"/>
            <w:vAlign w:val="center"/>
          </w:tcPr>
          <w:p w14:paraId="2F84C61E" w14:textId="77777777" w:rsidR="006515A2" w:rsidRPr="00580401" w:rsidRDefault="006515A2" w:rsidP="00966C61">
            <w:pPr>
              <w:rPr>
                <w:ins w:id="277" w:author="Author"/>
                <w:rFonts w:cs="Arial"/>
                <w:sz w:val="22"/>
                <w:szCs w:val="22"/>
                <w:lang w:val="en-US"/>
              </w:rPr>
            </w:pPr>
            <w:commentRangeStart w:id="278"/>
            <w:ins w:id="279" w:author="Author">
              <w:r>
                <w:rPr>
                  <w:rFonts w:cs="Arial"/>
                  <w:sz w:val="22"/>
                  <w:szCs w:val="22"/>
                  <w:lang w:val="en-US"/>
                </w:rPr>
                <w:t>…</w:t>
              </w:r>
              <w:commentRangeEnd w:id="278"/>
              <w:r>
                <w:rPr>
                  <w:rStyle w:val="CommentReference"/>
                </w:rPr>
                <w:commentReference w:id="278"/>
              </w:r>
            </w:ins>
          </w:p>
        </w:tc>
        <w:tc>
          <w:tcPr>
            <w:tcW w:w="1990" w:type="dxa"/>
            <w:vAlign w:val="center"/>
          </w:tcPr>
          <w:p w14:paraId="13B13E93" w14:textId="77777777" w:rsidR="006515A2" w:rsidRPr="00580401" w:rsidRDefault="006515A2" w:rsidP="00966C61">
            <w:pPr>
              <w:rPr>
                <w:ins w:id="280" w:author="Author"/>
                <w:rFonts w:cs="Arial"/>
                <w:sz w:val="22"/>
                <w:szCs w:val="22"/>
                <w:lang w:val="en-US"/>
              </w:rPr>
            </w:pPr>
            <w:commentRangeStart w:id="281"/>
            <w:ins w:id="282" w:author="Author">
              <w:r>
                <w:rPr>
                  <w:rFonts w:cs="Arial"/>
                  <w:sz w:val="22"/>
                  <w:szCs w:val="22"/>
                  <w:lang w:val="en-US"/>
                </w:rPr>
                <w:t>XX</w:t>
              </w:r>
              <w:r w:rsidRPr="00580401">
                <w:rPr>
                  <w:rFonts w:cs="Arial"/>
                  <w:sz w:val="22"/>
                  <w:szCs w:val="22"/>
                  <w:lang w:val="en-US"/>
                </w:rPr>
                <w:t xml:space="preserve"> contracts</w:t>
              </w:r>
              <w:commentRangeEnd w:id="281"/>
              <w:r>
                <w:rPr>
                  <w:rStyle w:val="CommentReference"/>
                </w:rPr>
                <w:commentReference w:id="281"/>
              </w:r>
            </w:ins>
          </w:p>
          <w:p w14:paraId="11BA406F" w14:textId="77777777" w:rsidR="006515A2" w:rsidRPr="00580401" w:rsidRDefault="006515A2" w:rsidP="00966C61">
            <w:pPr>
              <w:rPr>
                <w:ins w:id="283" w:author="Author"/>
                <w:rFonts w:cs="Arial"/>
                <w:sz w:val="22"/>
                <w:szCs w:val="22"/>
                <w:lang w:val="en-US"/>
              </w:rPr>
            </w:pPr>
          </w:p>
          <w:p w14:paraId="31468A30" w14:textId="77777777" w:rsidR="006515A2" w:rsidRPr="00580401" w:rsidRDefault="006515A2" w:rsidP="00966C61">
            <w:pPr>
              <w:rPr>
                <w:ins w:id="284" w:author="Author"/>
                <w:rFonts w:cs="Arial"/>
                <w:sz w:val="22"/>
                <w:szCs w:val="22"/>
                <w:lang w:val="en-US"/>
              </w:rPr>
            </w:pPr>
            <w:commentRangeStart w:id="285"/>
            <w:ins w:id="286" w:author="Author">
              <w:r w:rsidRPr="00580401">
                <w:rPr>
                  <w:rFonts w:cs="Arial"/>
                  <w:sz w:val="22"/>
                  <w:szCs w:val="22"/>
                  <w:lang w:val="en-US"/>
                </w:rPr>
                <w:t>20</w:t>
              </w:r>
              <w:r>
                <w:rPr>
                  <w:rFonts w:cs="Arial"/>
                  <w:sz w:val="22"/>
                  <w:szCs w:val="22"/>
                  <w:lang w:val="en-US"/>
                </w:rPr>
                <w:t>XX</w:t>
              </w:r>
              <w:commentRangeEnd w:id="285"/>
              <w:r>
                <w:rPr>
                  <w:rStyle w:val="CommentReference"/>
                </w:rPr>
                <w:commentReference w:id="285"/>
              </w:r>
              <w:r w:rsidRPr="00580401">
                <w:rPr>
                  <w:rFonts w:cs="Arial"/>
                  <w:sz w:val="22"/>
                  <w:szCs w:val="22"/>
                  <w:lang w:val="en-US"/>
                </w:rPr>
                <w:t>: launch, legal setup, announcement</w:t>
              </w:r>
            </w:ins>
          </w:p>
          <w:p w14:paraId="7A301F30" w14:textId="77777777" w:rsidR="006515A2" w:rsidRPr="00580401" w:rsidRDefault="006515A2" w:rsidP="00966C61">
            <w:pPr>
              <w:rPr>
                <w:ins w:id="287" w:author="Author"/>
                <w:rFonts w:cs="Arial"/>
                <w:sz w:val="22"/>
                <w:szCs w:val="22"/>
                <w:lang w:val="en-US"/>
              </w:rPr>
            </w:pPr>
            <w:ins w:id="288" w:author="Author">
              <w:r w:rsidRPr="00580401">
                <w:rPr>
                  <w:rFonts w:cs="Arial"/>
                  <w:sz w:val="22"/>
                  <w:szCs w:val="22"/>
                  <w:lang w:val="en-US"/>
                </w:rPr>
                <w:t>Definition of yearly KPI target</w:t>
              </w:r>
            </w:ins>
          </w:p>
        </w:tc>
      </w:tr>
    </w:tbl>
    <w:p w14:paraId="0658C154" w14:textId="77777777" w:rsidR="006515A2" w:rsidRPr="00580401" w:rsidRDefault="006515A2" w:rsidP="006515A2">
      <w:pPr>
        <w:jc w:val="both"/>
        <w:rPr>
          <w:ins w:id="289" w:author="Author"/>
          <w:rFonts w:cs="Arial"/>
          <w:sz w:val="22"/>
          <w:szCs w:val="22"/>
          <w:lang w:val="en-US"/>
        </w:rPr>
      </w:pPr>
    </w:p>
    <w:p w14:paraId="15FD6F9C" w14:textId="77777777" w:rsidR="006515A2" w:rsidRPr="00580401" w:rsidRDefault="006515A2" w:rsidP="006515A2">
      <w:pPr>
        <w:pStyle w:val="ITStandard"/>
        <w:jc w:val="center"/>
        <w:rPr>
          <w:ins w:id="290" w:author="Author"/>
          <w:i/>
          <w:lang w:val="en-US"/>
        </w:rPr>
      </w:pPr>
      <w:ins w:id="291" w:author="Author">
        <w:r w:rsidRPr="00580401">
          <w:rPr>
            <w:b/>
            <w:i/>
            <w:szCs w:val="22"/>
            <w:lang w:val="en-US"/>
          </w:rPr>
          <w:t xml:space="preserve">Table </w:t>
        </w:r>
        <w:r w:rsidRPr="00580401">
          <w:rPr>
            <w:b/>
            <w:i/>
            <w:szCs w:val="22"/>
            <w:lang w:val="en-US"/>
          </w:rPr>
          <w:fldChar w:fldCharType="begin"/>
        </w:r>
        <w:r w:rsidRPr="00580401">
          <w:rPr>
            <w:b/>
            <w:i/>
            <w:szCs w:val="22"/>
            <w:lang w:val="en-US"/>
          </w:rPr>
          <w:instrText xml:space="preserve"> SEQ Table \* ARABIC </w:instrText>
        </w:r>
        <w:r w:rsidRPr="00580401">
          <w:rPr>
            <w:b/>
            <w:i/>
            <w:szCs w:val="22"/>
            <w:lang w:val="en-US"/>
          </w:rPr>
          <w:fldChar w:fldCharType="separate"/>
        </w:r>
        <w:r>
          <w:rPr>
            <w:b/>
            <w:i/>
            <w:noProof/>
            <w:szCs w:val="22"/>
            <w:lang w:val="en-US"/>
          </w:rPr>
          <w:t>15</w:t>
        </w:r>
        <w:r w:rsidRPr="00580401">
          <w:rPr>
            <w:b/>
            <w:i/>
            <w:szCs w:val="22"/>
            <w:lang w:val="en-US"/>
          </w:rPr>
          <w:fldChar w:fldCharType="end"/>
        </w:r>
        <w:r w:rsidRPr="00580401">
          <w:rPr>
            <w:b/>
            <w:i/>
            <w:szCs w:val="22"/>
            <w:lang w:val="en-US"/>
          </w:rPr>
          <w:t>: Dissemination strategy of IP-protected results</w:t>
        </w:r>
      </w:ins>
    </w:p>
    <w:p w14:paraId="76AB1040" w14:textId="1B9B6488" w:rsidR="006515A2" w:rsidRPr="006515A2" w:rsidRDefault="006515A2" w:rsidP="006515A2">
      <w:pPr>
        <w:pStyle w:val="ITAbsatzohneNr"/>
        <w:rPr>
          <w:lang w:val="en-US"/>
        </w:rPr>
      </w:pPr>
    </w:p>
    <w:p w14:paraId="336C83DB" w14:textId="77777777" w:rsidR="006515A2" w:rsidRPr="006515A2" w:rsidRDefault="006515A2" w:rsidP="006515A2">
      <w:pPr>
        <w:pStyle w:val="ITAbsatzohneNr"/>
        <w:rPr>
          <w:lang w:val="en-GB"/>
        </w:rPr>
      </w:pPr>
    </w:p>
    <w:p w14:paraId="77C9E211" w14:textId="0ECBB83F" w:rsidR="009C1921" w:rsidRPr="000956E9" w:rsidRDefault="004766EF" w:rsidP="007B3D5D">
      <w:pPr>
        <w:pStyle w:val="ITberschrift11"/>
        <w:rPr>
          <w:lang w:val="en-GB"/>
        </w:rPr>
      </w:pPr>
      <w:bookmarkStart w:id="292" w:name="_Toc83197564"/>
      <w:r w:rsidRPr="000956E9">
        <w:rPr>
          <w:lang w:val="en-GB"/>
        </w:rPr>
        <w:t>Spill-</w:t>
      </w:r>
      <w:r w:rsidR="00DD5ED5" w:rsidRPr="000956E9">
        <w:rPr>
          <w:lang w:val="en-GB"/>
        </w:rPr>
        <w:t xml:space="preserve">over </w:t>
      </w:r>
      <w:bookmarkEnd w:id="236"/>
      <w:r w:rsidR="00A16672" w:rsidRPr="000956E9">
        <w:rPr>
          <w:lang w:val="en-GB"/>
        </w:rPr>
        <w:t>in FID phases</w:t>
      </w:r>
      <w:bookmarkEnd w:id="292"/>
    </w:p>
    <w:p w14:paraId="16F2955F" w14:textId="3A8EBCDF" w:rsidR="009C1921" w:rsidRDefault="000956E9" w:rsidP="004766EF">
      <w:pPr>
        <w:pStyle w:val="ITAbsatzohneNr"/>
        <w:spacing w:after="120"/>
        <w:jc w:val="both"/>
        <w:rPr>
          <w:i/>
          <w:lang w:val="en-GB"/>
        </w:rPr>
      </w:pPr>
      <w:r>
        <w:rPr>
          <w:i/>
          <w:lang w:val="en-GB"/>
        </w:rPr>
        <w:t xml:space="preserve">Open infrastructures for SMES, RTO, </w:t>
      </w:r>
      <w:r w:rsidR="00C7449B">
        <w:rPr>
          <w:i/>
          <w:lang w:val="en-GB"/>
        </w:rPr>
        <w:t>s</w:t>
      </w:r>
      <w:r>
        <w:rPr>
          <w:i/>
          <w:lang w:val="en-GB"/>
        </w:rPr>
        <w:t>tart-up.</w:t>
      </w:r>
    </w:p>
    <w:p w14:paraId="7040F6CC" w14:textId="3600D576" w:rsidR="006515A2" w:rsidRDefault="07CCC24A" w:rsidP="00A42A45">
      <w:pPr>
        <w:pStyle w:val="ITAbsatzohneNr"/>
        <w:numPr>
          <w:ilvl w:val="0"/>
          <w:numId w:val="36"/>
        </w:numPr>
        <w:spacing w:after="120"/>
        <w:jc w:val="both"/>
        <w:rPr>
          <w:rFonts w:asciiTheme="minorHAnsi" w:eastAsiaTheme="minorEastAsia" w:hAnsiTheme="minorHAnsi" w:cstheme="minorBidi"/>
          <w:lang w:val="en-GB"/>
        </w:rPr>
      </w:pPr>
      <w:r w:rsidRPr="38749746">
        <w:rPr>
          <w:lang w:val="en-GB"/>
        </w:rPr>
        <w:lastRenderedPageBreak/>
        <w:t>Key motivation driving the formation of the EOC is to create a market of manufacturers of open-RAN network components and sub-components</w:t>
      </w:r>
    </w:p>
    <w:p w14:paraId="10F094E6" w14:textId="4148546B" w:rsidR="006515A2" w:rsidRDefault="07CCC24A" w:rsidP="00A42A45">
      <w:pPr>
        <w:pStyle w:val="ITAbsatzohneNr"/>
        <w:numPr>
          <w:ilvl w:val="0"/>
          <w:numId w:val="36"/>
        </w:numPr>
        <w:spacing w:after="120"/>
        <w:jc w:val="both"/>
        <w:rPr>
          <w:rFonts w:asciiTheme="minorHAnsi" w:eastAsiaTheme="minorEastAsia" w:hAnsiTheme="minorHAnsi" w:cstheme="minorBidi"/>
          <w:lang w:val="en-GB"/>
        </w:rPr>
      </w:pPr>
      <w:r w:rsidRPr="38749746">
        <w:rPr>
          <w:lang w:val="en-GB"/>
        </w:rPr>
        <w:t>Cooperation with suppliers within the EOC and knowledge sharing is fully intended and not limited to the FID phase, but also includes  the earlier project phases (see Sec. 1.2.3)</w:t>
      </w:r>
    </w:p>
    <w:p w14:paraId="341A6F26" w14:textId="29BBE696" w:rsidR="38749746" w:rsidRDefault="38749746" w:rsidP="38749746">
      <w:pPr>
        <w:pStyle w:val="ITAbsatzohneNr"/>
        <w:spacing w:after="120"/>
        <w:jc w:val="both"/>
        <w:rPr>
          <w:i/>
          <w:iCs/>
          <w:lang w:val="en-GB"/>
        </w:rPr>
      </w:pPr>
    </w:p>
    <w:p w14:paraId="69D14AE1" w14:textId="77777777" w:rsidR="006515A2" w:rsidRPr="00580401" w:rsidRDefault="006515A2" w:rsidP="006515A2">
      <w:pPr>
        <w:jc w:val="both"/>
        <w:rPr>
          <w:ins w:id="293" w:author="Author"/>
          <w:rFonts w:cs="Arial"/>
          <w:sz w:val="22"/>
          <w:szCs w:val="22"/>
          <w:lang w:val="en-US"/>
        </w:rPr>
      </w:pPr>
      <w:ins w:id="294" w:author="Author">
        <w:r w:rsidRPr="00580401">
          <w:rPr>
            <w:rFonts w:cs="Arial"/>
            <w:sz w:val="22"/>
            <w:szCs w:val="22"/>
            <w:lang w:val="en-US"/>
          </w:rPr>
          <w:t xml:space="preserve">Within the project timeframe, FID activities in the IPCEI on </w:t>
        </w:r>
        <w:r>
          <w:rPr>
            <w:rFonts w:cs="Arial"/>
            <w:sz w:val="22"/>
            <w:szCs w:val="22"/>
            <w:lang w:val="en-US"/>
          </w:rPr>
          <w:t>Microelectronics</w:t>
        </w:r>
        <w:r w:rsidRPr="00580401">
          <w:rPr>
            <w:rFonts w:cs="Arial"/>
            <w:sz w:val="22"/>
            <w:szCs w:val="22"/>
            <w:lang w:val="en-US"/>
          </w:rPr>
          <w:t xml:space="preserve"> will lead to significant spill-over effects in downstream markets, among IPCEI partners but also beyond them. In general words, downstream markets parties, especially </w:t>
        </w:r>
        <w:r>
          <w:rPr>
            <w:rFonts w:cs="Arial"/>
            <w:sz w:val="22"/>
            <w:szCs w:val="22"/>
            <w:lang w:val="en-US"/>
          </w:rPr>
          <w:t>5G</w:t>
        </w:r>
        <w:r w:rsidRPr="00580401">
          <w:rPr>
            <w:rFonts w:cs="Arial"/>
            <w:sz w:val="22"/>
            <w:szCs w:val="22"/>
            <w:lang w:val="en-US"/>
          </w:rPr>
          <w:t xml:space="preserve"> </w:t>
        </w:r>
        <w:r>
          <w:rPr>
            <w:rFonts w:cs="Arial"/>
            <w:sz w:val="22"/>
            <w:szCs w:val="22"/>
            <w:lang w:val="en-US"/>
          </w:rPr>
          <w:t>providers</w:t>
        </w:r>
        <w:r w:rsidRPr="00580401">
          <w:rPr>
            <w:rFonts w:cs="Arial"/>
            <w:sz w:val="22"/>
            <w:szCs w:val="22"/>
            <w:lang w:val="en-US"/>
          </w:rPr>
          <w:t xml:space="preserve">, will benefit in many ways from the FID phase. IPCEI on </w:t>
        </w:r>
        <w:r>
          <w:rPr>
            <w:rFonts w:cs="Arial"/>
            <w:sz w:val="22"/>
            <w:szCs w:val="22"/>
            <w:lang w:val="en-US"/>
          </w:rPr>
          <w:t>Microelectronics</w:t>
        </w:r>
        <w:r w:rsidRPr="00580401">
          <w:rPr>
            <w:rFonts w:cs="Arial"/>
            <w:sz w:val="22"/>
            <w:szCs w:val="22"/>
            <w:lang w:val="en-US"/>
          </w:rPr>
          <w:t xml:space="preserve"> will enable them to develop </w:t>
        </w:r>
        <w:r>
          <w:rPr>
            <w:rFonts w:cs="Arial"/>
            <w:sz w:val="22"/>
            <w:szCs w:val="22"/>
            <w:lang w:val="en-US"/>
          </w:rPr>
          <w:t xml:space="preserve">independent parts of the 5G supply chain </w:t>
        </w:r>
        <w:r w:rsidRPr="00580401">
          <w:rPr>
            <w:rFonts w:cs="Arial"/>
            <w:sz w:val="22"/>
            <w:szCs w:val="22"/>
            <w:lang w:val="en-US"/>
          </w:rPr>
          <w:t xml:space="preserve">. They will acquire a better understanding of how </w:t>
        </w:r>
        <w:r>
          <w:rPr>
            <w:rFonts w:cs="Arial"/>
            <w:sz w:val="22"/>
            <w:szCs w:val="22"/>
            <w:lang w:val="en-US"/>
          </w:rPr>
          <w:t>such technology can be decoupled from the current paradigm</w:t>
        </w:r>
        <w:r w:rsidRPr="00580401">
          <w:rPr>
            <w:rFonts w:cs="Arial"/>
            <w:sz w:val="22"/>
            <w:szCs w:val="22"/>
            <w:lang w:val="en-US"/>
          </w:rPr>
          <w:t xml:space="preserve">. Such knowledge will be used in cooperation with third parties (inside or outside IPCEI on </w:t>
        </w:r>
        <w:r>
          <w:rPr>
            <w:rFonts w:cs="Arial"/>
            <w:sz w:val="22"/>
            <w:szCs w:val="22"/>
            <w:lang w:val="en-US"/>
          </w:rPr>
          <w:t>Microelectronics</w:t>
        </w:r>
        <w:r w:rsidRPr="00580401">
          <w:rPr>
            <w:rFonts w:cs="Arial"/>
            <w:sz w:val="22"/>
            <w:szCs w:val="22"/>
            <w:lang w:val="en-US"/>
          </w:rPr>
          <w:t>).</w:t>
        </w:r>
      </w:ins>
    </w:p>
    <w:p w14:paraId="1D329479" w14:textId="77777777" w:rsidR="006515A2" w:rsidRPr="00580401" w:rsidRDefault="006515A2" w:rsidP="006515A2">
      <w:pPr>
        <w:jc w:val="both"/>
        <w:rPr>
          <w:ins w:id="295" w:author="Author"/>
          <w:rFonts w:cs="Arial"/>
          <w:sz w:val="22"/>
          <w:szCs w:val="22"/>
          <w:lang w:val="en-US"/>
        </w:rPr>
      </w:pPr>
    </w:p>
    <w:p w14:paraId="3876ADAA" w14:textId="77777777" w:rsidR="006515A2" w:rsidRPr="00580401" w:rsidRDefault="006515A2" w:rsidP="006515A2">
      <w:pPr>
        <w:pStyle w:val="ITStandard"/>
        <w:rPr>
          <w:ins w:id="296" w:author="Author"/>
          <w:lang w:val="en-US"/>
        </w:rPr>
      </w:pPr>
      <w:ins w:id="297" w:author="Author">
        <w:r w:rsidRPr="00580401">
          <w:rPr>
            <w:lang w:val="en-US"/>
          </w:rPr>
          <w:t xml:space="preserve">A key asset of IPCEI on </w:t>
        </w:r>
        <w:r>
          <w:rPr>
            <w:rFonts w:cs="Arial"/>
            <w:szCs w:val="22"/>
            <w:lang w:val="en-US"/>
          </w:rPr>
          <w:t>Microelectronics</w:t>
        </w:r>
        <w:r w:rsidRPr="00580401">
          <w:rPr>
            <w:rFonts w:cs="Arial"/>
            <w:szCs w:val="22"/>
            <w:lang w:val="en-US"/>
          </w:rPr>
          <w:t xml:space="preserve"> </w:t>
        </w:r>
        <w:r w:rsidRPr="00580401">
          <w:rPr>
            <w:lang w:val="en-US"/>
          </w:rPr>
          <w:t xml:space="preserve">is to embed many players from all along the </w:t>
        </w:r>
        <w:r>
          <w:rPr>
            <w:rFonts w:cs="Arial"/>
            <w:szCs w:val="22"/>
            <w:lang w:val="en-US"/>
          </w:rPr>
          <w:t>network</w:t>
        </w:r>
        <w:r w:rsidRPr="00580401">
          <w:rPr>
            <w:rFonts w:cs="Arial"/>
            <w:szCs w:val="22"/>
            <w:lang w:val="en-US"/>
          </w:rPr>
          <w:t xml:space="preserve"> </w:t>
        </w:r>
        <w:r w:rsidRPr="00580401">
          <w:rPr>
            <w:lang w:val="en-US"/>
          </w:rPr>
          <w:t xml:space="preserve">value chain. Cooperation programs will bring even more players inside and outside the Members States which are committed to fund the IPCEI on </w:t>
        </w:r>
        <w:r>
          <w:rPr>
            <w:rFonts w:cs="Arial"/>
            <w:szCs w:val="22"/>
            <w:lang w:val="en-US"/>
          </w:rPr>
          <w:t>Microelectronics</w:t>
        </w:r>
        <w:r w:rsidRPr="00580401">
          <w:rPr>
            <w:lang w:val="en-US"/>
          </w:rPr>
          <w:t>. This is definitely a strategic advantage that will make easier access to them inside EU.</w:t>
        </w:r>
      </w:ins>
    </w:p>
    <w:p w14:paraId="3BF12614" w14:textId="77777777" w:rsidR="006515A2" w:rsidRPr="00580401" w:rsidRDefault="006515A2" w:rsidP="006515A2">
      <w:pPr>
        <w:pStyle w:val="ITStandard"/>
        <w:rPr>
          <w:ins w:id="298" w:author="Author"/>
          <w:lang w:val="en-US"/>
        </w:rPr>
      </w:pPr>
      <w:ins w:id="299" w:author="Author">
        <w:r w:rsidRPr="00580401">
          <w:rPr>
            <w:lang w:val="en-US"/>
          </w:rPr>
          <w:t xml:space="preserve">Some examples of how IPCEI FID activities will leverage R&amp;D&amp;I activities from downstream markets parties within and outside IPCEI on </w:t>
        </w:r>
        <w:r>
          <w:rPr>
            <w:rFonts w:cs="Arial"/>
            <w:szCs w:val="22"/>
            <w:lang w:val="en-US"/>
          </w:rPr>
          <w:t>Microelectronics</w:t>
        </w:r>
        <w:r w:rsidRPr="00580401">
          <w:rPr>
            <w:rFonts w:cs="Arial"/>
            <w:szCs w:val="22"/>
            <w:lang w:val="en-US"/>
          </w:rPr>
          <w:t xml:space="preserve"> </w:t>
        </w:r>
        <w:r w:rsidRPr="00580401">
          <w:rPr>
            <w:lang w:val="en-US"/>
          </w:rPr>
          <w:t>are described below:</w:t>
        </w:r>
      </w:ins>
    </w:p>
    <w:p w14:paraId="2D4EA682" w14:textId="77777777" w:rsidR="006515A2" w:rsidRPr="00580401" w:rsidRDefault="006515A2" w:rsidP="00A42A45">
      <w:pPr>
        <w:pStyle w:val="ITStandard"/>
        <w:numPr>
          <w:ilvl w:val="0"/>
          <w:numId w:val="29"/>
        </w:numPr>
        <w:spacing w:after="240"/>
        <w:rPr>
          <w:ins w:id="300" w:author="Author"/>
          <w:lang w:val="en-US"/>
        </w:rPr>
      </w:pPr>
      <w:ins w:id="301" w:author="Author">
        <w:r w:rsidRPr="00580401">
          <w:rPr>
            <w:lang w:val="en-US"/>
          </w:rPr>
          <w:t xml:space="preserve">Downstream market players tend to be the main contributors initiating new </w:t>
        </w:r>
        <w:r w:rsidRPr="38749746">
          <w:rPr>
            <w:rFonts w:cs="Arial"/>
            <w:lang w:val="en-US"/>
          </w:rPr>
          <w:t xml:space="preserve">telecommunications </w:t>
        </w:r>
        <w:r w:rsidRPr="00580401">
          <w:rPr>
            <w:lang w:val="en-US"/>
          </w:rPr>
          <w:t>developments: new technology, new product, new capacity and sometime even line upgrade. Once the need is known by an OEM, through market studies or direct market request, a feasibility study is launched. Eventually, a decision is made in order to start R&amp;D&amp;I phase.</w:t>
        </w:r>
      </w:ins>
    </w:p>
    <w:p w14:paraId="3D568984" w14:textId="77777777" w:rsidR="006515A2" w:rsidRPr="00580401" w:rsidRDefault="006515A2" w:rsidP="00A42A45">
      <w:pPr>
        <w:pStyle w:val="ITStandard"/>
        <w:numPr>
          <w:ilvl w:val="0"/>
          <w:numId w:val="29"/>
        </w:numPr>
        <w:spacing w:after="240"/>
        <w:rPr>
          <w:ins w:id="302" w:author="Author"/>
          <w:lang w:val="en-US"/>
        </w:rPr>
      </w:pPr>
      <w:ins w:id="303" w:author="Author">
        <w:r w:rsidRPr="00580401">
          <w:rPr>
            <w:lang w:val="en-US"/>
          </w:rPr>
          <w:t xml:space="preserve">During the R&amp;D&amp;I phase, technologies are not reliable enough. Downstream market is usually not interested to test new </w:t>
        </w:r>
        <w:r>
          <w:rPr>
            <w:lang w:val="en-US"/>
          </w:rPr>
          <w:t>telecommunications networks</w:t>
        </w:r>
        <w:r w:rsidRPr="00580401">
          <w:rPr>
            <w:lang w:val="en-US"/>
          </w:rPr>
          <w:t xml:space="preserve"> at this stage. When entering FID phase, technologies have demonstrated their intrinsic value: functionality and reliability and a minimum level of repeatability, then, some prototypes </w:t>
        </w:r>
        <w:r>
          <w:rPr>
            <w:lang w:val="en-US"/>
          </w:rPr>
          <w:t>can be used to reduce risk of other possible combinations</w:t>
        </w:r>
        <w:r w:rsidRPr="00580401">
          <w:rPr>
            <w:lang w:val="en-US"/>
          </w:rPr>
          <w:t xml:space="preserve">. </w:t>
        </w:r>
      </w:ins>
    </w:p>
    <w:p w14:paraId="3BE660F3" w14:textId="77777777" w:rsidR="006515A2" w:rsidRPr="00580401" w:rsidRDefault="006515A2" w:rsidP="006515A2">
      <w:pPr>
        <w:pStyle w:val="ITStandard"/>
        <w:rPr>
          <w:ins w:id="304" w:author="Author"/>
          <w:lang w:val="en-US"/>
        </w:rPr>
      </w:pPr>
      <w:ins w:id="305" w:author="Author">
        <w:r w:rsidRPr="00580401">
          <w:rPr>
            <w:lang w:val="en-US"/>
          </w:rPr>
          <w:t xml:space="preserve">The FID activity from the </w:t>
        </w:r>
        <w:r>
          <w:rPr>
            <w:lang w:val="en-US"/>
          </w:rPr>
          <w:t>O-RAN network</w:t>
        </w:r>
        <w:r w:rsidRPr="00580401">
          <w:rPr>
            <w:lang w:val="en-US"/>
          </w:rPr>
          <w:t xml:space="preserve"> and the R&amp;D&amp;I from the downstream markets progress in the same time. This is a decisive phase to assess the technologies and make the downstream markets ready to use them. A successful final stage is when downstream markets initiate their own FID with the </w:t>
        </w:r>
        <w:r>
          <w:rPr>
            <w:lang w:val="en-US"/>
          </w:rPr>
          <w:t>newly developed</w:t>
        </w:r>
        <w:r w:rsidRPr="00580401">
          <w:rPr>
            <w:lang w:val="en-US"/>
          </w:rPr>
          <w:t xml:space="preserve"> technologies.</w:t>
        </w:r>
      </w:ins>
    </w:p>
    <w:p w14:paraId="10221582" w14:textId="77777777" w:rsidR="006515A2" w:rsidRPr="00580401" w:rsidRDefault="006515A2" w:rsidP="006515A2">
      <w:pPr>
        <w:pStyle w:val="ITStandard"/>
        <w:rPr>
          <w:ins w:id="306" w:author="Author"/>
          <w:lang w:val="en-US"/>
        </w:rPr>
      </w:pPr>
      <w:ins w:id="307" w:author="Author">
        <w:r w:rsidRPr="00580401">
          <w:rPr>
            <w:lang w:val="en-US"/>
          </w:rPr>
          <w:t xml:space="preserve">IPCEI on </w:t>
        </w:r>
        <w:r>
          <w:rPr>
            <w:rFonts w:cs="Arial"/>
            <w:szCs w:val="22"/>
            <w:lang w:val="en-US"/>
          </w:rPr>
          <w:t>Microelectronics</w:t>
        </w:r>
        <w:r w:rsidRPr="00580401">
          <w:rPr>
            <w:rFonts w:cs="Arial"/>
            <w:szCs w:val="22"/>
            <w:lang w:val="en-US"/>
          </w:rPr>
          <w:t xml:space="preserve"> </w:t>
        </w:r>
        <w:r w:rsidRPr="00580401">
          <w:rPr>
            <w:lang w:val="en-US"/>
          </w:rPr>
          <w:t xml:space="preserve">will provide access to next generation </w:t>
        </w:r>
        <w:r>
          <w:rPr>
            <w:rFonts w:cs="Arial"/>
            <w:szCs w:val="22"/>
            <w:lang w:val="en-US"/>
          </w:rPr>
          <w:t>telecommunications</w:t>
        </w:r>
        <w:r w:rsidRPr="00580401">
          <w:rPr>
            <w:lang w:val="en-US"/>
          </w:rPr>
          <w:t xml:space="preserve">, as well as to new technologies issued from FID phase to partners, large companies, SMEs and RTOs. This will be very helpful for SMEs and PROs that want to develop new knowledge and applications considering the entire </w:t>
        </w:r>
        <w:r>
          <w:rPr>
            <w:lang w:val="en-US"/>
          </w:rPr>
          <w:t>value</w:t>
        </w:r>
        <w:r w:rsidRPr="00580401">
          <w:rPr>
            <w:lang w:val="en-US"/>
          </w:rPr>
          <w:t xml:space="preserve"> of this. These partners will benefit of an early access to the latest technologies available and will be able to </w:t>
        </w:r>
        <w:r>
          <w:rPr>
            <w:lang w:val="en-US"/>
          </w:rPr>
          <w:t xml:space="preserve">choose where in the value chain to position themselves. </w:t>
        </w:r>
      </w:ins>
    </w:p>
    <w:p w14:paraId="069FDDCB" w14:textId="77777777" w:rsidR="006515A2" w:rsidRPr="00580401" w:rsidRDefault="006515A2" w:rsidP="006515A2">
      <w:pPr>
        <w:pStyle w:val="ITStandard"/>
        <w:rPr>
          <w:ins w:id="308" w:author="Author"/>
          <w:lang w:val="en-US"/>
        </w:rPr>
      </w:pPr>
      <w:ins w:id="309" w:author="Author">
        <w:r w:rsidRPr="00580401">
          <w:rPr>
            <w:lang w:val="en-US"/>
          </w:rPr>
          <w:t xml:space="preserve">The FID phase will also generate spill-over effects to other industrial partners such as equipment manufacturers present all over Europe. Indeed, in order to support the FID phase, some technological progress will be needed from these industries. Therefore, they will benefit from their own “Feedback R&amp;D” improving their own equipment, materials and processes. This spill-over will be reinforced since the scope of IPCEI on </w:t>
        </w:r>
        <w:r>
          <w:rPr>
            <w:rFonts w:cs="Arial"/>
            <w:szCs w:val="22"/>
            <w:lang w:val="en-US"/>
          </w:rPr>
          <w:t>Microelectronics</w:t>
        </w:r>
        <w:r w:rsidRPr="00580401">
          <w:rPr>
            <w:rFonts w:cs="Arial"/>
            <w:szCs w:val="22"/>
            <w:lang w:val="en-US"/>
          </w:rPr>
          <w:t xml:space="preserve"> </w:t>
        </w:r>
        <w:r w:rsidRPr="00580401">
          <w:rPr>
            <w:lang w:val="en-US"/>
          </w:rPr>
          <w:t>is very large.</w:t>
        </w:r>
      </w:ins>
    </w:p>
    <w:p w14:paraId="3E0C65C0" w14:textId="77777777" w:rsidR="006515A2" w:rsidRPr="00580401" w:rsidRDefault="006515A2" w:rsidP="006515A2">
      <w:pPr>
        <w:pStyle w:val="ITStandard"/>
        <w:rPr>
          <w:ins w:id="310" w:author="Author"/>
          <w:lang w:val="en-US"/>
        </w:rPr>
      </w:pPr>
      <w:ins w:id="311" w:author="Author">
        <w:r w:rsidRPr="00580401">
          <w:rPr>
            <w:lang w:val="en-US"/>
          </w:rPr>
          <w:t xml:space="preserve">Thus, the benefits of the FID phase are clearly not limited to the company itself but will also spill-over to the project partners and expand to many EU high-tech industries, businesses and </w:t>
        </w:r>
        <w:r w:rsidRPr="00580401">
          <w:rPr>
            <w:lang w:val="en-US"/>
          </w:rPr>
          <w:lastRenderedPageBreak/>
          <w:t xml:space="preserve">research organizations. IPCEI on </w:t>
        </w:r>
        <w:r>
          <w:rPr>
            <w:rFonts w:cs="Arial"/>
            <w:szCs w:val="22"/>
            <w:lang w:val="en-US"/>
          </w:rPr>
          <w:t>Microelectronics</w:t>
        </w:r>
        <w:r w:rsidRPr="00580401">
          <w:rPr>
            <w:rFonts w:cs="Arial"/>
            <w:szCs w:val="22"/>
            <w:lang w:val="en-US"/>
          </w:rPr>
          <w:t xml:space="preserve"> </w:t>
        </w:r>
        <w:r w:rsidRPr="00580401">
          <w:rPr>
            <w:lang w:val="en-US"/>
          </w:rPr>
          <w:t>will create positive spill-over effects on multiple levels of the value chain.</w:t>
        </w:r>
      </w:ins>
    </w:p>
    <w:p w14:paraId="7CA848A5" w14:textId="77777777" w:rsidR="006515A2" w:rsidRPr="00580401" w:rsidRDefault="006515A2" w:rsidP="006515A2">
      <w:pPr>
        <w:pStyle w:val="ITStandard"/>
        <w:rPr>
          <w:ins w:id="312" w:author="Author"/>
          <w:b/>
          <w:lang w:val="en-US"/>
        </w:rPr>
      </w:pPr>
      <w:commentRangeStart w:id="313"/>
      <w:ins w:id="314" w:author="Author">
        <w:r w:rsidRPr="00580401">
          <w:rPr>
            <w:b/>
            <w:lang w:val="en-US"/>
          </w:rPr>
          <w:t xml:space="preserve">Open </w:t>
        </w:r>
        <w:r>
          <w:rPr>
            <w:b/>
            <w:lang w:val="en-US"/>
          </w:rPr>
          <w:t>Invitations</w:t>
        </w:r>
        <w:commentRangeEnd w:id="313"/>
        <w:r>
          <w:rPr>
            <w:rStyle w:val="CommentReference"/>
          </w:rPr>
          <w:commentReference w:id="313"/>
        </w:r>
      </w:ins>
    </w:p>
    <w:p w14:paraId="5EF7D03C" w14:textId="77777777" w:rsidR="006515A2" w:rsidRDefault="006515A2" w:rsidP="006515A2">
      <w:pPr>
        <w:jc w:val="both"/>
        <w:rPr>
          <w:ins w:id="315" w:author="Author"/>
          <w:sz w:val="22"/>
          <w:lang w:val="en-US"/>
        </w:rPr>
      </w:pPr>
      <w:ins w:id="316" w:author="Author">
        <w:r>
          <w:rPr>
            <w:sz w:val="22"/>
            <w:lang w:val="en-US"/>
          </w:rPr>
          <w:t xml:space="preserve">DT </w:t>
        </w:r>
        <w:r w:rsidRPr="00580401">
          <w:rPr>
            <w:sz w:val="22"/>
            <w:lang w:val="en-US"/>
          </w:rPr>
          <w:t>commits to share its specific equipment (</w:t>
        </w:r>
        <w:commentRangeStart w:id="317"/>
        <w:commentRangeEnd w:id="317"/>
        <w:r>
          <w:rPr>
            <w:rStyle w:val="CommentReference"/>
          </w:rPr>
          <w:commentReference w:id="317"/>
        </w:r>
        <w:r w:rsidRPr="00580401">
          <w:rPr>
            <w:sz w:val="22"/>
            <w:lang w:val="en-US"/>
          </w:rPr>
          <w:t xml:space="preserve">) for RDI purposes with European PROs and SMEs beyond its usual partners and beyond IPCEI beneficiaries. The idea is to foster cross-fertilization to other scientific or technological fields. It commits to give access to European PROs and SMEs to the R&amp;D toolset and scientific knowledge acquired by the company during the IPCEI. The company commits to process for them on its equipment disruptive prototypes upon their request at fair and reasonable pricing and in accordance with the trade secret and provided that their materials are compliant with the company’s technical and environmental specifications. </w:t>
        </w:r>
      </w:ins>
    </w:p>
    <w:p w14:paraId="63FC7605" w14:textId="77777777" w:rsidR="006515A2" w:rsidRPr="00580401" w:rsidRDefault="006515A2" w:rsidP="006515A2">
      <w:pPr>
        <w:jc w:val="both"/>
        <w:rPr>
          <w:ins w:id="318" w:author="Author"/>
          <w:sz w:val="22"/>
          <w:lang w:val="en-US"/>
        </w:rPr>
      </w:pPr>
    </w:p>
    <w:p w14:paraId="6748910E" w14:textId="77777777" w:rsidR="006515A2" w:rsidRPr="00580401" w:rsidRDefault="006515A2" w:rsidP="006515A2">
      <w:pPr>
        <w:pStyle w:val="ITStandard"/>
        <w:rPr>
          <w:ins w:id="319" w:author="Author"/>
          <w:lang w:val="en-US"/>
        </w:rPr>
      </w:pPr>
      <w:ins w:id="320" w:author="Author">
        <w:r w:rsidRPr="00580401">
          <w:rPr>
            <w:lang w:val="en-US"/>
          </w:rPr>
          <w:t>In order to inform the European scientific community about this new opportunity, the company commits to communicate through press releases and media tools during the inauguration of the new equipment and during workshops, as well as to actively approach at least one European SMEs and PROs from non-IPCEI Member States each year to check whether they could be interested.</w:t>
        </w:r>
      </w:ins>
    </w:p>
    <w:p w14:paraId="55279022" w14:textId="77777777" w:rsidR="006515A2" w:rsidRPr="006515A2" w:rsidRDefault="006515A2" w:rsidP="004766EF">
      <w:pPr>
        <w:pStyle w:val="ITAbsatzohneNr"/>
        <w:spacing w:after="120"/>
        <w:jc w:val="both"/>
        <w:rPr>
          <w:i/>
          <w:lang w:val="en-US"/>
        </w:rPr>
      </w:pPr>
    </w:p>
    <w:p w14:paraId="73592644" w14:textId="77777777" w:rsidR="00183AE8" w:rsidRPr="000956E9" w:rsidRDefault="00183AE8" w:rsidP="004766EF">
      <w:pPr>
        <w:pStyle w:val="ITAbsatzohneNr"/>
        <w:spacing w:after="120"/>
        <w:jc w:val="both"/>
        <w:rPr>
          <w:i/>
          <w:lang w:val="en-GB"/>
        </w:rPr>
      </w:pPr>
    </w:p>
    <w:p w14:paraId="3E1DE6DB" w14:textId="77777777" w:rsidR="00183AE8" w:rsidRPr="000956E9" w:rsidRDefault="00183AE8" w:rsidP="00504B99">
      <w:pPr>
        <w:pStyle w:val="ITberschrift1"/>
        <w:rPr>
          <w:lang w:val="en-GB"/>
        </w:rPr>
      </w:pPr>
      <w:bookmarkStart w:id="321" w:name="_Toc83197565"/>
      <w:commentRangeStart w:id="322"/>
      <w:r w:rsidRPr="000956E9">
        <w:rPr>
          <w:lang w:val="en-GB"/>
        </w:rPr>
        <w:lastRenderedPageBreak/>
        <w:t>Other</w:t>
      </w:r>
      <w:commentRangeEnd w:id="322"/>
      <w:r w:rsidR="00D05990">
        <w:rPr>
          <w:rStyle w:val="CommentReference"/>
        </w:rPr>
        <w:commentReference w:id="322"/>
      </w:r>
      <w:r w:rsidRPr="000956E9">
        <w:rPr>
          <w:lang w:val="en-GB"/>
        </w:rPr>
        <w:t xml:space="preserve"> positive effect on the market</w:t>
      </w:r>
      <w:bookmarkEnd w:id="321"/>
    </w:p>
    <w:p w14:paraId="29369361" w14:textId="245A734B" w:rsidR="00172B0F" w:rsidRDefault="00183AE8" w:rsidP="00042495">
      <w:pPr>
        <w:pStyle w:val="ITberschrift11"/>
        <w:rPr>
          <w:lang w:val="en-GB"/>
        </w:rPr>
      </w:pPr>
      <w:bookmarkStart w:id="323" w:name="_Toc83197566"/>
      <w:r w:rsidRPr="00504B99">
        <w:rPr>
          <w:lang w:val="en-GB"/>
        </w:rPr>
        <w:t xml:space="preserve">Increasing the level of R&amp;D and </w:t>
      </w:r>
      <w:r w:rsidR="00C7449B" w:rsidRPr="00504B99">
        <w:rPr>
          <w:lang w:val="en-GB"/>
        </w:rPr>
        <w:t>innovations in</w:t>
      </w:r>
      <w:r w:rsidRPr="00504B99">
        <w:rPr>
          <w:lang w:val="en-GB"/>
        </w:rPr>
        <w:t xml:space="preserve"> Europe</w:t>
      </w:r>
      <w:bookmarkEnd w:id="323"/>
      <w:r w:rsidR="00C7449B">
        <w:rPr>
          <w:lang w:val="en-GB"/>
        </w:rPr>
        <w:t xml:space="preserve"> </w:t>
      </w:r>
    </w:p>
    <w:p w14:paraId="1C2E259E" w14:textId="5B93F399" w:rsidR="00183AE8" w:rsidRDefault="00183AE8" w:rsidP="00183AE8">
      <w:pPr>
        <w:pStyle w:val="ITAbsatzohneNr"/>
        <w:spacing w:after="120"/>
        <w:jc w:val="both"/>
        <w:rPr>
          <w:i/>
          <w:lang w:val="en-GB"/>
        </w:rPr>
      </w:pPr>
      <w:r w:rsidRPr="00504B99">
        <w:rPr>
          <w:i/>
          <w:lang w:val="en-GB"/>
        </w:rPr>
        <w:t xml:space="preserve">Description of how the project </w:t>
      </w:r>
      <w:r w:rsidR="00C7449B" w:rsidRPr="00504B99">
        <w:rPr>
          <w:i/>
          <w:lang w:val="en-GB"/>
        </w:rPr>
        <w:t>will increase</w:t>
      </w:r>
      <w:r w:rsidRPr="00504B99">
        <w:rPr>
          <w:i/>
          <w:lang w:val="en-GB"/>
        </w:rPr>
        <w:t xml:space="preserve"> the level of innovation and R&amp;D in the sector </w:t>
      </w:r>
      <w:r w:rsidR="001D6A22" w:rsidRPr="00504B99">
        <w:rPr>
          <w:i/>
          <w:lang w:val="en-GB"/>
        </w:rPr>
        <w:t>and the</w:t>
      </w:r>
      <w:r w:rsidRPr="00504B99">
        <w:rPr>
          <w:i/>
          <w:lang w:val="en-GB"/>
        </w:rPr>
        <w:t xml:space="preserve"> European economy and society.</w:t>
      </w:r>
    </w:p>
    <w:p w14:paraId="2B017819" w14:textId="77777777" w:rsidR="006515A2" w:rsidRPr="00135C68" w:rsidRDefault="006515A2" w:rsidP="00A42A45">
      <w:pPr>
        <w:pStyle w:val="ITAbsatzohneNr"/>
        <w:numPr>
          <w:ilvl w:val="0"/>
          <w:numId w:val="15"/>
        </w:numPr>
        <w:jc w:val="both"/>
        <w:rPr>
          <w:lang w:val="en-GB"/>
        </w:rPr>
      </w:pPr>
      <w:commentRangeStart w:id="324"/>
      <w:r w:rsidRPr="25835BCE">
        <w:rPr>
          <w:lang w:val="en-GB"/>
        </w:rPr>
        <w:t>Importance of the project for the European Union:</w:t>
      </w:r>
    </w:p>
    <w:p w14:paraId="72692F58" w14:textId="77777777" w:rsidR="006515A2" w:rsidRPr="00135C68" w:rsidRDefault="006515A2" w:rsidP="00A42A45">
      <w:pPr>
        <w:pStyle w:val="ITAbsatzohneNr"/>
        <w:numPr>
          <w:ilvl w:val="1"/>
          <w:numId w:val="15"/>
        </w:numPr>
        <w:rPr>
          <w:lang w:val="en-US"/>
        </w:rPr>
      </w:pPr>
      <w:r w:rsidRPr="00135C68">
        <w:rPr>
          <w:lang w:val="en-US"/>
        </w:rPr>
        <w:t xml:space="preserve">The project is a strong contribution to European sovereignty, as this </w:t>
      </w:r>
    </w:p>
    <w:p w14:paraId="484A421F" w14:textId="77777777" w:rsidR="006515A2" w:rsidRPr="00135C68" w:rsidRDefault="006515A2" w:rsidP="00A42A45">
      <w:pPr>
        <w:pStyle w:val="ITAbsatzohneNr"/>
        <w:numPr>
          <w:ilvl w:val="2"/>
          <w:numId w:val="15"/>
        </w:numPr>
        <w:rPr>
          <w:lang w:val="en-US"/>
        </w:rPr>
      </w:pPr>
      <w:r w:rsidRPr="00135C68">
        <w:rPr>
          <w:lang w:val="en-US"/>
        </w:rPr>
        <w:t>enables Europe to produce its own network equipment;</w:t>
      </w:r>
    </w:p>
    <w:p w14:paraId="63D7828A" w14:textId="77777777" w:rsidR="006515A2" w:rsidRPr="00135C68" w:rsidRDefault="006515A2" w:rsidP="00A42A45">
      <w:pPr>
        <w:pStyle w:val="ITAbsatzohneNr"/>
        <w:numPr>
          <w:ilvl w:val="2"/>
          <w:numId w:val="15"/>
        </w:numPr>
        <w:rPr>
          <w:lang w:val="en-US"/>
        </w:rPr>
      </w:pPr>
      <w:r w:rsidRPr="00135C68">
        <w:rPr>
          <w:lang w:val="en-US"/>
        </w:rPr>
        <w:t xml:space="preserve">creates the freedom to enforce European values like security, data privacy, transparency, openness in Europe’s communication networks by means of network components produced in Europe; </w:t>
      </w:r>
    </w:p>
    <w:p w14:paraId="5DB7DBD2" w14:textId="77777777" w:rsidR="006515A2" w:rsidRPr="00135C68" w:rsidRDefault="006515A2" w:rsidP="00A42A45">
      <w:pPr>
        <w:pStyle w:val="ITAbsatzohneNr"/>
        <w:numPr>
          <w:ilvl w:val="2"/>
          <w:numId w:val="15"/>
        </w:numPr>
        <w:rPr>
          <w:lang w:val="en-US"/>
        </w:rPr>
      </w:pPr>
      <w:r w:rsidRPr="00135C68">
        <w:rPr>
          <w:lang w:val="en-US"/>
        </w:rPr>
        <w:t>builds the necessary competence and credibility for influencing the worldwide evolution of telecommunication network technology and standards effectively</w:t>
      </w:r>
    </w:p>
    <w:p w14:paraId="7178F282" w14:textId="77777777" w:rsidR="006515A2" w:rsidRPr="008267A9" w:rsidRDefault="006515A2" w:rsidP="00A42A45">
      <w:pPr>
        <w:pStyle w:val="ITAbsatzohneNr"/>
        <w:numPr>
          <w:ilvl w:val="1"/>
          <w:numId w:val="15"/>
        </w:numPr>
        <w:rPr>
          <w:lang w:val="en-US"/>
        </w:rPr>
      </w:pPr>
      <w:r w:rsidRPr="00135C68">
        <w:rPr>
          <w:lang w:val="en-US"/>
        </w:rPr>
        <w:t>It can also be linked to European cloud strategies (like GAIA X), as O-RAN is based on cloud technology.</w:t>
      </w:r>
    </w:p>
    <w:p w14:paraId="47FC62A8" w14:textId="77777777" w:rsidR="006515A2" w:rsidRPr="00135C68" w:rsidRDefault="006515A2" w:rsidP="00A42A45">
      <w:pPr>
        <w:pStyle w:val="ITAbsatzohneNr"/>
        <w:numPr>
          <w:ilvl w:val="1"/>
          <w:numId w:val="15"/>
        </w:numPr>
        <w:jc w:val="both"/>
        <w:rPr>
          <w:lang w:val="en-GB"/>
        </w:rPr>
      </w:pPr>
      <w:r w:rsidRPr="25835BCE">
        <w:rPr>
          <w:lang w:val="en-US"/>
        </w:rPr>
        <w:t>It may also be worth to refer to the European digital agenda and the O-RAN contribution to it.</w:t>
      </w:r>
    </w:p>
    <w:p w14:paraId="10D153C6" w14:textId="486E9412" w:rsidR="25835BCE" w:rsidRDefault="25835BCE" w:rsidP="25835BCE">
      <w:pPr>
        <w:pStyle w:val="ITAbsatzohneNr"/>
        <w:spacing w:after="120"/>
        <w:jc w:val="both"/>
      </w:pPr>
    </w:p>
    <w:p w14:paraId="4B2CE03D" w14:textId="32D53FE8" w:rsidR="006515A2" w:rsidRDefault="5AC31128" w:rsidP="25835BCE">
      <w:pPr>
        <w:pStyle w:val="ITAbsatzohneNr"/>
        <w:spacing w:after="120"/>
        <w:jc w:val="both"/>
      </w:pPr>
      <w:r>
        <w:rPr>
          <w:noProof/>
        </w:rPr>
        <w:drawing>
          <wp:inline distT="0" distB="0" distL="0" distR="0" wp14:anchorId="3D42C65D" wp14:editId="646E7DC4">
            <wp:extent cx="5759998" cy="3981600"/>
            <wp:effectExtent l="0" t="0" r="0" b="0"/>
            <wp:docPr id="12222418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59998" cy="3981600"/>
                    </a:xfrm>
                    <a:prstGeom prst="rect">
                      <a:avLst/>
                    </a:prstGeom>
                  </pic:spPr>
                </pic:pic>
              </a:graphicData>
            </a:graphic>
          </wp:inline>
        </w:drawing>
      </w:r>
      <w:r w:rsidR="3BA9E009">
        <w:br/>
      </w:r>
      <w:commentRangeEnd w:id="324"/>
      <w:r w:rsidR="3BA9E009">
        <w:rPr>
          <w:rStyle w:val="CommentReference"/>
        </w:rPr>
        <w:commentReference w:id="324"/>
      </w:r>
    </w:p>
    <w:p w14:paraId="4CF8AA03" w14:textId="15AFCC4E" w:rsidR="006515A2" w:rsidRDefault="0FD53151" w:rsidP="00A42A45">
      <w:pPr>
        <w:pStyle w:val="ITAbsatzohneNr"/>
        <w:numPr>
          <w:ilvl w:val="0"/>
          <w:numId w:val="5"/>
        </w:numPr>
        <w:spacing w:after="120"/>
        <w:jc w:val="both"/>
        <w:rPr>
          <w:rFonts w:asciiTheme="minorHAnsi" w:eastAsiaTheme="minorEastAsia" w:hAnsiTheme="minorHAnsi" w:cstheme="minorBidi"/>
          <w:lang w:val="en-US"/>
        </w:rPr>
      </w:pPr>
      <w:r>
        <w:t>Products developed in the time frame of the EOC build on 5G</w:t>
      </w:r>
    </w:p>
    <w:p w14:paraId="35B95091" w14:textId="7AFFDE40" w:rsidR="006515A2" w:rsidRDefault="2439C412" w:rsidP="00A42A45">
      <w:pPr>
        <w:pStyle w:val="ITAbsatzohneNr"/>
        <w:numPr>
          <w:ilvl w:val="0"/>
          <w:numId w:val="5"/>
        </w:numPr>
        <w:spacing w:after="120"/>
        <w:jc w:val="both"/>
      </w:pPr>
      <w:r>
        <w:t xml:space="preserve">Standardisation of Beyond 5G systems has already started in 3GPP; research </w:t>
      </w:r>
      <w:r w:rsidR="0409386F">
        <w:t>programs on 6G have started as well.</w:t>
      </w:r>
    </w:p>
    <w:p w14:paraId="2FC1901F" w14:textId="5ADB4DDC" w:rsidR="006515A2" w:rsidRDefault="0409386F" w:rsidP="00A42A45">
      <w:pPr>
        <w:pStyle w:val="ITAbsatzohneNr"/>
        <w:numPr>
          <w:ilvl w:val="0"/>
          <w:numId w:val="5"/>
        </w:numPr>
        <w:spacing w:after="120"/>
        <w:jc w:val="both"/>
      </w:pPr>
      <w:r w:rsidRPr="25835BCE">
        <w:t xml:space="preserve">It is expected that experiences made in the EOC and in </w:t>
      </w:r>
      <w:r w:rsidR="15C5CEAD" w:rsidRPr="25835BCE">
        <w:t xml:space="preserve">open RAN </w:t>
      </w:r>
      <w:r w:rsidRPr="25835BCE">
        <w:t xml:space="preserve"> product development </w:t>
      </w:r>
      <w:r w:rsidR="7960FDA4" w:rsidRPr="25835BCE">
        <w:t>will disseminated towards standardisation bodies, companies working on B5G/6G and academia.</w:t>
      </w:r>
    </w:p>
    <w:p w14:paraId="3D7ABFFB" w14:textId="0A4F1E0D" w:rsidR="006515A2" w:rsidRDefault="006515A2" w:rsidP="25835BCE">
      <w:pPr>
        <w:pStyle w:val="ITAbsatzohneNr"/>
        <w:spacing w:after="120"/>
        <w:jc w:val="both"/>
      </w:pPr>
    </w:p>
    <w:p w14:paraId="566DD373" w14:textId="4F4B81EE" w:rsidR="006515A2" w:rsidRDefault="006515A2" w:rsidP="25835BCE">
      <w:pPr>
        <w:pStyle w:val="ITAbsatzohneNr"/>
        <w:spacing w:after="120"/>
        <w:jc w:val="both"/>
        <w:rPr>
          <w:lang w:val="en-US"/>
        </w:rPr>
      </w:pPr>
      <w:r w:rsidRPr="00135C68">
        <w:rPr>
          <w:lang w:val="en-US"/>
        </w:rPr>
        <w:br/>
      </w:r>
    </w:p>
    <w:p w14:paraId="3165F1DF" w14:textId="77777777" w:rsidR="00183AE8" w:rsidRPr="00504B99" w:rsidRDefault="00183AE8" w:rsidP="00A42A45">
      <w:pPr>
        <w:pStyle w:val="ITberschrift11"/>
        <w:numPr>
          <w:ilvl w:val="1"/>
          <w:numId w:val="12"/>
        </w:numPr>
        <w:rPr>
          <w:lang w:val="en-GB"/>
        </w:rPr>
      </w:pPr>
      <w:bookmarkStart w:id="325" w:name="_Toc83197567"/>
      <w:r w:rsidRPr="00504B99">
        <w:rPr>
          <w:lang w:val="en-GB"/>
        </w:rPr>
        <w:t>Impact of the Project on Employment and New Investments in Europe</w:t>
      </w:r>
      <w:bookmarkEnd w:id="325"/>
    </w:p>
    <w:p w14:paraId="2EFCB8D3" w14:textId="300122EC" w:rsidR="00183AE8" w:rsidRDefault="00183AE8" w:rsidP="00183AE8">
      <w:pPr>
        <w:pStyle w:val="ITAbsatzohneNr"/>
        <w:spacing w:after="120"/>
        <w:jc w:val="both"/>
        <w:rPr>
          <w:i/>
          <w:lang w:val="en-GB"/>
        </w:rPr>
      </w:pPr>
      <w:r w:rsidRPr="00504B99">
        <w:rPr>
          <w:i/>
          <w:lang w:val="en-GB"/>
        </w:rPr>
        <w:t>Estimation of the quantitative</w:t>
      </w:r>
      <w:r w:rsidR="00C454AC" w:rsidRPr="00504B99">
        <w:rPr>
          <w:i/>
          <w:lang w:val="en-GB"/>
        </w:rPr>
        <w:t xml:space="preserve"> and qualitative</w:t>
      </w:r>
      <w:r w:rsidRPr="00504B99">
        <w:rPr>
          <w:i/>
          <w:lang w:val="en-GB"/>
        </w:rPr>
        <w:t xml:space="preserve"> impact of your project on</w:t>
      </w:r>
      <w:r w:rsidR="00C454AC" w:rsidRPr="00504B99">
        <w:rPr>
          <w:i/>
          <w:lang w:val="en-GB"/>
        </w:rPr>
        <w:t xml:space="preserve"> direct and indirect</w:t>
      </w:r>
      <w:r w:rsidRPr="00504B99">
        <w:rPr>
          <w:i/>
          <w:lang w:val="en-GB"/>
        </w:rPr>
        <w:t xml:space="preserve"> employment and</w:t>
      </w:r>
      <w:r w:rsidR="00C454AC" w:rsidRPr="00504B99">
        <w:rPr>
          <w:i/>
          <w:lang w:val="en-GB"/>
        </w:rPr>
        <w:t xml:space="preserve"> training in European economy and </w:t>
      </w:r>
      <w:r w:rsidR="00C7449B" w:rsidRPr="00504B99">
        <w:rPr>
          <w:i/>
          <w:lang w:val="en-GB"/>
        </w:rPr>
        <w:t>society</w:t>
      </w:r>
      <w:r w:rsidRPr="00504B99">
        <w:rPr>
          <w:i/>
          <w:lang w:val="en-GB"/>
        </w:rPr>
        <w:t xml:space="preserve"> new investments in Europe.</w:t>
      </w:r>
    </w:p>
    <w:p w14:paraId="08FC8402" w14:textId="77777777" w:rsidR="006515A2" w:rsidRDefault="006515A2" w:rsidP="00A42A45">
      <w:pPr>
        <w:pStyle w:val="ITAbsatzohneNr"/>
        <w:numPr>
          <w:ilvl w:val="0"/>
          <w:numId w:val="30"/>
        </w:numPr>
        <w:jc w:val="both"/>
        <w:rPr>
          <w:ins w:id="326" w:author="Author"/>
          <w:color w:val="4BACC6" w:themeColor="accent5"/>
          <w:lang w:val="en-US"/>
        </w:rPr>
      </w:pPr>
      <w:ins w:id="327" w:author="Author">
        <w:r>
          <w:rPr>
            <w:color w:val="4BACC6" w:themeColor="accent5"/>
            <w:lang w:val="en-US"/>
          </w:rPr>
          <w:t>Give exact figures on the number of direct jobs that will be created.</w:t>
        </w:r>
      </w:ins>
    </w:p>
    <w:p w14:paraId="5A60FE8B" w14:textId="77777777" w:rsidR="006515A2" w:rsidRDefault="006515A2" w:rsidP="00A42A45">
      <w:pPr>
        <w:pStyle w:val="ITAbsatzohneNr"/>
        <w:numPr>
          <w:ilvl w:val="0"/>
          <w:numId w:val="30"/>
        </w:numPr>
        <w:jc w:val="both"/>
        <w:rPr>
          <w:ins w:id="328" w:author="Author"/>
          <w:color w:val="4BACC6" w:themeColor="accent5"/>
          <w:lang w:val="en-US"/>
        </w:rPr>
      </w:pPr>
      <w:ins w:id="329" w:author="Author">
        <w:r>
          <w:rPr>
            <w:color w:val="4BACC6" w:themeColor="accent5"/>
            <w:lang w:val="en-US"/>
          </w:rPr>
          <w:t>Describe the different kind of positions that will be generated, operational/finance/</w:t>
        </w:r>
        <w:proofErr w:type="spellStart"/>
        <w:r>
          <w:rPr>
            <w:color w:val="4BACC6" w:themeColor="accent5"/>
            <w:lang w:val="en-US"/>
          </w:rPr>
          <w:t>etc</w:t>
        </w:r>
        <w:proofErr w:type="spellEnd"/>
      </w:ins>
    </w:p>
    <w:p w14:paraId="5611EEB7" w14:textId="77777777" w:rsidR="006515A2" w:rsidRDefault="006515A2" w:rsidP="00A42A45">
      <w:pPr>
        <w:pStyle w:val="ITAbsatzohneNr"/>
        <w:numPr>
          <w:ilvl w:val="0"/>
          <w:numId w:val="30"/>
        </w:numPr>
        <w:jc w:val="both"/>
        <w:rPr>
          <w:ins w:id="330" w:author="Author"/>
          <w:color w:val="4BACC6" w:themeColor="accent5"/>
          <w:lang w:val="en-US"/>
        </w:rPr>
      </w:pPr>
      <w:ins w:id="331" w:author="Author">
        <w:r>
          <w:rPr>
            <w:color w:val="4BACC6" w:themeColor="accent5"/>
            <w:lang w:val="en-US"/>
          </w:rPr>
          <w:t xml:space="preserve">Specify if there will be specific trainings that will take place for the employments. </w:t>
        </w:r>
      </w:ins>
    </w:p>
    <w:p w14:paraId="36A592C6" w14:textId="08FFC29E" w:rsidR="006515A2" w:rsidRPr="00504B99" w:rsidRDefault="006515A2" w:rsidP="006515A2">
      <w:pPr>
        <w:pStyle w:val="ITAbsatzohneNr"/>
        <w:spacing w:after="120"/>
        <w:jc w:val="both"/>
        <w:rPr>
          <w:i/>
          <w:lang w:val="en-GB"/>
        </w:rPr>
      </w:pPr>
      <w:ins w:id="332" w:author="Author">
        <w:r>
          <w:rPr>
            <w:color w:val="4BACC6" w:themeColor="accent5"/>
            <w:lang w:val="en-US"/>
          </w:rPr>
          <w:t>If there are follow-up investments that will result due to the project, specify them here</w:t>
        </w:r>
      </w:ins>
    </w:p>
    <w:p w14:paraId="304B5510" w14:textId="77777777" w:rsidR="00C454AC" w:rsidRPr="00504B99" w:rsidRDefault="00C454AC" w:rsidP="00A42A45">
      <w:pPr>
        <w:pStyle w:val="ITberschrift11"/>
        <w:numPr>
          <w:ilvl w:val="1"/>
          <w:numId w:val="12"/>
        </w:numPr>
        <w:rPr>
          <w:lang w:val="en-GB"/>
        </w:rPr>
      </w:pPr>
      <w:bookmarkStart w:id="333" w:name="_Toc83197568"/>
      <w:r w:rsidRPr="00504B99">
        <w:rPr>
          <w:lang w:val="en-GB"/>
        </w:rPr>
        <w:t>Environmental protection and energy dependence</w:t>
      </w:r>
      <w:bookmarkEnd w:id="333"/>
    </w:p>
    <w:p w14:paraId="550B1B8E" w14:textId="77777777" w:rsidR="00183AE8" w:rsidRPr="008C412E" w:rsidRDefault="00C454AC" w:rsidP="004766EF">
      <w:pPr>
        <w:pStyle w:val="ITAbsatzohneNr"/>
        <w:spacing w:after="120"/>
        <w:jc w:val="both"/>
        <w:rPr>
          <w:i/>
          <w:lang w:val="en-GB"/>
        </w:rPr>
      </w:pPr>
      <w:r w:rsidRPr="008C412E">
        <w:rPr>
          <w:i/>
          <w:lang w:val="en-GB"/>
        </w:rPr>
        <w:t xml:space="preserve">Description </w:t>
      </w:r>
      <w:r w:rsidR="001D6A22" w:rsidRPr="008C412E">
        <w:rPr>
          <w:i/>
          <w:lang w:val="en-GB"/>
        </w:rPr>
        <w:t>of the</w:t>
      </w:r>
      <w:r w:rsidRPr="008C412E">
        <w:rPr>
          <w:i/>
          <w:lang w:val="en-GB"/>
        </w:rPr>
        <w:t xml:space="preserve"> project influence on </w:t>
      </w:r>
      <w:r w:rsidR="00080203" w:rsidRPr="008C412E">
        <w:rPr>
          <w:i/>
          <w:lang w:val="en-GB"/>
        </w:rPr>
        <w:t>environment</w:t>
      </w:r>
      <w:r w:rsidRPr="008C412E">
        <w:rPr>
          <w:i/>
          <w:lang w:val="en-GB"/>
        </w:rPr>
        <w:t xml:space="preserve"> protection </w:t>
      </w:r>
      <w:r w:rsidR="001D6A22" w:rsidRPr="008C412E">
        <w:rPr>
          <w:i/>
          <w:lang w:val="en-GB"/>
        </w:rPr>
        <w:t>and on</w:t>
      </w:r>
      <w:r w:rsidR="00C7449B" w:rsidRPr="008C412E">
        <w:rPr>
          <w:i/>
          <w:lang w:val="en-GB"/>
        </w:rPr>
        <w:t xml:space="preserve"> the reduction of</w:t>
      </w:r>
      <w:r w:rsidR="00A50B11" w:rsidRPr="008C412E">
        <w:rPr>
          <w:i/>
          <w:lang w:val="en-GB"/>
        </w:rPr>
        <w:t xml:space="preserve"> energy dependence.</w:t>
      </w:r>
    </w:p>
    <w:p w14:paraId="262D0123" w14:textId="4FE03838" w:rsidR="00C542F7" w:rsidRDefault="00C542F7" w:rsidP="004766EF">
      <w:pPr>
        <w:pStyle w:val="ITAbsatzohneNr"/>
        <w:spacing w:after="120"/>
        <w:jc w:val="both"/>
        <w:rPr>
          <w:i/>
          <w:lang w:val="en-GB"/>
        </w:rPr>
      </w:pPr>
      <w:r w:rsidRPr="008C412E">
        <w:rPr>
          <w:i/>
          <w:lang w:val="en-GB"/>
        </w:rPr>
        <w:t>Description of planned positive effects on the life cycle assessment and, if possible, substantiated with key figures/target numbers, such as savings in tons of CO</w:t>
      </w:r>
      <w:r w:rsidRPr="008C412E">
        <w:rPr>
          <w:i/>
          <w:vertAlign w:val="subscript"/>
          <w:lang w:val="en-GB"/>
        </w:rPr>
        <w:t>2</w:t>
      </w:r>
      <w:r w:rsidRPr="008C412E">
        <w:rPr>
          <w:i/>
          <w:lang w:val="en-GB"/>
        </w:rPr>
        <w:t xml:space="preserve"> equivalents. </w:t>
      </w:r>
    </w:p>
    <w:p w14:paraId="4F4F60F8" w14:textId="360E6655" w:rsidR="006515A2" w:rsidRPr="001E2242" w:rsidRDefault="006515A2" w:rsidP="00A42A45">
      <w:pPr>
        <w:pStyle w:val="ITAbsatzohneNr"/>
        <w:numPr>
          <w:ilvl w:val="0"/>
          <w:numId w:val="15"/>
        </w:numPr>
        <w:spacing w:after="120"/>
        <w:jc w:val="both"/>
        <w:rPr>
          <w:iCs/>
          <w:highlight w:val="yellow"/>
          <w:lang w:val="en-GB"/>
        </w:rPr>
      </w:pPr>
      <w:r w:rsidRPr="001E2242">
        <w:rPr>
          <w:iCs/>
          <w:highlight w:val="yellow"/>
          <w:lang w:val="en-GB"/>
        </w:rPr>
        <w:t xml:space="preserve">Communication networks consume a significant amount of energy, and the reduction of energy consumption is a major aspect of R&amp;D for communication systems. The EOC consists of European partners that are aware of the importance of this aspect and </w:t>
      </w:r>
      <w:r w:rsidR="78DF4A02" w:rsidRPr="20BBA7FB">
        <w:rPr>
          <w:highlight w:val="yellow"/>
          <w:lang w:val="en-GB"/>
        </w:rPr>
        <w:t xml:space="preserve">committed to implement </w:t>
      </w:r>
      <w:r w:rsidR="78DF4A02" w:rsidRPr="05BAFC89">
        <w:rPr>
          <w:highlight w:val="yellow"/>
          <w:lang w:val="en-GB"/>
        </w:rPr>
        <w:lastRenderedPageBreak/>
        <w:t xml:space="preserve">energy saving </w:t>
      </w:r>
      <w:r w:rsidR="78DF4A02" w:rsidRPr="42797585">
        <w:rPr>
          <w:highlight w:val="yellow"/>
          <w:lang w:val="en-GB"/>
        </w:rPr>
        <w:t xml:space="preserve">technology as </w:t>
      </w:r>
      <w:proofErr w:type="spellStart"/>
      <w:r w:rsidR="51EA34FE" w:rsidRPr="42797585">
        <w:rPr>
          <w:highlight w:val="yellow"/>
          <w:lang w:val="en-GB"/>
        </w:rPr>
        <w:t>favored</w:t>
      </w:r>
      <w:proofErr w:type="spellEnd"/>
      <w:r w:rsidR="51EA34FE" w:rsidRPr="42797585">
        <w:rPr>
          <w:highlight w:val="yellow"/>
          <w:lang w:val="en-GB"/>
        </w:rPr>
        <w:t xml:space="preserve"> by </w:t>
      </w:r>
      <w:r w:rsidR="51EA34FE" w:rsidRPr="7410F4E8">
        <w:rPr>
          <w:highlight w:val="yellow"/>
          <w:lang w:val="en-GB"/>
        </w:rPr>
        <w:t xml:space="preserve">the EU. </w:t>
      </w:r>
      <w:r w:rsidR="227E244D" w:rsidRPr="6D939FBB">
        <w:rPr>
          <w:highlight w:val="yellow"/>
          <w:lang w:val="en-GB"/>
        </w:rPr>
        <w:t>Under</w:t>
      </w:r>
      <w:r w:rsidR="49227001" w:rsidRPr="4530A986">
        <w:rPr>
          <w:highlight w:val="yellow"/>
          <w:lang w:val="en-GB"/>
        </w:rPr>
        <w:t xml:space="preserve"> economic considerations,</w:t>
      </w:r>
      <w:r w:rsidRPr="001E2242">
        <w:rPr>
          <w:iCs/>
          <w:highlight w:val="yellow"/>
          <w:lang w:val="en-GB"/>
        </w:rPr>
        <w:t xml:space="preserve"> energy-efficiency of their products </w:t>
      </w:r>
      <w:r w:rsidR="7690569A" w:rsidRPr="6D939FBB">
        <w:rPr>
          <w:highlight w:val="yellow"/>
          <w:lang w:val="en-GB"/>
        </w:rPr>
        <w:t>is seen as</w:t>
      </w:r>
      <w:r w:rsidRPr="001E2242">
        <w:rPr>
          <w:iCs/>
          <w:highlight w:val="yellow"/>
          <w:lang w:val="en-GB"/>
        </w:rPr>
        <w:t xml:space="preserve"> a potential USP. </w:t>
      </w:r>
    </w:p>
    <w:p w14:paraId="67D9AD42" w14:textId="77777777" w:rsidR="006515A2" w:rsidRPr="008C412E" w:rsidRDefault="006515A2" w:rsidP="004766EF">
      <w:pPr>
        <w:pStyle w:val="ITAbsatzohneNr"/>
        <w:spacing w:after="120"/>
        <w:jc w:val="both"/>
        <w:rPr>
          <w:i/>
          <w:lang w:val="en-GB"/>
        </w:rPr>
      </w:pPr>
    </w:p>
    <w:p w14:paraId="27915A6F" w14:textId="77777777" w:rsidR="00A50B11" w:rsidRPr="00504B99" w:rsidRDefault="00A50B11" w:rsidP="00A42A45">
      <w:pPr>
        <w:pStyle w:val="ITberschrift11"/>
        <w:numPr>
          <w:ilvl w:val="1"/>
          <w:numId w:val="12"/>
        </w:numPr>
        <w:rPr>
          <w:lang w:val="en-GB"/>
        </w:rPr>
      </w:pPr>
      <w:bookmarkStart w:id="334" w:name="_Toc83197569"/>
      <w:commentRangeStart w:id="335"/>
      <w:r w:rsidRPr="00504B99">
        <w:rPr>
          <w:lang w:val="en-GB"/>
        </w:rPr>
        <w:t>Coordination</w:t>
      </w:r>
      <w:commentRangeEnd w:id="335"/>
      <w:r w:rsidR="003E198D">
        <w:rPr>
          <w:rStyle w:val="CommentReference"/>
          <w:b w:val="0"/>
        </w:rPr>
        <w:commentReference w:id="335"/>
      </w:r>
      <w:r w:rsidRPr="00504B99">
        <w:rPr>
          <w:lang w:val="en-GB"/>
        </w:rPr>
        <w:t xml:space="preserve"> problems</w:t>
      </w:r>
      <w:bookmarkEnd w:id="334"/>
    </w:p>
    <w:p w14:paraId="0E470914" w14:textId="77777777" w:rsidR="00277985" w:rsidRPr="008C412E" w:rsidRDefault="00A50B11" w:rsidP="005F57A6">
      <w:pPr>
        <w:pStyle w:val="ITAbsatzohneNr"/>
        <w:spacing w:after="120"/>
        <w:jc w:val="both"/>
        <w:rPr>
          <w:i/>
          <w:lang w:val="en-US"/>
        </w:rPr>
      </w:pPr>
      <w:commentRangeStart w:id="336"/>
      <w:r w:rsidRPr="008C412E">
        <w:rPr>
          <w:i/>
          <w:lang w:val="en-US"/>
        </w:rPr>
        <w:t xml:space="preserve">Due to scale and complexity of the IPCEI explain the difficulty to work together </w:t>
      </w:r>
      <w:r w:rsidR="001D6A22" w:rsidRPr="008C412E">
        <w:rPr>
          <w:i/>
          <w:lang w:val="en-US"/>
        </w:rPr>
        <w:t>particularly</w:t>
      </w:r>
      <w:r w:rsidRPr="008C412E">
        <w:rPr>
          <w:i/>
          <w:lang w:val="en-US"/>
        </w:rPr>
        <w:t xml:space="preserve"> with:</w:t>
      </w:r>
    </w:p>
    <w:p w14:paraId="5633F2F2" w14:textId="77777777" w:rsidR="00A50B11" w:rsidRPr="008C412E" w:rsidRDefault="00A50B11" w:rsidP="00A42A45">
      <w:pPr>
        <w:pStyle w:val="ITAbsatzohneNr"/>
        <w:numPr>
          <w:ilvl w:val="0"/>
          <w:numId w:val="13"/>
        </w:numPr>
        <w:spacing w:after="120"/>
        <w:jc w:val="both"/>
        <w:rPr>
          <w:i/>
          <w:lang w:val="en-US"/>
        </w:rPr>
      </w:pPr>
      <w:r w:rsidRPr="008C412E">
        <w:rPr>
          <w:i/>
          <w:lang w:val="en-US"/>
        </w:rPr>
        <w:t>RTOs (not the same objective)</w:t>
      </w:r>
    </w:p>
    <w:p w14:paraId="21FC0DF9" w14:textId="77777777" w:rsidR="00A50B11" w:rsidRPr="008C412E" w:rsidRDefault="00A50B11" w:rsidP="00A42A45">
      <w:pPr>
        <w:pStyle w:val="ITAbsatzohneNr"/>
        <w:numPr>
          <w:ilvl w:val="0"/>
          <w:numId w:val="13"/>
        </w:numPr>
        <w:spacing w:after="120"/>
        <w:jc w:val="both"/>
        <w:rPr>
          <w:i/>
          <w:lang w:val="en-US"/>
        </w:rPr>
      </w:pPr>
      <w:r w:rsidRPr="008C412E">
        <w:rPr>
          <w:i/>
          <w:lang w:val="en-US"/>
        </w:rPr>
        <w:t xml:space="preserve">SMEs, </w:t>
      </w:r>
      <w:r w:rsidR="001D6A22" w:rsidRPr="008C412E">
        <w:rPr>
          <w:i/>
          <w:lang w:val="en-US"/>
        </w:rPr>
        <w:t>suppliers and</w:t>
      </w:r>
      <w:r w:rsidRPr="008C412E">
        <w:rPr>
          <w:i/>
          <w:lang w:val="en-US"/>
        </w:rPr>
        <w:t xml:space="preserve"> </w:t>
      </w:r>
      <w:r w:rsidR="00C7449B" w:rsidRPr="008C412E">
        <w:rPr>
          <w:i/>
          <w:lang w:val="en-US"/>
        </w:rPr>
        <w:t>customers</w:t>
      </w:r>
      <w:r w:rsidRPr="008C412E">
        <w:rPr>
          <w:i/>
          <w:lang w:val="en-US"/>
        </w:rPr>
        <w:t xml:space="preserve"> (it’s easier to work in customer-supplier logic than in a </w:t>
      </w:r>
      <w:r w:rsidR="00C7449B" w:rsidRPr="008C412E">
        <w:rPr>
          <w:i/>
          <w:lang w:val="en-US"/>
        </w:rPr>
        <w:t>cooperative</w:t>
      </w:r>
      <w:r w:rsidRPr="008C412E">
        <w:rPr>
          <w:i/>
          <w:lang w:val="en-US"/>
        </w:rPr>
        <w:t>)</w:t>
      </w:r>
    </w:p>
    <w:p w14:paraId="5DB0DE0D" w14:textId="77777777" w:rsidR="00A50B11" w:rsidRPr="008C412E" w:rsidRDefault="00A50B11" w:rsidP="00A42A45">
      <w:pPr>
        <w:pStyle w:val="ITAbsatzohneNr"/>
        <w:numPr>
          <w:ilvl w:val="0"/>
          <w:numId w:val="13"/>
        </w:numPr>
        <w:spacing w:after="120"/>
        <w:jc w:val="both"/>
        <w:rPr>
          <w:i/>
          <w:lang w:val="en-US"/>
        </w:rPr>
      </w:pPr>
      <w:r w:rsidRPr="008C412E">
        <w:rPr>
          <w:i/>
          <w:lang w:val="en-US"/>
        </w:rPr>
        <w:t>Competitors</w:t>
      </w:r>
      <w:r w:rsidR="006A3625" w:rsidRPr="008C412E">
        <w:rPr>
          <w:i/>
          <w:lang w:val="en-US"/>
        </w:rPr>
        <w:t xml:space="preserve"> and sectors actors</w:t>
      </w:r>
    </w:p>
    <w:p w14:paraId="65437555" w14:textId="599243AC" w:rsidR="00A50B11" w:rsidRDefault="00A50B11" w:rsidP="00A50B11">
      <w:pPr>
        <w:pStyle w:val="ITAbsatzohneNr"/>
        <w:spacing w:after="120"/>
        <w:jc w:val="both"/>
        <w:rPr>
          <w:i/>
          <w:lang w:val="en-US"/>
        </w:rPr>
      </w:pPr>
      <w:r w:rsidRPr="008C412E">
        <w:rPr>
          <w:i/>
          <w:lang w:val="en-US"/>
        </w:rPr>
        <w:t xml:space="preserve">Explain the difficulty due to the necessity to </w:t>
      </w:r>
      <w:r w:rsidR="00AE55A2" w:rsidRPr="008C412E">
        <w:rPr>
          <w:i/>
          <w:lang w:val="en-US"/>
        </w:rPr>
        <w:t>coordinate such a project with such divergent interests.</w:t>
      </w:r>
      <w:commentRangeEnd w:id="336"/>
      <w:r>
        <w:rPr>
          <w:rStyle w:val="CommentReference"/>
        </w:rPr>
        <w:commentReference w:id="336"/>
      </w:r>
    </w:p>
    <w:p w14:paraId="0FB60737" w14:textId="77777777" w:rsidR="006515A2" w:rsidRPr="002F486E" w:rsidRDefault="006515A2" w:rsidP="000C440F">
      <w:pPr>
        <w:pStyle w:val="ITberschrift111"/>
        <w:rPr>
          <w:ins w:id="337" w:author="Author"/>
          <w:lang w:val="en-US"/>
        </w:rPr>
      </w:pPr>
      <w:bookmarkStart w:id="338" w:name="_Toc82673156"/>
      <w:bookmarkStart w:id="339" w:name="_Toc82723657"/>
      <w:bookmarkStart w:id="340" w:name="_Toc83197570"/>
      <w:ins w:id="341" w:author="Author">
        <w:r w:rsidRPr="002F486E">
          <w:rPr>
            <w:lang w:val="en-US"/>
          </w:rPr>
          <w:t>Coordination failures between companies and research organizations</w:t>
        </w:r>
        <w:bookmarkEnd w:id="338"/>
        <w:bookmarkEnd w:id="339"/>
        <w:bookmarkEnd w:id="340"/>
      </w:ins>
    </w:p>
    <w:p w14:paraId="553F7FFA" w14:textId="77777777" w:rsidR="006515A2" w:rsidRPr="00112E44" w:rsidRDefault="006515A2" w:rsidP="006515A2">
      <w:pPr>
        <w:pStyle w:val="ITStandard"/>
        <w:rPr>
          <w:ins w:id="342" w:author="Author"/>
          <w:lang w:val="en-US"/>
        </w:rPr>
      </w:pPr>
      <w:ins w:id="343" w:author="Author">
        <w:r w:rsidRPr="00112E44">
          <w:rPr>
            <w:lang w:val="en-US"/>
          </w:rPr>
          <w:t>The very large number of public and private initiatives to define a mainstream trend to develop the telecommunication technologies creates important coordination problems. Academia and businesses differ greatly in many aspects. The goal of scientists’ activities is the growth of knowledge, while for companies the principal motivation is profits. Each one tends to underestimate or even discard the objective that the other pursues. Reward modes are also orthogonal: an important scientific discovery will contribute to the reputation of the team that makes it, while a significant innovation will enrich the company that develops it. Finally, scientific results acquire their value when they are shared through scientific publications, while businesses’ R&amp;D&amp;I results get their value if they are patented. The reconciliation of the two approaches is possible but often causes misunderstandings and conflicts.</w:t>
        </w:r>
      </w:ins>
    </w:p>
    <w:p w14:paraId="001D801A" w14:textId="77777777" w:rsidR="006515A2" w:rsidRPr="00112E44" w:rsidRDefault="006515A2" w:rsidP="006515A2">
      <w:pPr>
        <w:pStyle w:val="ITStandard"/>
        <w:rPr>
          <w:ins w:id="344" w:author="Author"/>
          <w:lang w:val="en-US"/>
        </w:rPr>
      </w:pPr>
      <w:ins w:id="345" w:author="Author">
        <w:r w:rsidRPr="00112E44">
          <w:rPr>
            <w:lang w:val="en-US"/>
          </w:rPr>
          <w:t>The difficulties that companies and research organizations face when trying to work together are well documented. In particular, these relations are known to be much more complicated in Europe than in the United States. A lack of investment by public and private actors inhibits knowledge transfer by directly limiting the transfer capacity between public research organizations and companies, leading to limited communication and increases in coordination failures.</w:t>
        </w:r>
      </w:ins>
    </w:p>
    <w:p w14:paraId="06C8169A" w14:textId="77777777" w:rsidR="006515A2" w:rsidRPr="00112E44" w:rsidRDefault="006515A2" w:rsidP="006515A2">
      <w:pPr>
        <w:pStyle w:val="ITStandard"/>
        <w:rPr>
          <w:ins w:id="346" w:author="Author"/>
          <w:lang w:val="en-US"/>
        </w:rPr>
      </w:pPr>
      <w:ins w:id="347" w:author="Author">
        <w:r w:rsidRPr="00112E44">
          <w:rPr>
            <w:lang w:val="en-US"/>
          </w:rPr>
          <w:t>In the case of the European telecommunications sector, this lack of coordination between research organizations and companies in most Member States is a major systemic failure. Its outcome is a deficit of growth and competitiveness as compared to other parts of the world, particularly Asia and North America. This is reflected in the loss of momentum of European players in research and innovation capacity, particularly visible in the low impact of their patents worldwide.</w:t>
        </w:r>
      </w:ins>
    </w:p>
    <w:p w14:paraId="4517CB6B" w14:textId="77777777" w:rsidR="006515A2" w:rsidRPr="00112E44" w:rsidRDefault="006515A2" w:rsidP="006515A2">
      <w:pPr>
        <w:pStyle w:val="ITStandard"/>
        <w:rPr>
          <w:ins w:id="348" w:author="Author"/>
          <w:lang w:val="en-US"/>
        </w:rPr>
      </w:pPr>
      <w:ins w:id="349" w:author="Author">
        <w:r w:rsidRPr="00112E44">
          <w:rPr>
            <w:lang w:val="en-US"/>
          </w:rPr>
          <w:t>In addition, partnerships between research organizations and companies tend to be set up only at a local dimension. They prefer to collaborate when they know each other well and are close, which leads to neglecting other partnership opportunities that could be more productive from the scientific and technological points of view. The lack of cross-frontier public funding leads some public research organizations to focus solely on local companies for partnerships, or rather the opposite, to develop fully open business models where the benefits of European research efforts, particularly within cooperative projects.</w:t>
        </w:r>
      </w:ins>
    </w:p>
    <w:p w14:paraId="3CE395F0" w14:textId="77777777" w:rsidR="006515A2" w:rsidRPr="00112E44" w:rsidRDefault="006515A2" w:rsidP="006515A2">
      <w:pPr>
        <w:pStyle w:val="ITStandard"/>
        <w:rPr>
          <w:ins w:id="350" w:author="Author"/>
          <w:lang w:val="en-US"/>
        </w:rPr>
      </w:pPr>
      <w:commentRangeStart w:id="351"/>
      <w:ins w:id="352" w:author="Author">
        <w:r w:rsidRPr="00112E44">
          <w:rPr>
            <w:lang w:val="en-US"/>
          </w:rPr>
          <w:t xml:space="preserve">The IPCEI on Microelectronics will promote an intense cooperation between academic partners and industrial partners from numerous Member States. Market forces alone cannot lead to such cooperation. This major European R&amp;D&amp;I partnership will significantly intensify scientific and technological exchanges between European players from academia and from next generation battery industry. As part of the IPCEI on Microelectronics, the research </w:t>
        </w:r>
        <w:r w:rsidRPr="00112E44">
          <w:rPr>
            <w:lang w:val="en-US"/>
          </w:rPr>
          <w:lastRenderedPageBreak/>
          <w:t>agendas of academic laboratories and companies will be much better aligned, and exchanges will transcend the borders established by local tropisms. Thus, the ambition of R&amp;D&amp;I activities can be of a much higher level.</w:t>
        </w:r>
        <w:commentRangeEnd w:id="351"/>
        <w:r w:rsidRPr="00112E44">
          <w:rPr>
            <w:rStyle w:val="CommentReference"/>
          </w:rPr>
          <w:commentReference w:id="351"/>
        </w:r>
      </w:ins>
    </w:p>
    <w:p w14:paraId="01FBED16" w14:textId="77777777" w:rsidR="006515A2" w:rsidRPr="002F486E" w:rsidRDefault="006515A2" w:rsidP="000C440F">
      <w:pPr>
        <w:pStyle w:val="ITberschrift111"/>
        <w:rPr>
          <w:ins w:id="353" w:author="Author"/>
          <w:lang w:val="en-US"/>
        </w:rPr>
      </w:pPr>
      <w:bookmarkStart w:id="354" w:name="_Toc82673157"/>
      <w:bookmarkStart w:id="355" w:name="_Toc82723658"/>
      <w:bookmarkStart w:id="356" w:name="_Toc83197571"/>
      <w:ins w:id="357" w:author="Author">
        <w:r w:rsidRPr="002F486E">
          <w:rPr>
            <w:lang w:val="en-US"/>
          </w:rPr>
          <w:t>Coordination failures between European research organizations themselves</w:t>
        </w:r>
        <w:bookmarkEnd w:id="354"/>
        <w:bookmarkEnd w:id="355"/>
        <w:bookmarkEnd w:id="356"/>
      </w:ins>
    </w:p>
    <w:p w14:paraId="38C310C0" w14:textId="77777777" w:rsidR="006515A2" w:rsidRPr="00112E44" w:rsidRDefault="006515A2" w:rsidP="006515A2">
      <w:pPr>
        <w:pStyle w:val="ITStandard"/>
        <w:rPr>
          <w:ins w:id="358" w:author="Author"/>
          <w:lang w:val="en-US"/>
        </w:rPr>
      </w:pPr>
      <w:commentRangeStart w:id="359"/>
      <w:ins w:id="360" w:author="Author">
        <w:r w:rsidRPr="00112E44">
          <w:rPr>
            <w:lang w:val="en-US"/>
          </w:rPr>
          <w:t>Most European research organizations suffer from sub-critical size to engage in advanced research in next generation telecommunications infrastructure. Such research activities require heavy resources in manufacturing equipment and characterization. No European public research laboratories owns the full set of equipment included a complete production line to carry out their research activities.</w:t>
        </w:r>
      </w:ins>
    </w:p>
    <w:p w14:paraId="2E667297" w14:textId="77777777" w:rsidR="006515A2" w:rsidRPr="00112E44" w:rsidRDefault="006515A2" w:rsidP="006515A2">
      <w:pPr>
        <w:pStyle w:val="ITStandard"/>
        <w:rPr>
          <w:ins w:id="361" w:author="Author"/>
          <w:lang w:val="en-US"/>
        </w:rPr>
      </w:pPr>
      <w:ins w:id="362" w:author="Author">
        <w:r w:rsidRPr="00112E44">
          <w:rPr>
            <w:lang w:val="en-US"/>
          </w:rPr>
          <w:t>The sub-critical size of European research organizations, particularly compared to the United States, combined with a lack of coordination between them, leads to dispersion and redundancy. Important efforts are made on some research topics without exchange of information, leading to a deteriorated scientific productivity, while other topics are neglected. The setting up of in-depth discussions within each technological field of next generation networks.</w:t>
        </w:r>
      </w:ins>
    </w:p>
    <w:p w14:paraId="2B46D75C" w14:textId="77777777" w:rsidR="006515A2" w:rsidRPr="00112E44" w:rsidRDefault="006515A2" w:rsidP="006515A2">
      <w:pPr>
        <w:pStyle w:val="ITStandard"/>
        <w:rPr>
          <w:ins w:id="363" w:author="Author"/>
          <w:lang w:val="en-US"/>
        </w:rPr>
      </w:pPr>
      <w:ins w:id="364" w:author="Author">
        <w:r w:rsidRPr="00112E44">
          <w:rPr>
            <w:lang w:val="en-US"/>
          </w:rPr>
          <w:t xml:space="preserve">The IPCEI on Microelectronics will mobilize and bring together many European research laboratories, thus making it possible to overcome the lack of coordination that characterizes them. As part of the project, the redundancies will be removed, synergies and exchanges will be developed to pursue common R&amp;D&amp;I objectives in the field of telecommunications to develop infrastructure for 5G and beyond. </w:t>
        </w:r>
        <w:commentRangeEnd w:id="359"/>
        <w:r w:rsidRPr="00112E44">
          <w:rPr>
            <w:rStyle w:val="CommentReference"/>
          </w:rPr>
          <w:commentReference w:id="359"/>
        </w:r>
      </w:ins>
    </w:p>
    <w:p w14:paraId="57C0A95B" w14:textId="77777777" w:rsidR="006515A2" w:rsidRPr="002F486E" w:rsidRDefault="006515A2" w:rsidP="000C440F">
      <w:pPr>
        <w:pStyle w:val="ITberschrift111"/>
        <w:rPr>
          <w:ins w:id="365" w:author="Author"/>
          <w:lang w:val="en-US"/>
        </w:rPr>
      </w:pPr>
      <w:bookmarkStart w:id="366" w:name="_Toc82673158"/>
      <w:bookmarkStart w:id="367" w:name="_Toc82723659"/>
      <w:bookmarkStart w:id="368" w:name="_Toc83197572"/>
      <w:ins w:id="369" w:author="Author">
        <w:r w:rsidRPr="002F486E">
          <w:rPr>
            <w:lang w:val="en-US"/>
          </w:rPr>
          <w:t>Coordination failures between SMEs and industry leaders</w:t>
        </w:r>
        <w:bookmarkEnd w:id="366"/>
        <w:bookmarkEnd w:id="367"/>
        <w:bookmarkEnd w:id="368"/>
      </w:ins>
    </w:p>
    <w:p w14:paraId="152DE619" w14:textId="77777777" w:rsidR="006515A2" w:rsidRPr="00112E44" w:rsidRDefault="006515A2" w:rsidP="006515A2">
      <w:pPr>
        <w:pStyle w:val="ITStandard"/>
        <w:rPr>
          <w:ins w:id="370" w:author="Author"/>
          <w:lang w:val="en-US"/>
        </w:rPr>
      </w:pPr>
      <w:commentRangeStart w:id="371"/>
      <w:ins w:id="372" w:author="Author">
        <w:r w:rsidRPr="00112E44">
          <w:rPr>
            <w:lang w:val="en-US"/>
          </w:rPr>
          <w:t>The IPCEI on Microelectronics will provide SMEs with access to R&amp;D&amp;I activities and high-level infrastructure that they would not have accessed in the absence of the project. Without State aid, DT would work with some of these SMEs in a "client-supplier" logic, rather than associate them as partners and allow them to anticipate technological breakthroughs. Thus, most of these SMEs simply would not have the ability to be working on these technological areas.</w:t>
        </w:r>
      </w:ins>
    </w:p>
    <w:p w14:paraId="1CE0FEFD" w14:textId="77777777" w:rsidR="006515A2" w:rsidRPr="00112E44" w:rsidRDefault="006515A2" w:rsidP="006515A2">
      <w:pPr>
        <w:pStyle w:val="ITStandard"/>
        <w:rPr>
          <w:ins w:id="373" w:author="Author"/>
          <w:lang w:val="en-US"/>
        </w:rPr>
      </w:pPr>
      <w:ins w:id="374" w:author="Author">
        <w:r w:rsidRPr="00112E44">
          <w:rPr>
            <w:lang w:val="en-US"/>
          </w:rPr>
          <w:t>The State aid encourages many European SMEs to collaborate and invest in R&amp;D&amp;I, by pooling and sharing risks. The project will enable the actors to achieve collectively the critical size that is needed to carry out advanced telecommunications infrastructure. European SMEs in the microelectronics sector will coordinate R&amp;D&amp;I activities with high levels of ambition and risk.</w:t>
        </w:r>
        <w:commentRangeEnd w:id="371"/>
        <w:r w:rsidRPr="00112E44">
          <w:rPr>
            <w:rStyle w:val="CommentReference"/>
          </w:rPr>
          <w:commentReference w:id="371"/>
        </w:r>
      </w:ins>
    </w:p>
    <w:p w14:paraId="7EA2E255" w14:textId="77777777" w:rsidR="006515A2" w:rsidRPr="002F486E" w:rsidRDefault="006515A2" w:rsidP="000C440F">
      <w:pPr>
        <w:pStyle w:val="ITberschrift111"/>
        <w:rPr>
          <w:ins w:id="375" w:author="Author"/>
          <w:lang w:val="en-US"/>
        </w:rPr>
      </w:pPr>
      <w:bookmarkStart w:id="376" w:name="_Toc82673159"/>
      <w:bookmarkStart w:id="377" w:name="_Toc82723660"/>
      <w:bookmarkStart w:id="378" w:name="_Toc83197573"/>
      <w:ins w:id="379" w:author="Author">
        <w:r w:rsidRPr="002F486E">
          <w:rPr>
            <w:lang w:val="en-US"/>
          </w:rPr>
          <w:t>Coordination failures of a very large-scale R&amp;D project</w:t>
        </w:r>
        <w:bookmarkEnd w:id="376"/>
        <w:bookmarkEnd w:id="377"/>
        <w:bookmarkEnd w:id="378"/>
      </w:ins>
    </w:p>
    <w:p w14:paraId="49D1E072" w14:textId="77777777" w:rsidR="006515A2" w:rsidRPr="00112E44" w:rsidRDefault="006515A2" w:rsidP="006515A2">
      <w:pPr>
        <w:pStyle w:val="ITStandard"/>
        <w:rPr>
          <w:ins w:id="380" w:author="Author"/>
          <w:lang w:val="en-US"/>
        </w:rPr>
      </w:pPr>
      <w:ins w:id="381" w:author="Author">
        <w:r w:rsidRPr="00112E44">
          <w:rPr>
            <w:lang w:val="en-US"/>
          </w:rPr>
          <w:t>The scope, scale and the scientific and technological complexity level of IPCEI on Microelectronics require joint work amongst a very large number of actors (</w:t>
        </w:r>
        <w:commentRangeStart w:id="382"/>
        <w:r w:rsidRPr="00112E44">
          <w:rPr>
            <w:lang w:val="en-US"/>
          </w:rPr>
          <w:t>xx</w:t>
        </w:r>
        <w:commentRangeEnd w:id="382"/>
        <w:r w:rsidRPr="00112E44">
          <w:rPr>
            <w:rStyle w:val="CommentReference"/>
          </w:rPr>
          <w:commentReference w:id="382"/>
        </w:r>
        <w:r w:rsidRPr="00112E44">
          <w:rPr>
            <w:lang w:val="en-US"/>
          </w:rPr>
          <w:t xml:space="preserve">), most of them industrial companies and some </w:t>
        </w:r>
        <w:r w:rsidRPr="00112E44">
          <w:rPr>
            <w:highlight w:val="yellow"/>
            <w:lang w:val="en-US"/>
          </w:rPr>
          <w:t>being public research organizations or university laboratories</w:t>
        </w:r>
        <w:r w:rsidRPr="00112E44">
          <w:rPr>
            <w:lang w:val="en-US"/>
          </w:rPr>
          <w:t>.</w:t>
        </w:r>
      </w:ins>
    </w:p>
    <w:p w14:paraId="139C6223" w14:textId="77777777" w:rsidR="006515A2" w:rsidRPr="00112E44" w:rsidRDefault="006515A2" w:rsidP="006515A2">
      <w:pPr>
        <w:pStyle w:val="ITStandard"/>
        <w:rPr>
          <w:ins w:id="383" w:author="Author"/>
          <w:lang w:val="en-US"/>
        </w:rPr>
      </w:pPr>
      <w:ins w:id="384" w:author="Author">
        <w:r w:rsidRPr="00112E44">
          <w:rPr>
            <w:lang w:val="en-US"/>
          </w:rPr>
          <w:t xml:space="preserve">The intensity of collaboration inside IPCEI on Microelectronics is very important, program partners will work in a very strong interdisciplinary sense, which could not be mobilized without the State aid. The results obtained by each partner will impact the other partners' actions. </w:t>
        </w:r>
        <w:r w:rsidRPr="00112E44">
          <w:rPr>
            <w:highlight w:val="yellow"/>
            <w:lang w:val="en-US"/>
          </w:rPr>
          <w:t xml:space="preserve">The collaboration must be </w:t>
        </w:r>
        <w:commentRangeStart w:id="385"/>
        <w:r w:rsidRPr="00112E44">
          <w:rPr>
            <w:highlight w:val="yellow"/>
            <w:lang w:val="en-US"/>
          </w:rPr>
          <w:t>coordinated</w:t>
        </w:r>
        <w:commentRangeEnd w:id="385"/>
        <w:r w:rsidRPr="00112E44">
          <w:rPr>
            <w:rStyle w:val="CommentReference"/>
          </w:rPr>
          <w:commentReference w:id="385"/>
        </w:r>
        <w:r w:rsidRPr="00112E44">
          <w:rPr>
            <w:highlight w:val="yellow"/>
            <w:lang w:val="en-US"/>
          </w:rPr>
          <w:t xml:space="preserve"> in a very close and dynamic way, in order to get the best</w:t>
        </w:r>
        <w:r w:rsidRPr="00112E44">
          <w:rPr>
            <w:lang w:val="en-US"/>
          </w:rPr>
          <w:t xml:space="preserve"> results from trials and error experiences of R&amp;D&amp;I activities, as well as to reorient all work packages as a result of the progress of each partner, so that the R&amp;D&amp;I program can achieve its objectives. Round trips will be necessary between the different partners to coordinate their work, in order to remove the technological barriers that will be identified.</w:t>
        </w:r>
      </w:ins>
    </w:p>
    <w:p w14:paraId="716DA1B1" w14:textId="77777777" w:rsidR="006515A2" w:rsidRPr="00112E44" w:rsidRDefault="006515A2" w:rsidP="006515A2">
      <w:pPr>
        <w:pStyle w:val="ITStandard"/>
        <w:rPr>
          <w:ins w:id="386" w:author="Author"/>
          <w:lang w:val="en-US"/>
        </w:rPr>
      </w:pPr>
      <w:ins w:id="387" w:author="Author">
        <w:r w:rsidRPr="00112E44">
          <w:rPr>
            <w:lang w:val="en-US"/>
          </w:rPr>
          <w:t xml:space="preserve">State aid to partners of the project IPCEI on Microelectronics deeply strengthens the coordination of the consortium. The disbursement of the public funding will be spread over the </w:t>
        </w:r>
        <w:commentRangeStart w:id="388"/>
        <w:r w:rsidRPr="00112E44">
          <w:rPr>
            <w:lang w:val="en-US"/>
          </w:rPr>
          <w:lastRenderedPageBreak/>
          <w:t xml:space="preserve">XX </w:t>
        </w:r>
        <w:commentRangeEnd w:id="388"/>
        <w:r w:rsidRPr="00112E44">
          <w:rPr>
            <w:rStyle w:val="CommentReference"/>
          </w:rPr>
          <w:commentReference w:id="388"/>
        </w:r>
        <w:r w:rsidRPr="00112E44">
          <w:rPr>
            <w:lang w:val="en-US"/>
          </w:rPr>
          <w:t>years lifetime of the project, thus necessitating a very close monitoring by public authorities through progress reports, semi-annual milestones, etc. All partners know that they must progress together towards the achievement of IPCEI on Microelectronics objectives to get the public funding. Thus, the State aid gives each partner very strong dynamic incentives to overcome the difficulties of such a large-scale and long-lasting project. It makes it possible to set up a very large European R&amp;D partnership which constitutes an efficient and responsive mode of organization, able to catalyze synergies between partners and ensure gathering and coordination of the broad spectrum of necessary sector skills for the realization of such an ambitious project. Major European players in the telecommunications field will all work together for the first time in a collaborative approach around a major unifying R&amp;D&amp;I program, lowering the technical and economic barriers.</w:t>
        </w:r>
      </w:ins>
    </w:p>
    <w:p w14:paraId="15E1005C" w14:textId="77777777" w:rsidR="006515A2" w:rsidRPr="002F486E" w:rsidRDefault="006515A2" w:rsidP="000C440F">
      <w:pPr>
        <w:pStyle w:val="ITberschrift111"/>
        <w:rPr>
          <w:ins w:id="389" w:author="Author"/>
          <w:lang w:val="en-US"/>
        </w:rPr>
      </w:pPr>
      <w:bookmarkStart w:id="390" w:name="_Toc82673160"/>
      <w:bookmarkStart w:id="391" w:name="_Toc82723661"/>
      <w:bookmarkStart w:id="392" w:name="_Toc83197574"/>
      <w:ins w:id="393" w:author="Author">
        <w:r w:rsidRPr="002F486E">
          <w:rPr>
            <w:lang w:val="en-US"/>
          </w:rPr>
          <w:t xml:space="preserve">Coordination failures associated with </w:t>
        </w:r>
        <w:commentRangeStart w:id="394"/>
        <w:r w:rsidRPr="002F486E">
          <w:rPr>
            <w:lang w:val="en-US"/>
          </w:rPr>
          <w:t>contractual incompleteness</w:t>
        </w:r>
      </w:ins>
      <w:commentRangeEnd w:id="394"/>
      <w:r>
        <w:rPr>
          <w:rStyle w:val="CommentReference"/>
        </w:rPr>
        <w:commentReference w:id="394"/>
      </w:r>
      <w:bookmarkEnd w:id="390"/>
      <w:bookmarkEnd w:id="391"/>
      <w:bookmarkEnd w:id="392"/>
    </w:p>
    <w:p w14:paraId="73D7830A" w14:textId="77777777" w:rsidR="006515A2" w:rsidRPr="00112E44" w:rsidRDefault="006515A2" w:rsidP="006515A2">
      <w:pPr>
        <w:pStyle w:val="ITStandard"/>
        <w:rPr>
          <w:ins w:id="395" w:author="Author"/>
          <w:lang w:val="en-US"/>
        </w:rPr>
      </w:pPr>
      <w:ins w:id="396" w:author="Author">
        <w:r w:rsidRPr="00112E44">
          <w:rPr>
            <w:lang w:val="en-US"/>
          </w:rPr>
          <w:t>The State aid will also limit the coordination difficulties related to the contractual incompleteness of major collaborative R&amp;D&amp;I programs. It is well known that R&amp;D&amp;I contracts are incomplete, that is, they cannot anticipate or take into account all possible situations and all future contingencies. Indeed, R&amp;D&amp;I programs are characterized by high uncertainty: not all results can be determined in advance ("serendipity"), unanticipated scientific and technological hurdles can arise, with a potentially strong impact on the program's calendar or costs, successes or failures can come from where they were not expected, etc.</w:t>
        </w:r>
      </w:ins>
    </w:p>
    <w:p w14:paraId="2DCB0AA0" w14:textId="77777777" w:rsidR="006515A2" w:rsidRPr="00112E44" w:rsidRDefault="006515A2" w:rsidP="006515A2">
      <w:pPr>
        <w:pStyle w:val="ITStandard"/>
        <w:rPr>
          <w:ins w:id="397" w:author="Author"/>
          <w:lang w:val="en-US"/>
        </w:rPr>
      </w:pPr>
      <w:ins w:id="398" w:author="Author">
        <w:r w:rsidRPr="00112E44">
          <w:rPr>
            <w:lang w:val="en-US"/>
          </w:rPr>
          <w:t>Contractual incompleteness may encourage opportunistic partners' behaviors, reducing their commitment to the collaborative R&amp;D&amp;I project. In such context, cooperation is rendered very unstable by the alternative opportunities that are offered to the partners. The occurrence of an unforeseen event in the contract can lead to a chain of reactions from the partners, putting at risk the primary purpose of the partnership. Naturally, this risk is all the more important as the number of partners grows and the research is of a high level of complexity, which is very clearly the case for the project IPCEI on Microelectronics.</w:t>
        </w:r>
      </w:ins>
    </w:p>
    <w:p w14:paraId="6163567E" w14:textId="77777777" w:rsidR="006515A2" w:rsidRPr="00112E44" w:rsidRDefault="006515A2" w:rsidP="006515A2">
      <w:pPr>
        <w:pStyle w:val="ITStandard"/>
        <w:rPr>
          <w:ins w:id="399" w:author="Author"/>
          <w:lang w:val="en-US"/>
        </w:rPr>
      </w:pPr>
      <w:ins w:id="400" w:author="Author">
        <w:r w:rsidRPr="00112E44">
          <w:rPr>
            <w:lang w:val="en-US"/>
          </w:rPr>
          <w:t>A very large collaborative R&amp;D&amp;I project like IPCEI on Microelectronics is characterized by a high uncertainty, which means the occurrence of unpredictable events during the project. A partner could invoke the occurrence of an unforeseen contingency in the contract to defend opportunistically his interests. The collaboration contract cannot therefore prevent these behaviors. Sanctions or penalties cannot solve this problem: a sanction can only apply over a behavior considered as deviant by reference to foreseeable configurations provided for in the contract.</w:t>
        </w:r>
      </w:ins>
    </w:p>
    <w:p w14:paraId="3AFA0CB8" w14:textId="77777777" w:rsidR="006515A2" w:rsidRPr="00112E44" w:rsidRDefault="006515A2" w:rsidP="006515A2">
      <w:pPr>
        <w:pStyle w:val="ITStandard"/>
        <w:rPr>
          <w:ins w:id="401" w:author="Author"/>
          <w:lang w:val="en-US"/>
        </w:rPr>
      </w:pPr>
      <w:ins w:id="402" w:author="Author">
        <w:r w:rsidRPr="00112E44">
          <w:rPr>
            <w:lang w:val="en-US"/>
          </w:rPr>
          <w:t>Secondly, the interests of the partners may diverge over the content of the program, or its objectives, or even its costs, as it progresses. This is common in a very large collaborative R&amp;D&amp;I program like IPCEI on Microelectronics, since project developments are very likely to deviate from the initial plan. Therefore, each of the partners would tend to influence the program in such a way as to favor its interests to the detriment of the common interest of the consortium, while it would be hardly possible to invoke the contract to prevent it (in particular, through penalties provided for in the contract). This may for example involve renegotiating the allocation of costs between the partners, to the detriment of the effectiveness of the project.</w:t>
        </w:r>
      </w:ins>
    </w:p>
    <w:p w14:paraId="25C6CCBB" w14:textId="77777777" w:rsidR="006515A2" w:rsidRPr="00112E44" w:rsidRDefault="006515A2" w:rsidP="006515A2">
      <w:pPr>
        <w:pStyle w:val="ITStandard"/>
        <w:rPr>
          <w:ins w:id="403" w:author="Author"/>
          <w:lang w:val="en-US"/>
        </w:rPr>
      </w:pPr>
      <w:ins w:id="404" w:author="Author">
        <w:r w:rsidRPr="00112E44">
          <w:rPr>
            <w:lang w:val="en-US"/>
          </w:rPr>
          <w:t>Thirdly, it is very difficult, if not impossible, to anticipate and define in an exhaustive way the totality of the results of a very large R&amp;D&amp;I program. Thus, one of the partners might be tempted to appropriate some unanticipated results of the program by claiming that they would result from R&amp;D&amp;I activity outside the program. Here again, applying fines could not address anything, because of the intrinsic uncertainty of the very large collaborative R&amp;D&amp;I programs and the resulting contractual incompleteness.</w:t>
        </w:r>
      </w:ins>
    </w:p>
    <w:p w14:paraId="56A8EC43" w14:textId="77777777" w:rsidR="006515A2" w:rsidRPr="00112E44" w:rsidRDefault="006515A2" w:rsidP="006515A2">
      <w:pPr>
        <w:pStyle w:val="ITStandard"/>
        <w:rPr>
          <w:ins w:id="405" w:author="Author"/>
          <w:lang w:val="en-US"/>
        </w:rPr>
      </w:pPr>
      <w:ins w:id="406" w:author="Author">
        <w:r w:rsidRPr="00112E44">
          <w:rPr>
            <w:lang w:val="en-US"/>
          </w:rPr>
          <w:lastRenderedPageBreak/>
          <w:t>The examples above, where a partner might be interested in adopting opportunistic behavior, are not exhaustive. However, they provide an overview of the wide range of opportunities for partners in a very large collaborative R&amp;D&amp;I program like IPCEI on Microelectronics to derive a profit from the program at the expense of the common interest of the partners. Thus, although collaborative R&amp;D&amp;I contracts are essential for framing partnership relations, they may reveal a limited effectiveness in managing the divergences of interests that do not fail to appear, especially in the context of a program as expensive, long and complex as IPCEI on Microelectronics. Since it is very difficult to anticipate all situations in which a partner might have an interest in opportunistic behavior, or even to prove this type of behavior, it is impossible to provide for an appropriate system of sanctions.</w:t>
        </w:r>
      </w:ins>
    </w:p>
    <w:p w14:paraId="297CA760" w14:textId="77777777" w:rsidR="006515A2" w:rsidRPr="00A14D02" w:rsidRDefault="006515A2" w:rsidP="006515A2">
      <w:pPr>
        <w:pStyle w:val="ITStandard"/>
        <w:rPr>
          <w:ins w:id="407" w:author="Author"/>
          <w:i/>
          <w:color w:val="00B0F0"/>
          <w:lang w:val="en-US"/>
        </w:rPr>
      </w:pPr>
      <w:ins w:id="408" w:author="Author">
        <w:r w:rsidRPr="00112E44">
          <w:rPr>
            <w:lang w:val="en-US"/>
          </w:rPr>
          <w:t>State aid makes it possible to reduce a priori the opportunistic behavior that may result from contractual incompleteness, and thus facilitates the coordination of IPCEI on Microelectronics partners. Indeed, for each partner, the risk related to the implementation of the program will be shared with the public authorities, limiting its potential financial losses in case of failure. This sharing of risks reduces each partner's incentives to use opportunistically contractual incompleteness to his advantage.</w:t>
        </w:r>
      </w:ins>
    </w:p>
    <w:p w14:paraId="5B3B0901" w14:textId="02D55E4F" w:rsidR="006515A2" w:rsidRDefault="006515A2" w:rsidP="00A50B11">
      <w:pPr>
        <w:pStyle w:val="ITAbsatzohneNr"/>
        <w:spacing w:after="120"/>
        <w:jc w:val="both"/>
        <w:rPr>
          <w:i/>
          <w:lang w:val="en-US"/>
        </w:rPr>
      </w:pPr>
    </w:p>
    <w:p w14:paraId="4E8FA23D" w14:textId="77777777" w:rsidR="006515A2" w:rsidRPr="008C412E" w:rsidRDefault="006515A2" w:rsidP="00A50B11">
      <w:pPr>
        <w:pStyle w:val="ITAbsatzohneNr"/>
        <w:spacing w:after="120"/>
        <w:jc w:val="both"/>
        <w:rPr>
          <w:i/>
          <w:lang w:val="en-US"/>
        </w:rPr>
      </w:pPr>
    </w:p>
    <w:p w14:paraId="67F92B32" w14:textId="77777777" w:rsidR="00B8163D" w:rsidRPr="00A16672" w:rsidRDefault="00B8163D" w:rsidP="00A42A45">
      <w:pPr>
        <w:pStyle w:val="ITberschrift11"/>
        <w:numPr>
          <w:ilvl w:val="1"/>
          <w:numId w:val="12"/>
        </w:numPr>
        <w:rPr>
          <w:lang w:val="en-GB"/>
        </w:rPr>
      </w:pPr>
      <w:bookmarkStart w:id="409" w:name="_Toc83197575"/>
      <w:r w:rsidRPr="00504B99">
        <w:rPr>
          <w:lang w:val="en-GB"/>
        </w:rPr>
        <w:t>Imperfect and asymmetric information</w:t>
      </w:r>
      <w:bookmarkEnd w:id="409"/>
    </w:p>
    <w:p w14:paraId="5CFB1DE4" w14:textId="77777777" w:rsidR="00B8163D" w:rsidRPr="008C412E" w:rsidRDefault="00B8163D" w:rsidP="00A50B11">
      <w:pPr>
        <w:pStyle w:val="ITAbsatzohneNr"/>
        <w:spacing w:after="120"/>
        <w:jc w:val="both"/>
        <w:rPr>
          <w:i/>
          <w:lang w:val="en-US"/>
        </w:rPr>
      </w:pPr>
      <w:r w:rsidRPr="008C412E">
        <w:rPr>
          <w:i/>
          <w:lang w:val="en-US"/>
        </w:rPr>
        <w:t xml:space="preserve">Explain the risks of the project </w:t>
      </w:r>
    </w:p>
    <w:p w14:paraId="28B68FEB" w14:textId="77777777" w:rsidR="00B8163D" w:rsidRPr="008C412E" w:rsidRDefault="00B8163D" w:rsidP="00A50B11">
      <w:pPr>
        <w:pStyle w:val="ITAbsatzohneNr"/>
        <w:spacing w:after="120"/>
        <w:jc w:val="both"/>
        <w:rPr>
          <w:i/>
          <w:lang w:val="en-US"/>
        </w:rPr>
      </w:pPr>
      <w:r w:rsidRPr="008C412E">
        <w:rPr>
          <w:i/>
          <w:lang w:val="en-US"/>
        </w:rPr>
        <w:t xml:space="preserve">Explain the difficulty to access to market finance </w:t>
      </w:r>
    </w:p>
    <w:p w14:paraId="7EBBE6E9" w14:textId="3C5E03A1" w:rsidR="00B8163D" w:rsidRDefault="00B8163D" w:rsidP="00A50B11">
      <w:pPr>
        <w:pStyle w:val="ITAbsatzohneNr"/>
        <w:spacing w:after="120"/>
        <w:jc w:val="both"/>
        <w:rPr>
          <w:i/>
          <w:lang w:val="en-US"/>
        </w:rPr>
      </w:pPr>
      <w:r w:rsidRPr="008C412E">
        <w:rPr>
          <w:i/>
          <w:lang w:val="en-US"/>
        </w:rPr>
        <w:t>Explain the difficulty to recruit</w:t>
      </w:r>
    </w:p>
    <w:p w14:paraId="7DBE1E36" w14:textId="0199FEF3" w:rsidR="006515A2" w:rsidRDefault="006515A2" w:rsidP="00A50B11">
      <w:pPr>
        <w:pStyle w:val="ITAbsatzohneNr"/>
        <w:spacing w:after="120"/>
        <w:jc w:val="both"/>
        <w:rPr>
          <w:i/>
          <w:lang w:val="en-US"/>
        </w:rPr>
      </w:pPr>
    </w:p>
    <w:p w14:paraId="232A8046" w14:textId="77777777" w:rsidR="006515A2" w:rsidRPr="00A14D02" w:rsidRDefault="006515A2" w:rsidP="000C440F">
      <w:pPr>
        <w:pStyle w:val="ITberschrift111"/>
        <w:rPr>
          <w:ins w:id="410" w:author="Author"/>
        </w:rPr>
      </w:pPr>
      <w:bookmarkStart w:id="411" w:name="_Toc82673162"/>
      <w:bookmarkStart w:id="412" w:name="_Toc82723663"/>
      <w:bookmarkStart w:id="413" w:name="_Toc83197576"/>
      <w:ins w:id="414" w:author="Author">
        <w:r w:rsidRPr="00A14D02">
          <w:t>Technological risk</w:t>
        </w:r>
        <w:bookmarkEnd w:id="411"/>
        <w:bookmarkEnd w:id="412"/>
        <w:bookmarkEnd w:id="413"/>
      </w:ins>
    </w:p>
    <w:p w14:paraId="3087B0E8" w14:textId="77777777" w:rsidR="006515A2" w:rsidRPr="00112E44" w:rsidRDefault="006515A2" w:rsidP="006515A2">
      <w:pPr>
        <w:pStyle w:val="ITStandard"/>
        <w:rPr>
          <w:ins w:id="415" w:author="Author"/>
          <w:lang w:val="en-US"/>
        </w:rPr>
      </w:pPr>
      <w:ins w:id="416" w:author="Author">
        <w:r w:rsidRPr="00112E44">
          <w:rPr>
            <w:lang w:val="en-US"/>
          </w:rPr>
          <w:t>The European Commission generally recognizes that a greater technicality of a R&amp;D project goes along with a greater probability of failure. R&amp;D and innovation are highly complex and challenging in the telecommunications sector, and therefore they inherently carry a very high level of risk.</w:t>
        </w:r>
      </w:ins>
    </w:p>
    <w:p w14:paraId="609A85F4" w14:textId="77777777" w:rsidR="006515A2" w:rsidRPr="00112E44" w:rsidRDefault="006515A2" w:rsidP="006515A2">
      <w:pPr>
        <w:pStyle w:val="ITStandard"/>
        <w:rPr>
          <w:ins w:id="417" w:author="Author"/>
          <w:lang w:val="en-US"/>
        </w:rPr>
      </w:pPr>
      <w:commentRangeStart w:id="418"/>
      <w:ins w:id="419" w:author="Author">
        <w:r w:rsidRPr="00112E44">
          <w:rPr>
            <w:lang w:val="en-US"/>
          </w:rPr>
          <w:t xml:space="preserve">In the specific context of the IPCEI on Microelectronics, DT will undertake RDI activities in order to explore the compatibility of different parts of the O-RAN network, where the technological paths are very risky. DT is focusing on developing numerous components which would holistically be able to affect the scale of competition, instead of players competing on the whole network provision, there would be competition on each component of the network. </w:t>
        </w:r>
        <w:commentRangeEnd w:id="418"/>
        <w:r w:rsidRPr="00112E44">
          <w:rPr>
            <w:rStyle w:val="CommentReference"/>
          </w:rPr>
          <w:commentReference w:id="418"/>
        </w:r>
      </w:ins>
    </w:p>
    <w:p w14:paraId="2311BB08" w14:textId="77777777" w:rsidR="006515A2" w:rsidRPr="00112E44" w:rsidRDefault="006515A2" w:rsidP="006515A2">
      <w:pPr>
        <w:pStyle w:val="ITStandard"/>
        <w:rPr>
          <w:ins w:id="420" w:author="Author"/>
          <w:lang w:val="en-US"/>
        </w:rPr>
      </w:pPr>
      <w:ins w:id="421" w:author="Author">
        <w:r w:rsidRPr="00112E44">
          <w:rPr>
            <w:lang w:val="en-US"/>
          </w:rPr>
          <w:t>It is well understood that all these very innovative R&amp;D and innovation pathways that will be explored as part of the IPCEI on Microelectronics may not be performing as anticipated. The technologies developed by DT are characterized by a very high level of complexity and there is a high risk that the work undertaken in the project will not achieve all the expected results, or not in the anticipated planning. For each technical objective, there are indeed several paths that can be explored in parallel, and the paths chosen within the project may not produce the expected performances.</w:t>
        </w:r>
      </w:ins>
    </w:p>
    <w:p w14:paraId="7A40F021" w14:textId="77777777" w:rsidR="006515A2" w:rsidRPr="00112E44" w:rsidRDefault="006515A2" w:rsidP="006515A2">
      <w:pPr>
        <w:pStyle w:val="ITStandard"/>
        <w:rPr>
          <w:ins w:id="422" w:author="Author"/>
          <w:lang w:val="en-US"/>
        </w:rPr>
      </w:pPr>
      <w:commentRangeStart w:id="423"/>
      <w:ins w:id="424" w:author="Author">
        <w:r w:rsidRPr="00112E44">
          <w:rPr>
            <w:lang w:val="en-US"/>
          </w:rPr>
          <w:t xml:space="preserve">Furthermore, there is a risk of non-compatibility of the solutions developed in IPCEI on Microelectronics in FID and large-scale industrialization or with the equipment available on the market. High-performance technology may be difficult to exploit in order to produce operational finished products. For example…  </w:t>
        </w:r>
        <w:commentRangeEnd w:id="423"/>
        <w:r w:rsidRPr="00112E44">
          <w:rPr>
            <w:rStyle w:val="CommentReference"/>
          </w:rPr>
          <w:commentReference w:id="423"/>
        </w:r>
      </w:ins>
    </w:p>
    <w:p w14:paraId="2849141B" w14:textId="77777777" w:rsidR="006515A2" w:rsidRPr="00112E44" w:rsidRDefault="006515A2" w:rsidP="006515A2">
      <w:pPr>
        <w:pStyle w:val="ITStandard"/>
        <w:rPr>
          <w:lang w:val="en-US"/>
        </w:rPr>
      </w:pPr>
      <w:ins w:id="425" w:author="Author">
        <w:r w:rsidRPr="25835BCE">
          <w:rPr>
            <w:lang w:val="en-US"/>
          </w:rPr>
          <w:lastRenderedPageBreak/>
          <w:t>The technological risks are essentially linked to technical issues that can occur during the project. The technological risks are considered by DT as exceeding the level of risks usually observed in more standard developments. A large number of potentially cumulative technological hazards could quickly lead to an unacceptable failure in performance which could require unforeseen additional work (studies, modifications, tests) in order to reach the initial objective, hence leading to significant delays and additional costs.</w:t>
        </w:r>
      </w:ins>
    </w:p>
    <w:p w14:paraId="57269896" w14:textId="2676B137" w:rsidR="25835BCE" w:rsidRDefault="25835BCE" w:rsidP="25835BCE">
      <w:pPr>
        <w:pStyle w:val="ITStandard"/>
        <w:rPr>
          <w:lang w:val="en-US"/>
        </w:rPr>
      </w:pPr>
    </w:p>
    <w:p w14:paraId="695337F8" w14:textId="15C29EA9" w:rsidR="7E1B16D6" w:rsidRDefault="7E1B16D6" w:rsidP="00A42A45">
      <w:pPr>
        <w:pStyle w:val="ITStandard"/>
        <w:numPr>
          <w:ilvl w:val="0"/>
          <w:numId w:val="4"/>
        </w:numPr>
        <w:rPr>
          <w:rFonts w:asciiTheme="minorHAnsi" w:eastAsiaTheme="minorEastAsia" w:hAnsiTheme="minorHAnsi" w:cstheme="minorBidi"/>
          <w:lang w:val="en-US"/>
        </w:rPr>
      </w:pPr>
      <w:r w:rsidRPr="25835BCE">
        <w:rPr>
          <w:lang w:val="en-US"/>
        </w:rPr>
        <w:t>EOC aims at building an E2E network from components developed and produced by multiple European manufacturers</w:t>
      </w:r>
      <w:r w:rsidR="15CE6B62" w:rsidRPr="25835BCE">
        <w:rPr>
          <w:lang w:val="en-US"/>
        </w:rPr>
        <w:t xml:space="preserve"> and without one party </w:t>
      </w:r>
      <w:r w:rsidR="23CC67BF" w:rsidRPr="25835BCE">
        <w:rPr>
          <w:lang w:val="en-US"/>
        </w:rPr>
        <w:t xml:space="preserve">leading the design and </w:t>
      </w:r>
      <w:r w:rsidR="15CE6B62" w:rsidRPr="25835BCE">
        <w:rPr>
          <w:lang w:val="en-US"/>
        </w:rPr>
        <w:t xml:space="preserve">acting as </w:t>
      </w:r>
      <w:r w:rsidR="1BB0CFA4" w:rsidRPr="25835BCE">
        <w:rPr>
          <w:lang w:val="en-US"/>
        </w:rPr>
        <w:t>prime contractor</w:t>
      </w:r>
      <w:r w:rsidR="6E37CC6A" w:rsidRPr="25835BCE">
        <w:rPr>
          <w:lang w:val="en-US"/>
        </w:rPr>
        <w:t>. This results in several risks:</w:t>
      </w:r>
    </w:p>
    <w:p w14:paraId="304DE325" w14:textId="2097BF2F" w:rsidR="6E37CC6A" w:rsidRDefault="6E37CC6A" w:rsidP="00A42A45">
      <w:pPr>
        <w:pStyle w:val="ITStandard"/>
        <w:numPr>
          <w:ilvl w:val="1"/>
          <w:numId w:val="4"/>
        </w:numPr>
        <w:rPr>
          <w:lang w:val="en-US"/>
        </w:rPr>
      </w:pPr>
      <w:r w:rsidRPr="25835BCE">
        <w:rPr>
          <w:lang w:val="en-US"/>
        </w:rPr>
        <w:t xml:space="preserve">Components and sub-components may not fit together. Additional effort is </w:t>
      </w:r>
      <w:r w:rsidR="022BDF8C" w:rsidRPr="25835BCE">
        <w:rPr>
          <w:lang w:val="en-US"/>
        </w:rPr>
        <w:t>caused</w:t>
      </w:r>
      <w:r w:rsidRPr="25835BCE">
        <w:rPr>
          <w:lang w:val="en-US"/>
        </w:rPr>
        <w:t xml:space="preserve"> </w:t>
      </w:r>
      <w:r w:rsidR="63CDA3AA" w:rsidRPr="25835BCE">
        <w:rPr>
          <w:lang w:val="en-US"/>
        </w:rPr>
        <w:t>by</w:t>
      </w:r>
      <w:r w:rsidRPr="25835BCE">
        <w:rPr>
          <w:lang w:val="en-US"/>
        </w:rPr>
        <w:t xml:space="preserve"> align</w:t>
      </w:r>
      <w:r w:rsidR="2CE933C0" w:rsidRPr="25835BCE">
        <w:rPr>
          <w:lang w:val="en-US"/>
        </w:rPr>
        <w:t>ments</w:t>
      </w:r>
      <w:r w:rsidRPr="25835BCE">
        <w:rPr>
          <w:lang w:val="en-US"/>
        </w:rPr>
        <w:t xml:space="preserve"> with EOC partners </w:t>
      </w:r>
      <w:r w:rsidR="0F282589" w:rsidRPr="25835BCE">
        <w:rPr>
          <w:lang w:val="en-US"/>
        </w:rPr>
        <w:t>to</w:t>
      </w:r>
      <w:r w:rsidR="5EDF4924" w:rsidRPr="25835BCE">
        <w:rPr>
          <w:lang w:val="en-US"/>
        </w:rPr>
        <w:t xml:space="preserve"> adapt product designs properly</w:t>
      </w:r>
    </w:p>
    <w:p w14:paraId="44548983" w14:textId="56606C72" w:rsidR="73F7058C" w:rsidRDefault="73F7058C" w:rsidP="00A42A45">
      <w:pPr>
        <w:pStyle w:val="ITStandard"/>
        <w:numPr>
          <w:ilvl w:val="1"/>
          <w:numId w:val="4"/>
        </w:numPr>
        <w:rPr>
          <w:ins w:id="426" w:author="Author"/>
          <w:lang w:val="en-US"/>
        </w:rPr>
      </w:pPr>
      <w:r w:rsidRPr="25835BCE">
        <w:rPr>
          <w:lang w:val="en-US"/>
        </w:rPr>
        <w:t>Open interfaces between components may incur technical and performance limitations</w:t>
      </w:r>
      <w:r w:rsidR="27CAF543" w:rsidRPr="25835BCE">
        <w:rPr>
          <w:lang w:val="en-US"/>
        </w:rPr>
        <w:t xml:space="preserve"> for the E2E network</w:t>
      </w:r>
      <w:r w:rsidRPr="25835BCE">
        <w:rPr>
          <w:lang w:val="en-US"/>
        </w:rPr>
        <w:t xml:space="preserve">, that would not exist if the E2E product is designed proprietarily by one of the </w:t>
      </w:r>
      <w:r w:rsidR="707FA141" w:rsidRPr="25835BCE">
        <w:rPr>
          <w:lang w:val="en-US"/>
        </w:rPr>
        <w:t>currently market-leading manufacturers Huawei, Ericsson, Nokia.</w:t>
      </w:r>
      <w:r w:rsidR="4D981348" w:rsidRPr="25835BCE">
        <w:rPr>
          <w:lang w:val="en-US"/>
        </w:rPr>
        <w:t xml:space="preserve"> Overcoming these limitations requires </w:t>
      </w:r>
      <w:r w:rsidR="046001E1" w:rsidRPr="25835BCE">
        <w:rPr>
          <w:lang w:val="en-US"/>
        </w:rPr>
        <w:t>both further technical innovations and improvements as well as a</w:t>
      </w:r>
      <w:r w:rsidR="4D981348" w:rsidRPr="25835BCE">
        <w:rPr>
          <w:lang w:val="en-US"/>
        </w:rPr>
        <w:t>daptation of open interface specifications</w:t>
      </w:r>
      <w:r w:rsidR="5AA3E192" w:rsidRPr="25835BCE">
        <w:rPr>
          <w:lang w:val="en-US"/>
        </w:rPr>
        <w:t>.</w:t>
      </w:r>
    </w:p>
    <w:p w14:paraId="16951BDD" w14:textId="77777777" w:rsidR="006515A2" w:rsidRPr="00A14D02" w:rsidRDefault="006515A2" w:rsidP="006515A2">
      <w:pPr>
        <w:pStyle w:val="ITStandard"/>
        <w:rPr>
          <w:ins w:id="427" w:author="Author"/>
          <w:color w:val="00B0F0"/>
          <w:lang w:val="en-US"/>
        </w:rPr>
      </w:pPr>
    </w:p>
    <w:p w14:paraId="715AAEC5" w14:textId="77777777" w:rsidR="006515A2" w:rsidRPr="00A14D02" w:rsidRDefault="006515A2" w:rsidP="000C440F">
      <w:pPr>
        <w:pStyle w:val="ITberschrift111"/>
        <w:rPr>
          <w:ins w:id="428" w:author="Author"/>
        </w:rPr>
      </w:pPr>
      <w:bookmarkStart w:id="429" w:name="_Toc82673163"/>
      <w:bookmarkStart w:id="430" w:name="_Toc82723664"/>
      <w:bookmarkStart w:id="431" w:name="_Toc83197577"/>
      <w:ins w:id="432" w:author="Author">
        <w:r w:rsidRPr="00A14D02">
          <w:t>Economic risk</w:t>
        </w:r>
        <w:bookmarkEnd w:id="429"/>
        <w:bookmarkEnd w:id="430"/>
        <w:bookmarkEnd w:id="431"/>
      </w:ins>
    </w:p>
    <w:p w14:paraId="3EEFB254" w14:textId="77777777" w:rsidR="006515A2" w:rsidRPr="00112E44" w:rsidRDefault="006515A2" w:rsidP="006515A2">
      <w:pPr>
        <w:pStyle w:val="ITStandard"/>
        <w:rPr>
          <w:ins w:id="433" w:author="Author"/>
          <w:lang w:val="en-US"/>
        </w:rPr>
      </w:pPr>
      <w:ins w:id="434" w:author="Author">
        <w:r w:rsidRPr="00112E44">
          <w:rPr>
            <w:lang w:val="en-US"/>
          </w:rPr>
          <w:t xml:space="preserve">Regarding the economic risks, the technologies developed under the IPCEI on Microelectronics are positioned upstream of the products that will could ultimately be marketed by DT. Therefore, the risk is very high that DT would not be able to exploit commercially as expected the results of the project. </w:t>
        </w:r>
      </w:ins>
    </w:p>
    <w:p w14:paraId="0C99169D" w14:textId="77777777" w:rsidR="006515A2" w:rsidRPr="00112E44" w:rsidRDefault="006515A2" w:rsidP="006515A2">
      <w:pPr>
        <w:pStyle w:val="ITStandard"/>
        <w:rPr>
          <w:ins w:id="435" w:author="Author"/>
          <w:lang w:val="en-US"/>
        </w:rPr>
      </w:pPr>
      <w:ins w:id="436" w:author="Author">
        <w:r w:rsidRPr="25835BCE">
          <w:rPr>
            <w:lang w:val="en-US"/>
          </w:rPr>
          <w:t xml:space="preserve">In particular, given learning curves in competing </w:t>
        </w:r>
        <w:commentRangeStart w:id="437"/>
        <w:r w:rsidRPr="25835BCE">
          <w:rPr>
            <w:lang w:val="en-US"/>
          </w:rPr>
          <w:t xml:space="preserve">technologies for… </w:t>
        </w:r>
      </w:ins>
      <w:commentRangeEnd w:id="437"/>
      <w:r>
        <w:rPr>
          <w:rStyle w:val="CommentReference"/>
        </w:rPr>
        <w:commentReference w:id="437"/>
      </w:r>
    </w:p>
    <w:p w14:paraId="3D017F10" w14:textId="45EED514" w:rsidR="25835BCE" w:rsidRDefault="25835BCE" w:rsidP="25835BCE">
      <w:pPr>
        <w:pStyle w:val="ITberschrift111"/>
        <w:numPr>
          <w:ilvl w:val="2"/>
          <w:numId w:val="0"/>
        </w:numPr>
      </w:pPr>
    </w:p>
    <w:p w14:paraId="4A1658B6" w14:textId="61694F6A" w:rsidR="114F1320" w:rsidRDefault="114F1320" w:rsidP="00A42A45">
      <w:pPr>
        <w:pStyle w:val="ITAbsatzohneNr"/>
        <w:numPr>
          <w:ilvl w:val="0"/>
          <w:numId w:val="1"/>
        </w:numPr>
        <w:rPr>
          <w:rFonts w:asciiTheme="minorHAnsi" w:eastAsiaTheme="minorEastAsia" w:hAnsiTheme="minorHAnsi" w:cstheme="minorBidi"/>
        </w:rPr>
      </w:pPr>
      <w:r w:rsidRPr="25835BCE">
        <w:t xml:space="preserve">Market for mobile radio equipment is currently dominated by three main players </w:t>
      </w:r>
      <w:r w:rsidR="4171C9D2" w:rsidRPr="25835BCE">
        <w:t xml:space="preserve">each controlling its value chain for components and sub-components. </w:t>
      </w:r>
    </w:p>
    <w:p w14:paraId="3851F0B4" w14:textId="0AFA1884" w:rsidR="4171C9D2" w:rsidRDefault="4171C9D2" w:rsidP="00A42A45">
      <w:pPr>
        <w:pStyle w:val="ITAbsatzohneNr"/>
        <w:numPr>
          <w:ilvl w:val="0"/>
          <w:numId w:val="1"/>
        </w:numPr>
      </w:pPr>
      <w:r w:rsidRPr="25835BCE">
        <w:t>Difficulty for innovative</w:t>
      </w:r>
      <w:r w:rsidR="21486E8D" w:rsidRPr="25835BCE">
        <w:t>, but small</w:t>
      </w:r>
      <w:r w:rsidRPr="25835BCE">
        <w:t xml:space="preserve"> </w:t>
      </w:r>
      <w:r w:rsidR="7A177192" w:rsidRPr="25835BCE">
        <w:t>manufacturers</w:t>
      </w:r>
      <w:r w:rsidRPr="25835BCE">
        <w:t xml:space="preserve"> to compete with the internal units of these 3 big players and sell their </w:t>
      </w:r>
      <w:r w:rsidR="1444F01F" w:rsidRPr="25835BCE">
        <w:t>components or sub-components successfully to these 3 players</w:t>
      </w:r>
    </w:p>
    <w:p w14:paraId="0ABF8706" w14:textId="03442EEA" w:rsidR="1444F01F" w:rsidRDefault="1444F01F" w:rsidP="00A42A45">
      <w:pPr>
        <w:pStyle w:val="ITAbsatzohneNr"/>
        <w:numPr>
          <w:ilvl w:val="0"/>
          <w:numId w:val="1"/>
        </w:numPr>
      </w:pPr>
      <w:r w:rsidRPr="25835BCE">
        <w:t>This results in low production volumes for innovative players, limited financial capabilities to compete with the 3 big players</w:t>
      </w:r>
    </w:p>
    <w:p w14:paraId="3E9A6EED" w14:textId="65DE8B6B" w:rsidR="1444F01F" w:rsidRDefault="1444F01F" w:rsidP="00A42A45">
      <w:pPr>
        <w:pStyle w:val="ITAbsatzohneNr"/>
        <w:numPr>
          <w:ilvl w:val="0"/>
          <w:numId w:val="1"/>
        </w:numPr>
      </w:pPr>
      <w:r w:rsidRPr="25835BCE">
        <w:t>Low production volume slows down technical innovation, according to learning curve.</w:t>
      </w:r>
    </w:p>
    <w:p w14:paraId="0C9F861B" w14:textId="2CAE3D87" w:rsidR="25835BCE" w:rsidRDefault="25835BCE" w:rsidP="25835BCE">
      <w:pPr>
        <w:pStyle w:val="ITAbsatzohneNr"/>
      </w:pPr>
    </w:p>
    <w:p w14:paraId="68052D32" w14:textId="77777777" w:rsidR="006515A2" w:rsidRPr="00112E44" w:rsidRDefault="006515A2" w:rsidP="000C440F">
      <w:pPr>
        <w:pStyle w:val="ITberschrift111"/>
        <w:rPr>
          <w:ins w:id="438" w:author="Author"/>
        </w:rPr>
      </w:pPr>
      <w:bookmarkStart w:id="439" w:name="_Toc82673164"/>
      <w:bookmarkStart w:id="440" w:name="_Toc82723665"/>
      <w:bookmarkStart w:id="441" w:name="_Toc83197578"/>
      <w:ins w:id="442" w:author="Author">
        <w:r>
          <w:t>Partnership risk</w:t>
        </w:r>
        <w:bookmarkEnd w:id="439"/>
        <w:bookmarkEnd w:id="440"/>
        <w:bookmarkEnd w:id="441"/>
      </w:ins>
    </w:p>
    <w:p w14:paraId="29A3BECB" w14:textId="77777777" w:rsidR="006515A2" w:rsidRPr="00112E44" w:rsidRDefault="006515A2" w:rsidP="006515A2">
      <w:pPr>
        <w:pStyle w:val="ITStandard"/>
        <w:rPr>
          <w:ins w:id="443" w:author="Author"/>
          <w:lang w:val="en-US"/>
        </w:rPr>
      </w:pPr>
      <w:commentRangeStart w:id="444"/>
      <w:ins w:id="445" w:author="Author">
        <w:r w:rsidRPr="00112E44">
          <w:rPr>
            <w:lang w:val="en-US"/>
          </w:rPr>
          <w:t>The risk of partnership of a very large R&amp;D program such as the IPCEI on Microelectronics results from the difficulties to organize the coordination and the synergies between such a large number of actors and centers of competences that are culturally very different, as well as to maintain the cohesion of the partnership in the long run.</w:t>
        </w:r>
      </w:ins>
    </w:p>
    <w:p w14:paraId="09DB2D3E" w14:textId="77777777" w:rsidR="006515A2" w:rsidRPr="00112E44" w:rsidRDefault="006515A2" w:rsidP="006515A2">
      <w:pPr>
        <w:pStyle w:val="ITStandard"/>
        <w:rPr>
          <w:lang w:val="en-US"/>
        </w:rPr>
      </w:pPr>
      <w:ins w:id="446" w:author="Author">
        <w:r w:rsidRPr="25835BCE">
          <w:rPr>
            <w:lang w:val="en-US"/>
          </w:rPr>
          <w:t xml:space="preserve">The R&amp;D partnership set up in the project IPCEI on Microelectronics involves a very large number of partners coming from various sectors, they also have different sizes and institutional origins. Indeed, the IPCEI on Microelectronics requires academic research laboratories and companies to work together on common scientific and technological objectives. Given the strong interdependence between their activities, it will be very difficult to coordinate their numerous contributions to the project. It is clearly the case regarding the contributions of the </w:t>
        </w:r>
        <w:r w:rsidRPr="25835BCE">
          <w:rPr>
            <w:lang w:val="en-US"/>
          </w:rPr>
          <w:lastRenderedPageBreak/>
          <w:t>numerous public research laboratories, which will work in parallel on multiple tasks of scientific modelling and development of basic technological building block.</w:t>
        </w:r>
      </w:ins>
      <w:commentRangeEnd w:id="444"/>
      <w:r>
        <w:rPr>
          <w:rStyle w:val="CommentReference"/>
        </w:rPr>
        <w:commentReference w:id="444"/>
      </w:r>
    </w:p>
    <w:p w14:paraId="0B546463" w14:textId="5C7008BA" w:rsidR="25835BCE" w:rsidRDefault="25835BCE" w:rsidP="25835BCE">
      <w:pPr>
        <w:pStyle w:val="ITStandard"/>
        <w:rPr>
          <w:lang w:val="en-US"/>
        </w:rPr>
      </w:pPr>
    </w:p>
    <w:p w14:paraId="462BE33A" w14:textId="5D64C356" w:rsidR="40708B44" w:rsidRDefault="40708B44" w:rsidP="00A42A45">
      <w:pPr>
        <w:pStyle w:val="ITStandard"/>
        <w:numPr>
          <w:ilvl w:val="0"/>
          <w:numId w:val="3"/>
        </w:numPr>
        <w:rPr>
          <w:rFonts w:asciiTheme="minorHAnsi" w:eastAsiaTheme="minorEastAsia" w:hAnsiTheme="minorHAnsi" w:cstheme="minorBidi"/>
          <w:lang w:val="en-US"/>
        </w:rPr>
      </w:pPr>
      <w:r w:rsidRPr="25835BCE">
        <w:rPr>
          <w:lang w:val="en-US"/>
        </w:rPr>
        <w:t>Potential risks comprise:</w:t>
      </w:r>
    </w:p>
    <w:p w14:paraId="32EBC669" w14:textId="0F9B8EB9" w:rsidR="40708B44" w:rsidRDefault="40708B44" w:rsidP="00A42A45">
      <w:pPr>
        <w:pStyle w:val="ITStandard"/>
        <w:numPr>
          <w:ilvl w:val="1"/>
          <w:numId w:val="3"/>
        </w:numPr>
        <w:rPr>
          <w:lang w:val="en-US"/>
        </w:rPr>
      </w:pPr>
      <w:r w:rsidRPr="25835BCE">
        <w:rPr>
          <w:lang w:val="en-US"/>
        </w:rPr>
        <w:t>Different roles of EOC partners in the value chain: Network operators, system integrators, manufacturers, providers of test equipment and other support services.</w:t>
      </w:r>
      <w:r w:rsidR="5AB78247" w:rsidRPr="25835BCE">
        <w:rPr>
          <w:lang w:val="en-US"/>
        </w:rPr>
        <w:t xml:space="preserve"> Different roles imply different economical constraints and interests.</w:t>
      </w:r>
    </w:p>
    <w:p w14:paraId="2584BE61" w14:textId="1AF1C25B" w:rsidR="5AB78247" w:rsidRDefault="5AB78247" w:rsidP="00A42A45">
      <w:pPr>
        <w:pStyle w:val="ITStandard"/>
        <w:numPr>
          <w:ilvl w:val="1"/>
          <w:numId w:val="3"/>
        </w:numPr>
        <w:rPr>
          <w:lang w:val="en-US"/>
        </w:rPr>
      </w:pPr>
      <w:r w:rsidRPr="25835BCE">
        <w:rPr>
          <w:lang w:val="en-US"/>
        </w:rPr>
        <w:t>Intercultural differences and coordination problems resulting thereof, as the EOC partners are from multiple European countries</w:t>
      </w:r>
    </w:p>
    <w:p w14:paraId="790F6110" w14:textId="37B99634" w:rsidR="72567CC7" w:rsidRDefault="72567CC7" w:rsidP="00A42A45">
      <w:pPr>
        <w:pStyle w:val="ITStandard"/>
        <w:numPr>
          <w:ilvl w:val="1"/>
          <w:numId w:val="3"/>
        </w:numPr>
        <w:rPr>
          <w:lang w:val="en-US"/>
        </w:rPr>
      </w:pPr>
      <w:r w:rsidRPr="25835BCE">
        <w:rPr>
          <w:lang w:val="en-US"/>
        </w:rPr>
        <w:t xml:space="preserve">Heterogeneity regarding the size of the EOC partners </w:t>
      </w:r>
    </w:p>
    <w:p w14:paraId="35B27D6A" w14:textId="349AEF96" w:rsidR="25835BCE" w:rsidRDefault="25835BCE" w:rsidP="25835BCE">
      <w:pPr>
        <w:pStyle w:val="ITStandard"/>
        <w:rPr>
          <w:ins w:id="447" w:author="Author"/>
          <w:lang w:val="en-US"/>
        </w:rPr>
      </w:pPr>
    </w:p>
    <w:p w14:paraId="38635F8B" w14:textId="77777777" w:rsidR="006515A2" w:rsidRPr="002F486E" w:rsidRDefault="006515A2" w:rsidP="000C440F">
      <w:pPr>
        <w:pStyle w:val="ITberschrift111"/>
        <w:rPr>
          <w:ins w:id="448" w:author="Author"/>
          <w:lang w:val="en-US"/>
        </w:rPr>
      </w:pPr>
      <w:bookmarkStart w:id="449" w:name="_Toc82673165"/>
      <w:bookmarkStart w:id="450" w:name="_Toc82723666"/>
      <w:bookmarkStart w:id="451" w:name="_Toc83197579"/>
      <w:ins w:id="452" w:author="Author">
        <w:r w:rsidRPr="25835BCE">
          <w:rPr>
            <w:lang w:val="en-US"/>
          </w:rPr>
          <w:t>Risk associated with major R&amp;D programs</w:t>
        </w:r>
        <w:bookmarkEnd w:id="449"/>
        <w:bookmarkEnd w:id="450"/>
        <w:bookmarkEnd w:id="451"/>
      </w:ins>
    </w:p>
    <w:p w14:paraId="57551DED" w14:textId="77777777" w:rsidR="006515A2" w:rsidRPr="00112E44" w:rsidRDefault="006515A2" w:rsidP="006515A2">
      <w:pPr>
        <w:pStyle w:val="ITStandard"/>
        <w:rPr>
          <w:ins w:id="453" w:author="Author"/>
          <w:lang w:val="en-US"/>
        </w:rPr>
      </w:pPr>
      <w:commentRangeStart w:id="454"/>
      <w:ins w:id="455" w:author="Author">
        <w:r w:rsidRPr="00112E44">
          <w:rPr>
            <w:lang w:val="en-US"/>
          </w:rPr>
          <w:t>Major R&amp;D programs such as IPCEI on Microelectronics, which extend over several years and aim at many technological breakthroughs, are generally exposed to numerous and significant risks that are not all identified and even less quantified. For example, it is common for nominal objectives not to be achieved, also there may be defects at the interfaces, delays in the availability of the results of a subsystem, failures of partners during the program, technical and functional problems, etc. This is why significant uncertainty often weighs on the respect of the initial schedule, as well as on the forecasted estimation of R&amp;D and FID expenditures. The two risks are associated to the extent that each year of delay generally induces significant additional costs.</w:t>
        </w:r>
      </w:ins>
    </w:p>
    <w:p w14:paraId="776A0368" w14:textId="77777777" w:rsidR="006515A2" w:rsidRPr="00112E44" w:rsidRDefault="006515A2" w:rsidP="006515A2">
      <w:pPr>
        <w:pStyle w:val="ITStandard"/>
        <w:rPr>
          <w:ins w:id="456" w:author="Author"/>
          <w:lang w:val="en-US"/>
        </w:rPr>
      </w:pPr>
      <w:ins w:id="457" w:author="Author">
        <w:r w:rsidRPr="00112E44">
          <w:rPr>
            <w:lang w:val="en-US"/>
          </w:rPr>
          <w:t>Moreover, it is reasonable to consider that the more elementary building block are included in the objectives of the program, the more these risks intensify and the chances of failure multiply exponentially. In the IPCEI on Microelectronics, DT plans to work on several technological building blocks, as well as on their integration, which has an adverse impact on its chances of success.</w:t>
        </w:r>
      </w:ins>
      <w:commentRangeEnd w:id="454"/>
      <w:r>
        <w:rPr>
          <w:rStyle w:val="CommentReference"/>
        </w:rPr>
        <w:commentReference w:id="454"/>
      </w:r>
    </w:p>
    <w:p w14:paraId="3911A5B7" w14:textId="77777777" w:rsidR="006515A2" w:rsidRPr="00112E44" w:rsidRDefault="006515A2" w:rsidP="000C440F">
      <w:pPr>
        <w:pStyle w:val="ITberschrift111"/>
        <w:rPr>
          <w:ins w:id="458" w:author="Author"/>
        </w:rPr>
      </w:pPr>
      <w:bookmarkStart w:id="459" w:name="_Toc82673166"/>
      <w:bookmarkStart w:id="460" w:name="_Toc82723667"/>
      <w:bookmarkStart w:id="461" w:name="_Toc83197580"/>
      <w:ins w:id="462" w:author="Author">
        <w:r>
          <w:t>Regulatory risk</w:t>
        </w:r>
        <w:bookmarkEnd w:id="459"/>
        <w:bookmarkEnd w:id="460"/>
        <w:bookmarkEnd w:id="461"/>
      </w:ins>
    </w:p>
    <w:p w14:paraId="750F3DE9" w14:textId="77777777" w:rsidR="006515A2" w:rsidRPr="00112E44" w:rsidRDefault="006515A2" w:rsidP="006515A2">
      <w:pPr>
        <w:pStyle w:val="ITStandard"/>
        <w:rPr>
          <w:ins w:id="463" w:author="Author"/>
          <w:lang w:val="en-US"/>
        </w:rPr>
      </w:pPr>
      <w:commentRangeStart w:id="464"/>
      <w:ins w:id="465" w:author="Author">
        <w:r w:rsidRPr="00112E44">
          <w:rPr>
            <w:lang w:val="en-US"/>
          </w:rPr>
          <w:t>European regulations such as the RoHS directive prohibit the use of certain components, and the REACH regulation requires the registration and evaluation of any new chemical used. European regulations introduce regulatory constraints for European manufacturers that have not, or not yet, been imposed to their Asian or American competitors.</w:t>
        </w:r>
      </w:ins>
    </w:p>
    <w:p w14:paraId="64C70B14" w14:textId="77777777" w:rsidR="006515A2" w:rsidRPr="00112E44" w:rsidRDefault="006515A2" w:rsidP="006515A2">
      <w:pPr>
        <w:pStyle w:val="ITStandard"/>
        <w:rPr>
          <w:ins w:id="466" w:author="Author"/>
          <w:lang w:val="en-US"/>
        </w:rPr>
      </w:pPr>
      <w:ins w:id="467" w:author="Author">
        <w:r w:rsidRPr="00112E44">
          <w:rPr>
            <w:lang w:val="en-US"/>
          </w:rPr>
          <w:t>These regulations apply in particular to manufacturing processes that use substances banned only in Europe, which may limit the operation of European factories. For the purposes of the IPCEI on Microelectronics, it is important to focus attention to comply with these European regulations, which are often more stringent than those in force in the United States and Asia.</w:t>
        </w:r>
      </w:ins>
    </w:p>
    <w:p w14:paraId="4300ECC9" w14:textId="77E68CC5" w:rsidR="006515A2" w:rsidRPr="00112E44" w:rsidRDefault="006515A2" w:rsidP="006515A2">
      <w:pPr>
        <w:pStyle w:val="ITStandard"/>
        <w:rPr>
          <w:ins w:id="468" w:author="Author"/>
          <w:lang w:val="en-US"/>
        </w:rPr>
      </w:pPr>
      <w:ins w:id="469" w:author="Author">
        <w:r w:rsidRPr="00112E44">
          <w:rPr>
            <w:lang w:val="en-US"/>
          </w:rPr>
          <w:t>Complying with such regulations may have severe consequences on FID investments by increasing the costs and slowing down the industrialization process from a competitive point of view.</w:t>
        </w:r>
      </w:ins>
      <w:commentRangeEnd w:id="464"/>
      <w:r>
        <w:rPr>
          <w:rStyle w:val="CommentReference"/>
        </w:rPr>
        <w:commentReference w:id="464"/>
      </w:r>
    </w:p>
    <w:p w14:paraId="1588B1CA" w14:textId="77777777" w:rsidR="006515A2" w:rsidRPr="00112E44" w:rsidRDefault="006515A2" w:rsidP="000C440F">
      <w:pPr>
        <w:pStyle w:val="ITberschrift111"/>
        <w:rPr>
          <w:ins w:id="470" w:author="Author"/>
        </w:rPr>
      </w:pPr>
      <w:bookmarkStart w:id="471" w:name="_Toc82673167"/>
      <w:bookmarkStart w:id="472" w:name="_Toc82723668"/>
      <w:bookmarkStart w:id="473" w:name="_Toc83197581"/>
      <w:ins w:id="474" w:author="Author">
        <w:r>
          <w:t>Strategic and organizational risk</w:t>
        </w:r>
        <w:bookmarkEnd w:id="471"/>
        <w:bookmarkEnd w:id="472"/>
        <w:bookmarkEnd w:id="473"/>
      </w:ins>
    </w:p>
    <w:p w14:paraId="381952E6" w14:textId="77777777" w:rsidR="006515A2" w:rsidRPr="00112E44" w:rsidRDefault="006515A2" w:rsidP="006515A2">
      <w:pPr>
        <w:pStyle w:val="ITStandard"/>
        <w:rPr>
          <w:ins w:id="475" w:author="Author"/>
          <w:lang w:val="en-US"/>
        </w:rPr>
      </w:pPr>
      <w:ins w:id="476" w:author="Author">
        <w:r w:rsidRPr="00112E44">
          <w:rPr>
            <w:lang w:val="en-US"/>
          </w:rPr>
          <w:t xml:space="preserve">The strategic and organizational risks are those associated with DT strategic dependence on a specific sector, </w:t>
        </w:r>
        <w:proofErr w:type="spellStart"/>
        <w:r w:rsidRPr="00112E44">
          <w:rPr>
            <w:lang w:val="en-US"/>
          </w:rPr>
          <w:t>i.e.</w:t>
        </w:r>
        <w:commentRangeStart w:id="477"/>
        <w:r w:rsidRPr="00112E44">
          <w:rPr>
            <w:lang w:val="en-US"/>
          </w:rPr>
          <w:t>example</w:t>
        </w:r>
        <w:commentRangeEnd w:id="477"/>
        <w:proofErr w:type="spellEnd"/>
        <w:r w:rsidRPr="00112E44">
          <w:rPr>
            <w:rStyle w:val="CommentReference"/>
          </w:rPr>
          <w:commentReference w:id="477"/>
        </w:r>
        <w:r w:rsidRPr="00112E44">
          <w:rPr>
            <w:lang w:val="en-US"/>
          </w:rPr>
          <w:t xml:space="preserve">. They also include the risks associated with the availability of raw materials, especially needle and regular pet coke, potential market power of one or more of DT customers, the geopolitical risk in the manufacturing of </w:t>
        </w:r>
        <w:commentRangeStart w:id="478"/>
        <w:r w:rsidRPr="00112E44">
          <w:rPr>
            <w:lang w:val="en-US"/>
          </w:rPr>
          <w:t xml:space="preserve">XX </w:t>
        </w:r>
        <w:commentRangeEnd w:id="478"/>
        <w:r w:rsidRPr="00112E44">
          <w:rPr>
            <w:rStyle w:val="CommentReference"/>
          </w:rPr>
          <w:commentReference w:id="478"/>
        </w:r>
        <w:r w:rsidRPr="00112E44">
          <w:rPr>
            <w:lang w:val="en-US"/>
          </w:rPr>
          <w:t>components or the mastering of the technologies and their ecosystems.</w:t>
        </w:r>
      </w:ins>
    </w:p>
    <w:p w14:paraId="3E8E0417" w14:textId="77777777" w:rsidR="006515A2" w:rsidRPr="00112E44" w:rsidRDefault="006515A2" w:rsidP="006515A2">
      <w:pPr>
        <w:pStyle w:val="ITStandard"/>
        <w:rPr>
          <w:ins w:id="479" w:author="Author"/>
          <w:lang w:val="en-US"/>
        </w:rPr>
      </w:pPr>
    </w:p>
    <w:p w14:paraId="693FCB95" w14:textId="77777777" w:rsidR="006515A2" w:rsidRPr="002F486E" w:rsidRDefault="006515A2" w:rsidP="000C440F">
      <w:pPr>
        <w:pStyle w:val="ITberschrift111"/>
        <w:rPr>
          <w:ins w:id="480" w:author="Author"/>
          <w:lang w:val="en-US"/>
        </w:rPr>
      </w:pPr>
      <w:bookmarkStart w:id="481" w:name="_Toc82673168"/>
      <w:bookmarkStart w:id="482" w:name="_Toc82723669"/>
      <w:bookmarkStart w:id="483" w:name="_Toc83197582"/>
      <w:ins w:id="484" w:author="Author">
        <w:r w:rsidRPr="25835BCE">
          <w:rPr>
            <w:lang w:val="en-US"/>
          </w:rPr>
          <w:lastRenderedPageBreak/>
          <w:t>Difficulty to recruit highly qualified personnel</w:t>
        </w:r>
        <w:bookmarkEnd w:id="481"/>
        <w:bookmarkEnd w:id="482"/>
        <w:bookmarkEnd w:id="483"/>
      </w:ins>
    </w:p>
    <w:p w14:paraId="4F71FC2E" w14:textId="77777777" w:rsidR="006515A2" w:rsidRPr="00112E44" w:rsidRDefault="006515A2" w:rsidP="006515A2">
      <w:pPr>
        <w:pStyle w:val="ITStandard"/>
        <w:rPr>
          <w:ins w:id="485" w:author="Author"/>
          <w:lang w:val="en-US"/>
        </w:rPr>
      </w:pPr>
      <w:commentRangeStart w:id="486"/>
      <w:ins w:id="487" w:author="Author">
        <w:r w:rsidRPr="00112E44">
          <w:rPr>
            <w:lang w:val="en-US"/>
          </w:rPr>
          <w:t>At global level, the telecommunications sector suffers from an important difficulty for the recruitment of highly qualified profiles, a problem that hinders the development and commercialization of innovative technologies. This shortage is a result of mismatches between needed skills and available skills on the labor market. The qualifications proposed by the education system, university formations or training programs lag behind the fast-changing specific highly qualified profiles required in the telecommunications sector. This problem is well documented in numerous studies, reports and research publications.</w:t>
        </w:r>
      </w:ins>
    </w:p>
    <w:p w14:paraId="62E43D83" w14:textId="77777777" w:rsidR="006515A2" w:rsidRPr="00112E44" w:rsidRDefault="006515A2" w:rsidP="006515A2">
      <w:pPr>
        <w:pStyle w:val="ITStandard"/>
        <w:rPr>
          <w:ins w:id="488" w:author="Author"/>
          <w:lang w:val="en-US"/>
        </w:rPr>
      </w:pPr>
      <w:ins w:id="489" w:author="Author">
        <w:r w:rsidRPr="00112E44">
          <w:rPr>
            <w:lang w:val="en-US"/>
          </w:rPr>
          <w:t xml:space="preserve">One key problem is that training programs fail to include several scientific disciplines under one technological field, while companies in the telecommunications sector are demanding profiles with strong interdisciplinary skills. </w:t>
        </w:r>
      </w:ins>
    </w:p>
    <w:p w14:paraId="6918AB65" w14:textId="77777777" w:rsidR="006515A2" w:rsidRPr="00112E44" w:rsidRDefault="006515A2" w:rsidP="006515A2">
      <w:pPr>
        <w:pStyle w:val="ITStandard"/>
        <w:rPr>
          <w:ins w:id="490" w:author="Author"/>
          <w:lang w:val="en-US"/>
        </w:rPr>
      </w:pPr>
      <w:ins w:id="491" w:author="Author">
        <w:r w:rsidRPr="00112E44">
          <w:rPr>
            <w:lang w:val="en-US"/>
          </w:rPr>
          <w:t>One of the main objectives of the public support for the IPCEI on Microelectronics is precisely to foster university – industry collaboration and to enhance the attractiveness of the European batteries clusters regarding the highly qualified labor market, thus supporting the evolution of academia to train and supply to the market these highly qualified profiles. For that purpose, thanks to public funding, the IPCEI on Microelectronics will implement the following features at a very large European level: a strengthening of partnerships, a better circulation of ideas and people and a better mutual understanding between public research organizations and companies.</w:t>
        </w:r>
        <w:commentRangeEnd w:id="486"/>
        <w:r w:rsidRPr="00112E44">
          <w:rPr>
            <w:rStyle w:val="CommentReference"/>
          </w:rPr>
          <w:commentReference w:id="486"/>
        </w:r>
      </w:ins>
    </w:p>
    <w:p w14:paraId="7274359A" w14:textId="77777777" w:rsidR="006515A2" w:rsidRPr="00A14D02" w:rsidRDefault="006515A2" w:rsidP="000C440F">
      <w:pPr>
        <w:pStyle w:val="ITberschrift111"/>
        <w:rPr>
          <w:ins w:id="492" w:author="Author"/>
        </w:rPr>
      </w:pPr>
      <w:bookmarkStart w:id="493" w:name="_Toc82673169"/>
      <w:bookmarkStart w:id="494" w:name="_Toc82723670"/>
      <w:bookmarkStart w:id="495" w:name="_Toc83197583"/>
      <w:commentRangeStart w:id="496"/>
      <w:ins w:id="497" w:author="Author">
        <w:r>
          <w:t xml:space="preserve">Strategic independence of supply </w:t>
        </w:r>
      </w:ins>
      <w:commentRangeEnd w:id="496"/>
      <w:r>
        <w:rPr>
          <w:rStyle w:val="CommentReference"/>
        </w:rPr>
        <w:commentReference w:id="496"/>
      </w:r>
      <w:bookmarkEnd w:id="493"/>
      <w:bookmarkEnd w:id="494"/>
      <w:bookmarkEnd w:id="495"/>
    </w:p>
    <w:p w14:paraId="0BD6512D" w14:textId="02F440BE" w:rsidR="006515A2" w:rsidRPr="008C412E" w:rsidRDefault="1E831436" w:rsidP="00A42A45">
      <w:pPr>
        <w:pStyle w:val="ITAbsatzohneNr"/>
        <w:numPr>
          <w:ilvl w:val="0"/>
          <w:numId w:val="2"/>
        </w:numPr>
        <w:spacing w:after="120"/>
        <w:jc w:val="both"/>
        <w:rPr>
          <w:rFonts w:asciiTheme="minorHAnsi" w:eastAsiaTheme="minorEastAsia" w:hAnsiTheme="minorHAnsi" w:cstheme="minorBidi"/>
          <w:i/>
          <w:iCs/>
          <w:lang w:val="en-US"/>
        </w:rPr>
      </w:pPr>
      <w:r w:rsidRPr="25835BCE">
        <w:rPr>
          <w:lang w:val="en-US"/>
        </w:rPr>
        <w:t xml:space="preserve">Design of cloud servers builds heavily on Intel components, as well as the SW for RU, </w:t>
      </w:r>
      <w:r w:rsidR="0BD3832C" w:rsidRPr="25835BCE">
        <w:rPr>
          <w:lang w:val="en-US"/>
        </w:rPr>
        <w:t xml:space="preserve">DU, CU on the Intel </w:t>
      </w:r>
      <w:proofErr w:type="spellStart"/>
      <w:r w:rsidR="0BD3832C" w:rsidRPr="25835BCE">
        <w:rPr>
          <w:lang w:val="en-US"/>
        </w:rPr>
        <w:t>FlexRAN</w:t>
      </w:r>
      <w:proofErr w:type="spellEnd"/>
      <w:r w:rsidR="0BD3832C" w:rsidRPr="25835BCE">
        <w:rPr>
          <w:lang w:val="en-US"/>
        </w:rPr>
        <w:t xml:space="preserve"> concept. Manufactures for cloud servers are mainly based in the US and in Asia. </w:t>
      </w:r>
    </w:p>
    <w:p w14:paraId="06A657E0" w14:textId="65D6366A" w:rsidR="53266BB4" w:rsidRDefault="53266BB4" w:rsidP="00A42A45">
      <w:pPr>
        <w:pStyle w:val="ITAbsatzohneNr"/>
        <w:numPr>
          <w:ilvl w:val="0"/>
          <w:numId w:val="2"/>
        </w:numPr>
        <w:spacing w:after="120"/>
        <w:jc w:val="both"/>
        <w:rPr>
          <w:i/>
          <w:iCs/>
          <w:lang w:val="en-US"/>
        </w:rPr>
      </w:pPr>
      <w:r w:rsidRPr="25835BCE">
        <w:rPr>
          <w:lang w:val="en-US"/>
        </w:rPr>
        <w:t>EOC aims to reduce this dependency of Europe on non-European suppliers.</w:t>
      </w:r>
    </w:p>
    <w:p w14:paraId="09966FDC" w14:textId="77777777" w:rsidR="00B8163D" w:rsidRPr="00504B99" w:rsidRDefault="00B8163D" w:rsidP="00B8163D">
      <w:pPr>
        <w:pStyle w:val="ITberschrift11"/>
        <w:rPr>
          <w:lang w:val="en-US"/>
        </w:rPr>
      </w:pPr>
      <w:bookmarkStart w:id="498" w:name="_Toc83197584"/>
      <w:r w:rsidRPr="00504B99">
        <w:rPr>
          <w:lang w:val="en-US"/>
        </w:rPr>
        <w:t>Adequacy of the state aid instrument</w:t>
      </w:r>
      <w:bookmarkEnd w:id="498"/>
    </w:p>
    <w:p w14:paraId="6B4DFE18" w14:textId="77777777" w:rsidR="00B8163D" w:rsidRPr="008C412E" w:rsidRDefault="00B8163D" w:rsidP="00B8163D">
      <w:pPr>
        <w:pStyle w:val="ITAbsatzohneNr"/>
        <w:rPr>
          <w:i/>
          <w:lang w:val="en-US"/>
        </w:rPr>
      </w:pPr>
      <w:r w:rsidRPr="008C412E">
        <w:rPr>
          <w:i/>
          <w:lang w:val="en-US"/>
        </w:rPr>
        <w:t xml:space="preserve">Explain </w:t>
      </w:r>
      <w:r w:rsidR="00C7449B" w:rsidRPr="008C412E">
        <w:rPr>
          <w:i/>
          <w:lang w:val="en-US"/>
        </w:rPr>
        <w:t>whether</w:t>
      </w:r>
      <w:r w:rsidRPr="008C412E">
        <w:rPr>
          <w:i/>
          <w:lang w:val="en-US"/>
        </w:rPr>
        <w:t xml:space="preserve"> the state aid instrument is in </w:t>
      </w:r>
      <w:r w:rsidR="001D6A22" w:rsidRPr="008C412E">
        <w:rPr>
          <w:i/>
          <w:lang w:val="en-US"/>
        </w:rPr>
        <w:t>adequacy to</w:t>
      </w:r>
      <w:r w:rsidRPr="008C412E">
        <w:rPr>
          <w:i/>
          <w:lang w:val="en-US"/>
        </w:rPr>
        <w:t xml:space="preserve"> correct the market </w:t>
      </w:r>
      <w:r w:rsidR="00C7449B" w:rsidRPr="008C412E">
        <w:rPr>
          <w:i/>
          <w:lang w:val="en-US"/>
        </w:rPr>
        <w:t>failure:</w:t>
      </w:r>
    </w:p>
    <w:p w14:paraId="2A19E13F" w14:textId="473705A8" w:rsidR="00B8163D" w:rsidRPr="008C412E" w:rsidRDefault="00B8163D" w:rsidP="00A42A45">
      <w:pPr>
        <w:pStyle w:val="ITAbsatzohneNr"/>
        <w:numPr>
          <w:ilvl w:val="0"/>
          <w:numId w:val="14"/>
        </w:numPr>
        <w:rPr>
          <w:i/>
          <w:lang w:val="en-US"/>
        </w:rPr>
      </w:pPr>
      <w:r w:rsidRPr="008C412E">
        <w:rPr>
          <w:i/>
          <w:lang w:val="en-US"/>
        </w:rPr>
        <w:t xml:space="preserve">Grant = </w:t>
      </w:r>
      <w:r w:rsidR="001E11E4">
        <w:rPr>
          <w:i/>
          <w:lang w:val="en-US"/>
        </w:rPr>
        <w:t>coordination default and spill-</w:t>
      </w:r>
      <w:r w:rsidRPr="008C412E">
        <w:rPr>
          <w:i/>
          <w:lang w:val="en-US"/>
        </w:rPr>
        <w:t>over</w:t>
      </w:r>
    </w:p>
    <w:p w14:paraId="3DE2F18C" w14:textId="77777777" w:rsidR="00B8163D" w:rsidRPr="008C412E" w:rsidRDefault="00B8163D" w:rsidP="00A42A45">
      <w:pPr>
        <w:pStyle w:val="ITAbsatzohneNr"/>
        <w:numPr>
          <w:ilvl w:val="0"/>
          <w:numId w:val="14"/>
        </w:numPr>
        <w:rPr>
          <w:i/>
          <w:lang w:val="en-US"/>
        </w:rPr>
      </w:pPr>
      <w:r w:rsidRPr="008C412E">
        <w:rPr>
          <w:i/>
          <w:lang w:val="en-US"/>
        </w:rPr>
        <w:t>Financial instrument = Imperfect and asymmetric information</w:t>
      </w:r>
    </w:p>
    <w:p w14:paraId="46596286" w14:textId="77777777" w:rsidR="00B8163D" w:rsidRPr="008C412E" w:rsidRDefault="00B8163D" w:rsidP="00A42A45">
      <w:pPr>
        <w:pStyle w:val="ITAbsatzohneNr"/>
        <w:numPr>
          <w:ilvl w:val="0"/>
          <w:numId w:val="14"/>
        </w:numPr>
        <w:rPr>
          <w:i/>
          <w:lang w:val="en-US"/>
        </w:rPr>
      </w:pPr>
      <w:r w:rsidRPr="008C412E">
        <w:rPr>
          <w:i/>
          <w:lang w:val="en-US"/>
        </w:rPr>
        <w:t>Recoverable advance = risks taken in the project prior to marketing</w:t>
      </w:r>
    </w:p>
    <w:p w14:paraId="6E258046" w14:textId="637AEE99" w:rsidR="00B8163D" w:rsidRDefault="00B8163D" w:rsidP="00A50B11">
      <w:pPr>
        <w:pStyle w:val="ITAbsatzohneNr"/>
        <w:spacing w:after="120"/>
        <w:jc w:val="both"/>
        <w:rPr>
          <w:i/>
          <w:sz w:val="22"/>
          <w:lang w:val="en-US"/>
        </w:rPr>
      </w:pPr>
    </w:p>
    <w:p w14:paraId="3828AFA7" w14:textId="77777777" w:rsidR="006515A2" w:rsidRPr="00112E44" w:rsidRDefault="006515A2" w:rsidP="00A42A45">
      <w:pPr>
        <w:pStyle w:val="N3"/>
        <w:numPr>
          <w:ilvl w:val="2"/>
          <w:numId w:val="14"/>
        </w:numPr>
        <w:ind w:left="426"/>
        <w:rPr>
          <w:ins w:id="499" w:author="Author"/>
          <w:color w:val="auto"/>
        </w:rPr>
      </w:pPr>
      <w:bookmarkStart w:id="500" w:name="_Toc82673171"/>
      <w:bookmarkStart w:id="501" w:name="_Toc82723672"/>
      <w:bookmarkStart w:id="502" w:name="_Toc83197585"/>
      <w:ins w:id="503" w:author="Author">
        <w:r w:rsidRPr="00112E44">
          <w:rPr>
            <w:color w:val="auto"/>
          </w:rPr>
          <w:t>Appropriateness among alternative policy instruments</w:t>
        </w:r>
        <w:bookmarkEnd w:id="500"/>
        <w:bookmarkEnd w:id="501"/>
        <w:bookmarkEnd w:id="502"/>
      </w:ins>
    </w:p>
    <w:p w14:paraId="0BE77A8E" w14:textId="77777777" w:rsidR="006515A2" w:rsidRPr="00112E44" w:rsidRDefault="006515A2" w:rsidP="006515A2">
      <w:pPr>
        <w:pStyle w:val="ITStandard"/>
        <w:rPr>
          <w:ins w:id="504" w:author="Author"/>
          <w:lang w:val="en-US"/>
        </w:rPr>
      </w:pPr>
      <w:ins w:id="505" w:author="Author">
        <w:r w:rsidRPr="00112E44">
          <w:rPr>
            <w:lang w:val="en-US"/>
          </w:rPr>
          <w:t>There is no other less distortive policy instrument than State aid which would make it possible to achieve the same result for the IPCEI on Microelectronics.</w:t>
        </w:r>
      </w:ins>
    </w:p>
    <w:p w14:paraId="4A5547BE" w14:textId="77777777" w:rsidR="006515A2" w:rsidRPr="00112E44" w:rsidRDefault="006515A2" w:rsidP="00A42A45">
      <w:pPr>
        <w:pStyle w:val="N4"/>
        <w:numPr>
          <w:ilvl w:val="3"/>
          <w:numId w:val="14"/>
        </w:numPr>
        <w:ind w:left="851"/>
        <w:rPr>
          <w:ins w:id="506" w:author="Author"/>
          <w:lang w:val="en-US"/>
        </w:rPr>
      </w:pPr>
      <w:ins w:id="507" w:author="Author">
        <w:r w:rsidRPr="00112E44">
          <w:rPr>
            <w:lang w:val="en-US"/>
          </w:rPr>
          <w:t>The regulation</w:t>
        </w:r>
      </w:ins>
    </w:p>
    <w:p w14:paraId="44AE19AB" w14:textId="77777777" w:rsidR="006515A2" w:rsidRPr="00112E44" w:rsidRDefault="006515A2" w:rsidP="006515A2">
      <w:pPr>
        <w:pStyle w:val="ITStandard"/>
        <w:rPr>
          <w:ins w:id="508" w:author="Author"/>
          <w:lang w:val="en-US"/>
        </w:rPr>
      </w:pPr>
      <w:ins w:id="509" w:author="Author">
        <w:r w:rsidRPr="00112E44">
          <w:rPr>
            <w:lang w:val="en-US"/>
          </w:rPr>
          <w:t xml:space="preserve">Regulation is a standard and widely used public policy instrument. The use of regulation to implement the IPCEI on Microelectronics has little practical consistency. In theory only, Member States could impose to companies in the industry to develop the innovations proposed in the IPCEI on telecommunications, based on full technical specifications. However, because of the numerous technological uncertainties weighing on the technological building blocks and integrated systems to be developed, such regulation does not seem to be realistic. For example, it is very likely that due to deficient information from the State regarding the evolution of the telecommunications market, regarding the technological state of the art, regarding the </w:t>
        </w:r>
        <w:r w:rsidRPr="00112E44">
          <w:rPr>
            <w:lang w:val="en-US"/>
          </w:rPr>
          <w:lastRenderedPageBreak/>
          <w:t>strategies of the different actors, etc., the choice to impose the development of such an innovation rather than another would be inefficient.</w:t>
        </w:r>
      </w:ins>
    </w:p>
    <w:p w14:paraId="661B8032" w14:textId="77777777" w:rsidR="006515A2" w:rsidRPr="00112E44" w:rsidRDefault="006515A2" w:rsidP="006515A2">
      <w:pPr>
        <w:pStyle w:val="ITStandard"/>
        <w:rPr>
          <w:ins w:id="510" w:author="Author"/>
          <w:lang w:val="en-US"/>
        </w:rPr>
      </w:pPr>
      <w:ins w:id="511" w:author="Author">
        <w:r w:rsidRPr="00112E44">
          <w:rPr>
            <w:lang w:val="en-US"/>
          </w:rPr>
          <w:t>It is much more efficient to trust the strategies and technological choices of companies to decide on their R&amp;D projects. This is the option retained in the IPCEI on Microelectronics.</w:t>
        </w:r>
      </w:ins>
    </w:p>
    <w:p w14:paraId="4811FE84" w14:textId="77777777" w:rsidR="006515A2" w:rsidRPr="00112E44" w:rsidRDefault="006515A2" w:rsidP="006515A2">
      <w:pPr>
        <w:pStyle w:val="ITStandard"/>
        <w:rPr>
          <w:ins w:id="512" w:author="Author"/>
          <w:lang w:val="en-US"/>
        </w:rPr>
      </w:pPr>
    </w:p>
    <w:p w14:paraId="755DED8F" w14:textId="77777777" w:rsidR="006515A2" w:rsidRPr="00112E44" w:rsidRDefault="006515A2" w:rsidP="00A42A45">
      <w:pPr>
        <w:pStyle w:val="N4"/>
        <w:numPr>
          <w:ilvl w:val="3"/>
          <w:numId w:val="14"/>
        </w:numPr>
        <w:ind w:left="851"/>
        <w:rPr>
          <w:ins w:id="513" w:author="Author"/>
          <w:lang w:val="en-US"/>
        </w:rPr>
      </w:pPr>
      <w:ins w:id="514" w:author="Author">
        <w:r w:rsidRPr="00112E44">
          <w:rPr>
            <w:lang w:val="en-US"/>
          </w:rPr>
          <w:t>A better funding of public research</w:t>
        </w:r>
      </w:ins>
    </w:p>
    <w:p w14:paraId="2F6F7E76" w14:textId="77777777" w:rsidR="006515A2" w:rsidRPr="00112E44" w:rsidRDefault="006515A2" w:rsidP="006515A2">
      <w:pPr>
        <w:pStyle w:val="ITStandard"/>
        <w:rPr>
          <w:ins w:id="515" w:author="Author"/>
          <w:lang w:val="en-US"/>
        </w:rPr>
      </w:pPr>
      <w:ins w:id="516" w:author="Author">
        <w:r w:rsidRPr="00112E44">
          <w:rPr>
            <w:lang w:val="en-US"/>
          </w:rPr>
          <w:t xml:space="preserve">The IPCEI on Microelectronics aims at removing technological barriers and demonstrating the technical and economic viability of many industrial innovations in the field of networks. The project must therefore have a strong technological and industrial component, on top of its scientific dimension. To this end, R&amp;D activities must be carried out simultaneously in public research organizations (which will contribute, with their advanced knowledge, to the development of scientific models, generic technological building blocks,) and in companies, which have the essential role to ensure the development of new technologies and their industrial and commercial deployment. A very important gap (in terms of time, cost, and risk) separates the concepts studied in PROs from the demonstration of the </w:t>
        </w:r>
        <w:proofErr w:type="spellStart"/>
        <w:r w:rsidRPr="00112E44">
          <w:rPr>
            <w:lang w:val="en-US"/>
          </w:rPr>
          <w:t>technico</w:t>
        </w:r>
        <w:proofErr w:type="spellEnd"/>
        <w:r w:rsidRPr="00112E44">
          <w:rPr>
            <w:lang w:val="en-US"/>
          </w:rPr>
          <w:t>-economic viability of an innovation, carried out in companies.</w:t>
        </w:r>
      </w:ins>
    </w:p>
    <w:p w14:paraId="635343EA" w14:textId="77777777" w:rsidR="006515A2" w:rsidRPr="00112E44" w:rsidRDefault="006515A2" w:rsidP="006515A2">
      <w:pPr>
        <w:pStyle w:val="ITStandard"/>
        <w:rPr>
          <w:ins w:id="517" w:author="Author"/>
          <w:lang w:val="en-US"/>
        </w:rPr>
      </w:pPr>
      <w:ins w:id="518" w:author="Author">
        <w:r w:rsidRPr="22943C38">
          <w:rPr>
            <w:lang w:val="en-US"/>
          </w:rPr>
          <w:t xml:space="preserve">A better funding of public research would not achieve the same effect as the State aid from France for the IPCEI on Microelectronics, meaning the structuration of a sustainable ecosystem of research and innovation around a very large R&amp;D partnership between many public and private actors from numerous EU Member </w:t>
        </w:r>
        <w:commentRangeStart w:id="519"/>
        <w:commentRangeStart w:id="520"/>
        <w:r w:rsidRPr="22943C38">
          <w:rPr>
            <w:lang w:val="en-US"/>
          </w:rPr>
          <w:t>States</w:t>
        </w:r>
      </w:ins>
      <w:commentRangeEnd w:id="519"/>
      <w:r>
        <w:rPr>
          <w:rStyle w:val="CommentReference"/>
        </w:rPr>
        <w:commentReference w:id="519"/>
      </w:r>
      <w:commentRangeEnd w:id="520"/>
      <w:r>
        <w:rPr>
          <w:rStyle w:val="CommentReference"/>
        </w:rPr>
        <w:commentReference w:id="520"/>
      </w:r>
      <w:ins w:id="521" w:author="Author">
        <w:r w:rsidRPr="22943C38">
          <w:rPr>
            <w:lang w:val="en-US"/>
          </w:rPr>
          <w:t>.</w:t>
        </w:r>
      </w:ins>
    </w:p>
    <w:p w14:paraId="0C615A0D" w14:textId="77777777" w:rsidR="006515A2" w:rsidRPr="00112E44" w:rsidRDefault="006515A2" w:rsidP="006515A2">
      <w:pPr>
        <w:pStyle w:val="ITStandard"/>
        <w:rPr>
          <w:ins w:id="522" w:author="Author"/>
          <w:lang w:val="en-US"/>
        </w:rPr>
      </w:pPr>
    </w:p>
    <w:p w14:paraId="39C91C0B" w14:textId="77777777" w:rsidR="006515A2" w:rsidRPr="00112E44" w:rsidRDefault="006515A2" w:rsidP="00A42A45">
      <w:pPr>
        <w:pStyle w:val="N3"/>
        <w:numPr>
          <w:ilvl w:val="2"/>
          <w:numId w:val="14"/>
        </w:numPr>
        <w:ind w:left="426"/>
        <w:rPr>
          <w:ins w:id="523" w:author="Author"/>
          <w:color w:val="auto"/>
        </w:rPr>
      </w:pPr>
      <w:bookmarkStart w:id="524" w:name="_Toc82673172"/>
      <w:bookmarkStart w:id="525" w:name="_Toc82723673"/>
      <w:bookmarkStart w:id="526" w:name="_Toc83197586"/>
      <w:ins w:id="527" w:author="Author">
        <w:r w:rsidRPr="00112E44">
          <w:rPr>
            <w:color w:val="auto"/>
          </w:rPr>
          <w:t>Appropriateness among different State aid instruments</w:t>
        </w:r>
        <w:bookmarkEnd w:id="524"/>
        <w:bookmarkEnd w:id="525"/>
        <w:bookmarkEnd w:id="526"/>
      </w:ins>
    </w:p>
    <w:p w14:paraId="7345B1AD" w14:textId="77777777" w:rsidR="006515A2" w:rsidRPr="00112E44" w:rsidRDefault="006515A2" w:rsidP="006515A2">
      <w:pPr>
        <w:pStyle w:val="ITStandard"/>
        <w:rPr>
          <w:ins w:id="528" w:author="Author"/>
          <w:lang w:val="en-US"/>
        </w:rPr>
      </w:pPr>
      <w:ins w:id="529" w:author="Author">
        <w:r w:rsidRPr="00112E44">
          <w:rPr>
            <w:lang w:val="en-US"/>
          </w:rPr>
          <w:t>In the context of the IPCEI on Microelectronics, the main market and systemic failures come from spillovers, coordination problems and Europe’s strategic dependence. To address these failures, a grant is the most appropriate State aid instrument.</w:t>
        </w:r>
      </w:ins>
    </w:p>
    <w:p w14:paraId="53BE3853" w14:textId="77777777" w:rsidR="006515A2" w:rsidRPr="00112E44" w:rsidRDefault="006515A2" w:rsidP="006515A2">
      <w:pPr>
        <w:pStyle w:val="ITStandard"/>
        <w:rPr>
          <w:ins w:id="530" w:author="Author"/>
          <w:lang w:val="en-US"/>
        </w:rPr>
      </w:pPr>
      <w:ins w:id="531" w:author="Author">
        <w:r w:rsidRPr="00112E44">
          <w:rPr>
            <w:lang w:val="en-US"/>
          </w:rPr>
          <w:t xml:space="preserve">A public soft loan, a State guarantee or a repayable advance are not viable alternatives because the project does not have the required rate of return to make it attractive should such instruments be received. </w:t>
        </w:r>
      </w:ins>
    </w:p>
    <w:p w14:paraId="4383B95E" w14:textId="77777777" w:rsidR="006515A2" w:rsidRPr="00112E44" w:rsidRDefault="006515A2" w:rsidP="006515A2">
      <w:pPr>
        <w:pStyle w:val="ITStandard"/>
        <w:rPr>
          <w:ins w:id="532" w:author="Author"/>
          <w:lang w:val="en-US"/>
        </w:rPr>
      </w:pPr>
      <w:ins w:id="533" w:author="Author">
        <w:r w:rsidRPr="00112E44">
          <w:rPr>
            <w:lang w:val="en-US"/>
          </w:rPr>
          <w:t>The grant is intended to compensate for the low profitability of the project for DT without State aid, induced by the very high level of spillovers (see Section 3). It is well known in economic theory that such positive externality is corrected by granting a so-called Pigouvian subsidy to the economic agent who is at the origin of the externality, namely DT who carries out the R&amp;D and FID activities which will benefit to third parties.</w:t>
        </w:r>
      </w:ins>
    </w:p>
    <w:p w14:paraId="2F6B3699" w14:textId="77777777" w:rsidR="006515A2" w:rsidRPr="00112E44" w:rsidRDefault="006515A2" w:rsidP="006515A2">
      <w:pPr>
        <w:pStyle w:val="ITStandard"/>
        <w:rPr>
          <w:ins w:id="534" w:author="Author"/>
          <w:lang w:val="en-US"/>
        </w:rPr>
      </w:pPr>
      <w:ins w:id="535" w:author="Author">
        <w:r w:rsidRPr="00112E44">
          <w:rPr>
            <w:lang w:val="en-US"/>
          </w:rPr>
          <w:t>The simulation of a repayable advance in the business plan can only have a marginal impact on the project’s profitability: public money is received in the first hand but reimbursed including interests in the nominal scenario of success. Only a direct grant has the potential to have the profitability reach the company’s hurdle rate by filling the funding gap.</w:t>
        </w:r>
      </w:ins>
    </w:p>
    <w:p w14:paraId="3F1A5131" w14:textId="77777777" w:rsidR="006515A2" w:rsidRPr="00112E44" w:rsidRDefault="006515A2" w:rsidP="006515A2">
      <w:pPr>
        <w:pStyle w:val="ITStandard"/>
        <w:rPr>
          <w:ins w:id="536" w:author="Author"/>
          <w:szCs w:val="22"/>
          <w:lang w:val="en-US"/>
        </w:rPr>
      </w:pPr>
      <w:ins w:id="537" w:author="Author">
        <w:r w:rsidRPr="00112E44">
          <w:rPr>
            <w:szCs w:val="22"/>
            <w:lang w:val="en-US"/>
          </w:rPr>
          <w:t xml:space="preserve">The payment of the grant also limits the potential financial losses of the partners in case of project failure, which reduces their incentives to opportunistically use contractual incompleteness to their advantage. Repayable advances have a major drawback in this respect: they provide an additional incentive to opportunistically use contractual incompleteness, since putting the project in a situation of failure from the contractual point of view makes it possible to avoid repayment of the advance (while the project could be a success </w:t>
        </w:r>
        <w:r w:rsidRPr="00112E44">
          <w:rPr>
            <w:szCs w:val="22"/>
            <w:lang w:val="en-US"/>
          </w:rPr>
          <w:lastRenderedPageBreak/>
          <w:t>from the technical and commercial point of view). The grant DT is therefore the appropriate aid instrument to address the coordination problems in IPCEI on Microelectronics.</w:t>
        </w:r>
      </w:ins>
    </w:p>
    <w:p w14:paraId="6FA994D2" w14:textId="77777777" w:rsidR="006515A2" w:rsidRPr="001E2CC8" w:rsidRDefault="006515A2" w:rsidP="006515A2">
      <w:pPr>
        <w:pStyle w:val="ITStandard"/>
        <w:rPr>
          <w:lang w:val="en-US"/>
        </w:rPr>
      </w:pPr>
      <w:ins w:id="538" w:author="Author">
        <w:r w:rsidRPr="00112E44">
          <w:rPr>
            <w:szCs w:val="22"/>
            <w:lang w:val="en-US"/>
          </w:rPr>
          <w:t xml:space="preserve">However, the grant provided by Germany to DT could be backed upon a claw-back mechanism that shall be targeted on the FID activities and related costs / State aid (they are closest to the market). </w:t>
        </w:r>
      </w:ins>
    </w:p>
    <w:p w14:paraId="7E204CA1" w14:textId="77777777" w:rsidR="006515A2" w:rsidRPr="00504B99" w:rsidRDefault="006515A2" w:rsidP="00A50B11">
      <w:pPr>
        <w:pStyle w:val="ITAbsatzohneNr"/>
        <w:spacing w:after="120"/>
        <w:jc w:val="both"/>
        <w:rPr>
          <w:i/>
          <w:sz w:val="22"/>
          <w:lang w:val="en-US"/>
        </w:rPr>
      </w:pPr>
    </w:p>
    <w:p w14:paraId="2FB6F637" w14:textId="77777777" w:rsidR="00A274BD" w:rsidRPr="00A16672" w:rsidRDefault="00FB71D8" w:rsidP="00A274BD">
      <w:pPr>
        <w:pStyle w:val="ITberschrift1"/>
        <w:rPr>
          <w:lang w:val="en-GB"/>
        </w:rPr>
      </w:pPr>
      <w:bookmarkStart w:id="539" w:name="_Toc83197587"/>
      <w:commentRangeStart w:id="540"/>
      <w:r w:rsidRPr="00504B99">
        <w:rPr>
          <w:lang w:val="en-GB"/>
        </w:rPr>
        <w:lastRenderedPageBreak/>
        <w:t>Necessity</w:t>
      </w:r>
      <w:commentRangeEnd w:id="540"/>
      <w:r w:rsidR="0006119B">
        <w:rPr>
          <w:rStyle w:val="CommentReference"/>
        </w:rPr>
        <w:commentReference w:id="540"/>
      </w:r>
      <w:r w:rsidRPr="00504B99">
        <w:rPr>
          <w:lang w:val="en-GB"/>
        </w:rPr>
        <w:t xml:space="preserve"> and Proportionality</w:t>
      </w:r>
      <w:bookmarkEnd w:id="539"/>
    </w:p>
    <w:p w14:paraId="19106E54" w14:textId="7CFF68C8" w:rsidR="006A3625" w:rsidRPr="000956E9" w:rsidRDefault="006A3625" w:rsidP="00504B99">
      <w:pPr>
        <w:pStyle w:val="ITberschrift11"/>
        <w:rPr>
          <w:lang w:val="en-GB"/>
        </w:rPr>
      </w:pPr>
      <w:bookmarkStart w:id="541" w:name="_Toc83197588"/>
      <w:r w:rsidRPr="00A16672">
        <w:rPr>
          <w:lang w:val="en-GB"/>
        </w:rPr>
        <w:t xml:space="preserve">Absence of </w:t>
      </w:r>
      <w:r w:rsidRPr="000956E9">
        <w:rPr>
          <w:lang w:val="en-GB"/>
        </w:rPr>
        <w:t>similar projects</w:t>
      </w:r>
      <w:bookmarkEnd w:id="541"/>
    </w:p>
    <w:p w14:paraId="266557E5" w14:textId="3A847A12" w:rsidR="006A3625" w:rsidRDefault="006A3625">
      <w:pPr>
        <w:spacing w:after="200"/>
        <w:rPr>
          <w:i/>
          <w:lang w:val="en-GB"/>
        </w:rPr>
      </w:pPr>
      <w:r w:rsidRPr="00504B99">
        <w:rPr>
          <w:i/>
          <w:lang w:val="en-GB"/>
        </w:rPr>
        <w:t>Explain that there is no similar project in Europe</w:t>
      </w:r>
    </w:p>
    <w:p w14:paraId="53EC1832" w14:textId="77777777" w:rsidR="00B264C8" w:rsidRDefault="00B264C8" w:rsidP="00B264C8">
      <w:pPr>
        <w:jc w:val="both"/>
      </w:pPr>
      <w:r w:rsidRPr="00B264C8">
        <w:rPr>
          <w:rFonts w:eastAsia="Arial" w:cs="Arial"/>
          <w:sz w:val="22"/>
          <w:szCs w:val="22"/>
          <w:highlight w:val="yellow"/>
          <w:lang w:val="en-GB"/>
        </w:rPr>
        <w:t>According to DT and the German Authority’s best knowledge and to public information, no similar project exists today in Europe.</w:t>
      </w:r>
    </w:p>
    <w:p w14:paraId="074BCB6D" w14:textId="77777777" w:rsidR="00B264C8" w:rsidRPr="00B264C8" w:rsidRDefault="00B264C8">
      <w:pPr>
        <w:spacing w:after="200"/>
        <w:rPr>
          <w:i/>
        </w:rPr>
      </w:pPr>
    </w:p>
    <w:p w14:paraId="18E9BBB1" w14:textId="77777777" w:rsidR="000D2E0B" w:rsidRPr="00504B99" w:rsidRDefault="000D2E0B" w:rsidP="00504B99">
      <w:pPr>
        <w:pStyle w:val="ITberschrift11"/>
        <w:rPr>
          <w:lang w:val="en-GB"/>
        </w:rPr>
      </w:pPr>
      <w:bookmarkStart w:id="542" w:name="_Toc83197589"/>
      <w:r w:rsidRPr="00504B99">
        <w:rPr>
          <w:lang w:val="en-GB"/>
        </w:rPr>
        <w:t>Counterfactual scenario</w:t>
      </w:r>
      <w:bookmarkEnd w:id="542"/>
    </w:p>
    <w:p w14:paraId="32EED8FC" w14:textId="08068F4F" w:rsidR="38749746" w:rsidRDefault="38749746" w:rsidP="38749746">
      <w:pPr>
        <w:pStyle w:val="ITAbsatzohneNr"/>
        <w:rPr>
          <w:lang w:val="en-GB"/>
        </w:rPr>
      </w:pPr>
    </w:p>
    <w:p w14:paraId="30546D79" w14:textId="15508F70" w:rsidR="1BA7A677" w:rsidRDefault="1BA7A677">
      <w:r w:rsidRPr="38749746">
        <w:rPr>
          <w:rFonts w:eastAsia="Arial" w:cs="Arial"/>
          <w:lang w:val="en-GB"/>
        </w:rPr>
        <w:t>DT has a clearly defined counterfactual scenario. If DT does not receive funding it will continue to build networks in usual way and continue to provide the same quality to its customers. In fact, the counterfactual scenario has DT earning revenues which are identical to the project described. Indeed, whether the network structure is open or closed is not very important for DT’s bottom line, instead, the project is important to introduce different layers of competition. DT will simply continue to invest its current R&amp;D budget in addressing its current markets (5G, customer service, broadband etc)..</w:t>
      </w:r>
    </w:p>
    <w:p w14:paraId="13FB04DC" w14:textId="12DAEEEB" w:rsidR="1BA7A677" w:rsidRDefault="1BA7A677">
      <w:r w:rsidRPr="38749746">
        <w:rPr>
          <w:rFonts w:eastAsia="Arial" w:cs="Arial"/>
          <w:lang w:val="en-GB"/>
        </w:rPr>
        <w:t xml:space="preserve"> </w:t>
      </w:r>
    </w:p>
    <w:p w14:paraId="1D8C3928" w14:textId="74994EC0" w:rsidR="1BA7A677" w:rsidRDefault="1BA7A677">
      <w:r w:rsidRPr="38749746">
        <w:rPr>
          <w:rFonts w:eastAsia="Arial" w:cs="Arial"/>
          <w:lang w:val="en-GB"/>
        </w:rPr>
        <w:t xml:space="preserve">The counterfactual scenario then involves a very different project which has identical revenues and lower costs, but has no positive effect on European competition. In the view of DT, O-RAN will have many long-term benefits which will stem from having competition at different levels of the supply chain, but these benefits are not quantifiable in any measurable manner on DT’s own bottom line. </w:t>
      </w:r>
    </w:p>
    <w:p w14:paraId="3CB088DD" w14:textId="66A14709" w:rsidR="1BA7A677" w:rsidRDefault="1BA7A677">
      <w:r w:rsidRPr="38749746">
        <w:rPr>
          <w:rFonts w:eastAsia="Arial" w:cs="Arial"/>
          <w:lang w:val="en-GB"/>
        </w:rPr>
        <w:t xml:space="preserve"> </w:t>
      </w:r>
    </w:p>
    <w:p w14:paraId="29C9C387" w14:textId="10D64D96" w:rsidR="1BA7A677" w:rsidRDefault="1BA7A677">
      <w:r w:rsidRPr="38749746">
        <w:rPr>
          <w:rFonts w:eastAsia="Arial" w:cs="Arial"/>
          <w:lang w:val="en-GB"/>
        </w:rPr>
        <w:t xml:space="preserve">Without the State aid, DT will not be able to kickstart EOC activity. Though DT will continue to lead the consortium of the various telecommunication players in Europe, the progress will likely be very slow as there are free rider issues in making this project occur: players have an incentive to simply join in once the fixed costs have been undertake. It is enormously difficult to get O-Ran project started without compensating the first movers. </w:t>
      </w:r>
    </w:p>
    <w:p w14:paraId="19376695" w14:textId="06ACBAAE" w:rsidR="1BA7A677" w:rsidRDefault="1BA7A677">
      <w:r w:rsidRPr="38749746">
        <w:rPr>
          <w:rFonts w:eastAsia="Arial" w:cs="Arial"/>
          <w:lang w:val="en-GB"/>
        </w:rPr>
        <w:t xml:space="preserve"> </w:t>
      </w:r>
    </w:p>
    <w:p w14:paraId="39586683" w14:textId="2E7CD915" w:rsidR="1BA7A677" w:rsidRDefault="1BA7A677">
      <w:r w:rsidRPr="38749746">
        <w:rPr>
          <w:rFonts w:eastAsia="Arial" w:cs="Arial"/>
          <w:lang w:val="en-GB"/>
        </w:rPr>
        <w:t>The funding gap is then simply the difference between the NPV of the project with O-RAN to the difference without O-RAN. This difference will stem uniquely from the extraordinary costs that DT will undertake in the O-RAN scenario as revenues are expected to be identical</w:t>
      </w:r>
      <w:r w:rsidRPr="38749746">
        <w:rPr>
          <w:rFonts w:eastAsia="Arial" w:cs="Arial"/>
          <w:sz w:val="22"/>
          <w:szCs w:val="22"/>
          <w:lang w:val="en-GB"/>
        </w:rPr>
        <w:t>.</w:t>
      </w:r>
    </w:p>
    <w:p w14:paraId="1C873BB1" w14:textId="4FFF74D5" w:rsidR="38749746" w:rsidRDefault="38749746" w:rsidP="38749746">
      <w:pPr>
        <w:pStyle w:val="ITAbsatzohneNr"/>
        <w:rPr>
          <w:lang w:val="en-GB"/>
        </w:rPr>
      </w:pPr>
    </w:p>
    <w:p w14:paraId="59D2446C" w14:textId="77777777" w:rsidR="00F2403D" w:rsidRPr="00B264C8" w:rsidRDefault="00F2403D" w:rsidP="00F2403D">
      <w:pPr>
        <w:pStyle w:val="ITAbsatzohneNr"/>
        <w:spacing w:after="120"/>
        <w:jc w:val="both"/>
        <w:rPr>
          <w:i/>
          <w:color w:val="00B0F0"/>
          <w:lang w:val="en-GB"/>
        </w:rPr>
      </w:pPr>
      <w:r w:rsidRPr="00B264C8">
        <w:rPr>
          <w:i/>
          <w:color w:val="00B0F0"/>
          <w:lang w:val="en-GB"/>
        </w:rPr>
        <w:t xml:space="preserve">Describe explicitly the effect of the state aid incentive effect on your company. </w:t>
      </w:r>
    </w:p>
    <w:p w14:paraId="7297DC3E" w14:textId="77777777" w:rsidR="00F2403D" w:rsidRPr="00B264C8" w:rsidRDefault="00F2403D" w:rsidP="00F2403D">
      <w:pPr>
        <w:pStyle w:val="ITAbsatzohneNr"/>
        <w:spacing w:after="120"/>
        <w:jc w:val="both"/>
        <w:rPr>
          <w:i/>
          <w:color w:val="00B0F0"/>
          <w:lang w:val="en-GB"/>
        </w:rPr>
      </w:pPr>
      <w:r w:rsidRPr="00B264C8">
        <w:rPr>
          <w:i/>
          <w:color w:val="00B0F0"/>
          <w:lang w:val="en-GB"/>
        </w:rPr>
        <w:t xml:space="preserve">Describe what will happen when funding will not be realized for the project. If you would not realize the project, how will your company maintain business capacity? </w:t>
      </w:r>
    </w:p>
    <w:p w14:paraId="46E91DC6"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There should also be a counterfactual scenario at the overall IPCEI level, </w:t>
      </w:r>
      <w:r w:rsidR="001D6A22" w:rsidRPr="00B264C8">
        <w:rPr>
          <w:i/>
          <w:color w:val="00B0F0"/>
          <w:lang w:val="en-GB"/>
        </w:rPr>
        <w:t>in order</w:t>
      </w:r>
      <w:r w:rsidRPr="00B264C8">
        <w:rPr>
          <w:i/>
          <w:color w:val="00B0F0"/>
          <w:lang w:val="en-GB"/>
        </w:rPr>
        <w:t xml:space="preserve"> to understand what happens if the IPCEI would not take place. A counterfactual at IPCEI </w:t>
      </w:r>
      <w:r w:rsidR="001D6A22" w:rsidRPr="00B264C8">
        <w:rPr>
          <w:i/>
          <w:color w:val="00B0F0"/>
          <w:lang w:val="en-GB"/>
        </w:rPr>
        <w:t>level could</w:t>
      </w:r>
      <w:r w:rsidRPr="00B264C8">
        <w:rPr>
          <w:i/>
          <w:color w:val="00B0F0"/>
          <w:lang w:val="en-GB"/>
        </w:rPr>
        <w:t xml:space="preserve"> consist in technology developments taking place slower than with the aided IPCEI.</w:t>
      </w:r>
    </w:p>
    <w:p w14:paraId="78281A74" w14:textId="77777777" w:rsidR="00FE1B3C" w:rsidRPr="00B264C8" w:rsidRDefault="00FE1B3C" w:rsidP="00FE1B3C">
      <w:pPr>
        <w:pStyle w:val="ITAbsatzohneNr"/>
        <w:spacing w:after="120"/>
        <w:jc w:val="both"/>
        <w:rPr>
          <w:i/>
          <w:color w:val="00B0F0"/>
          <w:lang w:val="en-GB"/>
        </w:rPr>
      </w:pPr>
      <w:r w:rsidRPr="00B264C8">
        <w:rPr>
          <w:i/>
          <w:color w:val="00B0F0"/>
          <w:lang w:val="en-GB"/>
        </w:rPr>
        <w:t>Description &amp; substantiation of the counterfactual scenario at company level:</w:t>
      </w:r>
    </w:p>
    <w:p w14:paraId="358BD910"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 The counterfactual scenario should be described in sufficient detail. E.g. a mere statement </w:t>
      </w:r>
      <w:r w:rsidR="001D6A22" w:rsidRPr="00B264C8">
        <w:rPr>
          <w:i/>
          <w:color w:val="00B0F0"/>
          <w:lang w:val="en-GB"/>
        </w:rPr>
        <w:t>that “the</w:t>
      </w:r>
      <w:r w:rsidRPr="00B264C8">
        <w:rPr>
          <w:i/>
          <w:color w:val="00B0F0"/>
          <w:lang w:val="en-GB"/>
        </w:rPr>
        <w:t xml:space="preserve"> company would not undertake the project as planned in its Member State without the </w:t>
      </w:r>
      <w:r w:rsidR="001D6A22" w:rsidRPr="00B264C8">
        <w:rPr>
          <w:i/>
          <w:color w:val="00B0F0"/>
          <w:lang w:val="en-GB"/>
        </w:rPr>
        <w:t>aid” is</w:t>
      </w:r>
      <w:r w:rsidRPr="00B264C8">
        <w:rPr>
          <w:i/>
          <w:color w:val="00B0F0"/>
          <w:lang w:val="en-GB"/>
        </w:rPr>
        <w:t xml:space="preserve"> not sufficient. It should be described in detail if it will not undertake the project at all, or </w:t>
      </w:r>
      <w:r w:rsidR="001D6A22" w:rsidRPr="00B264C8">
        <w:rPr>
          <w:i/>
          <w:color w:val="00B0F0"/>
          <w:lang w:val="en-GB"/>
        </w:rPr>
        <w:t>will undertake</w:t>
      </w:r>
      <w:r w:rsidRPr="00B264C8">
        <w:rPr>
          <w:i/>
          <w:color w:val="00B0F0"/>
          <w:lang w:val="en-GB"/>
        </w:rPr>
        <w:t xml:space="preserve"> it but in a different manner/extent, or will possibly undertake it somewhere else. </w:t>
      </w:r>
      <w:r w:rsidR="001D6A22" w:rsidRPr="00B264C8">
        <w:rPr>
          <w:i/>
          <w:color w:val="00B0F0"/>
          <w:lang w:val="en-GB"/>
        </w:rPr>
        <w:t>As the</w:t>
      </w:r>
      <w:r w:rsidRPr="00B264C8">
        <w:rPr>
          <w:i/>
          <w:color w:val="00B0F0"/>
          <w:lang w:val="en-GB"/>
        </w:rPr>
        <w:t xml:space="preserve"> IPCEI Communication requires, the intended change must be specified (the change </w:t>
      </w:r>
      <w:r w:rsidR="001D6A22" w:rsidRPr="00B264C8">
        <w:rPr>
          <w:i/>
          <w:color w:val="00B0F0"/>
          <w:lang w:val="en-GB"/>
        </w:rPr>
        <w:t>in behaviour</w:t>
      </w:r>
      <w:r w:rsidRPr="00B264C8">
        <w:rPr>
          <w:i/>
          <w:color w:val="00B0F0"/>
          <w:lang w:val="en-GB"/>
        </w:rPr>
        <w:t xml:space="preserve"> which is expected to result from the State aid, that is to say whether a new project </w:t>
      </w:r>
      <w:r w:rsidR="001D6A22" w:rsidRPr="00B264C8">
        <w:rPr>
          <w:i/>
          <w:color w:val="00B0F0"/>
          <w:lang w:val="en-GB"/>
        </w:rPr>
        <w:t>is triggered</w:t>
      </w:r>
      <w:r w:rsidRPr="00B264C8">
        <w:rPr>
          <w:i/>
          <w:color w:val="00B0F0"/>
          <w:lang w:val="en-GB"/>
        </w:rPr>
        <w:t xml:space="preserve">, or the size, scope or speed of a project is enhanced; The change of behaviour has to </w:t>
      </w:r>
      <w:r w:rsidR="001D6A22" w:rsidRPr="00B264C8">
        <w:rPr>
          <w:i/>
          <w:color w:val="00B0F0"/>
          <w:lang w:val="en-GB"/>
        </w:rPr>
        <w:t>be identified</w:t>
      </w:r>
      <w:r w:rsidRPr="00B264C8">
        <w:rPr>
          <w:i/>
          <w:color w:val="00B0F0"/>
          <w:lang w:val="en-GB"/>
        </w:rPr>
        <w:t xml:space="preserve"> by comparing what would be the expected outcome and level of intended activity </w:t>
      </w:r>
      <w:r w:rsidR="001D6A22" w:rsidRPr="00B264C8">
        <w:rPr>
          <w:i/>
          <w:color w:val="00B0F0"/>
          <w:lang w:val="en-GB"/>
        </w:rPr>
        <w:t>with and</w:t>
      </w:r>
      <w:r w:rsidRPr="00B264C8">
        <w:rPr>
          <w:i/>
          <w:color w:val="00B0F0"/>
          <w:lang w:val="en-GB"/>
        </w:rPr>
        <w:t xml:space="preserve"> without aid).</w:t>
      </w:r>
    </w:p>
    <w:p w14:paraId="65650CD2" w14:textId="2847AFD5" w:rsidR="00FE1B3C" w:rsidRPr="00B264C8" w:rsidRDefault="00FE1B3C" w:rsidP="00FE1B3C">
      <w:pPr>
        <w:pStyle w:val="ITAbsatzohneNr"/>
        <w:spacing w:after="120"/>
        <w:jc w:val="both"/>
        <w:rPr>
          <w:i/>
          <w:color w:val="00B0F0"/>
          <w:lang w:val="en-GB"/>
        </w:rPr>
      </w:pPr>
      <w:r w:rsidRPr="00B264C8">
        <w:rPr>
          <w:i/>
          <w:color w:val="00B0F0"/>
          <w:lang w:val="en-GB"/>
        </w:rPr>
        <w:lastRenderedPageBreak/>
        <w:t xml:space="preserve">• It is vital to have sufficient substantiation of the counterfactual, </w:t>
      </w:r>
      <w:proofErr w:type="spellStart"/>
      <w:r w:rsidRPr="00B264C8">
        <w:rPr>
          <w:color w:val="00B0F0"/>
          <w:lang w:val="en-GB"/>
        </w:rPr>
        <w:t>eg</w:t>
      </w:r>
      <w:r w:rsidR="00C7449B" w:rsidRPr="00B264C8">
        <w:rPr>
          <w:color w:val="00B0F0"/>
          <w:lang w:val="en-GB"/>
        </w:rPr>
        <w:t>.</w:t>
      </w:r>
      <w:proofErr w:type="spellEnd"/>
      <w:r w:rsidR="00A26678" w:rsidRPr="00B264C8">
        <w:rPr>
          <w:color w:val="00B0F0"/>
          <w:lang w:val="en-GB"/>
        </w:rPr>
        <w:t xml:space="preserve"> </w:t>
      </w:r>
      <w:r w:rsidRPr="00B264C8">
        <w:rPr>
          <w:color w:val="00B0F0"/>
          <w:lang w:val="en-GB"/>
        </w:rPr>
        <w:t>via</w:t>
      </w:r>
      <w:r w:rsidRPr="00B264C8">
        <w:rPr>
          <w:i/>
          <w:color w:val="00B0F0"/>
          <w:lang w:val="en-GB"/>
        </w:rPr>
        <w:t xml:space="preserve"> authentic </w:t>
      </w:r>
      <w:r w:rsidR="001D6A22" w:rsidRPr="00B264C8">
        <w:rPr>
          <w:i/>
          <w:color w:val="00B0F0"/>
          <w:lang w:val="en-GB"/>
        </w:rPr>
        <w:t>internal company</w:t>
      </w:r>
      <w:r w:rsidRPr="00B264C8">
        <w:rPr>
          <w:i/>
          <w:color w:val="00B0F0"/>
          <w:lang w:val="en-GB"/>
        </w:rPr>
        <w:t xml:space="preserve"> documents, showing that the company faces a clear choice and how the decision </w:t>
      </w:r>
      <w:r w:rsidR="001D6A22" w:rsidRPr="00B264C8">
        <w:rPr>
          <w:i/>
          <w:color w:val="00B0F0"/>
          <w:lang w:val="en-GB"/>
        </w:rPr>
        <w:t>on whether</w:t>
      </w:r>
      <w:r w:rsidRPr="00B264C8">
        <w:rPr>
          <w:i/>
          <w:color w:val="00B0F0"/>
          <w:lang w:val="en-GB"/>
        </w:rPr>
        <w:t xml:space="preserve"> to carry out the project is taken. This requirement is in line with the </w:t>
      </w:r>
      <w:r w:rsidR="001D6A22" w:rsidRPr="00B264C8">
        <w:rPr>
          <w:i/>
          <w:color w:val="00B0F0"/>
          <w:lang w:val="en-GB"/>
        </w:rPr>
        <w:t>documentary evidence</w:t>
      </w:r>
      <w:r w:rsidRPr="00B264C8">
        <w:rPr>
          <w:i/>
          <w:color w:val="00B0F0"/>
          <w:lang w:val="en-GB"/>
        </w:rPr>
        <w:t xml:space="preserve"> required in RDI State aid cases.</w:t>
      </w:r>
    </w:p>
    <w:p w14:paraId="70A9B1DF" w14:textId="77777777" w:rsidR="00FE1B3C" w:rsidRPr="00B264C8" w:rsidRDefault="00FE1B3C" w:rsidP="00FE1B3C">
      <w:pPr>
        <w:pStyle w:val="ITAbsatzohneNr"/>
        <w:spacing w:after="120"/>
        <w:jc w:val="both"/>
        <w:rPr>
          <w:i/>
          <w:color w:val="00B0F0"/>
          <w:lang w:val="en-GB"/>
        </w:rPr>
      </w:pPr>
      <w:r w:rsidRPr="00B264C8">
        <w:rPr>
          <w:i/>
          <w:color w:val="00B0F0"/>
          <w:lang w:val="en-GB"/>
        </w:rPr>
        <w:t>Excel sheet calculations:</w:t>
      </w:r>
    </w:p>
    <w:p w14:paraId="3919B332" w14:textId="77777777" w:rsidR="00FE1B3C" w:rsidRPr="00B264C8" w:rsidRDefault="00FE1B3C" w:rsidP="00FE1B3C">
      <w:pPr>
        <w:pStyle w:val="ITAbsatzohneNr"/>
        <w:spacing w:after="120"/>
        <w:jc w:val="both"/>
        <w:rPr>
          <w:i/>
          <w:color w:val="00B0F0"/>
          <w:lang w:val="en-GB"/>
        </w:rPr>
      </w:pPr>
      <w:r w:rsidRPr="00B264C8">
        <w:rPr>
          <w:i/>
          <w:color w:val="00B0F0"/>
          <w:lang w:val="en-GB"/>
        </w:rPr>
        <w:t>a) In the absence of alternative project:</w:t>
      </w:r>
    </w:p>
    <w:p w14:paraId="29FC5052"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 If the counterfactual scenario is that there is no alternative project, there is no need for </w:t>
      </w:r>
      <w:r w:rsidR="001D6A22" w:rsidRPr="00B264C8">
        <w:rPr>
          <w:i/>
          <w:color w:val="00B0F0"/>
          <w:lang w:val="en-GB"/>
        </w:rPr>
        <w:t>a counterfactual</w:t>
      </w:r>
      <w:r w:rsidRPr="00B264C8">
        <w:rPr>
          <w:i/>
          <w:color w:val="00B0F0"/>
          <w:lang w:val="en-GB"/>
        </w:rPr>
        <w:t xml:space="preserve"> project tab with calculations in the Excel sheet. The Commission will only </w:t>
      </w:r>
      <w:r w:rsidR="001D6A22" w:rsidRPr="00B264C8">
        <w:rPr>
          <w:i/>
          <w:color w:val="00B0F0"/>
          <w:lang w:val="en-GB"/>
        </w:rPr>
        <w:t>assess the</w:t>
      </w:r>
      <w:r w:rsidRPr="00B264C8">
        <w:rPr>
          <w:i/>
          <w:color w:val="00B0F0"/>
          <w:lang w:val="en-GB"/>
        </w:rPr>
        <w:t xml:space="preserve"> eligible cost and funding gap calculations for the basic scenario.</w:t>
      </w:r>
    </w:p>
    <w:p w14:paraId="4FA21462"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 Proportionality of aid amount per beneficiary company: two step check of the </w:t>
      </w:r>
      <w:r w:rsidR="001D6A22" w:rsidRPr="00B264C8">
        <w:rPr>
          <w:i/>
          <w:color w:val="00B0F0"/>
          <w:lang w:val="en-GB"/>
        </w:rPr>
        <w:t>IPCEI Communication</w:t>
      </w:r>
      <w:r w:rsidRPr="00B264C8">
        <w:rPr>
          <w:i/>
          <w:color w:val="00B0F0"/>
          <w:lang w:val="en-GB"/>
        </w:rPr>
        <w:t xml:space="preserve"> in case there is no alternative project:</w:t>
      </w:r>
    </w:p>
    <w:p w14:paraId="17F4CF17"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1) Identify the eligible costs: The possible eligible costs are listed in the Annex of the </w:t>
      </w:r>
      <w:r w:rsidR="001D6A22" w:rsidRPr="00B264C8">
        <w:rPr>
          <w:i/>
          <w:color w:val="00B0F0"/>
          <w:lang w:val="en-GB"/>
        </w:rPr>
        <w:t>IPCEI Communication</w:t>
      </w:r>
      <w:r w:rsidRPr="00B264C8">
        <w:rPr>
          <w:i/>
          <w:color w:val="00B0F0"/>
          <w:lang w:val="en-GB"/>
        </w:rPr>
        <w:t xml:space="preserve">. The aid amount for any beneficiary can in no case exceed 100% of </w:t>
      </w:r>
      <w:r w:rsidR="001D6A22" w:rsidRPr="00B264C8">
        <w:rPr>
          <w:i/>
          <w:color w:val="00B0F0"/>
          <w:lang w:val="en-GB"/>
        </w:rPr>
        <w:t>the eligible</w:t>
      </w:r>
      <w:r w:rsidRPr="00B264C8">
        <w:rPr>
          <w:i/>
          <w:color w:val="00B0F0"/>
          <w:lang w:val="en-GB"/>
        </w:rPr>
        <w:t xml:space="preserve"> costs;</w:t>
      </w:r>
    </w:p>
    <w:p w14:paraId="25B976E1" w14:textId="77777777" w:rsidR="00FE1B3C" w:rsidRPr="00B264C8" w:rsidRDefault="00FE1B3C" w:rsidP="00FE1B3C">
      <w:pPr>
        <w:pStyle w:val="ITAbsatzohneNr"/>
        <w:spacing w:after="120"/>
        <w:jc w:val="both"/>
        <w:rPr>
          <w:i/>
          <w:color w:val="00B0F0"/>
          <w:lang w:val="en-GB"/>
        </w:rPr>
      </w:pPr>
      <w:r w:rsidRPr="00B264C8">
        <w:rPr>
          <w:i/>
          <w:color w:val="00B0F0"/>
          <w:lang w:val="en-GB"/>
        </w:rPr>
        <w:t>2) Identify the funding gap.</w:t>
      </w:r>
    </w:p>
    <w:p w14:paraId="57126131"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In general, the aid amount corresponds to the funding gap. The aid amount can in no </w:t>
      </w:r>
      <w:r w:rsidR="001D6A22" w:rsidRPr="00B264C8">
        <w:rPr>
          <w:i/>
          <w:color w:val="00B0F0"/>
          <w:lang w:val="en-GB"/>
        </w:rPr>
        <w:t>case exceed</w:t>
      </w:r>
      <w:r w:rsidRPr="00B264C8">
        <w:rPr>
          <w:i/>
          <w:color w:val="00B0F0"/>
          <w:lang w:val="en-GB"/>
        </w:rPr>
        <w:t xml:space="preserve"> the eligible costs established in Step 1.</w:t>
      </w:r>
    </w:p>
    <w:p w14:paraId="77276B44" w14:textId="77777777" w:rsidR="00FE1B3C" w:rsidRPr="00B264C8" w:rsidRDefault="00FE1B3C" w:rsidP="00FE1B3C">
      <w:pPr>
        <w:pStyle w:val="ITAbsatzohneNr"/>
        <w:spacing w:after="120"/>
        <w:jc w:val="both"/>
        <w:rPr>
          <w:i/>
          <w:color w:val="00B0F0"/>
          <w:lang w:val="en-GB"/>
        </w:rPr>
      </w:pPr>
      <w:r w:rsidRPr="00B264C8">
        <w:rPr>
          <w:i/>
          <w:color w:val="00B0F0"/>
          <w:lang w:val="en-GB"/>
        </w:rPr>
        <w:t>b) In case of a counterfactual alternative project:</w:t>
      </w:r>
    </w:p>
    <w:p w14:paraId="3E4B0112"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 Where there is a counterfactual alternative project, there is a counterfactual tab in the </w:t>
      </w:r>
      <w:r w:rsidR="001D6A22" w:rsidRPr="00B264C8">
        <w:rPr>
          <w:i/>
          <w:color w:val="00B0F0"/>
          <w:lang w:val="en-GB"/>
        </w:rPr>
        <w:t>Excel sheet</w:t>
      </w:r>
      <w:r w:rsidRPr="00B264C8">
        <w:rPr>
          <w:i/>
          <w:color w:val="00B0F0"/>
          <w:lang w:val="en-GB"/>
        </w:rPr>
        <w:t xml:space="preserve"> with full calculation of the net present value of the positive and negative cash flows of </w:t>
      </w:r>
      <w:r w:rsidR="001D6A22" w:rsidRPr="00B264C8">
        <w:rPr>
          <w:i/>
          <w:color w:val="00B0F0"/>
          <w:lang w:val="en-GB"/>
        </w:rPr>
        <w:t>the counterfactual</w:t>
      </w:r>
      <w:r w:rsidRPr="00B264C8">
        <w:rPr>
          <w:i/>
          <w:color w:val="00B0F0"/>
          <w:lang w:val="en-GB"/>
        </w:rPr>
        <w:t xml:space="preserve"> project.</w:t>
      </w:r>
    </w:p>
    <w:p w14:paraId="5E74E2A2"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 Proportionality of aid amount per beneficiary company in the IPCEI Communication in case </w:t>
      </w:r>
      <w:r w:rsidR="001D6A22" w:rsidRPr="00B264C8">
        <w:rPr>
          <w:i/>
          <w:color w:val="00B0F0"/>
          <w:lang w:val="en-GB"/>
        </w:rPr>
        <w:t>there is</w:t>
      </w:r>
      <w:r w:rsidRPr="00B264C8">
        <w:rPr>
          <w:i/>
          <w:color w:val="00B0F0"/>
          <w:lang w:val="en-GB"/>
        </w:rPr>
        <w:t xml:space="preserve"> an alternative project:</w:t>
      </w:r>
    </w:p>
    <w:p w14:paraId="45274B8D" w14:textId="77777777" w:rsidR="00FE1B3C" w:rsidRPr="00B264C8" w:rsidRDefault="00C7449B" w:rsidP="00FE1B3C">
      <w:pPr>
        <w:pStyle w:val="ITAbsatzohneNr"/>
        <w:spacing w:after="120"/>
        <w:jc w:val="both"/>
        <w:rPr>
          <w:i/>
          <w:color w:val="00B0F0"/>
          <w:lang w:val="en-GB"/>
        </w:rPr>
      </w:pPr>
      <w:r w:rsidRPr="00B264C8">
        <w:rPr>
          <w:i/>
          <w:color w:val="00B0F0"/>
          <w:lang w:val="en-GB"/>
        </w:rPr>
        <w:t xml:space="preserve">Step </w:t>
      </w:r>
      <w:r w:rsidR="00FE1B3C" w:rsidRPr="00B264C8">
        <w:rPr>
          <w:i/>
          <w:color w:val="00B0F0"/>
          <w:lang w:val="en-GB"/>
        </w:rPr>
        <w:t xml:space="preserve">1) Identify the eligible costs in the basic scenario: The possible eligible costs are listed in </w:t>
      </w:r>
      <w:r w:rsidR="001D6A22" w:rsidRPr="00B264C8">
        <w:rPr>
          <w:i/>
          <w:color w:val="00B0F0"/>
          <w:lang w:val="en-GB"/>
        </w:rPr>
        <w:t>the Annex</w:t>
      </w:r>
      <w:r w:rsidR="00FE1B3C" w:rsidRPr="00B264C8">
        <w:rPr>
          <w:i/>
          <w:color w:val="00B0F0"/>
          <w:lang w:val="en-GB"/>
        </w:rPr>
        <w:t xml:space="preserve"> of the IPCEI Communication. The aid amount for any beneficiary can in no case exceed</w:t>
      </w:r>
    </w:p>
    <w:p w14:paraId="0F8A2CE1" w14:textId="77777777" w:rsidR="00FE1B3C" w:rsidRPr="00B264C8" w:rsidRDefault="00FE1B3C" w:rsidP="00FE1B3C">
      <w:pPr>
        <w:pStyle w:val="ITAbsatzohneNr"/>
        <w:spacing w:after="120"/>
        <w:jc w:val="both"/>
        <w:rPr>
          <w:i/>
          <w:color w:val="00B0F0"/>
          <w:lang w:val="en-GB"/>
        </w:rPr>
      </w:pPr>
      <w:r w:rsidRPr="00B264C8">
        <w:rPr>
          <w:i/>
          <w:color w:val="00B0F0"/>
          <w:lang w:val="en-GB"/>
        </w:rPr>
        <w:t>100% of the eligible costs;</w:t>
      </w:r>
    </w:p>
    <w:p w14:paraId="42E8603F" w14:textId="77777777" w:rsidR="00FE1B3C" w:rsidRPr="00B264C8" w:rsidRDefault="00C7449B" w:rsidP="00FE1B3C">
      <w:pPr>
        <w:pStyle w:val="ITAbsatzohneNr"/>
        <w:spacing w:after="120"/>
        <w:jc w:val="both"/>
        <w:rPr>
          <w:i/>
          <w:color w:val="00B0F0"/>
          <w:lang w:val="en-GB"/>
        </w:rPr>
      </w:pPr>
      <w:r w:rsidRPr="00B264C8">
        <w:rPr>
          <w:i/>
          <w:color w:val="00B0F0"/>
          <w:lang w:val="en-GB"/>
        </w:rPr>
        <w:t xml:space="preserve">Step </w:t>
      </w:r>
      <w:r w:rsidR="00FE1B3C" w:rsidRPr="00B264C8">
        <w:rPr>
          <w:i/>
          <w:color w:val="00B0F0"/>
          <w:lang w:val="en-GB"/>
        </w:rPr>
        <w:t xml:space="preserve">2) Identify the difference between the NPV of the alternative project and the NPV of the </w:t>
      </w:r>
      <w:r w:rsidR="001D6A22" w:rsidRPr="00B264C8">
        <w:rPr>
          <w:i/>
          <w:color w:val="00B0F0"/>
          <w:lang w:val="en-GB"/>
        </w:rPr>
        <w:t>aided project</w:t>
      </w:r>
      <w:r w:rsidR="00FE1B3C" w:rsidRPr="00B264C8">
        <w:rPr>
          <w:i/>
          <w:color w:val="00B0F0"/>
          <w:lang w:val="en-GB"/>
        </w:rPr>
        <w:t xml:space="preserve"> in the basic scenario.</w:t>
      </w:r>
    </w:p>
    <w:p w14:paraId="67C126AD" w14:textId="77777777" w:rsidR="00FE1B3C" w:rsidRPr="00B264C8" w:rsidRDefault="00FE1B3C" w:rsidP="00FE1B3C">
      <w:pPr>
        <w:pStyle w:val="ITAbsatzohneNr"/>
        <w:spacing w:after="120"/>
        <w:jc w:val="both"/>
        <w:rPr>
          <w:i/>
          <w:color w:val="00B0F0"/>
          <w:lang w:val="en-GB"/>
        </w:rPr>
      </w:pPr>
      <w:r w:rsidRPr="00B264C8">
        <w:rPr>
          <w:i/>
          <w:color w:val="00B0F0"/>
          <w:lang w:val="en-GB"/>
        </w:rPr>
        <w:t>In general, the aid amount corresponds to this difference. In the Excel sheet, it would be</w:t>
      </w:r>
      <w:r w:rsidR="00C7449B" w:rsidRPr="00B264C8">
        <w:rPr>
          <w:i/>
          <w:color w:val="00B0F0"/>
          <w:lang w:val="en-GB"/>
        </w:rPr>
        <w:t xml:space="preserve"> </w:t>
      </w:r>
      <w:r w:rsidR="001D6A22" w:rsidRPr="00B264C8">
        <w:rPr>
          <w:i/>
          <w:color w:val="00B0F0"/>
          <w:lang w:val="en-GB"/>
        </w:rPr>
        <w:t>convenient to</w:t>
      </w:r>
      <w:r w:rsidRPr="00B264C8">
        <w:rPr>
          <w:i/>
          <w:color w:val="00B0F0"/>
          <w:lang w:val="en-GB"/>
        </w:rPr>
        <w:t xml:space="preserve"> insert this calculation at the bottom of the basic scenario tab.</w:t>
      </w:r>
    </w:p>
    <w:p w14:paraId="77F5BA39" w14:textId="77777777" w:rsidR="00FE1B3C" w:rsidRPr="00B264C8" w:rsidRDefault="00FE1B3C" w:rsidP="00FE1B3C">
      <w:pPr>
        <w:pStyle w:val="ITAbsatzohneNr"/>
        <w:spacing w:after="120"/>
        <w:jc w:val="both"/>
        <w:rPr>
          <w:i/>
          <w:color w:val="00B0F0"/>
          <w:lang w:val="en-GB"/>
        </w:rPr>
      </w:pPr>
      <w:r w:rsidRPr="00B264C8">
        <w:rPr>
          <w:i/>
          <w:color w:val="00B0F0"/>
          <w:lang w:val="en-GB"/>
        </w:rPr>
        <w:t xml:space="preserve">The aid amount can in no case exceed the eligible costs established in </w:t>
      </w:r>
      <w:r w:rsidR="00C7449B" w:rsidRPr="00B264C8">
        <w:rPr>
          <w:i/>
          <w:color w:val="00B0F0"/>
          <w:lang w:val="en-GB"/>
        </w:rPr>
        <w:t>s</w:t>
      </w:r>
      <w:r w:rsidRPr="00B264C8">
        <w:rPr>
          <w:i/>
          <w:color w:val="00B0F0"/>
          <w:lang w:val="en-GB"/>
        </w:rPr>
        <w:t>tep 1.</w:t>
      </w:r>
    </w:p>
    <w:p w14:paraId="28F614D2" w14:textId="6E5C9284" w:rsidR="00B8163D" w:rsidRDefault="00B8163D" w:rsidP="00B8163D">
      <w:pPr>
        <w:spacing w:after="200"/>
        <w:rPr>
          <w:i/>
          <w:lang w:val="en-GB"/>
        </w:rPr>
      </w:pPr>
    </w:p>
    <w:p w14:paraId="5CF73884" w14:textId="77777777" w:rsidR="00B264C8" w:rsidRPr="000956E9" w:rsidRDefault="00B264C8" w:rsidP="00B264C8">
      <w:pPr>
        <w:spacing w:after="200"/>
      </w:pPr>
    </w:p>
    <w:p w14:paraId="13401A77" w14:textId="77777777" w:rsidR="00B264C8" w:rsidRPr="00B264C8" w:rsidRDefault="00B264C8" w:rsidP="00B264C8">
      <w:pPr>
        <w:pStyle w:val="ITberschrift11"/>
        <w:spacing w:after="200"/>
        <w:rPr>
          <w:highlight w:val="yellow"/>
          <w:lang w:val="en-GB"/>
        </w:rPr>
      </w:pPr>
      <w:bookmarkStart w:id="543" w:name="_Toc83197590"/>
      <w:r w:rsidRPr="00B264C8">
        <w:rPr>
          <w:highlight w:val="yellow"/>
          <w:lang w:val="en-GB"/>
        </w:rPr>
        <w:t>Date start of the project</w:t>
      </w:r>
      <w:bookmarkEnd w:id="543"/>
    </w:p>
    <w:p w14:paraId="1D43FA09" w14:textId="77777777" w:rsidR="00B264C8" w:rsidRPr="00B264C8" w:rsidRDefault="00B264C8" w:rsidP="00B264C8">
      <w:pPr>
        <w:pStyle w:val="ITAbsatzohneNr"/>
        <w:rPr>
          <w:highlight w:val="yellow"/>
          <w:lang w:val="en-GB"/>
        </w:rPr>
      </w:pPr>
    </w:p>
    <w:p w14:paraId="53DBE497" w14:textId="4514CB5A" w:rsidR="00B264C8" w:rsidRPr="00B264C8" w:rsidRDefault="00B264C8" w:rsidP="00B264C8">
      <w:pPr>
        <w:spacing w:after="200"/>
        <w:jc w:val="both"/>
        <w:rPr>
          <w:highlight w:val="yellow"/>
        </w:rPr>
      </w:pPr>
      <w:r w:rsidRPr="25835BCE">
        <w:rPr>
          <w:rFonts w:eastAsia="Arial" w:cs="Arial"/>
          <w:sz w:val="22"/>
          <w:szCs w:val="22"/>
          <w:highlight w:val="yellow"/>
          <w:lang w:val="en-GB"/>
        </w:rPr>
        <w:t xml:space="preserve">DT has submitted a demand for public funding to the German public authorities on </w:t>
      </w:r>
      <w:commentRangeStart w:id="544"/>
      <w:r w:rsidRPr="25835BCE">
        <w:rPr>
          <w:rFonts w:eastAsia="Arial" w:cs="Arial"/>
          <w:sz w:val="22"/>
          <w:szCs w:val="22"/>
          <w:highlight w:val="yellow"/>
          <w:lang w:val="en-GB"/>
        </w:rPr>
        <w:t>01/10/2021</w:t>
      </w:r>
      <w:commentRangeEnd w:id="544"/>
      <w:r>
        <w:rPr>
          <w:rStyle w:val="CommentReference"/>
        </w:rPr>
        <w:commentReference w:id="544"/>
      </w:r>
      <w:r w:rsidRPr="25835BCE">
        <w:rPr>
          <w:rFonts w:eastAsia="Arial" w:cs="Arial"/>
          <w:sz w:val="22"/>
          <w:szCs w:val="22"/>
          <w:highlight w:val="yellow"/>
          <w:lang w:val="en-GB"/>
        </w:rPr>
        <w:t xml:space="preserve">. DT had not undertaken any R&amp;D or FID activity in the scope of IPCEI on Microelectronics before this date. DT will start its activities in the IPCEI on Microelectronics after </w:t>
      </w:r>
      <w:commentRangeStart w:id="545"/>
      <w:r w:rsidRPr="25835BCE">
        <w:rPr>
          <w:rFonts w:eastAsia="Arial" w:cs="Arial"/>
          <w:sz w:val="22"/>
          <w:szCs w:val="22"/>
          <w:highlight w:val="yellow"/>
          <w:lang w:val="en-GB"/>
        </w:rPr>
        <w:t xml:space="preserve">October </w:t>
      </w:r>
      <w:commentRangeEnd w:id="545"/>
      <w:r>
        <w:rPr>
          <w:rStyle w:val="CommentReference"/>
        </w:rPr>
        <w:commentReference w:id="545"/>
      </w:r>
      <w:r w:rsidRPr="25835BCE">
        <w:rPr>
          <w:rFonts w:eastAsia="Arial" w:cs="Arial"/>
          <w:sz w:val="22"/>
          <w:szCs w:val="22"/>
          <w:highlight w:val="yellow"/>
          <w:lang w:val="en-GB"/>
        </w:rPr>
        <w:t>2021. Thus, the incentive effect of the State aid under notification cannot be presumed to be null.</w:t>
      </w:r>
    </w:p>
    <w:p w14:paraId="35DD4CF9" w14:textId="77777777" w:rsidR="00B264C8" w:rsidRPr="00B264C8" w:rsidRDefault="00B264C8" w:rsidP="00B264C8">
      <w:pPr>
        <w:pStyle w:val="ITberschrift11"/>
        <w:rPr>
          <w:rFonts w:asciiTheme="minorHAnsi" w:eastAsiaTheme="minorEastAsia" w:hAnsiTheme="minorHAnsi" w:cstheme="minorBidi"/>
          <w:highlight w:val="yellow"/>
          <w:lang w:val="en-GB"/>
        </w:rPr>
      </w:pPr>
      <w:bookmarkStart w:id="546" w:name="_Toc83197591"/>
      <w:r w:rsidRPr="00B264C8">
        <w:rPr>
          <w:highlight w:val="yellow"/>
          <w:lang w:val="en-GB"/>
        </w:rPr>
        <w:lastRenderedPageBreak/>
        <w:t>Increas</w:t>
      </w:r>
      <w:r w:rsidRPr="38749746">
        <w:rPr>
          <w:highlight w:val="yellow"/>
          <w:lang w:val="en-GB"/>
        </w:rPr>
        <w:t>e in R&amp;D and FID efforts</w:t>
      </w:r>
      <w:bookmarkEnd w:id="546"/>
    </w:p>
    <w:p w14:paraId="05DEB750" w14:textId="77777777" w:rsidR="00B264C8" w:rsidRPr="000956E9" w:rsidRDefault="00B264C8" w:rsidP="00B264C8">
      <w:pPr>
        <w:spacing w:after="200"/>
        <w:jc w:val="both"/>
      </w:pPr>
      <w:r w:rsidRPr="00B264C8">
        <w:rPr>
          <w:rFonts w:eastAsia="Arial" w:cs="Arial"/>
          <w:sz w:val="22"/>
          <w:szCs w:val="22"/>
          <w:highlight w:val="yellow"/>
          <w:lang w:val="en-GB"/>
        </w:rPr>
        <w:t xml:space="preserve">Over the period 2021-2025 the state aid on this project would allow an increase of R&amp;D and FID efforts of DT from XX M€ to YY M€, as indicated in the table </w:t>
      </w:r>
      <w:commentRangeStart w:id="547"/>
      <w:r w:rsidRPr="00B264C8">
        <w:rPr>
          <w:rFonts w:eastAsia="Arial" w:cs="Arial"/>
          <w:sz w:val="22"/>
          <w:szCs w:val="22"/>
          <w:highlight w:val="yellow"/>
          <w:lang w:val="en-GB"/>
        </w:rPr>
        <w:t>below</w:t>
      </w:r>
      <w:commentRangeEnd w:id="547"/>
      <w:r w:rsidRPr="00B264C8">
        <w:rPr>
          <w:rStyle w:val="CommentReference"/>
          <w:highlight w:val="yellow"/>
        </w:rPr>
        <w:commentReference w:id="547"/>
      </w:r>
      <w:r w:rsidRPr="00B264C8">
        <w:rPr>
          <w:rFonts w:eastAsia="Arial" w:cs="Arial"/>
          <w:sz w:val="22"/>
          <w:szCs w:val="22"/>
          <w:highlight w:val="yellow"/>
          <w:lang w:val="en-GB"/>
        </w:rPr>
        <w:t>.</w:t>
      </w:r>
    </w:p>
    <w:p w14:paraId="706DBDD9" w14:textId="77777777" w:rsidR="00B264C8" w:rsidRPr="00B264C8" w:rsidRDefault="00B264C8" w:rsidP="00B8163D">
      <w:pPr>
        <w:spacing w:after="200"/>
        <w:rPr>
          <w:i/>
        </w:rPr>
      </w:pPr>
    </w:p>
    <w:p w14:paraId="0389765D" w14:textId="77777777" w:rsidR="00F96B3D" w:rsidRPr="00504B99" w:rsidRDefault="00F96B3D" w:rsidP="00DC138F">
      <w:pPr>
        <w:pStyle w:val="ITAbsatzohneNr"/>
        <w:spacing w:after="120"/>
        <w:jc w:val="both"/>
        <w:rPr>
          <w:i/>
          <w:sz w:val="22"/>
          <w:lang w:val="en-GB"/>
        </w:rPr>
      </w:pPr>
    </w:p>
    <w:p w14:paraId="4B8E787E" w14:textId="77777777" w:rsidR="00976AFD" w:rsidRPr="00504B99" w:rsidRDefault="00976AFD" w:rsidP="00976AFD">
      <w:pPr>
        <w:pStyle w:val="ITberschrift1"/>
        <w:rPr>
          <w:lang w:val="en-GB"/>
        </w:rPr>
      </w:pPr>
      <w:bookmarkStart w:id="548" w:name="_Toc83197592"/>
      <w:commentRangeStart w:id="549"/>
      <w:r w:rsidRPr="00504B99">
        <w:rPr>
          <w:lang w:val="en-GB"/>
        </w:rPr>
        <w:lastRenderedPageBreak/>
        <w:t>Elaboration</w:t>
      </w:r>
      <w:commentRangeEnd w:id="549"/>
      <w:r w:rsidR="00286F31">
        <w:rPr>
          <w:rStyle w:val="CommentReference"/>
        </w:rPr>
        <w:commentReference w:id="549"/>
      </w:r>
      <w:r w:rsidRPr="00504B99">
        <w:rPr>
          <w:lang w:val="en-GB"/>
        </w:rPr>
        <w:t xml:space="preserve"> on Terms of the Funding Gap Questionnaire</w:t>
      </w:r>
      <w:bookmarkEnd w:id="548"/>
    </w:p>
    <w:p w14:paraId="33B16825" w14:textId="77777777" w:rsidR="00FE1B3C" w:rsidRPr="00FE1B3C" w:rsidRDefault="00FE1B3C" w:rsidP="00FE1B3C">
      <w:pPr>
        <w:pStyle w:val="ITAbsatzohneNr"/>
        <w:spacing w:after="120"/>
        <w:jc w:val="both"/>
        <w:rPr>
          <w:i/>
          <w:lang w:val="en-GB"/>
        </w:rPr>
      </w:pPr>
      <w:r w:rsidRPr="00FE1B3C">
        <w:rPr>
          <w:i/>
          <w:lang w:val="en-GB"/>
        </w:rPr>
        <w:t xml:space="preserve">Each company should provide all costs and revenues associated with the investment as </w:t>
      </w:r>
      <w:r w:rsidR="001D6A22" w:rsidRPr="00FE1B3C">
        <w:rPr>
          <w:i/>
          <w:lang w:val="en-GB"/>
        </w:rPr>
        <w:t>a whole</w:t>
      </w:r>
      <w:r w:rsidRPr="00FE1B3C">
        <w:rPr>
          <w:i/>
          <w:lang w:val="en-GB"/>
        </w:rPr>
        <w:t xml:space="preserve"> and the boundaries of investment should be defined from the perspective of </w:t>
      </w:r>
      <w:r w:rsidR="001D6A22" w:rsidRPr="00FE1B3C">
        <w:rPr>
          <w:i/>
          <w:lang w:val="en-GB"/>
        </w:rPr>
        <w:t>the business</w:t>
      </w:r>
      <w:r w:rsidRPr="00FE1B3C">
        <w:rPr>
          <w:i/>
          <w:lang w:val="en-GB"/>
        </w:rPr>
        <w:t xml:space="preserve"> investor: the calculation should include all (positive and negative) cash-flows </w:t>
      </w:r>
      <w:r w:rsidR="001D6A22" w:rsidRPr="00FE1B3C">
        <w:rPr>
          <w:i/>
          <w:lang w:val="en-GB"/>
        </w:rPr>
        <w:t>for what</w:t>
      </w:r>
      <w:r w:rsidRPr="00FE1B3C">
        <w:rPr>
          <w:i/>
          <w:lang w:val="en-GB"/>
        </w:rPr>
        <w:t xml:space="preserve"> the investor regards as the investment project, at the time these cash-flows are to </w:t>
      </w:r>
      <w:r w:rsidR="001D6A22" w:rsidRPr="00FE1B3C">
        <w:rPr>
          <w:i/>
          <w:lang w:val="en-GB"/>
        </w:rPr>
        <w:t>be incurred</w:t>
      </w:r>
      <w:r w:rsidRPr="00FE1B3C">
        <w:rPr>
          <w:i/>
          <w:lang w:val="en-GB"/>
        </w:rPr>
        <w:t xml:space="preserve">. It is not enough to only submit the eligible costs. For the purpose of calculating </w:t>
      </w:r>
      <w:r w:rsidR="001D6A22" w:rsidRPr="00FE1B3C">
        <w:rPr>
          <w:i/>
          <w:lang w:val="en-GB"/>
        </w:rPr>
        <w:t>the funding</w:t>
      </w:r>
      <w:r w:rsidRPr="00FE1B3C">
        <w:rPr>
          <w:i/>
          <w:lang w:val="en-GB"/>
        </w:rPr>
        <w:t xml:space="preserve"> gap, what matters are all the costs (eligible or not) associated with the </w:t>
      </w:r>
      <w:r w:rsidR="001D6A22" w:rsidRPr="00FE1B3C">
        <w:rPr>
          <w:i/>
          <w:lang w:val="en-GB"/>
        </w:rPr>
        <w:t>investment project</w:t>
      </w:r>
      <w:r w:rsidRPr="00FE1B3C">
        <w:rPr>
          <w:i/>
          <w:lang w:val="en-GB"/>
        </w:rPr>
        <w:t xml:space="preserve"> and all the revenues over the entire lifetime including the mass production phase.</w:t>
      </w:r>
    </w:p>
    <w:p w14:paraId="37F51C46" w14:textId="77777777" w:rsidR="00FE1B3C" w:rsidRPr="00FE1B3C" w:rsidRDefault="00FE1B3C" w:rsidP="00FE1B3C">
      <w:pPr>
        <w:pStyle w:val="ITAbsatzohneNr"/>
        <w:spacing w:after="120"/>
        <w:jc w:val="both"/>
        <w:rPr>
          <w:i/>
          <w:lang w:val="en-GB"/>
        </w:rPr>
      </w:pPr>
      <w:r w:rsidRPr="00FE1B3C">
        <w:rPr>
          <w:i/>
          <w:lang w:val="en-GB"/>
        </w:rPr>
        <w:t xml:space="preserve">• The funding gap calculation is to be done consistent with the </w:t>
      </w:r>
      <w:r>
        <w:rPr>
          <w:i/>
          <w:lang w:val="en-GB"/>
        </w:rPr>
        <w:t xml:space="preserve">following </w:t>
      </w:r>
      <w:r w:rsidR="00C7449B">
        <w:rPr>
          <w:i/>
          <w:lang w:val="en-GB"/>
        </w:rPr>
        <w:t>methodology</w:t>
      </w:r>
      <w:r w:rsidR="00C7449B" w:rsidRPr="00FE1B3C">
        <w:rPr>
          <w:i/>
          <w:lang w:val="en-GB"/>
        </w:rPr>
        <w:t>:</w:t>
      </w:r>
    </w:p>
    <w:p w14:paraId="514A722F" w14:textId="77777777" w:rsidR="00FE1B3C" w:rsidRPr="00FE1B3C" w:rsidRDefault="00FE1B3C" w:rsidP="00FE1B3C">
      <w:pPr>
        <w:pStyle w:val="ITAbsatzohneNr"/>
        <w:spacing w:after="120"/>
        <w:jc w:val="both"/>
        <w:rPr>
          <w:i/>
          <w:lang w:val="en-GB"/>
        </w:rPr>
      </w:pPr>
      <w:r w:rsidRPr="00FE1B3C">
        <w:rPr>
          <w:i/>
          <w:lang w:val="en-GB"/>
        </w:rPr>
        <w:t xml:space="preserve">• For the purposes of this IPCEI, it is sufficient to provide the Excel sheet calculations for </w:t>
      </w:r>
      <w:r w:rsidR="001D6A22" w:rsidRPr="00FE1B3C">
        <w:rPr>
          <w:i/>
          <w:lang w:val="en-GB"/>
        </w:rPr>
        <w:t>one scenario</w:t>
      </w:r>
      <w:r w:rsidRPr="00FE1B3C">
        <w:rPr>
          <w:i/>
          <w:lang w:val="en-GB"/>
        </w:rPr>
        <w:t xml:space="preserve">, the basic scenario (no optimistic and pessimistic scenarios and </w:t>
      </w:r>
      <w:r w:rsidR="001D6A22" w:rsidRPr="00FE1B3C">
        <w:rPr>
          <w:i/>
          <w:lang w:val="en-GB"/>
        </w:rPr>
        <w:t>respective probabilities</w:t>
      </w:r>
      <w:r w:rsidRPr="00FE1B3C">
        <w:rPr>
          <w:i/>
          <w:lang w:val="en-GB"/>
        </w:rPr>
        <w:t xml:space="preserve"> needed), provided the company is able to justify in the accompanying </w:t>
      </w:r>
      <w:r w:rsidR="001D6A22" w:rsidRPr="00FE1B3C">
        <w:rPr>
          <w:i/>
          <w:lang w:val="en-GB"/>
        </w:rPr>
        <w:t>text document</w:t>
      </w:r>
      <w:r w:rsidRPr="00FE1B3C">
        <w:rPr>
          <w:i/>
          <w:lang w:val="en-GB"/>
        </w:rPr>
        <w:t xml:space="preserve"> why this basic scenario is the most probable one.</w:t>
      </w:r>
    </w:p>
    <w:p w14:paraId="300B5D3A" w14:textId="77777777" w:rsidR="00FE1B3C" w:rsidRPr="00FE1B3C" w:rsidRDefault="00FE1B3C" w:rsidP="00FE1B3C">
      <w:pPr>
        <w:pStyle w:val="ITAbsatzohneNr"/>
        <w:spacing w:after="120"/>
        <w:jc w:val="both"/>
        <w:rPr>
          <w:i/>
          <w:lang w:val="en-GB"/>
        </w:rPr>
      </w:pPr>
      <w:r w:rsidRPr="00FE1B3C">
        <w:rPr>
          <w:i/>
          <w:lang w:val="en-GB"/>
        </w:rPr>
        <w:t xml:space="preserve">• The funding gap that must be calculated is the funding gap of the investment project (i.e. </w:t>
      </w:r>
      <w:r w:rsidR="001D6A22" w:rsidRPr="00FE1B3C">
        <w:rPr>
          <w:i/>
          <w:lang w:val="en-GB"/>
        </w:rPr>
        <w:t>all investment</w:t>
      </w:r>
      <w:r w:rsidRPr="00FE1B3C">
        <w:rPr>
          <w:i/>
          <w:lang w:val="en-GB"/>
        </w:rPr>
        <w:t xml:space="preserve"> costs and operating costs) to be made by the company for the purpose of </w:t>
      </w:r>
      <w:r w:rsidR="001D6A22" w:rsidRPr="00FE1B3C">
        <w:rPr>
          <w:i/>
          <w:lang w:val="en-GB"/>
        </w:rPr>
        <w:t>the</w:t>
      </w:r>
      <w:r w:rsidR="001D6A22">
        <w:rPr>
          <w:i/>
          <w:lang w:val="en-GB"/>
        </w:rPr>
        <w:t xml:space="preserve"> </w:t>
      </w:r>
      <w:r w:rsidR="001D6A22" w:rsidRPr="00FE1B3C">
        <w:rPr>
          <w:i/>
          <w:lang w:val="en-GB"/>
        </w:rPr>
        <w:t>IPCEI</w:t>
      </w:r>
      <w:r w:rsidRPr="00FE1B3C">
        <w:rPr>
          <w:i/>
          <w:lang w:val="en-GB"/>
        </w:rPr>
        <w:t>.</w:t>
      </w:r>
    </w:p>
    <w:p w14:paraId="3F043FFB" w14:textId="77777777" w:rsidR="00FE1B3C" w:rsidRPr="00FE1B3C" w:rsidRDefault="00FE1B3C" w:rsidP="00FE1B3C">
      <w:pPr>
        <w:pStyle w:val="ITAbsatzohneNr"/>
        <w:spacing w:after="120"/>
        <w:jc w:val="both"/>
        <w:rPr>
          <w:i/>
          <w:lang w:val="en-GB"/>
        </w:rPr>
      </w:pPr>
      <w:r w:rsidRPr="00FE1B3C">
        <w:rPr>
          <w:i/>
          <w:lang w:val="en-GB"/>
        </w:rPr>
        <w:t>• The investments made for the IPCEI in R&amp;D and FID by a company will generate revenues.</w:t>
      </w:r>
    </w:p>
    <w:p w14:paraId="211745B8" w14:textId="77777777" w:rsidR="00FE1B3C" w:rsidRPr="00FE1B3C" w:rsidRDefault="00FE1B3C" w:rsidP="00FE1B3C">
      <w:pPr>
        <w:pStyle w:val="ITAbsatzohneNr"/>
        <w:spacing w:after="120"/>
        <w:jc w:val="both"/>
        <w:rPr>
          <w:i/>
          <w:lang w:val="en-GB"/>
        </w:rPr>
      </w:pPr>
      <w:r w:rsidRPr="00FE1B3C">
        <w:rPr>
          <w:i/>
          <w:lang w:val="en-GB"/>
        </w:rPr>
        <w:t xml:space="preserve">• The funding gap is the difference between discounted positive and negative cash flows </w:t>
      </w:r>
      <w:r w:rsidR="001D6A22" w:rsidRPr="00FE1B3C">
        <w:rPr>
          <w:i/>
          <w:lang w:val="en-GB"/>
        </w:rPr>
        <w:t>over the</w:t>
      </w:r>
      <w:r w:rsidRPr="00FE1B3C">
        <w:rPr>
          <w:i/>
          <w:lang w:val="en-GB"/>
        </w:rPr>
        <w:t xml:space="preserve"> entire economic lifetime of the investment project, i.e. covering the entire period </w:t>
      </w:r>
      <w:r w:rsidR="001D6A22" w:rsidRPr="00FE1B3C">
        <w:rPr>
          <w:i/>
          <w:lang w:val="en-GB"/>
        </w:rPr>
        <w:t>during which</w:t>
      </w:r>
      <w:r w:rsidRPr="00FE1B3C">
        <w:rPr>
          <w:i/>
          <w:lang w:val="en-GB"/>
        </w:rPr>
        <w:t xml:space="preserve"> the investments made generate revenues / the products that are produced thanks </w:t>
      </w:r>
      <w:r w:rsidR="001D6A22" w:rsidRPr="00FE1B3C">
        <w:rPr>
          <w:i/>
          <w:lang w:val="en-GB"/>
        </w:rPr>
        <w:t>to programme</w:t>
      </w:r>
      <w:r w:rsidRPr="00FE1B3C">
        <w:rPr>
          <w:i/>
          <w:lang w:val="en-GB"/>
        </w:rPr>
        <w:t>.</w:t>
      </w:r>
      <w:r>
        <w:rPr>
          <w:i/>
          <w:lang w:val="en-GB"/>
        </w:rPr>
        <w:t xml:space="preserve"> T</w:t>
      </w:r>
      <w:r w:rsidRPr="00FE1B3C">
        <w:rPr>
          <w:i/>
          <w:lang w:val="en-GB"/>
        </w:rPr>
        <w:t xml:space="preserve">he investments are sold on the market. Hence, the funding gap must not be calculated </w:t>
      </w:r>
      <w:r w:rsidR="001D6A22" w:rsidRPr="00FE1B3C">
        <w:rPr>
          <w:i/>
          <w:lang w:val="en-GB"/>
        </w:rPr>
        <w:t>only for</w:t>
      </w:r>
      <w:r w:rsidRPr="00FE1B3C">
        <w:rPr>
          <w:i/>
          <w:lang w:val="en-GB"/>
        </w:rPr>
        <w:t xml:space="preserve"> the duration of the IPCEI project, which is up to the end of the FID phase, but must </w:t>
      </w:r>
      <w:r w:rsidR="001D6A22" w:rsidRPr="00FE1B3C">
        <w:rPr>
          <w:i/>
          <w:lang w:val="en-GB"/>
        </w:rPr>
        <w:t>also cover</w:t>
      </w:r>
      <w:r w:rsidRPr="00FE1B3C">
        <w:rPr>
          <w:i/>
          <w:lang w:val="en-GB"/>
        </w:rPr>
        <w:t xml:space="preserve"> the ensuing commercial/mass production phase.</w:t>
      </w:r>
    </w:p>
    <w:p w14:paraId="14DA6CE7" w14:textId="77777777" w:rsidR="00FE1B3C" w:rsidRPr="00FE1B3C" w:rsidRDefault="00FE1B3C" w:rsidP="00FE1B3C">
      <w:pPr>
        <w:pStyle w:val="ITAbsatzohneNr"/>
        <w:spacing w:after="120"/>
        <w:jc w:val="both"/>
        <w:rPr>
          <w:i/>
          <w:lang w:val="en-GB"/>
        </w:rPr>
      </w:pPr>
      <w:r w:rsidRPr="00FE1B3C">
        <w:rPr>
          <w:i/>
          <w:lang w:val="en-GB"/>
        </w:rPr>
        <w:t xml:space="preserve">• One option is to include in the excel sheet the best estimate projections that the </w:t>
      </w:r>
      <w:r w:rsidR="001D6A22" w:rsidRPr="00FE1B3C">
        <w:rPr>
          <w:i/>
          <w:lang w:val="en-GB"/>
        </w:rPr>
        <w:t>company has</w:t>
      </w:r>
      <w:r w:rsidRPr="00FE1B3C">
        <w:rPr>
          <w:i/>
          <w:lang w:val="en-GB"/>
        </w:rPr>
        <w:t xml:space="preserve"> for this entire period.</w:t>
      </w:r>
    </w:p>
    <w:p w14:paraId="1A909138" w14:textId="77777777" w:rsidR="00FE1B3C" w:rsidRPr="00FE1B3C" w:rsidRDefault="00FE1B3C" w:rsidP="00FE1B3C">
      <w:pPr>
        <w:pStyle w:val="ITAbsatzohneNr"/>
        <w:spacing w:after="120"/>
        <w:jc w:val="both"/>
        <w:rPr>
          <w:i/>
          <w:lang w:val="en-GB"/>
        </w:rPr>
      </w:pPr>
      <w:r w:rsidRPr="00FE1B3C">
        <w:rPr>
          <w:i/>
          <w:lang w:val="en-GB"/>
        </w:rPr>
        <w:t xml:space="preserve">• Alternatively, companies could provide data for the explicit forecast horizon of the </w:t>
      </w:r>
      <w:r w:rsidR="001D6A22" w:rsidRPr="00FE1B3C">
        <w:rPr>
          <w:i/>
          <w:lang w:val="en-GB"/>
        </w:rPr>
        <w:t>company and</w:t>
      </w:r>
      <w:r w:rsidRPr="00FE1B3C">
        <w:rPr>
          <w:i/>
          <w:lang w:val="en-GB"/>
        </w:rPr>
        <w:t xml:space="preserve"> give a residual/terminal value (i.e. net present value of expected cash flow beyond </w:t>
      </w:r>
      <w:r w:rsidR="001D6A22" w:rsidRPr="00FE1B3C">
        <w:rPr>
          <w:i/>
          <w:lang w:val="en-GB"/>
        </w:rPr>
        <w:t>the explicit</w:t>
      </w:r>
      <w:r w:rsidRPr="00FE1B3C">
        <w:rPr>
          <w:i/>
          <w:lang w:val="en-GB"/>
        </w:rPr>
        <w:t xml:space="preserve"> forecast horizon for the remaining</w:t>
      </w:r>
      <w:r>
        <w:rPr>
          <w:i/>
          <w:lang w:val="en-GB"/>
        </w:rPr>
        <w:t xml:space="preserve"> years of the economic lifetime</w:t>
      </w:r>
      <w:r w:rsidRPr="00FE1B3C">
        <w:rPr>
          <w:i/>
          <w:lang w:val="en-GB"/>
        </w:rPr>
        <w:t xml:space="preserve">), discounted to </w:t>
      </w:r>
      <w:r w:rsidR="001D6A22" w:rsidRPr="00FE1B3C">
        <w:rPr>
          <w:i/>
          <w:lang w:val="en-GB"/>
        </w:rPr>
        <w:t>the current</w:t>
      </w:r>
      <w:r w:rsidRPr="00FE1B3C">
        <w:rPr>
          <w:i/>
          <w:lang w:val="en-GB"/>
        </w:rPr>
        <w:t xml:space="preserve"> value. In that case, the number of years of mass production for which data </w:t>
      </w:r>
      <w:r w:rsidR="001D6A22" w:rsidRPr="00FE1B3C">
        <w:rPr>
          <w:i/>
          <w:lang w:val="en-GB"/>
        </w:rPr>
        <w:t>are inserted</w:t>
      </w:r>
      <w:r w:rsidRPr="00FE1B3C">
        <w:rPr>
          <w:i/>
          <w:lang w:val="en-GB"/>
        </w:rPr>
        <w:t xml:space="preserve"> should be realistic.</w:t>
      </w:r>
    </w:p>
    <w:p w14:paraId="371FC6C5" w14:textId="77777777" w:rsidR="00FE1B3C" w:rsidRPr="00FE1B3C" w:rsidRDefault="00FE1B3C" w:rsidP="00FE1B3C">
      <w:pPr>
        <w:pStyle w:val="ITAbsatzohneNr"/>
        <w:spacing w:after="120"/>
        <w:jc w:val="both"/>
        <w:rPr>
          <w:i/>
          <w:lang w:val="en-GB"/>
        </w:rPr>
      </w:pPr>
      <w:r w:rsidRPr="00FE1B3C">
        <w:rPr>
          <w:i/>
          <w:lang w:val="en-GB"/>
        </w:rPr>
        <w:t xml:space="preserve">• Practically, in the Excel sheet, after the data for the FID phase and after the data for </w:t>
      </w:r>
      <w:r w:rsidR="001D6A22" w:rsidRPr="00FE1B3C">
        <w:rPr>
          <w:i/>
          <w:lang w:val="en-GB"/>
        </w:rPr>
        <w:t>the reasonable</w:t>
      </w:r>
      <w:r w:rsidRPr="00FE1B3C">
        <w:rPr>
          <w:i/>
          <w:lang w:val="en-GB"/>
        </w:rPr>
        <w:t xml:space="preserve"> number of years of mass production, a column should be inserted and </w:t>
      </w:r>
      <w:r w:rsidR="001D6A22" w:rsidRPr="00FE1B3C">
        <w:rPr>
          <w:i/>
          <w:lang w:val="en-GB"/>
        </w:rPr>
        <w:t>contain the</w:t>
      </w:r>
      <w:r w:rsidRPr="00FE1B3C">
        <w:rPr>
          <w:i/>
          <w:lang w:val="en-GB"/>
        </w:rPr>
        <w:t xml:space="preserve"> terminal value for the costs and for the revenues.</w:t>
      </w:r>
    </w:p>
    <w:p w14:paraId="59193A99" w14:textId="77777777" w:rsidR="00FE1B3C" w:rsidRPr="00FE1B3C" w:rsidRDefault="00FE1B3C" w:rsidP="00FE1B3C">
      <w:pPr>
        <w:pStyle w:val="ITAbsatzohneNr"/>
        <w:spacing w:after="120"/>
        <w:jc w:val="both"/>
        <w:rPr>
          <w:i/>
          <w:lang w:val="en-GB"/>
        </w:rPr>
      </w:pPr>
      <w:r w:rsidRPr="00FE1B3C">
        <w:rPr>
          <w:i/>
          <w:lang w:val="en-GB"/>
        </w:rPr>
        <w:t xml:space="preserve">• Sales/revenues (positive cash flows): projected sales figures should be used by each </w:t>
      </w:r>
      <w:r w:rsidR="001D6A22" w:rsidRPr="00FE1B3C">
        <w:rPr>
          <w:i/>
          <w:lang w:val="en-GB"/>
        </w:rPr>
        <w:t>company rather</w:t>
      </w:r>
      <w:r w:rsidRPr="00FE1B3C">
        <w:rPr>
          <w:i/>
          <w:lang w:val="en-GB"/>
        </w:rPr>
        <w:t xml:space="preserve"> than a formula. These should be the figures actually used by the company in </w:t>
      </w:r>
      <w:r w:rsidR="001D6A22" w:rsidRPr="00FE1B3C">
        <w:rPr>
          <w:i/>
          <w:lang w:val="en-GB"/>
        </w:rPr>
        <w:t>its business</w:t>
      </w:r>
      <w:r w:rsidRPr="00FE1B3C">
        <w:rPr>
          <w:i/>
          <w:lang w:val="en-GB"/>
        </w:rPr>
        <w:t xml:space="preserve"> plan and decision making process. This can be best estimate figures. This </w:t>
      </w:r>
      <w:r w:rsidR="001D6A22" w:rsidRPr="00FE1B3C">
        <w:rPr>
          <w:i/>
          <w:lang w:val="en-GB"/>
        </w:rPr>
        <w:t>data should</w:t>
      </w:r>
      <w:r w:rsidRPr="00FE1B3C">
        <w:rPr>
          <w:i/>
          <w:lang w:val="en-GB"/>
        </w:rPr>
        <w:t xml:space="preserve"> overwrite the formula embedded in the Excel sheet which calculates sales/</w:t>
      </w:r>
      <w:r w:rsidR="001D6A22" w:rsidRPr="00FE1B3C">
        <w:rPr>
          <w:i/>
          <w:lang w:val="en-GB"/>
        </w:rPr>
        <w:t>revenues as</w:t>
      </w:r>
      <w:r w:rsidRPr="00FE1B3C">
        <w:rPr>
          <w:i/>
          <w:lang w:val="en-GB"/>
        </w:rPr>
        <w:t xml:space="preserve"> a function of costs, an assumption of idle share and an assumption of gross margin. Only </w:t>
      </w:r>
      <w:r w:rsidR="001D6A22" w:rsidRPr="00FE1B3C">
        <w:rPr>
          <w:i/>
          <w:lang w:val="en-GB"/>
        </w:rPr>
        <w:t>if a</w:t>
      </w:r>
      <w:r w:rsidRPr="00FE1B3C">
        <w:rPr>
          <w:i/>
          <w:lang w:val="en-GB"/>
        </w:rPr>
        <w:t xml:space="preserve"> company has no sales projections or any best estimate data, and only if it actually uses </w:t>
      </w:r>
      <w:r w:rsidR="001D6A22" w:rsidRPr="00FE1B3C">
        <w:rPr>
          <w:i/>
          <w:lang w:val="en-GB"/>
        </w:rPr>
        <w:t>the formula</w:t>
      </w:r>
      <w:r w:rsidRPr="00FE1B3C">
        <w:rPr>
          <w:i/>
          <w:lang w:val="en-GB"/>
        </w:rPr>
        <w:t xml:space="preserve"> embedded in the sheet (function of costs, idle share and gross margin) in its </w:t>
      </w:r>
      <w:r w:rsidR="001D6A22" w:rsidRPr="00FE1B3C">
        <w:rPr>
          <w:i/>
          <w:lang w:val="en-GB"/>
        </w:rPr>
        <w:t>business plan</w:t>
      </w:r>
      <w:r w:rsidRPr="00FE1B3C">
        <w:rPr>
          <w:i/>
          <w:lang w:val="en-GB"/>
        </w:rPr>
        <w:t xml:space="preserve"> and decision making process, should it apply the formula.</w:t>
      </w:r>
    </w:p>
    <w:p w14:paraId="37E9E0EA" w14:textId="77777777" w:rsidR="00FE1B3C" w:rsidRPr="00FE1B3C" w:rsidRDefault="00FE1B3C" w:rsidP="00FE1B3C">
      <w:pPr>
        <w:pStyle w:val="ITAbsatzohneNr"/>
        <w:spacing w:after="120"/>
        <w:jc w:val="both"/>
        <w:rPr>
          <w:i/>
          <w:lang w:val="en-GB"/>
        </w:rPr>
      </w:pPr>
      <w:r w:rsidRPr="00FE1B3C">
        <w:rPr>
          <w:i/>
          <w:lang w:val="en-GB"/>
        </w:rPr>
        <w:t>• Cash flows should normally be discounted using the weighted average cost of capital (WACC</w:t>
      </w:r>
      <w:r w:rsidR="001D6A22" w:rsidRPr="00FE1B3C">
        <w:rPr>
          <w:i/>
          <w:lang w:val="en-GB"/>
        </w:rPr>
        <w:t>) of</w:t>
      </w:r>
      <w:r w:rsidRPr="00FE1B3C">
        <w:rPr>
          <w:i/>
          <w:lang w:val="en-GB"/>
        </w:rPr>
        <w:t xml:space="preserve"> the company. The firm should provide evidence that the discount factor applied is </w:t>
      </w:r>
      <w:r w:rsidR="001D6A22" w:rsidRPr="00FE1B3C">
        <w:rPr>
          <w:i/>
          <w:lang w:val="en-GB"/>
        </w:rPr>
        <w:t>the actual</w:t>
      </w:r>
      <w:r w:rsidRPr="00FE1B3C">
        <w:rPr>
          <w:i/>
          <w:lang w:val="en-GB"/>
        </w:rPr>
        <w:t xml:space="preserve"> WACC used by the company (e.g. by internal documents showing the applied </w:t>
      </w:r>
      <w:r w:rsidR="001D6A22" w:rsidRPr="00FE1B3C">
        <w:rPr>
          <w:i/>
          <w:lang w:val="en-GB"/>
        </w:rPr>
        <w:t>WACC</w:t>
      </w:r>
      <w:r w:rsidR="001D6A22">
        <w:rPr>
          <w:i/>
          <w:lang w:val="en-GB"/>
        </w:rPr>
        <w:t xml:space="preserve"> </w:t>
      </w:r>
      <w:r w:rsidR="001D6A22" w:rsidRPr="00FE1B3C">
        <w:rPr>
          <w:i/>
          <w:lang w:val="en-GB"/>
        </w:rPr>
        <w:t>for</w:t>
      </w:r>
      <w:r w:rsidRPr="00FE1B3C">
        <w:rPr>
          <w:i/>
          <w:lang w:val="en-GB"/>
        </w:rPr>
        <w:t xml:space="preserve"> investment analysis). The reason to deviate from the WACC usually applied by </w:t>
      </w:r>
      <w:r w:rsidR="001D6A22" w:rsidRPr="00FE1B3C">
        <w:rPr>
          <w:i/>
          <w:lang w:val="en-GB"/>
        </w:rPr>
        <w:t>the company</w:t>
      </w:r>
      <w:r w:rsidRPr="00FE1B3C">
        <w:rPr>
          <w:i/>
          <w:lang w:val="en-GB"/>
        </w:rPr>
        <w:t xml:space="preserve"> should be explained in detail.</w:t>
      </w:r>
    </w:p>
    <w:p w14:paraId="226648FA" w14:textId="77777777" w:rsidR="00FE1B3C" w:rsidRPr="00FE1B3C" w:rsidRDefault="00FE1B3C" w:rsidP="00FE1B3C">
      <w:pPr>
        <w:pStyle w:val="ITAbsatzohneNr"/>
        <w:spacing w:after="120"/>
        <w:jc w:val="both"/>
        <w:rPr>
          <w:i/>
          <w:lang w:val="en-GB"/>
        </w:rPr>
      </w:pPr>
      <w:r w:rsidRPr="00FE1B3C">
        <w:rPr>
          <w:i/>
          <w:lang w:val="en-GB"/>
        </w:rPr>
        <w:lastRenderedPageBreak/>
        <w:t xml:space="preserve">• The end result of this step should be one figure: the amount of the funding gap, labelled </w:t>
      </w:r>
      <w:r w:rsidR="001D6A22" w:rsidRPr="00FE1B3C">
        <w:rPr>
          <w:i/>
          <w:lang w:val="en-GB"/>
        </w:rPr>
        <w:t>as such</w:t>
      </w:r>
      <w:r w:rsidRPr="00FE1B3C">
        <w:rPr>
          <w:i/>
          <w:lang w:val="en-GB"/>
        </w:rPr>
        <w:t xml:space="preserve"> in the Excel sheet.</w:t>
      </w:r>
    </w:p>
    <w:p w14:paraId="490A5BBD" w14:textId="77777777" w:rsidR="00F2403D" w:rsidRPr="00504B99" w:rsidRDefault="00F2403D" w:rsidP="00F2403D">
      <w:pPr>
        <w:pStyle w:val="ITberschrift11"/>
        <w:rPr>
          <w:lang w:val="en-GB"/>
        </w:rPr>
      </w:pPr>
      <w:bookmarkStart w:id="550" w:name="_Toc83197593"/>
      <w:r w:rsidRPr="00504B99">
        <w:rPr>
          <w:lang w:val="en-GB"/>
        </w:rPr>
        <w:t>Incentive effect</w:t>
      </w:r>
      <w:bookmarkEnd w:id="550"/>
    </w:p>
    <w:p w14:paraId="2D6E2EFD" w14:textId="77777777" w:rsidR="00E27562" w:rsidRDefault="00E27562" w:rsidP="00504B99">
      <w:pPr>
        <w:pStyle w:val="ITberschrift111"/>
        <w:rPr>
          <w:lang w:val="en-GB"/>
        </w:rPr>
      </w:pPr>
      <w:bookmarkStart w:id="551" w:name="_Toc83197594"/>
      <w:r w:rsidRPr="00504B99">
        <w:rPr>
          <w:lang w:val="en-GB"/>
        </w:rPr>
        <w:t>Start date of the project</w:t>
      </w:r>
      <w:bookmarkEnd w:id="551"/>
    </w:p>
    <w:p w14:paraId="770D64C4" w14:textId="77777777" w:rsidR="000956E9" w:rsidRPr="008C412E" w:rsidRDefault="000956E9" w:rsidP="00504B99">
      <w:pPr>
        <w:pStyle w:val="ITAbsatzohneNr"/>
        <w:rPr>
          <w:i/>
          <w:lang w:val="en-GB"/>
        </w:rPr>
      </w:pPr>
      <w:r w:rsidRPr="008C412E">
        <w:rPr>
          <w:i/>
          <w:lang w:val="en-GB"/>
        </w:rPr>
        <w:t xml:space="preserve">The </w:t>
      </w:r>
      <w:r w:rsidR="00FE1B3C" w:rsidRPr="008C412E">
        <w:rPr>
          <w:i/>
          <w:lang w:val="en-GB"/>
        </w:rPr>
        <w:t>project</w:t>
      </w:r>
      <w:r w:rsidRPr="008C412E">
        <w:rPr>
          <w:i/>
          <w:lang w:val="en-GB"/>
        </w:rPr>
        <w:t xml:space="preserve"> didn’t have to start before the reception of the submission by the </w:t>
      </w:r>
      <w:r w:rsidR="00C7449B" w:rsidRPr="008C412E">
        <w:rPr>
          <w:i/>
          <w:lang w:val="en-GB"/>
        </w:rPr>
        <w:t>member</w:t>
      </w:r>
      <w:r w:rsidRPr="008C412E">
        <w:rPr>
          <w:i/>
          <w:lang w:val="en-GB"/>
        </w:rPr>
        <w:t xml:space="preserve"> state</w:t>
      </w:r>
    </w:p>
    <w:p w14:paraId="57DFB0A2" w14:textId="77777777" w:rsidR="00E27562" w:rsidRPr="00504B99" w:rsidRDefault="00E27562" w:rsidP="00504B99">
      <w:pPr>
        <w:pStyle w:val="ITberschrift111"/>
        <w:rPr>
          <w:lang w:val="en-GB"/>
        </w:rPr>
      </w:pPr>
      <w:bookmarkStart w:id="552" w:name="_Toc83197595"/>
      <w:r w:rsidRPr="00504B99">
        <w:rPr>
          <w:lang w:val="en-GB"/>
        </w:rPr>
        <w:t>Increase in R&amp;D and FID efforts</w:t>
      </w:r>
      <w:bookmarkEnd w:id="552"/>
    </w:p>
    <w:p w14:paraId="3B881363" w14:textId="77777777" w:rsidR="00E27562" w:rsidRPr="00504B99" w:rsidRDefault="00E27562" w:rsidP="00504B99">
      <w:pPr>
        <w:pStyle w:val="ITberschrift111"/>
        <w:rPr>
          <w:lang w:val="en-GB"/>
        </w:rPr>
      </w:pPr>
      <w:bookmarkStart w:id="553" w:name="_Toc83197596"/>
      <w:r w:rsidRPr="00504B99">
        <w:rPr>
          <w:lang w:val="en-GB"/>
        </w:rPr>
        <w:t>Risks affecting the project</w:t>
      </w:r>
      <w:bookmarkEnd w:id="553"/>
    </w:p>
    <w:p w14:paraId="6E5CA350" w14:textId="77777777" w:rsidR="00E27562" w:rsidRDefault="00E27562" w:rsidP="00F2403D">
      <w:pPr>
        <w:pStyle w:val="ITberschrift11"/>
        <w:rPr>
          <w:lang w:val="en-GB"/>
        </w:rPr>
      </w:pPr>
      <w:bookmarkStart w:id="554" w:name="_Toc83197597"/>
      <w:r w:rsidRPr="00504B99">
        <w:rPr>
          <w:lang w:val="en-GB"/>
        </w:rPr>
        <w:t>Necessity of state aid</w:t>
      </w:r>
      <w:bookmarkEnd w:id="554"/>
    </w:p>
    <w:p w14:paraId="3C3CD6CE" w14:textId="070AF512" w:rsidR="000C19A3" w:rsidRPr="00504B99" w:rsidRDefault="002C6B69" w:rsidP="00504B99">
      <w:pPr>
        <w:pStyle w:val="ITAbsatzohneNr"/>
        <w:rPr>
          <w:i/>
          <w:lang w:val="en-GB"/>
        </w:rPr>
      </w:pPr>
      <w:r w:rsidRPr="002C6B69">
        <w:rPr>
          <w:i/>
          <w:lang w:val="en-GB"/>
        </w:rPr>
        <w:t>The aid must not subsidise the costs of a project that an undertaking would anyhow incur and</w:t>
      </w:r>
      <w:r w:rsidRPr="002C6B69">
        <w:rPr>
          <w:i/>
          <w:lang w:val="en-GB"/>
        </w:rPr>
        <w:cr/>
        <w:t>must not compensate for the normal business risk of an economic activity. Without the aid the project’s realisation should be impossible, or it should be realised in a smaller size or scope or in a different manner that would significantly restrict its expected benefits. Aid will only be considered</w:t>
      </w:r>
      <w:r w:rsidRPr="002C6B69">
        <w:rPr>
          <w:i/>
          <w:lang w:val="en-GB"/>
        </w:rPr>
        <w:cr/>
        <w:t>proportionate if the same result could not be achieved with less aid.</w:t>
      </w:r>
    </w:p>
    <w:p w14:paraId="517E1E6E" w14:textId="273FA978" w:rsidR="00F2403D" w:rsidRDefault="00E27562" w:rsidP="00F2403D">
      <w:pPr>
        <w:pStyle w:val="ITberschrift11"/>
        <w:rPr>
          <w:lang w:val="en-GB"/>
        </w:rPr>
      </w:pPr>
      <w:bookmarkStart w:id="555" w:name="_Toc83197598"/>
      <w:r w:rsidRPr="00504B99">
        <w:rPr>
          <w:lang w:val="en-GB"/>
        </w:rPr>
        <w:t>Proportionality</w:t>
      </w:r>
      <w:r w:rsidR="00A16672" w:rsidRPr="00504B99">
        <w:rPr>
          <w:lang w:val="en-GB"/>
        </w:rPr>
        <w:t xml:space="preserve"> of state aid</w:t>
      </w:r>
      <w:bookmarkEnd w:id="555"/>
    </w:p>
    <w:p w14:paraId="3039D671" w14:textId="0D2C613E" w:rsidR="000C19A3" w:rsidRDefault="002C6B69" w:rsidP="00504B99">
      <w:pPr>
        <w:pStyle w:val="ITAbsatzohneNr"/>
        <w:rPr>
          <w:i/>
          <w:lang w:val="en-GB"/>
        </w:rPr>
      </w:pPr>
      <w:r>
        <w:rPr>
          <w:i/>
          <w:lang w:val="en-GB"/>
        </w:rPr>
        <w:t>T</w:t>
      </w:r>
      <w:r w:rsidRPr="002C6B69">
        <w:rPr>
          <w:i/>
          <w:lang w:val="en-GB"/>
        </w:rPr>
        <w:t xml:space="preserve">he funding gap and proportionality of aid </w:t>
      </w:r>
      <w:r>
        <w:rPr>
          <w:i/>
          <w:lang w:val="en-GB"/>
        </w:rPr>
        <w:t>will</w:t>
      </w:r>
      <w:r w:rsidRPr="002C6B69">
        <w:rPr>
          <w:i/>
          <w:lang w:val="en-GB"/>
        </w:rPr>
        <w:t xml:space="preserve"> be assessed at the level of each clearly identifiable underlying individual component / single project</w:t>
      </w:r>
      <w:r w:rsidR="000C19A3">
        <w:rPr>
          <w:i/>
          <w:lang w:val="en-GB"/>
        </w:rPr>
        <w:t>.</w:t>
      </w:r>
    </w:p>
    <w:p w14:paraId="5D9C2446" w14:textId="5B78469D" w:rsidR="002C6B69" w:rsidRPr="00504B99" w:rsidRDefault="002C6B69" w:rsidP="00504B99">
      <w:pPr>
        <w:pStyle w:val="ITAbsatzohneNr"/>
        <w:rPr>
          <w:i/>
          <w:lang w:val="en-GB"/>
        </w:rPr>
      </w:pPr>
      <w:r>
        <w:rPr>
          <w:i/>
          <w:lang w:val="en-GB"/>
        </w:rPr>
        <w:t xml:space="preserve">The </w:t>
      </w:r>
      <w:r w:rsidRPr="002C6B69">
        <w:rPr>
          <w:i/>
          <w:lang w:val="en-GB"/>
        </w:rPr>
        <w:t>Proportionality of aid amount per beneficiary company in the IPCEI Communication</w:t>
      </w:r>
      <w:r>
        <w:rPr>
          <w:i/>
          <w:lang w:val="en-GB"/>
        </w:rPr>
        <w:t xml:space="preserve"> is assessed by</w:t>
      </w:r>
      <w:r w:rsidRPr="002C6B69">
        <w:rPr>
          <w:i/>
          <w:lang w:val="en-GB"/>
        </w:rPr>
        <w:t>:</w:t>
      </w:r>
      <w:r w:rsidRPr="002C6B69">
        <w:rPr>
          <w:i/>
          <w:lang w:val="en-GB"/>
        </w:rPr>
        <w:cr/>
        <w:t>1)  Identify</w:t>
      </w:r>
      <w:r>
        <w:rPr>
          <w:i/>
          <w:lang w:val="en-GB"/>
        </w:rPr>
        <w:t>ing</w:t>
      </w:r>
      <w:r w:rsidRPr="002C6B69">
        <w:rPr>
          <w:i/>
          <w:lang w:val="en-GB"/>
        </w:rPr>
        <w:t xml:space="preserve"> the eligible costs:  The  possible eligible  costs are listed in the Annex of the IPCEI</w:t>
      </w:r>
      <w:r w:rsidRPr="002C6B69">
        <w:rPr>
          <w:i/>
          <w:lang w:val="en-GB"/>
        </w:rPr>
        <w:cr/>
        <w:t>Communication. The aid amount for any beneficiary can in no case exceed 100% of the</w:t>
      </w:r>
      <w:r w:rsidRPr="002C6B69">
        <w:rPr>
          <w:i/>
          <w:lang w:val="en-GB"/>
        </w:rPr>
        <w:cr/>
        <w:t>eligible costs;</w:t>
      </w:r>
      <w:r w:rsidRPr="002C6B69">
        <w:rPr>
          <w:i/>
          <w:lang w:val="en-GB"/>
        </w:rPr>
        <w:cr/>
        <w:t>2)  Identify</w:t>
      </w:r>
      <w:r w:rsidR="000C19A3">
        <w:rPr>
          <w:i/>
          <w:lang w:val="en-GB"/>
        </w:rPr>
        <w:t>ing</w:t>
      </w:r>
      <w:r w:rsidRPr="002C6B69">
        <w:rPr>
          <w:i/>
          <w:lang w:val="en-GB"/>
        </w:rPr>
        <w:t xml:space="preserve"> the funding gap. The aid cannot be higher than the funding gap (and, at the same</w:t>
      </w:r>
      <w:r w:rsidRPr="002C6B69">
        <w:rPr>
          <w:i/>
          <w:lang w:val="en-GB"/>
        </w:rPr>
        <w:cr/>
        <w:t>time cannot be more than 100% of eligible costs).</w:t>
      </w:r>
      <w:r w:rsidRPr="002C6B69">
        <w:rPr>
          <w:i/>
          <w:lang w:val="en-GB"/>
        </w:rPr>
        <w:cr/>
        <w:t>The maximum  aid amount corresponds to the funding gap, provided it does  not  exceed the</w:t>
      </w:r>
      <w:r w:rsidRPr="002C6B69">
        <w:rPr>
          <w:i/>
          <w:lang w:val="en-GB"/>
        </w:rPr>
        <w:cr/>
        <w:t>eligible costs established in Step 1.</w:t>
      </w:r>
    </w:p>
    <w:p w14:paraId="4C8E1743" w14:textId="10B45407" w:rsidR="00A16672" w:rsidRPr="00504B99" w:rsidRDefault="00A16672" w:rsidP="00504B99">
      <w:pPr>
        <w:pStyle w:val="ITberschrift111"/>
        <w:rPr>
          <w:lang w:val="en-GB"/>
        </w:rPr>
      </w:pPr>
      <w:bookmarkStart w:id="556" w:name="_Toc83197599"/>
      <w:r w:rsidRPr="00504B99">
        <w:rPr>
          <w:lang w:val="en-GB"/>
        </w:rPr>
        <w:t>Costs and state aid</w:t>
      </w:r>
      <w:bookmarkEnd w:id="556"/>
    </w:p>
    <w:p w14:paraId="021F3930" w14:textId="77777777" w:rsidR="00A16672" w:rsidRPr="00504B99" w:rsidRDefault="00A16672" w:rsidP="00504B99">
      <w:pPr>
        <w:pStyle w:val="ITberschrift111"/>
        <w:rPr>
          <w:lang w:val="en-GB"/>
        </w:rPr>
      </w:pPr>
      <w:bookmarkStart w:id="557" w:name="_Toc83197600"/>
      <w:r w:rsidRPr="00504B99">
        <w:rPr>
          <w:lang w:val="en-GB"/>
        </w:rPr>
        <w:t>State aid cumulation</w:t>
      </w:r>
      <w:bookmarkEnd w:id="557"/>
    </w:p>
    <w:p w14:paraId="02E1A3BC" w14:textId="77777777" w:rsidR="00A16672" w:rsidRPr="00504B99" w:rsidRDefault="00A16672" w:rsidP="00504B99">
      <w:pPr>
        <w:pStyle w:val="ITberschrift111"/>
        <w:rPr>
          <w:lang w:val="en-GB"/>
        </w:rPr>
      </w:pPr>
      <w:bookmarkStart w:id="558" w:name="_Toc83197601"/>
      <w:r w:rsidRPr="00504B99">
        <w:rPr>
          <w:lang w:val="en-GB"/>
        </w:rPr>
        <w:t>Open selection proceeding</w:t>
      </w:r>
      <w:bookmarkEnd w:id="558"/>
    </w:p>
    <w:p w14:paraId="255306BE" w14:textId="77777777" w:rsidR="00F2403D" w:rsidRPr="00504B99" w:rsidRDefault="00F2403D" w:rsidP="008C412E">
      <w:pPr>
        <w:pStyle w:val="ITAbsatzohneNr"/>
        <w:spacing w:after="120"/>
        <w:jc w:val="both"/>
        <w:rPr>
          <w:i/>
          <w:lang w:val="en-GB"/>
        </w:rPr>
      </w:pPr>
      <w:r w:rsidRPr="00A16672">
        <w:rPr>
          <w:i/>
          <w:lang w:val="en-GB"/>
        </w:rPr>
        <w:t>Explain whereas the State aid</w:t>
      </w:r>
      <w:r w:rsidRPr="00025C33">
        <w:rPr>
          <w:lang w:val="en-IE"/>
        </w:rPr>
        <w:t xml:space="preserve"> (</w:t>
      </w:r>
      <w:r w:rsidRPr="000956E9">
        <w:rPr>
          <w:i/>
          <w:lang w:val="en-GB"/>
        </w:rPr>
        <w:t>expressed in gross grant equivalent for non-transparent aid) is not exceeding the funding gap</w:t>
      </w:r>
    </w:p>
    <w:p w14:paraId="7D366E46" w14:textId="77777777" w:rsidR="00F96B3D" w:rsidRPr="00504B99" w:rsidRDefault="00F96B3D" w:rsidP="00F96B3D">
      <w:pPr>
        <w:pStyle w:val="ITAbsatzohneNr"/>
        <w:spacing w:after="120"/>
        <w:jc w:val="both"/>
        <w:rPr>
          <w:i/>
          <w:lang w:val="en-GB"/>
        </w:rPr>
      </w:pPr>
    </w:p>
    <w:p w14:paraId="2C316206" w14:textId="56BB9B07" w:rsidR="003F14DF" w:rsidRDefault="00504B99" w:rsidP="00504B99">
      <w:pPr>
        <w:pStyle w:val="ITberschrift1"/>
        <w:rPr>
          <w:lang w:val="en-GB"/>
        </w:rPr>
      </w:pPr>
      <w:bookmarkStart w:id="559" w:name="_Toc83197602"/>
      <w:commentRangeStart w:id="560"/>
      <w:r>
        <w:rPr>
          <w:lang w:val="en-GB"/>
        </w:rPr>
        <w:lastRenderedPageBreak/>
        <w:t>L</w:t>
      </w:r>
      <w:r w:rsidR="003F14DF" w:rsidRPr="00504B99">
        <w:rPr>
          <w:lang w:val="en-GB"/>
        </w:rPr>
        <w:t>imitation</w:t>
      </w:r>
      <w:commentRangeEnd w:id="560"/>
      <w:r w:rsidR="000B1244">
        <w:rPr>
          <w:rStyle w:val="CommentReference"/>
        </w:rPr>
        <w:commentReference w:id="560"/>
      </w:r>
      <w:r w:rsidR="003F14DF" w:rsidRPr="00504B99">
        <w:rPr>
          <w:lang w:val="en-GB"/>
        </w:rPr>
        <w:t xml:space="preserve"> of distortion of </w:t>
      </w:r>
      <w:r w:rsidR="00E27562" w:rsidRPr="00A16672">
        <w:rPr>
          <w:lang w:val="en-GB"/>
        </w:rPr>
        <w:t>competition and trade</w:t>
      </w:r>
      <w:bookmarkEnd w:id="559"/>
    </w:p>
    <w:p w14:paraId="6FCFD914" w14:textId="6D00BB12" w:rsidR="00E915BF" w:rsidRPr="0038200D" w:rsidRDefault="00E915BF" w:rsidP="0038200D">
      <w:pPr>
        <w:pStyle w:val="ITAbsatzohneNr"/>
        <w:spacing w:after="120" w:line="360" w:lineRule="auto"/>
        <w:jc w:val="both"/>
        <w:rPr>
          <w:i/>
          <w:lang w:val="en-GB"/>
        </w:rPr>
      </w:pPr>
      <w:r w:rsidRPr="0038200D">
        <w:rPr>
          <w:i/>
          <w:lang w:val="en-GB"/>
        </w:rPr>
        <w:t>IPCEIs make it possible to bring together knowledge, expertise, financial resources and economic</w:t>
      </w:r>
      <w:r w:rsidRPr="0038200D">
        <w:rPr>
          <w:i/>
          <w:lang w:val="en-GB"/>
        </w:rPr>
        <w:cr/>
        <w:t>actors throughout the Union, so as to overcome important market or systemic failures and societal challenges which could not otherwise be addressed.</w:t>
      </w:r>
    </w:p>
    <w:p w14:paraId="5BB3FA8E" w14:textId="5499EED2" w:rsidR="00D775EE" w:rsidRPr="0038200D" w:rsidRDefault="00D775EE" w:rsidP="0038200D">
      <w:pPr>
        <w:pStyle w:val="ITAbsatzohneNr"/>
        <w:spacing w:after="120" w:line="360" w:lineRule="auto"/>
        <w:jc w:val="both"/>
        <w:rPr>
          <w:i/>
          <w:lang w:val="en-GB"/>
        </w:rPr>
      </w:pPr>
      <w:r w:rsidRPr="0038200D">
        <w:rPr>
          <w:i/>
          <w:lang w:val="en-GB"/>
        </w:rPr>
        <w:t xml:space="preserve">Please describe in this chapter in a detailed and comprehensive way why the IPCEI funding of your project will not lead to market, trade or competition distortion (or does so only to a very limited extent) and why in this context the development of your technology is necessary in Europe. </w:t>
      </w:r>
    </w:p>
    <w:p w14:paraId="067C5EE2" w14:textId="77777777" w:rsidR="00D775EE" w:rsidRDefault="00D775EE" w:rsidP="00D775EE">
      <w:pPr>
        <w:pStyle w:val="ITAbsatzohneNr"/>
        <w:rPr>
          <w:lang w:val="en-GB"/>
        </w:rPr>
      </w:pPr>
    </w:p>
    <w:p w14:paraId="7D8A5DE9" w14:textId="6F8C5859" w:rsidR="00E27562" w:rsidRPr="00504B99" w:rsidRDefault="00E27562" w:rsidP="00504B99">
      <w:pPr>
        <w:pStyle w:val="ITberschrift11"/>
        <w:rPr>
          <w:lang w:val="en-GB"/>
        </w:rPr>
      </w:pPr>
      <w:bookmarkStart w:id="561" w:name="_Toc83197603"/>
      <w:r w:rsidRPr="38749746">
        <w:rPr>
          <w:lang w:val="en-GB"/>
        </w:rPr>
        <w:t xml:space="preserve">Market </w:t>
      </w:r>
      <w:r w:rsidR="00504B99" w:rsidRPr="38749746">
        <w:rPr>
          <w:lang w:val="en-GB"/>
        </w:rPr>
        <w:t>affected by the state aid</w:t>
      </w:r>
      <w:bookmarkEnd w:id="561"/>
    </w:p>
    <w:p w14:paraId="4041BCC3" w14:textId="77777777" w:rsidR="00E27562" w:rsidRPr="000956E9" w:rsidRDefault="00E27562" w:rsidP="00504B99">
      <w:pPr>
        <w:pStyle w:val="ITberschrift111"/>
        <w:rPr>
          <w:lang w:val="en-GB"/>
        </w:rPr>
      </w:pPr>
      <w:bookmarkStart w:id="562" w:name="_Toc83197604"/>
      <w:r w:rsidRPr="00A16672">
        <w:rPr>
          <w:lang w:val="en-GB"/>
        </w:rPr>
        <w:t>Current Industry S</w:t>
      </w:r>
      <w:r w:rsidRPr="000956E9">
        <w:rPr>
          <w:lang w:val="en-GB"/>
        </w:rPr>
        <w:t>ector</w:t>
      </w:r>
      <w:bookmarkEnd w:id="562"/>
    </w:p>
    <w:p w14:paraId="7C7BAD3B" w14:textId="3E431B96" w:rsidR="00617C35" w:rsidRDefault="004926E7" w:rsidP="00E27562">
      <w:pPr>
        <w:pStyle w:val="ITAbsatzohneNr"/>
        <w:spacing w:after="120"/>
        <w:jc w:val="both"/>
        <w:rPr>
          <w:i/>
          <w:lang w:val="en-GB"/>
        </w:rPr>
      </w:pPr>
      <w:r>
        <w:rPr>
          <w:i/>
          <w:lang w:val="en-GB"/>
        </w:rPr>
        <w:t xml:space="preserve">DT is expected to enter two markets within the scope of the IPCEI. </w:t>
      </w:r>
      <w:r w:rsidR="00617C35">
        <w:rPr>
          <w:rStyle w:val="FootnoteReference"/>
          <w:i/>
          <w:lang w:val="en-GB"/>
        </w:rPr>
        <w:footnoteReference w:id="4"/>
      </w:r>
      <w:r>
        <w:rPr>
          <w:i/>
          <w:lang w:val="en-GB"/>
        </w:rPr>
        <w:t>The Long Term evolution(LTE)</w:t>
      </w:r>
      <w:r w:rsidR="00617C35">
        <w:rPr>
          <w:i/>
          <w:lang w:val="en-GB"/>
        </w:rPr>
        <w:t xml:space="preserve"> market and the 5G market.  Both of these markets are large but growing very rapidly. </w:t>
      </w:r>
      <w:r w:rsidR="006B7475">
        <w:rPr>
          <w:i/>
          <w:lang w:val="en-GB"/>
        </w:rPr>
        <w:t xml:space="preserve">. With the growing penetration of smartphones as well as increased use of video on demand, defence and public safety, surveillance, browsing, and more this demand for such services is only increasing. </w:t>
      </w:r>
    </w:p>
    <w:p w14:paraId="135B9BC3" w14:textId="4298A86B" w:rsidR="006B7475" w:rsidRDefault="00617C35" w:rsidP="006B7475">
      <w:pPr>
        <w:pStyle w:val="ITAbsatzohneNr"/>
        <w:spacing w:after="120"/>
        <w:jc w:val="both"/>
        <w:rPr>
          <w:i/>
          <w:lang w:val="en-GB"/>
        </w:rPr>
      </w:pPr>
      <w:r>
        <w:rPr>
          <w:i/>
          <w:lang w:val="en-GB"/>
        </w:rPr>
        <w:t>The European LTE market is estimated to be 17.7billion and expected to grow at 20%</w:t>
      </w:r>
      <w:r w:rsidR="009D349D">
        <w:rPr>
          <w:rStyle w:val="FootnoteReference"/>
          <w:i/>
          <w:lang w:val="en-GB"/>
        </w:rPr>
        <w:footnoteReference w:id="5"/>
      </w:r>
      <w:r w:rsidR="009D349D">
        <w:rPr>
          <w:rStyle w:val="FootnoteReference"/>
          <w:i/>
          <w:lang w:val="en-GB"/>
        </w:rPr>
        <w:footnoteReference w:id="6"/>
      </w:r>
      <w:r>
        <w:rPr>
          <w:i/>
          <w:lang w:val="en-GB"/>
        </w:rPr>
        <w:t xml:space="preserve"> per annum such that it will be </w:t>
      </w:r>
      <w:r w:rsidR="009D349D">
        <w:rPr>
          <w:i/>
          <w:lang w:val="en-GB"/>
        </w:rPr>
        <w:t>52 billion by 2026</w:t>
      </w:r>
      <w:r w:rsidR="006B7475">
        <w:rPr>
          <w:i/>
          <w:lang w:val="en-GB"/>
        </w:rPr>
        <w:t xml:space="preserve">, </w:t>
      </w:r>
      <w:r w:rsidR="006B7475">
        <w:rPr>
          <w:i/>
          <w:lang w:val="en-GB"/>
        </w:rPr>
        <w:t>The European 5G market is of similar size to the LTE with 17.1bn</w:t>
      </w:r>
      <w:r w:rsidR="001D7DF4">
        <w:rPr>
          <w:i/>
          <w:lang w:val="en-GB"/>
        </w:rPr>
        <w:t xml:space="preserve"> and is expected to be over 100 billion by 2030. Both of these markets are then fast growing and will likely change structure over the coming years. </w:t>
      </w:r>
    </w:p>
    <w:p w14:paraId="49B8516E" w14:textId="1C7445A8" w:rsidR="001D7DF4" w:rsidRDefault="001D7DF4" w:rsidP="00E27562">
      <w:pPr>
        <w:pStyle w:val="ITAbsatzohneNr"/>
        <w:spacing w:after="120"/>
        <w:jc w:val="both"/>
        <w:rPr>
          <w:i/>
          <w:lang w:val="en-GB"/>
        </w:rPr>
      </w:pPr>
    </w:p>
    <w:p w14:paraId="357FD26E" w14:textId="77777777" w:rsidR="001D7DF4" w:rsidRDefault="001D7DF4" w:rsidP="00E27562">
      <w:pPr>
        <w:pStyle w:val="ITAbsatzohneNr"/>
        <w:spacing w:after="120"/>
        <w:jc w:val="both"/>
        <w:rPr>
          <w:i/>
          <w:lang w:val="en-GB"/>
        </w:rPr>
      </w:pPr>
    </w:p>
    <w:p w14:paraId="58A71D62" w14:textId="77777777" w:rsidR="001D7DF4" w:rsidRDefault="001D7DF4" w:rsidP="00E27562">
      <w:pPr>
        <w:pStyle w:val="ITAbsatzohneNr"/>
        <w:spacing w:after="120"/>
        <w:jc w:val="both"/>
        <w:rPr>
          <w:i/>
          <w:lang w:val="en-GB"/>
        </w:rPr>
      </w:pPr>
    </w:p>
    <w:p w14:paraId="2966A6F9" w14:textId="77777777" w:rsidR="001D7DF4" w:rsidRDefault="001D7DF4" w:rsidP="00E27562">
      <w:pPr>
        <w:pStyle w:val="ITAbsatzohneNr"/>
        <w:spacing w:after="120"/>
        <w:jc w:val="both"/>
        <w:rPr>
          <w:i/>
          <w:lang w:val="en-GB"/>
        </w:rPr>
      </w:pPr>
    </w:p>
    <w:p w14:paraId="11F8F5B1" w14:textId="77777777" w:rsidR="001D7DF4" w:rsidRDefault="001D7DF4" w:rsidP="00E27562">
      <w:pPr>
        <w:pStyle w:val="ITAbsatzohneNr"/>
        <w:spacing w:after="120"/>
        <w:jc w:val="both"/>
        <w:rPr>
          <w:i/>
          <w:lang w:val="en-GB"/>
        </w:rPr>
      </w:pPr>
    </w:p>
    <w:p w14:paraId="49D230DC" w14:textId="267E907E" w:rsidR="001D7DF4" w:rsidRDefault="001D7DF4" w:rsidP="00E27562">
      <w:pPr>
        <w:pStyle w:val="ITAbsatzohneNr"/>
        <w:spacing w:after="120"/>
        <w:jc w:val="both"/>
        <w:rPr>
          <w:i/>
          <w:lang w:val="en-GB"/>
        </w:rPr>
      </w:pPr>
    </w:p>
    <w:p w14:paraId="78FB463E" w14:textId="77777777" w:rsidR="001D7DF4" w:rsidRDefault="001D7DF4" w:rsidP="00E27562">
      <w:pPr>
        <w:pStyle w:val="ITAbsatzohneNr"/>
        <w:spacing w:after="120"/>
        <w:jc w:val="both"/>
        <w:rPr>
          <w:i/>
          <w:lang w:val="en-GB"/>
        </w:rPr>
      </w:pPr>
      <w:r>
        <w:rPr>
          <w:noProof/>
        </w:rPr>
        <w:drawing>
          <wp:inline distT="0" distB="0" distL="0" distR="0" wp14:anchorId="58AA3832" wp14:editId="153ABF5E">
            <wp:extent cx="3307080" cy="1542720"/>
            <wp:effectExtent l="0" t="0" r="762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1225" cy="1544653"/>
                    </a:xfrm>
                    <a:prstGeom prst="rect">
                      <a:avLst/>
                    </a:prstGeom>
                  </pic:spPr>
                </pic:pic>
              </a:graphicData>
            </a:graphic>
          </wp:inline>
        </w:drawing>
      </w:r>
    </w:p>
    <w:p w14:paraId="2955C936" w14:textId="53DFD63B" w:rsidR="006B7475" w:rsidRDefault="006B7475" w:rsidP="00E27562">
      <w:pPr>
        <w:pStyle w:val="ITAbsatzohneNr"/>
        <w:spacing w:after="120"/>
        <w:jc w:val="both"/>
        <w:rPr>
          <w:i/>
          <w:lang w:val="en-GB"/>
        </w:rPr>
      </w:pPr>
      <w:r>
        <w:rPr>
          <w:i/>
          <w:lang w:val="en-GB"/>
        </w:rPr>
        <w:t xml:space="preserve">From the point of view of consumers 5G is technically a better service as it allows for faster download and upload speeds, due to the industry being mostly about high CAPEX with relatively low OPEX, this means that it is reasonable to expect that demand factors will be the driving force, that is, even if 5G infrastructure is not as cost efficient as LTE, consumer demand will eventually make it dominant. </w:t>
      </w:r>
      <w:r w:rsidR="001D7DF4">
        <w:rPr>
          <w:i/>
          <w:lang w:val="en-GB"/>
        </w:rPr>
        <w:t xml:space="preserve">In the long run, 6G will also affect the market and take market share from 5G. </w:t>
      </w:r>
    </w:p>
    <w:p w14:paraId="4D2A7617" w14:textId="21A99975" w:rsidR="001D7DF4" w:rsidRDefault="001D7DF4" w:rsidP="00E27562">
      <w:pPr>
        <w:pStyle w:val="ITAbsatzohneNr"/>
        <w:spacing w:after="120"/>
        <w:jc w:val="both"/>
        <w:rPr>
          <w:i/>
          <w:lang w:val="en-GB"/>
        </w:rPr>
      </w:pPr>
      <w:r>
        <w:rPr>
          <w:i/>
          <w:lang w:val="en-GB"/>
        </w:rPr>
        <w:t>Europe in particular</w:t>
      </w:r>
      <w:r w:rsidR="00826A1B">
        <w:rPr>
          <w:i/>
          <w:lang w:val="en-GB"/>
        </w:rPr>
        <w:t xml:space="preserve"> is underdeveloped. Relative to China and the United States, the infrastructure is lacking and it is unlikely that companies will be able raise the funding required without aid.</w:t>
      </w:r>
    </w:p>
    <w:p w14:paraId="2283684B" w14:textId="2E8A91C4" w:rsidR="00617C35" w:rsidRDefault="00617C35">
      <w:pPr>
        <w:spacing w:after="200"/>
        <w:rPr>
          <w:i/>
          <w:lang w:val="en-GB"/>
        </w:rPr>
      </w:pPr>
      <w:r>
        <w:rPr>
          <w:i/>
          <w:lang w:val="en-GB"/>
        </w:rPr>
        <w:br w:type="page"/>
      </w:r>
      <w:r w:rsidR="006B7475">
        <w:rPr>
          <w:rStyle w:val="FootnoteReference"/>
          <w:i/>
          <w:lang w:val="en-GB"/>
        </w:rPr>
        <w:lastRenderedPageBreak/>
        <w:footnoteReference w:id="7"/>
      </w:r>
    </w:p>
    <w:p w14:paraId="2ABBCAC4" w14:textId="527C9F86" w:rsidR="00617C35" w:rsidRDefault="00617C35" w:rsidP="00E27562">
      <w:pPr>
        <w:pStyle w:val="ITAbsatzohneNr"/>
        <w:spacing w:after="120"/>
        <w:jc w:val="both"/>
        <w:rPr>
          <w:i/>
          <w:lang w:val="en-GB"/>
        </w:rPr>
      </w:pPr>
      <w:r w:rsidRPr="00617C35">
        <w:drawing>
          <wp:anchor distT="0" distB="0" distL="114300" distR="114300" simplePos="0" relativeHeight="251659274" behindDoc="0" locked="0" layoutInCell="1" allowOverlap="1" wp14:anchorId="646FA8F6" wp14:editId="2AB46676">
            <wp:simplePos x="0" y="0"/>
            <wp:positionH relativeFrom="margin">
              <wp:posOffset>-304800</wp:posOffset>
            </wp:positionH>
            <wp:positionV relativeFrom="paragraph">
              <wp:posOffset>0</wp:posOffset>
            </wp:positionV>
            <wp:extent cx="5760720" cy="3689985"/>
            <wp:effectExtent l="0" t="0" r="0" b="57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3689985"/>
                    </a:xfrm>
                    <a:prstGeom prst="rect">
                      <a:avLst/>
                    </a:prstGeom>
                  </pic:spPr>
                </pic:pic>
              </a:graphicData>
            </a:graphic>
          </wp:anchor>
        </w:drawing>
      </w:r>
    </w:p>
    <w:p w14:paraId="139F2F79" w14:textId="55FF870A" w:rsidR="00617C35" w:rsidRPr="00617C35" w:rsidRDefault="00617C35" w:rsidP="00617C35">
      <w:pPr>
        <w:pStyle w:val="ITAbsatzohneNr"/>
        <w:spacing w:after="120"/>
        <w:jc w:val="both"/>
        <w:rPr>
          <w:i/>
          <w:lang w:val="en-GB"/>
        </w:rPr>
      </w:pPr>
      <w:bookmarkStart w:id="563" w:name="_Toc83197606"/>
    </w:p>
    <w:p w14:paraId="098945E3" w14:textId="69D27113" w:rsidR="00617C35" w:rsidRDefault="00617C35" w:rsidP="00826A1B">
      <w:pPr>
        <w:pStyle w:val="ITberschrift111"/>
        <w:rPr>
          <w:lang w:val="en-GB"/>
        </w:rPr>
      </w:pPr>
      <w:bookmarkStart w:id="564" w:name="_Toc83197605"/>
      <w:r w:rsidRPr="00504B99">
        <w:rPr>
          <w:lang w:val="en-GB"/>
        </w:rPr>
        <w:t>Market Situation / Share after IPCEI</w:t>
      </w:r>
      <w:bookmarkEnd w:id="564"/>
    </w:p>
    <w:p w14:paraId="4948CAD5" w14:textId="7CA24C1E" w:rsidR="00826A1B" w:rsidRDefault="00826A1B" w:rsidP="00826A1B">
      <w:pPr>
        <w:pStyle w:val="ITAbsatzohneNr"/>
        <w:rPr>
          <w:lang w:val="en-GB"/>
        </w:rPr>
      </w:pPr>
      <w:r>
        <w:rPr>
          <w:lang w:val="en-GB"/>
        </w:rPr>
        <w:t>The market share in Europe of LTE</w:t>
      </w:r>
    </w:p>
    <w:tbl>
      <w:tblPr>
        <w:tblStyle w:val="TableGrid"/>
        <w:tblW w:w="0" w:type="auto"/>
        <w:tblLook w:val="04A0" w:firstRow="1" w:lastRow="0" w:firstColumn="1" w:lastColumn="0" w:noHBand="0" w:noVBand="1"/>
      </w:tblPr>
      <w:tblGrid>
        <w:gridCol w:w="4531"/>
        <w:gridCol w:w="4531"/>
      </w:tblGrid>
      <w:tr w:rsidR="00826A1B" w14:paraId="72C77DE4" w14:textId="77777777" w:rsidTr="00826A1B">
        <w:tc>
          <w:tcPr>
            <w:tcW w:w="4531" w:type="dxa"/>
          </w:tcPr>
          <w:p w14:paraId="513F9C57" w14:textId="316FE778" w:rsidR="00826A1B" w:rsidRDefault="00826A1B" w:rsidP="00826A1B">
            <w:pPr>
              <w:pStyle w:val="ITAbsatzohneNr"/>
              <w:rPr>
                <w:lang w:val="en-GB"/>
              </w:rPr>
            </w:pPr>
            <w:r>
              <w:rPr>
                <w:lang w:val="en-GB"/>
              </w:rPr>
              <w:t>Huawei</w:t>
            </w:r>
          </w:p>
        </w:tc>
        <w:tc>
          <w:tcPr>
            <w:tcW w:w="4531" w:type="dxa"/>
          </w:tcPr>
          <w:p w14:paraId="105D9FC8" w14:textId="62CB6791" w:rsidR="00826A1B" w:rsidRDefault="00826A1B" w:rsidP="00826A1B">
            <w:pPr>
              <w:pStyle w:val="ITAbsatzohneNr"/>
              <w:rPr>
                <w:lang w:val="en-GB"/>
              </w:rPr>
            </w:pPr>
            <w:r>
              <w:rPr>
                <w:lang w:val="en-GB"/>
              </w:rPr>
              <w:t>30.8%</w:t>
            </w:r>
          </w:p>
        </w:tc>
      </w:tr>
      <w:tr w:rsidR="00826A1B" w14:paraId="1DA78F15" w14:textId="77777777" w:rsidTr="00826A1B">
        <w:tc>
          <w:tcPr>
            <w:tcW w:w="4531" w:type="dxa"/>
          </w:tcPr>
          <w:p w14:paraId="6A35838B" w14:textId="23A599B2" w:rsidR="00826A1B" w:rsidRDefault="00826A1B" w:rsidP="00826A1B">
            <w:pPr>
              <w:pStyle w:val="ITAbsatzohneNr"/>
              <w:rPr>
                <w:lang w:val="en-GB"/>
              </w:rPr>
            </w:pPr>
            <w:r>
              <w:t xml:space="preserve">Ericsson </w:t>
            </w:r>
          </w:p>
        </w:tc>
        <w:tc>
          <w:tcPr>
            <w:tcW w:w="4531" w:type="dxa"/>
          </w:tcPr>
          <w:p w14:paraId="2204651B" w14:textId="3E095445" w:rsidR="00826A1B" w:rsidRDefault="00826A1B" w:rsidP="00826A1B">
            <w:pPr>
              <w:pStyle w:val="ITAbsatzohneNr"/>
              <w:rPr>
                <w:lang w:val="en-GB"/>
              </w:rPr>
            </w:pPr>
            <w:r>
              <w:rPr>
                <w:lang w:val="en-GB"/>
              </w:rPr>
              <w:t>29.9%</w:t>
            </w:r>
          </w:p>
        </w:tc>
      </w:tr>
      <w:tr w:rsidR="00826A1B" w14:paraId="7DDB385C" w14:textId="77777777" w:rsidTr="00826A1B">
        <w:tc>
          <w:tcPr>
            <w:tcW w:w="4531" w:type="dxa"/>
          </w:tcPr>
          <w:p w14:paraId="4028DD0A" w14:textId="4DF03BDD" w:rsidR="00826A1B" w:rsidRDefault="00826A1B" w:rsidP="00826A1B">
            <w:pPr>
              <w:pStyle w:val="ITAbsatzohneNr"/>
              <w:rPr>
                <w:lang w:val="en-GB"/>
              </w:rPr>
            </w:pPr>
            <w:r>
              <w:t>Nokia</w:t>
            </w:r>
          </w:p>
        </w:tc>
        <w:tc>
          <w:tcPr>
            <w:tcW w:w="4531" w:type="dxa"/>
          </w:tcPr>
          <w:p w14:paraId="7AB49C40" w14:textId="4187420B" w:rsidR="00826A1B" w:rsidRDefault="00826A1B" w:rsidP="00826A1B">
            <w:pPr>
              <w:pStyle w:val="ITAbsatzohneNr"/>
              <w:rPr>
                <w:lang w:val="en-GB"/>
              </w:rPr>
            </w:pPr>
            <w:r>
              <w:rPr>
                <w:lang w:val="en-GB"/>
              </w:rPr>
              <w:t>24.0%</w:t>
            </w:r>
          </w:p>
        </w:tc>
      </w:tr>
      <w:tr w:rsidR="00826A1B" w14:paraId="26EF189F" w14:textId="77777777" w:rsidTr="00826A1B">
        <w:tc>
          <w:tcPr>
            <w:tcW w:w="4531" w:type="dxa"/>
          </w:tcPr>
          <w:p w14:paraId="5E0E1E07" w14:textId="4E9C3CF8" w:rsidR="00826A1B" w:rsidRDefault="00826A1B" w:rsidP="00826A1B">
            <w:pPr>
              <w:pStyle w:val="ITAbsatzohneNr"/>
              <w:rPr>
                <w:lang w:val="en-GB"/>
              </w:rPr>
            </w:pPr>
            <w:r>
              <w:rPr>
                <w:lang w:val="en-GB"/>
              </w:rPr>
              <w:t>ZTE</w:t>
            </w:r>
          </w:p>
        </w:tc>
        <w:tc>
          <w:tcPr>
            <w:tcW w:w="4531" w:type="dxa"/>
          </w:tcPr>
          <w:p w14:paraId="5EA2CF14" w14:textId="3F5BD856" w:rsidR="00826A1B" w:rsidRDefault="00826A1B" w:rsidP="00826A1B">
            <w:pPr>
              <w:pStyle w:val="ITAbsatzohneNr"/>
              <w:rPr>
                <w:lang w:val="en-GB"/>
              </w:rPr>
            </w:pPr>
            <w:r>
              <w:rPr>
                <w:lang w:val="en-GB"/>
              </w:rPr>
              <w:t>7.7%</w:t>
            </w:r>
          </w:p>
        </w:tc>
      </w:tr>
      <w:tr w:rsidR="00826A1B" w14:paraId="3F56E1FD" w14:textId="77777777" w:rsidTr="00826A1B">
        <w:tc>
          <w:tcPr>
            <w:tcW w:w="4531" w:type="dxa"/>
          </w:tcPr>
          <w:p w14:paraId="3D9043E2" w14:textId="45360786" w:rsidR="00826A1B" w:rsidRDefault="00826A1B" w:rsidP="00826A1B">
            <w:pPr>
              <w:pStyle w:val="ITAbsatzohneNr"/>
              <w:rPr>
                <w:lang w:val="en-GB"/>
              </w:rPr>
            </w:pPr>
            <w:r>
              <w:rPr>
                <w:lang w:val="en-GB"/>
              </w:rPr>
              <w:t>Samsung</w:t>
            </w:r>
          </w:p>
        </w:tc>
        <w:tc>
          <w:tcPr>
            <w:tcW w:w="4531" w:type="dxa"/>
          </w:tcPr>
          <w:p w14:paraId="628910D0" w14:textId="526FA052" w:rsidR="00826A1B" w:rsidRDefault="00826A1B" w:rsidP="00826A1B">
            <w:pPr>
              <w:pStyle w:val="ITAbsatzohneNr"/>
              <w:rPr>
                <w:lang w:val="en-GB"/>
              </w:rPr>
            </w:pPr>
            <w:r>
              <w:rPr>
                <w:lang w:val="en-GB"/>
              </w:rPr>
              <w:t>4.1%</w:t>
            </w:r>
          </w:p>
        </w:tc>
      </w:tr>
      <w:tr w:rsidR="00826A1B" w14:paraId="4B9180AE" w14:textId="77777777" w:rsidTr="00826A1B">
        <w:tc>
          <w:tcPr>
            <w:tcW w:w="4531" w:type="dxa"/>
          </w:tcPr>
          <w:p w14:paraId="03288C5E" w14:textId="5C5D03D7" w:rsidR="00826A1B" w:rsidRDefault="00826A1B" w:rsidP="00826A1B">
            <w:pPr>
              <w:pStyle w:val="ITAbsatzohneNr"/>
              <w:rPr>
                <w:lang w:val="en-GB"/>
              </w:rPr>
            </w:pPr>
            <w:r>
              <w:rPr>
                <w:lang w:val="en-GB"/>
              </w:rPr>
              <w:t>Other</w:t>
            </w:r>
          </w:p>
        </w:tc>
        <w:tc>
          <w:tcPr>
            <w:tcW w:w="4531" w:type="dxa"/>
          </w:tcPr>
          <w:p w14:paraId="459DA360" w14:textId="51F60309" w:rsidR="00826A1B" w:rsidRDefault="00826A1B" w:rsidP="00826A1B">
            <w:pPr>
              <w:pStyle w:val="ITAbsatzohneNr"/>
              <w:rPr>
                <w:lang w:val="en-GB"/>
              </w:rPr>
            </w:pPr>
            <w:r>
              <w:rPr>
                <w:lang w:val="en-GB"/>
              </w:rPr>
              <w:t>3.4%</w:t>
            </w:r>
          </w:p>
        </w:tc>
      </w:tr>
    </w:tbl>
    <w:p w14:paraId="794F145B" w14:textId="75044F2B" w:rsidR="00826A1B" w:rsidRDefault="00826A1B" w:rsidP="00826A1B">
      <w:pPr>
        <w:pStyle w:val="ITAbsatzohneNr"/>
        <w:rPr>
          <w:lang w:val="en-GB"/>
        </w:rPr>
      </w:pPr>
    </w:p>
    <w:p w14:paraId="415E1431" w14:textId="33903A14" w:rsidR="00826A1B" w:rsidRDefault="00826A1B" w:rsidP="00826A1B">
      <w:pPr>
        <w:pStyle w:val="ITAbsatzohneNr"/>
        <w:rPr>
          <w:lang w:val="en-GB"/>
        </w:rPr>
      </w:pPr>
      <w:r>
        <w:rPr>
          <w:lang w:val="en-GB"/>
        </w:rPr>
        <w:t>For 5G, the market shares are given by</w:t>
      </w:r>
      <w:r>
        <w:rPr>
          <w:rStyle w:val="FootnoteReference"/>
          <w:lang w:val="en-GB"/>
        </w:rPr>
        <w:footnoteReference w:id="8"/>
      </w:r>
    </w:p>
    <w:tbl>
      <w:tblPr>
        <w:tblStyle w:val="TableGrid"/>
        <w:tblW w:w="0" w:type="auto"/>
        <w:tblLook w:val="04A0" w:firstRow="1" w:lastRow="0" w:firstColumn="1" w:lastColumn="0" w:noHBand="0" w:noVBand="1"/>
      </w:tblPr>
      <w:tblGrid>
        <w:gridCol w:w="4531"/>
        <w:gridCol w:w="4531"/>
      </w:tblGrid>
      <w:tr w:rsidR="00826A1B" w14:paraId="1956CE19" w14:textId="77777777" w:rsidTr="001B6699">
        <w:tc>
          <w:tcPr>
            <w:tcW w:w="4531" w:type="dxa"/>
          </w:tcPr>
          <w:p w14:paraId="43D1DDD1" w14:textId="77777777" w:rsidR="00826A1B" w:rsidRDefault="00826A1B" w:rsidP="001B6699">
            <w:pPr>
              <w:pStyle w:val="ITAbsatzohneNr"/>
              <w:rPr>
                <w:lang w:val="en-GB"/>
              </w:rPr>
            </w:pPr>
            <w:r>
              <w:rPr>
                <w:lang w:val="en-GB"/>
              </w:rPr>
              <w:t>Huawei</w:t>
            </w:r>
          </w:p>
        </w:tc>
        <w:tc>
          <w:tcPr>
            <w:tcW w:w="4531" w:type="dxa"/>
          </w:tcPr>
          <w:p w14:paraId="65376627" w14:textId="1D21B3DC" w:rsidR="00826A1B" w:rsidRDefault="00826A1B" w:rsidP="001B6699">
            <w:pPr>
              <w:pStyle w:val="ITAbsatzohneNr"/>
              <w:rPr>
                <w:lang w:val="en-GB"/>
              </w:rPr>
            </w:pPr>
            <w:r>
              <w:rPr>
                <w:lang w:val="en-GB"/>
              </w:rPr>
              <w:t>3</w:t>
            </w:r>
            <w:r>
              <w:rPr>
                <w:lang w:val="en-GB"/>
              </w:rPr>
              <w:t>5</w:t>
            </w:r>
            <w:r>
              <w:rPr>
                <w:lang w:val="en-GB"/>
              </w:rPr>
              <w:t>.</w:t>
            </w:r>
            <w:r>
              <w:rPr>
                <w:lang w:val="en-GB"/>
              </w:rPr>
              <w:t>6</w:t>
            </w:r>
            <w:r>
              <w:rPr>
                <w:lang w:val="en-GB"/>
              </w:rPr>
              <w:t>%</w:t>
            </w:r>
          </w:p>
        </w:tc>
      </w:tr>
      <w:tr w:rsidR="00826A1B" w14:paraId="609171C2" w14:textId="77777777" w:rsidTr="001B6699">
        <w:tc>
          <w:tcPr>
            <w:tcW w:w="4531" w:type="dxa"/>
          </w:tcPr>
          <w:p w14:paraId="322D4616" w14:textId="77777777" w:rsidR="00826A1B" w:rsidRDefault="00826A1B" w:rsidP="001B6699">
            <w:pPr>
              <w:pStyle w:val="ITAbsatzohneNr"/>
              <w:rPr>
                <w:lang w:val="en-GB"/>
              </w:rPr>
            </w:pPr>
            <w:r>
              <w:t xml:space="preserve">Ericsson </w:t>
            </w:r>
          </w:p>
        </w:tc>
        <w:tc>
          <w:tcPr>
            <w:tcW w:w="4531" w:type="dxa"/>
          </w:tcPr>
          <w:p w14:paraId="0DE68BE4" w14:textId="5881487D" w:rsidR="00826A1B" w:rsidRDefault="00826A1B" w:rsidP="001B6699">
            <w:pPr>
              <w:pStyle w:val="ITAbsatzohneNr"/>
              <w:rPr>
                <w:lang w:val="en-GB"/>
              </w:rPr>
            </w:pPr>
            <w:r>
              <w:rPr>
                <w:lang w:val="en-GB"/>
              </w:rPr>
              <w:t>26.4</w:t>
            </w:r>
            <w:r>
              <w:rPr>
                <w:lang w:val="en-GB"/>
              </w:rPr>
              <w:t>%</w:t>
            </w:r>
          </w:p>
        </w:tc>
      </w:tr>
      <w:tr w:rsidR="00826A1B" w14:paraId="5D94857A" w14:textId="77777777" w:rsidTr="001B6699">
        <w:tc>
          <w:tcPr>
            <w:tcW w:w="4531" w:type="dxa"/>
          </w:tcPr>
          <w:p w14:paraId="46C607B4" w14:textId="77777777" w:rsidR="00826A1B" w:rsidRDefault="00826A1B" w:rsidP="001B6699">
            <w:pPr>
              <w:pStyle w:val="ITAbsatzohneNr"/>
              <w:rPr>
                <w:lang w:val="en-GB"/>
              </w:rPr>
            </w:pPr>
            <w:r>
              <w:t>Nokia</w:t>
            </w:r>
          </w:p>
        </w:tc>
        <w:tc>
          <w:tcPr>
            <w:tcW w:w="4531" w:type="dxa"/>
          </w:tcPr>
          <w:p w14:paraId="36225145" w14:textId="132A5B5A" w:rsidR="00826A1B" w:rsidRDefault="00826A1B" w:rsidP="001B6699">
            <w:pPr>
              <w:pStyle w:val="ITAbsatzohneNr"/>
              <w:rPr>
                <w:lang w:val="en-GB"/>
              </w:rPr>
            </w:pPr>
            <w:r>
              <w:rPr>
                <w:lang w:val="en-GB"/>
              </w:rPr>
              <w:t>14.4</w:t>
            </w:r>
            <w:r>
              <w:rPr>
                <w:lang w:val="en-GB"/>
              </w:rPr>
              <w:t>%</w:t>
            </w:r>
          </w:p>
        </w:tc>
      </w:tr>
      <w:tr w:rsidR="00826A1B" w14:paraId="187B6F08" w14:textId="77777777" w:rsidTr="001B6699">
        <w:tc>
          <w:tcPr>
            <w:tcW w:w="4531" w:type="dxa"/>
          </w:tcPr>
          <w:p w14:paraId="25D1891E" w14:textId="77777777" w:rsidR="00826A1B" w:rsidRDefault="00826A1B" w:rsidP="001B6699">
            <w:pPr>
              <w:pStyle w:val="ITAbsatzohneNr"/>
              <w:rPr>
                <w:lang w:val="en-GB"/>
              </w:rPr>
            </w:pPr>
            <w:r>
              <w:rPr>
                <w:lang w:val="en-GB"/>
              </w:rPr>
              <w:t>ZTE</w:t>
            </w:r>
          </w:p>
        </w:tc>
        <w:tc>
          <w:tcPr>
            <w:tcW w:w="4531" w:type="dxa"/>
          </w:tcPr>
          <w:p w14:paraId="7285F7AC" w14:textId="2B131093" w:rsidR="00826A1B" w:rsidRDefault="00826A1B" w:rsidP="001B6699">
            <w:pPr>
              <w:pStyle w:val="ITAbsatzohneNr"/>
              <w:rPr>
                <w:lang w:val="en-GB"/>
              </w:rPr>
            </w:pPr>
            <w:r>
              <w:rPr>
                <w:lang w:val="en-GB"/>
              </w:rPr>
              <w:t>13.2</w:t>
            </w:r>
            <w:r>
              <w:rPr>
                <w:lang w:val="en-GB"/>
              </w:rPr>
              <w:t>%</w:t>
            </w:r>
          </w:p>
        </w:tc>
      </w:tr>
      <w:tr w:rsidR="00826A1B" w14:paraId="194B1555" w14:textId="77777777" w:rsidTr="001B6699">
        <w:tc>
          <w:tcPr>
            <w:tcW w:w="4531" w:type="dxa"/>
          </w:tcPr>
          <w:p w14:paraId="525F4EF6" w14:textId="77777777" w:rsidR="00826A1B" w:rsidRDefault="00826A1B" w:rsidP="001B6699">
            <w:pPr>
              <w:pStyle w:val="ITAbsatzohneNr"/>
              <w:rPr>
                <w:lang w:val="en-GB"/>
              </w:rPr>
            </w:pPr>
            <w:r>
              <w:rPr>
                <w:lang w:val="en-GB"/>
              </w:rPr>
              <w:t>Samsung</w:t>
            </w:r>
          </w:p>
        </w:tc>
        <w:tc>
          <w:tcPr>
            <w:tcW w:w="4531" w:type="dxa"/>
          </w:tcPr>
          <w:p w14:paraId="2D651107" w14:textId="3CEA7212" w:rsidR="00826A1B" w:rsidRDefault="00826A1B" w:rsidP="001B6699">
            <w:pPr>
              <w:pStyle w:val="ITAbsatzohneNr"/>
              <w:rPr>
                <w:lang w:val="en-GB"/>
              </w:rPr>
            </w:pPr>
            <w:r>
              <w:rPr>
                <w:lang w:val="en-GB"/>
              </w:rPr>
              <w:t>8%</w:t>
            </w:r>
            <w:r>
              <w:rPr>
                <w:lang w:val="en-GB"/>
              </w:rPr>
              <w:t>%</w:t>
            </w:r>
          </w:p>
        </w:tc>
      </w:tr>
      <w:tr w:rsidR="00826A1B" w14:paraId="634F51DC" w14:textId="77777777" w:rsidTr="001B6699">
        <w:tc>
          <w:tcPr>
            <w:tcW w:w="4531" w:type="dxa"/>
          </w:tcPr>
          <w:p w14:paraId="707E24E9" w14:textId="77777777" w:rsidR="00826A1B" w:rsidRDefault="00826A1B" w:rsidP="001B6699">
            <w:pPr>
              <w:pStyle w:val="ITAbsatzohneNr"/>
              <w:rPr>
                <w:lang w:val="en-GB"/>
              </w:rPr>
            </w:pPr>
            <w:r>
              <w:rPr>
                <w:lang w:val="en-GB"/>
              </w:rPr>
              <w:t>Other</w:t>
            </w:r>
          </w:p>
        </w:tc>
        <w:tc>
          <w:tcPr>
            <w:tcW w:w="4531" w:type="dxa"/>
          </w:tcPr>
          <w:p w14:paraId="325ADFFA" w14:textId="3DDF1E0A" w:rsidR="00826A1B" w:rsidRDefault="00826A1B" w:rsidP="001B6699">
            <w:pPr>
              <w:pStyle w:val="ITAbsatzohneNr"/>
              <w:rPr>
                <w:lang w:val="en-GB"/>
              </w:rPr>
            </w:pPr>
            <w:r>
              <w:rPr>
                <w:lang w:val="en-GB"/>
              </w:rPr>
              <w:t>2.4</w:t>
            </w:r>
            <w:r>
              <w:rPr>
                <w:lang w:val="en-GB"/>
              </w:rPr>
              <w:t>%</w:t>
            </w:r>
          </w:p>
        </w:tc>
      </w:tr>
    </w:tbl>
    <w:p w14:paraId="7BEABA32" w14:textId="77777777" w:rsidR="00826A1B" w:rsidRDefault="00826A1B" w:rsidP="00826A1B">
      <w:pPr>
        <w:pStyle w:val="ITAbsatzohneNr"/>
        <w:rPr>
          <w:lang w:val="en-GB"/>
        </w:rPr>
      </w:pPr>
    </w:p>
    <w:p w14:paraId="57DEFA68" w14:textId="77777777" w:rsidR="00826A1B" w:rsidRDefault="00826A1B" w:rsidP="00826A1B">
      <w:pPr>
        <w:pStyle w:val="ITAbsatzohneNr"/>
        <w:rPr>
          <w:lang w:val="en-GB"/>
        </w:rPr>
      </w:pPr>
    </w:p>
    <w:p w14:paraId="52716196" w14:textId="77777777" w:rsidR="00826A1B" w:rsidRDefault="00826A1B" w:rsidP="00826A1B">
      <w:pPr>
        <w:pStyle w:val="ITAbsatzohneNr"/>
        <w:rPr>
          <w:lang w:val="en-GB"/>
        </w:rPr>
      </w:pPr>
    </w:p>
    <w:p w14:paraId="649AE2DE" w14:textId="62FA2B93" w:rsidR="00826A1B" w:rsidRDefault="00826A1B" w:rsidP="00826A1B">
      <w:pPr>
        <w:pStyle w:val="ITAbsatzohneNr"/>
        <w:rPr>
          <w:lang w:val="en-GB"/>
        </w:rPr>
      </w:pPr>
      <w:r>
        <w:rPr>
          <w:lang w:val="en-GB"/>
        </w:rPr>
        <w:lastRenderedPageBreak/>
        <w:t xml:space="preserve">DT then controls only very small share of the LTE and 5G markets in Europe. After the IPCEI, the share that DT will control will be identical to without the IPCEI as the O-RAN project is not a consumer side innovation but a process innovation. </w:t>
      </w:r>
    </w:p>
    <w:p w14:paraId="5B5C68B6" w14:textId="77777777" w:rsidR="00826A1B" w:rsidRDefault="00826A1B" w:rsidP="00826A1B">
      <w:pPr>
        <w:pStyle w:val="ITAbsatzohneNr"/>
        <w:rPr>
          <w:lang w:val="en-GB"/>
        </w:rPr>
      </w:pPr>
    </w:p>
    <w:p w14:paraId="4992F085" w14:textId="77777777" w:rsidR="00826A1B" w:rsidRPr="00826A1B" w:rsidRDefault="00826A1B" w:rsidP="00826A1B">
      <w:pPr>
        <w:pStyle w:val="ITAbsatzohneNr"/>
        <w:rPr>
          <w:lang w:val="en-GB"/>
        </w:rPr>
      </w:pPr>
    </w:p>
    <w:p w14:paraId="60512F3F" w14:textId="32668377" w:rsidR="00504B99" w:rsidRDefault="00504B99" w:rsidP="00504B99">
      <w:pPr>
        <w:pStyle w:val="ITberschrift11"/>
        <w:rPr>
          <w:lang w:val="en-GB"/>
        </w:rPr>
      </w:pPr>
      <w:r>
        <w:rPr>
          <w:lang w:val="en-GB"/>
        </w:rPr>
        <w:t xml:space="preserve">Limiting </w:t>
      </w:r>
      <w:r w:rsidR="00C7449B">
        <w:rPr>
          <w:lang w:val="en-GB"/>
        </w:rPr>
        <w:t>distortion</w:t>
      </w:r>
      <w:r>
        <w:rPr>
          <w:lang w:val="en-GB"/>
        </w:rPr>
        <w:t xml:space="preserve"> of dynamic incentives</w:t>
      </w:r>
      <w:bookmarkEnd w:id="563"/>
    </w:p>
    <w:p w14:paraId="21CE36A3" w14:textId="529BFF1C" w:rsidR="00826A1B" w:rsidRDefault="00826A1B" w:rsidP="00826A1B">
      <w:pPr>
        <w:pStyle w:val="ITAbsatzohneNr"/>
        <w:rPr>
          <w:lang w:val="en-GB"/>
        </w:rPr>
      </w:pPr>
      <w:r>
        <w:rPr>
          <w:lang w:val="en-GB"/>
        </w:rPr>
        <w:t>The state aid required by DT for the IPCEI amounts to around 20 million</w:t>
      </w:r>
      <w:r w:rsidR="00876C58">
        <w:rPr>
          <w:lang w:val="en-GB"/>
        </w:rPr>
        <w:t xml:space="preserve">. It is very small compared to the size of the respective markets (below 0.1% of market size). Moreover, about half the funding will be R&amp;D funding, which will make it less likely to distort dynamic incentives. Finally, due to the growth rate of the market, it is very unlikely that such a small investment will have any long-term effect on the actions of other players in the market. </w:t>
      </w:r>
    </w:p>
    <w:p w14:paraId="74ED8F82" w14:textId="58A76E47" w:rsidR="00876C58" w:rsidRDefault="00876C58" w:rsidP="00826A1B">
      <w:pPr>
        <w:pStyle w:val="ITAbsatzohneNr"/>
        <w:rPr>
          <w:lang w:val="en-GB"/>
        </w:rPr>
      </w:pPr>
    </w:p>
    <w:p w14:paraId="2A3E83F8" w14:textId="2D78E0A4" w:rsidR="00876C58" w:rsidRDefault="00876C58" w:rsidP="00826A1B">
      <w:pPr>
        <w:pStyle w:val="ITAbsatzohneNr"/>
        <w:rPr>
          <w:lang w:val="en-GB"/>
        </w:rPr>
      </w:pPr>
      <w:r>
        <w:rPr>
          <w:lang w:val="en-GB"/>
        </w:rPr>
        <w:t xml:space="preserve">For these reasons it, is highly unlikely that the German state aid to DT for the IPCEI on microelectronics will deter the company’s competitors’ investments in Research and FID to develop existing technologies. </w:t>
      </w:r>
    </w:p>
    <w:p w14:paraId="65BA02C5" w14:textId="77777777" w:rsidR="00826A1B" w:rsidRPr="00826A1B" w:rsidRDefault="00826A1B" w:rsidP="00826A1B">
      <w:pPr>
        <w:pStyle w:val="ITAbsatzohneNr"/>
        <w:rPr>
          <w:lang w:val="en-GB"/>
        </w:rPr>
      </w:pPr>
    </w:p>
    <w:p w14:paraId="258E7960" w14:textId="38A25B9F" w:rsidR="00504B99" w:rsidRDefault="0038200D" w:rsidP="00504B99">
      <w:pPr>
        <w:pStyle w:val="ITberschrift11"/>
        <w:rPr>
          <w:lang w:val="en-GB"/>
        </w:rPr>
      </w:pPr>
      <w:bookmarkStart w:id="565" w:name="_Toc83197607"/>
      <w:r w:rsidRPr="0038200D">
        <w:rPr>
          <w:i/>
          <w:lang w:val="en-GB"/>
        </w:rPr>
        <w:t xml:space="preserve">Please describe why the IPCEI funding will not deter your competitors’ investments in R&amp;D and FID to develop competing </w:t>
      </w:r>
      <w:r w:rsidR="00876C58" w:rsidRPr="0038200D">
        <w:rPr>
          <w:i/>
          <w:lang w:val="en-GB"/>
        </w:rPr>
        <w:t>technologies.</w:t>
      </w:r>
      <w:r w:rsidR="00876C58">
        <w:rPr>
          <w:lang w:val="en-GB"/>
        </w:rPr>
        <w:t xml:space="preserve"> No</w:t>
      </w:r>
      <w:r w:rsidR="00504B99">
        <w:rPr>
          <w:lang w:val="en-GB"/>
        </w:rPr>
        <w:t xml:space="preserve"> strengthening or creation of market power</w:t>
      </w:r>
      <w:bookmarkEnd w:id="565"/>
    </w:p>
    <w:p w14:paraId="46A4B49A" w14:textId="3CB41559" w:rsidR="0038200D" w:rsidRPr="00F4533C" w:rsidRDefault="00F4533C" w:rsidP="0038200D">
      <w:pPr>
        <w:pStyle w:val="ITAbsatzohneNr"/>
        <w:spacing w:after="120" w:line="360" w:lineRule="auto"/>
        <w:jc w:val="both"/>
        <w:rPr>
          <w:lang w:val="en-GB"/>
        </w:rPr>
      </w:pPr>
      <w:r w:rsidRPr="00F4533C">
        <w:rPr>
          <w:lang w:val="en-GB"/>
        </w:rPr>
        <w:t xml:space="preserve">There are three reasons why the IPCEI is unlikely to cause DT to become a market leader or help create market power </w:t>
      </w:r>
    </w:p>
    <w:p w14:paraId="28BE153C" w14:textId="24753D94" w:rsidR="00F4533C" w:rsidRPr="00F4533C" w:rsidRDefault="00F4533C" w:rsidP="00F4533C">
      <w:pPr>
        <w:pStyle w:val="ITAbsatzohneNr"/>
        <w:numPr>
          <w:ilvl w:val="0"/>
          <w:numId w:val="44"/>
        </w:numPr>
        <w:spacing w:after="120" w:line="360" w:lineRule="auto"/>
        <w:jc w:val="both"/>
        <w:rPr>
          <w:lang w:val="en-GB"/>
        </w:rPr>
      </w:pPr>
      <w:r w:rsidRPr="00F4533C">
        <w:rPr>
          <w:lang w:val="en-GB"/>
        </w:rPr>
        <w:t>DT is currently a very small player with below 5% market share</w:t>
      </w:r>
    </w:p>
    <w:p w14:paraId="40C80C44" w14:textId="1EC7894E" w:rsidR="00F4533C" w:rsidRPr="00F4533C" w:rsidRDefault="00F4533C" w:rsidP="00F4533C">
      <w:pPr>
        <w:pStyle w:val="ITAbsatzohneNr"/>
        <w:numPr>
          <w:ilvl w:val="0"/>
          <w:numId w:val="44"/>
        </w:numPr>
        <w:spacing w:after="120" w:line="360" w:lineRule="auto"/>
        <w:jc w:val="both"/>
        <w:rPr>
          <w:lang w:val="en-GB"/>
        </w:rPr>
      </w:pPr>
      <w:r w:rsidRPr="00F4533C">
        <w:rPr>
          <w:lang w:val="en-GB"/>
        </w:rPr>
        <w:t xml:space="preserve">The O-RAN project increases competition, the worse case scenario is that it does not decrease market power, but the more likely case is that it will reduce total market power. </w:t>
      </w:r>
    </w:p>
    <w:p w14:paraId="67EB3480" w14:textId="24C746A0" w:rsidR="00F4533C" w:rsidRPr="00F4533C" w:rsidRDefault="00F4533C" w:rsidP="00F4533C">
      <w:pPr>
        <w:pStyle w:val="ITAbsatzohneNr"/>
        <w:numPr>
          <w:ilvl w:val="0"/>
          <w:numId w:val="44"/>
        </w:numPr>
        <w:spacing w:after="120" w:line="360" w:lineRule="auto"/>
        <w:jc w:val="both"/>
        <w:rPr>
          <w:lang w:val="en-GB"/>
        </w:rPr>
      </w:pPr>
      <w:r>
        <w:rPr>
          <w:lang w:val="en-GB"/>
        </w:rPr>
        <w:t xml:space="preserve">The IPCEI is mostly funding CAPEX and not OPEX, which means that price competition can still play a very large role in the industry. </w:t>
      </w:r>
    </w:p>
    <w:p w14:paraId="65D32A85" w14:textId="58DC5E10" w:rsidR="00504B99" w:rsidRDefault="00504B99" w:rsidP="00504B99">
      <w:pPr>
        <w:pStyle w:val="ITberschrift11"/>
        <w:rPr>
          <w:lang w:val="en-GB"/>
        </w:rPr>
      </w:pPr>
      <w:bookmarkStart w:id="566" w:name="_Toc83197608"/>
      <w:r>
        <w:rPr>
          <w:lang w:val="en-GB"/>
        </w:rPr>
        <w:t>Failure to maintain an inefficient market structure</w:t>
      </w:r>
      <w:bookmarkEnd w:id="566"/>
    </w:p>
    <w:p w14:paraId="6083156E" w14:textId="4FEEFFD0" w:rsidR="00D775EE" w:rsidRPr="00876C58" w:rsidRDefault="00876C58" w:rsidP="00876C58">
      <w:pPr>
        <w:pStyle w:val="ITAbsatzohneNr"/>
        <w:rPr>
          <w:lang w:val="en-GB"/>
        </w:rPr>
      </w:pPr>
      <w:r w:rsidRPr="00876C58">
        <w:rPr>
          <w:lang w:val="en-GB"/>
        </w:rPr>
        <w:t xml:space="preserve">The funding towards the R&amp;D and FID in Germany for the field of telecommunications will not adversely impact a market suffering from overcapacity nor a declining sector. For example, 5G is only available in 50% of devices in Western Europe, in other words, there is no excess capacity but an under provision of goods. Since the sector is expected to grow at unprecedented rates, it is fairly safe to say that there is no risk of maintaining an inefficient market structure. </w:t>
      </w:r>
    </w:p>
    <w:p w14:paraId="71131791" w14:textId="637CDE93" w:rsidR="003F14DF" w:rsidRDefault="00504B99" w:rsidP="00504B99">
      <w:pPr>
        <w:pStyle w:val="ITberschrift11"/>
        <w:rPr>
          <w:lang w:val="en-GB"/>
        </w:rPr>
      </w:pPr>
      <w:bookmarkStart w:id="567" w:name="_Toc83197609"/>
      <w:r>
        <w:rPr>
          <w:lang w:val="en-GB"/>
        </w:rPr>
        <w:t>No effect on location activities</w:t>
      </w:r>
      <w:bookmarkEnd w:id="567"/>
    </w:p>
    <w:p w14:paraId="4873AAAF" w14:textId="5BEED964" w:rsidR="00D775EE" w:rsidRDefault="00876C58" w:rsidP="00876C58">
      <w:pPr>
        <w:pStyle w:val="ITAbsatzohneNr"/>
        <w:rPr>
          <w:lang w:val="en-GB"/>
        </w:rPr>
      </w:pPr>
      <w:r w:rsidRPr="00876C58">
        <w:rPr>
          <w:lang w:val="en-GB"/>
        </w:rPr>
        <w:t xml:space="preserve">DT’s biggest market and location of it’s headquarters are located in Germany. It is also the case for it’s R&amp;D and FID activities for the IPCEI. The company did not consider locating it’s activities outside of Germany and did not demand funding from any other member state for the same project. </w:t>
      </w:r>
    </w:p>
    <w:p w14:paraId="7516C098" w14:textId="77777777" w:rsidR="00876C58" w:rsidRPr="00876C58" w:rsidRDefault="00876C58" w:rsidP="00876C58">
      <w:pPr>
        <w:pStyle w:val="ITAbsatzohneNr"/>
        <w:rPr>
          <w:lang w:val="en-GB"/>
        </w:rPr>
      </w:pPr>
    </w:p>
    <w:p w14:paraId="3043F8EB" w14:textId="2A499EAA" w:rsidR="00876C58" w:rsidRPr="00876C58" w:rsidRDefault="00876C58" w:rsidP="00876C58">
      <w:pPr>
        <w:pStyle w:val="ITAbsatzohneNr"/>
        <w:rPr>
          <w:lang w:val="en-GB"/>
        </w:rPr>
      </w:pPr>
      <w:r w:rsidRPr="00876C58">
        <w:rPr>
          <w:lang w:val="en-GB"/>
        </w:rPr>
        <w:t xml:space="preserve">Thus there is no race to the bottom for funding between Member states for the funding of DT’s project. </w:t>
      </w:r>
    </w:p>
    <w:p w14:paraId="047BFB0F" w14:textId="77777777" w:rsidR="00F96B3D" w:rsidRPr="00504B99" w:rsidRDefault="00F96B3D" w:rsidP="00F96B3D">
      <w:pPr>
        <w:pStyle w:val="ITberschrift1"/>
        <w:rPr>
          <w:lang w:val="en-GB"/>
        </w:rPr>
      </w:pPr>
      <w:bookmarkStart w:id="568" w:name="_Toc83197610"/>
      <w:r w:rsidRPr="00504B99">
        <w:rPr>
          <w:lang w:val="en-GB"/>
        </w:rPr>
        <w:lastRenderedPageBreak/>
        <w:t>Annex to the Portfolio</w:t>
      </w:r>
      <w:bookmarkEnd w:id="568"/>
    </w:p>
    <w:p w14:paraId="235B18C9" w14:textId="77777777" w:rsidR="00F96B3D" w:rsidRPr="000B5672" w:rsidRDefault="00F96B3D" w:rsidP="00A42A45">
      <w:pPr>
        <w:pStyle w:val="ITAbsatzohneNr"/>
        <w:numPr>
          <w:ilvl w:val="0"/>
          <w:numId w:val="11"/>
        </w:numPr>
        <w:spacing w:after="120"/>
        <w:jc w:val="both"/>
        <w:rPr>
          <w:i/>
          <w:sz w:val="24"/>
          <w:lang w:val="en-GB"/>
        </w:rPr>
      </w:pPr>
      <w:r w:rsidRPr="000B5672">
        <w:rPr>
          <w:i/>
          <w:sz w:val="24"/>
          <w:lang w:val="en-GB"/>
        </w:rPr>
        <w:t>Funding Gap Questionnaire</w:t>
      </w:r>
    </w:p>
    <w:p w14:paraId="78D2A28B" w14:textId="77777777" w:rsidR="00F96B3D" w:rsidRPr="000B5672" w:rsidRDefault="00F96B3D" w:rsidP="00A42A45">
      <w:pPr>
        <w:pStyle w:val="ITAbsatzohneNr"/>
        <w:numPr>
          <w:ilvl w:val="0"/>
          <w:numId w:val="11"/>
        </w:numPr>
        <w:spacing w:after="120"/>
        <w:jc w:val="both"/>
        <w:rPr>
          <w:i/>
          <w:sz w:val="24"/>
          <w:lang w:val="en-GB"/>
        </w:rPr>
      </w:pPr>
      <w:r w:rsidRPr="000B5672">
        <w:rPr>
          <w:i/>
          <w:sz w:val="24"/>
          <w:lang w:val="en-GB"/>
        </w:rPr>
        <w:t xml:space="preserve">(If necessary) Internal Company Documents </w:t>
      </w:r>
      <w:r w:rsidR="00C7449B" w:rsidRPr="000B5672">
        <w:rPr>
          <w:i/>
          <w:sz w:val="24"/>
          <w:lang w:val="en-GB"/>
        </w:rPr>
        <w:t>s</w:t>
      </w:r>
      <w:r w:rsidRPr="000B5672">
        <w:rPr>
          <w:i/>
          <w:sz w:val="24"/>
          <w:lang w:val="en-GB"/>
        </w:rPr>
        <w:t xml:space="preserve">ubstantiating the </w:t>
      </w:r>
      <w:r w:rsidR="00C7449B" w:rsidRPr="000B5672">
        <w:rPr>
          <w:i/>
          <w:sz w:val="24"/>
          <w:lang w:val="en-GB"/>
        </w:rPr>
        <w:t>c</w:t>
      </w:r>
      <w:r w:rsidRPr="000B5672">
        <w:rPr>
          <w:i/>
          <w:sz w:val="24"/>
          <w:lang w:val="en-GB"/>
        </w:rPr>
        <w:t xml:space="preserve">ounterfactual </w:t>
      </w:r>
      <w:r w:rsidR="00C7449B" w:rsidRPr="000B5672">
        <w:rPr>
          <w:i/>
          <w:sz w:val="24"/>
          <w:lang w:val="en-GB"/>
        </w:rPr>
        <w:t>s</w:t>
      </w:r>
      <w:r w:rsidRPr="000B5672">
        <w:rPr>
          <w:i/>
          <w:sz w:val="24"/>
          <w:lang w:val="en-GB"/>
        </w:rPr>
        <w:t>cenario</w:t>
      </w:r>
    </w:p>
    <w:p w14:paraId="43B2B24C" w14:textId="77777777" w:rsidR="00F96B3D" w:rsidRPr="00F96B3D" w:rsidRDefault="00F96B3D" w:rsidP="00F96B3D">
      <w:pPr>
        <w:pStyle w:val="ITAbsatzohneNr"/>
        <w:spacing w:after="120"/>
        <w:jc w:val="both"/>
        <w:rPr>
          <w:i/>
          <w:lang w:val="en-GB"/>
        </w:rPr>
      </w:pPr>
    </w:p>
    <w:sectPr w:rsidR="00F96B3D" w:rsidRPr="00F96B3D" w:rsidSect="002C1BC2">
      <w:headerReference w:type="default" r:id="rId24"/>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18D1D7C" w14:textId="77777777" w:rsidR="005439F1" w:rsidRDefault="005439F1">
      <w:pPr>
        <w:pStyle w:val="CommentText"/>
      </w:pPr>
      <w:r>
        <w:rPr>
          <w:rStyle w:val="CommentReference"/>
        </w:rPr>
        <w:annotationRef/>
      </w:r>
      <w:r>
        <w:t>Lenght restrictions:</w:t>
      </w:r>
    </w:p>
    <w:p w14:paraId="1DB0CE14" w14:textId="77777777" w:rsidR="005439F1" w:rsidRDefault="005439F1" w:rsidP="005439F1">
      <w:pPr>
        <w:pStyle w:val="BodyText"/>
        <w:spacing w:before="87" w:line="249" w:lineRule="auto"/>
        <w:ind w:right="106"/>
      </w:pPr>
      <w:r>
        <w:t>The detailed project description should not exceed 60 A4 pages (pdf format) including the cover sheet and the annexes (Arial font, font size at least 12 pt., single line spacing, margins at least 2 cm). The text must be submitted in English. The Funding Gap Analysis (Excel format) is used to calculate the funding gap.</w:t>
      </w:r>
    </w:p>
    <w:p w14:paraId="3CF5C275" w14:textId="7671A9D4" w:rsidR="005439F1" w:rsidRPr="005439F1" w:rsidRDefault="005439F1">
      <w:pPr>
        <w:pStyle w:val="CommentText"/>
        <w:rPr>
          <w:lang w:val="en-US"/>
        </w:rPr>
      </w:pPr>
    </w:p>
  </w:comment>
  <w:comment w:id="5" w:author="Author" w:initials="A">
    <w:p w14:paraId="4041B0AF" w14:textId="77777777" w:rsidR="00DE42C0" w:rsidRDefault="00DE42C0">
      <w:pPr>
        <w:pStyle w:val="CommentText"/>
      </w:pPr>
      <w:r>
        <w:rPr>
          <w:rStyle w:val="CommentReference"/>
        </w:rPr>
        <w:annotationRef/>
      </w:r>
      <w:r>
        <w:t>Evaluation criterion:</w:t>
      </w:r>
    </w:p>
    <w:p w14:paraId="3323F40E" w14:textId="77777777" w:rsidR="00DE42C0" w:rsidRDefault="00DE42C0" w:rsidP="00A42A45">
      <w:pPr>
        <w:pStyle w:val="ListParagraph"/>
        <w:widowControl w:val="0"/>
        <w:numPr>
          <w:ilvl w:val="0"/>
          <w:numId w:val="35"/>
        </w:numPr>
        <w:tabs>
          <w:tab w:val="left" w:pos="334"/>
        </w:tabs>
        <w:autoSpaceDE w:val="0"/>
        <w:autoSpaceDN w:val="0"/>
        <w:spacing w:before="66" w:line="249" w:lineRule="auto"/>
        <w:ind w:right="106"/>
        <w:contextualSpacing w:val="0"/>
        <w:jc w:val="both"/>
        <w:rPr>
          <w:sz w:val="18"/>
        </w:rPr>
      </w:pPr>
      <w:r>
        <w:rPr>
          <w:sz w:val="18"/>
        </w:rPr>
        <w:t>Qualification and expertise of the company with regard to the achievement of the project objectives, work plan (resource planning, milestone planning/termination criteria, effort and time planning etc.), risk</w:t>
      </w:r>
    </w:p>
    <w:p w14:paraId="0A751B57" w14:textId="6527BB1A" w:rsidR="00DE42C0" w:rsidRDefault="00DE42C0">
      <w:pPr>
        <w:pStyle w:val="CommentText"/>
      </w:pPr>
    </w:p>
  </w:comment>
  <w:comment w:id="9" w:author="Author" w:initials="A">
    <w:p w14:paraId="28622556" w14:textId="2E90D8EE" w:rsidR="4D07736E" w:rsidRDefault="4D07736E">
      <w:pPr>
        <w:pStyle w:val="CommentText"/>
      </w:pPr>
      <w:r>
        <w:t xml:space="preserve">My </w:t>
      </w:r>
      <w:r>
        <w:t>understanding:</w:t>
      </w:r>
      <w:r>
        <w:rPr>
          <w:rStyle w:val="CommentReference"/>
        </w:rPr>
        <w:annotationRef/>
      </w:r>
    </w:p>
    <w:p w14:paraId="0AB0285D" w14:textId="43081C40" w:rsidR="4D07736E" w:rsidRDefault="4D07736E">
      <w:pPr>
        <w:pStyle w:val="CommentText"/>
      </w:pPr>
      <w:r>
        <w:t xml:space="preserve">- Sec. 1.1 is a description of the party submitting the proposal and asking for funding. </w:t>
      </w:r>
    </w:p>
    <w:p w14:paraId="159B316F" w14:textId="7B023D2D" w:rsidR="4D07736E" w:rsidRDefault="4D07736E">
      <w:pPr>
        <w:pStyle w:val="CommentText"/>
      </w:pPr>
      <w:r>
        <w:t>- In our case, the EOC neither submits the proposal nor receives funding. Instead the EOC receives the "products" (= services) provided to it by DT and other companies. I.e., the EOC acts as customer.</w:t>
      </w:r>
    </w:p>
    <w:p w14:paraId="4DB269A5" w14:textId="617854B3" w:rsidR="4D07736E" w:rsidRDefault="4D07736E">
      <w:pPr>
        <w:pStyle w:val="CommentText"/>
      </w:pPr>
      <w:r>
        <w:t>--&gt; Description of the EOC does not fit in this place.</w:t>
      </w:r>
    </w:p>
  </w:comment>
  <w:comment w:id="10" w:author="Author" w:initials="A">
    <w:p w14:paraId="0092FE44" w14:textId="2B8EF1EE" w:rsidR="25835BCE" w:rsidRDefault="25835BCE">
      <w:pPr>
        <w:pStyle w:val="CommentText"/>
      </w:pPr>
      <w:r>
        <w:t xml:space="preserve">Text </w:t>
      </w:r>
      <w:r>
        <w:t>transfered to sec. 1.2.2</w:t>
      </w:r>
      <w:r>
        <w:rPr>
          <w:rStyle w:val="CommentReference"/>
        </w:rPr>
        <w:annotationRef/>
      </w:r>
    </w:p>
  </w:comment>
  <w:comment w:id="22" w:author="Author" w:initials="A">
    <w:p w14:paraId="0E979C43" w14:textId="77777777" w:rsidR="009B07A0" w:rsidRDefault="009B07A0">
      <w:pPr>
        <w:pStyle w:val="CommentText"/>
      </w:pPr>
      <w:r>
        <w:rPr>
          <w:rStyle w:val="CommentReference"/>
        </w:rPr>
        <w:annotationRef/>
      </w:r>
      <w:r>
        <w:t xml:space="preserve">Evaluation </w:t>
      </w:r>
      <w:r>
        <w:t>criterion:</w:t>
      </w:r>
    </w:p>
    <w:p w14:paraId="6952695D" w14:textId="77777777" w:rsidR="009B07A0" w:rsidRDefault="009B07A0" w:rsidP="00A42A45">
      <w:pPr>
        <w:pStyle w:val="ListParagraph"/>
        <w:widowControl w:val="0"/>
        <w:numPr>
          <w:ilvl w:val="0"/>
          <w:numId w:val="34"/>
        </w:numPr>
        <w:tabs>
          <w:tab w:val="left" w:pos="314"/>
        </w:tabs>
        <w:autoSpaceDE w:val="0"/>
        <w:autoSpaceDN w:val="0"/>
        <w:spacing w:before="101" w:line="252" w:lineRule="auto"/>
        <w:ind w:left="313" w:right="106" w:hanging="171"/>
        <w:contextualSpacing w:val="0"/>
        <w:jc w:val="both"/>
        <w:rPr>
          <w:sz w:val="18"/>
        </w:rPr>
      </w:pPr>
      <w:r>
        <w:rPr>
          <w:sz w:val="18"/>
        </w:rPr>
        <w:t>The objectives and benefits of the project must be clearly defined in a concrete and recognisable way and distinguishable from other projects in the field.</w:t>
      </w:r>
    </w:p>
    <w:p w14:paraId="675F87C7" w14:textId="77777777" w:rsidR="00AC3D64" w:rsidRDefault="00AC3D64" w:rsidP="00AC3D64">
      <w:pPr>
        <w:widowControl w:val="0"/>
        <w:tabs>
          <w:tab w:val="left" w:pos="314"/>
        </w:tabs>
        <w:autoSpaceDE w:val="0"/>
        <w:autoSpaceDN w:val="0"/>
        <w:spacing w:before="101" w:line="252" w:lineRule="auto"/>
        <w:ind w:right="106"/>
        <w:jc w:val="both"/>
        <w:rPr>
          <w:sz w:val="18"/>
        </w:rPr>
      </w:pPr>
    </w:p>
    <w:p w14:paraId="770BA93D" w14:textId="77777777" w:rsidR="00AC3D64" w:rsidRDefault="00AC3D64" w:rsidP="00A42A45">
      <w:pPr>
        <w:pStyle w:val="ListParagraph"/>
        <w:widowControl w:val="0"/>
        <w:numPr>
          <w:ilvl w:val="0"/>
          <w:numId w:val="35"/>
        </w:numPr>
        <w:tabs>
          <w:tab w:val="left" w:pos="334"/>
        </w:tabs>
        <w:autoSpaceDE w:val="0"/>
        <w:autoSpaceDN w:val="0"/>
        <w:spacing w:before="67" w:line="240" w:lineRule="auto"/>
        <w:contextualSpacing w:val="0"/>
        <w:jc w:val="both"/>
        <w:rPr>
          <w:sz w:val="18"/>
        </w:rPr>
      </w:pPr>
      <w:r>
        <w:rPr>
          <w:sz w:val="18"/>
        </w:rPr>
        <w:t>Benefits for the European user industry, cooperation with SMEs</w:t>
      </w:r>
    </w:p>
    <w:p w14:paraId="45928A8D" w14:textId="77777777" w:rsidR="0053250E" w:rsidRDefault="0053250E" w:rsidP="00A42A45">
      <w:pPr>
        <w:pStyle w:val="ListParagraph"/>
        <w:widowControl w:val="0"/>
        <w:numPr>
          <w:ilvl w:val="0"/>
          <w:numId w:val="35"/>
        </w:numPr>
        <w:tabs>
          <w:tab w:val="left" w:pos="334"/>
        </w:tabs>
        <w:autoSpaceDE w:val="0"/>
        <w:autoSpaceDN w:val="0"/>
        <w:spacing w:before="73" w:line="249" w:lineRule="auto"/>
        <w:ind w:right="106"/>
        <w:contextualSpacing w:val="0"/>
        <w:jc w:val="both"/>
        <w:rPr>
          <w:sz w:val="18"/>
        </w:rPr>
      </w:pPr>
      <w:r>
        <w:rPr>
          <w:sz w:val="18"/>
        </w:rPr>
        <w:t>Work objective and chances of realisation (innovation content and research risk, taking into account the state of the art, the targeted TRL, any key performance indicators (KPIs), originality, wholeness, unique selling propositions, etc.).</w:t>
      </w:r>
    </w:p>
    <w:p w14:paraId="02B50EF6" w14:textId="77777777" w:rsidR="00AC3D64" w:rsidRPr="00AC3D64" w:rsidRDefault="00AC3D64" w:rsidP="00AC3D64">
      <w:pPr>
        <w:widowControl w:val="0"/>
        <w:tabs>
          <w:tab w:val="left" w:pos="314"/>
        </w:tabs>
        <w:autoSpaceDE w:val="0"/>
        <w:autoSpaceDN w:val="0"/>
        <w:spacing w:before="101" w:line="252" w:lineRule="auto"/>
        <w:ind w:right="106"/>
        <w:jc w:val="both"/>
        <w:rPr>
          <w:sz w:val="18"/>
        </w:rPr>
      </w:pPr>
    </w:p>
    <w:p w14:paraId="0506FD82" w14:textId="148D5F8F" w:rsidR="009B07A0" w:rsidRDefault="009B07A0">
      <w:pPr>
        <w:pStyle w:val="CommentText"/>
      </w:pPr>
    </w:p>
  </w:comment>
  <w:comment w:id="23" w:author="Author" w:initials="A">
    <w:p w14:paraId="305F3AE8" w14:textId="77777777" w:rsidR="006515A2" w:rsidRDefault="006515A2">
      <w:pPr>
        <w:pStyle w:val="CommentText"/>
      </w:pPr>
      <w:r>
        <w:rPr>
          <w:rStyle w:val="CommentReference"/>
        </w:rPr>
        <w:annotationRef/>
      </w:r>
      <w:r>
        <w:t xml:space="preserve">To </w:t>
      </w:r>
      <w:r>
        <w:t>add reference tot he Workstream</w:t>
      </w:r>
    </w:p>
    <w:p w14:paraId="10E9E7B3" w14:textId="236D3A38" w:rsidR="006515A2" w:rsidRDefault="006515A2">
      <w:pPr>
        <w:pStyle w:val="CommentText"/>
      </w:pPr>
    </w:p>
  </w:comment>
  <w:comment w:id="47" w:author="Author" w:initials="A">
    <w:p w14:paraId="039D2127" w14:textId="77777777" w:rsidR="00062018" w:rsidRDefault="00062018">
      <w:pPr>
        <w:pStyle w:val="CommentText"/>
      </w:pPr>
      <w:r>
        <w:rPr>
          <w:rStyle w:val="CommentReference"/>
        </w:rPr>
        <w:annotationRef/>
      </w:r>
      <w:r>
        <w:t xml:space="preserve">Evaluation </w:t>
      </w:r>
      <w:r>
        <w:t xml:space="preserve">criterion: </w:t>
      </w:r>
    </w:p>
    <w:p w14:paraId="5E09F1EB" w14:textId="2946579B" w:rsidR="00062018" w:rsidRDefault="00062018" w:rsidP="00A42A45">
      <w:pPr>
        <w:pStyle w:val="ListParagraph"/>
        <w:widowControl w:val="0"/>
        <w:numPr>
          <w:ilvl w:val="0"/>
          <w:numId w:val="34"/>
        </w:numPr>
        <w:tabs>
          <w:tab w:val="left" w:pos="314"/>
        </w:tabs>
        <w:autoSpaceDE w:val="0"/>
        <w:autoSpaceDN w:val="0"/>
        <w:spacing w:before="103" w:line="249" w:lineRule="auto"/>
        <w:ind w:left="313" w:right="105" w:hanging="171"/>
        <w:contextualSpacing w:val="0"/>
        <w:jc w:val="both"/>
        <w:rPr>
          <w:sz w:val="18"/>
        </w:rPr>
      </w:pPr>
      <w:r>
        <w:rPr>
          <w:sz w:val="18"/>
        </w:rPr>
        <w:t>The projects to be funded under the planned IPCEI must be characterised by a high level of innovation along the microelectronics value chain, i.e. by a significant proportion of research and development activities - especially up to the end of first industrial deployment (FID).</w:t>
      </w:r>
    </w:p>
    <w:p w14:paraId="3E92BB5C" w14:textId="77777777" w:rsidR="00062018" w:rsidRDefault="00062018" w:rsidP="00062018">
      <w:pPr>
        <w:pStyle w:val="BodyText"/>
        <w:spacing w:before="1" w:line="249" w:lineRule="auto"/>
        <w:ind w:left="313" w:right="105"/>
      </w:pPr>
      <w:r>
        <w:t xml:space="preserve">- stand out. The products or services created by the project must be </w:t>
      </w:r>
      <w:r w:rsidRPr="00457862">
        <w:t>of a highly innovative nature, i.e. clearly beyond the current state of technology and knowledge.</w:t>
      </w:r>
      <w:r>
        <w:t xml:space="preserve"> It must be convincingly demonstrated how the project builds on previous comprehensive research and development work on the topic and how it differs significantly from the state of the art. Relevant preliminary projects must be cited and demonstrated.</w:t>
      </w:r>
    </w:p>
    <w:p w14:paraId="381B6F6C" w14:textId="77777777" w:rsidR="00062018" w:rsidRDefault="00062018">
      <w:pPr>
        <w:pStyle w:val="CommentText"/>
      </w:pPr>
    </w:p>
    <w:p w14:paraId="20166CF0" w14:textId="77777777" w:rsidR="00175FD1" w:rsidRDefault="00175FD1">
      <w:pPr>
        <w:pStyle w:val="CommentText"/>
      </w:pPr>
      <w:r>
        <w:t>Additional criterion:</w:t>
      </w:r>
    </w:p>
    <w:p w14:paraId="175DF68D" w14:textId="77777777" w:rsidR="00175FD1" w:rsidRDefault="00175FD1" w:rsidP="00A42A45">
      <w:pPr>
        <w:pStyle w:val="ListParagraph"/>
        <w:widowControl w:val="0"/>
        <w:numPr>
          <w:ilvl w:val="0"/>
          <w:numId w:val="34"/>
        </w:numPr>
        <w:tabs>
          <w:tab w:val="left" w:pos="314"/>
        </w:tabs>
        <w:autoSpaceDE w:val="0"/>
        <w:autoSpaceDN w:val="0"/>
        <w:spacing w:before="88" w:line="249" w:lineRule="auto"/>
        <w:ind w:left="313" w:right="105" w:hanging="171"/>
        <w:contextualSpacing w:val="0"/>
        <w:jc w:val="both"/>
        <w:rPr>
          <w:sz w:val="18"/>
        </w:rPr>
      </w:pPr>
      <w:r>
        <w:rPr>
          <w:sz w:val="18"/>
        </w:rPr>
        <w:t>Innovation: The significant innovative nature of a project (see IPCEI Communication paragraphs 21 and 22) is reflected, for example, in exceeding several Technology Readiness Levels (TRLs). In this context, the state of the art worldwide, in Europe and in the own company in relation to the project must be stated and substantiated in the project portfolio in chapter 1.4 "Technology and Challenges". The planned innovation must be described in detail, for example with regard to the innovations and planned patents (see also Chapter 3.2 "Spill-Over by IP protected results diffusion"), any processes, technologies and intermediate technological steps used. Companies that are or have already been funded under the IPCEI Microelectronics must present a transparent, clear delineation of the contents (comparison of projects from the IPCEI Microelectronics with those for the IPCEI Microelectronics and Communication Technologies). Companies that were not funded under the IPCEI Microelectronics measure the level of innovation against the state of the art.</w:t>
      </w:r>
    </w:p>
    <w:p w14:paraId="6ED34C1F" w14:textId="7780B7C1" w:rsidR="00175FD1" w:rsidRDefault="00175FD1">
      <w:pPr>
        <w:pStyle w:val="CommentText"/>
      </w:pPr>
    </w:p>
  </w:comment>
  <w:comment w:id="54" w:author="Author" w:initials="A">
    <w:p w14:paraId="6B53894E" w14:textId="77777777" w:rsidR="006A12BB" w:rsidRDefault="006A12BB">
      <w:pPr>
        <w:pStyle w:val="CommentText"/>
      </w:pPr>
      <w:r>
        <w:rPr>
          <w:rStyle w:val="CommentReference"/>
        </w:rPr>
        <w:annotationRef/>
      </w:r>
      <w:r>
        <w:t xml:space="preserve">Evaluation </w:t>
      </w:r>
      <w:r>
        <w:t>criterion:</w:t>
      </w:r>
    </w:p>
    <w:p w14:paraId="7EC76487" w14:textId="77777777" w:rsidR="006A12BB" w:rsidRDefault="006A12BB" w:rsidP="00A42A45">
      <w:pPr>
        <w:pStyle w:val="ListParagraph"/>
        <w:widowControl w:val="0"/>
        <w:numPr>
          <w:ilvl w:val="0"/>
          <w:numId w:val="34"/>
        </w:numPr>
        <w:tabs>
          <w:tab w:val="left" w:pos="314"/>
        </w:tabs>
        <w:autoSpaceDE w:val="0"/>
        <w:autoSpaceDN w:val="0"/>
        <w:spacing w:before="98" w:line="249" w:lineRule="auto"/>
        <w:ind w:left="313" w:right="106" w:hanging="171"/>
        <w:contextualSpacing w:val="0"/>
        <w:jc w:val="both"/>
        <w:rPr>
          <w:sz w:val="18"/>
        </w:rPr>
      </w:pPr>
      <w:r>
        <w:rPr>
          <w:sz w:val="18"/>
        </w:rPr>
        <w:t>The description of the transfer to the first industrial deployment (FID) in Europe is necessary. If the FID phase is not to be carried out in the planned project, it must be described who in Europe will transfer the project results to the FID phase within the European IPCEI project and how the transfer is planned.</w:t>
      </w:r>
    </w:p>
    <w:p w14:paraId="20FB3DF4" w14:textId="444377B1" w:rsidR="006A12BB" w:rsidRDefault="006A12BB">
      <w:pPr>
        <w:pStyle w:val="CommentText"/>
      </w:pPr>
    </w:p>
  </w:comment>
  <w:comment w:id="57" w:author="Author" w:initials="A">
    <w:p w14:paraId="190E474E" w14:textId="7D4E683F" w:rsidR="25835BCE" w:rsidRDefault="25835BCE">
      <w:pPr>
        <w:pStyle w:val="CommentText"/>
      </w:pPr>
      <w:r>
        <w:t xml:space="preserve">Not </w:t>
      </w:r>
      <w:r>
        <w:t>eligible for funding, as I understood from Anca in the call on 2021-09-17</w:t>
      </w:r>
      <w:r>
        <w:rPr>
          <w:rStyle w:val="CommentReference"/>
        </w:rPr>
        <w:annotationRef/>
      </w:r>
    </w:p>
  </w:comment>
  <w:comment w:id="62" w:author="Author" w:initials="A">
    <w:p w14:paraId="3F72CA45" w14:textId="77777777" w:rsidR="0093320D" w:rsidRDefault="0093320D">
      <w:pPr>
        <w:pStyle w:val="CommentText"/>
      </w:pPr>
      <w:r>
        <w:rPr>
          <w:rStyle w:val="CommentReference"/>
        </w:rPr>
        <w:annotationRef/>
      </w:r>
      <w:r>
        <w:t xml:space="preserve">Evaluation </w:t>
      </w:r>
      <w:r>
        <w:t>criterion:</w:t>
      </w:r>
    </w:p>
    <w:p w14:paraId="31C68A84" w14:textId="77777777" w:rsidR="0093320D" w:rsidRDefault="0093320D" w:rsidP="00A42A45">
      <w:pPr>
        <w:pStyle w:val="ListParagraph"/>
        <w:widowControl w:val="0"/>
        <w:numPr>
          <w:ilvl w:val="0"/>
          <w:numId w:val="34"/>
        </w:numPr>
        <w:tabs>
          <w:tab w:val="left" w:pos="314"/>
        </w:tabs>
        <w:autoSpaceDE w:val="0"/>
        <w:autoSpaceDN w:val="0"/>
        <w:spacing w:before="96" w:line="249" w:lineRule="auto"/>
        <w:ind w:left="313" w:right="107" w:hanging="171"/>
        <w:contextualSpacing w:val="0"/>
        <w:jc w:val="both"/>
        <w:rPr>
          <w:sz w:val="18"/>
        </w:rPr>
      </w:pPr>
      <w:r>
        <w:rPr>
          <w:sz w:val="18"/>
        </w:rPr>
        <w:t>The project must include substantial cooperation with several companies in the IPCEI consortium in at least one other EU Member State in the field of microelectronics and communication technologies, as well as a European end user. In addition, it should be demonstrated in a coherent and comprehensible way how the envisaged project could be integrated into the pan-European context of the IPCEI Microelectronics and Communication Technologies and in which aspects a strategically important contribution for Europe can be made by the project.</w:t>
      </w:r>
    </w:p>
    <w:p w14:paraId="6D1B3276" w14:textId="77777777" w:rsidR="0093320D" w:rsidRDefault="0093320D">
      <w:pPr>
        <w:pStyle w:val="CommentText"/>
      </w:pPr>
    </w:p>
    <w:p w14:paraId="0A65D37C" w14:textId="77777777" w:rsidR="00A17FA2" w:rsidRDefault="00A17FA2">
      <w:pPr>
        <w:pStyle w:val="CommentText"/>
      </w:pPr>
    </w:p>
    <w:p w14:paraId="7F6F0313" w14:textId="77777777" w:rsidR="00A17FA2" w:rsidRDefault="00A17FA2" w:rsidP="00A42A45">
      <w:pPr>
        <w:pStyle w:val="ListParagraph"/>
        <w:widowControl w:val="0"/>
        <w:numPr>
          <w:ilvl w:val="0"/>
          <w:numId w:val="34"/>
        </w:numPr>
        <w:tabs>
          <w:tab w:val="left" w:pos="314"/>
        </w:tabs>
        <w:autoSpaceDE w:val="0"/>
        <w:autoSpaceDN w:val="0"/>
        <w:spacing w:before="94" w:line="249" w:lineRule="auto"/>
        <w:ind w:left="313" w:right="106" w:hanging="171"/>
        <w:contextualSpacing w:val="0"/>
        <w:jc w:val="both"/>
        <w:rPr>
          <w:sz w:val="18"/>
        </w:rPr>
      </w:pPr>
      <w:r>
        <w:rPr>
          <w:sz w:val="18"/>
        </w:rPr>
        <w:t>Cooperations and partners: In chapter 1.9 "Survey of project-related co-operation" of the project portfolio, the partnerships and the content of the co-operation should be detailed, especially with other IPCEI participants, but also with companies and organisations outside the IPCEI. If companies participated in the matchmaking event in July 2021, the outcome of this event should be addressed. Non-existent or inadequately described collaborations may have a negative impact on the selection process.</w:t>
      </w:r>
    </w:p>
    <w:p w14:paraId="1F5BE204" w14:textId="476BB75A" w:rsidR="00A17FA2" w:rsidRDefault="00A17FA2">
      <w:pPr>
        <w:pStyle w:val="CommentText"/>
      </w:pPr>
    </w:p>
  </w:comment>
  <w:comment w:id="68" w:author="Author" w:initials="A">
    <w:p w14:paraId="169D1AF8" w14:textId="77777777" w:rsidR="007F3702" w:rsidRDefault="007F3702">
      <w:pPr>
        <w:pStyle w:val="CommentText"/>
      </w:pPr>
      <w:r>
        <w:rPr>
          <w:rStyle w:val="CommentReference"/>
        </w:rPr>
        <w:annotationRef/>
      </w:r>
      <w:r>
        <w:t xml:space="preserve">Evaluation </w:t>
      </w:r>
      <w:r>
        <w:t>criterion:</w:t>
      </w:r>
    </w:p>
    <w:p w14:paraId="24205FAE" w14:textId="77777777" w:rsidR="007F3702" w:rsidRDefault="007F3702" w:rsidP="00A42A45">
      <w:pPr>
        <w:pStyle w:val="ListParagraph"/>
        <w:widowControl w:val="0"/>
        <w:numPr>
          <w:ilvl w:val="0"/>
          <w:numId w:val="35"/>
        </w:numPr>
        <w:tabs>
          <w:tab w:val="left" w:pos="334"/>
        </w:tabs>
        <w:autoSpaceDE w:val="0"/>
        <w:autoSpaceDN w:val="0"/>
        <w:spacing w:before="66" w:line="249" w:lineRule="auto"/>
        <w:ind w:right="105"/>
        <w:contextualSpacing w:val="0"/>
        <w:jc w:val="both"/>
        <w:rPr>
          <w:sz w:val="18"/>
        </w:rPr>
      </w:pPr>
      <w:r>
        <w:rPr>
          <w:sz w:val="18"/>
        </w:rPr>
        <w:t>Contribution to the funding policy goals of the Federal Government and the European Commission in the field of microelectronics and communication technologies, technical reference to the announcement, FID in Europe and thus fundamental fit with the IPCEI instrument, securing and creating jobs in Germany and Europe.</w:t>
      </w:r>
    </w:p>
    <w:p w14:paraId="2B23B4E3" w14:textId="77777777" w:rsidR="00482CEA" w:rsidRDefault="00482CEA" w:rsidP="00A42A45">
      <w:pPr>
        <w:pStyle w:val="ListParagraph"/>
        <w:widowControl w:val="0"/>
        <w:numPr>
          <w:ilvl w:val="0"/>
          <w:numId w:val="35"/>
        </w:numPr>
        <w:tabs>
          <w:tab w:val="left" w:pos="334"/>
        </w:tabs>
        <w:autoSpaceDE w:val="0"/>
        <w:autoSpaceDN w:val="0"/>
        <w:spacing w:before="65" w:line="249" w:lineRule="auto"/>
        <w:ind w:right="106"/>
        <w:contextualSpacing w:val="0"/>
        <w:jc w:val="both"/>
        <w:rPr>
          <w:sz w:val="18"/>
        </w:rPr>
      </w:pPr>
      <w:r>
        <w:rPr>
          <w:sz w:val="18"/>
        </w:rPr>
        <w:t>Fit with the European IPCEI project, networking and cooperation with European partners, added value for Germany and Europe - spill-over effects, economic impact on the EU internal market</w:t>
      </w:r>
    </w:p>
    <w:p w14:paraId="13DF3006" w14:textId="77777777" w:rsidR="00482CEA" w:rsidRDefault="00482CEA" w:rsidP="00A42A45">
      <w:pPr>
        <w:pStyle w:val="ListParagraph"/>
        <w:widowControl w:val="0"/>
        <w:numPr>
          <w:ilvl w:val="0"/>
          <w:numId w:val="35"/>
        </w:numPr>
        <w:tabs>
          <w:tab w:val="left" w:pos="334"/>
        </w:tabs>
        <w:autoSpaceDE w:val="0"/>
        <w:autoSpaceDN w:val="0"/>
        <w:spacing w:before="65" w:line="240" w:lineRule="auto"/>
        <w:contextualSpacing w:val="0"/>
        <w:jc w:val="both"/>
        <w:rPr>
          <w:sz w:val="18"/>
        </w:rPr>
      </w:pPr>
      <w:r>
        <w:rPr>
          <w:sz w:val="18"/>
        </w:rPr>
        <w:t xml:space="preserve">Contribution of the project to the European Green Deal, e.g. by </w:t>
      </w:r>
      <w:r>
        <w:rPr>
          <w:sz w:val="18"/>
          <w:vertAlign w:val="subscript"/>
        </w:rPr>
        <w:t xml:space="preserve">reducing CO2 </w:t>
      </w:r>
      <w:r>
        <w:rPr>
          <w:sz w:val="18"/>
        </w:rPr>
        <w:t>or increasing energy efficiency.</w:t>
      </w:r>
    </w:p>
    <w:p w14:paraId="4FF529AC" w14:textId="77777777" w:rsidR="00482CEA" w:rsidRPr="00482CEA" w:rsidRDefault="00482CEA" w:rsidP="00482CEA">
      <w:pPr>
        <w:widowControl w:val="0"/>
        <w:tabs>
          <w:tab w:val="left" w:pos="334"/>
        </w:tabs>
        <w:autoSpaceDE w:val="0"/>
        <w:autoSpaceDN w:val="0"/>
        <w:spacing w:before="66" w:line="249" w:lineRule="auto"/>
        <w:ind w:right="105"/>
        <w:jc w:val="both"/>
        <w:rPr>
          <w:sz w:val="18"/>
        </w:rPr>
      </w:pPr>
    </w:p>
    <w:p w14:paraId="13352DEA" w14:textId="677BE215" w:rsidR="007F3702" w:rsidRDefault="007F3702">
      <w:pPr>
        <w:pStyle w:val="CommentText"/>
      </w:pPr>
    </w:p>
  </w:comment>
  <w:comment w:id="69" w:author="Author" w:initials="A">
    <w:p w14:paraId="1591F6CC" w14:textId="3700346D" w:rsidR="5AAAC2AE" w:rsidRDefault="5AAAC2AE">
      <w:pPr>
        <w:pStyle w:val="CommentText"/>
      </w:pPr>
      <w:r>
        <w:t xml:space="preserve">I </w:t>
      </w:r>
      <w:r>
        <w:t>have recognized that this section heading disappeared from the template, and thus I moved this content to Sec. 4.1.</w:t>
      </w:r>
      <w:r>
        <w:rPr>
          <w:rStyle w:val="CommentReference"/>
        </w:rPr>
        <w:annotationRef/>
      </w:r>
    </w:p>
    <w:p w14:paraId="14F17331" w14:textId="7243A8A3" w:rsidR="5AAAC2AE" w:rsidRDefault="5AAAC2AE">
      <w:pPr>
        <w:pStyle w:val="CommentText"/>
      </w:pPr>
      <w:r>
        <w:t>We need to clarify how these sections differ and what contents to be placed where.</w:t>
      </w:r>
    </w:p>
  </w:comment>
  <w:comment w:id="70" w:author="Author" w:initials="A">
    <w:p w14:paraId="72D4425E" w14:textId="11CEC443" w:rsidR="004E1F87" w:rsidRDefault="009974D2">
      <w:pPr>
        <w:pStyle w:val="CommentText"/>
      </w:pPr>
      <w:r>
        <w:rPr>
          <w:rStyle w:val="CommentReference"/>
        </w:rPr>
        <w:annotationRef/>
      </w:r>
      <w:r>
        <w:t xml:space="preserve">This </w:t>
      </w:r>
      <w:r>
        <w:t>is an additional sub-chapter</w:t>
      </w:r>
      <w:r w:rsidR="00556B2A">
        <w:t xml:space="preserve"> we’ve added to the official structure (we also added sub-chapters 5.3 and 5.4). </w:t>
      </w:r>
    </w:p>
  </w:comment>
  <w:comment w:id="78" w:author="Author" w:initials="A">
    <w:p w14:paraId="76487A6C" w14:textId="77777777" w:rsidR="00655B03" w:rsidRDefault="00655B03">
      <w:pPr>
        <w:pStyle w:val="CommentText"/>
      </w:pPr>
      <w:r>
        <w:rPr>
          <w:rStyle w:val="CommentReference"/>
        </w:rPr>
        <w:annotationRef/>
      </w:r>
      <w:r>
        <w:t xml:space="preserve">Evaluation </w:t>
      </w:r>
      <w:r>
        <w:t>criterion:</w:t>
      </w:r>
    </w:p>
    <w:p w14:paraId="558D7A78" w14:textId="77777777" w:rsidR="00655B03" w:rsidRDefault="00655B03" w:rsidP="00A42A45">
      <w:pPr>
        <w:pStyle w:val="ListParagraph"/>
        <w:widowControl w:val="0"/>
        <w:numPr>
          <w:ilvl w:val="0"/>
          <w:numId w:val="34"/>
        </w:numPr>
        <w:tabs>
          <w:tab w:val="left" w:pos="314"/>
        </w:tabs>
        <w:autoSpaceDE w:val="0"/>
        <w:autoSpaceDN w:val="0"/>
        <w:spacing w:before="97" w:line="249" w:lineRule="auto"/>
        <w:ind w:left="313" w:right="106" w:hanging="171"/>
        <w:contextualSpacing w:val="0"/>
        <w:jc w:val="both"/>
        <w:rPr>
          <w:sz w:val="18"/>
        </w:rPr>
      </w:pPr>
      <w:r>
        <w:rPr>
          <w:sz w:val="18"/>
        </w:rPr>
        <w:t>In addition, positive spill-over effects on the European Union's internal market (e.g. systemic effects at several levels of the value chain or upstream/downstream markets or use in other sectors of the economy) and on European society are essential in order to make an important contribution to the growth, employment and competitiveness of European industry and the economy. The benefits of a funded project must therefore not be limited to the companies or the sector concerned. The knowledge and innovations created by the project must be disseminated as widely as possible at national level, as well as specifically at European level, and made available to customers, project partners, suppliers, academic institutions and companies. Consequently, the spill-over activities should have demonstrable positive effects beyond the company, the overall European IPCEI consortium and the business sector. The contribution to strengthening the European business location must be described.</w:t>
      </w:r>
    </w:p>
    <w:p w14:paraId="668DAD21" w14:textId="77777777" w:rsidR="0083310B" w:rsidRDefault="0083310B" w:rsidP="0083310B">
      <w:pPr>
        <w:widowControl w:val="0"/>
        <w:tabs>
          <w:tab w:val="left" w:pos="314"/>
        </w:tabs>
        <w:autoSpaceDE w:val="0"/>
        <w:autoSpaceDN w:val="0"/>
        <w:spacing w:before="97" w:line="249" w:lineRule="auto"/>
        <w:ind w:right="106"/>
        <w:jc w:val="both"/>
        <w:rPr>
          <w:sz w:val="18"/>
        </w:rPr>
      </w:pPr>
    </w:p>
    <w:p w14:paraId="2BF77E7D" w14:textId="77777777" w:rsidR="0083310B" w:rsidRDefault="0083310B" w:rsidP="00A42A45">
      <w:pPr>
        <w:pStyle w:val="ListParagraph"/>
        <w:widowControl w:val="0"/>
        <w:numPr>
          <w:ilvl w:val="0"/>
          <w:numId w:val="34"/>
        </w:numPr>
        <w:tabs>
          <w:tab w:val="left" w:pos="314"/>
        </w:tabs>
        <w:autoSpaceDE w:val="0"/>
        <w:autoSpaceDN w:val="0"/>
        <w:spacing w:before="95" w:line="249" w:lineRule="auto"/>
        <w:ind w:left="313" w:right="105" w:hanging="171"/>
        <w:contextualSpacing w:val="0"/>
        <w:jc w:val="both"/>
        <w:rPr>
          <w:sz w:val="18"/>
        </w:rPr>
      </w:pPr>
      <w:r>
        <w:rPr>
          <w:w w:val="105"/>
          <w:sz w:val="18"/>
        </w:rPr>
        <w:t>Spill-Over: In chapter 3 "Spill-Over Effects" in the project portfolio, the 4 spill-over levels (IP non- protected, IP protected, during FID phase, beyond targeted sector) must be explicitly addressed and concrete and detailed statements made on the planned activities. Additional information on spill-over activities can be found in the document "Guidance on Spill-Over Effects from COM", which is also available in the sketch tool.</w:t>
      </w:r>
    </w:p>
    <w:p w14:paraId="4E624B81" w14:textId="77777777" w:rsidR="0083310B" w:rsidRPr="0083310B" w:rsidRDefault="0083310B" w:rsidP="0083310B">
      <w:pPr>
        <w:widowControl w:val="0"/>
        <w:tabs>
          <w:tab w:val="left" w:pos="314"/>
        </w:tabs>
        <w:autoSpaceDE w:val="0"/>
        <w:autoSpaceDN w:val="0"/>
        <w:spacing w:before="97" w:line="249" w:lineRule="auto"/>
        <w:ind w:right="106"/>
        <w:jc w:val="both"/>
        <w:rPr>
          <w:sz w:val="18"/>
        </w:rPr>
      </w:pPr>
    </w:p>
    <w:p w14:paraId="745A00F1" w14:textId="42273C7E" w:rsidR="00655B03" w:rsidRDefault="00655B03">
      <w:pPr>
        <w:pStyle w:val="CommentText"/>
      </w:pPr>
    </w:p>
  </w:comment>
  <w:comment w:id="88" w:author="Author" w:initials="A">
    <w:p w14:paraId="56F11889" w14:textId="01A945D4" w:rsidR="2DB3C29F" w:rsidRDefault="2DB3C29F">
      <w:pPr>
        <w:pStyle w:val="CommentText"/>
      </w:pPr>
      <w:r>
        <w:t xml:space="preserve">O-RAN </w:t>
      </w:r>
      <w:r>
        <w:t>Alliance as standardization body is probably the main dissemination path.</w:t>
      </w:r>
      <w:r>
        <w:rPr>
          <w:rStyle w:val="CommentReference"/>
        </w:rPr>
        <w:annotationRef/>
      </w:r>
    </w:p>
  </w:comment>
  <w:comment w:id="106" w:author="Author" w:initials="A">
    <w:p w14:paraId="738E2C0A" w14:textId="77777777" w:rsidR="006515A2" w:rsidRPr="002F486E" w:rsidRDefault="006515A2" w:rsidP="006515A2">
      <w:pPr>
        <w:pStyle w:val="CommentText"/>
        <w:rPr>
          <w:lang w:val="en-US"/>
        </w:rPr>
      </w:pPr>
      <w:r>
        <w:rPr>
          <w:rStyle w:val="CommentReference"/>
        </w:rPr>
        <w:annotationRef/>
      </w:r>
      <w:r w:rsidRPr="002F486E">
        <w:rPr>
          <w:lang w:val="en-US"/>
        </w:rPr>
        <w:t>Give an expected number, should be at least one per year</w:t>
      </w:r>
    </w:p>
  </w:comment>
  <w:comment w:id="118" w:author="Author" w:initials="A">
    <w:p w14:paraId="303C6189" w14:textId="77777777" w:rsidR="006515A2" w:rsidRPr="002F486E" w:rsidRDefault="006515A2" w:rsidP="006515A2">
      <w:pPr>
        <w:pStyle w:val="CommentText"/>
        <w:rPr>
          <w:lang w:val="en-US"/>
        </w:rPr>
      </w:pPr>
      <w:r>
        <w:rPr>
          <w:rStyle w:val="CommentReference"/>
        </w:rPr>
        <w:annotationRef/>
      </w:r>
      <w:r w:rsidRPr="002F486E">
        <w:rPr>
          <w:lang w:val="en-US"/>
        </w:rPr>
        <w:t>Same as above</w:t>
      </w:r>
    </w:p>
  </w:comment>
  <w:comment w:id="137" w:author="Author" w:initials="A">
    <w:p w14:paraId="17769FCF" w14:textId="77777777" w:rsidR="006515A2" w:rsidRPr="002F486E" w:rsidRDefault="006515A2" w:rsidP="006515A2">
      <w:pPr>
        <w:pStyle w:val="CommentText"/>
        <w:rPr>
          <w:lang w:val="en-US"/>
        </w:rPr>
      </w:pPr>
      <w:r>
        <w:rPr>
          <w:rStyle w:val="CommentReference"/>
        </w:rPr>
        <w:annotationRef/>
      </w:r>
      <w:r w:rsidRPr="002F486E">
        <w:rPr>
          <w:lang w:val="en-US"/>
        </w:rPr>
        <w:t>Same</w:t>
      </w:r>
    </w:p>
  </w:comment>
  <w:comment w:id="139" w:author="Author" w:initials="A">
    <w:p w14:paraId="3CDD9646" w14:textId="77777777" w:rsidR="006515A2" w:rsidRPr="002F486E" w:rsidRDefault="006515A2" w:rsidP="006515A2">
      <w:pPr>
        <w:pStyle w:val="CommentText"/>
        <w:rPr>
          <w:lang w:val="en-US"/>
        </w:rPr>
      </w:pPr>
      <w:r>
        <w:rPr>
          <w:rStyle w:val="CommentReference"/>
        </w:rPr>
        <w:annotationRef/>
      </w:r>
      <w:r w:rsidRPr="002F486E">
        <w:rPr>
          <w:lang w:val="en-US"/>
        </w:rPr>
        <w:t>Give examples of journals where DT might publish</w:t>
      </w:r>
    </w:p>
  </w:comment>
  <w:comment w:id="142" w:author="Author" w:initials="A">
    <w:p w14:paraId="1BDADF9D" w14:textId="77777777" w:rsidR="006515A2" w:rsidRPr="002F486E" w:rsidRDefault="006515A2" w:rsidP="006515A2">
      <w:pPr>
        <w:pStyle w:val="CommentText"/>
        <w:rPr>
          <w:lang w:val="en-US"/>
        </w:rPr>
      </w:pPr>
      <w:r>
        <w:rPr>
          <w:rStyle w:val="CommentReference"/>
        </w:rPr>
        <w:annotationRef/>
      </w:r>
      <w:r w:rsidRPr="002F486E">
        <w:rPr>
          <w:lang w:val="en-US"/>
        </w:rPr>
        <w:t>Figures</w:t>
      </w:r>
    </w:p>
  </w:comment>
  <w:comment w:id="145" w:author="Author" w:initials="A">
    <w:p w14:paraId="36C137E4" w14:textId="77777777" w:rsidR="006515A2" w:rsidRPr="002F486E" w:rsidRDefault="006515A2" w:rsidP="006515A2">
      <w:pPr>
        <w:pStyle w:val="CommentText"/>
        <w:rPr>
          <w:lang w:val="en-US"/>
        </w:rPr>
      </w:pPr>
      <w:r>
        <w:rPr>
          <w:rStyle w:val="CommentReference"/>
        </w:rPr>
        <w:annotationRef/>
      </w:r>
      <w:r w:rsidRPr="002F486E">
        <w:rPr>
          <w:lang w:val="en-US"/>
        </w:rPr>
        <w:t>Name conferences here</w:t>
      </w:r>
    </w:p>
  </w:comment>
  <w:comment w:id="124" w:author="Author" w:initials="A">
    <w:p w14:paraId="2B9F13F0" w14:textId="41C5AF0D" w:rsidR="07270CE1" w:rsidRDefault="07270CE1">
      <w:pPr>
        <w:pStyle w:val="CommentText"/>
      </w:pPr>
      <w:r>
        <w:t xml:space="preserve">DT to decide if this form of dissemination is applicable. </w:t>
      </w:r>
      <w:r>
        <w:rPr>
          <w:rStyle w:val="CommentReference"/>
        </w:rPr>
        <w:annotationRef/>
      </w:r>
    </w:p>
    <w:p w14:paraId="599676CB" w14:textId="5B26C0EC" w:rsidR="07270CE1" w:rsidRDefault="07270CE1">
      <w:pPr>
        <w:pStyle w:val="CommentText"/>
      </w:pPr>
      <w:r>
        <w:t>Possibly B5G / 6G research activities can benefit from experiences / ideas that cannot be implemented in time for 5G.</w:t>
      </w:r>
    </w:p>
  </w:comment>
  <w:comment w:id="156" w:author="Author" w:initials="A">
    <w:p w14:paraId="2D8A05F6" w14:textId="77777777" w:rsidR="006515A2" w:rsidRPr="002F486E" w:rsidRDefault="006515A2" w:rsidP="006515A2">
      <w:pPr>
        <w:pStyle w:val="CommentText"/>
        <w:rPr>
          <w:lang w:val="en-US"/>
        </w:rPr>
      </w:pPr>
      <w:r>
        <w:rPr>
          <w:rStyle w:val="CommentReference"/>
        </w:rPr>
        <w:annotationRef/>
      </w:r>
      <w:r w:rsidRPr="002F486E">
        <w:rPr>
          <w:lang w:val="en-US"/>
        </w:rPr>
        <w:t>Here simply list possible patents that will be filed</w:t>
      </w:r>
    </w:p>
  </w:comment>
  <w:comment w:id="157" w:author="Author" w:initials="A">
    <w:p w14:paraId="7E2393BF" w14:textId="76769471" w:rsidR="10043559" w:rsidRDefault="10043559">
      <w:pPr>
        <w:pStyle w:val="CommentText"/>
      </w:pPr>
      <w:r>
        <w:t>Misplaced, IPRs go to next section</w:t>
      </w:r>
      <w:r>
        <w:rPr>
          <w:rStyle w:val="CommentReference"/>
        </w:rPr>
        <w:annotationRef/>
      </w:r>
    </w:p>
  </w:comment>
  <w:comment w:id="182" w:author="Author" w:initials="A">
    <w:p w14:paraId="231389EF" w14:textId="77777777" w:rsidR="006515A2" w:rsidRPr="002F486E" w:rsidRDefault="006515A2" w:rsidP="006515A2">
      <w:pPr>
        <w:pStyle w:val="CommentText"/>
        <w:rPr>
          <w:lang w:val="en-US"/>
        </w:rPr>
      </w:pPr>
      <w:r>
        <w:rPr>
          <w:rStyle w:val="CommentReference"/>
        </w:rPr>
        <w:annotationRef/>
      </w:r>
      <w:r w:rsidRPr="002F486E">
        <w:rPr>
          <w:lang w:val="en-US"/>
        </w:rPr>
        <w:t>Suggest ideas on the kind of workshops that DT could hold</w:t>
      </w:r>
    </w:p>
  </w:comment>
  <w:comment w:id="183" w:author="Author" w:initials="A">
    <w:p w14:paraId="7CF88B5A" w14:textId="05E146EE" w:rsidR="46402F24" w:rsidRDefault="46402F24">
      <w:pPr>
        <w:pStyle w:val="CommentText"/>
      </w:pPr>
      <w:r>
        <w:t>O-RAN plugfests and trade fairs could be mentioned here</w:t>
      </w:r>
      <w:r>
        <w:rPr>
          <w:rStyle w:val="CommentReference"/>
        </w:rPr>
        <w:annotationRef/>
      </w:r>
    </w:p>
  </w:comment>
  <w:comment w:id="190" w:author="Author" w:initials="A">
    <w:p w14:paraId="4DB2F787" w14:textId="22B80804" w:rsidR="7EC59664" w:rsidRDefault="7EC59664">
      <w:pPr>
        <w:pStyle w:val="CommentText"/>
      </w:pPr>
      <w:r>
        <w:t xml:space="preserve">DT </w:t>
      </w:r>
      <w:r>
        <w:t>to decide if this form of dissemination is applicable</w:t>
      </w:r>
      <w:r>
        <w:rPr>
          <w:rStyle w:val="CommentReference"/>
        </w:rPr>
        <w:annotationRef/>
      </w:r>
    </w:p>
    <w:p w14:paraId="6EF9AD63" w14:textId="2DDDF8C3" w:rsidR="7EC59664" w:rsidRDefault="7EC59664">
      <w:pPr>
        <w:pStyle w:val="CommentText"/>
      </w:pPr>
    </w:p>
  </w:comment>
  <w:comment w:id="222" w:author="Author" w:initials="A">
    <w:p w14:paraId="3F9F47F4" w14:textId="77777777" w:rsidR="006515A2" w:rsidRPr="002F486E" w:rsidRDefault="006515A2" w:rsidP="006515A2">
      <w:pPr>
        <w:pStyle w:val="CommentText"/>
        <w:rPr>
          <w:lang w:val="en-US"/>
        </w:rPr>
      </w:pPr>
      <w:r>
        <w:rPr>
          <w:rStyle w:val="CommentReference"/>
        </w:rPr>
        <w:annotationRef/>
      </w:r>
      <w:r w:rsidRPr="002F486E">
        <w:rPr>
          <w:lang w:val="en-US"/>
        </w:rPr>
        <w:t>Name players that could enter later on</w:t>
      </w:r>
    </w:p>
  </w:comment>
  <w:comment w:id="212" w:author="Author" w:initials="A">
    <w:p w14:paraId="5C9822F9" w14:textId="77777777" w:rsidR="006515A2" w:rsidRPr="002F486E" w:rsidRDefault="006515A2" w:rsidP="006515A2">
      <w:pPr>
        <w:pStyle w:val="CommentText"/>
        <w:rPr>
          <w:lang w:val="en-US"/>
        </w:rPr>
      </w:pPr>
      <w:r>
        <w:rPr>
          <w:rStyle w:val="CommentReference"/>
        </w:rPr>
        <w:annotationRef/>
      </w:r>
      <w:r w:rsidRPr="002F486E">
        <w:rPr>
          <w:lang w:val="en-US"/>
        </w:rPr>
        <w:t>These are suggestions, DT must ultimately accept such commitments</w:t>
      </w:r>
    </w:p>
  </w:comment>
  <w:comment w:id="239" w:author="Author" w:initials="A">
    <w:p w14:paraId="1988789C" w14:textId="5FAC5F4B" w:rsidR="5E414C0A" w:rsidRDefault="5E414C0A">
      <w:pPr>
        <w:pStyle w:val="CommentText"/>
      </w:pPr>
      <w:r>
        <w:t>Supporting the complete supply chain for the E2E RAN is clearly the ambition of the EOC activity. However it seems hard to quantify this in number IPRs etc.</w:t>
      </w:r>
      <w:r>
        <w:rPr>
          <w:rStyle w:val="CommentReference"/>
        </w:rPr>
        <w:annotationRef/>
      </w:r>
    </w:p>
  </w:comment>
  <w:comment w:id="253" w:author="Author" w:initials="A">
    <w:p w14:paraId="36AF8113" w14:textId="77777777" w:rsidR="006515A2" w:rsidRPr="002F486E" w:rsidRDefault="006515A2" w:rsidP="006515A2">
      <w:pPr>
        <w:pStyle w:val="CommentText"/>
        <w:rPr>
          <w:lang w:val="en-US"/>
        </w:rPr>
      </w:pPr>
      <w:r>
        <w:rPr>
          <w:rStyle w:val="CommentReference"/>
        </w:rPr>
        <w:annotationRef/>
      </w:r>
      <w:r w:rsidRPr="002F486E">
        <w:rPr>
          <w:lang w:val="en-US"/>
        </w:rPr>
        <w:t>Mention specific technologies</w:t>
      </w:r>
    </w:p>
  </w:comment>
  <w:comment w:id="275" w:author="Author" w:initials="A">
    <w:p w14:paraId="05F781BC" w14:textId="77777777" w:rsidR="006515A2" w:rsidRPr="002F486E" w:rsidRDefault="006515A2" w:rsidP="006515A2">
      <w:pPr>
        <w:pStyle w:val="CommentText"/>
        <w:rPr>
          <w:lang w:val="en-US"/>
        </w:rPr>
      </w:pPr>
      <w:r>
        <w:rPr>
          <w:rStyle w:val="CommentReference"/>
        </w:rPr>
        <w:annotationRef/>
      </w:r>
      <w:r w:rsidRPr="002F486E">
        <w:rPr>
          <w:lang w:val="en-US"/>
        </w:rPr>
        <w:t>Name some kind of communications alliance that could be used as a platform for tutoring</w:t>
      </w:r>
    </w:p>
  </w:comment>
  <w:comment w:id="278" w:author="Author" w:initials="A">
    <w:p w14:paraId="0338B5E2" w14:textId="77777777" w:rsidR="006515A2" w:rsidRPr="002F486E" w:rsidRDefault="006515A2" w:rsidP="006515A2">
      <w:pPr>
        <w:pStyle w:val="CommentText"/>
        <w:rPr>
          <w:lang w:val="en-US"/>
        </w:rPr>
      </w:pPr>
      <w:r>
        <w:rPr>
          <w:rStyle w:val="CommentReference"/>
        </w:rPr>
        <w:annotationRef/>
      </w:r>
      <w:r w:rsidRPr="002F486E">
        <w:rPr>
          <w:lang w:val="en-US"/>
        </w:rPr>
        <w:t>Describe the kinds of activities SME’s could be helped in</w:t>
      </w:r>
    </w:p>
  </w:comment>
  <w:comment w:id="281" w:author="Author" w:initials="A">
    <w:p w14:paraId="31A65580" w14:textId="77777777" w:rsidR="006515A2" w:rsidRPr="002F486E" w:rsidRDefault="006515A2" w:rsidP="006515A2">
      <w:pPr>
        <w:pStyle w:val="CommentText"/>
        <w:rPr>
          <w:lang w:val="en-US"/>
        </w:rPr>
      </w:pPr>
      <w:r>
        <w:rPr>
          <w:rStyle w:val="CommentReference"/>
        </w:rPr>
        <w:annotationRef/>
      </w:r>
      <w:r w:rsidRPr="002F486E">
        <w:rPr>
          <w:lang w:val="en-US"/>
        </w:rPr>
        <w:t>Number of tutoring contracts</w:t>
      </w:r>
    </w:p>
  </w:comment>
  <w:comment w:id="285" w:author="Author" w:initials="A">
    <w:p w14:paraId="552AE465" w14:textId="77777777" w:rsidR="006515A2" w:rsidRPr="002F486E" w:rsidRDefault="006515A2" w:rsidP="006515A2">
      <w:pPr>
        <w:pStyle w:val="CommentText"/>
        <w:rPr>
          <w:lang w:val="en-US"/>
        </w:rPr>
      </w:pPr>
      <w:r>
        <w:rPr>
          <w:rStyle w:val="CommentReference"/>
        </w:rPr>
        <w:annotationRef/>
      </w:r>
      <w:r w:rsidRPr="002F486E">
        <w:rPr>
          <w:lang w:val="en-US"/>
        </w:rPr>
        <w:t xml:space="preserve">Year of </w:t>
      </w:r>
    </w:p>
  </w:comment>
  <w:comment w:id="313" w:author="Author" w:initials="A">
    <w:p w14:paraId="65F1ADDC" w14:textId="77777777" w:rsidR="006515A2" w:rsidRPr="002F486E" w:rsidRDefault="006515A2" w:rsidP="006515A2">
      <w:pPr>
        <w:pStyle w:val="CommentText"/>
        <w:rPr>
          <w:lang w:val="en-US"/>
        </w:rPr>
      </w:pPr>
      <w:r>
        <w:rPr>
          <w:rStyle w:val="CommentReference"/>
        </w:rPr>
        <w:annotationRef/>
      </w:r>
      <w:r w:rsidRPr="002F486E">
        <w:rPr>
          <w:lang w:val="en-US"/>
        </w:rPr>
        <w:t xml:space="preserve">The idea here is to create an active spillover by enabling smaller firms to get a better understanding of what DT does in a very practical way. </w:t>
      </w:r>
    </w:p>
  </w:comment>
  <w:comment w:id="317" w:author="Author" w:initials="A">
    <w:p w14:paraId="03A7C0B8" w14:textId="77777777" w:rsidR="006515A2" w:rsidRPr="002F486E" w:rsidRDefault="006515A2" w:rsidP="006515A2">
      <w:pPr>
        <w:pStyle w:val="CommentText"/>
        <w:rPr>
          <w:lang w:val="en-US"/>
        </w:rPr>
      </w:pPr>
      <w:r>
        <w:rPr>
          <w:rStyle w:val="CommentReference"/>
        </w:rPr>
        <w:annotationRef/>
      </w:r>
      <w:r w:rsidRPr="002F486E">
        <w:rPr>
          <w:lang w:val="en-US"/>
        </w:rPr>
        <w:t>Detail any kind of activity where DT could potentially invite SME’s for sharing</w:t>
      </w:r>
    </w:p>
  </w:comment>
  <w:comment w:id="322" w:author="Author" w:initials="A">
    <w:p w14:paraId="225C3E46" w14:textId="77777777" w:rsidR="00D05990" w:rsidRDefault="00D05990">
      <w:pPr>
        <w:pStyle w:val="CommentText"/>
      </w:pPr>
      <w:r>
        <w:rPr>
          <w:rStyle w:val="CommentReference"/>
        </w:rPr>
        <w:annotationRef/>
      </w:r>
      <w:r>
        <w:t>Evaluation criterion:</w:t>
      </w:r>
    </w:p>
    <w:p w14:paraId="47CDC897" w14:textId="77777777" w:rsidR="00D05990" w:rsidRDefault="00D05990" w:rsidP="00A42A45">
      <w:pPr>
        <w:pStyle w:val="ListParagraph"/>
        <w:widowControl w:val="0"/>
        <w:numPr>
          <w:ilvl w:val="0"/>
          <w:numId w:val="34"/>
        </w:numPr>
        <w:tabs>
          <w:tab w:val="left" w:pos="314"/>
        </w:tabs>
        <w:autoSpaceDE w:val="0"/>
        <w:autoSpaceDN w:val="0"/>
        <w:spacing w:before="90" w:line="249" w:lineRule="auto"/>
        <w:ind w:left="313" w:right="106" w:hanging="171"/>
        <w:contextualSpacing w:val="0"/>
        <w:jc w:val="both"/>
        <w:rPr>
          <w:sz w:val="18"/>
        </w:rPr>
      </w:pPr>
      <w:r>
        <w:rPr>
          <w:sz w:val="18"/>
        </w:rPr>
        <w:t xml:space="preserve">Impact: In Chapter 4 "Other positive effects on the market" of the project portfolio, it must be described to what extent the project contributes to an increase in the level of innovation, research and development in the own sector as well as in the European economy and society in Europe. Furthermore, it must be plausibly explained what contribution to the creation of jobs can realistically be expected, be it directly in the own company or indirectly via the value chain, stating the time horizon. In addition, the effects of the project in the context of the European Green Deal must be described. Planned positive effects on the life cycle assessment must be described and, if possible, substantiated with key figures/target figures, such as savings in tonnes of </w:t>
      </w:r>
      <w:r>
        <w:rPr>
          <w:sz w:val="18"/>
          <w:vertAlign w:val="subscript"/>
        </w:rPr>
        <w:t>CO2 equivalents.</w:t>
      </w:r>
    </w:p>
    <w:p w14:paraId="4F49E9C9" w14:textId="5AE1C555" w:rsidR="00D05990" w:rsidRDefault="00D05990">
      <w:pPr>
        <w:pStyle w:val="CommentText"/>
      </w:pPr>
    </w:p>
  </w:comment>
  <w:comment w:id="324" w:author="Author" w:initials="A">
    <w:p w14:paraId="2DF4D073" w14:textId="0A05377F" w:rsidR="25835BCE" w:rsidRDefault="25835BCE">
      <w:pPr>
        <w:pStyle w:val="CommentText"/>
      </w:pPr>
      <w:r>
        <w:t xml:space="preserve">Text </w:t>
      </w:r>
      <w:r>
        <w:t>can be removed, as it is already contained in Sec. 1.10</w:t>
      </w:r>
      <w:r>
        <w:rPr>
          <w:rStyle w:val="CommentReference"/>
        </w:rPr>
        <w:annotationRef/>
      </w:r>
    </w:p>
  </w:comment>
  <w:comment w:id="335" w:author="Author" w:initials="A">
    <w:p w14:paraId="0A7226C5" w14:textId="77777777" w:rsidR="003E198D" w:rsidRDefault="003E198D">
      <w:pPr>
        <w:pStyle w:val="CommentText"/>
      </w:pPr>
      <w:r>
        <w:rPr>
          <w:rStyle w:val="CommentReference"/>
        </w:rPr>
        <w:annotationRef/>
      </w:r>
      <w:r>
        <w:t>Evaluation criterion:</w:t>
      </w:r>
    </w:p>
    <w:p w14:paraId="58461CEC" w14:textId="77777777" w:rsidR="003E198D" w:rsidRDefault="003E198D" w:rsidP="00A42A45">
      <w:pPr>
        <w:pStyle w:val="ListParagraph"/>
        <w:widowControl w:val="0"/>
        <w:numPr>
          <w:ilvl w:val="0"/>
          <w:numId w:val="34"/>
        </w:numPr>
        <w:tabs>
          <w:tab w:val="left" w:pos="314"/>
        </w:tabs>
        <w:autoSpaceDE w:val="0"/>
        <w:autoSpaceDN w:val="0"/>
        <w:spacing w:before="90" w:line="249" w:lineRule="auto"/>
        <w:ind w:left="313" w:right="106" w:hanging="171"/>
        <w:contextualSpacing w:val="0"/>
        <w:jc w:val="both"/>
        <w:rPr>
          <w:sz w:val="18"/>
        </w:rPr>
      </w:pPr>
      <w:r>
        <w:rPr>
          <w:sz w:val="18"/>
        </w:rPr>
        <w:t>Chapter 4.4 "Coordination problems" should address difficulties in cooperating with a) R&amp;D institutions (due to e.g. different interests), b) SMEs (as there may only be customer/supplier designations and no equivalent cooperation is carried out) and c) competitors and how these difficulties can be overcome in the integrated project.</w:t>
      </w:r>
    </w:p>
    <w:p w14:paraId="1AE35025" w14:textId="175A9E28" w:rsidR="003E198D" w:rsidRDefault="003E198D">
      <w:pPr>
        <w:pStyle w:val="CommentText"/>
      </w:pPr>
    </w:p>
  </w:comment>
  <w:comment w:id="336" w:author="Author" w:initials="A">
    <w:p w14:paraId="1C1E9CFA" w14:textId="22ABE9FD" w:rsidR="0C76573E" w:rsidRDefault="0C76573E">
      <w:pPr>
        <w:pStyle w:val="CommentText"/>
      </w:pPr>
      <w:r>
        <w:t xml:space="preserve">My </w:t>
      </w:r>
      <w:r>
        <w:t>current understanding of this section is as follows:</w:t>
      </w:r>
      <w:r>
        <w:rPr>
          <w:rStyle w:val="CommentReference"/>
        </w:rPr>
        <w:annotationRef/>
      </w:r>
    </w:p>
    <w:p w14:paraId="783C2920" w14:textId="5C5F4EFD" w:rsidR="0C76573E" w:rsidRDefault="0C76573E">
      <w:pPr>
        <w:pStyle w:val="CommentText"/>
      </w:pPr>
      <w:r>
        <w:t>- Section 4 as a whole provides reasons why the EC shall provide funding.</w:t>
      </w:r>
    </w:p>
    <w:p w14:paraId="400E7148" w14:textId="2F89BFA3" w:rsidR="0C76573E" w:rsidRDefault="0C76573E">
      <w:pPr>
        <w:pStyle w:val="CommentText"/>
      </w:pPr>
      <w:r>
        <w:t>- In Sec. 4.4, the reasoning is that coordination problems hinder R&amp;D and technological progress. Funding is needed to overcome these coordination problems.</w:t>
      </w:r>
    </w:p>
    <w:p w14:paraId="5C7004C8" w14:textId="71946604" w:rsidR="0C76573E" w:rsidRDefault="0C76573E">
      <w:pPr>
        <w:pStyle w:val="CommentText"/>
      </w:pPr>
    </w:p>
    <w:p w14:paraId="0097C73A" w14:textId="42EF7E3A" w:rsidR="0C76573E" w:rsidRDefault="0C76573E">
      <w:pPr>
        <w:pStyle w:val="CommentText"/>
      </w:pPr>
      <w:r>
        <w:t>Is this understanding correct?</w:t>
      </w:r>
    </w:p>
  </w:comment>
  <w:comment w:id="351" w:author="Author" w:initials="A">
    <w:p w14:paraId="2E2DC9F8" w14:textId="77777777" w:rsidR="006515A2" w:rsidRPr="002F486E" w:rsidRDefault="006515A2" w:rsidP="006515A2">
      <w:pPr>
        <w:pStyle w:val="CommentText"/>
        <w:rPr>
          <w:lang w:val="en-US"/>
        </w:rPr>
      </w:pPr>
      <w:r>
        <w:rPr>
          <w:rStyle w:val="CommentReference"/>
        </w:rPr>
        <w:annotationRef/>
      </w:r>
      <w:r w:rsidRPr="002F486E">
        <w:rPr>
          <w:lang w:val="en-US"/>
        </w:rPr>
        <w:t>More detail should be added here after it is clear what the collaborations will be, this section is specifically about collaboration with research institutions/companies</w:t>
      </w:r>
    </w:p>
  </w:comment>
  <w:comment w:id="359" w:author="Author" w:initials="A">
    <w:p w14:paraId="2DA9FC7F" w14:textId="77777777" w:rsidR="006515A2" w:rsidRPr="002F486E" w:rsidRDefault="006515A2" w:rsidP="006515A2">
      <w:pPr>
        <w:pStyle w:val="CommentText"/>
        <w:rPr>
          <w:lang w:val="en-US"/>
        </w:rPr>
      </w:pPr>
      <w:r>
        <w:rPr>
          <w:rStyle w:val="CommentReference"/>
        </w:rPr>
        <w:annotationRef/>
      </w:r>
      <w:r w:rsidRPr="002F486E">
        <w:rPr>
          <w:lang w:val="en-US"/>
        </w:rPr>
        <w:t xml:space="preserve">This is very generic, should only be included if DT can find interesting examples of research collaborations that do not take place without public funding. </w:t>
      </w:r>
    </w:p>
  </w:comment>
  <w:comment w:id="371" w:author="Author" w:initials="A">
    <w:p w14:paraId="6D485FF6" w14:textId="77777777" w:rsidR="006515A2" w:rsidRPr="002F486E" w:rsidRDefault="006515A2" w:rsidP="006515A2">
      <w:pPr>
        <w:pStyle w:val="CommentText"/>
        <w:rPr>
          <w:lang w:val="en-US"/>
        </w:rPr>
      </w:pPr>
      <w:r>
        <w:rPr>
          <w:rStyle w:val="CommentReference"/>
        </w:rPr>
        <w:annotationRef/>
      </w:r>
      <w:r w:rsidRPr="002F486E">
        <w:rPr>
          <w:lang w:val="en-US"/>
        </w:rPr>
        <w:t xml:space="preserve">This is a section to be included if the final partners that will be included include SME’s that DT does not ordinarily partner up with. </w:t>
      </w:r>
    </w:p>
  </w:comment>
  <w:comment w:id="382" w:author="Author" w:initials="A">
    <w:p w14:paraId="0C9659AE" w14:textId="77777777" w:rsidR="006515A2" w:rsidRPr="002F486E" w:rsidRDefault="006515A2" w:rsidP="006515A2">
      <w:pPr>
        <w:pStyle w:val="CommentText"/>
        <w:rPr>
          <w:lang w:val="en-US"/>
        </w:rPr>
      </w:pPr>
      <w:r>
        <w:rPr>
          <w:rStyle w:val="CommentReference"/>
        </w:rPr>
        <w:annotationRef/>
      </w:r>
      <w:r w:rsidRPr="002F486E">
        <w:rPr>
          <w:lang w:val="en-US"/>
        </w:rPr>
        <w:t>Include the number of firms that are expected to be in the IPCEI</w:t>
      </w:r>
    </w:p>
  </w:comment>
  <w:comment w:id="385" w:author="Author" w:initials="A">
    <w:p w14:paraId="7EFB1EAE" w14:textId="77777777" w:rsidR="006515A2" w:rsidRPr="002F486E" w:rsidRDefault="006515A2" w:rsidP="006515A2">
      <w:pPr>
        <w:pStyle w:val="CommentText"/>
        <w:rPr>
          <w:lang w:val="en-US"/>
        </w:rPr>
      </w:pPr>
      <w:r>
        <w:rPr>
          <w:rStyle w:val="CommentReference"/>
        </w:rPr>
        <w:annotationRef/>
      </w:r>
      <w:r w:rsidRPr="002F486E">
        <w:rPr>
          <w:lang w:val="en-US"/>
        </w:rPr>
        <w:t xml:space="preserve">This might be a very good intro for the EOC as a coordination structure that ensures progress monitoring, </w:t>
      </w:r>
      <w:proofErr w:type="spellStart"/>
      <w:r w:rsidRPr="002F486E">
        <w:rPr>
          <w:lang w:val="en-US"/>
        </w:rPr>
        <w:t>incentivises</w:t>
      </w:r>
      <w:proofErr w:type="spellEnd"/>
      <w:r w:rsidRPr="002F486E">
        <w:rPr>
          <w:lang w:val="en-US"/>
        </w:rPr>
        <w:t>, offers support to members lagging, etc.</w:t>
      </w:r>
    </w:p>
    <w:p w14:paraId="02D4FB71" w14:textId="77777777" w:rsidR="006515A2" w:rsidRPr="002F486E" w:rsidRDefault="006515A2" w:rsidP="006515A2">
      <w:pPr>
        <w:pStyle w:val="CommentText"/>
        <w:rPr>
          <w:lang w:val="en-US"/>
        </w:rPr>
      </w:pPr>
    </w:p>
  </w:comment>
  <w:comment w:id="388" w:author="Author" w:initials="A">
    <w:p w14:paraId="3FBEC5D7" w14:textId="77777777" w:rsidR="006515A2" w:rsidRPr="002F486E" w:rsidRDefault="006515A2" w:rsidP="006515A2">
      <w:pPr>
        <w:pStyle w:val="CommentText"/>
        <w:rPr>
          <w:lang w:val="en-US"/>
        </w:rPr>
      </w:pPr>
      <w:r>
        <w:rPr>
          <w:rStyle w:val="CommentReference"/>
        </w:rPr>
        <w:annotationRef/>
      </w:r>
      <w:r w:rsidRPr="002F486E">
        <w:rPr>
          <w:lang w:val="en-US"/>
        </w:rPr>
        <w:t>Project lifetime</w:t>
      </w:r>
    </w:p>
  </w:comment>
  <w:comment w:id="394" w:author="Author" w:initials="A">
    <w:p w14:paraId="14B88DE5" w14:textId="77777777" w:rsidR="006515A2" w:rsidRPr="002F486E" w:rsidRDefault="006515A2" w:rsidP="006515A2">
      <w:pPr>
        <w:pStyle w:val="CommentText"/>
        <w:rPr>
          <w:lang w:val="en-US"/>
        </w:rPr>
      </w:pPr>
      <w:r>
        <w:rPr>
          <w:rStyle w:val="CommentReference"/>
        </w:rPr>
        <w:annotationRef/>
      </w:r>
      <w:r w:rsidRPr="002F486E">
        <w:rPr>
          <w:lang w:val="en-US"/>
        </w:rPr>
        <w:t xml:space="preserve">Note that this is merely an economic term that says it is not possible to describe every contingency in a contract. </w:t>
      </w:r>
    </w:p>
  </w:comment>
  <w:comment w:id="418" w:author="Author" w:initials="A">
    <w:p w14:paraId="6F395512" w14:textId="77777777" w:rsidR="006515A2" w:rsidRPr="002F486E" w:rsidRDefault="006515A2" w:rsidP="006515A2">
      <w:pPr>
        <w:pStyle w:val="CommentText"/>
        <w:rPr>
          <w:lang w:val="en-US"/>
        </w:rPr>
      </w:pPr>
      <w:r>
        <w:rPr>
          <w:rStyle w:val="CommentReference"/>
        </w:rPr>
        <w:annotationRef/>
      </w:r>
      <w:r w:rsidRPr="002F486E">
        <w:rPr>
          <w:lang w:val="en-US"/>
        </w:rPr>
        <w:t>Focus on big picture technological risks</w:t>
      </w:r>
    </w:p>
  </w:comment>
  <w:comment w:id="423" w:author="Author" w:initials="A">
    <w:p w14:paraId="058184C2" w14:textId="77777777" w:rsidR="006515A2" w:rsidRPr="002F486E" w:rsidRDefault="006515A2" w:rsidP="006515A2">
      <w:pPr>
        <w:pStyle w:val="CommentText"/>
        <w:rPr>
          <w:lang w:val="en-US"/>
        </w:rPr>
      </w:pPr>
      <w:r>
        <w:rPr>
          <w:rStyle w:val="CommentReference"/>
        </w:rPr>
        <w:annotationRef/>
      </w:r>
      <w:r w:rsidRPr="002F486E">
        <w:rPr>
          <w:lang w:val="en-US"/>
        </w:rPr>
        <w:t>Here, describe some technical detail about what kind of technological risks are in place such as Incompatibilities of components</w:t>
      </w:r>
    </w:p>
  </w:comment>
  <w:comment w:id="437" w:author="Author" w:initials="A">
    <w:p w14:paraId="54CECBA2" w14:textId="77777777" w:rsidR="006515A2" w:rsidRPr="002F486E" w:rsidRDefault="006515A2" w:rsidP="006515A2">
      <w:pPr>
        <w:pStyle w:val="CommentText"/>
        <w:rPr>
          <w:lang w:val="en-US"/>
        </w:rPr>
      </w:pPr>
      <w:r>
        <w:rPr>
          <w:rStyle w:val="CommentReference"/>
        </w:rPr>
        <w:annotationRef/>
      </w:r>
      <w:r w:rsidRPr="002F486E">
        <w:rPr>
          <w:lang w:val="en-US"/>
        </w:rPr>
        <w:t>Product specific risks related to demand, supply, costs and the market</w:t>
      </w:r>
    </w:p>
  </w:comment>
  <w:comment w:id="444" w:author="Author" w:initials="A">
    <w:p w14:paraId="1C66F8CB" w14:textId="77777777" w:rsidR="006515A2" w:rsidRPr="002F486E" w:rsidRDefault="006515A2" w:rsidP="006515A2">
      <w:pPr>
        <w:pStyle w:val="CommentText"/>
        <w:rPr>
          <w:lang w:val="en-US"/>
        </w:rPr>
      </w:pPr>
      <w:r>
        <w:rPr>
          <w:rStyle w:val="CommentReference"/>
        </w:rPr>
        <w:annotationRef/>
      </w:r>
      <w:r w:rsidRPr="002F486E">
        <w:rPr>
          <w:lang w:val="en-US"/>
        </w:rPr>
        <w:t>Please complement</w:t>
      </w:r>
    </w:p>
  </w:comment>
  <w:comment w:id="454" w:author="Author" w:initials="A">
    <w:p w14:paraId="1169A15C" w14:textId="5E9A544B" w:rsidR="61D245C0" w:rsidRDefault="61D245C0">
      <w:pPr>
        <w:pStyle w:val="CommentText"/>
      </w:pPr>
      <w:r>
        <w:t xml:space="preserve">Here we need to explain why the EU research programs in the past (Horizon2020 etc.) have not been sufficient to keep Europe in a global leadership position </w:t>
      </w:r>
      <w:r>
        <w:rPr>
          <w:rStyle w:val="CommentReference"/>
        </w:rPr>
        <w:annotationRef/>
      </w:r>
    </w:p>
  </w:comment>
  <w:comment w:id="464" w:author="Author" w:initials="A">
    <w:p w14:paraId="30656728" w14:textId="444BC995" w:rsidR="2F056775" w:rsidRDefault="2F056775">
      <w:pPr>
        <w:pStyle w:val="CommentText"/>
      </w:pPr>
      <w:r>
        <w:t xml:space="preserve">Regulation </w:t>
      </w:r>
      <w:r>
        <w:t>is definitely a problem in the telco business, but the EC probably won't like to read this,.</w:t>
      </w:r>
      <w:r>
        <w:rPr>
          <w:rStyle w:val="CommentReference"/>
        </w:rPr>
        <w:annotationRef/>
      </w:r>
    </w:p>
  </w:comment>
  <w:comment w:id="477" w:author="Author" w:initials="A">
    <w:p w14:paraId="35634FA6" w14:textId="77777777" w:rsidR="006515A2" w:rsidRPr="002F486E" w:rsidRDefault="006515A2" w:rsidP="006515A2">
      <w:pPr>
        <w:pStyle w:val="CommentText"/>
        <w:rPr>
          <w:lang w:val="en-US"/>
        </w:rPr>
      </w:pPr>
      <w:r>
        <w:rPr>
          <w:rStyle w:val="CommentReference"/>
        </w:rPr>
        <w:annotationRef/>
      </w:r>
      <w:r w:rsidRPr="002F486E">
        <w:rPr>
          <w:lang w:val="en-US"/>
        </w:rPr>
        <w:t>Example of a component which may not be manufactured in Europe</w:t>
      </w:r>
    </w:p>
  </w:comment>
  <w:comment w:id="478" w:author="Author" w:initials="A">
    <w:p w14:paraId="3DF36D38" w14:textId="77777777" w:rsidR="006515A2" w:rsidRPr="002F486E" w:rsidRDefault="006515A2" w:rsidP="006515A2">
      <w:pPr>
        <w:pStyle w:val="CommentText"/>
        <w:rPr>
          <w:lang w:val="en-US"/>
        </w:rPr>
      </w:pPr>
      <w:r>
        <w:rPr>
          <w:rStyle w:val="CommentReference"/>
        </w:rPr>
        <w:annotationRef/>
      </w:r>
      <w:r w:rsidRPr="002F486E">
        <w:rPr>
          <w:lang w:val="en-US"/>
        </w:rPr>
        <w:t>Types of components</w:t>
      </w:r>
    </w:p>
  </w:comment>
  <w:comment w:id="486" w:author="Author" w:initials="A">
    <w:p w14:paraId="3EB1D5FC" w14:textId="77777777" w:rsidR="006515A2" w:rsidRPr="002F486E" w:rsidRDefault="006515A2" w:rsidP="006515A2">
      <w:pPr>
        <w:pStyle w:val="CommentText"/>
        <w:rPr>
          <w:lang w:val="en-US"/>
        </w:rPr>
      </w:pPr>
      <w:r>
        <w:rPr>
          <w:rStyle w:val="CommentReference"/>
        </w:rPr>
        <w:annotationRef/>
      </w:r>
      <w:r w:rsidRPr="002F486E">
        <w:rPr>
          <w:lang w:val="en-US"/>
        </w:rPr>
        <w:t xml:space="preserve">Only include if you can articulate the difficulties in recruiting high quality personnel. </w:t>
      </w:r>
    </w:p>
  </w:comment>
  <w:comment w:id="496" w:author="Author" w:initials="A">
    <w:p w14:paraId="476AF9D1" w14:textId="77777777" w:rsidR="006515A2" w:rsidRPr="002F486E" w:rsidRDefault="006515A2" w:rsidP="006515A2">
      <w:pPr>
        <w:pStyle w:val="CommentText"/>
        <w:rPr>
          <w:lang w:val="en-US"/>
        </w:rPr>
      </w:pPr>
      <w:r>
        <w:rPr>
          <w:rStyle w:val="CommentReference"/>
        </w:rPr>
        <w:annotationRef/>
      </w:r>
      <w:r w:rsidRPr="002F486E">
        <w:rPr>
          <w:lang w:val="en-US"/>
        </w:rPr>
        <w:t xml:space="preserve">Please include information on components which are currently not available in Europe which could be a risk In a war time scenario. </w:t>
      </w:r>
    </w:p>
  </w:comment>
  <w:comment w:id="519" w:author="Author" w:initials="A">
    <w:p w14:paraId="57BF3C31" w14:textId="77777777" w:rsidR="006515A2" w:rsidRPr="002F486E" w:rsidRDefault="006515A2" w:rsidP="006515A2">
      <w:pPr>
        <w:pStyle w:val="CommentText"/>
        <w:rPr>
          <w:lang w:val="en-US"/>
        </w:rPr>
      </w:pPr>
      <w:r>
        <w:rPr>
          <w:rStyle w:val="CommentReference"/>
        </w:rPr>
        <w:annotationRef/>
      </w:r>
      <w:r w:rsidRPr="002F486E">
        <w:rPr>
          <w:lang w:val="en-US"/>
        </w:rPr>
        <w:t xml:space="preserve">Please mention other programs, such as German initiatives that DT could apply for instead of the IPCEI. </w:t>
      </w:r>
    </w:p>
  </w:comment>
  <w:comment w:id="520" w:author="Author" w:initials="A">
    <w:p w14:paraId="5E750009" w14:textId="77777777" w:rsidR="006515A2" w:rsidRPr="002F486E" w:rsidRDefault="006515A2" w:rsidP="006515A2">
      <w:pPr>
        <w:pStyle w:val="CommentText"/>
        <w:rPr>
          <w:lang w:val="en-US"/>
        </w:rPr>
      </w:pPr>
      <w:r w:rsidRPr="002F486E">
        <w:rPr>
          <w:lang w:val="en-US"/>
        </w:rPr>
        <w:t xml:space="preserve">Of course, ultimately, these initiatives should be insufficient individually. </w:t>
      </w:r>
      <w:r>
        <w:rPr>
          <w:rStyle w:val="CommentReference"/>
        </w:rPr>
        <w:annotationRef/>
      </w:r>
    </w:p>
  </w:comment>
  <w:comment w:id="540" w:author="Author" w:initials="A">
    <w:p w14:paraId="47ED197A" w14:textId="77777777" w:rsidR="0006119B" w:rsidRPr="0006119B" w:rsidRDefault="0006119B" w:rsidP="00A42A45">
      <w:pPr>
        <w:pStyle w:val="ListParagraph"/>
        <w:widowControl w:val="0"/>
        <w:numPr>
          <w:ilvl w:val="0"/>
          <w:numId w:val="34"/>
        </w:numPr>
        <w:tabs>
          <w:tab w:val="left" w:pos="314"/>
        </w:tabs>
        <w:autoSpaceDE w:val="0"/>
        <w:autoSpaceDN w:val="0"/>
        <w:spacing w:before="91" w:line="249" w:lineRule="auto"/>
        <w:ind w:left="313" w:right="106" w:hanging="171"/>
        <w:contextualSpacing w:val="0"/>
        <w:jc w:val="both"/>
        <w:rPr>
          <w:sz w:val="18"/>
        </w:rPr>
      </w:pPr>
      <w:r>
        <w:rPr>
          <w:rStyle w:val="CommentReference"/>
        </w:rPr>
        <w:annotationRef/>
      </w:r>
      <w:r>
        <w:t>Evaluation criterion:</w:t>
      </w:r>
    </w:p>
    <w:p w14:paraId="2B42C96C" w14:textId="79944377" w:rsidR="0006119B" w:rsidRDefault="0006119B" w:rsidP="00A42A45">
      <w:pPr>
        <w:pStyle w:val="ListParagraph"/>
        <w:widowControl w:val="0"/>
        <w:numPr>
          <w:ilvl w:val="0"/>
          <w:numId w:val="34"/>
        </w:numPr>
        <w:tabs>
          <w:tab w:val="left" w:pos="314"/>
        </w:tabs>
        <w:autoSpaceDE w:val="0"/>
        <w:autoSpaceDN w:val="0"/>
        <w:spacing w:before="91" w:line="249" w:lineRule="auto"/>
        <w:ind w:left="313" w:right="106" w:hanging="171"/>
        <w:contextualSpacing w:val="0"/>
        <w:jc w:val="both"/>
        <w:rPr>
          <w:sz w:val="18"/>
        </w:rPr>
      </w:pPr>
      <w:r>
        <w:t xml:space="preserve"> </w:t>
      </w:r>
      <w:r>
        <w:rPr>
          <w:sz w:val="18"/>
        </w:rPr>
        <w:t>It must be convincingly demonstrated that under the current market conditions in Europe, the project would not be financeable or not financeable in this form and could not be implemented without the funding. A market failure in Europe must be demonstrable and described. There must be a funding gap that indicates the necessity and appropriateness of state funding, taking into account the technical and economic risk.</w:t>
      </w:r>
    </w:p>
    <w:p w14:paraId="411409CA" w14:textId="77777777" w:rsidR="0034499B" w:rsidRDefault="0034499B" w:rsidP="0034499B">
      <w:pPr>
        <w:widowControl w:val="0"/>
        <w:tabs>
          <w:tab w:val="left" w:pos="314"/>
        </w:tabs>
        <w:autoSpaceDE w:val="0"/>
        <w:autoSpaceDN w:val="0"/>
        <w:spacing w:before="91" w:line="249" w:lineRule="auto"/>
        <w:ind w:right="106"/>
        <w:jc w:val="both"/>
        <w:rPr>
          <w:sz w:val="18"/>
        </w:rPr>
      </w:pPr>
    </w:p>
    <w:p w14:paraId="6B144DDC" w14:textId="77777777" w:rsidR="001538E8" w:rsidRDefault="001538E8" w:rsidP="00A42A45">
      <w:pPr>
        <w:pStyle w:val="ListParagraph"/>
        <w:widowControl w:val="0"/>
        <w:numPr>
          <w:ilvl w:val="0"/>
          <w:numId w:val="34"/>
        </w:numPr>
        <w:tabs>
          <w:tab w:val="left" w:pos="314"/>
        </w:tabs>
        <w:autoSpaceDE w:val="0"/>
        <w:autoSpaceDN w:val="0"/>
        <w:spacing w:before="89" w:line="249" w:lineRule="auto"/>
        <w:ind w:left="313" w:right="105" w:hanging="171"/>
        <w:contextualSpacing w:val="0"/>
        <w:jc w:val="both"/>
        <w:rPr>
          <w:sz w:val="18"/>
        </w:rPr>
      </w:pPr>
      <w:r>
        <w:rPr>
          <w:sz w:val="18"/>
        </w:rPr>
        <w:t>State Aid and Counterfactual Scenario: In the project portfolio, in chapter 5 "Necessity and Proportionality", a counterfactual scenario (see IPCEI Communication paragraph 29), if available, which is supposed to justify the state aid, has to be carefully elaborated and conclusively argued. This argumentation shall also refer to existing market failures - the project portfolio shall specify which existing or expected future market failures are to be addressed.</w:t>
      </w:r>
    </w:p>
    <w:p w14:paraId="05006721" w14:textId="77777777" w:rsidR="00DC4308" w:rsidRDefault="00DC4308" w:rsidP="00A42A45">
      <w:pPr>
        <w:pStyle w:val="BodyText"/>
        <w:numPr>
          <w:ilvl w:val="0"/>
          <w:numId w:val="34"/>
        </w:numPr>
        <w:spacing w:before="111" w:line="252" w:lineRule="auto"/>
        <w:ind w:right="106"/>
      </w:pPr>
      <w:r>
        <w:t>market mechanisms make it difficult or even impossible to implement the project under economic conditions. In the absence of a counterfactual scenario, this must be explained.</w:t>
      </w:r>
    </w:p>
    <w:p w14:paraId="4FE65372" w14:textId="77777777" w:rsidR="0034499B" w:rsidRPr="00DC4308" w:rsidRDefault="0034499B" w:rsidP="0034499B">
      <w:pPr>
        <w:widowControl w:val="0"/>
        <w:tabs>
          <w:tab w:val="left" w:pos="314"/>
        </w:tabs>
        <w:autoSpaceDE w:val="0"/>
        <w:autoSpaceDN w:val="0"/>
        <w:spacing w:before="91" w:line="249" w:lineRule="auto"/>
        <w:ind w:right="106"/>
        <w:jc w:val="both"/>
        <w:rPr>
          <w:sz w:val="18"/>
          <w:lang w:val="en-US"/>
        </w:rPr>
      </w:pPr>
    </w:p>
    <w:p w14:paraId="23E73E1A" w14:textId="3C3606E1" w:rsidR="0006119B" w:rsidRDefault="0006119B">
      <w:pPr>
        <w:pStyle w:val="CommentText"/>
      </w:pPr>
    </w:p>
  </w:comment>
  <w:comment w:id="544" w:author="Author" w:initials="A">
    <w:p w14:paraId="4C2B3D25" w14:textId="77777777" w:rsidR="00B264C8" w:rsidRDefault="00B264C8" w:rsidP="00B264C8">
      <w:pPr>
        <w:pStyle w:val="CommentText"/>
      </w:pPr>
      <w:r>
        <w:t>If there was a date where DT has declared its interest before the first of October, put it here(the earlier the better)</w:t>
      </w:r>
      <w:r>
        <w:rPr>
          <w:rStyle w:val="CommentReference"/>
        </w:rPr>
        <w:annotationRef/>
      </w:r>
    </w:p>
  </w:comment>
  <w:comment w:id="545" w:author="Author" w:initials="A">
    <w:p w14:paraId="31D5A06A" w14:textId="77777777" w:rsidR="00B264C8" w:rsidRDefault="00B264C8" w:rsidP="00B264C8">
      <w:pPr>
        <w:pStyle w:val="CommentText"/>
      </w:pPr>
      <w:r>
        <w:t xml:space="preserve">This </w:t>
      </w:r>
      <w:r>
        <w:t xml:space="preserve">just needs to be AFTER the initial expression of interest, it is possible to receive funding on projects that have already started but they must have started AFTER the expression of interest. </w:t>
      </w:r>
      <w:r>
        <w:rPr>
          <w:rStyle w:val="CommentReference"/>
        </w:rPr>
        <w:annotationRef/>
      </w:r>
    </w:p>
  </w:comment>
  <w:comment w:id="547" w:author="Author" w:initials="A">
    <w:p w14:paraId="6B77D287" w14:textId="77777777" w:rsidR="00B264C8" w:rsidRDefault="00B264C8" w:rsidP="00B264C8">
      <w:pPr>
        <w:pStyle w:val="CommentText"/>
      </w:pPr>
      <w:r>
        <w:t xml:space="preserve">We </w:t>
      </w:r>
      <w:r>
        <w:t>will include a table here after the FG is ready</w:t>
      </w:r>
      <w:r>
        <w:rPr>
          <w:rStyle w:val="CommentReference"/>
        </w:rPr>
        <w:annotationRef/>
      </w:r>
    </w:p>
  </w:comment>
  <w:comment w:id="549" w:author="Author" w:initials="A">
    <w:p w14:paraId="158BB62C" w14:textId="77777777" w:rsidR="00286F31" w:rsidRDefault="00286F31">
      <w:pPr>
        <w:pStyle w:val="CommentText"/>
      </w:pPr>
      <w:r>
        <w:rPr>
          <w:rStyle w:val="CommentReference"/>
        </w:rPr>
        <w:annotationRef/>
      </w:r>
      <w:r>
        <w:t>Guidance:</w:t>
      </w:r>
    </w:p>
    <w:p w14:paraId="2BD87B25" w14:textId="77777777" w:rsidR="00286F31" w:rsidRDefault="00286F31" w:rsidP="00A42A45">
      <w:pPr>
        <w:pStyle w:val="ListParagraph"/>
        <w:widowControl w:val="0"/>
        <w:numPr>
          <w:ilvl w:val="0"/>
          <w:numId w:val="34"/>
        </w:numPr>
        <w:tabs>
          <w:tab w:val="left" w:pos="314"/>
        </w:tabs>
        <w:autoSpaceDE w:val="0"/>
        <w:autoSpaceDN w:val="0"/>
        <w:spacing w:before="68" w:line="249" w:lineRule="auto"/>
        <w:ind w:left="313" w:right="105" w:hanging="171"/>
        <w:contextualSpacing w:val="0"/>
        <w:jc w:val="both"/>
        <w:rPr>
          <w:sz w:val="18"/>
        </w:rPr>
      </w:pPr>
      <w:r>
        <w:rPr>
          <w:sz w:val="18"/>
        </w:rPr>
        <w:t>Funding gap: The calculation of the funding gap (see IPCEI Communication paragraph 31) is based on numerous assumptions, such as the amount of eligible project costs, the planned sales figures and sales prices, or the approach for determining the residual value of investments. In principle, the figures given and the calculation methods and approaches in Chapter 6 are comprehensible.</w:t>
      </w:r>
    </w:p>
    <w:p w14:paraId="2AF90705" w14:textId="77777777" w:rsidR="00286F31" w:rsidRDefault="00286F31" w:rsidP="00286F31">
      <w:pPr>
        <w:pStyle w:val="BodyText"/>
        <w:spacing w:before="3" w:line="249" w:lineRule="auto"/>
        <w:ind w:left="313" w:right="106"/>
      </w:pPr>
      <w:r>
        <w:t>"Elaboration on Terms of the Funding Gap Questionnaire of the project portfolio through evidence such as proven market trends, market realities or pre-contracts with clients. The funding gap represents a cap on the grant, in addition to the maximum eligible costs and the grant applied for. For instructions on how to complete the Excel spreadsheet, please refer to the document "Guidance on Funding Gap from COM", which can also be found in the outline tool.</w:t>
      </w:r>
    </w:p>
    <w:p w14:paraId="65C27C19" w14:textId="04F71275" w:rsidR="00286F31" w:rsidRPr="00286F31" w:rsidRDefault="00286F31">
      <w:pPr>
        <w:pStyle w:val="CommentText"/>
        <w:rPr>
          <w:lang w:val="en-US"/>
        </w:rPr>
      </w:pPr>
    </w:p>
  </w:comment>
  <w:comment w:id="560" w:author="Author" w:initials="A">
    <w:p w14:paraId="6310405C" w14:textId="77777777" w:rsidR="000B1244" w:rsidRDefault="000B1244">
      <w:pPr>
        <w:pStyle w:val="CommentText"/>
      </w:pPr>
      <w:r>
        <w:rPr>
          <w:rStyle w:val="CommentReference"/>
        </w:rPr>
        <w:annotationRef/>
      </w:r>
      <w:r>
        <w:t>Evaluation criterion:</w:t>
      </w:r>
    </w:p>
    <w:p w14:paraId="0181E79C" w14:textId="77777777" w:rsidR="000B1244" w:rsidRDefault="000B1244" w:rsidP="00A42A45">
      <w:pPr>
        <w:pStyle w:val="ListParagraph"/>
        <w:widowControl w:val="0"/>
        <w:numPr>
          <w:ilvl w:val="0"/>
          <w:numId w:val="34"/>
        </w:numPr>
        <w:tabs>
          <w:tab w:val="left" w:pos="314"/>
        </w:tabs>
        <w:autoSpaceDE w:val="0"/>
        <w:autoSpaceDN w:val="0"/>
        <w:spacing w:before="61" w:line="249" w:lineRule="auto"/>
        <w:ind w:left="313" w:right="105" w:hanging="171"/>
        <w:contextualSpacing w:val="0"/>
        <w:jc w:val="both"/>
        <w:rPr>
          <w:sz w:val="18"/>
        </w:rPr>
      </w:pPr>
      <w:r>
        <w:rPr>
          <w:sz w:val="18"/>
        </w:rPr>
        <w:t>In Chapter 7 "Limitation of distortion of competition and trade" of the project portfolio, it must be explained, among other things, how the project will fit into a future market constellation, which competitors are expected, especially within the European Union, and whether they are already suffering a disadvantage as a result of state aid to your project. A competitor would suffer such a disadvantage, for example, if perceptible activities in this business field already exist but no aid is granted.</w:t>
      </w:r>
    </w:p>
    <w:p w14:paraId="43BA0830" w14:textId="05031A2F" w:rsidR="000B1244" w:rsidRDefault="000B124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5C275" w15:done="0"/>
  <w15:commentEx w15:paraId="0A751B57" w15:done="0"/>
  <w15:commentEx w15:paraId="4DB269A5" w15:done="0"/>
  <w15:commentEx w15:paraId="0092FE44" w15:paraIdParent="4DB269A5" w15:done="0"/>
  <w15:commentEx w15:paraId="0506FD82" w15:done="0"/>
  <w15:commentEx w15:paraId="10E9E7B3" w15:done="0"/>
  <w15:commentEx w15:paraId="6ED34C1F" w15:done="0"/>
  <w15:commentEx w15:paraId="20FB3DF4" w15:done="0"/>
  <w15:commentEx w15:paraId="190E474E" w15:done="0"/>
  <w15:commentEx w15:paraId="1F5BE204" w15:done="0"/>
  <w15:commentEx w15:paraId="13352DEA" w15:done="0"/>
  <w15:commentEx w15:paraId="14F17331" w15:done="0"/>
  <w15:commentEx w15:paraId="72D4425E" w15:paraIdParent="14F17331" w15:done="0"/>
  <w15:commentEx w15:paraId="745A00F1" w15:done="0"/>
  <w15:commentEx w15:paraId="56F11889" w15:done="0"/>
  <w15:commentEx w15:paraId="738E2C0A" w15:done="0"/>
  <w15:commentEx w15:paraId="303C6189" w15:done="0"/>
  <w15:commentEx w15:paraId="17769FCF" w15:done="0"/>
  <w15:commentEx w15:paraId="3CDD9646" w15:done="0"/>
  <w15:commentEx w15:paraId="1BDADF9D" w15:done="0"/>
  <w15:commentEx w15:paraId="36C137E4" w15:done="0"/>
  <w15:commentEx w15:paraId="599676CB" w15:done="0"/>
  <w15:commentEx w15:paraId="2D8A05F6" w15:done="0"/>
  <w15:commentEx w15:paraId="7E2393BF" w15:done="0"/>
  <w15:commentEx w15:paraId="231389EF" w15:done="0"/>
  <w15:commentEx w15:paraId="7CF88B5A" w15:done="0"/>
  <w15:commentEx w15:paraId="6EF9AD63" w15:done="0"/>
  <w15:commentEx w15:paraId="3F9F47F4" w15:done="0"/>
  <w15:commentEx w15:paraId="5C9822F9" w15:done="0"/>
  <w15:commentEx w15:paraId="1988789C" w15:done="0"/>
  <w15:commentEx w15:paraId="36AF8113" w15:done="0"/>
  <w15:commentEx w15:paraId="05F781BC" w15:done="0"/>
  <w15:commentEx w15:paraId="0338B5E2" w15:done="0"/>
  <w15:commentEx w15:paraId="31A65580" w15:done="0"/>
  <w15:commentEx w15:paraId="552AE465" w15:done="0"/>
  <w15:commentEx w15:paraId="65F1ADDC" w15:done="0"/>
  <w15:commentEx w15:paraId="03A7C0B8" w15:done="0"/>
  <w15:commentEx w15:paraId="4F49E9C9" w15:done="0"/>
  <w15:commentEx w15:paraId="2DF4D073" w15:done="0"/>
  <w15:commentEx w15:paraId="1AE35025" w15:done="0"/>
  <w15:commentEx w15:paraId="0097C73A" w15:done="0"/>
  <w15:commentEx w15:paraId="2E2DC9F8" w15:done="0"/>
  <w15:commentEx w15:paraId="2DA9FC7F" w15:done="0"/>
  <w15:commentEx w15:paraId="6D485FF6" w15:done="0"/>
  <w15:commentEx w15:paraId="0C9659AE" w15:done="0"/>
  <w15:commentEx w15:paraId="02D4FB71" w15:done="0"/>
  <w15:commentEx w15:paraId="3FBEC5D7" w15:done="0"/>
  <w15:commentEx w15:paraId="14B88DE5" w15:done="0"/>
  <w15:commentEx w15:paraId="6F395512" w15:done="0"/>
  <w15:commentEx w15:paraId="058184C2" w15:done="0"/>
  <w15:commentEx w15:paraId="54CECBA2" w15:done="0"/>
  <w15:commentEx w15:paraId="1C66F8CB" w15:done="0"/>
  <w15:commentEx w15:paraId="1169A15C" w15:done="0"/>
  <w15:commentEx w15:paraId="30656728" w15:done="0"/>
  <w15:commentEx w15:paraId="35634FA6" w15:done="0"/>
  <w15:commentEx w15:paraId="3DF36D38" w15:done="0"/>
  <w15:commentEx w15:paraId="3EB1D5FC" w15:done="0"/>
  <w15:commentEx w15:paraId="476AF9D1" w15:done="0"/>
  <w15:commentEx w15:paraId="57BF3C31" w15:done="0"/>
  <w15:commentEx w15:paraId="5E750009" w15:paraIdParent="57BF3C31" w15:done="0"/>
  <w15:commentEx w15:paraId="23E73E1A" w15:done="0"/>
  <w15:commentEx w15:paraId="4C2B3D25" w15:done="0"/>
  <w15:commentEx w15:paraId="31D5A06A" w15:done="0"/>
  <w15:commentEx w15:paraId="6B77D287" w15:done="0"/>
  <w15:commentEx w15:paraId="65C27C19" w15:done="0"/>
  <w15:commentEx w15:paraId="43BA08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5C275" w16cid:durableId="24EEF0C2"/>
  <w16cid:commentId w16cid:paraId="0A751B57" w16cid:durableId="24EEF20C"/>
  <w16cid:commentId w16cid:paraId="4DB269A5" w16cid:durableId="0CE663E3"/>
  <w16cid:commentId w16cid:paraId="0092FE44" w16cid:durableId="5DF104C2"/>
  <w16cid:commentId w16cid:paraId="0506FD82" w16cid:durableId="24EEF076"/>
  <w16cid:commentId w16cid:paraId="10E9E7B3" w16cid:durableId="24EED5E6"/>
  <w16cid:commentId w16cid:paraId="6ED34C1F" w16cid:durableId="24EEF007"/>
  <w16cid:commentId w16cid:paraId="20FB3DF4" w16cid:durableId="24EEF02A"/>
  <w16cid:commentId w16cid:paraId="190E474E" w16cid:durableId="7BC67692"/>
  <w16cid:commentId w16cid:paraId="1F5BE204" w16cid:durableId="24EEF043"/>
  <w16cid:commentId w16cid:paraId="13352DEA" w16cid:durableId="24EEF1CB"/>
  <w16cid:commentId w16cid:paraId="14F17331" w16cid:durableId="1904404A"/>
  <w16cid:commentId w16cid:paraId="72D4425E" w16cid:durableId="24EEEEC4"/>
  <w16cid:commentId w16cid:paraId="745A00F1" w16cid:durableId="24EEF05E"/>
  <w16cid:commentId w16cid:paraId="56F11889" w16cid:durableId="3EFD0084"/>
  <w16cid:commentId w16cid:paraId="738E2C0A" w16cid:durableId="24E636BE"/>
  <w16cid:commentId w16cid:paraId="303C6189" w16cid:durableId="24E636D9"/>
  <w16cid:commentId w16cid:paraId="17769FCF" w16cid:durableId="24E63732"/>
  <w16cid:commentId w16cid:paraId="3CDD9646" w16cid:durableId="24E636F4"/>
  <w16cid:commentId w16cid:paraId="1BDADF9D" w16cid:durableId="24E6373D"/>
  <w16cid:commentId w16cid:paraId="36C137E4" w16cid:durableId="24E637FE"/>
  <w16cid:commentId w16cid:paraId="599676CB" w16cid:durableId="4D542185"/>
  <w16cid:commentId w16cid:paraId="2D8A05F6" w16cid:durableId="24E63876"/>
  <w16cid:commentId w16cid:paraId="7E2393BF" w16cid:durableId="30E43A14"/>
  <w16cid:commentId w16cid:paraId="231389EF" w16cid:durableId="24E63923"/>
  <w16cid:commentId w16cid:paraId="7CF88B5A" w16cid:durableId="0FF0C6CD"/>
  <w16cid:commentId w16cid:paraId="6EF9AD63" w16cid:durableId="12ABBEBB"/>
  <w16cid:commentId w16cid:paraId="3F9F47F4" w16cid:durableId="24E63A4E"/>
  <w16cid:commentId w16cid:paraId="5C9822F9" w16cid:durableId="24E63A13"/>
  <w16cid:commentId w16cid:paraId="1988789C" w16cid:durableId="635731B0"/>
  <w16cid:commentId w16cid:paraId="36AF8113" w16cid:durableId="24E63BF9"/>
  <w16cid:commentId w16cid:paraId="05F781BC" w16cid:durableId="24E63C61"/>
  <w16cid:commentId w16cid:paraId="0338B5E2" w16cid:durableId="24E63C86"/>
  <w16cid:commentId w16cid:paraId="31A65580" w16cid:durableId="24E63CA9"/>
  <w16cid:commentId w16cid:paraId="552AE465" w16cid:durableId="24E63CBE"/>
  <w16cid:commentId w16cid:paraId="65F1ADDC" w16cid:durableId="24EA118C"/>
  <w16cid:commentId w16cid:paraId="03A7C0B8" w16cid:durableId="24EA10B1"/>
  <w16cid:commentId w16cid:paraId="4F49E9C9" w16cid:durableId="24EEF11B"/>
  <w16cid:commentId w16cid:paraId="2DF4D073" w16cid:durableId="189C2E70"/>
  <w16cid:commentId w16cid:paraId="1AE35025" w16cid:durableId="24EEF13E"/>
  <w16cid:commentId w16cid:paraId="0097C73A" w16cid:durableId="74414180"/>
  <w16cid:commentId w16cid:paraId="2E2DC9F8" w16cid:durableId="24E48A33"/>
  <w16cid:commentId w16cid:paraId="2DA9FC7F" w16cid:durableId="24E48AFC"/>
  <w16cid:commentId w16cid:paraId="6D485FF6" w16cid:durableId="24E48BBB"/>
  <w16cid:commentId w16cid:paraId="0C9659AE" w16cid:durableId="24E48C6A"/>
  <w16cid:commentId w16cid:paraId="02D4FB71" w16cid:durableId="24E9B212"/>
  <w16cid:commentId w16cid:paraId="3FBEC5D7" w16cid:durableId="24E48CB9"/>
  <w16cid:commentId w16cid:paraId="14B88DE5" w16cid:durableId="24E48D2A"/>
  <w16cid:commentId w16cid:paraId="6F395512" w16cid:durableId="24E48EAE"/>
  <w16cid:commentId w16cid:paraId="058184C2" w16cid:durableId="24E48F0F"/>
  <w16cid:commentId w16cid:paraId="54CECBA2" w16cid:durableId="24E496DA"/>
  <w16cid:commentId w16cid:paraId="1C66F8CB" w16cid:durableId="24E4974E"/>
  <w16cid:commentId w16cid:paraId="1169A15C" w16cid:durableId="6A4E735D"/>
  <w16cid:commentId w16cid:paraId="30656728" w16cid:durableId="3E641D0F"/>
  <w16cid:commentId w16cid:paraId="35634FA6" w16cid:durableId="24E497B7"/>
  <w16cid:commentId w16cid:paraId="3DF36D38" w16cid:durableId="24E497DE"/>
  <w16cid:commentId w16cid:paraId="3EB1D5FC" w16cid:durableId="24E4982C"/>
  <w16cid:commentId w16cid:paraId="476AF9D1" w16cid:durableId="24E498A9"/>
  <w16cid:commentId w16cid:paraId="57BF3C31" w16cid:durableId="24E4994D"/>
  <w16cid:commentId w16cid:paraId="5E750009" w16cid:durableId="296EC71A"/>
  <w16cid:commentId w16cid:paraId="23E73E1A" w16cid:durableId="24EEF097"/>
  <w16cid:commentId w16cid:paraId="4C2B3D25" w16cid:durableId="68FD7467"/>
  <w16cid:commentId w16cid:paraId="31D5A06A" w16cid:durableId="28131DA1"/>
  <w16cid:commentId w16cid:paraId="6B77D287" w16cid:durableId="7C551285"/>
  <w16cid:commentId w16cid:paraId="65C27C19" w16cid:durableId="24EEF1A4"/>
  <w16cid:commentId w16cid:paraId="43BA0830" w16cid:durableId="24EEF1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4DD1" w14:textId="77777777" w:rsidR="00944461" w:rsidRDefault="00944461" w:rsidP="00D50C60">
      <w:r>
        <w:separator/>
      </w:r>
    </w:p>
  </w:endnote>
  <w:endnote w:type="continuationSeparator" w:id="0">
    <w:p w14:paraId="2A566510" w14:textId="77777777" w:rsidR="00944461" w:rsidRDefault="00944461" w:rsidP="00D50C60">
      <w:r>
        <w:continuationSeparator/>
      </w:r>
    </w:p>
  </w:endnote>
  <w:endnote w:type="continuationNotice" w:id="1">
    <w:p w14:paraId="11EC2550" w14:textId="77777777" w:rsidR="00944461" w:rsidRDefault="009444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7646"/>
      <w:docPartObj>
        <w:docPartGallery w:val="Page Numbers (Bottom of Page)"/>
        <w:docPartUnique/>
      </w:docPartObj>
    </w:sdtPr>
    <w:sdtEndPr/>
    <w:sdtContent>
      <w:p w14:paraId="44449B24" w14:textId="73066159" w:rsidR="00A26678" w:rsidRDefault="00A26678">
        <w:pPr>
          <w:pStyle w:val="Footer"/>
          <w:jc w:val="center"/>
        </w:pPr>
        <w:r>
          <w:fldChar w:fldCharType="begin"/>
        </w:r>
        <w:r>
          <w:instrText>PAGE   \* MERGEFORMAT</w:instrText>
        </w:r>
        <w:r>
          <w:fldChar w:fldCharType="separate"/>
        </w:r>
        <w:r w:rsidR="00330C14">
          <w:rPr>
            <w:noProof/>
          </w:rPr>
          <w:t>8</w:t>
        </w:r>
        <w:r>
          <w:fldChar w:fldCharType="end"/>
        </w:r>
      </w:p>
    </w:sdtContent>
  </w:sdt>
  <w:p w14:paraId="170086CD" w14:textId="77777777" w:rsidR="00A26678" w:rsidRDefault="00A26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E063" w14:textId="77777777" w:rsidR="00944461" w:rsidRDefault="00944461" w:rsidP="00D50C60">
      <w:r>
        <w:separator/>
      </w:r>
    </w:p>
  </w:footnote>
  <w:footnote w:type="continuationSeparator" w:id="0">
    <w:p w14:paraId="47BFFB0C" w14:textId="77777777" w:rsidR="00944461" w:rsidRDefault="00944461" w:rsidP="00D50C60">
      <w:r>
        <w:continuationSeparator/>
      </w:r>
    </w:p>
  </w:footnote>
  <w:footnote w:type="continuationNotice" w:id="1">
    <w:p w14:paraId="706F75B8" w14:textId="77777777" w:rsidR="00944461" w:rsidRDefault="00944461">
      <w:pPr>
        <w:spacing w:line="240" w:lineRule="auto"/>
      </w:pPr>
    </w:p>
  </w:footnote>
  <w:footnote w:id="2">
    <w:p w14:paraId="26762AFE" w14:textId="3B953506" w:rsidR="00A26678" w:rsidRPr="00FF51C7" w:rsidRDefault="00A26678" w:rsidP="00FF51C7">
      <w:pPr>
        <w:pStyle w:val="FootnoteText"/>
        <w:rPr>
          <w:lang w:val="en-US"/>
        </w:rPr>
      </w:pPr>
      <w:r>
        <w:rPr>
          <w:rStyle w:val="FootnoteReference"/>
        </w:rPr>
        <w:footnoteRef/>
      </w:r>
      <w:r w:rsidRPr="00EA378C">
        <w:rPr>
          <w:lang w:val="en-US"/>
        </w:rPr>
        <w:t xml:space="preserve">Reference to (g) in </w:t>
      </w:r>
      <w:r>
        <w:rPr>
          <w:lang w:val="en-US"/>
        </w:rPr>
        <w:t>the annex of the I</w:t>
      </w:r>
      <w:r w:rsidRPr="00EA378C">
        <w:rPr>
          <w:lang w:val="en-US"/>
        </w:rPr>
        <w:t>P</w:t>
      </w:r>
      <w:r>
        <w:rPr>
          <w:lang w:val="en-US"/>
        </w:rPr>
        <w:t>C</w:t>
      </w:r>
      <w:r w:rsidRPr="00EA378C">
        <w:rPr>
          <w:lang w:val="en-US"/>
        </w:rPr>
        <w:t xml:space="preserve">EI </w:t>
      </w:r>
      <w:r>
        <w:rPr>
          <w:lang w:val="en-US"/>
        </w:rPr>
        <w:t xml:space="preserve">communication from the </w:t>
      </w:r>
      <w:r w:rsidRPr="00EA378C">
        <w:rPr>
          <w:lang w:val="en-US"/>
        </w:rPr>
        <w:t>C</w:t>
      </w:r>
      <w:r>
        <w:rPr>
          <w:lang w:val="en-US"/>
        </w:rPr>
        <w:t>ommission (</w:t>
      </w:r>
      <w:r w:rsidRPr="00EA378C">
        <w:rPr>
          <w:lang w:val="en-US"/>
        </w:rPr>
        <w:t>2014/C 188/02)</w:t>
      </w:r>
    </w:p>
  </w:footnote>
  <w:footnote w:id="3">
    <w:p w14:paraId="6988DFD0" w14:textId="77777777" w:rsidR="006515A2" w:rsidRPr="00570EDA" w:rsidRDefault="006515A2" w:rsidP="006515A2">
      <w:pPr>
        <w:pStyle w:val="FootnoteText"/>
        <w:rPr>
          <w:ins w:id="240" w:author="Author"/>
          <w:lang w:val="en-GB"/>
        </w:rPr>
      </w:pPr>
      <w:ins w:id="241" w:author="Author">
        <w:r w:rsidRPr="00570EDA">
          <w:rPr>
            <w:rStyle w:val="FootnoteReference"/>
            <w:lang w:val="en-GB"/>
          </w:rPr>
          <w:footnoteRef/>
        </w:r>
        <w:r w:rsidRPr="00570EDA">
          <w:rPr>
            <w:lang w:val="en-GB"/>
          </w:rPr>
          <w:t xml:space="preserve"> IP licence can only be linked to potential patents either on recipes allowing to get a catalysis during the graphitization </w:t>
        </w:r>
        <w:r>
          <w:rPr>
            <w:lang w:val="en-GB"/>
          </w:rPr>
          <w:t>or</w:t>
        </w:r>
        <w:r w:rsidRPr="00570EDA">
          <w:rPr>
            <w:lang w:val="en-GB"/>
          </w:rPr>
          <w:t xml:space="preserve"> on </w:t>
        </w:r>
        <w:r>
          <w:rPr>
            <w:lang w:val="en-GB"/>
          </w:rPr>
          <w:t xml:space="preserve">process innovation </w:t>
        </w:r>
        <w:r w:rsidRPr="00570EDA">
          <w:rPr>
            <w:lang w:val="en-GB"/>
          </w:rPr>
          <w:t>during the thermal treatments</w:t>
        </w:r>
        <w:r>
          <w:rPr>
            <w:lang w:val="en-GB"/>
          </w:rPr>
          <w:t xml:space="preserve"> (baking &amp; graphitization)</w:t>
        </w:r>
      </w:ins>
    </w:p>
  </w:footnote>
  <w:footnote w:id="4">
    <w:p w14:paraId="3B74461A" w14:textId="5E2F7031" w:rsidR="00617C35" w:rsidRPr="00617C35" w:rsidRDefault="00617C35">
      <w:pPr>
        <w:pStyle w:val="FootnoteText"/>
        <w:rPr>
          <w:lang w:val="en-US"/>
        </w:rPr>
      </w:pPr>
      <w:r>
        <w:rPr>
          <w:rStyle w:val="FootnoteReference"/>
        </w:rPr>
        <w:footnoteRef/>
      </w:r>
      <w:r>
        <w:t xml:space="preserve"> </w:t>
      </w:r>
      <w:r>
        <w:rPr>
          <w:lang w:val="en-US"/>
        </w:rPr>
        <w:t xml:space="preserve">From </w:t>
      </w:r>
      <w:r w:rsidR="006B7475">
        <w:rPr>
          <w:lang w:val="en-US"/>
        </w:rPr>
        <w:t>McKinsey</w:t>
      </w:r>
      <w:r w:rsidR="001D7DF4">
        <w:rPr>
          <w:lang w:val="en-US"/>
        </w:rPr>
        <w:t xml:space="preserve"> Global Institute, </w:t>
      </w:r>
      <w:hyperlink r:id="rId1" w:history="1">
        <w:r w:rsidR="001D7DF4" w:rsidRPr="001D7DF4">
          <w:rPr>
            <w:rStyle w:val="Hyperlink"/>
            <w:lang w:val="en-US"/>
          </w:rPr>
          <w:t>Connected World: An evolution in connectivity beyond the 5G revolution, 2020</w:t>
        </w:r>
      </w:hyperlink>
    </w:p>
  </w:footnote>
  <w:footnote w:id="5">
    <w:p w14:paraId="21DDBB98" w14:textId="038207E5" w:rsidR="009D349D" w:rsidRPr="009D349D" w:rsidRDefault="009D349D">
      <w:pPr>
        <w:pStyle w:val="FootnoteText"/>
      </w:pPr>
      <w:r>
        <w:rPr>
          <w:rStyle w:val="FootnoteReference"/>
        </w:rPr>
        <w:footnoteRef/>
      </w:r>
      <w:r>
        <w:t xml:space="preserve"> </w:t>
      </w:r>
      <w:r w:rsidRPr="009D349D">
        <w:t>https://www.industryarc.com/Report/44/global-long-term-evolution-lte-market.html</w:t>
      </w:r>
    </w:p>
  </w:footnote>
  <w:footnote w:id="6">
    <w:p w14:paraId="5F90F67A" w14:textId="656DDCAD" w:rsidR="009D349D" w:rsidRPr="009D349D" w:rsidRDefault="009D349D">
      <w:pPr>
        <w:pStyle w:val="FootnoteText"/>
        <w:rPr>
          <w:lang w:val="en-US"/>
        </w:rPr>
      </w:pPr>
      <w:r>
        <w:rPr>
          <w:rStyle w:val="FootnoteReference"/>
        </w:rPr>
        <w:footnoteRef/>
      </w:r>
      <w:r>
        <w:t xml:space="preserve"> </w:t>
      </w:r>
      <w:hyperlink r:id="rId2" w:history="1">
        <w:r w:rsidRPr="007326FD">
          <w:rPr>
            <w:rStyle w:val="Hyperlink"/>
          </w:rPr>
          <w:t>https://www.graphicalresearch.com/industry-insights/1682/europe-private-lte-market</w:t>
        </w:r>
      </w:hyperlink>
      <w:r>
        <w:t xml:space="preserve">, </w:t>
      </w:r>
    </w:p>
  </w:footnote>
  <w:footnote w:id="7">
    <w:p w14:paraId="52698EDD" w14:textId="28FFA84B" w:rsidR="006B7475" w:rsidRPr="006B7475" w:rsidRDefault="006B7475">
      <w:pPr>
        <w:pStyle w:val="FootnoteText"/>
        <w:rPr>
          <w:lang w:val="en-US"/>
        </w:rPr>
      </w:pPr>
      <w:r>
        <w:rPr>
          <w:rStyle w:val="FootnoteReference"/>
        </w:rPr>
        <w:footnoteRef/>
      </w:r>
      <w:r>
        <w:t xml:space="preserve"> </w:t>
      </w:r>
      <w:r w:rsidRPr="006B7475">
        <w:t>https://www.jpmorgan.com/insights/research/future-of-5g-adoption</w:t>
      </w:r>
    </w:p>
  </w:footnote>
  <w:footnote w:id="8">
    <w:p w14:paraId="3F10DFF1" w14:textId="0AC84AF7" w:rsidR="00826A1B" w:rsidRPr="00826A1B" w:rsidRDefault="00826A1B">
      <w:pPr>
        <w:pStyle w:val="FootnoteText"/>
        <w:rPr>
          <w:lang w:val="en-US"/>
        </w:rPr>
      </w:pPr>
      <w:r>
        <w:rPr>
          <w:rStyle w:val="FootnoteReference"/>
        </w:rPr>
        <w:footnoteRef/>
      </w:r>
      <w:r>
        <w:t xml:space="preserve"> </w:t>
      </w:r>
      <w:r>
        <w:rPr>
          <w:lang w:val="en-US"/>
        </w:rPr>
        <w:t xml:space="preserve">Both of these tables come from </w:t>
      </w:r>
      <w:proofErr w:type="spellStart"/>
      <w:r>
        <w:rPr>
          <w:lang w:val="en-US"/>
        </w:rPr>
        <w:t>Dell’Oro</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F7E6" w14:textId="77777777" w:rsidR="00A26678" w:rsidRPr="00B55D32" w:rsidRDefault="00A26678">
    <w:pPr>
      <w:rPr>
        <w:lang w:val="en-US"/>
      </w:rPr>
    </w:pPr>
    <w:r w:rsidRPr="00B55D32">
      <w:rPr>
        <w:lang w:val="en-US"/>
      </w:rPr>
      <w:t xml:space="preserve">IPCEI on </w:t>
    </w:r>
    <w:r>
      <w:rPr>
        <w:lang w:val="en-US"/>
      </w:rPr>
      <w:t>Microelectronics and Connectivity</w:t>
    </w:r>
    <w:r>
      <w:ptab w:relativeTo="margin" w:alignment="center" w:leader="none"/>
    </w:r>
    <w:r w:rsidRPr="00212D87">
      <w:rPr>
        <w:lang w:val="en-US"/>
      </w:rPr>
      <w:tab/>
    </w:r>
    <w:r w:rsidRPr="00212D87">
      <w:rPr>
        <w:lang w:val="en-US"/>
      </w:rPr>
      <w:tab/>
    </w:r>
    <w:r w:rsidRPr="00212D87">
      <w:rPr>
        <w:lang w:val="en-US"/>
      </w:rPr>
      <w:tab/>
    </w:r>
    <w:r w:rsidRPr="00212D87">
      <w:rPr>
        <w:lang w:val="en-US"/>
      </w:rPr>
      <w:tab/>
    </w:r>
    <w:r w:rsidRPr="00FF51C7">
      <w:rPr>
        <w:lang w:val="en-US"/>
      </w:rPr>
      <w:t xml:space="preserve"> Confidential</w:t>
    </w:r>
    <w:r w:rsidRPr="00FF51C7">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4BB"/>
    <w:multiLevelType w:val="hybridMultilevel"/>
    <w:tmpl w:val="627E1BA4"/>
    <w:lvl w:ilvl="0" w:tplc="E9D4F9CC">
      <w:start w:val="1"/>
      <w:numFmt w:val="bullet"/>
      <w:lvlText w:val="·"/>
      <w:lvlJc w:val="left"/>
      <w:pPr>
        <w:ind w:left="720" w:hanging="360"/>
      </w:pPr>
      <w:rPr>
        <w:rFonts w:ascii="Symbol" w:hAnsi="Symbol" w:hint="default"/>
      </w:rPr>
    </w:lvl>
    <w:lvl w:ilvl="1" w:tplc="A17A6762">
      <w:start w:val="1"/>
      <w:numFmt w:val="bullet"/>
      <w:lvlText w:val="o"/>
      <w:lvlJc w:val="left"/>
      <w:pPr>
        <w:ind w:left="1440" w:hanging="360"/>
      </w:pPr>
      <w:rPr>
        <w:rFonts w:ascii="&quot;Courier New&quot;" w:hAnsi="&quot;Courier New&quot;" w:hint="default"/>
      </w:rPr>
    </w:lvl>
    <w:lvl w:ilvl="2" w:tplc="9E3AA0C2">
      <w:start w:val="1"/>
      <w:numFmt w:val="bullet"/>
      <w:lvlText w:val=""/>
      <w:lvlJc w:val="left"/>
      <w:pPr>
        <w:ind w:left="2160" w:hanging="360"/>
      </w:pPr>
      <w:rPr>
        <w:rFonts w:ascii="Wingdings" w:hAnsi="Wingdings" w:hint="default"/>
      </w:rPr>
    </w:lvl>
    <w:lvl w:ilvl="3" w:tplc="B9962814">
      <w:start w:val="1"/>
      <w:numFmt w:val="bullet"/>
      <w:lvlText w:val=""/>
      <w:lvlJc w:val="left"/>
      <w:pPr>
        <w:ind w:left="2880" w:hanging="360"/>
      </w:pPr>
      <w:rPr>
        <w:rFonts w:ascii="Symbol" w:hAnsi="Symbol" w:hint="default"/>
      </w:rPr>
    </w:lvl>
    <w:lvl w:ilvl="4" w:tplc="DBCEED6C">
      <w:start w:val="1"/>
      <w:numFmt w:val="bullet"/>
      <w:lvlText w:val="o"/>
      <w:lvlJc w:val="left"/>
      <w:pPr>
        <w:ind w:left="3600" w:hanging="360"/>
      </w:pPr>
      <w:rPr>
        <w:rFonts w:ascii="Courier New" w:hAnsi="Courier New" w:hint="default"/>
      </w:rPr>
    </w:lvl>
    <w:lvl w:ilvl="5" w:tplc="E66EB7B2">
      <w:start w:val="1"/>
      <w:numFmt w:val="bullet"/>
      <w:lvlText w:val=""/>
      <w:lvlJc w:val="left"/>
      <w:pPr>
        <w:ind w:left="4320" w:hanging="360"/>
      </w:pPr>
      <w:rPr>
        <w:rFonts w:ascii="Wingdings" w:hAnsi="Wingdings" w:hint="default"/>
      </w:rPr>
    </w:lvl>
    <w:lvl w:ilvl="6" w:tplc="BE72B318">
      <w:start w:val="1"/>
      <w:numFmt w:val="bullet"/>
      <w:lvlText w:val=""/>
      <w:lvlJc w:val="left"/>
      <w:pPr>
        <w:ind w:left="5040" w:hanging="360"/>
      </w:pPr>
      <w:rPr>
        <w:rFonts w:ascii="Symbol" w:hAnsi="Symbol" w:hint="default"/>
      </w:rPr>
    </w:lvl>
    <w:lvl w:ilvl="7" w:tplc="0D7E0E8C">
      <w:start w:val="1"/>
      <w:numFmt w:val="bullet"/>
      <w:lvlText w:val="o"/>
      <w:lvlJc w:val="left"/>
      <w:pPr>
        <w:ind w:left="5760" w:hanging="360"/>
      </w:pPr>
      <w:rPr>
        <w:rFonts w:ascii="Courier New" w:hAnsi="Courier New" w:hint="default"/>
      </w:rPr>
    </w:lvl>
    <w:lvl w:ilvl="8" w:tplc="963267D6">
      <w:start w:val="1"/>
      <w:numFmt w:val="bullet"/>
      <w:lvlText w:val=""/>
      <w:lvlJc w:val="left"/>
      <w:pPr>
        <w:ind w:left="6480" w:hanging="360"/>
      </w:pPr>
      <w:rPr>
        <w:rFonts w:ascii="Wingdings" w:hAnsi="Wingdings" w:hint="default"/>
      </w:rPr>
    </w:lvl>
  </w:abstractNum>
  <w:abstractNum w:abstractNumId="1" w15:restartNumberingAfterBreak="0">
    <w:nsid w:val="085B48F1"/>
    <w:multiLevelType w:val="hybridMultilevel"/>
    <w:tmpl w:val="FFFFFFFF"/>
    <w:lvl w:ilvl="0" w:tplc="0EFAE29A">
      <w:start w:val="1"/>
      <w:numFmt w:val="bullet"/>
      <w:lvlText w:val=""/>
      <w:lvlJc w:val="left"/>
      <w:pPr>
        <w:ind w:left="720" w:hanging="360"/>
      </w:pPr>
      <w:rPr>
        <w:rFonts w:ascii="Symbol" w:hAnsi="Symbol" w:hint="default"/>
      </w:rPr>
    </w:lvl>
    <w:lvl w:ilvl="1" w:tplc="D67CDFA4">
      <w:start w:val="1"/>
      <w:numFmt w:val="bullet"/>
      <w:lvlText w:val="o"/>
      <w:lvlJc w:val="left"/>
      <w:pPr>
        <w:ind w:left="1440" w:hanging="360"/>
      </w:pPr>
      <w:rPr>
        <w:rFonts w:ascii="Courier New" w:hAnsi="Courier New" w:hint="default"/>
      </w:rPr>
    </w:lvl>
    <w:lvl w:ilvl="2" w:tplc="12BE8920">
      <w:start w:val="1"/>
      <w:numFmt w:val="bullet"/>
      <w:lvlText w:val=""/>
      <w:lvlJc w:val="left"/>
      <w:pPr>
        <w:ind w:left="2160" w:hanging="360"/>
      </w:pPr>
      <w:rPr>
        <w:rFonts w:ascii="Wingdings" w:hAnsi="Wingdings" w:hint="default"/>
      </w:rPr>
    </w:lvl>
    <w:lvl w:ilvl="3" w:tplc="1A26AA02">
      <w:start w:val="1"/>
      <w:numFmt w:val="bullet"/>
      <w:lvlText w:val=""/>
      <w:lvlJc w:val="left"/>
      <w:pPr>
        <w:ind w:left="2880" w:hanging="360"/>
      </w:pPr>
      <w:rPr>
        <w:rFonts w:ascii="Symbol" w:hAnsi="Symbol" w:hint="default"/>
      </w:rPr>
    </w:lvl>
    <w:lvl w:ilvl="4" w:tplc="7EF86D26">
      <w:start w:val="1"/>
      <w:numFmt w:val="bullet"/>
      <w:lvlText w:val="o"/>
      <w:lvlJc w:val="left"/>
      <w:pPr>
        <w:ind w:left="3600" w:hanging="360"/>
      </w:pPr>
      <w:rPr>
        <w:rFonts w:ascii="Courier New" w:hAnsi="Courier New" w:hint="default"/>
      </w:rPr>
    </w:lvl>
    <w:lvl w:ilvl="5" w:tplc="D0445D74">
      <w:start w:val="1"/>
      <w:numFmt w:val="bullet"/>
      <w:lvlText w:val=""/>
      <w:lvlJc w:val="left"/>
      <w:pPr>
        <w:ind w:left="4320" w:hanging="360"/>
      </w:pPr>
      <w:rPr>
        <w:rFonts w:ascii="Wingdings" w:hAnsi="Wingdings" w:hint="default"/>
      </w:rPr>
    </w:lvl>
    <w:lvl w:ilvl="6" w:tplc="C28876E8">
      <w:start w:val="1"/>
      <w:numFmt w:val="bullet"/>
      <w:lvlText w:val=""/>
      <w:lvlJc w:val="left"/>
      <w:pPr>
        <w:ind w:left="5040" w:hanging="360"/>
      </w:pPr>
      <w:rPr>
        <w:rFonts w:ascii="Symbol" w:hAnsi="Symbol" w:hint="default"/>
      </w:rPr>
    </w:lvl>
    <w:lvl w:ilvl="7" w:tplc="1C706EF6">
      <w:start w:val="1"/>
      <w:numFmt w:val="bullet"/>
      <w:lvlText w:val="o"/>
      <w:lvlJc w:val="left"/>
      <w:pPr>
        <w:ind w:left="5760" w:hanging="360"/>
      </w:pPr>
      <w:rPr>
        <w:rFonts w:ascii="Courier New" w:hAnsi="Courier New" w:hint="default"/>
      </w:rPr>
    </w:lvl>
    <w:lvl w:ilvl="8" w:tplc="5AB67AF0">
      <w:start w:val="1"/>
      <w:numFmt w:val="bullet"/>
      <w:lvlText w:val=""/>
      <w:lvlJc w:val="left"/>
      <w:pPr>
        <w:ind w:left="6480" w:hanging="360"/>
      </w:pPr>
      <w:rPr>
        <w:rFonts w:ascii="Wingdings" w:hAnsi="Wingdings" w:hint="default"/>
      </w:rPr>
    </w:lvl>
  </w:abstractNum>
  <w:abstractNum w:abstractNumId="2" w15:restartNumberingAfterBreak="0">
    <w:nsid w:val="09EB24C4"/>
    <w:multiLevelType w:val="hybridMultilevel"/>
    <w:tmpl w:val="4006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63660"/>
    <w:multiLevelType w:val="hybridMultilevel"/>
    <w:tmpl w:val="7E76F6B2"/>
    <w:lvl w:ilvl="0" w:tplc="CFBAB7D8">
      <w:start w:val="1"/>
      <w:numFmt w:val="bullet"/>
      <w:lvlText w:val=""/>
      <w:lvlJc w:val="left"/>
      <w:pPr>
        <w:ind w:left="720" w:hanging="360"/>
      </w:pPr>
      <w:rPr>
        <w:rFonts w:ascii="Symbol" w:hAnsi="Symbol" w:hint="default"/>
      </w:rPr>
    </w:lvl>
    <w:lvl w:ilvl="1" w:tplc="78F84AEE">
      <w:start w:val="1"/>
      <w:numFmt w:val="bullet"/>
      <w:lvlText w:val="o"/>
      <w:lvlJc w:val="left"/>
      <w:pPr>
        <w:ind w:left="1440" w:hanging="360"/>
      </w:pPr>
      <w:rPr>
        <w:rFonts w:ascii="Courier New" w:hAnsi="Courier New" w:hint="default"/>
      </w:rPr>
    </w:lvl>
    <w:lvl w:ilvl="2" w:tplc="FA16CCCA">
      <w:start w:val="1"/>
      <w:numFmt w:val="bullet"/>
      <w:lvlText w:val=""/>
      <w:lvlJc w:val="left"/>
      <w:pPr>
        <w:ind w:left="2160" w:hanging="360"/>
      </w:pPr>
      <w:rPr>
        <w:rFonts w:ascii="Wingdings" w:hAnsi="Wingdings" w:hint="default"/>
      </w:rPr>
    </w:lvl>
    <w:lvl w:ilvl="3" w:tplc="00E48E36">
      <w:start w:val="1"/>
      <w:numFmt w:val="bullet"/>
      <w:lvlText w:val=""/>
      <w:lvlJc w:val="left"/>
      <w:pPr>
        <w:ind w:left="2880" w:hanging="360"/>
      </w:pPr>
      <w:rPr>
        <w:rFonts w:ascii="Symbol" w:hAnsi="Symbol" w:hint="default"/>
      </w:rPr>
    </w:lvl>
    <w:lvl w:ilvl="4" w:tplc="40F4551E">
      <w:start w:val="1"/>
      <w:numFmt w:val="bullet"/>
      <w:lvlText w:val="o"/>
      <w:lvlJc w:val="left"/>
      <w:pPr>
        <w:ind w:left="3600" w:hanging="360"/>
      </w:pPr>
      <w:rPr>
        <w:rFonts w:ascii="Courier New" w:hAnsi="Courier New" w:hint="default"/>
      </w:rPr>
    </w:lvl>
    <w:lvl w:ilvl="5" w:tplc="B21C4F4C">
      <w:start w:val="1"/>
      <w:numFmt w:val="bullet"/>
      <w:lvlText w:val=""/>
      <w:lvlJc w:val="left"/>
      <w:pPr>
        <w:ind w:left="4320" w:hanging="360"/>
      </w:pPr>
      <w:rPr>
        <w:rFonts w:ascii="Wingdings" w:hAnsi="Wingdings" w:hint="default"/>
      </w:rPr>
    </w:lvl>
    <w:lvl w:ilvl="6" w:tplc="85023B28">
      <w:start w:val="1"/>
      <w:numFmt w:val="bullet"/>
      <w:lvlText w:val=""/>
      <w:lvlJc w:val="left"/>
      <w:pPr>
        <w:ind w:left="5040" w:hanging="360"/>
      </w:pPr>
      <w:rPr>
        <w:rFonts w:ascii="Symbol" w:hAnsi="Symbol" w:hint="default"/>
      </w:rPr>
    </w:lvl>
    <w:lvl w:ilvl="7" w:tplc="FB2C53BC">
      <w:start w:val="1"/>
      <w:numFmt w:val="bullet"/>
      <w:lvlText w:val="o"/>
      <w:lvlJc w:val="left"/>
      <w:pPr>
        <w:ind w:left="5760" w:hanging="360"/>
      </w:pPr>
      <w:rPr>
        <w:rFonts w:ascii="Courier New" w:hAnsi="Courier New" w:hint="default"/>
      </w:rPr>
    </w:lvl>
    <w:lvl w:ilvl="8" w:tplc="D6F6262E">
      <w:start w:val="1"/>
      <w:numFmt w:val="bullet"/>
      <w:lvlText w:val=""/>
      <w:lvlJc w:val="left"/>
      <w:pPr>
        <w:ind w:left="6480" w:hanging="360"/>
      </w:pPr>
      <w:rPr>
        <w:rFonts w:ascii="Wingdings" w:hAnsi="Wingdings" w:hint="default"/>
      </w:rPr>
    </w:lvl>
  </w:abstractNum>
  <w:abstractNum w:abstractNumId="4" w15:restartNumberingAfterBreak="0">
    <w:nsid w:val="0E9A6248"/>
    <w:multiLevelType w:val="hybridMultilevel"/>
    <w:tmpl w:val="4D52A326"/>
    <w:lvl w:ilvl="0" w:tplc="7D9C3EF8">
      <w:numFmt w:val="bullet"/>
      <w:lvlText w:val="–"/>
      <w:lvlJc w:val="left"/>
      <w:pPr>
        <w:ind w:left="113" w:hanging="147"/>
      </w:pPr>
      <w:rPr>
        <w:rFonts w:ascii="Arial" w:eastAsia="Arial" w:hAnsi="Arial" w:cs="Arial" w:hint="default"/>
        <w:b w:val="0"/>
        <w:bCs w:val="0"/>
        <w:i w:val="0"/>
        <w:iCs w:val="0"/>
        <w:w w:val="89"/>
        <w:sz w:val="18"/>
        <w:szCs w:val="18"/>
      </w:rPr>
    </w:lvl>
    <w:lvl w:ilvl="1" w:tplc="10780846">
      <w:numFmt w:val="bullet"/>
      <w:lvlText w:val="•"/>
      <w:lvlJc w:val="left"/>
      <w:pPr>
        <w:ind w:left="320" w:hanging="147"/>
      </w:pPr>
      <w:rPr>
        <w:rFonts w:hint="default"/>
      </w:rPr>
    </w:lvl>
    <w:lvl w:ilvl="2" w:tplc="D3761754">
      <w:numFmt w:val="bullet"/>
      <w:lvlText w:val="•"/>
      <w:lvlJc w:val="left"/>
      <w:pPr>
        <w:ind w:left="1380" w:hanging="147"/>
      </w:pPr>
      <w:rPr>
        <w:rFonts w:hint="default"/>
      </w:rPr>
    </w:lvl>
    <w:lvl w:ilvl="3" w:tplc="4A52B0BA">
      <w:numFmt w:val="bullet"/>
      <w:lvlText w:val="•"/>
      <w:lvlJc w:val="left"/>
      <w:pPr>
        <w:ind w:left="2440" w:hanging="147"/>
      </w:pPr>
      <w:rPr>
        <w:rFonts w:hint="default"/>
      </w:rPr>
    </w:lvl>
    <w:lvl w:ilvl="4" w:tplc="598835F8">
      <w:numFmt w:val="bullet"/>
      <w:lvlText w:val="•"/>
      <w:lvlJc w:val="left"/>
      <w:pPr>
        <w:ind w:left="3500" w:hanging="147"/>
      </w:pPr>
      <w:rPr>
        <w:rFonts w:hint="default"/>
      </w:rPr>
    </w:lvl>
    <w:lvl w:ilvl="5" w:tplc="EE06F9E2">
      <w:numFmt w:val="bullet"/>
      <w:lvlText w:val="•"/>
      <w:lvlJc w:val="left"/>
      <w:pPr>
        <w:ind w:left="4560" w:hanging="147"/>
      </w:pPr>
      <w:rPr>
        <w:rFonts w:hint="default"/>
      </w:rPr>
    </w:lvl>
    <w:lvl w:ilvl="6" w:tplc="F9EA27CC">
      <w:numFmt w:val="bullet"/>
      <w:lvlText w:val="•"/>
      <w:lvlJc w:val="left"/>
      <w:pPr>
        <w:ind w:left="5620" w:hanging="147"/>
      </w:pPr>
      <w:rPr>
        <w:rFonts w:hint="default"/>
      </w:rPr>
    </w:lvl>
    <w:lvl w:ilvl="7" w:tplc="1A0C90D8">
      <w:numFmt w:val="bullet"/>
      <w:lvlText w:val="•"/>
      <w:lvlJc w:val="left"/>
      <w:pPr>
        <w:ind w:left="6680" w:hanging="147"/>
      </w:pPr>
      <w:rPr>
        <w:rFonts w:hint="default"/>
      </w:rPr>
    </w:lvl>
    <w:lvl w:ilvl="8" w:tplc="486CC314">
      <w:numFmt w:val="bullet"/>
      <w:lvlText w:val="•"/>
      <w:lvlJc w:val="left"/>
      <w:pPr>
        <w:ind w:left="7740" w:hanging="147"/>
      </w:pPr>
      <w:rPr>
        <w:rFonts w:hint="default"/>
      </w:rPr>
    </w:lvl>
  </w:abstractNum>
  <w:abstractNum w:abstractNumId="5" w15:restartNumberingAfterBreak="0">
    <w:nsid w:val="1328222C"/>
    <w:multiLevelType w:val="hybridMultilevel"/>
    <w:tmpl w:val="3DAA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B50F86"/>
    <w:multiLevelType w:val="hybridMultilevel"/>
    <w:tmpl w:val="5D6678E0"/>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E3D00"/>
    <w:multiLevelType w:val="hybridMultilevel"/>
    <w:tmpl w:val="F38CDA62"/>
    <w:lvl w:ilvl="0" w:tplc="70B42DE6">
      <w:start w:val="1"/>
      <w:numFmt w:val="decimal"/>
      <w:lvlText w:val="%1."/>
      <w:lvlJc w:val="left"/>
      <w:pPr>
        <w:ind w:left="333" w:hanging="217"/>
      </w:pPr>
      <w:rPr>
        <w:rFonts w:ascii="Arial" w:eastAsia="Arial" w:hAnsi="Arial" w:cs="Arial" w:hint="default"/>
        <w:b w:val="0"/>
        <w:bCs w:val="0"/>
        <w:i w:val="0"/>
        <w:iCs w:val="0"/>
        <w:spacing w:val="0"/>
        <w:w w:val="99"/>
        <w:sz w:val="18"/>
        <w:szCs w:val="18"/>
      </w:rPr>
    </w:lvl>
    <w:lvl w:ilvl="1" w:tplc="1E7E2348">
      <w:numFmt w:val="bullet"/>
      <w:lvlText w:val="•"/>
      <w:lvlJc w:val="left"/>
      <w:pPr>
        <w:ind w:left="1292" w:hanging="217"/>
      </w:pPr>
      <w:rPr>
        <w:rFonts w:hint="default"/>
      </w:rPr>
    </w:lvl>
    <w:lvl w:ilvl="2" w:tplc="FB1E457C">
      <w:numFmt w:val="bullet"/>
      <w:lvlText w:val="•"/>
      <w:lvlJc w:val="left"/>
      <w:pPr>
        <w:ind w:left="2244" w:hanging="217"/>
      </w:pPr>
      <w:rPr>
        <w:rFonts w:hint="default"/>
      </w:rPr>
    </w:lvl>
    <w:lvl w:ilvl="3" w:tplc="F3209F28">
      <w:numFmt w:val="bullet"/>
      <w:lvlText w:val="•"/>
      <w:lvlJc w:val="left"/>
      <w:pPr>
        <w:ind w:left="3196" w:hanging="217"/>
      </w:pPr>
      <w:rPr>
        <w:rFonts w:hint="default"/>
      </w:rPr>
    </w:lvl>
    <w:lvl w:ilvl="4" w:tplc="459A71EE">
      <w:numFmt w:val="bullet"/>
      <w:lvlText w:val="•"/>
      <w:lvlJc w:val="left"/>
      <w:pPr>
        <w:ind w:left="4148" w:hanging="217"/>
      </w:pPr>
      <w:rPr>
        <w:rFonts w:hint="default"/>
      </w:rPr>
    </w:lvl>
    <w:lvl w:ilvl="5" w:tplc="20909C4C">
      <w:numFmt w:val="bullet"/>
      <w:lvlText w:val="•"/>
      <w:lvlJc w:val="left"/>
      <w:pPr>
        <w:ind w:left="5100" w:hanging="217"/>
      </w:pPr>
      <w:rPr>
        <w:rFonts w:hint="default"/>
      </w:rPr>
    </w:lvl>
    <w:lvl w:ilvl="6" w:tplc="8E12C224">
      <w:numFmt w:val="bullet"/>
      <w:lvlText w:val="•"/>
      <w:lvlJc w:val="left"/>
      <w:pPr>
        <w:ind w:left="6052" w:hanging="217"/>
      </w:pPr>
      <w:rPr>
        <w:rFonts w:hint="default"/>
      </w:rPr>
    </w:lvl>
    <w:lvl w:ilvl="7" w:tplc="828EEBAE">
      <w:numFmt w:val="bullet"/>
      <w:lvlText w:val="•"/>
      <w:lvlJc w:val="left"/>
      <w:pPr>
        <w:ind w:left="7004" w:hanging="217"/>
      </w:pPr>
      <w:rPr>
        <w:rFonts w:hint="default"/>
      </w:rPr>
    </w:lvl>
    <w:lvl w:ilvl="8" w:tplc="2F3C9012">
      <w:numFmt w:val="bullet"/>
      <w:lvlText w:val="•"/>
      <w:lvlJc w:val="left"/>
      <w:pPr>
        <w:ind w:left="7956" w:hanging="217"/>
      </w:pPr>
      <w:rPr>
        <w:rFonts w:hint="default"/>
      </w:rPr>
    </w:lvl>
  </w:abstractNum>
  <w:abstractNum w:abstractNumId="8" w15:restartNumberingAfterBreak="0">
    <w:nsid w:val="1E695214"/>
    <w:multiLevelType w:val="hybridMultilevel"/>
    <w:tmpl w:val="905C8010"/>
    <w:lvl w:ilvl="0" w:tplc="49EA1674">
      <w:start w:val="1"/>
      <w:numFmt w:val="upperRoman"/>
      <w:lvlText w:val="%1."/>
      <w:lvlJc w:val="left"/>
      <w:pPr>
        <w:ind w:left="720" w:hanging="360"/>
      </w:pPr>
      <w:rPr>
        <w:rFonts w:ascii="Arial" w:eastAsia="Times New Roman" w:hAnsi="Arial"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EEF6A4B"/>
    <w:multiLevelType w:val="hybridMultilevel"/>
    <w:tmpl w:val="FFFFFFFF"/>
    <w:lvl w:ilvl="0" w:tplc="3AF8A38A">
      <w:start w:val="1"/>
      <w:numFmt w:val="bullet"/>
      <w:lvlText w:val=""/>
      <w:lvlJc w:val="left"/>
      <w:pPr>
        <w:ind w:left="720" w:hanging="360"/>
      </w:pPr>
      <w:rPr>
        <w:rFonts w:ascii="Symbol" w:hAnsi="Symbol" w:hint="default"/>
      </w:rPr>
    </w:lvl>
    <w:lvl w:ilvl="1" w:tplc="7BC4953A">
      <w:start w:val="1"/>
      <w:numFmt w:val="bullet"/>
      <w:lvlText w:val="o"/>
      <w:lvlJc w:val="left"/>
      <w:pPr>
        <w:ind w:left="1440" w:hanging="360"/>
      </w:pPr>
      <w:rPr>
        <w:rFonts w:ascii="Courier New" w:hAnsi="Courier New" w:hint="default"/>
      </w:rPr>
    </w:lvl>
    <w:lvl w:ilvl="2" w:tplc="565EC358">
      <w:start w:val="1"/>
      <w:numFmt w:val="bullet"/>
      <w:lvlText w:val=""/>
      <w:lvlJc w:val="left"/>
      <w:pPr>
        <w:ind w:left="2160" w:hanging="360"/>
      </w:pPr>
      <w:rPr>
        <w:rFonts w:ascii="Wingdings" w:hAnsi="Wingdings" w:hint="default"/>
      </w:rPr>
    </w:lvl>
    <w:lvl w:ilvl="3" w:tplc="9A60F972">
      <w:start w:val="1"/>
      <w:numFmt w:val="bullet"/>
      <w:lvlText w:val=""/>
      <w:lvlJc w:val="left"/>
      <w:pPr>
        <w:ind w:left="2880" w:hanging="360"/>
      </w:pPr>
      <w:rPr>
        <w:rFonts w:ascii="Symbol" w:hAnsi="Symbol" w:hint="default"/>
      </w:rPr>
    </w:lvl>
    <w:lvl w:ilvl="4" w:tplc="4238B0EE">
      <w:start w:val="1"/>
      <w:numFmt w:val="bullet"/>
      <w:lvlText w:val="o"/>
      <w:lvlJc w:val="left"/>
      <w:pPr>
        <w:ind w:left="3600" w:hanging="360"/>
      </w:pPr>
      <w:rPr>
        <w:rFonts w:ascii="Courier New" w:hAnsi="Courier New" w:hint="default"/>
      </w:rPr>
    </w:lvl>
    <w:lvl w:ilvl="5" w:tplc="13863B92">
      <w:start w:val="1"/>
      <w:numFmt w:val="bullet"/>
      <w:lvlText w:val=""/>
      <w:lvlJc w:val="left"/>
      <w:pPr>
        <w:ind w:left="4320" w:hanging="360"/>
      </w:pPr>
      <w:rPr>
        <w:rFonts w:ascii="Wingdings" w:hAnsi="Wingdings" w:hint="default"/>
      </w:rPr>
    </w:lvl>
    <w:lvl w:ilvl="6" w:tplc="AD66961A">
      <w:start w:val="1"/>
      <w:numFmt w:val="bullet"/>
      <w:lvlText w:val=""/>
      <w:lvlJc w:val="left"/>
      <w:pPr>
        <w:ind w:left="5040" w:hanging="360"/>
      </w:pPr>
      <w:rPr>
        <w:rFonts w:ascii="Symbol" w:hAnsi="Symbol" w:hint="default"/>
      </w:rPr>
    </w:lvl>
    <w:lvl w:ilvl="7" w:tplc="0A28E31E">
      <w:start w:val="1"/>
      <w:numFmt w:val="bullet"/>
      <w:lvlText w:val="o"/>
      <w:lvlJc w:val="left"/>
      <w:pPr>
        <w:ind w:left="5760" w:hanging="360"/>
      </w:pPr>
      <w:rPr>
        <w:rFonts w:ascii="Courier New" w:hAnsi="Courier New" w:hint="default"/>
      </w:rPr>
    </w:lvl>
    <w:lvl w:ilvl="8" w:tplc="75AE1C00">
      <w:start w:val="1"/>
      <w:numFmt w:val="bullet"/>
      <w:lvlText w:val=""/>
      <w:lvlJc w:val="left"/>
      <w:pPr>
        <w:ind w:left="6480" w:hanging="360"/>
      </w:pPr>
      <w:rPr>
        <w:rFonts w:ascii="Wingdings" w:hAnsi="Wingdings" w:hint="default"/>
      </w:rPr>
    </w:lvl>
  </w:abstractNum>
  <w:abstractNum w:abstractNumId="10" w15:restartNumberingAfterBreak="0">
    <w:nsid w:val="1F0255DC"/>
    <w:multiLevelType w:val="hybridMultilevel"/>
    <w:tmpl w:val="EEBAE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412ACC"/>
    <w:multiLevelType w:val="hybridMultilevel"/>
    <w:tmpl w:val="15B2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C6C3A"/>
    <w:multiLevelType w:val="hybridMultilevel"/>
    <w:tmpl w:val="8346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47F5E"/>
    <w:multiLevelType w:val="hybridMultilevel"/>
    <w:tmpl w:val="F6408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382CDF"/>
    <w:multiLevelType w:val="hybridMultilevel"/>
    <w:tmpl w:val="50FC6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23402F"/>
    <w:multiLevelType w:val="hybridMultilevel"/>
    <w:tmpl w:val="388A7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6F4161"/>
    <w:multiLevelType w:val="hybridMultilevel"/>
    <w:tmpl w:val="3102738A"/>
    <w:lvl w:ilvl="0" w:tplc="79181118">
      <w:start w:val="1"/>
      <w:numFmt w:val="decimal"/>
      <w:pStyle w:val="ITAbsatz"/>
      <w:lvlText w:val="%1."/>
      <w:lvlJc w:val="right"/>
      <w:pPr>
        <w:tabs>
          <w:tab w:val="num" w:pos="0"/>
        </w:tabs>
        <w:ind w:left="0" w:hanging="851"/>
      </w:pPr>
      <w:rPr>
        <w:rFonts w:ascii="Arial" w:hAnsi="Arial" w:hint="default"/>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ascii="Symbol" w:hAnsi="Symbol" w:hint="default"/>
        <w:b w:val="0"/>
        <w:i w:val="0"/>
        <w:color w:val="auto"/>
        <w:sz w:val="20"/>
      </w:rPr>
    </w:lvl>
    <w:lvl w:ilvl="4" w:tplc="04070019">
      <w:start w:val="1"/>
      <w:numFmt w:val="bullet"/>
      <w:lvlText w:val="o"/>
      <w:lvlJc w:val="left"/>
      <w:pPr>
        <w:tabs>
          <w:tab w:val="num" w:pos="3600"/>
        </w:tabs>
        <w:ind w:left="3600" w:hanging="360"/>
      </w:pPr>
      <w:rPr>
        <w:rFonts w:ascii="Courier New" w:hAnsi="Courier New" w:hint="default"/>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8CB05E3"/>
    <w:multiLevelType w:val="hybridMultilevel"/>
    <w:tmpl w:val="2FC8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AC2EBB"/>
    <w:multiLevelType w:val="hybridMultilevel"/>
    <w:tmpl w:val="085CF238"/>
    <w:lvl w:ilvl="0" w:tplc="D9529D12">
      <w:start w:val="1"/>
      <w:numFmt w:val="bullet"/>
      <w:lvlText w:val=""/>
      <w:lvlJc w:val="left"/>
      <w:pPr>
        <w:ind w:left="720" w:hanging="360"/>
      </w:pPr>
      <w:rPr>
        <w:rFonts w:ascii="Symbol" w:hAnsi="Symbol" w:hint="default"/>
      </w:rPr>
    </w:lvl>
    <w:lvl w:ilvl="1" w:tplc="405EE246">
      <w:start w:val="1"/>
      <w:numFmt w:val="bullet"/>
      <w:lvlText w:val="o"/>
      <w:lvlJc w:val="left"/>
      <w:pPr>
        <w:ind w:left="1440" w:hanging="360"/>
      </w:pPr>
      <w:rPr>
        <w:rFonts w:ascii="Courier New" w:hAnsi="Courier New" w:hint="default"/>
      </w:rPr>
    </w:lvl>
    <w:lvl w:ilvl="2" w:tplc="1FD6C0B0">
      <w:start w:val="1"/>
      <w:numFmt w:val="bullet"/>
      <w:lvlText w:val=""/>
      <w:lvlJc w:val="left"/>
      <w:pPr>
        <w:ind w:left="2160" w:hanging="360"/>
      </w:pPr>
      <w:rPr>
        <w:rFonts w:ascii="Wingdings" w:hAnsi="Wingdings" w:hint="default"/>
      </w:rPr>
    </w:lvl>
    <w:lvl w:ilvl="3" w:tplc="A5EA7220">
      <w:start w:val="1"/>
      <w:numFmt w:val="bullet"/>
      <w:lvlText w:val=""/>
      <w:lvlJc w:val="left"/>
      <w:pPr>
        <w:ind w:left="2880" w:hanging="360"/>
      </w:pPr>
      <w:rPr>
        <w:rFonts w:ascii="Symbol" w:hAnsi="Symbol" w:hint="default"/>
      </w:rPr>
    </w:lvl>
    <w:lvl w:ilvl="4" w:tplc="AD702F80">
      <w:start w:val="1"/>
      <w:numFmt w:val="bullet"/>
      <w:lvlText w:val="o"/>
      <w:lvlJc w:val="left"/>
      <w:pPr>
        <w:ind w:left="3600" w:hanging="360"/>
      </w:pPr>
      <w:rPr>
        <w:rFonts w:ascii="Courier New" w:hAnsi="Courier New" w:hint="default"/>
      </w:rPr>
    </w:lvl>
    <w:lvl w:ilvl="5" w:tplc="D1367BBE">
      <w:start w:val="1"/>
      <w:numFmt w:val="bullet"/>
      <w:lvlText w:val=""/>
      <w:lvlJc w:val="left"/>
      <w:pPr>
        <w:ind w:left="4320" w:hanging="360"/>
      </w:pPr>
      <w:rPr>
        <w:rFonts w:ascii="Wingdings" w:hAnsi="Wingdings" w:hint="default"/>
      </w:rPr>
    </w:lvl>
    <w:lvl w:ilvl="6" w:tplc="8CD41892">
      <w:start w:val="1"/>
      <w:numFmt w:val="bullet"/>
      <w:lvlText w:val=""/>
      <w:lvlJc w:val="left"/>
      <w:pPr>
        <w:ind w:left="5040" w:hanging="360"/>
      </w:pPr>
      <w:rPr>
        <w:rFonts w:ascii="Symbol" w:hAnsi="Symbol" w:hint="default"/>
      </w:rPr>
    </w:lvl>
    <w:lvl w:ilvl="7" w:tplc="F6ACE756">
      <w:start w:val="1"/>
      <w:numFmt w:val="bullet"/>
      <w:lvlText w:val="o"/>
      <w:lvlJc w:val="left"/>
      <w:pPr>
        <w:ind w:left="5760" w:hanging="360"/>
      </w:pPr>
      <w:rPr>
        <w:rFonts w:ascii="Courier New" w:hAnsi="Courier New" w:hint="default"/>
      </w:rPr>
    </w:lvl>
    <w:lvl w:ilvl="8" w:tplc="53C4E61A">
      <w:start w:val="1"/>
      <w:numFmt w:val="bullet"/>
      <w:lvlText w:val=""/>
      <w:lvlJc w:val="left"/>
      <w:pPr>
        <w:ind w:left="6480" w:hanging="360"/>
      </w:pPr>
      <w:rPr>
        <w:rFonts w:ascii="Wingdings" w:hAnsi="Wingdings" w:hint="default"/>
      </w:rPr>
    </w:lvl>
  </w:abstractNum>
  <w:abstractNum w:abstractNumId="19" w15:restartNumberingAfterBreak="0">
    <w:nsid w:val="3BF32C77"/>
    <w:multiLevelType w:val="hybridMultilevel"/>
    <w:tmpl w:val="2D103C82"/>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0" w15:restartNumberingAfterBreak="0">
    <w:nsid w:val="413128D7"/>
    <w:multiLevelType w:val="hybridMultilevel"/>
    <w:tmpl w:val="0734B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E97C29"/>
    <w:multiLevelType w:val="hybridMultilevel"/>
    <w:tmpl w:val="C67646CA"/>
    <w:lvl w:ilvl="0" w:tplc="0407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0C572E"/>
    <w:multiLevelType w:val="hybridMultilevel"/>
    <w:tmpl w:val="63BA639E"/>
    <w:lvl w:ilvl="0" w:tplc="9760C10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B4730"/>
    <w:multiLevelType w:val="multilevel"/>
    <w:tmpl w:val="41408AC0"/>
    <w:lvl w:ilvl="0">
      <w:start w:val="1"/>
      <w:numFmt w:val="decimal"/>
      <w:pStyle w:val="ITNummerierung"/>
      <w:isLgl/>
      <w:lvlText w:val="%1."/>
      <w:lvlJc w:val="right"/>
      <w:pPr>
        <w:tabs>
          <w:tab w:val="num" w:pos="680"/>
        </w:tabs>
        <w:ind w:left="680" w:hanging="170"/>
      </w:pPr>
      <w:rPr>
        <w:rFonts w:ascii="Arial" w:hAnsi="Arial" w:hint="default"/>
      </w:rPr>
    </w:lvl>
    <w:lvl w:ilvl="1">
      <w:start w:val="1"/>
      <w:numFmt w:val="lowerLetter"/>
      <w:pStyle w:val="ITNummerierung2Ebenea"/>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24"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5" w15:restartNumberingAfterBreak="0">
    <w:nsid w:val="48E41A57"/>
    <w:multiLevelType w:val="hybridMultilevel"/>
    <w:tmpl w:val="FFFFFFFF"/>
    <w:lvl w:ilvl="0" w:tplc="805609D8">
      <w:start w:val="1"/>
      <w:numFmt w:val="bullet"/>
      <w:lvlText w:val=""/>
      <w:lvlJc w:val="left"/>
      <w:pPr>
        <w:ind w:left="720" w:hanging="360"/>
      </w:pPr>
      <w:rPr>
        <w:rFonts w:ascii="Symbol" w:hAnsi="Symbol" w:hint="default"/>
      </w:rPr>
    </w:lvl>
    <w:lvl w:ilvl="1" w:tplc="042414C0">
      <w:start w:val="1"/>
      <w:numFmt w:val="bullet"/>
      <w:lvlText w:val="o"/>
      <w:lvlJc w:val="left"/>
      <w:pPr>
        <w:ind w:left="1440" w:hanging="360"/>
      </w:pPr>
      <w:rPr>
        <w:rFonts w:ascii="Courier New" w:hAnsi="Courier New" w:hint="default"/>
      </w:rPr>
    </w:lvl>
    <w:lvl w:ilvl="2" w:tplc="85F8F64C">
      <w:start w:val="1"/>
      <w:numFmt w:val="bullet"/>
      <w:lvlText w:val=""/>
      <w:lvlJc w:val="left"/>
      <w:pPr>
        <w:ind w:left="2160" w:hanging="360"/>
      </w:pPr>
      <w:rPr>
        <w:rFonts w:ascii="Wingdings" w:hAnsi="Wingdings" w:hint="default"/>
      </w:rPr>
    </w:lvl>
    <w:lvl w:ilvl="3" w:tplc="681C8A20">
      <w:start w:val="1"/>
      <w:numFmt w:val="bullet"/>
      <w:lvlText w:val=""/>
      <w:lvlJc w:val="left"/>
      <w:pPr>
        <w:ind w:left="2880" w:hanging="360"/>
      </w:pPr>
      <w:rPr>
        <w:rFonts w:ascii="Symbol" w:hAnsi="Symbol" w:hint="default"/>
      </w:rPr>
    </w:lvl>
    <w:lvl w:ilvl="4" w:tplc="7F927D3C">
      <w:start w:val="1"/>
      <w:numFmt w:val="bullet"/>
      <w:lvlText w:val="o"/>
      <w:lvlJc w:val="left"/>
      <w:pPr>
        <w:ind w:left="3600" w:hanging="360"/>
      </w:pPr>
      <w:rPr>
        <w:rFonts w:ascii="Courier New" w:hAnsi="Courier New" w:hint="default"/>
      </w:rPr>
    </w:lvl>
    <w:lvl w:ilvl="5" w:tplc="E40E6954">
      <w:start w:val="1"/>
      <w:numFmt w:val="bullet"/>
      <w:lvlText w:val=""/>
      <w:lvlJc w:val="left"/>
      <w:pPr>
        <w:ind w:left="4320" w:hanging="360"/>
      </w:pPr>
      <w:rPr>
        <w:rFonts w:ascii="Wingdings" w:hAnsi="Wingdings" w:hint="default"/>
      </w:rPr>
    </w:lvl>
    <w:lvl w:ilvl="6" w:tplc="41C2FE74">
      <w:start w:val="1"/>
      <w:numFmt w:val="bullet"/>
      <w:lvlText w:val=""/>
      <w:lvlJc w:val="left"/>
      <w:pPr>
        <w:ind w:left="5040" w:hanging="360"/>
      </w:pPr>
      <w:rPr>
        <w:rFonts w:ascii="Symbol" w:hAnsi="Symbol" w:hint="default"/>
      </w:rPr>
    </w:lvl>
    <w:lvl w:ilvl="7" w:tplc="67D0F8B2">
      <w:start w:val="1"/>
      <w:numFmt w:val="bullet"/>
      <w:lvlText w:val="o"/>
      <w:lvlJc w:val="left"/>
      <w:pPr>
        <w:ind w:left="5760" w:hanging="360"/>
      </w:pPr>
      <w:rPr>
        <w:rFonts w:ascii="Courier New" w:hAnsi="Courier New" w:hint="default"/>
      </w:rPr>
    </w:lvl>
    <w:lvl w:ilvl="8" w:tplc="601C8B46">
      <w:start w:val="1"/>
      <w:numFmt w:val="bullet"/>
      <w:lvlText w:val=""/>
      <w:lvlJc w:val="left"/>
      <w:pPr>
        <w:ind w:left="6480" w:hanging="360"/>
      </w:pPr>
      <w:rPr>
        <w:rFonts w:ascii="Wingdings" w:hAnsi="Wingdings" w:hint="default"/>
      </w:rPr>
    </w:lvl>
  </w:abstractNum>
  <w:abstractNum w:abstractNumId="26" w15:restartNumberingAfterBreak="0">
    <w:nsid w:val="4AC416B2"/>
    <w:multiLevelType w:val="hybridMultilevel"/>
    <w:tmpl w:val="1936B5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CA0429"/>
    <w:multiLevelType w:val="hybridMultilevel"/>
    <w:tmpl w:val="FFFFFFFF"/>
    <w:lvl w:ilvl="0" w:tplc="94924826">
      <w:start w:val="1"/>
      <w:numFmt w:val="bullet"/>
      <w:lvlText w:val=""/>
      <w:lvlJc w:val="left"/>
      <w:pPr>
        <w:ind w:left="720" w:hanging="360"/>
      </w:pPr>
      <w:rPr>
        <w:rFonts w:ascii="Symbol" w:hAnsi="Symbol" w:hint="default"/>
      </w:rPr>
    </w:lvl>
    <w:lvl w:ilvl="1" w:tplc="3B84858A">
      <w:start w:val="1"/>
      <w:numFmt w:val="bullet"/>
      <w:lvlText w:val="o"/>
      <w:lvlJc w:val="left"/>
      <w:pPr>
        <w:ind w:left="1440" w:hanging="360"/>
      </w:pPr>
      <w:rPr>
        <w:rFonts w:ascii="Courier New" w:hAnsi="Courier New" w:hint="default"/>
      </w:rPr>
    </w:lvl>
    <w:lvl w:ilvl="2" w:tplc="697E5CF0">
      <w:start w:val="1"/>
      <w:numFmt w:val="bullet"/>
      <w:lvlText w:val=""/>
      <w:lvlJc w:val="left"/>
      <w:pPr>
        <w:ind w:left="2160" w:hanging="360"/>
      </w:pPr>
      <w:rPr>
        <w:rFonts w:ascii="Wingdings" w:hAnsi="Wingdings" w:hint="default"/>
      </w:rPr>
    </w:lvl>
    <w:lvl w:ilvl="3" w:tplc="C6147952">
      <w:start w:val="1"/>
      <w:numFmt w:val="bullet"/>
      <w:lvlText w:val=""/>
      <w:lvlJc w:val="left"/>
      <w:pPr>
        <w:ind w:left="2880" w:hanging="360"/>
      </w:pPr>
      <w:rPr>
        <w:rFonts w:ascii="Symbol" w:hAnsi="Symbol" w:hint="default"/>
      </w:rPr>
    </w:lvl>
    <w:lvl w:ilvl="4" w:tplc="CEE23228">
      <w:start w:val="1"/>
      <w:numFmt w:val="bullet"/>
      <w:lvlText w:val="o"/>
      <w:lvlJc w:val="left"/>
      <w:pPr>
        <w:ind w:left="3600" w:hanging="360"/>
      </w:pPr>
      <w:rPr>
        <w:rFonts w:ascii="Courier New" w:hAnsi="Courier New" w:hint="default"/>
      </w:rPr>
    </w:lvl>
    <w:lvl w:ilvl="5" w:tplc="8EE67278">
      <w:start w:val="1"/>
      <w:numFmt w:val="bullet"/>
      <w:lvlText w:val=""/>
      <w:lvlJc w:val="left"/>
      <w:pPr>
        <w:ind w:left="4320" w:hanging="360"/>
      </w:pPr>
      <w:rPr>
        <w:rFonts w:ascii="Wingdings" w:hAnsi="Wingdings" w:hint="default"/>
      </w:rPr>
    </w:lvl>
    <w:lvl w:ilvl="6" w:tplc="C0F4C8C4">
      <w:start w:val="1"/>
      <w:numFmt w:val="bullet"/>
      <w:lvlText w:val=""/>
      <w:lvlJc w:val="left"/>
      <w:pPr>
        <w:ind w:left="5040" w:hanging="360"/>
      </w:pPr>
      <w:rPr>
        <w:rFonts w:ascii="Symbol" w:hAnsi="Symbol" w:hint="default"/>
      </w:rPr>
    </w:lvl>
    <w:lvl w:ilvl="7" w:tplc="C2165B2C">
      <w:start w:val="1"/>
      <w:numFmt w:val="bullet"/>
      <w:lvlText w:val="o"/>
      <w:lvlJc w:val="left"/>
      <w:pPr>
        <w:ind w:left="5760" w:hanging="360"/>
      </w:pPr>
      <w:rPr>
        <w:rFonts w:ascii="Courier New" w:hAnsi="Courier New" w:hint="default"/>
      </w:rPr>
    </w:lvl>
    <w:lvl w:ilvl="8" w:tplc="30221544">
      <w:start w:val="1"/>
      <w:numFmt w:val="bullet"/>
      <w:lvlText w:val=""/>
      <w:lvlJc w:val="left"/>
      <w:pPr>
        <w:ind w:left="6480" w:hanging="360"/>
      </w:pPr>
      <w:rPr>
        <w:rFonts w:ascii="Wingdings" w:hAnsi="Wingdings" w:hint="default"/>
      </w:rPr>
    </w:lvl>
  </w:abstractNum>
  <w:abstractNum w:abstractNumId="28" w15:restartNumberingAfterBreak="0">
    <w:nsid w:val="4F0A6D65"/>
    <w:multiLevelType w:val="hybridMultilevel"/>
    <w:tmpl w:val="1C9E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1E0798"/>
    <w:multiLevelType w:val="hybridMultilevel"/>
    <w:tmpl w:val="00B46054"/>
    <w:lvl w:ilvl="0" w:tplc="0407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4A14B3"/>
    <w:multiLevelType w:val="hybridMultilevel"/>
    <w:tmpl w:val="FFFFFFFF"/>
    <w:lvl w:ilvl="0" w:tplc="BD12D610">
      <w:start w:val="1"/>
      <w:numFmt w:val="bullet"/>
      <w:lvlText w:val=""/>
      <w:lvlJc w:val="left"/>
      <w:pPr>
        <w:ind w:left="720" w:hanging="360"/>
      </w:pPr>
      <w:rPr>
        <w:rFonts w:ascii="Symbol" w:hAnsi="Symbol" w:hint="default"/>
      </w:rPr>
    </w:lvl>
    <w:lvl w:ilvl="1" w:tplc="9EA49364">
      <w:start w:val="1"/>
      <w:numFmt w:val="bullet"/>
      <w:lvlText w:val="o"/>
      <w:lvlJc w:val="left"/>
      <w:pPr>
        <w:ind w:left="1440" w:hanging="360"/>
      </w:pPr>
      <w:rPr>
        <w:rFonts w:ascii="Courier New" w:hAnsi="Courier New" w:hint="default"/>
      </w:rPr>
    </w:lvl>
    <w:lvl w:ilvl="2" w:tplc="DF960C4E">
      <w:start w:val="1"/>
      <w:numFmt w:val="bullet"/>
      <w:lvlText w:val=""/>
      <w:lvlJc w:val="left"/>
      <w:pPr>
        <w:ind w:left="2160" w:hanging="360"/>
      </w:pPr>
      <w:rPr>
        <w:rFonts w:ascii="Wingdings" w:hAnsi="Wingdings" w:hint="default"/>
      </w:rPr>
    </w:lvl>
    <w:lvl w:ilvl="3" w:tplc="80223210">
      <w:start w:val="1"/>
      <w:numFmt w:val="bullet"/>
      <w:lvlText w:val=""/>
      <w:lvlJc w:val="left"/>
      <w:pPr>
        <w:ind w:left="2880" w:hanging="360"/>
      </w:pPr>
      <w:rPr>
        <w:rFonts w:ascii="Symbol" w:hAnsi="Symbol" w:hint="default"/>
      </w:rPr>
    </w:lvl>
    <w:lvl w:ilvl="4" w:tplc="E7704D02">
      <w:start w:val="1"/>
      <w:numFmt w:val="bullet"/>
      <w:lvlText w:val="o"/>
      <w:lvlJc w:val="left"/>
      <w:pPr>
        <w:ind w:left="3600" w:hanging="360"/>
      </w:pPr>
      <w:rPr>
        <w:rFonts w:ascii="Courier New" w:hAnsi="Courier New" w:hint="default"/>
      </w:rPr>
    </w:lvl>
    <w:lvl w:ilvl="5" w:tplc="D2E40256">
      <w:start w:val="1"/>
      <w:numFmt w:val="bullet"/>
      <w:lvlText w:val=""/>
      <w:lvlJc w:val="left"/>
      <w:pPr>
        <w:ind w:left="4320" w:hanging="360"/>
      </w:pPr>
      <w:rPr>
        <w:rFonts w:ascii="Wingdings" w:hAnsi="Wingdings" w:hint="default"/>
      </w:rPr>
    </w:lvl>
    <w:lvl w:ilvl="6" w:tplc="05944214">
      <w:start w:val="1"/>
      <w:numFmt w:val="bullet"/>
      <w:lvlText w:val=""/>
      <w:lvlJc w:val="left"/>
      <w:pPr>
        <w:ind w:left="5040" w:hanging="360"/>
      </w:pPr>
      <w:rPr>
        <w:rFonts w:ascii="Symbol" w:hAnsi="Symbol" w:hint="default"/>
      </w:rPr>
    </w:lvl>
    <w:lvl w:ilvl="7" w:tplc="4F4225DC">
      <w:start w:val="1"/>
      <w:numFmt w:val="bullet"/>
      <w:lvlText w:val="o"/>
      <w:lvlJc w:val="left"/>
      <w:pPr>
        <w:ind w:left="5760" w:hanging="360"/>
      </w:pPr>
      <w:rPr>
        <w:rFonts w:ascii="Courier New" w:hAnsi="Courier New" w:hint="default"/>
      </w:rPr>
    </w:lvl>
    <w:lvl w:ilvl="8" w:tplc="B7FCB9EC">
      <w:start w:val="1"/>
      <w:numFmt w:val="bullet"/>
      <w:lvlText w:val=""/>
      <w:lvlJc w:val="left"/>
      <w:pPr>
        <w:ind w:left="6480" w:hanging="360"/>
      </w:pPr>
      <w:rPr>
        <w:rFonts w:ascii="Wingdings" w:hAnsi="Wingdings" w:hint="default"/>
      </w:rPr>
    </w:lvl>
  </w:abstractNum>
  <w:abstractNum w:abstractNumId="31" w15:restartNumberingAfterBreak="0">
    <w:nsid w:val="50C00A7A"/>
    <w:multiLevelType w:val="hybridMultilevel"/>
    <w:tmpl w:val="1CD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8001C9"/>
    <w:multiLevelType w:val="hybridMultilevel"/>
    <w:tmpl w:val="FFFFFFFF"/>
    <w:lvl w:ilvl="0" w:tplc="578E7200">
      <w:start w:val="1"/>
      <w:numFmt w:val="bullet"/>
      <w:lvlText w:val="·"/>
      <w:lvlJc w:val="left"/>
      <w:pPr>
        <w:ind w:left="720" w:hanging="360"/>
      </w:pPr>
      <w:rPr>
        <w:rFonts w:ascii="Symbol" w:hAnsi="Symbol" w:hint="default"/>
      </w:rPr>
    </w:lvl>
    <w:lvl w:ilvl="1" w:tplc="C4BCD3C6">
      <w:start w:val="1"/>
      <w:numFmt w:val="bullet"/>
      <w:lvlText w:val="o"/>
      <w:lvlJc w:val="left"/>
      <w:pPr>
        <w:ind w:left="1440" w:hanging="360"/>
      </w:pPr>
      <w:rPr>
        <w:rFonts w:ascii="&quot;Courier New&quot;" w:hAnsi="&quot;Courier New&quot;" w:hint="default"/>
      </w:rPr>
    </w:lvl>
    <w:lvl w:ilvl="2" w:tplc="125CAE4C">
      <w:start w:val="1"/>
      <w:numFmt w:val="bullet"/>
      <w:lvlText w:val=""/>
      <w:lvlJc w:val="left"/>
      <w:pPr>
        <w:ind w:left="2160" w:hanging="360"/>
      </w:pPr>
      <w:rPr>
        <w:rFonts w:ascii="Wingdings" w:hAnsi="Wingdings" w:hint="default"/>
      </w:rPr>
    </w:lvl>
    <w:lvl w:ilvl="3" w:tplc="087A75D4">
      <w:start w:val="1"/>
      <w:numFmt w:val="bullet"/>
      <w:lvlText w:val=""/>
      <w:lvlJc w:val="left"/>
      <w:pPr>
        <w:ind w:left="2880" w:hanging="360"/>
      </w:pPr>
      <w:rPr>
        <w:rFonts w:ascii="Symbol" w:hAnsi="Symbol" w:hint="default"/>
      </w:rPr>
    </w:lvl>
    <w:lvl w:ilvl="4" w:tplc="EA2404C0">
      <w:start w:val="1"/>
      <w:numFmt w:val="bullet"/>
      <w:lvlText w:val="o"/>
      <w:lvlJc w:val="left"/>
      <w:pPr>
        <w:ind w:left="3600" w:hanging="360"/>
      </w:pPr>
      <w:rPr>
        <w:rFonts w:ascii="Courier New" w:hAnsi="Courier New" w:hint="default"/>
      </w:rPr>
    </w:lvl>
    <w:lvl w:ilvl="5" w:tplc="76D40432">
      <w:start w:val="1"/>
      <w:numFmt w:val="bullet"/>
      <w:lvlText w:val=""/>
      <w:lvlJc w:val="left"/>
      <w:pPr>
        <w:ind w:left="4320" w:hanging="360"/>
      </w:pPr>
      <w:rPr>
        <w:rFonts w:ascii="Wingdings" w:hAnsi="Wingdings" w:hint="default"/>
      </w:rPr>
    </w:lvl>
    <w:lvl w:ilvl="6" w:tplc="67EEAC04">
      <w:start w:val="1"/>
      <w:numFmt w:val="bullet"/>
      <w:lvlText w:val=""/>
      <w:lvlJc w:val="left"/>
      <w:pPr>
        <w:ind w:left="5040" w:hanging="360"/>
      </w:pPr>
      <w:rPr>
        <w:rFonts w:ascii="Symbol" w:hAnsi="Symbol" w:hint="default"/>
      </w:rPr>
    </w:lvl>
    <w:lvl w:ilvl="7" w:tplc="A63E4392">
      <w:start w:val="1"/>
      <w:numFmt w:val="bullet"/>
      <w:lvlText w:val="o"/>
      <w:lvlJc w:val="left"/>
      <w:pPr>
        <w:ind w:left="5760" w:hanging="360"/>
      </w:pPr>
      <w:rPr>
        <w:rFonts w:ascii="Courier New" w:hAnsi="Courier New" w:hint="default"/>
      </w:rPr>
    </w:lvl>
    <w:lvl w:ilvl="8" w:tplc="B1860E8C">
      <w:start w:val="1"/>
      <w:numFmt w:val="bullet"/>
      <w:lvlText w:val=""/>
      <w:lvlJc w:val="left"/>
      <w:pPr>
        <w:ind w:left="6480" w:hanging="360"/>
      </w:pPr>
      <w:rPr>
        <w:rFonts w:ascii="Wingdings" w:hAnsi="Wingdings" w:hint="default"/>
      </w:rPr>
    </w:lvl>
  </w:abstractNum>
  <w:abstractNum w:abstractNumId="33" w15:restartNumberingAfterBreak="0">
    <w:nsid w:val="5B422DD6"/>
    <w:multiLevelType w:val="hybridMultilevel"/>
    <w:tmpl w:val="9A228B4C"/>
    <w:lvl w:ilvl="0" w:tplc="C06EC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579C0"/>
    <w:multiLevelType w:val="hybridMultilevel"/>
    <w:tmpl w:val="1456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05436"/>
    <w:multiLevelType w:val="hybridMultilevel"/>
    <w:tmpl w:val="E178601C"/>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F0E4A8C"/>
    <w:multiLevelType w:val="hybridMultilevel"/>
    <w:tmpl w:val="67F48160"/>
    <w:lvl w:ilvl="0" w:tplc="4BEAA960">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CA5EC1"/>
    <w:multiLevelType w:val="multilevel"/>
    <w:tmpl w:val="7DC8E9D0"/>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7486396"/>
    <w:multiLevelType w:val="hybridMultilevel"/>
    <w:tmpl w:val="938AB7CC"/>
    <w:lvl w:ilvl="0" w:tplc="B3D0DF48">
      <w:numFmt w:val="bullet"/>
      <w:lvlText w:val="•"/>
      <w:lvlJc w:val="left"/>
      <w:pPr>
        <w:ind w:left="1065" w:hanging="705"/>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9D0201"/>
    <w:multiLevelType w:val="hybridMultilevel"/>
    <w:tmpl w:val="F1584512"/>
    <w:lvl w:ilvl="0" w:tplc="AD96CDDC">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26B68"/>
    <w:multiLevelType w:val="hybridMultilevel"/>
    <w:tmpl w:val="920EB2A8"/>
    <w:lvl w:ilvl="0" w:tplc="5FC2FDE0">
      <w:start w:val="1"/>
      <w:numFmt w:val="bullet"/>
      <w:lvlText w:val=""/>
      <w:lvlJc w:val="left"/>
      <w:pPr>
        <w:ind w:left="720" w:hanging="360"/>
      </w:pPr>
      <w:rPr>
        <w:rFonts w:ascii="Symbol" w:hAnsi="Symbol" w:hint="default"/>
      </w:rPr>
    </w:lvl>
    <w:lvl w:ilvl="1" w:tplc="485C7356">
      <w:start w:val="1"/>
      <w:numFmt w:val="bullet"/>
      <w:lvlText w:val="o"/>
      <w:lvlJc w:val="left"/>
      <w:pPr>
        <w:ind w:left="1440" w:hanging="360"/>
      </w:pPr>
      <w:rPr>
        <w:rFonts w:ascii="Courier New" w:hAnsi="Courier New" w:hint="default"/>
      </w:rPr>
    </w:lvl>
    <w:lvl w:ilvl="2" w:tplc="3CF876A8">
      <w:start w:val="1"/>
      <w:numFmt w:val="bullet"/>
      <w:lvlText w:val=""/>
      <w:lvlJc w:val="left"/>
      <w:pPr>
        <w:ind w:left="2160" w:hanging="360"/>
      </w:pPr>
      <w:rPr>
        <w:rFonts w:ascii="Wingdings" w:hAnsi="Wingdings" w:hint="default"/>
      </w:rPr>
    </w:lvl>
    <w:lvl w:ilvl="3" w:tplc="73F054D6">
      <w:start w:val="1"/>
      <w:numFmt w:val="bullet"/>
      <w:lvlText w:val=""/>
      <w:lvlJc w:val="left"/>
      <w:pPr>
        <w:ind w:left="2880" w:hanging="360"/>
      </w:pPr>
      <w:rPr>
        <w:rFonts w:ascii="Symbol" w:hAnsi="Symbol" w:hint="default"/>
      </w:rPr>
    </w:lvl>
    <w:lvl w:ilvl="4" w:tplc="257A28AE">
      <w:start w:val="1"/>
      <w:numFmt w:val="bullet"/>
      <w:lvlText w:val="o"/>
      <w:lvlJc w:val="left"/>
      <w:pPr>
        <w:ind w:left="3600" w:hanging="360"/>
      </w:pPr>
      <w:rPr>
        <w:rFonts w:ascii="Courier New" w:hAnsi="Courier New" w:hint="default"/>
      </w:rPr>
    </w:lvl>
    <w:lvl w:ilvl="5" w:tplc="FFC25E84">
      <w:start w:val="1"/>
      <w:numFmt w:val="bullet"/>
      <w:lvlText w:val=""/>
      <w:lvlJc w:val="left"/>
      <w:pPr>
        <w:ind w:left="4320" w:hanging="360"/>
      </w:pPr>
      <w:rPr>
        <w:rFonts w:ascii="Wingdings" w:hAnsi="Wingdings" w:hint="default"/>
      </w:rPr>
    </w:lvl>
    <w:lvl w:ilvl="6" w:tplc="8C64553C">
      <w:start w:val="1"/>
      <w:numFmt w:val="bullet"/>
      <w:lvlText w:val=""/>
      <w:lvlJc w:val="left"/>
      <w:pPr>
        <w:ind w:left="5040" w:hanging="360"/>
      </w:pPr>
      <w:rPr>
        <w:rFonts w:ascii="Symbol" w:hAnsi="Symbol" w:hint="default"/>
      </w:rPr>
    </w:lvl>
    <w:lvl w:ilvl="7" w:tplc="2FF2D4A6">
      <w:start w:val="1"/>
      <w:numFmt w:val="bullet"/>
      <w:lvlText w:val="o"/>
      <w:lvlJc w:val="left"/>
      <w:pPr>
        <w:ind w:left="5760" w:hanging="360"/>
      </w:pPr>
      <w:rPr>
        <w:rFonts w:ascii="Courier New" w:hAnsi="Courier New" w:hint="default"/>
      </w:rPr>
    </w:lvl>
    <w:lvl w:ilvl="8" w:tplc="826605AC">
      <w:start w:val="1"/>
      <w:numFmt w:val="bullet"/>
      <w:lvlText w:val=""/>
      <w:lvlJc w:val="left"/>
      <w:pPr>
        <w:ind w:left="6480" w:hanging="360"/>
      </w:pPr>
      <w:rPr>
        <w:rFonts w:ascii="Wingdings" w:hAnsi="Wingdings" w:hint="default"/>
      </w:rPr>
    </w:lvl>
  </w:abstractNum>
  <w:abstractNum w:abstractNumId="41" w15:restartNumberingAfterBreak="0">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ascii="Symbol" w:hAnsi="Symbol" w:hint="default"/>
      </w:rPr>
    </w:lvl>
    <w:lvl w:ilvl="1" w:tplc="7736CE50"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C94C49"/>
    <w:multiLevelType w:val="hybridMultilevel"/>
    <w:tmpl w:val="BC20C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9"/>
  </w:num>
  <w:num w:numId="4">
    <w:abstractNumId w:val="30"/>
  </w:num>
  <w:num w:numId="5">
    <w:abstractNumId w:val="1"/>
  </w:num>
  <w:num w:numId="6">
    <w:abstractNumId w:val="16"/>
  </w:num>
  <w:num w:numId="7">
    <w:abstractNumId w:val="41"/>
  </w:num>
  <w:num w:numId="8">
    <w:abstractNumId w:val="24"/>
  </w:num>
  <w:num w:numId="9">
    <w:abstractNumId w:val="23"/>
  </w:num>
  <w:num w:numId="10">
    <w:abstractNumId w:val="37"/>
  </w:num>
  <w:num w:numId="11">
    <w:abstractNumId w:val="8"/>
  </w:num>
  <w:num w:numId="12">
    <w:abstractNumId w:val="37"/>
    <w:lvlOverride w:ilvl="0">
      <w:startOverride w:val="5"/>
    </w:lvlOverride>
    <w:lvlOverride w:ilvl="1">
      <w:startOverride w:val="2"/>
    </w:lvlOverride>
  </w:num>
  <w:num w:numId="13">
    <w:abstractNumId w:val="20"/>
  </w:num>
  <w:num w:numId="14">
    <w:abstractNumId w:val="15"/>
  </w:num>
  <w:num w:numId="15">
    <w:abstractNumId w:val="21"/>
  </w:num>
  <w:num w:numId="16">
    <w:abstractNumId w:val="10"/>
  </w:num>
  <w:num w:numId="17">
    <w:abstractNumId w:val="35"/>
  </w:num>
  <w:num w:numId="18">
    <w:abstractNumId w:val="12"/>
  </w:num>
  <w:num w:numId="19">
    <w:abstractNumId w:val="22"/>
  </w:num>
  <w:num w:numId="20">
    <w:abstractNumId w:val="31"/>
  </w:num>
  <w:num w:numId="21">
    <w:abstractNumId w:val="28"/>
  </w:num>
  <w:num w:numId="22">
    <w:abstractNumId w:val="6"/>
  </w:num>
  <w:num w:numId="23">
    <w:abstractNumId w:val="38"/>
  </w:num>
  <w:num w:numId="24">
    <w:abstractNumId w:val="17"/>
  </w:num>
  <w:num w:numId="25">
    <w:abstractNumId w:val="13"/>
  </w:num>
  <w:num w:numId="26">
    <w:abstractNumId w:val="14"/>
  </w:num>
  <w:num w:numId="27">
    <w:abstractNumId w:val="36"/>
  </w:num>
  <w:num w:numId="28">
    <w:abstractNumId w:val="33"/>
  </w:num>
  <w:num w:numId="29">
    <w:abstractNumId w:val="5"/>
  </w:num>
  <w:num w:numId="30">
    <w:abstractNumId w:val="2"/>
  </w:num>
  <w:num w:numId="31">
    <w:abstractNumId w:val="39"/>
  </w:num>
  <w:num w:numId="32">
    <w:abstractNumId w:val="19"/>
  </w:num>
  <w:num w:numId="33">
    <w:abstractNumId w:val="26"/>
  </w:num>
  <w:num w:numId="34">
    <w:abstractNumId w:val="4"/>
  </w:num>
  <w:num w:numId="35">
    <w:abstractNumId w:val="7"/>
  </w:num>
  <w:num w:numId="36">
    <w:abstractNumId w:val="18"/>
  </w:num>
  <w:num w:numId="37">
    <w:abstractNumId w:val="40"/>
  </w:num>
  <w:num w:numId="38">
    <w:abstractNumId w:val="0"/>
  </w:num>
  <w:num w:numId="39">
    <w:abstractNumId w:val="3"/>
  </w:num>
  <w:num w:numId="40">
    <w:abstractNumId w:val="32"/>
  </w:num>
  <w:num w:numId="41">
    <w:abstractNumId w:val="29"/>
  </w:num>
  <w:num w:numId="42">
    <w:abstractNumId w:val="42"/>
  </w:num>
  <w:num w:numId="43">
    <w:abstractNumId w:val="34"/>
  </w:num>
  <w:num w:numId="44">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4BD"/>
    <w:rsid w:val="000032A4"/>
    <w:rsid w:val="00012260"/>
    <w:rsid w:val="00017319"/>
    <w:rsid w:val="0002458A"/>
    <w:rsid w:val="00025C33"/>
    <w:rsid w:val="00027A59"/>
    <w:rsid w:val="00033BBF"/>
    <w:rsid w:val="00042495"/>
    <w:rsid w:val="0004432D"/>
    <w:rsid w:val="000531B4"/>
    <w:rsid w:val="00054780"/>
    <w:rsid w:val="00057DF1"/>
    <w:rsid w:val="0006119B"/>
    <w:rsid w:val="00062018"/>
    <w:rsid w:val="000632AE"/>
    <w:rsid w:val="00065F65"/>
    <w:rsid w:val="00065F93"/>
    <w:rsid w:val="0007013E"/>
    <w:rsid w:val="00080203"/>
    <w:rsid w:val="00091C82"/>
    <w:rsid w:val="000956E9"/>
    <w:rsid w:val="000A0364"/>
    <w:rsid w:val="000A6A83"/>
    <w:rsid w:val="000B1244"/>
    <w:rsid w:val="000B5672"/>
    <w:rsid w:val="000C19A3"/>
    <w:rsid w:val="000C440F"/>
    <w:rsid w:val="000C60E1"/>
    <w:rsid w:val="000C73D0"/>
    <w:rsid w:val="000D2E0B"/>
    <w:rsid w:val="000D3006"/>
    <w:rsid w:val="000D42DB"/>
    <w:rsid w:val="000E194F"/>
    <w:rsid w:val="000EBAA8"/>
    <w:rsid w:val="000F2678"/>
    <w:rsid w:val="000F4493"/>
    <w:rsid w:val="00110E10"/>
    <w:rsid w:val="00124C96"/>
    <w:rsid w:val="00127624"/>
    <w:rsid w:val="001316BA"/>
    <w:rsid w:val="00140473"/>
    <w:rsid w:val="001538E8"/>
    <w:rsid w:val="0015573E"/>
    <w:rsid w:val="0015639D"/>
    <w:rsid w:val="00157560"/>
    <w:rsid w:val="0015776A"/>
    <w:rsid w:val="001623F4"/>
    <w:rsid w:val="0016267B"/>
    <w:rsid w:val="00165FA7"/>
    <w:rsid w:val="0016D325"/>
    <w:rsid w:val="00172B0F"/>
    <w:rsid w:val="00175FD1"/>
    <w:rsid w:val="00183AE8"/>
    <w:rsid w:val="001A50E6"/>
    <w:rsid w:val="001A5B0A"/>
    <w:rsid w:val="001B09CF"/>
    <w:rsid w:val="001B15DB"/>
    <w:rsid w:val="001B5087"/>
    <w:rsid w:val="001C13DA"/>
    <w:rsid w:val="001C61A7"/>
    <w:rsid w:val="001C66F1"/>
    <w:rsid w:val="001D0C1B"/>
    <w:rsid w:val="001D4449"/>
    <w:rsid w:val="001D6A22"/>
    <w:rsid w:val="001D7DF4"/>
    <w:rsid w:val="001E11E4"/>
    <w:rsid w:val="001F3783"/>
    <w:rsid w:val="00201DB0"/>
    <w:rsid w:val="00202FA2"/>
    <w:rsid w:val="0021183C"/>
    <w:rsid w:val="0021231E"/>
    <w:rsid w:val="00212D87"/>
    <w:rsid w:val="00221578"/>
    <w:rsid w:val="00227795"/>
    <w:rsid w:val="002351BF"/>
    <w:rsid w:val="002504C7"/>
    <w:rsid w:val="00277985"/>
    <w:rsid w:val="00286F31"/>
    <w:rsid w:val="002933AC"/>
    <w:rsid w:val="002A20A4"/>
    <w:rsid w:val="002C1BC2"/>
    <w:rsid w:val="002C2A1A"/>
    <w:rsid w:val="002C3BF4"/>
    <w:rsid w:val="002C6731"/>
    <w:rsid w:val="002C6B69"/>
    <w:rsid w:val="002E2ECE"/>
    <w:rsid w:val="002E3AC8"/>
    <w:rsid w:val="002E5B06"/>
    <w:rsid w:val="002E6218"/>
    <w:rsid w:val="00300F98"/>
    <w:rsid w:val="00301C83"/>
    <w:rsid w:val="00323743"/>
    <w:rsid w:val="00330C14"/>
    <w:rsid w:val="00332090"/>
    <w:rsid w:val="00337BAC"/>
    <w:rsid w:val="0034499B"/>
    <w:rsid w:val="003449F8"/>
    <w:rsid w:val="00345BDC"/>
    <w:rsid w:val="00357D16"/>
    <w:rsid w:val="003703B6"/>
    <w:rsid w:val="0038200D"/>
    <w:rsid w:val="00382BBC"/>
    <w:rsid w:val="00392AE2"/>
    <w:rsid w:val="003A66B1"/>
    <w:rsid w:val="003B0144"/>
    <w:rsid w:val="003B40DF"/>
    <w:rsid w:val="003B715A"/>
    <w:rsid w:val="003D2965"/>
    <w:rsid w:val="003D5AD5"/>
    <w:rsid w:val="003E198D"/>
    <w:rsid w:val="003E46BF"/>
    <w:rsid w:val="003E68A7"/>
    <w:rsid w:val="003F14DF"/>
    <w:rsid w:val="004212A9"/>
    <w:rsid w:val="00421EA1"/>
    <w:rsid w:val="004222D9"/>
    <w:rsid w:val="0042553C"/>
    <w:rsid w:val="004257FC"/>
    <w:rsid w:val="00451839"/>
    <w:rsid w:val="00457862"/>
    <w:rsid w:val="004629AA"/>
    <w:rsid w:val="004649AC"/>
    <w:rsid w:val="00464C8E"/>
    <w:rsid w:val="004703BC"/>
    <w:rsid w:val="00470877"/>
    <w:rsid w:val="0047141A"/>
    <w:rsid w:val="00473FA5"/>
    <w:rsid w:val="004766EF"/>
    <w:rsid w:val="00482CEA"/>
    <w:rsid w:val="004866C8"/>
    <w:rsid w:val="004926E7"/>
    <w:rsid w:val="004A0FA9"/>
    <w:rsid w:val="004A4825"/>
    <w:rsid w:val="004A6B83"/>
    <w:rsid w:val="004B362B"/>
    <w:rsid w:val="004B3ED0"/>
    <w:rsid w:val="004B7277"/>
    <w:rsid w:val="004B76C0"/>
    <w:rsid w:val="004C1F9A"/>
    <w:rsid w:val="004E1165"/>
    <w:rsid w:val="004E1F87"/>
    <w:rsid w:val="004E6DCC"/>
    <w:rsid w:val="004F3963"/>
    <w:rsid w:val="00500C40"/>
    <w:rsid w:val="00504B99"/>
    <w:rsid w:val="005112FF"/>
    <w:rsid w:val="00514E32"/>
    <w:rsid w:val="00522CFA"/>
    <w:rsid w:val="005245D6"/>
    <w:rsid w:val="00530BD5"/>
    <w:rsid w:val="0053250E"/>
    <w:rsid w:val="005368B1"/>
    <w:rsid w:val="00542CAD"/>
    <w:rsid w:val="005439F1"/>
    <w:rsid w:val="005443AA"/>
    <w:rsid w:val="0054690E"/>
    <w:rsid w:val="0055531E"/>
    <w:rsid w:val="00556B2A"/>
    <w:rsid w:val="0057270C"/>
    <w:rsid w:val="0058699A"/>
    <w:rsid w:val="00587F8B"/>
    <w:rsid w:val="00592595"/>
    <w:rsid w:val="005A24C9"/>
    <w:rsid w:val="005A51AE"/>
    <w:rsid w:val="005A6057"/>
    <w:rsid w:val="005B74C5"/>
    <w:rsid w:val="005C209F"/>
    <w:rsid w:val="005D3A99"/>
    <w:rsid w:val="005D3B52"/>
    <w:rsid w:val="005D521B"/>
    <w:rsid w:val="005E6DD5"/>
    <w:rsid w:val="005E7E95"/>
    <w:rsid w:val="005F2F0E"/>
    <w:rsid w:val="005F57A6"/>
    <w:rsid w:val="00602B05"/>
    <w:rsid w:val="0060473B"/>
    <w:rsid w:val="00613E3C"/>
    <w:rsid w:val="00617C35"/>
    <w:rsid w:val="0062741C"/>
    <w:rsid w:val="006431E8"/>
    <w:rsid w:val="00650072"/>
    <w:rsid w:val="006515A2"/>
    <w:rsid w:val="0065320A"/>
    <w:rsid w:val="00654E33"/>
    <w:rsid w:val="00655B03"/>
    <w:rsid w:val="006621E1"/>
    <w:rsid w:val="00674267"/>
    <w:rsid w:val="00684606"/>
    <w:rsid w:val="006847E3"/>
    <w:rsid w:val="006927C8"/>
    <w:rsid w:val="006A12BB"/>
    <w:rsid w:val="006A21AF"/>
    <w:rsid w:val="006A3625"/>
    <w:rsid w:val="006A4D06"/>
    <w:rsid w:val="006B7475"/>
    <w:rsid w:val="006E0165"/>
    <w:rsid w:val="006E247C"/>
    <w:rsid w:val="006E76B9"/>
    <w:rsid w:val="006F1C09"/>
    <w:rsid w:val="006F260E"/>
    <w:rsid w:val="006F4E98"/>
    <w:rsid w:val="006F6F7B"/>
    <w:rsid w:val="00731779"/>
    <w:rsid w:val="007461DE"/>
    <w:rsid w:val="007463AB"/>
    <w:rsid w:val="00747122"/>
    <w:rsid w:val="00752B8B"/>
    <w:rsid w:val="00765DB0"/>
    <w:rsid w:val="00765F03"/>
    <w:rsid w:val="00770EAF"/>
    <w:rsid w:val="00772DFF"/>
    <w:rsid w:val="00774E9E"/>
    <w:rsid w:val="00784FE3"/>
    <w:rsid w:val="00795F0C"/>
    <w:rsid w:val="007A5FD4"/>
    <w:rsid w:val="007B000A"/>
    <w:rsid w:val="007B3D5D"/>
    <w:rsid w:val="007C13B3"/>
    <w:rsid w:val="007C45FE"/>
    <w:rsid w:val="007D0832"/>
    <w:rsid w:val="007E2EC8"/>
    <w:rsid w:val="007E55EC"/>
    <w:rsid w:val="007E6A1A"/>
    <w:rsid w:val="007F3702"/>
    <w:rsid w:val="007F3AB1"/>
    <w:rsid w:val="008047E0"/>
    <w:rsid w:val="00815645"/>
    <w:rsid w:val="008250B0"/>
    <w:rsid w:val="008267A9"/>
    <w:rsid w:val="00826A1B"/>
    <w:rsid w:val="00831717"/>
    <w:rsid w:val="00831B19"/>
    <w:rsid w:val="0083310B"/>
    <w:rsid w:val="00834A31"/>
    <w:rsid w:val="0083756C"/>
    <w:rsid w:val="0084627C"/>
    <w:rsid w:val="00854656"/>
    <w:rsid w:val="00862026"/>
    <w:rsid w:val="008744CD"/>
    <w:rsid w:val="00874799"/>
    <w:rsid w:val="0087676C"/>
    <w:rsid w:val="00876C58"/>
    <w:rsid w:val="0087761C"/>
    <w:rsid w:val="0087766E"/>
    <w:rsid w:val="008868F9"/>
    <w:rsid w:val="00887E82"/>
    <w:rsid w:val="0089189D"/>
    <w:rsid w:val="0089611B"/>
    <w:rsid w:val="008974EC"/>
    <w:rsid w:val="008A47E8"/>
    <w:rsid w:val="008A6C79"/>
    <w:rsid w:val="008C412E"/>
    <w:rsid w:val="008C5DAA"/>
    <w:rsid w:val="008D297A"/>
    <w:rsid w:val="008E1FBF"/>
    <w:rsid w:val="008F09C9"/>
    <w:rsid w:val="008F56E4"/>
    <w:rsid w:val="008F5C76"/>
    <w:rsid w:val="00902113"/>
    <w:rsid w:val="00912861"/>
    <w:rsid w:val="00912B07"/>
    <w:rsid w:val="00913079"/>
    <w:rsid w:val="009218AD"/>
    <w:rsid w:val="0093320D"/>
    <w:rsid w:val="00944461"/>
    <w:rsid w:val="009510DB"/>
    <w:rsid w:val="00955E80"/>
    <w:rsid w:val="00960370"/>
    <w:rsid w:val="0096232F"/>
    <w:rsid w:val="00964B26"/>
    <w:rsid w:val="00966C61"/>
    <w:rsid w:val="009767BE"/>
    <w:rsid w:val="00976AFD"/>
    <w:rsid w:val="009803C2"/>
    <w:rsid w:val="009974D2"/>
    <w:rsid w:val="009A275C"/>
    <w:rsid w:val="009A44BA"/>
    <w:rsid w:val="009B07A0"/>
    <w:rsid w:val="009C1921"/>
    <w:rsid w:val="009C5620"/>
    <w:rsid w:val="009C7EDE"/>
    <w:rsid w:val="009D349D"/>
    <w:rsid w:val="009E0656"/>
    <w:rsid w:val="009E0E3C"/>
    <w:rsid w:val="009E74BE"/>
    <w:rsid w:val="009F6E19"/>
    <w:rsid w:val="00A0058C"/>
    <w:rsid w:val="00A00995"/>
    <w:rsid w:val="00A016A6"/>
    <w:rsid w:val="00A0582D"/>
    <w:rsid w:val="00A13711"/>
    <w:rsid w:val="00A16672"/>
    <w:rsid w:val="00A17FA2"/>
    <w:rsid w:val="00A26678"/>
    <w:rsid w:val="00A274BD"/>
    <w:rsid w:val="00A42A45"/>
    <w:rsid w:val="00A43558"/>
    <w:rsid w:val="00A50B11"/>
    <w:rsid w:val="00A54A77"/>
    <w:rsid w:val="00A85E46"/>
    <w:rsid w:val="00AB16B2"/>
    <w:rsid w:val="00AB18BA"/>
    <w:rsid w:val="00AC3D64"/>
    <w:rsid w:val="00AC4BCB"/>
    <w:rsid w:val="00AC6DDF"/>
    <w:rsid w:val="00AD3D62"/>
    <w:rsid w:val="00AD6721"/>
    <w:rsid w:val="00AD6BDB"/>
    <w:rsid w:val="00AE55A2"/>
    <w:rsid w:val="00AF059A"/>
    <w:rsid w:val="00B0516C"/>
    <w:rsid w:val="00B14044"/>
    <w:rsid w:val="00B2528A"/>
    <w:rsid w:val="00B264C8"/>
    <w:rsid w:val="00B271AF"/>
    <w:rsid w:val="00B52E90"/>
    <w:rsid w:val="00B53CEA"/>
    <w:rsid w:val="00B55D32"/>
    <w:rsid w:val="00B61B17"/>
    <w:rsid w:val="00B67F46"/>
    <w:rsid w:val="00B70283"/>
    <w:rsid w:val="00B8163D"/>
    <w:rsid w:val="00B81D14"/>
    <w:rsid w:val="00B82722"/>
    <w:rsid w:val="00B978B0"/>
    <w:rsid w:val="00BA1AB7"/>
    <w:rsid w:val="00BA3C66"/>
    <w:rsid w:val="00BA465B"/>
    <w:rsid w:val="00BB0E31"/>
    <w:rsid w:val="00BB16E4"/>
    <w:rsid w:val="00BD1368"/>
    <w:rsid w:val="00BD4261"/>
    <w:rsid w:val="00BD500F"/>
    <w:rsid w:val="00BD5439"/>
    <w:rsid w:val="00BE0EDC"/>
    <w:rsid w:val="00BF0165"/>
    <w:rsid w:val="00C04166"/>
    <w:rsid w:val="00C122AC"/>
    <w:rsid w:val="00C14800"/>
    <w:rsid w:val="00C2523B"/>
    <w:rsid w:val="00C26617"/>
    <w:rsid w:val="00C42AE3"/>
    <w:rsid w:val="00C43624"/>
    <w:rsid w:val="00C4441D"/>
    <w:rsid w:val="00C454AC"/>
    <w:rsid w:val="00C52825"/>
    <w:rsid w:val="00C528F9"/>
    <w:rsid w:val="00C542F7"/>
    <w:rsid w:val="00C63B85"/>
    <w:rsid w:val="00C647F1"/>
    <w:rsid w:val="00C7449B"/>
    <w:rsid w:val="00C80747"/>
    <w:rsid w:val="00C916FE"/>
    <w:rsid w:val="00C95C48"/>
    <w:rsid w:val="00CB36B5"/>
    <w:rsid w:val="00CB623F"/>
    <w:rsid w:val="00CC2E74"/>
    <w:rsid w:val="00CD04F3"/>
    <w:rsid w:val="00CD1679"/>
    <w:rsid w:val="00D05990"/>
    <w:rsid w:val="00D129F5"/>
    <w:rsid w:val="00D1602B"/>
    <w:rsid w:val="00D17E20"/>
    <w:rsid w:val="00D3383F"/>
    <w:rsid w:val="00D40BB4"/>
    <w:rsid w:val="00D449F5"/>
    <w:rsid w:val="00D46FCC"/>
    <w:rsid w:val="00D50C60"/>
    <w:rsid w:val="00D5204E"/>
    <w:rsid w:val="00D53DC9"/>
    <w:rsid w:val="00D71EBA"/>
    <w:rsid w:val="00D769DE"/>
    <w:rsid w:val="00D775EE"/>
    <w:rsid w:val="00D820E2"/>
    <w:rsid w:val="00DB218E"/>
    <w:rsid w:val="00DC138F"/>
    <w:rsid w:val="00DC4308"/>
    <w:rsid w:val="00DD2EE4"/>
    <w:rsid w:val="00DD4886"/>
    <w:rsid w:val="00DD5ED5"/>
    <w:rsid w:val="00DE242C"/>
    <w:rsid w:val="00DE2F52"/>
    <w:rsid w:val="00DE42C0"/>
    <w:rsid w:val="00DF1FEE"/>
    <w:rsid w:val="00E04588"/>
    <w:rsid w:val="00E04F3D"/>
    <w:rsid w:val="00E22E96"/>
    <w:rsid w:val="00E2338A"/>
    <w:rsid w:val="00E27562"/>
    <w:rsid w:val="00E431EA"/>
    <w:rsid w:val="00E46993"/>
    <w:rsid w:val="00E5148F"/>
    <w:rsid w:val="00E525E5"/>
    <w:rsid w:val="00E53D1E"/>
    <w:rsid w:val="00E728A3"/>
    <w:rsid w:val="00E76782"/>
    <w:rsid w:val="00E80957"/>
    <w:rsid w:val="00E80FC0"/>
    <w:rsid w:val="00E85AA8"/>
    <w:rsid w:val="00E8677F"/>
    <w:rsid w:val="00E915BF"/>
    <w:rsid w:val="00E97871"/>
    <w:rsid w:val="00EA378C"/>
    <w:rsid w:val="00EA433C"/>
    <w:rsid w:val="00EB1B69"/>
    <w:rsid w:val="00EB3CDA"/>
    <w:rsid w:val="00EC106C"/>
    <w:rsid w:val="00ED5327"/>
    <w:rsid w:val="00EE19AB"/>
    <w:rsid w:val="00EF201C"/>
    <w:rsid w:val="00F15D70"/>
    <w:rsid w:val="00F17CCE"/>
    <w:rsid w:val="00F2403D"/>
    <w:rsid w:val="00F261FA"/>
    <w:rsid w:val="00F26D98"/>
    <w:rsid w:val="00F36A53"/>
    <w:rsid w:val="00F37363"/>
    <w:rsid w:val="00F407AE"/>
    <w:rsid w:val="00F4533C"/>
    <w:rsid w:val="00F46CBD"/>
    <w:rsid w:val="00F46D45"/>
    <w:rsid w:val="00F548CE"/>
    <w:rsid w:val="00F8488D"/>
    <w:rsid w:val="00F90E52"/>
    <w:rsid w:val="00F96B3D"/>
    <w:rsid w:val="00F97CEE"/>
    <w:rsid w:val="00FB00CF"/>
    <w:rsid w:val="00FB186A"/>
    <w:rsid w:val="00FB49F5"/>
    <w:rsid w:val="00FB71D8"/>
    <w:rsid w:val="00FD4108"/>
    <w:rsid w:val="00FE00D7"/>
    <w:rsid w:val="00FE1B3C"/>
    <w:rsid w:val="00FF37CB"/>
    <w:rsid w:val="00FF4EF7"/>
    <w:rsid w:val="00FF51C7"/>
    <w:rsid w:val="00FF564E"/>
    <w:rsid w:val="0193F211"/>
    <w:rsid w:val="01A76A08"/>
    <w:rsid w:val="022BDF8C"/>
    <w:rsid w:val="0274764E"/>
    <w:rsid w:val="02E53C6E"/>
    <w:rsid w:val="02E8B3C4"/>
    <w:rsid w:val="03993A3D"/>
    <w:rsid w:val="03B2FA7A"/>
    <w:rsid w:val="0409386F"/>
    <w:rsid w:val="046001E1"/>
    <w:rsid w:val="0521E0AC"/>
    <w:rsid w:val="052F1C1F"/>
    <w:rsid w:val="055249EF"/>
    <w:rsid w:val="057471E7"/>
    <w:rsid w:val="05BAFC89"/>
    <w:rsid w:val="05CDCDAC"/>
    <w:rsid w:val="0608AA30"/>
    <w:rsid w:val="065EABF6"/>
    <w:rsid w:val="06CA1D64"/>
    <w:rsid w:val="06D0DAFF"/>
    <w:rsid w:val="06DA78D7"/>
    <w:rsid w:val="07270CE1"/>
    <w:rsid w:val="07CCC24A"/>
    <w:rsid w:val="07F433A9"/>
    <w:rsid w:val="0809CC85"/>
    <w:rsid w:val="081146D4"/>
    <w:rsid w:val="0845A923"/>
    <w:rsid w:val="084F2591"/>
    <w:rsid w:val="0886C776"/>
    <w:rsid w:val="08B369EC"/>
    <w:rsid w:val="08D417FD"/>
    <w:rsid w:val="08DFC828"/>
    <w:rsid w:val="094AE5F4"/>
    <w:rsid w:val="09AC8E7A"/>
    <w:rsid w:val="0A3C6AAA"/>
    <w:rsid w:val="0A610B67"/>
    <w:rsid w:val="0A944EE1"/>
    <w:rsid w:val="0AF77878"/>
    <w:rsid w:val="0B0398FC"/>
    <w:rsid w:val="0B071831"/>
    <w:rsid w:val="0B31DC17"/>
    <w:rsid w:val="0B390BAF"/>
    <w:rsid w:val="0BC17561"/>
    <w:rsid w:val="0BD3832C"/>
    <w:rsid w:val="0C11AD28"/>
    <w:rsid w:val="0C76573E"/>
    <w:rsid w:val="0CC4FCCC"/>
    <w:rsid w:val="0E171FCD"/>
    <w:rsid w:val="0E70AC71"/>
    <w:rsid w:val="0E88FEF5"/>
    <w:rsid w:val="0F282589"/>
    <w:rsid w:val="0F31F6EB"/>
    <w:rsid w:val="0F777A5C"/>
    <w:rsid w:val="0FD53151"/>
    <w:rsid w:val="0FE1B418"/>
    <w:rsid w:val="0FE22452"/>
    <w:rsid w:val="0FF510EE"/>
    <w:rsid w:val="10043559"/>
    <w:rsid w:val="10132249"/>
    <w:rsid w:val="103BE2CC"/>
    <w:rsid w:val="109DDE0D"/>
    <w:rsid w:val="114F1320"/>
    <w:rsid w:val="11A84D33"/>
    <w:rsid w:val="1241EAC0"/>
    <w:rsid w:val="136D8E62"/>
    <w:rsid w:val="1396EC51"/>
    <w:rsid w:val="1444F01F"/>
    <w:rsid w:val="14BE73F3"/>
    <w:rsid w:val="14C6C598"/>
    <w:rsid w:val="156D3804"/>
    <w:rsid w:val="157CFFA9"/>
    <w:rsid w:val="15C5CEAD"/>
    <w:rsid w:val="15CE6B62"/>
    <w:rsid w:val="15F174C1"/>
    <w:rsid w:val="17054963"/>
    <w:rsid w:val="170B7E16"/>
    <w:rsid w:val="172E5398"/>
    <w:rsid w:val="18A74E77"/>
    <w:rsid w:val="191A8FDE"/>
    <w:rsid w:val="19895888"/>
    <w:rsid w:val="19BB4E74"/>
    <w:rsid w:val="19DB646C"/>
    <w:rsid w:val="1A4729FF"/>
    <w:rsid w:val="1A6DC355"/>
    <w:rsid w:val="1BA7A677"/>
    <w:rsid w:val="1BB0CFA4"/>
    <w:rsid w:val="1BDE51F3"/>
    <w:rsid w:val="1C3DBF4A"/>
    <w:rsid w:val="1C9960BC"/>
    <w:rsid w:val="1CB2A79C"/>
    <w:rsid w:val="1DB1D8C7"/>
    <w:rsid w:val="1E20861C"/>
    <w:rsid w:val="1E4ED903"/>
    <w:rsid w:val="1E831436"/>
    <w:rsid w:val="1F681CF5"/>
    <w:rsid w:val="1F92A81D"/>
    <w:rsid w:val="1FA37D91"/>
    <w:rsid w:val="207CA638"/>
    <w:rsid w:val="2088671F"/>
    <w:rsid w:val="20BBA7FB"/>
    <w:rsid w:val="21486E8D"/>
    <w:rsid w:val="21838E75"/>
    <w:rsid w:val="21C10B4B"/>
    <w:rsid w:val="224BBB0C"/>
    <w:rsid w:val="227E244D"/>
    <w:rsid w:val="22A4C178"/>
    <w:rsid w:val="23CC67BF"/>
    <w:rsid w:val="2439C412"/>
    <w:rsid w:val="246064AF"/>
    <w:rsid w:val="24771AF4"/>
    <w:rsid w:val="25686DA8"/>
    <w:rsid w:val="25835BCE"/>
    <w:rsid w:val="25918196"/>
    <w:rsid w:val="259577A7"/>
    <w:rsid w:val="25D0AC55"/>
    <w:rsid w:val="26AFD20C"/>
    <w:rsid w:val="27344378"/>
    <w:rsid w:val="27535459"/>
    <w:rsid w:val="275D41C5"/>
    <w:rsid w:val="2785D992"/>
    <w:rsid w:val="27CAF543"/>
    <w:rsid w:val="281A8682"/>
    <w:rsid w:val="28762C19"/>
    <w:rsid w:val="28A312A1"/>
    <w:rsid w:val="28FA6B43"/>
    <w:rsid w:val="2977702C"/>
    <w:rsid w:val="29C97684"/>
    <w:rsid w:val="2A0F7B65"/>
    <w:rsid w:val="2A3BBBA7"/>
    <w:rsid w:val="2AB1B4AF"/>
    <w:rsid w:val="2B175F44"/>
    <w:rsid w:val="2B365C88"/>
    <w:rsid w:val="2CE933C0"/>
    <w:rsid w:val="2D3C1264"/>
    <w:rsid w:val="2DB3C29F"/>
    <w:rsid w:val="2DEDCD13"/>
    <w:rsid w:val="2E8E537C"/>
    <w:rsid w:val="2F056775"/>
    <w:rsid w:val="2F08DB59"/>
    <w:rsid w:val="2F1DF83E"/>
    <w:rsid w:val="2F84AF4B"/>
    <w:rsid w:val="303388E3"/>
    <w:rsid w:val="3301325F"/>
    <w:rsid w:val="33CE80B0"/>
    <w:rsid w:val="33F4A5DB"/>
    <w:rsid w:val="34863843"/>
    <w:rsid w:val="34BC9A20"/>
    <w:rsid w:val="34C3EDBE"/>
    <w:rsid w:val="34D8BA6C"/>
    <w:rsid w:val="35037E95"/>
    <w:rsid w:val="35304966"/>
    <w:rsid w:val="35F56FC9"/>
    <w:rsid w:val="36586A81"/>
    <w:rsid w:val="368BE6AB"/>
    <w:rsid w:val="36996561"/>
    <w:rsid w:val="36C35BE5"/>
    <w:rsid w:val="36EEE680"/>
    <w:rsid w:val="374C2AD1"/>
    <w:rsid w:val="37C14913"/>
    <w:rsid w:val="37F5CE79"/>
    <w:rsid w:val="380FEA8F"/>
    <w:rsid w:val="38749746"/>
    <w:rsid w:val="39069728"/>
    <w:rsid w:val="3948ABF8"/>
    <w:rsid w:val="396F44F3"/>
    <w:rsid w:val="3A956E4D"/>
    <w:rsid w:val="3AB0C4CF"/>
    <w:rsid w:val="3B12B347"/>
    <w:rsid w:val="3BA9E009"/>
    <w:rsid w:val="3BF04705"/>
    <w:rsid w:val="3C1CD178"/>
    <w:rsid w:val="3C2C16E6"/>
    <w:rsid w:val="3C5C888C"/>
    <w:rsid w:val="3DAEB44E"/>
    <w:rsid w:val="3E3F1346"/>
    <w:rsid w:val="3E94E9E5"/>
    <w:rsid w:val="3E9A2DA8"/>
    <w:rsid w:val="3F43D158"/>
    <w:rsid w:val="402FD0A5"/>
    <w:rsid w:val="4036BF1F"/>
    <w:rsid w:val="406E4164"/>
    <w:rsid w:val="40708B44"/>
    <w:rsid w:val="411E16F5"/>
    <w:rsid w:val="4171C9D2"/>
    <w:rsid w:val="41838862"/>
    <w:rsid w:val="41BEBE39"/>
    <w:rsid w:val="41D6ED09"/>
    <w:rsid w:val="42041D5C"/>
    <w:rsid w:val="423E8B98"/>
    <w:rsid w:val="424BD9A3"/>
    <w:rsid w:val="42797585"/>
    <w:rsid w:val="42E3D859"/>
    <w:rsid w:val="435EC00C"/>
    <w:rsid w:val="436F9658"/>
    <w:rsid w:val="438C2251"/>
    <w:rsid w:val="451BB009"/>
    <w:rsid w:val="451CA479"/>
    <w:rsid w:val="45268738"/>
    <w:rsid w:val="4530A986"/>
    <w:rsid w:val="453A8382"/>
    <w:rsid w:val="454DF841"/>
    <w:rsid w:val="4579F785"/>
    <w:rsid w:val="45C9082D"/>
    <w:rsid w:val="45C9BFE7"/>
    <w:rsid w:val="45E9BC6E"/>
    <w:rsid w:val="4630E117"/>
    <w:rsid w:val="46402F24"/>
    <w:rsid w:val="467422C4"/>
    <w:rsid w:val="46D91911"/>
    <w:rsid w:val="46F0A911"/>
    <w:rsid w:val="471CC12F"/>
    <w:rsid w:val="47958306"/>
    <w:rsid w:val="47A12030"/>
    <w:rsid w:val="47D38134"/>
    <w:rsid w:val="4832312F"/>
    <w:rsid w:val="4874F548"/>
    <w:rsid w:val="48F1EF4B"/>
    <w:rsid w:val="491D73C7"/>
    <w:rsid w:val="49227001"/>
    <w:rsid w:val="4963CB93"/>
    <w:rsid w:val="4992BB36"/>
    <w:rsid w:val="4A0F82F4"/>
    <w:rsid w:val="4A80C9A3"/>
    <w:rsid w:val="4A8E95D3"/>
    <w:rsid w:val="4B0B53CC"/>
    <w:rsid w:val="4B80CF24"/>
    <w:rsid w:val="4BCC8EE6"/>
    <w:rsid w:val="4C19CCE5"/>
    <w:rsid w:val="4C3849B1"/>
    <w:rsid w:val="4C9775DB"/>
    <w:rsid w:val="4D07736E"/>
    <w:rsid w:val="4D6ABCA2"/>
    <w:rsid w:val="4D981348"/>
    <w:rsid w:val="4DAD1864"/>
    <w:rsid w:val="4DD5F299"/>
    <w:rsid w:val="4E00E5BE"/>
    <w:rsid w:val="4E686559"/>
    <w:rsid w:val="4E6D0495"/>
    <w:rsid w:val="4EE59F75"/>
    <w:rsid w:val="4F4F10C2"/>
    <w:rsid w:val="4F5A27D5"/>
    <w:rsid w:val="4F89BD46"/>
    <w:rsid w:val="4FEB5BF5"/>
    <w:rsid w:val="508D106F"/>
    <w:rsid w:val="50A1BB70"/>
    <w:rsid w:val="50CAFFFE"/>
    <w:rsid w:val="514A54C3"/>
    <w:rsid w:val="51EA34FE"/>
    <w:rsid w:val="52CD4A3F"/>
    <w:rsid w:val="52D7C8B1"/>
    <w:rsid w:val="52F4DBBC"/>
    <w:rsid w:val="5307115E"/>
    <w:rsid w:val="53266BB4"/>
    <w:rsid w:val="533D6A13"/>
    <w:rsid w:val="54017B0B"/>
    <w:rsid w:val="5666D976"/>
    <w:rsid w:val="5685C823"/>
    <w:rsid w:val="56919C9C"/>
    <w:rsid w:val="56A4A70B"/>
    <w:rsid w:val="56B541F0"/>
    <w:rsid w:val="56C5577F"/>
    <w:rsid w:val="56D7D0AF"/>
    <w:rsid w:val="57CF0B4F"/>
    <w:rsid w:val="5838991C"/>
    <w:rsid w:val="584E0F65"/>
    <w:rsid w:val="587E7AE7"/>
    <w:rsid w:val="58B9915F"/>
    <w:rsid w:val="590DB8C5"/>
    <w:rsid w:val="59C6C7AD"/>
    <w:rsid w:val="5A02AA8C"/>
    <w:rsid w:val="5A41CC69"/>
    <w:rsid w:val="5A5BCA2E"/>
    <w:rsid w:val="5AA3E192"/>
    <w:rsid w:val="5AAAC2AE"/>
    <w:rsid w:val="5AB78247"/>
    <w:rsid w:val="5AC31128"/>
    <w:rsid w:val="5ACCE1B5"/>
    <w:rsid w:val="5B03842A"/>
    <w:rsid w:val="5B04C6B4"/>
    <w:rsid w:val="5C7F5575"/>
    <w:rsid w:val="5C9D03F0"/>
    <w:rsid w:val="5CACEEF1"/>
    <w:rsid w:val="5D17BF91"/>
    <w:rsid w:val="5DCE62DE"/>
    <w:rsid w:val="5DD0EB30"/>
    <w:rsid w:val="5E3442C8"/>
    <w:rsid w:val="5E414C0A"/>
    <w:rsid w:val="5E838624"/>
    <w:rsid w:val="5EA51EE9"/>
    <w:rsid w:val="5ED415D2"/>
    <w:rsid w:val="5EDF4924"/>
    <w:rsid w:val="5F26446C"/>
    <w:rsid w:val="5F39F782"/>
    <w:rsid w:val="5F969FAF"/>
    <w:rsid w:val="5FDAA1C1"/>
    <w:rsid w:val="610E1C77"/>
    <w:rsid w:val="619CC696"/>
    <w:rsid w:val="61D245C0"/>
    <w:rsid w:val="63776FE4"/>
    <w:rsid w:val="637CB1A2"/>
    <w:rsid w:val="63CDA3AA"/>
    <w:rsid w:val="64426E1F"/>
    <w:rsid w:val="64509E3D"/>
    <w:rsid w:val="6496F354"/>
    <w:rsid w:val="64C51A3E"/>
    <w:rsid w:val="64CFDC0E"/>
    <w:rsid w:val="6584534B"/>
    <w:rsid w:val="66BA1905"/>
    <w:rsid w:val="66D26008"/>
    <w:rsid w:val="6735D677"/>
    <w:rsid w:val="67EDBC73"/>
    <w:rsid w:val="695A293C"/>
    <w:rsid w:val="699276F6"/>
    <w:rsid w:val="6997D8AB"/>
    <w:rsid w:val="6A3A8098"/>
    <w:rsid w:val="6A9F3132"/>
    <w:rsid w:val="6AAB18F9"/>
    <w:rsid w:val="6AB824FF"/>
    <w:rsid w:val="6AFBA935"/>
    <w:rsid w:val="6B0171FD"/>
    <w:rsid w:val="6B7C95FB"/>
    <w:rsid w:val="6B821460"/>
    <w:rsid w:val="6C1EDD5C"/>
    <w:rsid w:val="6C21FD36"/>
    <w:rsid w:val="6C8C9EFF"/>
    <w:rsid w:val="6CE38D02"/>
    <w:rsid w:val="6D52D790"/>
    <w:rsid w:val="6D5784D2"/>
    <w:rsid w:val="6D939FBB"/>
    <w:rsid w:val="6DA93C27"/>
    <w:rsid w:val="6E37CC6A"/>
    <w:rsid w:val="6E849844"/>
    <w:rsid w:val="6F20F7B0"/>
    <w:rsid w:val="6F21AA9A"/>
    <w:rsid w:val="6F53CC6F"/>
    <w:rsid w:val="6FE64F1F"/>
    <w:rsid w:val="707FA141"/>
    <w:rsid w:val="7229D4A4"/>
    <w:rsid w:val="7237E831"/>
    <w:rsid w:val="72415CC0"/>
    <w:rsid w:val="72567CC7"/>
    <w:rsid w:val="72C5FC2D"/>
    <w:rsid w:val="72E58640"/>
    <w:rsid w:val="72F79803"/>
    <w:rsid w:val="73D0C1B0"/>
    <w:rsid w:val="73F7058C"/>
    <w:rsid w:val="7410F4E8"/>
    <w:rsid w:val="7446DC0F"/>
    <w:rsid w:val="7494181C"/>
    <w:rsid w:val="75FA38B4"/>
    <w:rsid w:val="75FD45DD"/>
    <w:rsid w:val="7690569A"/>
    <w:rsid w:val="76E6B897"/>
    <w:rsid w:val="76FFE5C7"/>
    <w:rsid w:val="773B94C3"/>
    <w:rsid w:val="77BB5448"/>
    <w:rsid w:val="77D62B3A"/>
    <w:rsid w:val="7824F12E"/>
    <w:rsid w:val="787F2F73"/>
    <w:rsid w:val="7889CC08"/>
    <w:rsid w:val="78AF173B"/>
    <w:rsid w:val="78DF4A02"/>
    <w:rsid w:val="7960FDA4"/>
    <w:rsid w:val="7A177192"/>
    <w:rsid w:val="7AB751FB"/>
    <w:rsid w:val="7B324062"/>
    <w:rsid w:val="7C9B81FD"/>
    <w:rsid w:val="7CAA6E36"/>
    <w:rsid w:val="7CD94B21"/>
    <w:rsid w:val="7DB09817"/>
    <w:rsid w:val="7DF41749"/>
    <w:rsid w:val="7E1B16D6"/>
    <w:rsid w:val="7E576099"/>
    <w:rsid w:val="7EC59664"/>
    <w:rsid w:val="7EC62328"/>
    <w:rsid w:val="7F465E13"/>
    <w:rsid w:val="7F747F0E"/>
    <w:rsid w:val="7FA1C570"/>
    <w:rsid w:val="7FB156A1"/>
    <w:rsid w:val="7FB27E07"/>
    <w:rsid w:val="7FF65907"/>
  </w:rsids>
  <m:mathPr>
    <m:mathFont m:val="Cambria Math"/>
    <m:brkBin m:val="before"/>
    <m:brkBinSub m:val="--"/>
    <m:smallFrac/>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2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74BD"/>
    <w:pPr>
      <w:spacing w:after="0"/>
    </w:pPr>
    <w:rPr>
      <w:rFonts w:ascii="Arial" w:hAnsi="Arial" w:cs="Times New Roman"/>
      <w:sz w:val="20"/>
      <w:szCs w:val="20"/>
      <w:lang w:eastAsia="de-DE"/>
    </w:rPr>
  </w:style>
  <w:style w:type="paragraph" w:styleId="Heading1">
    <w:name w:val="heading 1"/>
    <w:basedOn w:val="Normal"/>
    <w:next w:val="Normal"/>
    <w:link w:val="Heading1Char"/>
    <w:uiPriority w:val="9"/>
    <w:rsid w:val="001D0C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1D0C1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IT Abbildungsverzeichnis"/>
    <w:basedOn w:val="Normal"/>
    <w:next w:val="Normal"/>
    <w:link w:val="TableofFiguresChar"/>
    <w:uiPriority w:val="99"/>
    <w:rsid w:val="001623F4"/>
    <w:pPr>
      <w:keepLines/>
      <w:tabs>
        <w:tab w:val="left" w:pos="1418"/>
        <w:tab w:val="right" w:pos="8505"/>
      </w:tabs>
      <w:spacing w:after="80"/>
      <w:ind w:left="1418" w:right="454" w:hanging="1418"/>
    </w:pPr>
  </w:style>
  <w:style w:type="character" w:customStyle="1" w:styleId="Heading1Char">
    <w:name w:val="Heading 1 Char"/>
    <w:basedOn w:val="DefaultParagraphFont"/>
    <w:link w:val="Heading1"/>
    <w:uiPriority w:val="9"/>
    <w:rsid w:val="001D0C1B"/>
    <w:rPr>
      <w:rFonts w:asciiTheme="majorHAnsi" w:eastAsiaTheme="majorEastAsia" w:hAnsiTheme="majorHAnsi" w:cstheme="majorBidi"/>
      <w:b/>
      <w:bCs/>
      <w:color w:val="365F91" w:themeColor="accent1" w:themeShade="BF"/>
      <w:sz w:val="28"/>
      <w:szCs w:val="28"/>
      <w:lang w:eastAsia="de-DE"/>
    </w:rPr>
  </w:style>
  <w:style w:type="character" w:customStyle="1" w:styleId="Heading2Char">
    <w:name w:val="Heading 2 Char"/>
    <w:basedOn w:val="DefaultParagraphFont"/>
    <w:link w:val="Heading2"/>
    <w:uiPriority w:val="9"/>
    <w:semiHidden/>
    <w:rsid w:val="001D0C1B"/>
    <w:rPr>
      <w:rFonts w:asciiTheme="majorHAnsi" w:eastAsiaTheme="majorEastAsia" w:hAnsiTheme="majorHAnsi" w:cstheme="majorBidi"/>
      <w:b/>
      <w:bCs/>
      <w:color w:val="4F81BD" w:themeColor="accent1"/>
      <w:sz w:val="26"/>
      <w:szCs w:val="26"/>
      <w:lang w:eastAsia="de-DE"/>
    </w:rPr>
  </w:style>
  <w:style w:type="character" w:customStyle="1" w:styleId="TableofFiguresChar">
    <w:name w:val="Table of Figures Char"/>
    <w:aliases w:val="IT Abbildungsverzeichnis Char"/>
    <w:basedOn w:val="DefaultParagraphFont"/>
    <w:link w:val="TableofFigures"/>
    <w:rsid w:val="001623F4"/>
    <w:rPr>
      <w:rFonts w:ascii="Arial" w:hAnsi="Arial" w:cs="Times New Roman"/>
      <w:sz w:val="20"/>
      <w:szCs w:val="20"/>
      <w:lang w:eastAsia="de-DE"/>
    </w:rPr>
  </w:style>
  <w:style w:type="paragraph" w:styleId="ListBullet2">
    <w:name w:val="List Bullet 2"/>
    <w:aliases w:val="IT Minus Ebene 2"/>
    <w:basedOn w:val="Normal"/>
    <w:rsid w:val="00A00995"/>
    <w:pPr>
      <w:tabs>
        <w:tab w:val="num" w:pos="964"/>
      </w:tabs>
      <w:ind w:left="964" w:hanging="284"/>
    </w:pPr>
  </w:style>
  <w:style w:type="paragraph" w:styleId="ListBullet3">
    <w:name w:val="List Bullet 3"/>
    <w:aliases w:val="IT Plus Ebene 2"/>
    <w:basedOn w:val="Normal"/>
    <w:next w:val="ListBullet2"/>
    <w:rsid w:val="00A00995"/>
    <w:pPr>
      <w:tabs>
        <w:tab w:val="num" w:pos="964"/>
      </w:tabs>
      <w:ind w:left="964" w:hanging="284"/>
    </w:pPr>
  </w:style>
  <w:style w:type="paragraph" w:styleId="ListBullet4">
    <w:name w:val="List Bullet 4"/>
    <w:aliases w:val="IT Doppelpfeil Ebene 3"/>
    <w:basedOn w:val="Normal"/>
    <w:rsid w:val="00A00995"/>
    <w:pPr>
      <w:tabs>
        <w:tab w:val="num" w:pos="1247"/>
      </w:tabs>
      <w:ind w:left="1247" w:hanging="283"/>
    </w:pPr>
  </w:style>
  <w:style w:type="paragraph" w:styleId="ListBullet5">
    <w:name w:val="List Bullet 5"/>
    <w:aliases w:val="IT Pfeil Ebene 3"/>
    <w:basedOn w:val="Normal"/>
    <w:rsid w:val="00A00995"/>
    <w:pPr>
      <w:tabs>
        <w:tab w:val="num" w:pos="1247"/>
      </w:tabs>
      <w:ind w:left="1247" w:hanging="283"/>
    </w:pPr>
  </w:style>
  <w:style w:type="paragraph" w:styleId="Caption">
    <w:name w:val="caption"/>
    <w:aliases w:val="IT Beschriftung"/>
    <w:basedOn w:val="Normal"/>
    <w:next w:val="Normal"/>
    <w:link w:val="CaptionChar"/>
    <w:rsid w:val="00AD6721"/>
    <w:pPr>
      <w:spacing w:before="160" w:after="240"/>
    </w:pPr>
    <w:rPr>
      <w:bCs/>
      <w:i/>
    </w:rPr>
  </w:style>
  <w:style w:type="character" w:customStyle="1" w:styleId="CaptionChar">
    <w:name w:val="Caption Char"/>
    <w:aliases w:val="IT Beschriftung Char"/>
    <w:basedOn w:val="DefaultParagraphFont"/>
    <w:link w:val="Caption"/>
    <w:rsid w:val="00AD6721"/>
    <w:rPr>
      <w:rFonts w:ascii="Arial" w:hAnsi="Arial" w:cs="Times New Roman"/>
      <w:bCs/>
      <w:i/>
      <w:sz w:val="20"/>
      <w:szCs w:val="20"/>
      <w:lang w:eastAsia="de-DE"/>
    </w:rPr>
  </w:style>
  <w:style w:type="paragraph" w:customStyle="1" w:styleId="FormatvorlageBeschriftung">
    <w:name w:val="Formatvorlage Beschriftung"/>
    <w:aliases w:val="IT Beschriftung + Fett"/>
    <w:basedOn w:val="Caption"/>
    <w:link w:val="FormatvorlageBeschriftungZchn"/>
    <w:rsid w:val="00A00995"/>
  </w:style>
  <w:style w:type="character" w:customStyle="1" w:styleId="FormatvorlageBeschriftungZchn">
    <w:name w:val="Formatvorlage Beschriftung Zchn"/>
    <w:aliases w:val="IT Beschriftung + Fett Zchn"/>
    <w:basedOn w:val="CaptionChar"/>
    <w:link w:val="FormatvorlageBeschriftung"/>
    <w:rsid w:val="00A00995"/>
    <w:rPr>
      <w:rFonts w:ascii="Arial" w:hAnsi="Arial" w:cs="Times New Roman"/>
      <w:bCs/>
      <w:i/>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OC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OC1"/>
    <w:rsid w:val="00A00995"/>
    <w:rPr>
      <w:rFonts w:cs="Arial"/>
    </w:rPr>
  </w:style>
  <w:style w:type="paragraph" w:styleId="TOC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OC2"/>
    <w:rsid w:val="00A00995"/>
    <w:pPr>
      <w:tabs>
        <w:tab w:val="clear" w:pos="1021"/>
        <w:tab w:val="left" w:pos="964"/>
      </w:tabs>
    </w:pPr>
    <w:rPr>
      <w:iCs w:val="0"/>
    </w:rPr>
  </w:style>
  <w:style w:type="paragraph" w:styleId="TOC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OC3"/>
    <w:rsid w:val="00A00995"/>
    <w:pPr>
      <w:tabs>
        <w:tab w:val="clear" w:pos="1701"/>
      </w:tabs>
      <w:ind w:left="1588" w:hanging="1021"/>
    </w:pPr>
  </w:style>
  <w:style w:type="paragraph" w:styleId="FootnoteText">
    <w:name w:val="footnote text"/>
    <w:aliases w:val="IT Fußnotentext"/>
    <w:basedOn w:val="Normal"/>
    <w:link w:val="FootnoteTextChar"/>
    <w:uiPriority w:val="99"/>
    <w:rsid w:val="00A00995"/>
    <w:pPr>
      <w:keepLines/>
      <w:spacing w:after="120"/>
      <w:ind w:left="102" w:hanging="102"/>
    </w:pPr>
    <w:rPr>
      <w:sz w:val="16"/>
    </w:rPr>
  </w:style>
  <w:style w:type="character" w:customStyle="1" w:styleId="FootnoteTextChar">
    <w:name w:val="Footnote Text Char"/>
    <w:aliases w:val="IT Fußnotentext Char"/>
    <w:basedOn w:val="DefaultParagraphFont"/>
    <w:link w:val="FootnoteText"/>
    <w:uiPriority w:val="99"/>
    <w:rsid w:val="00A00995"/>
    <w:rPr>
      <w:rFonts w:ascii="Arial" w:hAnsi="Arial" w:cs="Times New Roman"/>
      <w:sz w:val="16"/>
      <w:szCs w:val="20"/>
      <w:lang w:eastAsia="de-DE"/>
    </w:rPr>
  </w:style>
  <w:style w:type="character" w:styleId="FootnoteReference">
    <w:name w:val="footnote reference"/>
    <w:aliases w:val="IT Fußnotenzeichen,Footnote symbol,Times 10 Point,Exposant 3 Point,Appel note de bas de p,Footnote Reference Superscript,PBO Footnote Reference,FR + (Complex) Arial,(Latin) 9 pt,(Complex) 10 pt + (Compl..."/>
    <w:basedOn w:val="DefaultParagraphFont"/>
    <w:link w:val="Footnotenumber"/>
    <w:uiPriority w:val="99"/>
    <w:qFormat/>
    <w:rsid w:val="00A00995"/>
    <w:rPr>
      <w:position w:val="6"/>
      <w:sz w:val="16"/>
      <w:vertAlign w:val="superscript"/>
    </w:rPr>
  </w:style>
  <w:style w:type="character" w:styleId="Hyperlink">
    <w:name w:val="Hyperlink"/>
    <w:aliases w:val="IT Hyperlink"/>
    <w:basedOn w:val="DefaultParagraphFont"/>
    <w:uiPriority w:val="99"/>
    <w:rsid w:val="00A00995"/>
    <w:rPr>
      <w:color w:val="000080"/>
      <w:u w:val="single"/>
    </w:rPr>
  </w:style>
  <w:style w:type="paragraph" w:customStyle="1" w:styleId="ITAbsatz">
    <w:name w:val="IT Absatz"/>
    <w:link w:val="ITAbsatzZchnZchn"/>
    <w:rsid w:val="00A00995"/>
    <w:pPr>
      <w:numPr>
        <w:numId w:val="6"/>
      </w:numPr>
      <w:spacing w:after="120" w:line="280" w:lineRule="exact"/>
    </w:pPr>
    <w:rPr>
      <w:rFonts w:ascii="Arial" w:hAnsi="Arial" w:cs="Times New Roman"/>
      <w:sz w:val="20"/>
      <w:szCs w:val="20"/>
      <w:lang w:eastAsia="de-DE"/>
    </w:rPr>
  </w:style>
  <w:style w:type="character" w:customStyle="1" w:styleId="ITAbsatzZchnZchn">
    <w:name w:val="IT Absatz Zchn Zchn"/>
    <w:basedOn w:val="DefaultParagraphFon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DefaultParagraphFon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7"/>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numId w:val="8"/>
      </w:numPr>
      <w:spacing w:line="240" w:lineRule="auto"/>
    </w:pPr>
  </w:style>
  <w:style w:type="paragraph" w:customStyle="1" w:styleId="ITAufzhlung2Minus">
    <w:name w:val="IT Aufzählung 2 Minus"/>
    <w:basedOn w:val="ITAbsatzohneNr"/>
    <w:rsid w:val="00A00995"/>
    <w:pPr>
      <w:numPr>
        <w:ilvl w:val="1"/>
        <w:numId w:val="8"/>
      </w:numPr>
      <w:spacing w:after="60" w:line="240" w:lineRule="auto"/>
    </w:pPr>
  </w:style>
  <w:style w:type="paragraph" w:customStyle="1" w:styleId="ITAufzhlung3Plus">
    <w:name w:val="IT Aufzählung 3 Plus"/>
    <w:basedOn w:val="ITAufzhlung2Minus"/>
    <w:rsid w:val="00A00995"/>
    <w:pPr>
      <w:numPr>
        <w:ilvl w:val="2"/>
      </w:numPr>
    </w:pPr>
  </w:style>
  <w:style w:type="paragraph" w:customStyle="1" w:styleId="ITAufzhlung4Pfeil">
    <w:name w:val="IT Aufzählung 4 Pfeil"/>
    <w:basedOn w:val="ITAufzhlung2Minus"/>
    <w:rsid w:val="00A00995"/>
    <w:pPr>
      <w:numPr>
        <w:ilvl w:val="3"/>
      </w:numPr>
    </w:pPr>
  </w:style>
  <w:style w:type="paragraph" w:customStyle="1" w:styleId="ITAufzhlung5Doppelpfeil">
    <w:name w:val="IT Aufzählung 5 Doppelpfeil"/>
    <w:basedOn w:val="ITAufzhlung2Minus"/>
    <w:rsid w:val="00A00995"/>
    <w:pPr>
      <w:numPr>
        <w:ilvl w:val="4"/>
      </w:numPr>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DefaultParagraphFon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DefaultParagraphFon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DefaultParagraphFont"/>
    <w:rsid w:val="00A00995"/>
    <w:rPr>
      <w:bdr w:val="none" w:sz="0" w:space="0" w:color="auto"/>
      <w:shd w:val="clear" w:color="auto" w:fill="00FFFF"/>
      <w:lang w:val="de-DE"/>
    </w:rPr>
  </w:style>
  <w:style w:type="character" w:customStyle="1" w:styleId="ITMarkierunggelb">
    <w:name w:val="IT Markierung gelb"/>
    <w:basedOn w:val="DefaultParagraphFont"/>
    <w:rsid w:val="00A00995"/>
    <w:rPr>
      <w:bdr w:val="none" w:sz="0" w:space="0" w:color="auto"/>
      <w:shd w:val="clear" w:color="auto" w:fill="FFFF00"/>
    </w:rPr>
  </w:style>
  <w:style w:type="character" w:customStyle="1" w:styleId="ITMarkierungrot">
    <w:name w:val="IT Markierung rot"/>
    <w:basedOn w:val="DefaultParagraphFont"/>
    <w:rsid w:val="00A00995"/>
    <w:rPr>
      <w:bdr w:val="none" w:sz="0" w:space="0" w:color="auto"/>
      <w:shd w:val="clear" w:color="auto" w:fill="FF0000"/>
    </w:rPr>
  </w:style>
  <w:style w:type="character" w:customStyle="1" w:styleId="ITMarkierungrckgngig">
    <w:name w:val="IT Markierung rückgängig"/>
    <w:basedOn w:val="DefaultParagraphFont"/>
    <w:rsid w:val="00A00995"/>
    <w:rPr>
      <w:shd w:val="clear" w:color="auto" w:fill="auto"/>
    </w:rPr>
  </w:style>
  <w:style w:type="paragraph" w:customStyle="1" w:styleId="ITNummerierung">
    <w:name w:val="IT Nummerierung"/>
    <w:basedOn w:val="Normal"/>
    <w:rsid w:val="00A00995"/>
    <w:pPr>
      <w:widowControl w:val="0"/>
      <w:numPr>
        <w:numId w:val="9"/>
      </w:numPr>
      <w:spacing w:after="120"/>
    </w:pPr>
  </w:style>
  <w:style w:type="paragraph" w:customStyle="1" w:styleId="ITNummerierung2Ebenea">
    <w:name w:val="IT Nummerierung 2. Ebene a)"/>
    <w:basedOn w:val="Normal"/>
    <w:rsid w:val="00A00995"/>
    <w:pPr>
      <w:widowControl w:val="0"/>
      <w:numPr>
        <w:ilvl w:val="1"/>
        <w:numId w:val="9"/>
      </w:numPr>
      <w:spacing w:after="60"/>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10"/>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DefaultParagraphFon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10"/>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DefaultParagraphFon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58699A"/>
    <w:pPr>
      <w:numPr>
        <w:ilvl w:val="2"/>
        <w:numId w:val="10"/>
      </w:numPr>
      <w:spacing w:before="160" w:after="120" w:line="280" w:lineRule="exact"/>
      <w:outlineLvl w:val="2"/>
    </w:pPr>
    <w:rPr>
      <w:rFonts w:ascii="Arial" w:hAnsi="Arial" w:cs="Times New Roman"/>
      <w:b/>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DefaultParagraphFont"/>
    <w:rsid w:val="00A00995"/>
    <w:rPr>
      <w:rFonts w:ascii="Arial" w:hAnsi="Arial"/>
      <w:i/>
      <w:spacing w:val="0"/>
    </w:rPr>
  </w:style>
  <w:style w:type="paragraph" w:styleId="CommentText">
    <w:name w:val="annotation text"/>
    <w:aliases w:val="IT Kommentartext"/>
    <w:basedOn w:val="Normal"/>
    <w:link w:val="CommentTextChar"/>
    <w:semiHidden/>
    <w:rsid w:val="00A00995"/>
  </w:style>
  <w:style w:type="character" w:customStyle="1" w:styleId="CommentTextChar">
    <w:name w:val="Comment Text Char"/>
    <w:aliases w:val="IT Kommentartext Char"/>
    <w:basedOn w:val="DefaultParagraphFont"/>
    <w:link w:val="CommentText"/>
    <w:semiHidden/>
    <w:rsid w:val="00A00995"/>
    <w:rPr>
      <w:rFonts w:ascii="Arial" w:hAnsi="Arial" w:cs="Times New Roman"/>
      <w:sz w:val="20"/>
      <w:szCs w:val="20"/>
      <w:lang w:eastAsia="de-DE"/>
    </w:rPr>
  </w:style>
  <w:style w:type="paragraph" w:styleId="CommentSubject">
    <w:name w:val="annotation subject"/>
    <w:aliases w:val="IT Kommentarthema"/>
    <w:basedOn w:val="CommentText"/>
    <w:next w:val="CommentText"/>
    <w:link w:val="CommentSubjectChar"/>
    <w:semiHidden/>
    <w:rsid w:val="00A00995"/>
    <w:rPr>
      <w:b/>
      <w:bCs/>
    </w:rPr>
  </w:style>
  <w:style w:type="character" w:customStyle="1" w:styleId="CommentSubjectChar">
    <w:name w:val="Comment Subject Char"/>
    <w:aliases w:val="IT Kommentarthema Char"/>
    <w:basedOn w:val="CommentTextChar"/>
    <w:link w:val="CommentSubject"/>
    <w:semiHidden/>
    <w:rsid w:val="00A00995"/>
    <w:rPr>
      <w:rFonts w:ascii="Arial" w:hAnsi="Arial" w:cs="Times New Roman"/>
      <w:b/>
      <w:bCs/>
      <w:sz w:val="20"/>
      <w:szCs w:val="20"/>
      <w:lang w:eastAsia="de-DE"/>
    </w:rPr>
  </w:style>
  <w:style w:type="character" w:styleId="CommentReference">
    <w:name w:val="annotation reference"/>
    <w:aliases w:val="IT Kommentarzeichen"/>
    <w:basedOn w:val="DefaultParagraphFont"/>
    <w:semiHidden/>
    <w:rsid w:val="00A00995"/>
    <w:rPr>
      <w:sz w:val="16"/>
      <w:szCs w:val="16"/>
    </w:rPr>
  </w:style>
  <w:style w:type="paragraph" w:styleId="Header">
    <w:name w:val="header"/>
    <w:aliases w:val="IT Kopfzeile"/>
    <w:link w:val="HeaderCh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HeaderChar">
    <w:name w:val="Header Char"/>
    <w:aliases w:val="IT Kopfzeile Char"/>
    <w:basedOn w:val="DefaultParagraphFont"/>
    <w:link w:val="Header"/>
    <w:rsid w:val="00A00995"/>
    <w:rPr>
      <w:rFonts w:ascii="Arial" w:hAnsi="Arial" w:cs="Times New Roman"/>
      <w:b/>
      <w:color w:val="808080"/>
      <w:sz w:val="20"/>
      <w:szCs w:val="20"/>
      <w:lang w:eastAsia="de-DE"/>
    </w:rPr>
  </w:style>
  <w:style w:type="paragraph" w:styleId="TOC4">
    <w:name w:val="toc 4"/>
    <w:aliases w:val="IT Verzeichnis Anhänge"/>
    <w:basedOn w:val="TOC1"/>
    <w:next w:val="Normal"/>
    <w:rsid w:val="00A00995"/>
  </w:style>
  <w:style w:type="paragraph" w:styleId="BalloonText">
    <w:name w:val="Balloon Text"/>
    <w:basedOn w:val="Normal"/>
    <w:link w:val="BalloonTextChar"/>
    <w:uiPriority w:val="99"/>
    <w:semiHidden/>
    <w:unhideWhenUsed/>
    <w:rsid w:val="00A274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D1368"/>
    <w:pPr>
      <w:tabs>
        <w:tab w:val="center" w:pos="4536"/>
        <w:tab w:val="right" w:pos="9072"/>
      </w:tabs>
      <w:spacing w:line="240" w:lineRule="auto"/>
    </w:pPr>
  </w:style>
  <w:style w:type="character" w:customStyle="1" w:styleId="FooterChar">
    <w:name w:val="Footer Char"/>
    <w:basedOn w:val="DefaultParagraphFont"/>
    <w:link w:val="Footer"/>
    <w:uiPriority w:val="99"/>
    <w:rsid w:val="00BD1368"/>
    <w:rPr>
      <w:rFonts w:ascii="Arial" w:hAnsi="Arial" w:cs="Times New Roman"/>
      <w:sz w:val="20"/>
      <w:szCs w:val="20"/>
      <w:lang w:eastAsia="de-DE"/>
    </w:rPr>
  </w:style>
  <w:style w:type="paragraph" w:styleId="ListParagraph">
    <w:name w:val="List Paragraph"/>
    <w:aliases w:val="Bullet List,FooterText,Lista viñetas,List Paragraph1,Liste à puces retrait droite"/>
    <w:basedOn w:val="Normal"/>
    <w:link w:val="ListParagraphChar"/>
    <w:uiPriority w:val="1"/>
    <w:qFormat/>
    <w:rsid w:val="00592595"/>
    <w:pPr>
      <w:ind w:left="720"/>
      <w:contextualSpacing/>
    </w:pPr>
  </w:style>
  <w:style w:type="character" w:customStyle="1" w:styleId="ListParagraphChar">
    <w:name w:val="List Paragraph Char"/>
    <w:aliases w:val="Bullet List Char,FooterText Char,Lista viñetas Char,List Paragraph1 Char,Liste à puces retrait droite Char"/>
    <w:basedOn w:val="DefaultParagraphFont"/>
    <w:link w:val="ListParagraph"/>
    <w:uiPriority w:val="34"/>
    <w:rsid w:val="006515A2"/>
    <w:rPr>
      <w:rFonts w:ascii="Arial" w:hAnsi="Arial" w:cs="Times New Roman"/>
      <w:sz w:val="20"/>
      <w:szCs w:val="20"/>
      <w:lang w:eastAsia="de-DE"/>
    </w:rPr>
  </w:style>
  <w:style w:type="paragraph" w:customStyle="1" w:styleId="Footnotenumber">
    <w:name w:val="Footnote number"/>
    <w:aliases w:val="fr"/>
    <w:basedOn w:val="Normal"/>
    <w:link w:val="FootnoteReference"/>
    <w:uiPriority w:val="99"/>
    <w:rsid w:val="006515A2"/>
    <w:pPr>
      <w:spacing w:after="160" w:line="240" w:lineRule="exact"/>
    </w:pPr>
    <w:rPr>
      <w:rFonts w:asciiTheme="minorHAnsi" w:hAnsiTheme="minorHAnsi" w:cstheme="minorBidi"/>
      <w:position w:val="6"/>
      <w:sz w:val="16"/>
      <w:szCs w:val="22"/>
      <w:vertAlign w:val="superscript"/>
      <w:lang w:eastAsia="en-US"/>
    </w:rPr>
  </w:style>
  <w:style w:type="paragraph" w:customStyle="1" w:styleId="N3">
    <w:name w:val="N3"/>
    <w:next w:val="ITAbsatzohneNr"/>
    <w:autoRedefine/>
    <w:qFormat/>
    <w:rsid w:val="006515A2"/>
    <w:pPr>
      <w:spacing w:before="400" w:after="360" w:line="280" w:lineRule="exact"/>
      <w:ind w:left="426" w:hanging="360"/>
      <w:outlineLvl w:val="2"/>
    </w:pPr>
    <w:rPr>
      <w:rFonts w:ascii="Arial" w:hAnsi="Arial" w:cs="Times New Roman"/>
      <w:b/>
      <w:color w:val="00B0F0"/>
      <w:szCs w:val="20"/>
      <w:lang w:val="en-GB" w:eastAsia="de-DE"/>
    </w:rPr>
  </w:style>
  <w:style w:type="paragraph" w:customStyle="1" w:styleId="N4">
    <w:name w:val="N4"/>
    <w:basedOn w:val="ListParagraph"/>
    <w:link w:val="N4Car"/>
    <w:qFormat/>
    <w:rsid w:val="006515A2"/>
    <w:pPr>
      <w:tabs>
        <w:tab w:val="num" w:pos="864"/>
      </w:tabs>
      <w:spacing w:before="240" w:after="240"/>
      <w:ind w:left="862" w:hanging="862"/>
    </w:pPr>
    <w:rPr>
      <w:b/>
      <w:lang w:val="en-GB"/>
    </w:rPr>
  </w:style>
  <w:style w:type="character" w:customStyle="1" w:styleId="N4Car">
    <w:name w:val="N4 Car"/>
    <w:basedOn w:val="ListParagraphChar"/>
    <w:link w:val="N4"/>
    <w:rsid w:val="006515A2"/>
    <w:rPr>
      <w:rFonts w:ascii="Arial" w:hAnsi="Arial" w:cs="Times New Roman"/>
      <w:b/>
      <w:sz w:val="20"/>
      <w:szCs w:val="20"/>
      <w:lang w:val="en-GB" w:eastAsia="de-DE"/>
    </w:rPr>
  </w:style>
  <w:style w:type="paragraph" w:styleId="BodyText">
    <w:name w:val="Body Text"/>
    <w:basedOn w:val="Normal"/>
    <w:link w:val="BodyTextChar"/>
    <w:uiPriority w:val="1"/>
    <w:qFormat/>
    <w:rsid w:val="00062018"/>
    <w:pPr>
      <w:widowControl w:val="0"/>
      <w:autoSpaceDE w:val="0"/>
      <w:autoSpaceDN w:val="0"/>
      <w:spacing w:line="240" w:lineRule="auto"/>
      <w:ind w:left="113"/>
      <w:jc w:val="both"/>
    </w:pPr>
    <w:rPr>
      <w:rFonts w:eastAsia="Arial" w:cs="Arial"/>
      <w:sz w:val="18"/>
      <w:szCs w:val="18"/>
      <w:lang w:val="en-US" w:eastAsia="en-US"/>
    </w:rPr>
  </w:style>
  <w:style w:type="character" w:customStyle="1" w:styleId="BodyTextChar">
    <w:name w:val="Body Text Char"/>
    <w:basedOn w:val="DefaultParagraphFont"/>
    <w:link w:val="BodyText"/>
    <w:uiPriority w:val="1"/>
    <w:rsid w:val="00062018"/>
    <w:rPr>
      <w:rFonts w:ascii="Arial" w:eastAsia="Arial" w:hAnsi="Arial" w:cs="Arial"/>
      <w:sz w:val="18"/>
      <w:szCs w:val="18"/>
      <w:lang w:val="en-US"/>
    </w:rPr>
  </w:style>
  <w:style w:type="character" w:styleId="UnresolvedMention">
    <w:name w:val="Unresolved Mention"/>
    <w:basedOn w:val="DefaultParagraphFont"/>
    <w:uiPriority w:val="99"/>
    <w:semiHidden/>
    <w:unhideWhenUsed/>
    <w:rsid w:val="009D3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7626">
      <w:bodyDiv w:val="1"/>
      <w:marLeft w:val="0"/>
      <w:marRight w:val="0"/>
      <w:marTop w:val="0"/>
      <w:marBottom w:val="0"/>
      <w:divBdr>
        <w:top w:val="none" w:sz="0" w:space="0" w:color="auto"/>
        <w:left w:val="none" w:sz="0" w:space="0" w:color="auto"/>
        <w:bottom w:val="none" w:sz="0" w:space="0" w:color="auto"/>
        <w:right w:val="none" w:sz="0" w:space="0" w:color="auto"/>
      </w:divBdr>
    </w:div>
    <w:div w:id="408649696">
      <w:bodyDiv w:val="1"/>
      <w:marLeft w:val="0"/>
      <w:marRight w:val="0"/>
      <w:marTop w:val="0"/>
      <w:marBottom w:val="0"/>
      <w:divBdr>
        <w:top w:val="none" w:sz="0" w:space="0" w:color="auto"/>
        <w:left w:val="none" w:sz="0" w:space="0" w:color="auto"/>
        <w:bottom w:val="none" w:sz="0" w:space="0" w:color="auto"/>
        <w:right w:val="none" w:sz="0" w:space="0" w:color="auto"/>
      </w:divBdr>
    </w:div>
    <w:div w:id="425922551">
      <w:bodyDiv w:val="1"/>
      <w:marLeft w:val="0"/>
      <w:marRight w:val="0"/>
      <w:marTop w:val="0"/>
      <w:marBottom w:val="0"/>
      <w:divBdr>
        <w:top w:val="none" w:sz="0" w:space="0" w:color="auto"/>
        <w:left w:val="none" w:sz="0" w:space="0" w:color="auto"/>
        <w:bottom w:val="none" w:sz="0" w:space="0" w:color="auto"/>
        <w:right w:val="none" w:sz="0" w:space="0" w:color="auto"/>
      </w:divBdr>
    </w:div>
    <w:div w:id="788672139">
      <w:bodyDiv w:val="1"/>
      <w:marLeft w:val="0"/>
      <w:marRight w:val="0"/>
      <w:marTop w:val="0"/>
      <w:marBottom w:val="0"/>
      <w:divBdr>
        <w:top w:val="none" w:sz="0" w:space="0" w:color="auto"/>
        <w:left w:val="none" w:sz="0" w:space="0" w:color="auto"/>
        <w:bottom w:val="none" w:sz="0" w:space="0" w:color="auto"/>
        <w:right w:val="none" w:sz="0" w:space="0" w:color="auto"/>
      </w:divBdr>
    </w:div>
    <w:div w:id="1107190532">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687100528">
      <w:bodyDiv w:val="1"/>
      <w:marLeft w:val="0"/>
      <w:marRight w:val="0"/>
      <w:marTop w:val="0"/>
      <w:marBottom w:val="0"/>
      <w:divBdr>
        <w:top w:val="none" w:sz="0" w:space="0" w:color="auto"/>
        <w:left w:val="none" w:sz="0" w:space="0" w:color="auto"/>
        <w:bottom w:val="none" w:sz="0" w:space="0" w:color="auto"/>
        <w:right w:val="none" w:sz="0" w:space="0" w:color="auto"/>
      </w:divBdr>
    </w:div>
    <w:div w:id="1962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graphicalresearch.com/industry-insights/1682/europe-private-lte-market" TargetMode="External"/><Relationship Id="rId1" Type="http://schemas.openxmlformats.org/officeDocument/2006/relationships/hyperlink" Target="https://www.mckinsey.com/~/media/mckinsey/industries/technology%20media%20and%20telecommunications/telecommunications/our%20insights/connected%20world%20an%20evolution%20in%20connectivity%20beyond%20the%205g%20revolution/mgi_connected-world_discussion-paper_february-2020.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8d6f564-a822-4b0b-b805-bb642cb72bc3">
      <UserInfo>
        <DisplayName>Diomides Mavroyiannis</DisplayName>
        <AccountId>14</AccountId>
        <AccountType/>
      </UserInfo>
      <UserInfo>
        <DisplayName>Danai Tsapikidou</DisplayName>
        <AccountId>16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9C4C72F416A94B96A2D3B6F5437119" ma:contentTypeVersion="6" ma:contentTypeDescription="Create a new document." ma:contentTypeScope="" ma:versionID="64ef4e98dcd152a5686195095e5c155a">
  <xsd:schema xmlns:xsd="http://www.w3.org/2001/XMLSchema" xmlns:xs="http://www.w3.org/2001/XMLSchema" xmlns:p="http://schemas.microsoft.com/office/2006/metadata/properties" xmlns:ns2="6ac17132-e2c2-4575-b755-aeeda096d7e8" xmlns:ns3="48d6f564-a822-4b0b-b805-bb642cb72bc3" targetNamespace="http://schemas.microsoft.com/office/2006/metadata/properties" ma:root="true" ma:fieldsID="355df605690d11b7d8df11ee4913073b" ns2:_="" ns3:_="">
    <xsd:import namespace="6ac17132-e2c2-4575-b755-aeeda096d7e8"/>
    <xsd:import namespace="48d6f564-a822-4b0b-b805-bb642cb72b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17132-e2c2-4575-b755-aeeda096d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d6f564-a822-4b0b-b805-bb642cb72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4E28C-0969-46AD-9355-1A38D9F9B616}">
  <ds:schemaRefs>
    <ds:schemaRef ds:uri="http://schemas.microsoft.com/sharepoint/v3/contenttype/forms"/>
  </ds:schemaRefs>
</ds:datastoreItem>
</file>

<file path=customXml/itemProps2.xml><?xml version="1.0" encoding="utf-8"?>
<ds:datastoreItem xmlns:ds="http://schemas.openxmlformats.org/officeDocument/2006/customXml" ds:itemID="{10625D5E-B005-49EE-B3AE-1BA5348B98D9}">
  <ds:schemaRefs>
    <ds:schemaRef ds:uri="http://schemas.microsoft.com/office/2006/metadata/properties"/>
    <ds:schemaRef ds:uri="http://schemas.microsoft.com/office/infopath/2007/PartnerControls"/>
    <ds:schemaRef ds:uri="48d6f564-a822-4b0b-b805-bb642cb72bc3"/>
  </ds:schemaRefs>
</ds:datastoreItem>
</file>

<file path=customXml/itemProps3.xml><?xml version="1.0" encoding="utf-8"?>
<ds:datastoreItem xmlns:ds="http://schemas.openxmlformats.org/officeDocument/2006/customXml" ds:itemID="{12C5D22B-8FA2-4F54-9F67-94C6265A4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17132-e2c2-4575-b755-aeeda096d7e8"/>
    <ds:schemaRef ds:uri="48d6f564-a822-4b0b-b805-bb642cb72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AA892-4CAB-4119-81D9-84912130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15132</Words>
  <Characters>86254</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2021-09-22T17:36:00Z</dcterms:created>
  <dcterms:modified xsi:type="dcterms:W3CDTF">2021-09-28T20:13:00Z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0x010100EA9C4C72F416A94B96A2D3B6F5437119</vt:lpwstr>
  </property>
</Properties>
</file>