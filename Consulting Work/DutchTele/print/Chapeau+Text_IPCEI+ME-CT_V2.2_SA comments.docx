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23134" w14:textId="5DA80F9A" w:rsidR="00847D9D" w:rsidRPr="00342899" w:rsidRDefault="00847D9D" w:rsidP="00847D9D">
      <w:pPr>
        <w:tabs>
          <w:tab w:val="left" w:pos="1077"/>
        </w:tabs>
        <w:rPr>
          <w:color w:val="FF0000"/>
          <w:lang w:val="en-GB"/>
        </w:rPr>
      </w:pPr>
      <w:r w:rsidRPr="00342899">
        <w:rPr>
          <w:color w:val="FF0000"/>
          <w:lang w:val="en-GB"/>
        </w:rPr>
        <w:t>V</w:t>
      </w:r>
      <w:r w:rsidR="00BD511E" w:rsidRPr="00342899">
        <w:rPr>
          <w:color w:val="FF0000"/>
          <w:lang w:val="en-GB"/>
        </w:rPr>
        <w:t xml:space="preserve">ersion </w:t>
      </w:r>
      <w:r w:rsidR="004855D9" w:rsidRPr="00342899">
        <w:rPr>
          <w:color w:val="FF0000"/>
          <w:lang w:val="en-GB"/>
        </w:rPr>
        <w:t>2</w:t>
      </w:r>
      <w:r w:rsidR="00BD511E" w:rsidRPr="00342899">
        <w:rPr>
          <w:color w:val="FF0000"/>
          <w:lang w:val="en-GB"/>
        </w:rPr>
        <w:t>.</w:t>
      </w:r>
      <w:r w:rsidR="001A00D0" w:rsidRPr="00342899">
        <w:rPr>
          <w:color w:val="FF0000"/>
          <w:lang w:val="en-GB"/>
        </w:rPr>
        <w:t>2</w:t>
      </w:r>
      <w:r w:rsidRPr="00342899">
        <w:rPr>
          <w:color w:val="FF0000"/>
          <w:lang w:val="en-GB"/>
        </w:rPr>
        <w:t xml:space="preserve"> </w:t>
      </w:r>
      <w:r w:rsidR="00BD511E" w:rsidRPr="00342899">
        <w:rPr>
          <w:color w:val="FF0000"/>
          <w:lang w:val="en-GB"/>
        </w:rPr>
        <w:t>/</w:t>
      </w:r>
      <w:r w:rsidRPr="00342899">
        <w:rPr>
          <w:color w:val="FF0000"/>
          <w:lang w:val="en-GB"/>
        </w:rPr>
        <w:t xml:space="preserve"> </w:t>
      </w:r>
      <w:r w:rsidR="001A00D0" w:rsidRPr="00342899">
        <w:rPr>
          <w:color w:val="FF0000"/>
          <w:lang w:val="en-GB"/>
        </w:rPr>
        <w:t>28</w:t>
      </w:r>
      <w:r w:rsidRPr="00342899">
        <w:rPr>
          <w:color w:val="FF0000"/>
          <w:lang w:val="en-GB"/>
        </w:rPr>
        <w:t>.0</w:t>
      </w:r>
      <w:r w:rsidR="004F7157" w:rsidRPr="00342899">
        <w:rPr>
          <w:color w:val="FF0000"/>
          <w:lang w:val="en-GB"/>
        </w:rPr>
        <w:t>7</w:t>
      </w:r>
      <w:r w:rsidRPr="00342899">
        <w:rPr>
          <w:color w:val="FF0000"/>
          <w:lang w:val="en-GB"/>
        </w:rPr>
        <w:t xml:space="preserve">.2021 / </w:t>
      </w:r>
      <w:proofErr w:type="spellStart"/>
      <w:r w:rsidRPr="00342899">
        <w:rPr>
          <w:color w:val="FF0000"/>
          <w:lang w:val="en-GB"/>
        </w:rPr>
        <w:t>Pioch</w:t>
      </w:r>
      <w:proofErr w:type="spellEnd"/>
    </w:p>
    <w:p w14:paraId="287731D4" w14:textId="1F9E2E26" w:rsidR="00784353" w:rsidRPr="00342899" w:rsidRDefault="00784353" w:rsidP="00BD511E">
      <w:pPr>
        <w:tabs>
          <w:tab w:val="left" w:pos="1077"/>
        </w:tabs>
        <w:spacing w:line="260" w:lineRule="exact"/>
        <w:rPr>
          <w:rFonts w:cs="Arial"/>
          <w:b/>
          <w:bCs/>
          <w:color w:val="4472C4" w:themeColor="accent1"/>
          <w:sz w:val="28"/>
          <w:szCs w:val="28"/>
          <w:lang w:val="en-GB"/>
        </w:rPr>
      </w:pPr>
    </w:p>
    <w:p w14:paraId="125D2480" w14:textId="5DE36F80" w:rsidR="00784353" w:rsidRPr="00342899" w:rsidRDefault="00784353" w:rsidP="00784353">
      <w:pPr>
        <w:tabs>
          <w:tab w:val="left" w:pos="1077"/>
        </w:tabs>
        <w:spacing w:line="260" w:lineRule="exact"/>
        <w:jc w:val="center"/>
        <w:rPr>
          <w:rFonts w:cs="Arial"/>
          <w:b/>
          <w:bCs/>
          <w:color w:val="4472C4" w:themeColor="accent1"/>
          <w:sz w:val="28"/>
          <w:szCs w:val="28"/>
          <w:lang w:val="en-GB"/>
        </w:rPr>
      </w:pPr>
      <w:r w:rsidRPr="00342899">
        <w:rPr>
          <w:rFonts w:cs="Arial"/>
          <w:b/>
          <w:bCs/>
          <w:color w:val="4472C4" w:themeColor="accent1"/>
          <w:sz w:val="28"/>
          <w:szCs w:val="28"/>
          <w:lang w:val="en-GB"/>
        </w:rPr>
        <w:t>Important Project of Common European Interest (IPCEI)</w:t>
      </w:r>
    </w:p>
    <w:p w14:paraId="6A8E8547" w14:textId="77777777" w:rsidR="00784353" w:rsidRPr="00342899" w:rsidRDefault="00784353" w:rsidP="00BD511E">
      <w:pPr>
        <w:tabs>
          <w:tab w:val="left" w:pos="1077"/>
        </w:tabs>
        <w:spacing w:line="260" w:lineRule="exact"/>
        <w:rPr>
          <w:rFonts w:cs="Arial"/>
          <w:b/>
          <w:bCs/>
          <w:color w:val="4472C4" w:themeColor="accent1"/>
          <w:sz w:val="28"/>
          <w:szCs w:val="28"/>
          <w:lang w:val="en-GB"/>
        </w:rPr>
      </w:pPr>
    </w:p>
    <w:p w14:paraId="0CE867CD" w14:textId="0243DDFF" w:rsidR="00784353" w:rsidRPr="00342899" w:rsidRDefault="00784353" w:rsidP="00BD511E">
      <w:pPr>
        <w:tabs>
          <w:tab w:val="left" w:pos="1077"/>
        </w:tabs>
        <w:spacing w:line="260" w:lineRule="exact"/>
        <w:rPr>
          <w:rFonts w:cs="Arial"/>
          <w:b/>
          <w:bCs/>
          <w:color w:val="4472C4" w:themeColor="accent1"/>
          <w:sz w:val="28"/>
          <w:szCs w:val="28"/>
          <w:lang w:val="en-GB"/>
        </w:rPr>
      </w:pPr>
    </w:p>
    <w:p w14:paraId="00A82BC6" w14:textId="04D0A83B" w:rsidR="00784353" w:rsidRPr="00342899" w:rsidRDefault="00784353" w:rsidP="00BD511E">
      <w:pPr>
        <w:tabs>
          <w:tab w:val="left" w:pos="1077"/>
        </w:tabs>
        <w:spacing w:line="260" w:lineRule="exact"/>
        <w:rPr>
          <w:rFonts w:cs="Arial"/>
          <w:b/>
          <w:bCs/>
          <w:color w:val="4472C4" w:themeColor="accent1"/>
          <w:sz w:val="28"/>
          <w:szCs w:val="28"/>
          <w:lang w:val="en-GB"/>
        </w:rPr>
      </w:pPr>
    </w:p>
    <w:p w14:paraId="53D283EC" w14:textId="4E1BE02E" w:rsidR="00EE56E6" w:rsidRPr="00342899" w:rsidRDefault="00EE56E6" w:rsidP="00BD511E">
      <w:pPr>
        <w:tabs>
          <w:tab w:val="left" w:pos="1077"/>
        </w:tabs>
        <w:spacing w:line="260" w:lineRule="exact"/>
        <w:rPr>
          <w:rFonts w:cs="Arial"/>
          <w:b/>
          <w:bCs/>
          <w:color w:val="4472C4" w:themeColor="accent1"/>
          <w:sz w:val="28"/>
          <w:szCs w:val="28"/>
          <w:lang w:val="en-GB"/>
        </w:rPr>
      </w:pPr>
    </w:p>
    <w:p w14:paraId="1E7430AF" w14:textId="17CBC5AA" w:rsidR="00EE56E6" w:rsidRPr="00342899" w:rsidRDefault="00EE56E6" w:rsidP="00BD511E">
      <w:pPr>
        <w:tabs>
          <w:tab w:val="left" w:pos="1077"/>
        </w:tabs>
        <w:spacing w:line="260" w:lineRule="exact"/>
        <w:rPr>
          <w:rFonts w:cs="Arial"/>
          <w:b/>
          <w:bCs/>
          <w:color w:val="4472C4" w:themeColor="accent1"/>
          <w:sz w:val="28"/>
          <w:szCs w:val="28"/>
          <w:lang w:val="en-GB"/>
        </w:rPr>
      </w:pPr>
    </w:p>
    <w:p w14:paraId="044FA55C" w14:textId="7E876E1E" w:rsidR="00784353" w:rsidRPr="00342899" w:rsidRDefault="00784353" w:rsidP="00BD511E">
      <w:pPr>
        <w:tabs>
          <w:tab w:val="left" w:pos="1077"/>
        </w:tabs>
        <w:spacing w:line="260" w:lineRule="exact"/>
        <w:rPr>
          <w:rFonts w:cs="Arial"/>
          <w:b/>
          <w:bCs/>
          <w:color w:val="4472C4" w:themeColor="accent1"/>
          <w:sz w:val="28"/>
          <w:szCs w:val="28"/>
          <w:lang w:val="en-GB"/>
        </w:rPr>
      </w:pPr>
    </w:p>
    <w:p w14:paraId="2C9881D7" w14:textId="71B9E234" w:rsidR="00784353" w:rsidRPr="00342899" w:rsidRDefault="00784353" w:rsidP="00BD511E">
      <w:pPr>
        <w:tabs>
          <w:tab w:val="left" w:pos="1077"/>
        </w:tabs>
        <w:spacing w:line="260" w:lineRule="exact"/>
        <w:rPr>
          <w:rFonts w:cs="Arial"/>
          <w:b/>
          <w:bCs/>
          <w:color w:val="4472C4" w:themeColor="accent1"/>
          <w:sz w:val="28"/>
          <w:szCs w:val="28"/>
          <w:lang w:val="en-GB"/>
        </w:rPr>
      </w:pPr>
    </w:p>
    <w:p w14:paraId="0327E193" w14:textId="77777777" w:rsidR="00784353" w:rsidRPr="00342899" w:rsidRDefault="00784353" w:rsidP="00BD511E">
      <w:pPr>
        <w:tabs>
          <w:tab w:val="left" w:pos="1077"/>
        </w:tabs>
        <w:spacing w:line="260" w:lineRule="exact"/>
        <w:rPr>
          <w:rFonts w:cs="Arial"/>
          <w:b/>
          <w:bCs/>
          <w:color w:val="4472C4" w:themeColor="accent1"/>
          <w:sz w:val="28"/>
          <w:szCs w:val="28"/>
          <w:lang w:val="en-GB"/>
        </w:rPr>
      </w:pPr>
    </w:p>
    <w:p w14:paraId="706638BC" w14:textId="02A17C02" w:rsidR="00784353" w:rsidRPr="00342899" w:rsidRDefault="00EE56E6" w:rsidP="00784353">
      <w:pPr>
        <w:tabs>
          <w:tab w:val="left" w:pos="1077"/>
        </w:tabs>
        <w:spacing w:line="240" w:lineRule="auto"/>
        <w:jc w:val="center"/>
        <w:rPr>
          <w:rFonts w:cs="Arial"/>
          <w:b/>
          <w:bCs/>
          <w:color w:val="4472C4" w:themeColor="accent1"/>
          <w:sz w:val="32"/>
          <w:szCs w:val="32"/>
          <w:lang w:val="en-GB"/>
        </w:rPr>
      </w:pPr>
      <w:r w:rsidRPr="00342899">
        <w:rPr>
          <w:rFonts w:cs="Arial"/>
          <w:b/>
          <w:bCs/>
          <w:color w:val="4472C4" w:themeColor="accent1"/>
          <w:sz w:val="32"/>
          <w:szCs w:val="32"/>
          <w:lang w:val="en-GB"/>
        </w:rPr>
        <w:t>IPCEI on Microelectronics</w:t>
      </w:r>
      <w:r w:rsidR="00BD511E" w:rsidRPr="00342899">
        <w:rPr>
          <w:rFonts w:cs="Arial"/>
          <w:b/>
          <w:bCs/>
          <w:color w:val="4472C4" w:themeColor="accent1"/>
          <w:sz w:val="32"/>
          <w:szCs w:val="32"/>
          <w:lang w:val="en-GB"/>
        </w:rPr>
        <w:t xml:space="preserve"> and </w:t>
      </w:r>
    </w:p>
    <w:p w14:paraId="6D0B4B2C" w14:textId="4C5D73E3" w:rsidR="00BD511E" w:rsidRPr="00342899" w:rsidRDefault="00BD511E" w:rsidP="00784353">
      <w:pPr>
        <w:tabs>
          <w:tab w:val="left" w:pos="1077"/>
        </w:tabs>
        <w:spacing w:line="240" w:lineRule="auto"/>
        <w:jc w:val="center"/>
        <w:rPr>
          <w:rFonts w:cs="Arial"/>
          <w:b/>
          <w:bCs/>
          <w:color w:val="4472C4" w:themeColor="accent1"/>
          <w:sz w:val="32"/>
          <w:szCs w:val="32"/>
          <w:lang w:val="en-GB"/>
        </w:rPr>
      </w:pPr>
      <w:r w:rsidRPr="00342899">
        <w:rPr>
          <w:rFonts w:cs="Arial"/>
          <w:b/>
          <w:bCs/>
          <w:color w:val="4472C4" w:themeColor="accent1"/>
          <w:sz w:val="32"/>
          <w:szCs w:val="32"/>
          <w:lang w:val="en-GB"/>
        </w:rPr>
        <w:t>Communications Technologies</w:t>
      </w:r>
      <w:r w:rsidR="00EE56E6" w:rsidRPr="00342899">
        <w:rPr>
          <w:rFonts w:cs="Arial"/>
          <w:b/>
          <w:bCs/>
          <w:color w:val="4472C4" w:themeColor="accent1"/>
          <w:sz w:val="32"/>
          <w:szCs w:val="32"/>
          <w:lang w:val="en-GB"/>
        </w:rPr>
        <w:t xml:space="preserve"> (ME/CT)</w:t>
      </w:r>
    </w:p>
    <w:p w14:paraId="2E502490" w14:textId="539770FE" w:rsidR="00EE56E6" w:rsidRPr="00342899" w:rsidRDefault="00EE56E6" w:rsidP="00784353">
      <w:pPr>
        <w:tabs>
          <w:tab w:val="left" w:pos="1077"/>
        </w:tabs>
        <w:spacing w:line="240" w:lineRule="auto"/>
        <w:jc w:val="center"/>
        <w:rPr>
          <w:rFonts w:cs="Arial"/>
          <w:b/>
          <w:bCs/>
          <w:color w:val="4472C4" w:themeColor="accent1"/>
          <w:sz w:val="32"/>
          <w:szCs w:val="32"/>
          <w:lang w:val="en-GB"/>
        </w:rPr>
      </w:pPr>
    </w:p>
    <w:p w14:paraId="3059AAF3" w14:textId="2A9E0CF7" w:rsidR="00EE56E6" w:rsidRPr="00342899" w:rsidRDefault="00EE56E6" w:rsidP="00784353">
      <w:pPr>
        <w:tabs>
          <w:tab w:val="left" w:pos="1077"/>
        </w:tabs>
        <w:spacing w:line="240" w:lineRule="auto"/>
        <w:jc w:val="center"/>
        <w:rPr>
          <w:rFonts w:cs="Arial"/>
          <w:b/>
          <w:bCs/>
          <w:color w:val="4472C4" w:themeColor="accent1"/>
          <w:sz w:val="32"/>
          <w:szCs w:val="32"/>
          <w:lang w:val="en-GB"/>
        </w:rPr>
      </w:pPr>
      <w:r w:rsidRPr="00342899">
        <w:rPr>
          <w:rFonts w:cs="Arial"/>
          <w:b/>
          <w:bCs/>
          <w:color w:val="4472C4" w:themeColor="accent1"/>
          <w:sz w:val="32"/>
          <w:szCs w:val="32"/>
          <w:lang w:val="en-GB"/>
        </w:rPr>
        <w:t>Safety &amp; Security, Sustainability, and</w:t>
      </w:r>
      <w:r w:rsidR="0028030E" w:rsidRPr="00342899">
        <w:rPr>
          <w:rFonts w:cs="Arial"/>
          <w:b/>
          <w:bCs/>
          <w:color w:val="4472C4" w:themeColor="accent1"/>
          <w:sz w:val="32"/>
          <w:szCs w:val="32"/>
          <w:lang w:val="en-GB"/>
        </w:rPr>
        <w:t xml:space="preserve"> Digital </w:t>
      </w:r>
      <w:r w:rsidRPr="00342899">
        <w:rPr>
          <w:rFonts w:cs="Arial"/>
          <w:b/>
          <w:bCs/>
          <w:color w:val="4472C4" w:themeColor="accent1"/>
          <w:sz w:val="32"/>
          <w:szCs w:val="32"/>
          <w:lang w:val="en-GB"/>
        </w:rPr>
        <w:t>Sovereignty</w:t>
      </w:r>
    </w:p>
    <w:p w14:paraId="73D6A174" w14:textId="086BF319" w:rsidR="00EE56E6" w:rsidRPr="00342899" w:rsidRDefault="00EE56E6" w:rsidP="00784353">
      <w:pPr>
        <w:tabs>
          <w:tab w:val="left" w:pos="1077"/>
        </w:tabs>
        <w:spacing w:line="240" w:lineRule="auto"/>
        <w:jc w:val="center"/>
        <w:rPr>
          <w:rFonts w:cs="Arial"/>
          <w:b/>
          <w:bCs/>
          <w:color w:val="4472C4" w:themeColor="accent1"/>
          <w:sz w:val="32"/>
          <w:szCs w:val="32"/>
          <w:lang w:val="en-GB"/>
        </w:rPr>
      </w:pPr>
      <w:r w:rsidRPr="00342899">
        <w:rPr>
          <w:rFonts w:cs="Arial"/>
          <w:b/>
          <w:bCs/>
          <w:color w:val="4472C4" w:themeColor="accent1"/>
          <w:sz w:val="32"/>
          <w:szCs w:val="32"/>
          <w:lang w:val="en-GB"/>
        </w:rPr>
        <w:t xml:space="preserve"> for the European Union of Tomorrow</w:t>
      </w:r>
    </w:p>
    <w:p w14:paraId="66E29A09" w14:textId="1E3C3DB0" w:rsidR="00EE56E6" w:rsidRPr="00342899" w:rsidRDefault="00EE56E6" w:rsidP="00784353">
      <w:pPr>
        <w:tabs>
          <w:tab w:val="left" w:pos="1077"/>
        </w:tabs>
        <w:spacing w:line="240" w:lineRule="auto"/>
        <w:jc w:val="center"/>
        <w:rPr>
          <w:rFonts w:cs="Arial"/>
          <w:lang w:val="en-GB"/>
        </w:rPr>
      </w:pPr>
    </w:p>
    <w:p w14:paraId="08174A6E" w14:textId="008F0800" w:rsidR="00EE56E6" w:rsidRPr="00342899" w:rsidRDefault="00EE56E6" w:rsidP="00784353">
      <w:pPr>
        <w:tabs>
          <w:tab w:val="left" w:pos="1077"/>
        </w:tabs>
        <w:spacing w:line="240" w:lineRule="auto"/>
        <w:jc w:val="center"/>
        <w:rPr>
          <w:rFonts w:cs="Arial"/>
          <w:lang w:val="en-GB"/>
        </w:rPr>
      </w:pPr>
    </w:p>
    <w:p w14:paraId="0A3297A8" w14:textId="51F0CF97" w:rsidR="00EE56E6" w:rsidRPr="00342899" w:rsidRDefault="00EE56E6" w:rsidP="00784353">
      <w:pPr>
        <w:tabs>
          <w:tab w:val="left" w:pos="1077"/>
        </w:tabs>
        <w:spacing w:line="240" w:lineRule="auto"/>
        <w:jc w:val="center"/>
        <w:rPr>
          <w:rFonts w:cs="Arial"/>
          <w:lang w:val="en-GB"/>
        </w:rPr>
      </w:pPr>
    </w:p>
    <w:p w14:paraId="1E58A4BE" w14:textId="49B4D6C1" w:rsidR="00EE56E6" w:rsidRPr="00342899" w:rsidRDefault="00EE56E6" w:rsidP="00784353">
      <w:pPr>
        <w:tabs>
          <w:tab w:val="left" w:pos="1077"/>
        </w:tabs>
        <w:spacing w:line="240" w:lineRule="auto"/>
        <w:jc w:val="center"/>
        <w:rPr>
          <w:rFonts w:cs="Arial"/>
          <w:lang w:val="en-GB"/>
        </w:rPr>
      </w:pPr>
    </w:p>
    <w:p w14:paraId="399F79C3" w14:textId="360F0AE7" w:rsidR="00EE56E6" w:rsidRPr="00342899" w:rsidRDefault="00EE56E6" w:rsidP="00784353">
      <w:pPr>
        <w:tabs>
          <w:tab w:val="left" w:pos="1077"/>
        </w:tabs>
        <w:spacing w:line="240" w:lineRule="auto"/>
        <w:jc w:val="center"/>
        <w:rPr>
          <w:rFonts w:cs="Arial"/>
          <w:lang w:val="en-GB"/>
        </w:rPr>
      </w:pPr>
    </w:p>
    <w:p w14:paraId="7A220A52" w14:textId="06F2D3CB" w:rsidR="00EE56E6" w:rsidRPr="00342899" w:rsidRDefault="00EE56E6" w:rsidP="00784353">
      <w:pPr>
        <w:tabs>
          <w:tab w:val="left" w:pos="1077"/>
        </w:tabs>
        <w:spacing w:line="240" w:lineRule="auto"/>
        <w:jc w:val="center"/>
        <w:rPr>
          <w:rFonts w:cs="Arial"/>
          <w:lang w:val="en-GB"/>
        </w:rPr>
      </w:pPr>
    </w:p>
    <w:p w14:paraId="2CB3CAB8" w14:textId="0874C29F" w:rsidR="00EE56E6" w:rsidRPr="00342899" w:rsidRDefault="00EE56E6" w:rsidP="00784353">
      <w:pPr>
        <w:tabs>
          <w:tab w:val="left" w:pos="1077"/>
        </w:tabs>
        <w:spacing w:line="240" w:lineRule="auto"/>
        <w:jc w:val="center"/>
        <w:rPr>
          <w:rFonts w:cs="Arial"/>
          <w:lang w:val="en-GB"/>
        </w:rPr>
      </w:pPr>
    </w:p>
    <w:p w14:paraId="025B1612" w14:textId="7B6A6EE0" w:rsidR="00EE56E6" w:rsidRPr="00342899" w:rsidRDefault="00EE56E6" w:rsidP="00784353">
      <w:pPr>
        <w:tabs>
          <w:tab w:val="left" w:pos="1077"/>
        </w:tabs>
        <w:spacing w:line="240" w:lineRule="auto"/>
        <w:jc w:val="center"/>
        <w:rPr>
          <w:rFonts w:cs="Arial"/>
          <w:lang w:val="en-GB"/>
        </w:rPr>
      </w:pPr>
    </w:p>
    <w:p w14:paraId="3D2C8C60" w14:textId="71121929" w:rsidR="00EE56E6" w:rsidRPr="00342899" w:rsidRDefault="00EE56E6" w:rsidP="00784353">
      <w:pPr>
        <w:tabs>
          <w:tab w:val="left" w:pos="1077"/>
        </w:tabs>
        <w:spacing w:line="240" w:lineRule="auto"/>
        <w:jc w:val="center"/>
        <w:rPr>
          <w:rFonts w:cs="Arial"/>
          <w:lang w:val="en-GB"/>
        </w:rPr>
      </w:pPr>
    </w:p>
    <w:p w14:paraId="5E5C3560" w14:textId="12788AE8" w:rsidR="00EE56E6" w:rsidRPr="00342899" w:rsidRDefault="00EE56E6" w:rsidP="00784353">
      <w:pPr>
        <w:tabs>
          <w:tab w:val="left" w:pos="1077"/>
        </w:tabs>
        <w:spacing w:line="240" w:lineRule="auto"/>
        <w:jc w:val="center"/>
        <w:rPr>
          <w:rFonts w:cs="Arial"/>
          <w:lang w:val="en-GB"/>
        </w:rPr>
      </w:pPr>
    </w:p>
    <w:p w14:paraId="35759064" w14:textId="7A312950" w:rsidR="00EE56E6" w:rsidRPr="00342899" w:rsidRDefault="00EE56E6" w:rsidP="00784353">
      <w:pPr>
        <w:tabs>
          <w:tab w:val="left" w:pos="1077"/>
        </w:tabs>
        <w:spacing w:line="240" w:lineRule="auto"/>
        <w:jc w:val="center"/>
        <w:rPr>
          <w:rFonts w:cs="Arial"/>
          <w:lang w:val="en-GB"/>
        </w:rPr>
      </w:pPr>
    </w:p>
    <w:p w14:paraId="4B0ACBDC" w14:textId="783BA30A" w:rsidR="00EE56E6" w:rsidRPr="00342899" w:rsidRDefault="00EE56E6" w:rsidP="00784353">
      <w:pPr>
        <w:tabs>
          <w:tab w:val="left" w:pos="1077"/>
        </w:tabs>
        <w:spacing w:line="240" w:lineRule="auto"/>
        <w:jc w:val="center"/>
        <w:rPr>
          <w:rFonts w:cs="Arial"/>
          <w:lang w:val="en-GB"/>
        </w:rPr>
      </w:pPr>
    </w:p>
    <w:p w14:paraId="22EABAF5" w14:textId="22131A74" w:rsidR="00EE56E6" w:rsidRPr="00342899" w:rsidRDefault="00EE56E6" w:rsidP="00784353">
      <w:pPr>
        <w:tabs>
          <w:tab w:val="left" w:pos="1077"/>
        </w:tabs>
        <w:spacing w:line="240" w:lineRule="auto"/>
        <w:jc w:val="center"/>
        <w:rPr>
          <w:rFonts w:cs="Arial"/>
          <w:lang w:val="en-GB"/>
        </w:rPr>
      </w:pPr>
    </w:p>
    <w:p w14:paraId="51EA98A0" w14:textId="2FEE0CB7" w:rsidR="00EE56E6" w:rsidRPr="00342899" w:rsidRDefault="00EE56E6" w:rsidP="00784353">
      <w:pPr>
        <w:tabs>
          <w:tab w:val="left" w:pos="1077"/>
        </w:tabs>
        <w:spacing w:line="240" w:lineRule="auto"/>
        <w:jc w:val="center"/>
        <w:rPr>
          <w:rFonts w:cs="Arial"/>
          <w:lang w:val="en-GB"/>
        </w:rPr>
      </w:pPr>
    </w:p>
    <w:p w14:paraId="5A6A931C" w14:textId="459A6FB7" w:rsidR="00EE56E6" w:rsidRPr="00342899" w:rsidRDefault="00EE56E6" w:rsidP="00784353">
      <w:pPr>
        <w:tabs>
          <w:tab w:val="left" w:pos="1077"/>
        </w:tabs>
        <w:spacing w:line="240" w:lineRule="auto"/>
        <w:jc w:val="center"/>
        <w:rPr>
          <w:rFonts w:cs="Arial"/>
          <w:lang w:val="en-GB"/>
        </w:rPr>
      </w:pPr>
    </w:p>
    <w:p w14:paraId="50BC9174" w14:textId="4007D482" w:rsidR="00EE56E6" w:rsidRPr="00342899" w:rsidRDefault="00EE56E6" w:rsidP="00784353">
      <w:pPr>
        <w:tabs>
          <w:tab w:val="left" w:pos="1077"/>
        </w:tabs>
        <w:spacing w:line="240" w:lineRule="auto"/>
        <w:jc w:val="center"/>
        <w:rPr>
          <w:rFonts w:cs="Arial"/>
          <w:b/>
          <w:bCs/>
          <w:color w:val="4472C4" w:themeColor="accent1"/>
          <w:sz w:val="24"/>
          <w:szCs w:val="24"/>
          <w:lang w:val="en-GB"/>
        </w:rPr>
      </w:pPr>
      <w:r w:rsidRPr="00342899">
        <w:rPr>
          <w:rFonts w:cs="Arial"/>
          <w:b/>
          <w:bCs/>
          <w:color w:val="4472C4" w:themeColor="accent1"/>
          <w:sz w:val="24"/>
          <w:szCs w:val="24"/>
          <w:lang w:val="en-GB"/>
        </w:rPr>
        <w:t>Chapeau Text</w:t>
      </w:r>
    </w:p>
    <w:p w14:paraId="077063A2" w14:textId="0F662B31" w:rsidR="00EE56E6" w:rsidRPr="00342899" w:rsidRDefault="00EE56E6" w:rsidP="00784353">
      <w:pPr>
        <w:tabs>
          <w:tab w:val="left" w:pos="1077"/>
        </w:tabs>
        <w:spacing w:line="240" w:lineRule="auto"/>
        <w:jc w:val="center"/>
        <w:rPr>
          <w:rFonts w:cs="Arial"/>
          <w:b/>
          <w:bCs/>
          <w:color w:val="4472C4" w:themeColor="accent1"/>
          <w:sz w:val="24"/>
          <w:szCs w:val="24"/>
          <w:lang w:val="en-GB"/>
        </w:rPr>
      </w:pPr>
      <w:r w:rsidRPr="00342899">
        <w:rPr>
          <w:rFonts w:cs="Arial"/>
          <w:b/>
          <w:bCs/>
          <w:color w:val="4472C4" w:themeColor="accent1"/>
          <w:sz w:val="24"/>
          <w:szCs w:val="24"/>
          <w:lang w:val="en-GB"/>
        </w:rPr>
        <w:t>XX Month 2021</w:t>
      </w:r>
    </w:p>
    <w:p w14:paraId="3A6709BD" w14:textId="1DED64EA" w:rsidR="00EE56E6" w:rsidRPr="00342899" w:rsidRDefault="00EE56E6" w:rsidP="00784353">
      <w:pPr>
        <w:tabs>
          <w:tab w:val="left" w:pos="1077"/>
        </w:tabs>
        <w:spacing w:line="240" w:lineRule="auto"/>
        <w:jc w:val="center"/>
        <w:rPr>
          <w:rFonts w:cs="Arial"/>
          <w:lang w:val="en-GB"/>
        </w:rPr>
      </w:pPr>
    </w:p>
    <w:p w14:paraId="606F40F9" w14:textId="3E74FC91" w:rsidR="00784353" w:rsidRPr="00342899" w:rsidRDefault="00784353" w:rsidP="00784353">
      <w:pPr>
        <w:rPr>
          <w:rFonts w:cs="Arial"/>
          <w:lang w:val="en-GB"/>
        </w:rPr>
      </w:pPr>
    </w:p>
    <w:p w14:paraId="290A1294" w14:textId="027791AF" w:rsidR="00EE56E6" w:rsidRPr="00342899" w:rsidRDefault="00EE56E6" w:rsidP="00784353">
      <w:pPr>
        <w:rPr>
          <w:rFonts w:cs="Arial"/>
          <w:lang w:val="en-GB"/>
        </w:rPr>
      </w:pPr>
    </w:p>
    <w:p w14:paraId="401C98DA" w14:textId="2420B878" w:rsidR="00EE56E6" w:rsidRPr="00342899" w:rsidRDefault="00EE56E6" w:rsidP="00784353">
      <w:pPr>
        <w:rPr>
          <w:rFonts w:cs="Arial"/>
          <w:lang w:val="en-GB"/>
        </w:rPr>
      </w:pPr>
    </w:p>
    <w:p w14:paraId="165192D6" w14:textId="527ADAE8" w:rsidR="00EE56E6" w:rsidRPr="00342899" w:rsidRDefault="00EE56E6" w:rsidP="00784353">
      <w:pPr>
        <w:rPr>
          <w:rFonts w:cs="Arial"/>
          <w:lang w:val="en-GB"/>
        </w:rPr>
      </w:pPr>
    </w:p>
    <w:p w14:paraId="4E2CD4D7" w14:textId="28EE1ECA" w:rsidR="00EE56E6" w:rsidRPr="00342899" w:rsidRDefault="00EE56E6" w:rsidP="00784353">
      <w:pPr>
        <w:rPr>
          <w:rFonts w:cs="Arial"/>
          <w:lang w:val="en-GB"/>
        </w:rPr>
      </w:pPr>
    </w:p>
    <w:p w14:paraId="1E5EB5A1" w14:textId="7F6AC858" w:rsidR="00847D9D" w:rsidRPr="00342899" w:rsidRDefault="00847D9D" w:rsidP="4FD8DD75">
      <w:pPr>
        <w:spacing w:line="260" w:lineRule="exact"/>
        <w:ind w:left="1416"/>
        <w:rPr>
          <w:rFonts w:cs="Arial"/>
          <w:i/>
          <w:iCs/>
          <w:lang w:val="en-GB" w:eastAsia="de-DE"/>
        </w:rPr>
      </w:pPr>
      <w:r w:rsidRPr="00342899">
        <w:rPr>
          <w:rFonts w:cs="Arial"/>
          <w:i/>
          <w:iCs/>
          <w:lang w:val="en-GB" w:eastAsia="de-DE"/>
        </w:rPr>
        <w:t>“</w:t>
      </w:r>
      <w:r w:rsidRPr="00342899">
        <w:rPr>
          <w:rFonts w:cs="Arial"/>
          <w:i/>
          <w:iCs/>
          <w:lang w:val="en-GB"/>
        </w:rPr>
        <w:t>We stress</w:t>
      </w:r>
      <w:r w:rsidRPr="00342899">
        <w:rPr>
          <w:rFonts w:cs="Arial"/>
          <w:i/>
          <w:iCs/>
          <w:lang w:val="en-GB" w:eastAsia="de-DE"/>
        </w:rPr>
        <w:t xml:space="preserve"> the importance of the digital transformation for European recovery, for its prosperity, security and competitiveness and for the well-being of our societies</w:t>
      </w:r>
      <w:r w:rsidR="008F7C60" w:rsidRPr="00342899">
        <w:rPr>
          <w:rFonts w:cs="Arial"/>
          <w:i/>
          <w:iCs/>
          <w:lang w:val="en-GB" w:eastAsia="de-DE"/>
        </w:rPr>
        <w:t>.</w:t>
      </w:r>
      <w:r w:rsidR="00474DEC" w:rsidRPr="00342899">
        <w:rPr>
          <w:rFonts w:cs="Arial"/>
          <w:i/>
          <w:iCs/>
          <w:lang w:val="en-GB" w:eastAsia="de-DE"/>
        </w:rPr>
        <w:t xml:space="preserve"> […] </w:t>
      </w:r>
      <w:r w:rsidR="008F7C60" w:rsidRPr="00342899">
        <w:rPr>
          <w:rFonts w:cs="Arial"/>
          <w:i/>
          <w:iCs/>
          <w:lang w:val="en-GB" w:eastAsia="de-DE"/>
        </w:rPr>
        <w:t xml:space="preserve">Furthermore, we underline </w:t>
      </w:r>
      <w:r w:rsidR="1F1E33FF" w:rsidRPr="00342899">
        <w:rPr>
          <w:rFonts w:cs="Arial"/>
          <w:i/>
          <w:iCs/>
          <w:lang w:val="en-GB" w:eastAsia="de-DE"/>
        </w:rPr>
        <w:t xml:space="preserve">the </w:t>
      </w:r>
      <w:r w:rsidRPr="00342899">
        <w:rPr>
          <w:rFonts w:cs="Arial"/>
          <w:i/>
          <w:iCs/>
          <w:lang w:val="en-GB" w:eastAsia="de-DE"/>
        </w:rPr>
        <w:t>need to enhance Europe’s digital sovereignty in a self-determined and open manner by building on its strengths and reducing its weaknesses and through smart and selective action, preserving open markets and global cooperation</w:t>
      </w:r>
      <w:r w:rsidR="5D722468" w:rsidRPr="00342899">
        <w:rPr>
          <w:rFonts w:cs="Arial"/>
          <w:i/>
          <w:iCs/>
          <w:lang w:val="en-GB" w:eastAsia="de-DE"/>
        </w:rPr>
        <w:t>.</w:t>
      </w:r>
      <w:r w:rsidRPr="00342899">
        <w:rPr>
          <w:rFonts w:cs="Arial"/>
          <w:i/>
          <w:iCs/>
          <w:lang w:val="en-GB" w:eastAsia="de-DE"/>
        </w:rPr>
        <w:t>”</w:t>
      </w:r>
      <w:r w:rsidRPr="00342899">
        <w:rPr>
          <w:rFonts w:cs="Arial"/>
          <w:i/>
          <w:iCs/>
          <w:lang w:val="en-GB"/>
        </w:rPr>
        <w:t xml:space="preserve"> (</w:t>
      </w:r>
      <w:r w:rsidRPr="00342899">
        <w:rPr>
          <w:rFonts w:cs="Arial"/>
          <w:i/>
          <w:iCs/>
          <w:lang w:val="en-GB" w:eastAsia="de-DE"/>
        </w:rPr>
        <w:t>EU Council, 25 March 2021</w:t>
      </w:r>
      <w:r w:rsidRPr="00342899">
        <w:rPr>
          <w:rStyle w:val="FootnoteReference"/>
          <w:rFonts w:cs="Arial"/>
          <w:i/>
          <w:iCs/>
          <w:lang w:val="en-GB" w:eastAsia="de-DE"/>
        </w:rPr>
        <w:footnoteReference w:id="2"/>
      </w:r>
      <w:r w:rsidRPr="00342899">
        <w:rPr>
          <w:rFonts w:cs="Arial"/>
          <w:i/>
          <w:iCs/>
          <w:lang w:val="en-GB" w:eastAsia="de-DE"/>
        </w:rPr>
        <w:t>)</w:t>
      </w:r>
    </w:p>
    <w:p w14:paraId="1DE48C6E" w14:textId="77777777" w:rsidR="00784353" w:rsidRPr="00342899" w:rsidRDefault="00784353" w:rsidP="00957B0F">
      <w:pPr>
        <w:spacing w:line="260" w:lineRule="exact"/>
        <w:ind w:left="1416"/>
        <w:rPr>
          <w:rFonts w:cs="Arial"/>
          <w:i/>
          <w:iCs/>
          <w:lang w:val="en-GB" w:eastAsia="de-DE"/>
        </w:rPr>
      </w:pPr>
    </w:p>
    <w:p w14:paraId="326A9A0F" w14:textId="63EC1254" w:rsidR="00847D9D" w:rsidRPr="00342899" w:rsidRDefault="00847D9D" w:rsidP="00957B0F">
      <w:pPr>
        <w:spacing w:line="260" w:lineRule="exact"/>
        <w:ind w:left="1416"/>
        <w:rPr>
          <w:rFonts w:cs="Arial"/>
          <w:i/>
          <w:iCs/>
          <w:lang w:val="en-GB"/>
        </w:rPr>
      </w:pPr>
      <w:r w:rsidRPr="00342899">
        <w:rPr>
          <w:rFonts w:cs="Arial"/>
          <w:i/>
          <w:iCs/>
          <w:lang w:val="en-GB"/>
        </w:rPr>
        <w:t xml:space="preserve">“Semiconductor components, among them processors, are today embedded in almost everything, from cars and medical equipment to cell phones and networks, and environmental monitoring. </w:t>
      </w:r>
      <w:proofErr w:type="spellStart"/>
      <w:r w:rsidRPr="00342899">
        <w:rPr>
          <w:rFonts w:cs="Arial"/>
          <w:i/>
          <w:iCs/>
          <w:lang w:val="en-GB"/>
        </w:rPr>
        <w:t>They</w:t>
      </w:r>
      <w:proofErr w:type="spellEnd"/>
      <w:r w:rsidRPr="00342899">
        <w:rPr>
          <w:rFonts w:cs="Arial"/>
          <w:i/>
          <w:iCs/>
          <w:lang w:val="en-GB"/>
        </w:rPr>
        <w:t xml:space="preserve"> power the smart devices and services we use today. As such, they are the cornerstones of innovation and are central to industrial competitiveness in a digital world. They determine the characteristics of the products into which they are embedded - including security, privacy, energy performance and safety - shaping how Europe’s green and digital transition will unfold.” (Joint Declaration: A European Initiative on Processor and Semiconductor Technologies, 07 December 2020</w:t>
      </w:r>
      <w:r w:rsidRPr="00342899">
        <w:rPr>
          <w:rStyle w:val="FootnoteReference"/>
          <w:rFonts w:cs="Arial"/>
          <w:i/>
          <w:iCs/>
          <w:lang w:val="en-GB"/>
        </w:rPr>
        <w:footnoteReference w:id="3"/>
      </w:r>
      <w:r w:rsidRPr="00342899">
        <w:rPr>
          <w:rFonts w:cs="Arial"/>
          <w:i/>
          <w:iCs/>
          <w:lang w:val="en-GB"/>
        </w:rPr>
        <w:t>)</w:t>
      </w:r>
    </w:p>
    <w:p w14:paraId="72880D75" w14:textId="77777777" w:rsidR="00784353" w:rsidRPr="00342899" w:rsidRDefault="00784353" w:rsidP="00957B0F">
      <w:pPr>
        <w:spacing w:line="260" w:lineRule="exact"/>
        <w:ind w:left="1416"/>
        <w:rPr>
          <w:rFonts w:cs="Arial"/>
          <w:i/>
          <w:iCs/>
          <w:lang w:val="en-GB"/>
        </w:rPr>
      </w:pPr>
    </w:p>
    <w:p w14:paraId="5EF12963" w14:textId="26068E48" w:rsidR="004F7157" w:rsidRPr="00342899" w:rsidRDefault="004F7157" w:rsidP="00957B0F">
      <w:pPr>
        <w:spacing w:line="260" w:lineRule="exact"/>
        <w:ind w:left="1416"/>
        <w:rPr>
          <w:rFonts w:cs="Arial"/>
          <w:i/>
          <w:iCs/>
          <w:lang w:val="en-GB"/>
        </w:rPr>
      </w:pPr>
      <w:r w:rsidRPr="00342899">
        <w:rPr>
          <w:rFonts w:cs="Arial"/>
          <w:i/>
          <w:iCs/>
          <w:lang w:val="en-GB"/>
        </w:rPr>
        <w:t>“Europe will only achieve digital leadership by building it on a sustainable digital infrastructure regarding connectivity, microelectronics and the ability to process vast data as they act as enablers for other technological developments and support our industry's competitive edge. Significant investments need to be made in all of these areas that require coordination to achieve European scale”. (2030 Digital Compass, 09 March 2021</w:t>
      </w:r>
      <w:r w:rsidRPr="00342899">
        <w:rPr>
          <w:rStyle w:val="FootnoteReference"/>
          <w:rFonts w:cs="Arial"/>
          <w:i/>
          <w:iCs/>
          <w:lang w:val="en-GB"/>
        </w:rPr>
        <w:footnoteReference w:id="4"/>
      </w:r>
      <w:r w:rsidRPr="00342899">
        <w:rPr>
          <w:rFonts w:cs="Arial"/>
          <w:i/>
          <w:iCs/>
          <w:lang w:val="en-GB"/>
        </w:rPr>
        <w:t xml:space="preserve">) </w:t>
      </w:r>
    </w:p>
    <w:p w14:paraId="1C86DC19" w14:textId="4AE2E688" w:rsidR="00847D9D" w:rsidRPr="00342899" w:rsidRDefault="00847D9D" w:rsidP="00847D9D">
      <w:pPr>
        <w:spacing w:line="260" w:lineRule="exact"/>
        <w:rPr>
          <w:rFonts w:cs="Arial"/>
          <w:b/>
          <w:bCs/>
          <w:lang w:val="en-GB"/>
        </w:rPr>
      </w:pPr>
    </w:p>
    <w:p w14:paraId="7DB2DF0C" w14:textId="17325F1B" w:rsidR="00784353" w:rsidRPr="00342899" w:rsidRDefault="00784353" w:rsidP="00847D9D">
      <w:pPr>
        <w:spacing w:line="260" w:lineRule="exact"/>
        <w:rPr>
          <w:rFonts w:cs="Arial"/>
          <w:b/>
          <w:bCs/>
          <w:lang w:val="en-GB"/>
        </w:rPr>
      </w:pPr>
    </w:p>
    <w:p w14:paraId="02775D30" w14:textId="383EADC4" w:rsidR="00EE56E6" w:rsidRPr="00342899" w:rsidRDefault="00EE56E6" w:rsidP="00847D9D">
      <w:pPr>
        <w:spacing w:line="260" w:lineRule="exact"/>
        <w:rPr>
          <w:rFonts w:cs="Arial"/>
          <w:b/>
          <w:bCs/>
          <w:lang w:val="en-GB"/>
        </w:rPr>
      </w:pPr>
    </w:p>
    <w:p w14:paraId="579CFBF1" w14:textId="3D9BEAF8" w:rsidR="00EE56E6" w:rsidRPr="00342899" w:rsidRDefault="00EE56E6" w:rsidP="00847D9D">
      <w:pPr>
        <w:spacing w:line="260" w:lineRule="exact"/>
        <w:rPr>
          <w:rFonts w:cs="Arial"/>
          <w:b/>
          <w:bCs/>
          <w:lang w:val="en-GB"/>
        </w:rPr>
      </w:pPr>
    </w:p>
    <w:p w14:paraId="21920A81" w14:textId="7AA9CB9B" w:rsidR="001F0FCC" w:rsidRPr="00342899" w:rsidRDefault="001F0FCC" w:rsidP="00847D9D">
      <w:pPr>
        <w:spacing w:line="260" w:lineRule="exact"/>
        <w:rPr>
          <w:rFonts w:cs="Arial"/>
          <w:b/>
          <w:bCs/>
          <w:lang w:val="en-GB"/>
        </w:rPr>
      </w:pPr>
    </w:p>
    <w:p w14:paraId="5EF4E3DB" w14:textId="73D62DC9" w:rsidR="001F0FCC" w:rsidRPr="00342899" w:rsidRDefault="001F0FCC" w:rsidP="00847D9D">
      <w:pPr>
        <w:spacing w:line="260" w:lineRule="exact"/>
        <w:rPr>
          <w:rFonts w:cs="Arial"/>
          <w:b/>
          <w:bCs/>
          <w:lang w:val="en-GB"/>
        </w:rPr>
      </w:pPr>
    </w:p>
    <w:p w14:paraId="7AA76111" w14:textId="0243BC7F" w:rsidR="001F0FCC" w:rsidRPr="00342899" w:rsidRDefault="001F0FCC" w:rsidP="00847D9D">
      <w:pPr>
        <w:spacing w:line="260" w:lineRule="exact"/>
        <w:rPr>
          <w:rFonts w:cs="Arial"/>
          <w:b/>
          <w:bCs/>
          <w:lang w:val="en-GB"/>
        </w:rPr>
      </w:pPr>
    </w:p>
    <w:p w14:paraId="7BA2F63A" w14:textId="77777777" w:rsidR="001F0FCC" w:rsidRPr="00342899" w:rsidRDefault="001F0FCC" w:rsidP="00847D9D">
      <w:pPr>
        <w:spacing w:line="260" w:lineRule="exact"/>
        <w:rPr>
          <w:rFonts w:cs="Arial"/>
          <w:b/>
          <w:bCs/>
          <w:lang w:val="en-GB"/>
        </w:rPr>
      </w:pPr>
    </w:p>
    <w:p w14:paraId="33FD4910" w14:textId="16E8BE6F" w:rsidR="00EE56E6" w:rsidRPr="00342899" w:rsidRDefault="00EE56E6" w:rsidP="00847D9D">
      <w:pPr>
        <w:spacing w:line="260" w:lineRule="exact"/>
        <w:rPr>
          <w:rFonts w:cs="Arial"/>
          <w:b/>
          <w:bCs/>
          <w:lang w:val="en-GB"/>
        </w:rPr>
      </w:pPr>
    </w:p>
    <w:p w14:paraId="79DE7712" w14:textId="668AEA11" w:rsidR="00EE56E6" w:rsidRPr="00342899" w:rsidRDefault="00EE56E6" w:rsidP="00847D9D">
      <w:pPr>
        <w:spacing w:line="260" w:lineRule="exact"/>
        <w:rPr>
          <w:rFonts w:cs="Arial"/>
          <w:b/>
          <w:bCs/>
          <w:lang w:val="en-GB"/>
        </w:rPr>
      </w:pPr>
    </w:p>
    <w:p w14:paraId="527D6A36" w14:textId="14C9CB3F" w:rsidR="00847D9D" w:rsidRPr="00342899" w:rsidRDefault="00847D9D" w:rsidP="00847D9D">
      <w:pPr>
        <w:spacing w:line="260" w:lineRule="exact"/>
        <w:rPr>
          <w:rFonts w:cs="Arial"/>
          <w:lang w:val="en-GB"/>
        </w:rPr>
      </w:pPr>
      <w:r w:rsidRPr="00342899">
        <w:rPr>
          <w:rFonts w:cs="Arial"/>
          <w:b/>
          <w:bCs/>
          <w:lang w:val="en-GB"/>
        </w:rPr>
        <w:lastRenderedPageBreak/>
        <w:t>Executive Summary:</w:t>
      </w:r>
      <w:r w:rsidRPr="00342899">
        <w:rPr>
          <w:rFonts w:cs="Arial"/>
          <w:b/>
          <w:bCs/>
          <w:lang w:val="en-GB" w:eastAsia="de-DE"/>
        </w:rPr>
        <w:t xml:space="preserve"> </w:t>
      </w:r>
    </w:p>
    <w:p w14:paraId="30608271" w14:textId="443A235F" w:rsidR="00847D9D" w:rsidRPr="00342899" w:rsidRDefault="00847D9D" w:rsidP="00847D9D">
      <w:pPr>
        <w:spacing w:line="260" w:lineRule="exact"/>
        <w:rPr>
          <w:rFonts w:eastAsia="Arial" w:cs="Arial"/>
          <w:lang w:val="en-GB"/>
        </w:rPr>
      </w:pPr>
      <w:r w:rsidRPr="00342899">
        <w:rPr>
          <w:rFonts w:cs="Arial"/>
          <w:lang w:val="en-GB"/>
        </w:rPr>
        <w:t xml:space="preserve">The proposed IPCEI on Microelectronics and Communications Technologies </w:t>
      </w:r>
      <w:r w:rsidR="00622067" w:rsidRPr="00342899">
        <w:rPr>
          <w:rFonts w:cs="Arial"/>
          <w:lang w:val="en-GB"/>
        </w:rPr>
        <w:t xml:space="preserve">(ME/CT) </w:t>
      </w:r>
      <w:r w:rsidRPr="00342899">
        <w:rPr>
          <w:rFonts w:cs="Arial"/>
          <w:lang w:val="en-GB"/>
        </w:rPr>
        <w:t xml:space="preserve">addresses important structural challenges to unlock the full potential of microelectronics </w:t>
      </w:r>
      <w:r w:rsidR="00622067" w:rsidRPr="00342899">
        <w:rPr>
          <w:rFonts w:cs="Arial"/>
          <w:lang w:val="en-GB"/>
        </w:rPr>
        <w:t xml:space="preserve">and communication technologies </w:t>
      </w:r>
      <w:r w:rsidRPr="00342899">
        <w:rPr>
          <w:rFonts w:cs="Arial"/>
          <w:lang w:val="en-GB"/>
        </w:rPr>
        <w:t xml:space="preserve">for the downstream industry and Europe’s society. It is a response to Europe’s need to overcome market as well as </w:t>
      </w:r>
      <w:r w:rsidR="004F7157" w:rsidRPr="00342899">
        <w:rPr>
          <w:rFonts w:cs="Arial"/>
          <w:lang w:val="en-GB"/>
        </w:rPr>
        <w:t>coordination</w:t>
      </w:r>
      <w:r w:rsidRPr="00342899">
        <w:rPr>
          <w:rFonts w:cs="Arial"/>
          <w:lang w:val="en-GB"/>
        </w:rPr>
        <w:t xml:space="preserve"> failures. </w:t>
      </w:r>
      <w:r w:rsidRPr="00342899">
        <w:rPr>
          <w:rFonts w:eastAsia="Arial" w:cs="Arial"/>
          <w:lang w:val="en-GB"/>
        </w:rPr>
        <w:t>Microelectronic components connect our lives by connecting the physical with the digital world. They “Sense, Think, Act</w:t>
      </w:r>
      <w:r w:rsidR="0019647A" w:rsidRPr="00342899">
        <w:rPr>
          <w:rFonts w:eastAsia="Arial" w:cs="Arial"/>
          <w:lang w:val="en-GB"/>
        </w:rPr>
        <w:t>,</w:t>
      </w:r>
      <w:r w:rsidRPr="00342899">
        <w:rPr>
          <w:rFonts w:eastAsia="Arial" w:cs="Arial"/>
          <w:lang w:val="en-GB"/>
        </w:rPr>
        <w:t xml:space="preserve"> and Communicate". For each of these functions dedicated technologies and specialized know-how </w:t>
      </w:r>
      <w:r w:rsidR="00622067" w:rsidRPr="00342899">
        <w:rPr>
          <w:rFonts w:eastAsia="Arial" w:cs="Arial"/>
          <w:lang w:val="en-GB"/>
        </w:rPr>
        <w:t>as well as</w:t>
      </w:r>
      <w:r w:rsidR="004E0C70" w:rsidRPr="00342899">
        <w:rPr>
          <w:rFonts w:eastAsia="Arial" w:cs="Arial"/>
          <w:lang w:val="en-GB"/>
        </w:rPr>
        <w:t xml:space="preserve"> high-performance equipment and</w:t>
      </w:r>
      <w:r w:rsidR="00ED5BAD" w:rsidRPr="00342899">
        <w:rPr>
          <w:rFonts w:eastAsia="Arial" w:cs="Arial"/>
          <w:lang w:val="en-GB"/>
        </w:rPr>
        <w:t xml:space="preserve"> materials are</w:t>
      </w:r>
      <w:r w:rsidRPr="00342899">
        <w:rPr>
          <w:rFonts w:eastAsia="Arial" w:cs="Arial"/>
          <w:lang w:val="en-GB"/>
        </w:rPr>
        <w:t xml:space="preserve"> needed.</w:t>
      </w:r>
    </w:p>
    <w:p w14:paraId="01790751" w14:textId="29BC2EBD" w:rsidR="00847D9D" w:rsidRPr="00342899" w:rsidRDefault="00847D9D" w:rsidP="00847D9D">
      <w:pPr>
        <w:spacing w:line="260" w:lineRule="exact"/>
        <w:rPr>
          <w:rFonts w:cs="Arial"/>
          <w:lang w:val="en-GB"/>
        </w:rPr>
      </w:pPr>
      <w:r w:rsidRPr="00342899">
        <w:rPr>
          <w:rFonts w:cs="Arial"/>
          <w:lang w:val="en-GB"/>
        </w:rPr>
        <w:t>The following “Chapeau Text” demonstrates how microelectronics and communications technologies will enable key policy objectives of Europe. The document gives an overview of the current state-of-play of the sector, explains the necessary technologies, and calls for action to create an ambitious, speedy, sufficiently funded, and at the same time realistic IPCEI for Microelectronics and Communications Technology, driven by the needs of industry</w:t>
      </w:r>
      <w:ins w:id="0" w:author="Pioch, Martin" w:date="2021-07-28T15:18:00Z">
        <w:r w:rsidR="006A5920" w:rsidRPr="00342899">
          <w:rPr>
            <w:rFonts w:cs="Arial"/>
            <w:lang w:val="en-GB"/>
          </w:rPr>
          <w:t xml:space="preserve"> and European society</w:t>
        </w:r>
      </w:ins>
      <w:r w:rsidRPr="00342899">
        <w:rPr>
          <w:rFonts w:cs="Arial"/>
          <w:lang w:val="en-GB"/>
        </w:rPr>
        <w:t xml:space="preserve">. </w:t>
      </w:r>
      <w:r w:rsidR="00784353" w:rsidRPr="00342899">
        <w:rPr>
          <w:lang w:val="en-GB"/>
        </w:rPr>
        <w:t>In some technological areas, Europe has worldwide competitive positions which must be constantly advanced and expanded, but there are also acute vulnerabilities and dependencies in other areas which must be eliminated or reduced</w:t>
      </w:r>
      <w:r w:rsidRPr="00342899">
        <w:rPr>
          <w:rFonts w:eastAsia="Arial" w:cs="Arial"/>
          <w:lang w:val="en-GB"/>
        </w:rPr>
        <w:t xml:space="preserve">. </w:t>
      </w:r>
      <w:r w:rsidR="00784353" w:rsidRPr="00342899">
        <w:rPr>
          <w:rFonts w:cs="Arial"/>
          <w:lang w:val="en-GB"/>
        </w:rPr>
        <w:t xml:space="preserve">Therefore, </w:t>
      </w:r>
      <w:r w:rsidRPr="00342899">
        <w:rPr>
          <w:rFonts w:cs="Arial"/>
          <w:lang w:val="en-GB"/>
        </w:rPr>
        <w:t>IPCEI brings together industrial stakeholders</w:t>
      </w:r>
      <w:ins w:id="1" w:author="Pioch, Martin" w:date="2021-07-28T15:18:00Z">
        <w:r w:rsidR="006A5920" w:rsidRPr="00342899">
          <w:rPr>
            <w:rFonts w:cs="Arial"/>
            <w:lang w:val="en-GB"/>
          </w:rPr>
          <w:t xml:space="preserve"> and RTOs</w:t>
        </w:r>
      </w:ins>
      <w:r w:rsidR="007521D9" w:rsidRPr="00342899">
        <w:rPr>
          <w:rFonts w:cs="Arial"/>
          <w:lang w:val="en-GB"/>
        </w:rPr>
        <w:t xml:space="preserve"> from the </w:t>
      </w:r>
      <w:r w:rsidR="004855D9" w:rsidRPr="00342899">
        <w:rPr>
          <w:rFonts w:cs="Arial"/>
          <w:lang w:val="en-GB"/>
        </w:rPr>
        <w:t>whole</w:t>
      </w:r>
      <w:r w:rsidR="007521D9" w:rsidRPr="00342899">
        <w:rPr>
          <w:rFonts w:cs="Arial"/>
          <w:lang w:val="en-GB"/>
        </w:rPr>
        <w:t xml:space="preserve"> semiconductor value chain</w:t>
      </w:r>
      <w:r w:rsidR="004855D9" w:rsidRPr="00342899">
        <w:rPr>
          <w:rFonts w:cs="Arial"/>
          <w:lang w:val="en-GB"/>
        </w:rPr>
        <w:t xml:space="preserve"> – from raw materials</w:t>
      </w:r>
      <w:r w:rsidR="1E0A8E2A" w:rsidRPr="00342899">
        <w:rPr>
          <w:rFonts w:cs="Arial"/>
          <w:lang w:val="en-GB"/>
        </w:rPr>
        <w:t xml:space="preserve"> </w:t>
      </w:r>
      <w:r w:rsidR="004855D9" w:rsidRPr="00342899">
        <w:rPr>
          <w:rFonts w:cs="Arial"/>
          <w:lang w:val="en-GB"/>
        </w:rPr>
        <w:t xml:space="preserve">to final systems </w:t>
      </w:r>
      <w:r w:rsidR="004F367B" w:rsidRPr="00342899">
        <w:rPr>
          <w:rFonts w:cs="Arial"/>
          <w:lang w:val="en-GB"/>
        </w:rPr>
        <w:t>– and</w:t>
      </w:r>
      <w:r w:rsidRPr="00342899">
        <w:rPr>
          <w:rFonts w:cs="Arial"/>
          <w:lang w:val="en-GB"/>
        </w:rPr>
        <w:t xml:space="preserve"> Member States from across the EU. We all together can contribute with our strength, while promoting pan-European collaboration, overcome weaknesses, and create value in all our societies.</w:t>
      </w:r>
    </w:p>
    <w:p w14:paraId="2150C13E" w14:textId="0A7782B5" w:rsidR="00784353" w:rsidRPr="00342899" w:rsidRDefault="00784353" w:rsidP="00847D9D">
      <w:pPr>
        <w:spacing w:line="260" w:lineRule="exact"/>
        <w:rPr>
          <w:lang w:val="en-GB"/>
        </w:rPr>
      </w:pPr>
      <w:r w:rsidRPr="00342899">
        <w:rPr>
          <w:lang w:val="en-GB"/>
        </w:rPr>
        <w:t xml:space="preserve">Companies </w:t>
      </w:r>
      <w:ins w:id="2" w:author="Pioch, Martin" w:date="2021-07-28T15:19:00Z">
        <w:r w:rsidR="006A5920" w:rsidRPr="00342899">
          <w:rPr>
            <w:lang w:val="en-GB"/>
          </w:rPr>
          <w:t xml:space="preserve">and research organizations </w:t>
        </w:r>
      </w:ins>
      <w:r w:rsidRPr="00342899">
        <w:rPr>
          <w:lang w:val="en-GB"/>
        </w:rPr>
        <w:t xml:space="preserve">described below (see XX) intend to participate to an integrated project on Microelectronics and Communications Technologies (the “Integrated Project”) further to the Communication of the European Commission (the “Commission”) on the criteria for the analysis of the compatibility with the internal market of State aid to promote the execution of important projects of common European interest (“IPCEI”) (the “IPCEI Communication”). This Integrated Project meets the eligibility and compatibility criteria described in the IPCEI Communication: </w:t>
      </w:r>
    </w:p>
    <w:p w14:paraId="738DCC1A" w14:textId="12F516AF" w:rsidR="00957B0F" w:rsidRPr="00342899" w:rsidRDefault="001F0FCC" w:rsidP="006762E8">
      <w:pPr>
        <w:pStyle w:val="ListParagraph"/>
        <w:numPr>
          <w:ilvl w:val="0"/>
          <w:numId w:val="6"/>
        </w:numPr>
        <w:spacing w:line="260" w:lineRule="exact"/>
        <w:rPr>
          <w:lang w:val="en-GB"/>
        </w:rPr>
      </w:pPr>
      <w:r w:rsidRPr="00342899">
        <w:rPr>
          <w:lang w:val="en-GB"/>
        </w:rPr>
        <w:t>I</w:t>
      </w:r>
      <w:r w:rsidR="00784353" w:rsidRPr="00342899">
        <w:rPr>
          <w:lang w:val="en-GB"/>
        </w:rPr>
        <w:t>t contributes to the objectives of the European Union (“EU“)and has a significant impact on competitiveness and sustainable growth of the EU, addressing societal values</w:t>
      </w:r>
      <w:r w:rsidRPr="00342899">
        <w:rPr>
          <w:lang w:val="en-GB"/>
        </w:rPr>
        <w:t>,</w:t>
      </w:r>
    </w:p>
    <w:p w14:paraId="14E0D35F" w14:textId="186A2603" w:rsidR="00957B0F" w:rsidRPr="00342899" w:rsidRDefault="001F0FCC" w:rsidP="006762E8">
      <w:pPr>
        <w:pStyle w:val="ListParagraph"/>
        <w:numPr>
          <w:ilvl w:val="0"/>
          <w:numId w:val="6"/>
        </w:numPr>
        <w:spacing w:line="260" w:lineRule="exact"/>
        <w:rPr>
          <w:lang w:val="en-GB"/>
        </w:rPr>
      </w:pPr>
      <w:r w:rsidRPr="00342899">
        <w:rPr>
          <w:lang w:val="en-GB"/>
        </w:rPr>
        <w:t>i</w:t>
      </w:r>
      <w:r w:rsidR="00784353" w:rsidRPr="00342899">
        <w:rPr>
          <w:lang w:val="en-GB"/>
        </w:rPr>
        <w:t>t is an integrated project according to the IPCEI Communication</w:t>
      </w:r>
      <w:r w:rsidRPr="00342899">
        <w:rPr>
          <w:lang w:val="en-GB"/>
        </w:rPr>
        <w:t>,</w:t>
      </w:r>
    </w:p>
    <w:p w14:paraId="3902389D" w14:textId="60FE0473" w:rsidR="00957B0F" w:rsidRPr="00342899" w:rsidRDefault="001F0FCC" w:rsidP="006762E8">
      <w:pPr>
        <w:pStyle w:val="ListParagraph"/>
        <w:numPr>
          <w:ilvl w:val="0"/>
          <w:numId w:val="6"/>
        </w:numPr>
        <w:spacing w:line="260" w:lineRule="exact"/>
        <w:rPr>
          <w:lang w:val="en-GB"/>
        </w:rPr>
      </w:pPr>
      <w:r w:rsidRPr="00342899">
        <w:rPr>
          <w:lang w:val="en-GB"/>
        </w:rPr>
        <w:t>i</w:t>
      </w:r>
      <w:r w:rsidR="00784353" w:rsidRPr="00342899">
        <w:rPr>
          <w:lang w:val="en-GB"/>
        </w:rPr>
        <w:t>t has a major innovative content</w:t>
      </w:r>
      <w:r w:rsidRPr="00342899">
        <w:rPr>
          <w:lang w:val="en-GB"/>
        </w:rPr>
        <w:t>,</w:t>
      </w:r>
    </w:p>
    <w:p w14:paraId="3276A62D" w14:textId="01D1C05A" w:rsidR="00957B0F" w:rsidRPr="00342899" w:rsidRDefault="001F0FCC" w:rsidP="006762E8">
      <w:pPr>
        <w:pStyle w:val="ListParagraph"/>
        <w:numPr>
          <w:ilvl w:val="0"/>
          <w:numId w:val="6"/>
        </w:numPr>
        <w:spacing w:line="260" w:lineRule="exact"/>
        <w:rPr>
          <w:lang w:val="en-GB"/>
        </w:rPr>
      </w:pPr>
      <w:r w:rsidRPr="00342899">
        <w:rPr>
          <w:lang w:val="en-GB"/>
        </w:rPr>
        <w:t>i</w:t>
      </w:r>
      <w:r w:rsidR="00784353" w:rsidRPr="00342899">
        <w:rPr>
          <w:lang w:val="en-GB"/>
        </w:rPr>
        <w:t>t generates significant spill-over effects</w:t>
      </w:r>
      <w:r w:rsidRPr="00342899">
        <w:rPr>
          <w:lang w:val="en-GB"/>
        </w:rPr>
        <w:t>,</w:t>
      </w:r>
    </w:p>
    <w:p w14:paraId="6A15AA9E" w14:textId="63782686" w:rsidR="00957B0F" w:rsidRPr="00342899" w:rsidRDefault="001F0FCC" w:rsidP="006762E8">
      <w:pPr>
        <w:pStyle w:val="ListParagraph"/>
        <w:numPr>
          <w:ilvl w:val="0"/>
          <w:numId w:val="6"/>
        </w:numPr>
        <w:spacing w:line="260" w:lineRule="exact"/>
        <w:rPr>
          <w:lang w:val="en-GB"/>
        </w:rPr>
      </w:pPr>
      <w:r w:rsidRPr="00342899">
        <w:rPr>
          <w:lang w:val="en-GB"/>
        </w:rPr>
        <w:t>i</w:t>
      </w:r>
      <w:r w:rsidR="00784353" w:rsidRPr="00342899">
        <w:rPr>
          <w:lang w:val="en-GB"/>
        </w:rPr>
        <w:t>t is quantitatively and qualitatively important</w:t>
      </w:r>
      <w:r w:rsidRPr="00342899">
        <w:rPr>
          <w:lang w:val="en-GB"/>
        </w:rPr>
        <w:t>,</w:t>
      </w:r>
    </w:p>
    <w:p w14:paraId="0099440E" w14:textId="401B099E" w:rsidR="00957B0F" w:rsidRPr="00342899" w:rsidRDefault="001F0FCC" w:rsidP="006762E8">
      <w:pPr>
        <w:pStyle w:val="ListParagraph"/>
        <w:numPr>
          <w:ilvl w:val="0"/>
          <w:numId w:val="6"/>
        </w:numPr>
        <w:spacing w:line="260" w:lineRule="exact"/>
        <w:rPr>
          <w:lang w:val="en-GB"/>
        </w:rPr>
      </w:pPr>
      <w:r w:rsidRPr="00342899">
        <w:rPr>
          <w:lang w:val="en-GB"/>
        </w:rPr>
        <w:t>i</w:t>
      </w:r>
      <w:r w:rsidR="00784353" w:rsidRPr="00342899">
        <w:rPr>
          <w:lang w:val="en-GB"/>
        </w:rPr>
        <w:t>t involves more than one Member State (“MS”) and co-financing by the direct participants involved in the Integrated Project (the “Direct Participants”)</w:t>
      </w:r>
      <w:r w:rsidRPr="00342899">
        <w:rPr>
          <w:lang w:val="en-GB"/>
        </w:rPr>
        <w:t>,</w:t>
      </w:r>
    </w:p>
    <w:p w14:paraId="6BDD647E" w14:textId="19AA5A7F" w:rsidR="00784353" w:rsidRPr="00342899" w:rsidRDefault="001F0FCC" w:rsidP="006762E8">
      <w:pPr>
        <w:pStyle w:val="ListParagraph"/>
        <w:numPr>
          <w:ilvl w:val="0"/>
          <w:numId w:val="6"/>
        </w:numPr>
        <w:spacing w:line="260" w:lineRule="exact"/>
        <w:rPr>
          <w:lang w:val="en-GB"/>
        </w:rPr>
      </w:pPr>
      <w:r w:rsidRPr="00342899">
        <w:rPr>
          <w:lang w:val="en-GB"/>
        </w:rPr>
        <w:t>t</w:t>
      </w:r>
      <w:r w:rsidR="00784353" w:rsidRPr="00342899">
        <w:rPr>
          <w:lang w:val="en-GB"/>
        </w:rPr>
        <w:t>he aid granted is necessary and proportionate.</w:t>
      </w:r>
    </w:p>
    <w:p w14:paraId="62878F25" w14:textId="363E2969" w:rsidR="00784353" w:rsidRPr="00342899" w:rsidRDefault="00784353" w:rsidP="00784353">
      <w:pPr>
        <w:spacing w:line="260" w:lineRule="exact"/>
        <w:rPr>
          <w:rFonts w:cs="Arial"/>
          <w:lang w:val="en-GB"/>
        </w:rPr>
      </w:pPr>
    </w:p>
    <w:p w14:paraId="09C78075" w14:textId="4597BDC7" w:rsidR="00784353" w:rsidRPr="00342899" w:rsidRDefault="00784353" w:rsidP="00784353">
      <w:pPr>
        <w:spacing w:line="260" w:lineRule="exact"/>
        <w:rPr>
          <w:rFonts w:cs="Arial"/>
          <w:lang w:val="en-GB"/>
        </w:rPr>
      </w:pPr>
    </w:p>
    <w:p w14:paraId="69585AC0" w14:textId="7D9E6152" w:rsidR="00784353" w:rsidRPr="00342899" w:rsidRDefault="00784353" w:rsidP="00784353">
      <w:pPr>
        <w:spacing w:line="260" w:lineRule="exact"/>
        <w:rPr>
          <w:rFonts w:cs="Arial"/>
          <w:lang w:val="en-GB"/>
        </w:rPr>
      </w:pPr>
    </w:p>
    <w:p w14:paraId="4008845F" w14:textId="21CAF479" w:rsidR="00784353" w:rsidRPr="00342899" w:rsidRDefault="00784353" w:rsidP="00784353">
      <w:pPr>
        <w:spacing w:line="260" w:lineRule="exact"/>
        <w:rPr>
          <w:rFonts w:cs="Arial"/>
          <w:lang w:val="en-GB"/>
        </w:rPr>
      </w:pPr>
    </w:p>
    <w:p w14:paraId="02119622" w14:textId="77B95776" w:rsidR="00784353" w:rsidRPr="00342899" w:rsidRDefault="00784353" w:rsidP="00784353">
      <w:pPr>
        <w:spacing w:line="260" w:lineRule="exact"/>
        <w:rPr>
          <w:rFonts w:cs="Arial"/>
          <w:lang w:val="en-GB"/>
        </w:rPr>
      </w:pPr>
    </w:p>
    <w:p w14:paraId="1C5D4428" w14:textId="410C6781" w:rsidR="00784353" w:rsidRPr="00342899" w:rsidRDefault="00784353" w:rsidP="00784353">
      <w:pPr>
        <w:spacing w:line="260" w:lineRule="exact"/>
        <w:rPr>
          <w:rFonts w:cs="Arial"/>
          <w:lang w:val="en-GB"/>
        </w:rPr>
      </w:pPr>
    </w:p>
    <w:p w14:paraId="13EBA9D1" w14:textId="52DE6442" w:rsidR="00784353" w:rsidRPr="00342899" w:rsidRDefault="00784353" w:rsidP="00784353">
      <w:pPr>
        <w:spacing w:line="260" w:lineRule="exact"/>
        <w:rPr>
          <w:rFonts w:cs="Arial"/>
          <w:lang w:val="en-GB"/>
        </w:rPr>
      </w:pPr>
    </w:p>
    <w:p w14:paraId="38B90DB2" w14:textId="2E4F37B6" w:rsidR="00784353" w:rsidRPr="00342899" w:rsidRDefault="00784353" w:rsidP="00784353">
      <w:pPr>
        <w:spacing w:line="260" w:lineRule="exact"/>
        <w:rPr>
          <w:rFonts w:cs="Arial"/>
          <w:lang w:val="en-GB"/>
        </w:rPr>
      </w:pPr>
    </w:p>
    <w:p w14:paraId="301916FC" w14:textId="4D93A188" w:rsidR="00784353" w:rsidRPr="00342899" w:rsidRDefault="00784353" w:rsidP="00784353">
      <w:pPr>
        <w:spacing w:line="260" w:lineRule="exact"/>
        <w:rPr>
          <w:rFonts w:cs="Arial"/>
          <w:lang w:val="en-GB"/>
        </w:rPr>
      </w:pPr>
    </w:p>
    <w:p w14:paraId="33A8AC08" w14:textId="5EBFFBC7" w:rsidR="00784353" w:rsidRPr="00342899" w:rsidRDefault="00784353" w:rsidP="00784353">
      <w:pPr>
        <w:spacing w:line="260" w:lineRule="exact"/>
        <w:rPr>
          <w:rFonts w:cs="Arial"/>
          <w:lang w:val="en-GB"/>
        </w:rPr>
      </w:pPr>
    </w:p>
    <w:p w14:paraId="062AF210" w14:textId="77777777" w:rsidR="00784353" w:rsidRPr="00342899" w:rsidRDefault="00784353" w:rsidP="00784353">
      <w:pPr>
        <w:spacing w:line="260" w:lineRule="exact"/>
        <w:rPr>
          <w:rFonts w:cs="Arial"/>
          <w:lang w:val="en-GB"/>
        </w:rPr>
      </w:pPr>
    </w:p>
    <w:sdt>
      <w:sdtPr>
        <w:rPr>
          <w:rFonts w:eastAsiaTheme="minorHAnsi" w:cstheme="minorBidi"/>
          <w:b w:val="0"/>
          <w:color w:val="auto"/>
          <w:sz w:val="20"/>
          <w:szCs w:val="22"/>
          <w:lang w:val="en-GB" w:eastAsia="en-US"/>
        </w:rPr>
        <w:id w:val="1024288419"/>
        <w:docPartObj>
          <w:docPartGallery w:val="Table of Contents"/>
          <w:docPartUnique/>
        </w:docPartObj>
      </w:sdtPr>
      <w:sdtEndPr>
        <w:rPr>
          <w:bCs/>
        </w:rPr>
      </w:sdtEndPr>
      <w:sdtContent>
        <w:p w14:paraId="3C8F7B09" w14:textId="4CB0A88F" w:rsidR="007B3DFE" w:rsidRPr="00342899" w:rsidRDefault="00801436">
          <w:pPr>
            <w:pStyle w:val="TOCHeading"/>
            <w:rPr>
              <w:lang w:val="en-GB"/>
            </w:rPr>
          </w:pPr>
          <w:r w:rsidRPr="00342899">
            <w:rPr>
              <w:lang w:val="en-GB"/>
            </w:rPr>
            <w:t>Index</w:t>
          </w:r>
        </w:p>
        <w:p w14:paraId="47C5AB23" w14:textId="04F365A8" w:rsidR="00BA1608" w:rsidRDefault="007B3DFE">
          <w:pPr>
            <w:pStyle w:val="TOC1"/>
            <w:tabs>
              <w:tab w:val="right" w:leader="dot" w:pos="9062"/>
            </w:tabs>
            <w:rPr>
              <w:rFonts w:asciiTheme="minorHAnsi" w:eastAsiaTheme="minorEastAsia" w:hAnsiTheme="minorHAnsi"/>
              <w:noProof/>
              <w:sz w:val="22"/>
              <w:lang w:val="en-GB" w:eastAsia="en-GB"/>
            </w:rPr>
          </w:pPr>
          <w:r w:rsidRPr="00342899">
            <w:rPr>
              <w:lang w:val="en-GB"/>
            </w:rPr>
            <w:fldChar w:fldCharType="begin"/>
          </w:r>
          <w:r w:rsidRPr="00342899">
            <w:rPr>
              <w:lang w:val="en-GB"/>
            </w:rPr>
            <w:instrText xml:space="preserve"> TOC \o "1-3" \h \z \u </w:instrText>
          </w:r>
          <w:r w:rsidRPr="00342899">
            <w:rPr>
              <w:lang w:val="en-GB"/>
            </w:rPr>
            <w:fldChar w:fldCharType="separate"/>
          </w:r>
          <w:hyperlink w:anchor="_Toc78410972" w:history="1">
            <w:r w:rsidR="00BA1608" w:rsidRPr="000E7D46">
              <w:rPr>
                <w:rStyle w:val="Hyperlink"/>
                <w:noProof/>
                <w:lang w:val="en-GB"/>
              </w:rPr>
              <w:t>List of Contents</w:t>
            </w:r>
            <w:r w:rsidR="00BA1608">
              <w:rPr>
                <w:noProof/>
                <w:webHidden/>
              </w:rPr>
              <w:tab/>
            </w:r>
            <w:r w:rsidR="00BA1608">
              <w:rPr>
                <w:noProof/>
                <w:webHidden/>
              </w:rPr>
              <w:fldChar w:fldCharType="begin"/>
            </w:r>
            <w:r w:rsidR="00BA1608">
              <w:rPr>
                <w:noProof/>
                <w:webHidden/>
              </w:rPr>
              <w:instrText xml:space="preserve"> PAGEREF _Toc78410972 \h </w:instrText>
            </w:r>
            <w:r w:rsidR="00BA1608">
              <w:rPr>
                <w:noProof/>
                <w:webHidden/>
              </w:rPr>
            </w:r>
            <w:r w:rsidR="00BA1608">
              <w:rPr>
                <w:noProof/>
                <w:webHidden/>
              </w:rPr>
              <w:fldChar w:fldCharType="separate"/>
            </w:r>
            <w:r w:rsidR="00F06F7F">
              <w:rPr>
                <w:noProof/>
                <w:webHidden/>
              </w:rPr>
              <w:t>6</w:t>
            </w:r>
            <w:r w:rsidR="00BA1608">
              <w:rPr>
                <w:noProof/>
                <w:webHidden/>
              </w:rPr>
              <w:fldChar w:fldCharType="end"/>
            </w:r>
          </w:hyperlink>
        </w:p>
        <w:p w14:paraId="05432846" w14:textId="08D362A0" w:rsidR="00BA1608" w:rsidRDefault="0031429F">
          <w:pPr>
            <w:pStyle w:val="TOC1"/>
            <w:tabs>
              <w:tab w:val="right" w:leader="dot" w:pos="9062"/>
            </w:tabs>
            <w:rPr>
              <w:rFonts w:asciiTheme="minorHAnsi" w:eastAsiaTheme="minorEastAsia" w:hAnsiTheme="minorHAnsi"/>
              <w:noProof/>
              <w:sz w:val="22"/>
              <w:lang w:val="en-GB" w:eastAsia="en-GB"/>
            </w:rPr>
          </w:pPr>
          <w:hyperlink w:anchor="_Toc78410973" w:history="1">
            <w:r w:rsidR="00BA1608" w:rsidRPr="000E7D46">
              <w:rPr>
                <w:rStyle w:val="Hyperlink"/>
                <w:noProof/>
                <w:lang w:val="en-GB"/>
              </w:rPr>
              <w:t>List of Figures</w:t>
            </w:r>
            <w:r w:rsidR="00BA1608">
              <w:rPr>
                <w:noProof/>
                <w:webHidden/>
              </w:rPr>
              <w:tab/>
            </w:r>
            <w:r w:rsidR="00BA1608">
              <w:rPr>
                <w:noProof/>
                <w:webHidden/>
              </w:rPr>
              <w:fldChar w:fldCharType="begin"/>
            </w:r>
            <w:r w:rsidR="00BA1608">
              <w:rPr>
                <w:noProof/>
                <w:webHidden/>
              </w:rPr>
              <w:instrText xml:space="preserve"> PAGEREF _Toc78410973 \h </w:instrText>
            </w:r>
            <w:r w:rsidR="00BA1608">
              <w:rPr>
                <w:noProof/>
                <w:webHidden/>
              </w:rPr>
            </w:r>
            <w:r w:rsidR="00BA1608">
              <w:rPr>
                <w:noProof/>
                <w:webHidden/>
              </w:rPr>
              <w:fldChar w:fldCharType="separate"/>
            </w:r>
            <w:r w:rsidR="00F06F7F">
              <w:rPr>
                <w:noProof/>
                <w:webHidden/>
              </w:rPr>
              <w:t>6</w:t>
            </w:r>
            <w:r w:rsidR="00BA1608">
              <w:rPr>
                <w:noProof/>
                <w:webHidden/>
              </w:rPr>
              <w:fldChar w:fldCharType="end"/>
            </w:r>
          </w:hyperlink>
        </w:p>
        <w:p w14:paraId="7C6CAEA3" w14:textId="027707A4" w:rsidR="00BA1608" w:rsidRDefault="0031429F">
          <w:pPr>
            <w:pStyle w:val="TOC1"/>
            <w:tabs>
              <w:tab w:val="right" w:leader="dot" w:pos="9062"/>
            </w:tabs>
            <w:rPr>
              <w:rFonts w:asciiTheme="minorHAnsi" w:eastAsiaTheme="minorEastAsia" w:hAnsiTheme="minorHAnsi"/>
              <w:noProof/>
              <w:sz w:val="22"/>
              <w:lang w:val="en-GB" w:eastAsia="en-GB"/>
            </w:rPr>
          </w:pPr>
          <w:hyperlink w:anchor="_Toc78410974" w:history="1">
            <w:r w:rsidR="00BA1608" w:rsidRPr="000E7D46">
              <w:rPr>
                <w:rStyle w:val="Hyperlink"/>
                <w:noProof/>
                <w:lang w:val="en-GB"/>
              </w:rPr>
              <w:t>List of Tables</w:t>
            </w:r>
            <w:r w:rsidR="00BA1608">
              <w:rPr>
                <w:noProof/>
                <w:webHidden/>
              </w:rPr>
              <w:tab/>
            </w:r>
            <w:r w:rsidR="00BA1608">
              <w:rPr>
                <w:noProof/>
                <w:webHidden/>
              </w:rPr>
              <w:fldChar w:fldCharType="begin"/>
            </w:r>
            <w:r w:rsidR="00BA1608">
              <w:rPr>
                <w:noProof/>
                <w:webHidden/>
              </w:rPr>
              <w:instrText xml:space="preserve"> PAGEREF _Toc78410974 \h </w:instrText>
            </w:r>
            <w:r w:rsidR="00BA1608">
              <w:rPr>
                <w:noProof/>
                <w:webHidden/>
              </w:rPr>
            </w:r>
            <w:r w:rsidR="00BA1608">
              <w:rPr>
                <w:noProof/>
                <w:webHidden/>
              </w:rPr>
              <w:fldChar w:fldCharType="separate"/>
            </w:r>
            <w:r w:rsidR="00F06F7F">
              <w:rPr>
                <w:noProof/>
                <w:webHidden/>
              </w:rPr>
              <w:t>6</w:t>
            </w:r>
            <w:r w:rsidR="00BA1608">
              <w:rPr>
                <w:noProof/>
                <w:webHidden/>
              </w:rPr>
              <w:fldChar w:fldCharType="end"/>
            </w:r>
          </w:hyperlink>
        </w:p>
        <w:p w14:paraId="70749FAB" w14:textId="09642D86" w:rsidR="00BA1608" w:rsidRDefault="0031429F">
          <w:pPr>
            <w:pStyle w:val="TOC1"/>
            <w:tabs>
              <w:tab w:val="right" w:leader="dot" w:pos="9062"/>
            </w:tabs>
            <w:rPr>
              <w:rFonts w:asciiTheme="minorHAnsi" w:eastAsiaTheme="minorEastAsia" w:hAnsiTheme="minorHAnsi"/>
              <w:noProof/>
              <w:sz w:val="22"/>
              <w:lang w:val="en-GB" w:eastAsia="en-GB"/>
            </w:rPr>
          </w:pPr>
          <w:hyperlink w:anchor="_Toc78410975" w:history="1">
            <w:r w:rsidR="00BA1608" w:rsidRPr="000E7D46">
              <w:rPr>
                <w:rStyle w:val="Hyperlink"/>
                <w:noProof/>
                <w:lang w:val="en-GB"/>
              </w:rPr>
              <w:t>List of Abbreviations</w:t>
            </w:r>
            <w:r w:rsidR="00BA1608">
              <w:rPr>
                <w:noProof/>
                <w:webHidden/>
              </w:rPr>
              <w:tab/>
            </w:r>
            <w:r w:rsidR="00BA1608">
              <w:rPr>
                <w:noProof/>
                <w:webHidden/>
              </w:rPr>
              <w:fldChar w:fldCharType="begin"/>
            </w:r>
            <w:r w:rsidR="00BA1608">
              <w:rPr>
                <w:noProof/>
                <w:webHidden/>
              </w:rPr>
              <w:instrText xml:space="preserve"> PAGEREF _Toc78410975 \h </w:instrText>
            </w:r>
            <w:r w:rsidR="00BA1608">
              <w:rPr>
                <w:noProof/>
                <w:webHidden/>
              </w:rPr>
            </w:r>
            <w:r w:rsidR="00BA1608">
              <w:rPr>
                <w:noProof/>
                <w:webHidden/>
              </w:rPr>
              <w:fldChar w:fldCharType="separate"/>
            </w:r>
            <w:r w:rsidR="00F06F7F">
              <w:rPr>
                <w:noProof/>
                <w:webHidden/>
              </w:rPr>
              <w:t>6</w:t>
            </w:r>
            <w:r w:rsidR="00BA1608">
              <w:rPr>
                <w:noProof/>
                <w:webHidden/>
              </w:rPr>
              <w:fldChar w:fldCharType="end"/>
            </w:r>
          </w:hyperlink>
        </w:p>
        <w:p w14:paraId="451E5816" w14:textId="39164987" w:rsidR="00BA1608" w:rsidRDefault="0031429F">
          <w:pPr>
            <w:pStyle w:val="TOC1"/>
            <w:tabs>
              <w:tab w:val="right" w:leader="dot" w:pos="9062"/>
            </w:tabs>
            <w:rPr>
              <w:rFonts w:asciiTheme="minorHAnsi" w:eastAsiaTheme="minorEastAsia" w:hAnsiTheme="minorHAnsi"/>
              <w:noProof/>
              <w:sz w:val="22"/>
              <w:lang w:val="en-GB" w:eastAsia="en-GB"/>
            </w:rPr>
          </w:pPr>
          <w:hyperlink w:anchor="_Toc78410976" w:history="1">
            <w:r w:rsidR="00BA1608" w:rsidRPr="000E7D46">
              <w:rPr>
                <w:rStyle w:val="Hyperlink"/>
                <w:noProof/>
                <w:lang w:val="en-GB"/>
              </w:rPr>
              <w:t>1. Context and Objectives of the IPCEI Microelectronics and Communications Technologies</w:t>
            </w:r>
            <w:r w:rsidR="00BA1608">
              <w:rPr>
                <w:noProof/>
                <w:webHidden/>
              </w:rPr>
              <w:tab/>
            </w:r>
            <w:r w:rsidR="00BA1608">
              <w:rPr>
                <w:noProof/>
                <w:webHidden/>
              </w:rPr>
              <w:fldChar w:fldCharType="begin"/>
            </w:r>
            <w:r w:rsidR="00BA1608">
              <w:rPr>
                <w:noProof/>
                <w:webHidden/>
              </w:rPr>
              <w:instrText xml:space="preserve"> PAGEREF _Toc78410976 \h </w:instrText>
            </w:r>
            <w:r w:rsidR="00BA1608">
              <w:rPr>
                <w:noProof/>
                <w:webHidden/>
              </w:rPr>
            </w:r>
            <w:r w:rsidR="00BA1608">
              <w:rPr>
                <w:noProof/>
                <w:webHidden/>
              </w:rPr>
              <w:fldChar w:fldCharType="separate"/>
            </w:r>
            <w:r w:rsidR="00F06F7F">
              <w:rPr>
                <w:noProof/>
                <w:webHidden/>
              </w:rPr>
              <w:t>7</w:t>
            </w:r>
            <w:r w:rsidR="00BA1608">
              <w:rPr>
                <w:noProof/>
                <w:webHidden/>
              </w:rPr>
              <w:fldChar w:fldCharType="end"/>
            </w:r>
          </w:hyperlink>
        </w:p>
        <w:p w14:paraId="38260C4C" w14:textId="19C384FA" w:rsidR="00BA1608" w:rsidRDefault="0031429F">
          <w:pPr>
            <w:pStyle w:val="TOC2"/>
            <w:tabs>
              <w:tab w:val="right" w:leader="dot" w:pos="9062"/>
            </w:tabs>
            <w:rPr>
              <w:rFonts w:asciiTheme="minorHAnsi" w:eastAsiaTheme="minorEastAsia" w:hAnsiTheme="minorHAnsi"/>
              <w:noProof/>
              <w:sz w:val="22"/>
              <w:lang w:val="en-GB" w:eastAsia="en-GB"/>
            </w:rPr>
          </w:pPr>
          <w:hyperlink w:anchor="_Toc78410977" w:history="1">
            <w:r w:rsidR="00BA1608" w:rsidRPr="000E7D46">
              <w:rPr>
                <w:rStyle w:val="Hyperlink"/>
                <w:noProof/>
                <w:lang w:val="en-GB"/>
              </w:rPr>
              <w:t>1.1 Context: Creating Europe’s green, digital, and resilient future</w:t>
            </w:r>
            <w:r w:rsidR="00BA1608">
              <w:rPr>
                <w:noProof/>
                <w:webHidden/>
              </w:rPr>
              <w:tab/>
            </w:r>
            <w:r w:rsidR="00BA1608">
              <w:rPr>
                <w:noProof/>
                <w:webHidden/>
              </w:rPr>
              <w:fldChar w:fldCharType="begin"/>
            </w:r>
            <w:r w:rsidR="00BA1608">
              <w:rPr>
                <w:noProof/>
                <w:webHidden/>
              </w:rPr>
              <w:instrText xml:space="preserve"> PAGEREF _Toc78410977 \h </w:instrText>
            </w:r>
            <w:r w:rsidR="00BA1608">
              <w:rPr>
                <w:noProof/>
                <w:webHidden/>
              </w:rPr>
            </w:r>
            <w:r w:rsidR="00BA1608">
              <w:rPr>
                <w:noProof/>
                <w:webHidden/>
              </w:rPr>
              <w:fldChar w:fldCharType="separate"/>
            </w:r>
            <w:r w:rsidR="00F06F7F">
              <w:rPr>
                <w:noProof/>
                <w:webHidden/>
              </w:rPr>
              <w:t>7</w:t>
            </w:r>
            <w:r w:rsidR="00BA1608">
              <w:rPr>
                <w:noProof/>
                <w:webHidden/>
              </w:rPr>
              <w:fldChar w:fldCharType="end"/>
            </w:r>
          </w:hyperlink>
        </w:p>
        <w:p w14:paraId="26B2A451" w14:textId="01BFCA88" w:rsidR="00BA1608" w:rsidRDefault="0031429F">
          <w:pPr>
            <w:pStyle w:val="TOC2"/>
            <w:tabs>
              <w:tab w:val="right" w:leader="dot" w:pos="9062"/>
            </w:tabs>
            <w:rPr>
              <w:rFonts w:asciiTheme="minorHAnsi" w:eastAsiaTheme="minorEastAsia" w:hAnsiTheme="minorHAnsi"/>
              <w:noProof/>
              <w:sz w:val="22"/>
              <w:lang w:val="en-GB" w:eastAsia="en-GB"/>
            </w:rPr>
          </w:pPr>
          <w:hyperlink w:anchor="_Toc78410978" w:history="1">
            <w:r w:rsidR="00BA1608" w:rsidRPr="000E7D46">
              <w:rPr>
                <w:rStyle w:val="Hyperlink"/>
                <w:noProof/>
                <w:lang w:val="en-GB"/>
              </w:rPr>
              <w:t>1.2 Objective: Call for Action</w:t>
            </w:r>
            <w:r w:rsidR="00BA1608">
              <w:rPr>
                <w:noProof/>
                <w:webHidden/>
              </w:rPr>
              <w:tab/>
            </w:r>
            <w:r w:rsidR="00BA1608">
              <w:rPr>
                <w:noProof/>
                <w:webHidden/>
              </w:rPr>
              <w:fldChar w:fldCharType="begin"/>
            </w:r>
            <w:r w:rsidR="00BA1608">
              <w:rPr>
                <w:noProof/>
                <w:webHidden/>
              </w:rPr>
              <w:instrText xml:space="preserve"> PAGEREF _Toc78410978 \h </w:instrText>
            </w:r>
            <w:r w:rsidR="00BA1608">
              <w:rPr>
                <w:noProof/>
                <w:webHidden/>
              </w:rPr>
            </w:r>
            <w:r w:rsidR="00BA1608">
              <w:rPr>
                <w:noProof/>
                <w:webHidden/>
              </w:rPr>
              <w:fldChar w:fldCharType="separate"/>
            </w:r>
            <w:r w:rsidR="00F06F7F">
              <w:rPr>
                <w:noProof/>
                <w:webHidden/>
              </w:rPr>
              <w:t>8</w:t>
            </w:r>
            <w:r w:rsidR="00BA1608">
              <w:rPr>
                <w:noProof/>
                <w:webHidden/>
              </w:rPr>
              <w:fldChar w:fldCharType="end"/>
            </w:r>
          </w:hyperlink>
        </w:p>
        <w:p w14:paraId="2E566FB3" w14:textId="09F72F67" w:rsidR="00BA1608" w:rsidRDefault="0031429F">
          <w:pPr>
            <w:pStyle w:val="TOC2"/>
            <w:tabs>
              <w:tab w:val="right" w:leader="dot" w:pos="9062"/>
            </w:tabs>
            <w:rPr>
              <w:rFonts w:asciiTheme="minorHAnsi" w:eastAsiaTheme="minorEastAsia" w:hAnsiTheme="minorHAnsi"/>
              <w:noProof/>
              <w:sz w:val="22"/>
              <w:lang w:val="en-GB" w:eastAsia="en-GB"/>
            </w:rPr>
          </w:pPr>
          <w:hyperlink w:anchor="_Toc78410979" w:history="1">
            <w:r w:rsidR="00BA1608" w:rsidRPr="000E7D46">
              <w:rPr>
                <w:rStyle w:val="Hyperlink"/>
                <w:noProof/>
                <w:lang w:val="en-GB"/>
              </w:rPr>
              <w:t>1.3 Strategic Importance and Contribution to EU Objectives:</w:t>
            </w:r>
            <w:r w:rsidR="00BA1608">
              <w:rPr>
                <w:noProof/>
                <w:webHidden/>
              </w:rPr>
              <w:tab/>
            </w:r>
            <w:r w:rsidR="00BA1608">
              <w:rPr>
                <w:noProof/>
                <w:webHidden/>
              </w:rPr>
              <w:fldChar w:fldCharType="begin"/>
            </w:r>
            <w:r w:rsidR="00BA1608">
              <w:rPr>
                <w:noProof/>
                <w:webHidden/>
              </w:rPr>
              <w:instrText xml:space="preserve"> PAGEREF _Toc78410979 \h </w:instrText>
            </w:r>
            <w:r w:rsidR="00BA1608">
              <w:rPr>
                <w:noProof/>
                <w:webHidden/>
              </w:rPr>
            </w:r>
            <w:r w:rsidR="00BA1608">
              <w:rPr>
                <w:noProof/>
                <w:webHidden/>
              </w:rPr>
              <w:fldChar w:fldCharType="separate"/>
            </w:r>
            <w:r w:rsidR="00F06F7F">
              <w:rPr>
                <w:noProof/>
                <w:webHidden/>
              </w:rPr>
              <w:t>10</w:t>
            </w:r>
            <w:r w:rsidR="00BA1608">
              <w:rPr>
                <w:noProof/>
                <w:webHidden/>
              </w:rPr>
              <w:fldChar w:fldCharType="end"/>
            </w:r>
          </w:hyperlink>
        </w:p>
        <w:p w14:paraId="4507E950" w14:textId="06342199" w:rsidR="00BA1608" w:rsidRDefault="0031429F">
          <w:pPr>
            <w:pStyle w:val="TOC3"/>
            <w:tabs>
              <w:tab w:val="right" w:leader="dot" w:pos="9062"/>
            </w:tabs>
            <w:rPr>
              <w:rFonts w:asciiTheme="minorHAnsi" w:eastAsiaTheme="minorEastAsia" w:hAnsiTheme="minorHAnsi"/>
              <w:noProof/>
              <w:sz w:val="22"/>
              <w:lang w:val="en-GB" w:eastAsia="en-GB"/>
            </w:rPr>
          </w:pPr>
          <w:hyperlink w:anchor="_Toc78410980" w:history="1">
            <w:r w:rsidR="00BA1608" w:rsidRPr="000E7D46">
              <w:rPr>
                <w:rStyle w:val="Hyperlink"/>
                <w:noProof/>
                <w:lang w:val="en-GB"/>
              </w:rPr>
              <w:t>1.3.1 Strengthen Europe’s Microelectronics Ecosystem</w:t>
            </w:r>
            <w:r w:rsidR="00BA1608">
              <w:rPr>
                <w:noProof/>
                <w:webHidden/>
              </w:rPr>
              <w:tab/>
            </w:r>
            <w:r w:rsidR="00BA1608">
              <w:rPr>
                <w:noProof/>
                <w:webHidden/>
              </w:rPr>
              <w:fldChar w:fldCharType="begin"/>
            </w:r>
            <w:r w:rsidR="00BA1608">
              <w:rPr>
                <w:noProof/>
                <w:webHidden/>
              </w:rPr>
              <w:instrText xml:space="preserve"> PAGEREF _Toc78410980 \h </w:instrText>
            </w:r>
            <w:r w:rsidR="00BA1608">
              <w:rPr>
                <w:noProof/>
                <w:webHidden/>
              </w:rPr>
            </w:r>
            <w:r w:rsidR="00BA1608">
              <w:rPr>
                <w:noProof/>
                <w:webHidden/>
              </w:rPr>
              <w:fldChar w:fldCharType="separate"/>
            </w:r>
            <w:r w:rsidR="00F06F7F">
              <w:rPr>
                <w:noProof/>
                <w:webHidden/>
              </w:rPr>
              <w:t>10</w:t>
            </w:r>
            <w:r w:rsidR="00BA1608">
              <w:rPr>
                <w:noProof/>
                <w:webHidden/>
              </w:rPr>
              <w:fldChar w:fldCharType="end"/>
            </w:r>
          </w:hyperlink>
        </w:p>
        <w:p w14:paraId="5B8E803F" w14:textId="387416AD" w:rsidR="00BA1608" w:rsidRDefault="0031429F">
          <w:pPr>
            <w:pStyle w:val="TOC3"/>
            <w:tabs>
              <w:tab w:val="right" w:leader="dot" w:pos="9062"/>
            </w:tabs>
            <w:rPr>
              <w:rFonts w:asciiTheme="minorHAnsi" w:eastAsiaTheme="minorEastAsia" w:hAnsiTheme="minorHAnsi"/>
              <w:noProof/>
              <w:sz w:val="22"/>
              <w:lang w:val="en-GB" w:eastAsia="en-GB"/>
            </w:rPr>
          </w:pPr>
          <w:hyperlink w:anchor="_Toc78410981" w:history="1">
            <w:r w:rsidR="00BA1608" w:rsidRPr="000E7D46">
              <w:rPr>
                <w:rStyle w:val="Hyperlink"/>
                <w:noProof/>
                <w:lang w:val="en-GB"/>
              </w:rPr>
              <w:t>1.3.2 Microelectronics and Communications Technologies are the technological foundations for a modern Europe</w:t>
            </w:r>
            <w:r w:rsidR="00BA1608">
              <w:rPr>
                <w:noProof/>
                <w:webHidden/>
              </w:rPr>
              <w:tab/>
            </w:r>
            <w:r w:rsidR="00BA1608">
              <w:rPr>
                <w:noProof/>
                <w:webHidden/>
              </w:rPr>
              <w:fldChar w:fldCharType="begin"/>
            </w:r>
            <w:r w:rsidR="00BA1608">
              <w:rPr>
                <w:noProof/>
                <w:webHidden/>
              </w:rPr>
              <w:instrText xml:space="preserve"> PAGEREF _Toc78410981 \h </w:instrText>
            </w:r>
            <w:r w:rsidR="00BA1608">
              <w:rPr>
                <w:noProof/>
                <w:webHidden/>
              </w:rPr>
            </w:r>
            <w:r w:rsidR="00BA1608">
              <w:rPr>
                <w:noProof/>
                <w:webHidden/>
              </w:rPr>
              <w:fldChar w:fldCharType="separate"/>
            </w:r>
            <w:r w:rsidR="00F06F7F">
              <w:rPr>
                <w:noProof/>
                <w:webHidden/>
              </w:rPr>
              <w:t>12</w:t>
            </w:r>
            <w:r w:rsidR="00BA1608">
              <w:rPr>
                <w:noProof/>
                <w:webHidden/>
              </w:rPr>
              <w:fldChar w:fldCharType="end"/>
            </w:r>
          </w:hyperlink>
        </w:p>
        <w:p w14:paraId="04DAD718" w14:textId="2C29986B" w:rsidR="00BA1608" w:rsidRDefault="0031429F">
          <w:pPr>
            <w:pStyle w:val="TOC3"/>
            <w:tabs>
              <w:tab w:val="right" w:leader="dot" w:pos="9062"/>
            </w:tabs>
            <w:rPr>
              <w:rFonts w:asciiTheme="minorHAnsi" w:eastAsiaTheme="minorEastAsia" w:hAnsiTheme="minorHAnsi"/>
              <w:noProof/>
              <w:sz w:val="22"/>
              <w:lang w:val="en-GB" w:eastAsia="en-GB"/>
            </w:rPr>
          </w:pPr>
          <w:hyperlink w:anchor="_Toc78410982" w:history="1">
            <w:r w:rsidR="00BA1608" w:rsidRPr="000E7D46">
              <w:rPr>
                <w:rStyle w:val="Hyperlink"/>
                <w:noProof/>
                <w:lang w:val="en-GB"/>
              </w:rPr>
              <w:t>1.3.3 Integrating the whole Microelectronics Ecosystem</w:t>
            </w:r>
            <w:r w:rsidR="00BA1608">
              <w:rPr>
                <w:noProof/>
                <w:webHidden/>
              </w:rPr>
              <w:tab/>
            </w:r>
            <w:r w:rsidR="00BA1608">
              <w:rPr>
                <w:noProof/>
                <w:webHidden/>
              </w:rPr>
              <w:fldChar w:fldCharType="begin"/>
            </w:r>
            <w:r w:rsidR="00BA1608">
              <w:rPr>
                <w:noProof/>
                <w:webHidden/>
              </w:rPr>
              <w:instrText xml:space="preserve"> PAGEREF _Toc78410982 \h </w:instrText>
            </w:r>
            <w:r w:rsidR="00BA1608">
              <w:rPr>
                <w:noProof/>
                <w:webHidden/>
              </w:rPr>
            </w:r>
            <w:r w:rsidR="00BA1608">
              <w:rPr>
                <w:noProof/>
                <w:webHidden/>
              </w:rPr>
              <w:fldChar w:fldCharType="separate"/>
            </w:r>
            <w:r w:rsidR="00F06F7F">
              <w:rPr>
                <w:noProof/>
                <w:webHidden/>
              </w:rPr>
              <w:t>15</w:t>
            </w:r>
            <w:r w:rsidR="00BA1608">
              <w:rPr>
                <w:noProof/>
                <w:webHidden/>
              </w:rPr>
              <w:fldChar w:fldCharType="end"/>
            </w:r>
          </w:hyperlink>
        </w:p>
        <w:p w14:paraId="5A7A5DE7" w14:textId="084087B9" w:rsidR="00BA1608" w:rsidRDefault="0031429F">
          <w:pPr>
            <w:pStyle w:val="TOC2"/>
            <w:tabs>
              <w:tab w:val="right" w:leader="dot" w:pos="9062"/>
            </w:tabs>
            <w:rPr>
              <w:rFonts w:asciiTheme="minorHAnsi" w:eastAsiaTheme="minorEastAsia" w:hAnsiTheme="minorHAnsi"/>
              <w:noProof/>
              <w:sz w:val="22"/>
              <w:lang w:val="en-GB" w:eastAsia="en-GB"/>
            </w:rPr>
          </w:pPr>
          <w:hyperlink w:anchor="_Toc78410983" w:history="1">
            <w:r w:rsidR="00BA1608" w:rsidRPr="000E7D46">
              <w:rPr>
                <w:rStyle w:val="Hyperlink"/>
                <w:noProof/>
                <w:lang w:val="en-GB"/>
              </w:rPr>
              <w:t>1.4 Realization Plan</w:t>
            </w:r>
            <w:r w:rsidR="00BA1608">
              <w:rPr>
                <w:noProof/>
                <w:webHidden/>
              </w:rPr>
              <w:tab/>
            </w:r>
            <w:r w:rsidR="00BA1608">
              <w:rPr>
                <w:noProof/>
                <w:webHidden/>
              </w:rPr>
              <w:fldChar w:fldCharType="begin"/>
            </w:r>
            <w:r w:rsidR="00BA1608">
              <w:rPr>
                <w:noProof/>
                <w:webHidden/>
              </w:rPr>
              <w:instrText xml:space="preserve"> PAGEREF _Toc78410983 \h </w:instrText>
            </w:r>
            <w:r w:rsidR="00BA1608">
              <w:rPr>
                <w:noProof/>
                <w:webHidden/>
              </w:rPr>
            </w:r>
            <w:r w:rsidR="00BA1608">
              <w:rPr>
                <w:noProof/>
                <w:webHidden/>
              </w:rPr>
              <w:fldChar w:fldCharType="separate"/>
            </w:r>
            <w:r w:rsidR="00F06F7F">
              <w:rPr>
                <w:noProof/>
                <w:webHidden/>
              </w:rPr>
              <w:t>16</w:t>
            </w:r>
            <w:r w:rsidR="00BA1608">
              <w:rPr>
                <w:noProof/>
                <w:webHidden/>
              </w:rPr>
              <w:fldChar w:fldCharType="end"/>
            </w:r>
          </w:hyperlink>
        </w:p>
        <w:p w14:paraId="23714AE0" w14:textId="51BFF466" w:rsidR="00BA1608" w:rsidRDefault="0031429F">
          <w:pPr>
            <w:pStyle w:val="TOC1"/>
            <w:tabs>
              <w:tab w:val="left" w:pos="440"/>
              <w:tab w:val="right" w:leader="dot" w:pos="9062"/>
            </w:tabs>
            <w:rPr>
              <w:rFonts w:asciiTheme="minorHAnsi" w:eastAsiaTheme="minorEastAsia" w:hAnsiTheme="minorHAnsi"/>
              <w:noProof/>
              <w:sz w:val="22"/>
              <w:lang w:val="en-GB" w:eastAsia="en-GB"/>
            </w:rPr>
          </w:pPr>
          <w:hyperlink w:anchor="_Toc78410984" w:history="1">
            <w:r w:rsidR="00BA1608" w:rsidRPr="000E7D46">
              <w:rPr>
                <w:rStyle w:val="Hyperlink"/>
                <w:noProof/>
                <w:lang w:val="en-GB"/>
              </w:rPr>
              <w:t>2</w:t>
            </w:r>
            <w:r w:rsidR="00BA1608">
              <w:rPr>
                <w:rFonts w:asciiTheme="minorHAnsi" w:eastAsiaTheme="minorEastAsia" w:hAnsiTheme="minorHAnsi"/>
                <w:noProof/>
                <w:sz w:val="22"/>
                <w:lang w:val="en-GB" w:eastAsia="en-GB"/>
              </w:rPr>
              <w:tab/>
            </w:r>
            <w:r w:rsidR="00BA1608" w:rsidRPr="000E7D46">
              <w:rPr>
                <w:rStyle w:val="Hyperlink"/>
                <w:noProof/>
                <w:lang w:val="en-GB"/>
              </w:rPr>
              <w:t>Description of the integrated project</w:t>
            </w:r>
            <w:r w:rsidR="00BA1608">
              <w:rPr>
                <w:noProof/>
                <w:webHidden/>
              </w:rPr>
              <w:tab/>
            </w:r>
            <w:r w:rsidR="00BA1608">
              <w:rPr>
                <w:noProof/>
                <w:webHidden/>
              </w:rPr>
              <w:fldChar w:fldCharType="begin"/>
            </w:r>
            <w:r w:rsidR="00BA1608">
              <w:rPr>
                <w:noProof/>
                <w:webHidden/>
              </w:rPr>
              <w:instrText xml:space="preserve"> PAGEREF _Toc78410984 \h </w:instrText>
            </w:r>
            <w:r w:rsidR="00BA1608">
              <w:rPr>
                <w:noProof/>
                <w:webHidden/>
              </w:rPr>
            </w:r>
            <w:r w:rsidR="00BA1608">
              <w:rPr>
                <w:noProof/>
                <w:webHidden/>
              </w:rPr>
              <w:fldChar w:fldCharType="separate"/>
            </w:r>
            <w:r w:rsidR="00F06F7F">
              <w:rPr>
                <w:noProof/>
                <w:webHidden/>
              </w:rPr>
              <w:t>16</w:t>
            </w:r>
            <w:r w:rsidR="00BA1608">
              <w:rPr>
                <w:noProof/>
                <w:webHidden/>
              </w:rPr>
              <w:fldChar w:fldCharType="end"/>
            </w:r>
          </w:hyperlink>
        </w:p>
        <w:p w14:paraId="4C5232B0" w14:textId="153F8601" w:rsidR="00BA1608" w:rsidRDefault="0031429F">
          <w:pPr>
            <w:pStyle w:val="TOC2"/>
            <w:tabs>
              <w:tab w:val="left" w:pos="880"/>
              <w:tab w:val="right" w:leader="dot" w:pos="9062"/>
            </w:tabs>
            <w:rPr>
              <w:rFonts w:asciiTheme="minorHAnsi" w:eastAsiaTheme="minorEastAsia" w:hAnsiTheme="minorHAnsi"/>
              <w:noProof/>
              <w:sz w:val="22"/>
              <w:lang w:val="en-GB" w:eastAsia="en-GB"/>
            </w:rPr>
          </w:pPr>
          <w:hyperlink w:anchor="_Toc78410985" w:history="1">
            <w:r w:rsidR="00BA1608" w:rsidRPr="000E7D46">
              <w:rPr>
                <w:rStyle w:val="Hyperlink"/>
                <w:noProof/>
                <w:lang w:val="en-GB"/>
              </w:rPr>
              <w:t>2.1</w:t>
            </w:r>
            <w:r w:rsidR="00BA1608">
              <w:rPr>
                <w:rFonts w:asciiTheme="minorHAnsi" w:eastAsiaTheme="minorEastAsia" w:hAnsiTheme="minorHAnsi"/>
                <w:noProof/>
                <w:sz w:val="22"/>
                <w:lang w:val="en-GB" w:eastAsia="en-GB"/>
              </w:rPr>
              <w:tab/>
            </w:r>
            <w:r w:rsidR="00BA1608" w:rsidRPr="000E7D46">
              <w:rPr>
                <w:rStyle w:val="Hyperlink"/>
                <w:noProof/>
                <w:lang w:val="en-GB"/>
              </w:rPr>
              <w:t xml:space="preserve">Differences and Synergies between the 2018 IPCEI on Microelectronics and the IPCEI ME/CT </w:t>
            </w:r>
            <w:r w:rsidR="00BA1608">
              <w:rPr>
                <w:noProof/>
                <w:webHidden/>
              </w:rPr>
              <w:tab/>
            </w:r>
            <w:r w:rsidR="00BA1608">
              <w:rPr>
                <w:noProof/>
                <w:webHidden/>
              </w:rPr>
              <w:fldChar w:fldCharType="begin"/>
            </w:r>
            <w:r w:rsidR="00BA1608">
              <w:rPr>
                <w:noProof/>
                <w:webHidden/>
              </w:rPr>
              <w:instrText xml:space="preserve"> PAGEREF _Toc78410985 \h </w:instrText>
            </w:r>
            <w:r w:rsidR="00BA1608">
              <w:rPr>
                <w:noProof/>
                <w:webHidden/>
              </w:rPr>
            </w:r>
            <w:r w:rsidR="00BA1608">
              <w:rPr>
                <w:noProof/>
                <w:webHidden/>
              </w:rPr>
              <w:fldChar w:fldCharType="separate"/>
            </w:r>
            <w:r w:rsidR="00F06F7F">
              <w:rPr>
                <w:noProof/>
                <w:webHidden/>
              </w:rPr>
              <w:t>16</w:t>
            </w:r>
            <w:r w:rsidR="00BA1608">
              <w:rPr>
                <w:noProof/>
                <w:webHidden/>
              </w:rPr>
              <w:fldChar w:fldCharType="end"/>
            </w:r>
          </w:hyperlink>
        </w:p>
        <w:p w14:paraId="086F7670" w14:textId="65A8571A" w:rsidR="00BA1608" w:rsidRDefault="0031429F">
          <w:pPr>
            <w:pStyle w:val="TOC2"/>
            <w:tabs>
              <w:tab w:val="left" w:pos="880"/>
              <w:tab w:val="right" w:leader="dot" w:pos="9062"/>
            </w:tabs>
            <w:rPr>
              <w:rFonts w:asciiTheme="minorHAnsi" w:eastAsiaTheme="minorEastAsia" w:hAnsiTheme="minorHAnsi"/>
              <w:noProof/>
              <w:sz w:val="22"/>
              <w:lang w:val="en-GB" w:eastAsia="en-GB"/>
            </w:rPr>
          </w:pPr>
          <w:hyperlink w:anchor="_Toc78410986" w:history="1">
            <w:r w:rsidR="00BA1608" w:rsidRPr="000E7D46">
              <w:rPr>
                <w:rStyle w:val="Hyperlink"/>
                <w:noProof/>
                <w:lang w:val="en-GB"/>
              </w:rPr>
              <w:t>2.2</w:t>
            </w:r>
            <w:r w:rsidR="00BA1608">
              <w:rPr>
                <w:rFonts w:asciiTheme="minorHAnsi" w:eastAsiaTheme="minorEastAsia" w:hAnsiTheme="minorHAnsi"/>
                <w:noProof/>
                <w:sz w:val="22"/>
                <w:lang w:val="en-GB" w:eastAsia="en-GB"/>
              </w:rPr>
              <w:tab/>
            </w:r>
            <w:r w:rsidR="00BA1608" w:rsidRPr="000E7D46">
              <w:rPr>
                <w:rStyle w:val="Hyperlink"/>
                <w:noProof/>
                <w:lang w:val="en-GB"/>
              </w:rPr>
              <w:t>Detailed description of the Direct Participants</w:t>
            </w:r>
            <w:r w:rsidR="00BA1608">
              <w:rPr>
                <w:noProof/>
                <w:webHidden/>
              </w:rPr>
              <w:tab/>
            </w:r>
            <w:r w:rsidR="00BA1608">
              <w:rPr>
                <w:noProof/>
                <w:webHidden/>
              </w:rPr>
              <w:fldChar w:fldCharType="begin"/>
            </w:r>
            <w:r w:rsidR="00BA1608">
              <w:rPr>
                <w:noProof/>
                <w:webHidden/>
              </w:rPr>
              <w:instrText xml:space="preserve"> PAGEREF _Toc78410986 \h </w:instrText>
            </w:r>
            <w:r w:rsidR="00BA1608">
              <w:rPr>
                <w:noProof/>
                <w:webHidden/>
              </w:rPr>
            </w:r>
            <w:r w:rsidR="00BA1608">
              <w:rPr>
                <w:noProof/>
                <w:webHidden/>
              </w:rPr>
              <w:fldChar w:fldCharType="separate"/>
            </w:r>
            <w:r w:rsidR="00F06F7F">
              <w:rPr>
                <w:noProof/>
                <w:webHidden/>
              </w:rPr>
              <w:t>16</w:t>
            </w:r>
            <w:r w:rsidR="00BA1608">
              <w:rPr>
                <w:noProof/>
                <w:webHidden/>
              </w:rPr>
              <w:fldChar w:fldCharType="end"/>
            </w:r>
          </w:hyperlink>
        </w:p>
        <w:p w14:paraId="371F5AC3" w14:textId="743B3726" w:rsidR="00BA1608" w:rsidRDefault="0031429F">
          <w:pPr>
            <w:pStyle w:val="TOC2"/>
            <w:tabs>
              <w:tab w:val="left" w:pos="880"/>
              <w:tab w:val="right" w:leader="dot" w:pos="9062"/>
            </w:tabs>
            <w:rPr>
              <w:rFonts w:asciiTheme="minorHAnsi" w:eastAsiaTheme="minorEastAsia" w:hAnsiTheme="minorHAnsi"/>
              <w:noProof/>
              <w:sz w:val="22"/>
              <w:lang w:val="en-GB" w:eastAsia="en-GB"/>
            </w:rPr>
          </w:pPr>
          <w:hyperlink w:anchor="_Toc78410987" w:history="1">
            <w:r w:rsidR="00BA1608" w:rsidRPr="000E7D46">
              <w:rPr>
                <w:rStyle w:val="Hyperlink"/>
                <w:noProof/>
                <w:lang w:val="en-GB"/>
              </w:rPr>
              <w:t>2.3</w:t>
            </w:r>
            <w:r w:rsidR="00BA1608">
              <w:rPr>
                <w:rFonts w:asciiTheme="minorHAnsi" w:eastAsiaTheme="minorEastAsia" w:hAnsiTheme="minorHAnsi"/>
                <w:noProof/>
                <w:sz w:val="22"/>
                <w:lang w:val="en-GB" w:eastAsia="en-GB"/>
              </w:rPr>
              <w:tab/>
            </w:r>
            <w:r w:rsidR="00BA1608" w:rsidRPr="000E7D46">
              <w:rPr>
                <w:rStyle w:val="Hyperlink"/>
                <w:noProof/>
                <w:lang w:val="en-GB"/>
              </w:rPr>
              <w:t>Main Technical Challenges and their Application Domains</w:t>
            </w:r>
            <w:r w:rsidR="00BA1608">
              <w:rPr>
                <w:noProof/>
                <w:webHidden/>
              </w:rPr>
              <w:tab/>
            </w:r>
            <w:r w:rsidR="00BA1608">
              <w:rPr>
                <w:noProof/>
                <w:webHidden/>
              </w:rPr>
              <w:fldChar w:fldCharType="begin"/>
            </w:r>
            <w:r w:rsidR="00BA1608">
              <w:rPr>
                <w:noProof/>
                <w:webHidden/>
              </w:rPr>
              <w:instrText xml:space="preserve"> PAGEREF _Toc78410987 \h </w:instrText>
            </w:r>
            <w:r w:rsidR="00BA1608">
              <w:rPr>
                <w:noProof/>
                <w:webHidden/>
              </w:rPr>
            </w:r>
            <w:r w:rsidR="00BA1608">
              <w:rPr>
                <w:noProof/>
                <w:webHidden/>
              </w:rPr>
              <w:fldChar w:fldCharType="separate"/>
            </w:r>
            <w:r w:rsidR="00F06F7F">
              <w:rPr>
                <w:noProof/>
                <w:webHidden/>
              </w:rPr>
              <w:t>18</w:t>
            </w:r>
            <w:r w:rsidR="00BA1608">
              <w:rPr>
                <w:noProof/>
                <w:webHidden/>
              </w:rPr>
              <w:fldChar w:fldCharType="end"/>
            </w:r>
          </w:hyperlink>
        </w:p>
        <w:p w14:paraId="48E9CDE5" w14:textId="3640E6CF" w:rsidR="00BA1608" w:rsidRDefault="0031429F">
          <w:pPr>
            <w:pStyle w:val="TOC2"/>
            <w:tabs>
              <w:tab w:val="left" w:pos="880"/>
              <w:tab w:val="right" w:leader="dot" w:pos="9062"/>
            </w:tabs>
            <w:rPr>
              <w:rFonts w:asciiTheme="minorHAnsi" w:eastAsiaTheme="minorEastAsia" w:hAnsiTheme="minorHAnsi"/>
              <w:noProof/>
              <w:sz w:val="22"/>
              <w:lang w:val="en-GB" w:eastAsia="en-GB"/>
            </w:rPr>
          </w:pPr>
          <w:hyperlink w:anchor="_Toc78410988" w:history="1">
            <w:r w:rsidR="00BA1608" w:rsidRPr="000E7D46">
              <w:rPr>
                <w:rStyle w:val="Hyperlink"/>
                <w:noProof/>
                <w:lang w:val="en-GB"/>
              </w:rPr>
              <w:t>2.4</w:t>
            </w:r>
            <w:r w:rsidR="00BA1608">
              <w:rPr>
                <w:rFonts w:asciiTheme="minorHAnsi" w:eastAsiaTheme="minorEastAsia" w:hAnsiTheme="minorHAnsi"/>
                <w:noProof/>
                <w:sz w:val="22"/>
                <w:lang w:val="en-GB" w:eastAsia="en-GB"/>
              </w:rPr>
              <w:tab/>
            </w:r>
            <w:r w:rsidR="00BA1608" w:rsidRPr="000E7D46">
              <w:rPr>
                <w:rStyle w:val="Hyperlink"/>
                <w:noProof/>
                <w:lang w:val="en-GB"/>
              </w:rPr>
              <w:t>Workstreams Sense</w:t>
            </w:r>
            <w:r w:rsidR="00BA1608">
              <w:rPr>
                <w:noProof/>
                <w:webHidden/>
              </w:rPr>
              <w:tab/>
            </w:r>
            <w:r w:rsidR="00BA1608">
              <w:rPr>
                <w:noProof/>
                <w:webHidden/>
              </w:rPr>
              <w:fldChar w:fldCharType="begin"/>
            </w:r>
            <w:r w:rsidR="00BA1608">
              <w:rPr>
                <w:noProof/>
                <w:webHidden/>
              </w:rPr>
              <w:instrText xml:space="preserve"> PAGEREF _Toc78410988 \h </w:instrText>
            </w:r>
            <w:r w:rsidR="00BA1608">
              <w:rPr>
                <w:noProof/>
                <w:webHidden/>
              </w:rPr>
            </w:r>
            <w:r w:rsidR="00BA1608">
              <w:rPr>
                <w:noProof/>
                <w:webHidden/>
              </w:rPr>
              <w:fldChar w:fldCharType="separate"/>
            </w:r>
            <w:r w:rsidR="00F06F7F">
              <w:rPr>
                <w:noProof/>
                <w:webHidden/>
              </w:rPr>
              <w:t>18</w:t>
            </w:r>
            <w:r w:rsidR="00BA1608">
              <w:rPr>
                <w:noProof/>
                <w:webHidden/>
              </w:rPr>
              <w:fldChar w:fldCharType="end"/>
            </w:r>
          </w:hyperlink>
        </w:p>
        <w:p w14:paraId="4C8CA8FA" w14:textId="16E6EC52" w:rsidR="00BA1608" w:rsidRDefault="0031429F">
          <w:pPr>
            <w:pStyle w:val="TOC3"/>
            <w:tabs>
              <w:tab w:val="left" w:pos="1320"/>
              <w:tab w:val="right" w:leader="dot" w:pos="9062"/>
            </w:tabs>
            <w:rPr>
              <w:rFonts w:asciiTheme="minorHAnsi" w:eastAsiaTheme="minorEastAsia" w:hAnsiTheme="minorHAnsi"/>
              <w:noProof/>
              <w:sz w:val="22"/>
              <w:lang w:val="en-GB" w:eastAsia="en-GB"/>
            </w:rPr>
          </w:pPr>
          <w:hyperlink w:anchor="_Toc78410989" w:history="1">
            <w:r w:rsidR="00BA1608" w:rsidRPr="000E7D46">
              <w:rPr>
                <w:rStyle w:val="Hyperlink"/>
                <w:noProof/>
                <w:lang w:val="en-GB"/>
              </w:rPr>
              <w:t>2.4.1</w:t>
            </w:r>
            <w:r w:rsidR="00BA1608">
              <w:rPr>
                <w:rFonts w:asciiTheme="minorHAnsi" w:eastAsiaTheme="minorEastAsia" w:hAnsiTheme="minorHAnsi"/>
                <w:noProof/>
                <w:sz w:val="22"/>
                <w:lang w:val="en-GB" w:eastAsia="en-GB"/>
              </w:rPr>
              <w:tab/>
            </w:r>
            <w:r w:rsidR="00BA1608" w:rsidRPr="000E7D46">
              <w:rPr>
                <w:rStyle w:val="Hyperlink"/>
                <w:noProof/>
                <w:lang w:val="en-GB"/>
              </w:rPr>
              <w:t>Objectives and Challenges</w:t>
            </w:r>
            <w:r w:rsidR="00BA1608">
              <w:rPr>
                <w:noProof/>
                <w:webHidden/>
              </w:rPr>
              <w:tab/>
            </w:r>
            <w:r w:rsidR="00BA1608">
              <w:rPr>
                <w:noProof/>
                <w:webHidden/>
              </w:rPr>
              <w:fldChar w:fldCharType="begin"/>
            </w:r>
            <w:r w:rsidR="00BA1608">
              <w:rPr>
                <w:noProof/>
                <w:webHidden/>
              </w:rPr>
              <w:instrText xml:space="preserve"> PAGEREF _Toc78410989 \h </w:instrText>
            </w:r>
            <w:r w:rsidR="00BA1608">
              <w:rPr>
                <w:noProof/>
                <w:webHidden/>
              </w:rPr>
            </w:r>
            <w:r w:rsidR="00BA1608">
              <w:rPr>
                <w:noProof/>
                <w:webHidden/>
              </w:rPr>
              <w:fldChar w:fldCharType="separate"/>
            </w:r>
            <w:r w:rsidR="00F06F7F">
              <w:rPr>
                <w:noProof/>
                <w:webHidden/>
              </w:rPr>
              <w:t>18</w:t>
            </w:r>
            <w:r w:rsidR="00BA1608">
              <w:rPr>
                <w:noProof/>
                <w:webHidden/>
              </w:rPr>
              <w:fldChar w:fldCharType="end"/>
            </w:r>
          </w:hyperlink>
        </w:p>
        <w:p w14:paraId="4B3B500B" w14:textId="35A8A757" w:rsidR="00BA1608" w:rsidRDefault="0031429F">
          <w:pPr>
            <w:pStyle w:val="TOC3"/>
            <w:tabs>
              <w:tab w:val="right" w:leader="dot" w:pos="9062"/>
            </w:tabs>
            <w:rPr>
              <w:rFonts w:asciiTheme="minorHAnsi" w:eastAsiaTheme="minorEastAsia" w:hAnsiTheme="minorHAnsi"/>
              <w:noProof/>
              <w:sz w:val="22"/>
              <w:lang w:val="en-GB" w:eastAsia="en-GB"/>
            </w:rPr>
          </w:pPr>
          <w:hyperlink w:anchor="_Toc78410990" w:history="1">
            <w:r w:rsidR="00BA1608" w:rsidRPr="000E7D46">
              <w:rPr>
                <w:rStyle w:val="Hyperlink"/>
                <w:noProof/>
                <w:lang w:val="en-GB"/>
              </w:rPr>
              <w:t>2.4.2 Overall Presentation of the Direct Participants of WS Sense</w:t>
            </w:r>
            <w:r w:rsidR="00BA1608">
              <w:rPr>
                <w:noProof/>
                <w:webHidden/>
              </w:rPr>
              <w:tab/>
            </w:r>
            <w:r w:rsidR="00BA1608">
              <w:rPr>
                <w:noProof/>
                <w:webHidden/>
              </w:rPr>
              <w:fldChar w:fldCharType="begin"/>
            </w:r>
            <w:r w:rsidR="00BA1608">
              <w:rPr>
                <w:noProof/>
                <w:webHidden/>
              </w:rPr>
              <w:instrText xml:space="preserve"> PAGEREF _Toc78410990 \h </w:instrText>
            </w:r>
            <w:r w:rsidR="00BA1608">
              <w:rPr>
                <w:noProof/>
                <w:webHidden/>
              </w:rPr>
            </w:r>
            <w:r w:rsidR="00BA1608">
              <w:rPr>
                <w:noProof/>
                <w:webHidden/>
              </w:rPr>
              <w:fldChar w:fldCharType="separate"/>
            </w:r>
            <w:r w:rsidR="00F06F7F">
              <w:rPr>
                <w:noProof/>
                <w:webHidden/>
              </w:rPr>
              <w:t>18</w:t>
            </w:r>
            <w:r w:rsidR="00BA1608">
              <w:rPr>
                <w:noProof/>
                <w:webHidden/>
              </w:rPr>
              <w:fldChar w:fldCharType="end"/>
            </w:r>
          </w:hyperlink>
        </w:p>
        <w:p w14:paraId="3D7A8BF0" w14:textId="0704D313" w:rsidR="00BA1608" w:rsidRDefault="0031429F">
          <w:pPr>
            <w:pStyle w:val="TOC3"/>
            <w:tabs>
              <w:tab w:val="right" w:leader="dot" w:pos="9062"/>
            </w:tabs>
            <w:rPr>
              <w:rFonts w:asciiTheme="minorHAnsi" w:eastAsiaTheme="minorEastAsia" w:hAnsiTheme="minorHAnsi"/>
              <w:noProof/>
              <w:sz w:val="22"/>
              <w:lang w:val="en-GB" w:eastAsia="en-GB"/>
            </w:rPr>
          </w:pPr>
          <w:hyperlink w:anchor="_Toc78410991" w:history="1">
            <w:r w:rsidR="00BA1608" w:rsidRPr="000E7D46">
              <w:rPr>
                <w:rStyle w:val="Hyperlink"/>
                <w:noProof/>
                <w:lang w:val="en-GB"/>
              </w:rPr>
              <w:t>2.4.3 Collaborations of the Direct Participants with other indirectly involved partners</w:t>
            </w:r>
            <w:r w:rsidR="00BA1608">
              <w:rPr>
                <w:noProof/>
                <w:webHidden/>
              </w:rPr>
              <w:tab/>
            </w:r>
            <w:r w:rsidR="00BA1608">
              <w:rPr>
                <w:noProof/>
                <w:webHidden/>
              </w:rPr>
              <w:fldChar w:fldCharType="begin"/>
            </w:r>
            <w:r w:rsidR="00BA1608">
              <w:rPr>
                <w:noProof/>
                <w:webHidden/>
              </w:rPr>
              <w:instrText xml:space="preserve"> PAGEREF _Toc78410991 \h </w:instrText>
            </w:r>
            <w:r w:rsidR="00BA1608">
              <w:rPr>
                <w:noProof/>
                <w:webHidden/>
              </w:rPr>
            </w:r>
            <w:r w:rsidR="00BA1608">
              <w:rPr>
                <w:noProof/>
                <w:webHidden/>
              </w:rPr>
              <w:fldChar w:fldCharType="separate"/>
            </w:r>
            <w:r w:rsidR="00F06F7F">
              <w:rPr>
                <w:noProof/>
                <w:webHidden/>
              </w:rPr>
              <w:t>19</w:t>
            </w:r>
            <w:r w:rsidR="00BA1608">
              <w:rPr>
                <w:noProof/>
                <w:webHidden/>
              </w:rPr>
              <w:fldChar w:fldCharType="end"/>
            </w:r>
          </w:hyperlink>
        </w:p>
        <w:p w14:paraId="21575D24" w14:textId="3F89D15B" w:rsidR="00BA1608" w:rsidRDefault="0031429F">
          <w:pPr>
            <w:pStyle w:val="TOC2"/>
            <w:tabs>
              <w:tab w:val="left" w:pos="880"/>
              <w:tab w:val="right" w:leader="dot" w:pos="9062"/>
            </w:tabs>
            <w:rPr>
              <w:rFonts w:asciiTheme="minorHAnsi" w:eastAsiaTheme="minorEastAsia" w:hAnsiTheme="minorHAnsi"/>
              <w:noProof/>
              <w:sz w:val="22"/>
              <w:lang w:val="en-GB" w:eastAsia="en-GB"/>
            </w:rPr>
          </w:pPr>
          <w:hyperlink w:anchor="_Toc78410992" w:history="1">
            <w:r w:rsidR="00BA1608" w:rsidRPr="000E7D46">
              <w:rPr>
                <w:rStyle w:val="Hyperlink"/>
                <w:noProof/>
                <w:lang w:val="en-GB"/>
              </w:rPr>
              <w:t>2.5</w:t>
            </w:r>
            <w:r w:rsidR="00BA1608">
              <w:rPr>
                <w:rFonts w:asciiTheme="minorHAnsi" w:eastAsiaTheme="minorEastAsia" w:hAnsiTheme="minorHAnsi"/>
                <w:noProof/>
                <w:sz w:val="22"/>
                <w:lang w:val="en-GB" w:eastAsia="en-GB"/>
              </w:rPr>
              <w:tab/>
            </w:r>
            <w:r w:rsidR="00BA1608" w:rsidRPr="000E7D46">
              <w:rPr>
                <w:rStyle w:val="Hyperlink"/>
                <w:noProof/>
                <w:lang w:val="en-GB"/>
              </w:rPr>
              <w:t>Workstreams Think</w:t>
            </w:r>
            <w:r w:rsidR="00BA1608">
              <w:rPr>
                <w:noProof/>
                <w:webHidden/>
              </w:rPr>
              <w:tab/>
            </w:r>
            <w:r w:rsidR="00BA1608">
              <w:rPr>
                <w:noProof/>
                <w:webHidden/>
              </w:rPr>
              <w:fldChar w:fldCharType="begin"/>
            </w:r>
            <w:r w:rsidR="00BA1608">
              <w:rPr>
                <w:noProof/>
                <w:webHidden/>
              </w:rPr>
              <w:instrText xml:space="preserve"> PAGEREF _Toc78410992 \h </w:instrText>
            </w:r>
            <w:r w:rsidR="00BA1608">
              <w:rPr>
                <w:noProof/>
                <w:webHidden/>
              </w:rPr>
            </w:r>
            <w:r w:rsidR="00BA1608">
              <w:rPr>
                <w:noProof/>
                <w:webHidden/>
              </w:rPr>
              <w:fldChar w:fldCharType="separate"/>
            </w:r>
            <w:r w:rsidR="00F06F7F">
              <w:rPr>
                <w:noProof/>
                <w:webHidden/>
              </w:rPr>
              <w:t>19</w:t>
            </w:r>
            <w:r w:rsidR="00BA1608">
              <w:rPr>
                <w:noProof/>
                <w:webHidden/>
              </w:rPr>
              <w:fldChar w:fldCharType="end"/>
            </w:r>
          </w:hyperlink>
        </w:p>
        <w:p w14:paraId="2F9CF796" w14:textId="75171E72" w:rsidR="00BA1608" w:rsidRDefault="0031429F">
          <w:pPr>
            <w:pStyle w:val="TOC3"/>
            <w:tabs>
              <w:tab w:val="right" w:leader="dot" w:pos="9062"/>
            </w:tabs>
            <w:rPr>
              <w:rFonts w:asciiTheme="minorHAnsi" w:eastAsiaTheme="minorEastAsia" w:hAnsiTheme="minorHAnsi"/>
              <w:noProof/>
              <w:sz w:val="22"/>
              <w:lang w:val="en-GB" w:eastAsia="en-GB"/>
            </w:rPr>
          </w:pPr>
          <w:hyperlink w:anchor="_Toc78410993" w:history="1">
            <w:r w:rsidR="00BA1608" w:rsidRPr="000E7D46">
              <w:rPr>
                <w:rStyle w:val="Hyperlink"/>
                <w:noProof/>
                <w:lang w:val="en-GB"/>
              </w:rPr>
              <w:t>2.5.1 Objectives and Challenges</w:t>
            </w:r>
            <w:r w:rsidR="00BA1608">
              <w:rPr>
                <w:noProof/>
                <w:webHidden/>
              </w:rPr>
              <w:tab/>
            </w:r>
            <w:r w:rsidR="00BA1608">
              <w:rPr>
                <w:noProof/>
                <w:webHidden/>
              </w:rPr>
              <w:fldChar w:fldCharType="begin"/>
            </w:r>
            <w:r w:rsidR="00BA1608">
              <w:rPr>
                <w:noProof/>
                <w:webHidden/>
              </w:rPr>
              <w:instrText xml:space="preserve"> PAGEREF _Toc78410993 \h </w:instrText>
            </w:r>
            <w:r w:rsidR="00BA1608">
              <w:rPr>
                <w:noProof/>
                <w:webHidden/>
              </w:rPr>
            </w:r>
            <w:r w:rsidR="00BA1608">
              <w:rPr>
                <w:noProof/>
                <w:webHidden/>
              </w:rPr>
              <w:fldChar w:fldCharType="separate"/>
            </w:r>
            <w:r w:rsidR="00F06F7F">
              <w:rPr>
                <w:noProof/>
                <w:webHidden/>
              </w:rPr>
              <w:t>19</w:t>
            </w:r>
            <w:r w:rsidR="00BA1608">
              <w:rPr>
                <w:noProof/>
                <w:webHidden/>
              </w:rPr>
              <w:fldChar w:fldCharType="end"/>
            </w:r>
          </w:hyperlink>
        </w:p>
        <w:p w14:paraId="33D2F03D" w14:textId="4DD035E7" w:rsidR="00BA1608" w:rsidRDefault="0031429F">
          <w:pPr>
            <w:pStyle w:val="TOC3"/>
            <w:tabs>
              <w:tab w:val="right" w:leader="dot" w:pos="9062"/>
            </w:tabs>
            <w:rPr>
              <w:rFonts w:asciiTheme="minorHAnsi" w:eastAsiaTheme="minorEastAsia" w:hAnsiTheme="minorHAnsi"/>
              <w:noProof/>
              <w:sz w:val="22"/>
              <w:lang w:val="en-GB" w:eastAsia="en-GB"/>
            </w:rPr>
          </w:pPr>
          <w:hyperlink w:anchor="_Toc78410994" w:history="1">
            <w:r w:rsidR="00BA1608" w:rsidRPr="000E7D46">
              <w:rPr>
                <w:rStyle w:val="Hyperlink"/>
                <w:noProof/>
                <w:lang w:val="en-GB"/>
              </w:rPr>
              <w:t>2.5.2 Overall Presentation of the Direct Participants of WS Think</w:t>
            </w:r>
            <w:r w:rsidR="00BA1608">
              <w:rPr>
                <w:noProof/>
                <w:webHidden/>
              </w:rPr>
              <w:tab/>
            </w:r>
            <w:r w:rsidR="00BA1608">
              <w:rPr>
                <w:noProof/>
                <w:webHidden/>
              </w:rPr>
              <w:fldChar w:fldCharType="begin"/>
            </w:r>
            <w:r w:rsidR="00BA1608">
              <w:rPr>
                <w:noProof/>
                <w:webHidden/>
              </w:rPr>
              <w:instrText xml:space="preserve"> PAGEREF _Toc78410994 \h </w:instrText>
            </w:r>
            <w:r w:rsidR="00BA1608">
              <w:rPr>
                <w:noProof/>
                <w:webHidden/>
              </w:rPr>
            </w:r>
            <w:r w:rsidR="00BA1608">
              <w:rPr>
                <w:noProof/>
                <w:webHidden/>
              </w:rPr>
              <w:fldChar w:fldCharType="separate"/>
            </w:r>
            <w:r w:rsidR="00F06F7F">
              <w:rPr>
                <w:noProof/>
                <w:webHidden/>
              </w:rPr>
              <w:t>19</w:t>
            </w:r>
            <w:r w:rsidR="00BA1608">
              <w:rPr>
                <w:noProof/>
                <w:webHidden/>
              </w:rPr>
              <w:fldChar w:fldCharType="end"/>
            </w:r>
          </w:hyperlink>
        </w:p>
        <w:p w14:paraId="3E571739" w14:textId="65363369" w:rsidR="00BA1608" w:rsidRDefault="0031429F">
          <w:pPr>
            <w:pStyle w:val="TOC3"/>
            <w:tabs>
              <w:tab w:val="right" w:leader="dot" w:pos="9062"/>
            </w:tabs>
            <w:rPr>
              <w:rFonts w:asciiTheme="minorHAnsi" w:eastAsiaTheme="minorEastAsia" w:hAnsiTheme="minorHAnsi"/>
              <w:noProof/>
              <w:sz w:val="22"/>
              <w:lang w:val="en-GB" w:eastAsia="en-GB"/>
            </w:rPr>
          </w:pPr>
          <w:hyperlink w:anchor="_Toc78410995" w:history="1">
            <w:r w:rsidR="00BA1608" w:rsidRPr="000E7D46">
              <w:rPr>
                <w:rStyle w:val="Hyperlink"/>
                <w:noProof/>
                <w:lang w:val="en-GB"/>
              </w:rPr>
              <w:t>2.5.3 Collaborations of the Direct Participants with other indirectly involved partners</w:t>
            </w:r>
            <w:r w:rsidR="00BA1608">
              <w:rPr>
                <w:noProof/>
                <w:webHidden/>
              </w:rPr>
              <w:tab/>
            </w:r>
            <w:r w:rsidR="00BA1608">
              <w:rPr>
                <w:noProof/>
                <w:webHidden/>
              </w:rPr>
              <w:fldChar w:fldCharType="begin"/>
            </w:r>
            <w:r w:rsidR="00BA1608">
              <w:rPr>
                <w:noProof/>
                <w:webHidden/>
              </w:rPr>
              <w:instrText xml:space="preserve"> PAGEREF _Toc78410995 \h </w:instrText>
            </w:r>
            <w:r w:rsidR="00BA1608">
              <w:rPr>
                <w:noProof/>
                <w:webHidden/>
              </w:rPr>
            </w:r>
            <w:r w:rsidR="00BA1608">
              <w:rPr>
                <w:noProof/>
                <w:webHidden/>
              </w:rPr>
              <w:fldChar w:fldCharType="separate"/>
            </w:r>
            <w:r w:rsidR="00F06F7F">
              <w:rPr>
                <w:noProof/>
                <w:webHidden/>
              </w:rPr>
              <w:t>20</w:t>
            </w:r>
            <w:r w:rsidR="00BA1608">
              <w:rPr>
                <w:noProof/>
                <w:webHidden/>
              </w:rPr>
              <w:fldChar w:fldCharType="end"/>
            </w:r>
          </w:hyperlink>
        </w:p>
        <w:p w14:paraId="2E22AEFD" w14:textId="3BC51743" w:rsidR="00BA1608" w:rsidRDefault="0031429F">
          <w:pPr>
            <w:pStyle w:val="TOC2"/>
            <w:tabs>
              <w:tab w:val="left" w:pos="880"/>
              <w:tab w:val="right" w:leader="dot" w:pos="9062"/>
            </w:tabs>
            <w:rPr>
              <w:rFonts w:asciiTheme="minorHAnsi" w:eastAsiaTheme="minorEastAsia" w:hAnsiTheme="minorHAnsi"/>
              <w:noProof/>
              <w:sz w:val="22"/>
              <w:lang w:val="en-GB" w:eastAsia="en-GB"/>
            </w:rPr>
          </w:pPr>
          <w:hyperlink w:anchor="_Toc78410996" w:history="1">
            <w:r w:rsidR="00BA1608" w:rsidRPr="000E7D46">
              <w:rPr>
                <w:rStyle w:val="Hyperlink"/>
                <w:noProof/>
                <w:lang w:val="en-GB"/>
              </w:rPr>
              <w:t>2.6</w:t>
            </w:r>
            <w:r w:rsidR="00BA1608">
              <w:rPr>
                <w:rFonts w:asciiTheme="minorHAnsi" w:eastAsiaTheme="minorEastAsia" w:hAnsiTheme="minorHAnsi"/>
                <w:noProof/>
                <w:sz w:val="22"/>
                <w:lang w:val="en-GB" w:eastAsia="en-GB"/>
              </w:rPr>
              <w:tab/>
            </w:r>
            <w:r w:rsidR="00BA1608" w:rsidRPr="000E7D46">
              <w:rPr>
                <w:rStyle w:val="Hyperlink"/>
                <w:noProof/>
                <w:lang w:val="en-GB"/>
              </w:rPr>
              <w:t>Workstreams Act</w:t>
            </w:r>
            <w:r w:rsidR="00BA1608">
              <w:rPr>
                <w:noProof/>
                <w:webHidden/>
              </w:rPr>
              <w:tab/>
            </w:r>
            <w:r w:rsidR="00BA1608">
              <w:rPr>
                <w:noProof/>
                <w:webHidden/>
              </w:rPr>
              <w:fldChar w:fldCharType="begin"/>
            </w:r>
            <w:r w:rsidR="00BA1608">
              <w:rPr>
                <w:noProof/>
                <w:webHidden/>
              </w:rPr>
              <w:instrText xml:space="preserve"> PAGEREF _Toc78410996 \h </w:instrText>
            </w:r>
            <w:r w:rsidR="00BA1608">
              <w:rPr>
                <w:noProof/>
                <w:webHidden/>
              </w:rPr>
            </w:r>
            <w:r w:rsidR="00BA1608">
              <w:rPr>
                <w:noProof/>
                <w:webHidden/>
              </w:rPr>
              <w:fldChar w:fldCharType="separate"/>
            </w:r>
            <w:r w:rsidR="00F06F7F">
              <w:rPr>
                <w:noProof/>
                <w:webHidden/>
              </w:rPr>
              <w:t>20</w:t>
            </w:r>
            <w:r w:rsidR="00BA1608">
              <w:rPr>
                <w:noProof/>
                <w:webHidden/>
              </w:rPr>
              <w:fldChar w:fldCharType="end"/>
            </w:r>
          </w:hyperlink>
        </w:p>
        <w:p w14:paraId="039FEC1E" w14:textId="6F58AC01" w:rsidR="00BA1608" w:rsidRDefault="0031429F">
          <w:pPr>
            <w:pStyle w:val="TOC3"/>
            <w:tabs>
              <w:tab w:val="right" w:leader="dot" w:pos="9062"/>
            </w:tabs>
            <w:rPr>
              <w:rFonts w:asciiTheme="minorHAnsi" w:eastAsiaTheme="minorEastAsia" w:hAnsiTheme="minorHAnsi"/>
              <w:noProof/>
              <w:sz w:val="22"/>
              <w:lang w:val="en-GB" w:eastAsia="en-GB"/>
            </w:rPr>
          </w:pPr>
          <w:hyperlink w:anchor="_Toc78410997" w:history="1">
            <w:r w:rsidR="00BA1608" w:rsidRPr="000E7D46">
              <w:rPr>
                <w:rStyle w:val="Hyperlink"/>
                <w:noProof/>
                <w:lang w:val="en-GB"/>
              </w:rPr>
              <w:t>2.6.1 Objectives and Challenges</w:t>
            </w:r>
            <w:r w:rsidR="00BA1608">
              <w:rPr>
                <w:noProof/>
                <w:webHidden/>
              </w:rPr>
              <w:tab/>
            </w:r>
            <w:r w:rsidR="00BA1608">
              <w:rPr>
                <w:noProof/>
                <w:webHidden/>
              </w:rPr>
              <w:fldChar w:fldCharType="begin"/>
            </w:r>
            <w:r w:rsidR="00BA1608">
              <w:rPr>
                <w:noProof/>
                <w:webHidden/>
              </w:rPr>
              <w:instrText xml:space="preserve"> PAGEREF _Toc78410997 \h </w:instrText>
            </w:r>
            <w:r w:rsidR="00BA1608">
              <w:rPr>
                <w:noProof/>
                <w:webHidden/>
              </w:rPr>
            </w:r>
            <w:r w:rsidR="00BA1608">
              <w:rPr>
                <w:noProof/>
                <w:webHidden/>
              </w:rPr>
              <w:fldChar w:fldCharType="separate"/>
            </w:r>
            <w:r w:rsidR="00F06F7F">
              <w:rPr>
                <w:noProof/>
                <w:webHidden/>
              </w:rPr>
              <w:t>20</w:t>
            </w:r>
            <w:r w:rsidR="00BA1608">
              <w:rPr>
                <w:noProof/>
                <w:webHidden/>
              </w:rPr>
              <w:fldChar w:fldCharType="end"/>
            </w:r>
          </w:hyperlink>
        </w:p>
        <w:p w14:paraId="2931E3F6" w14:textId="17094A61" w:rsidR="00BA1608" w:rsidRDefault="0031429F">
          <w:pPr>
            <w:pStyle w:val="TOC3"/>
            <w:tabs>
              <w:tab w:val="right" w:leader="dot" w:pos="9062"/>
            </w:tabs>
            <w:rPr>
              <w:rFonts w:asciiTheme="minorHAnsi" w:eastAsiaTheme="minorEastAsia" w:hAnsiTheme="minorHAnsi"/>
              <w:noProof/>
              <w:sz w:val="22"/>
              <w:lang w:val="en-GB" w:eastAsia="en-GB"/>
            </w:rPr>
          </w:pPr>
          <w:hyperlink w:anchor="_Toc78410998" w:history="1">
            <w:r w:rsidR="00BA1608" w:rsidRPr="000E7D46">
              <w:rPr>
                <w:rStyle w:val="Hyperlink"/>
                <w:noProof/>
                <w:lang w:val="en-GB"/>
              </w:rPr>
              <w:t>2.6.2 Overall Presentation of the Direct Participants of WS Act</w:t>
            </w:r>
            <w:r w:rsidR="00BA1608">
              <w:rPr>
                <w:noProof/>
                <w:webHidden/>
              </w:rPr>
              <w:tab/>
            </w:r>
            <w:r w:rsidR="00BA1608">
              <w:rPr>
                <w:noProof/>
                <w:webHidden/>
              </w:rPr>
              <w:fldChar w:fldCharType="begin"/>
            </w:r>
            <w:r w:rsidR="00BA1608">
              <w:rPr>
                <w:noProof/>
                <w:webHidden/>
              </w:rPr>
              <w:instrText xml:space="preserve"> PAGEREF _Toc78410998 \h </w:instrText>
            </w:r>
            <w:r w:rsidR="00BA1608">
              <w:rPr>
                <w:noProof/>
                <w:webHidden/>
              </w:rPr>
            </w:r>
            <w:r w:rsidR="00BA1608">
              <w:rPr>
                <w:noProof/>
                <w:webHidden/>
              </w:rPr>
              <w:fldChar w:fldCharType="separate"/>
            </w:r>
            <w:r w:rsidR="00F06F7F">
              <w:rPr>
                <w:noProof/>
                <w:webHidden/>
              </w:rPr>
              <w:t>21</w:t>
            </w:r>
            <w:r w:rsidR="00BA1608">
              <w:rPr>
                <w:noProof/>
                <w:webHidden/>
              </w:rPr>
              <w:fldChar w:fldCharType="end"/>
            </w:r>
          </w:hyperlink>
        </w:p>
        <w:p w14:paraId="7A031C85" w14:textId="271301F5" w:rsidR="00BA1608" w:rsidRDefault="0031429F">
          <w:pPr>
            <w:pStyle w:val="TOC3"/>
            <w:tabs>
              <w:tab w:val="right" w:leader="dot" w:pos="9062"/>
            </w:tabs>
            <w:rPr>
              <w:rFonts w:asciiTheme="minorHAnsi" w:eastAsiaTheme="minorEastAsia" w:hAnsiTheme="minorHAnsi"/>
              <w:noProof/>
              <w:sz w:val="22"/>
              <w:lang w:val="en-GB" w:eastAsia="en-GB"/>
            </w:rPr>
          </w:pPr>
          <w:hyperlink w:anchor="_Toc78410999" w:history="1">
            <w:r w:rsidR="00BA1608" w:rsidRPr="000E7D46">
              <w:rPr>
                <w:rStyle w:val="Hyperlink"/>
                <w:noProof/>
                <w:lang w:val="en-GB"/>
              </w:rPr>
              <w:t>2.6.3 Collaborations of the Direct Participants with other indirectly involved partners</w:t>
            </w:r>
            <w:r w:rsidR="00BA1608">
              <w:rPr>
                <w:noProof/>
                <w:webHidden/>
              </w:rPr>
              <w:tab/>
            </w:r>
            <w:r w:rsidR="00BA1608">
              <w:rPr>
                <w:noProof/>
                <w:webHidden/>
              </w:rPr>
              <w:fldChar w:fldCharType="begin"/>
            </w:r>
            <w:r w:rsidR="00BA1608">
              <w:rPr>
                <w:noProof/>
                <w:webHidden/>
              </w:rPr>
              <w:instrText xml:space="preserve"> PAGEREF _Toc78410999 \h </w:instrText>
            </w:r>
            <w:r w:rsidR="00BA1608">
              <w:rPr>
                <w:noProof/>
                <w:webHidden/>
              </w:rPr>
            </w:r>
            <w:r w:rsidR="00BA1608">
              <w:rPr>
                <w:noProof/>
                <w:webHidden/>
              </w:rPr>
              <w:fldChar w:fldCharType="separate"/>
            </w:r>
            <w:r w:rsidR="00F06F7F">
              <w:rPr>
                <w:noProof/>
                <w:webHidden/>
              </w:rPr>
              <w:t>22</w:t>
            </w:r>
            <w:r w:rsidR="00BA1608">
              <w:rPr>
                <w:noProof/>
                <w:webHidden/>
              </w:rPr>
              <w:fldChar w:fldCharType="end"/>
            </w:r>
          </w:hyperlink>
        </w:p>
        <w:p w14:paraId="646A1772" w14:textId="4766209F" w:rsidR="00BA1608" w:rsidRDefault="0031429F">
          <w:pPr>
            <w:pStyle w:val="TOC2"/>
            <w:tabs>
              <w:tab w:val="left" w:pos="880"/>
              <w:tab w:val="right" w:leader="dot" w:pos="9062"/>
            </w:tabs>
            <w:rPr>
              <w:rFonts w:asciiTheme="minorHAnsi" w:eastAsiaTheme="minorEastAsia" w:hAnsiTheme="minorHAnsi"/>
              <w:noProof/>
              <w:sz w:val="22"/>
              <w:lang w:val="en-GB" w:eastAsia="en-GB"/>
            </w:rPr>
          </w:pPr>
          <w:hyperlink w:anchor="_Toc78411000" w:history="1">
            <w:r w:rsidR="00BA1608" w:rsidRPr="000E7D46">
              <w:rPr>
                <w:rStyle w:val="Hyperlink"/>
                <w:noProof/>
                <w:lang w:val="en-GB"/>
              </w:rPr>
              <w:t>2.7</w:t>
            </w:r>
            <w:r w:rsidR="00BA1608">
              <w:rPr>
                <w:rFonts w:asciiTheme="minorHAnsi" w:eastAsiaTheme="minorEastAsia" w:hAnsiTheme="minorHAnsi"/>
                <w:noProof/>
                <w:sz w:val="22"/>
                <w:lang w:val="en-GB" w:eastAsia="en-GB"/>
              </w:rPr>
              <w:tab/>
            </w:r>
            <w:r w:rsidR="00BA1608" w:rsidRPr="000E7D46">
              <w:rPr>
                <w:rStyle w:val="Hyperlink"/>
                <w:noProof/>
                <w:lang w:val="en-GB"/>
              </w:rPr>
              <w:t>Workstreams Communicate</w:t>
            </w:r>
            <w:r w:rsidR="00BA1608">
              <w:rPr>
                <w:noProof/>
                <w:webHidden/>
              </w:rPr>
              <w:tab/>
            </w:r>
            <w:r w:rsidR="00BA1608">
              <w:rPr>
                <w:noProof/>
                <w:webHidden/>
              </w:rPr>
              <w:fldChar w:fldCharType="begin"/>
            </w:r>
            <w:r w:rsidR="00BA1608">
              <w:rPr>
                <w:noProof/>
                <w:webHidden/>
              </w:rPr>
              <w:instrText xml:space="preserve"> PAGEREF _Toc78411000 \h </w:instrText>
            </w:r>
            <w:r w:rsidR="00BA1608">
              <w:rPr>
                <w:noProof/>
                <w:webHidden/>
              </w:rPr>
            </w:r>
            <w:r w:rsidR="00BA1608">
              <w:rPr>
                <w:noProof/>
                <w:webHidden/>
              </w:rPr>
              <w:fldChar w:fldCharType="separate"/>
            </w:r>
            <w:r w:rsidR="00F06F7F">
              <w:rPr>
                <w:noProof/>
                <w:webHidden/>
              </w:rPr>
              <w:t>22</w:t>
            </w:r>
            <w:r w:rsidR="00BA1608">
              <w:rPr>
                <w:noProof/>
                <w:webHidden/>
              </w:rPr>
              <w:fldChar w:fldCharType="end"/>
            </w:r>
          </w:hyperlink>
        </w:p>
        <w:p w14:paraId="55125771" w14:textId="3E5E39D5" w:rsidR="00BA1608" w:rsidRDefault="0031429F">
          <w:pPr>
            <w:pStyle w:val="TOC3"/>
            <w:tabs>
              <w:tab w:val="right" w:leader="dot" w:pos="9062"/>
            </w:tabs>
            <w:rPr>
              <w:rFonts w:asciiTheme="minorHAnsi" w:eastAsiaTheme="minorEastAsia" w:hAnsiTheme="minorHAnsi"/>
              <w:noProof/>
              <w:sz w:val="22"/>
              <w:lang w:val="en-GB" w:eastAsia="en-GB"/>
            </w:rPr>
          </w:pPr>
          <w:hyperlink w:anchor="_Toc78411001" w:history="1">
            <w:r w:rsidR="00BA1608" w:rsidRPr="000E7D46">
              <w:rPr>
                <w:rStyle w:val="Hyperlink"/>
                <w:noProof/>
                <w:lang w:val="en-GB"/>
              </w:rPr>
              <w:t>2.7.1 Objectives and Challenges</w:t>
            </w:r>
            <w:r w:rsidR="00BA1608">
              <w:rPr>
                <w:noProof/>
                <w:webHidden/>
              </w:rPr>
              <w:tab/>
            </w:r>
            <w:r w:rsidR="00BA1608">
              <w:rPr>
                <w:noProof/>
                <w:webHidden/>
              </w:rPr>
              <w:fldChar w:fldCharType="begin"/>
            </w:r>
            <w:r w:rsidR="00BA1608">
              <w:rPr>
                <w:noProof/>
                <w:webHidden/>
              </w:rPr>
              <w:instrText xml:space="preserve"> PAGEREF _Toc78411001 \h </w:instrText>
            </w:r>
            <w:r w:rsidR="00BA1608">
              <w:rPr>
                <w:noProof/>
                <w:webHidden/>
              </w:rPr>
            </w:r>
            <w:r w:rsidR="00BA1608">
              <w:rPr>
                <w:noProof/>
                <w:webHidden/>
              </w:rPr>
              <w:fldChar w:fldCharType="separate"/>
            </w:r>
            <w:r w:rsidR="00F06F7F">
              <w:rPr>
                <w:noProof/>
                <w:webHidden/>
              </w:rPr>
              <w:t>22</w:t>
            </w:r>
            <w:r w:rsidR="00BA1608">
              <w:rPr>
                <w:noProof/>
                <w:webHidden/>
              </w:rPr>
              <w:fldChar w:fldCharType="end"/>
            </w:r>
          </w:hyperlink>
        </w:p>
        <w:p w14:paraId="3BB15A86" w14:textId="2EBAA71D" w:rsidR="00BA1608" w:rsidRDefault="0031429F">
          <w:pPr>
            <w:pStyle w:val="TOC3"/>
            <w:tabs>
              <w:tab w:val="right" w:leader="dot" w:pos="9062"/>
            </w:tabs>
            <w:rPr>
              <w:rFonts w:asciiTheme="minorHAnsi" w:eastAsiaTheme="minorEastAsia" w:hAnsiTheme="minorHAnsi"/>
              <w:noProof/>
              <w:sz w:val="22"/>
              <w:lang w:val="en-GB" w:eastAsia="en-GB"/>
            </w:rPr>
          </w:pPr>
          <w:hyperlink w:anchor="_Toc78411002" w:history="1">
            <w:r w:rsidR="00BA1608" w:rsidRPr="000E7D46">
              <w:rPr>
                <w:rStyle w:val="Hyperlink"/>
                <w:noProof/>
                <w:lang w:val="en-GB"/>
              </w:rPr>
              <w:t>2.7.2 Overall Presentation of the Direct Participants of WS Communicate</w:t>
            </w:r>
            <w:r w:rsidR="00BA1608">
              <w:rPr>
                <w:noProof/>
                <w:webHidden/>
              </w:rPr>
              <w:tab/>
            </w:r>
            <w:r w:rsidR="00BA1608">
              <w:rPr>
                <w:noProof/>
                <w:webHidden/>
              </w:rPr>
              <w:fldChar w:fldCharType="begin"/>
            </w:r>
            <w:r w:rsidR="00BA1608">
              <w:rPr>
                <w:noProof/>
                <w:webHidden/>
              </w:rPr>
              <w:instrText xml:space="preserve"> PAGEREF _Toc78411002 \h </w:instrText>
            </w:r>
            <w:r w:rsidR="00BA1608">
              <w:rPr>
                <w:noProof/>
                <w:webHidden/>
              </w:rPr>
            </w:r>
            <w:r w:rsidR="00BA1608">
              <w:rPr>
                <w:noProof/>
                <w:webHidden/>
              </w:rPr>
              <w:fldChar w:fldCharType="separate"/>
            </w:r>
            <w:r w:rsidR="00F06F7F">
              <w:rPr>
                <w:noProof/>
                <w:webHidden/>
              </w:rPr>
              <w:t>22</w:t>
            </w:r>
            <w:r w:rsidR="00BA1608">
              <w:rPr>
                <w:noProof/>
                <w:webHidden/>
              </w:rPr>
              <w:fldChar w:fldCharType="end"/>
            </w:r>
          </w:hyperlink>
        </w:p>
        <w:p w14:paraId="1DEAA3AB" w14:textId="103A901E" w:rsidR="00BA1608" w:rsidRDefault="0031429F">
          <w:pPr>
            <w:pStyle w:val="TOC3"/>
            <w:tabs>
              <w:tab w:val="right" w:leader="dot" w:pos="9062"/>
            </w:tabs>
            <w:rPr>
              <w:rFonts w:asciiTheme="minorHAnsi" w:eastAsiaTheme="minorEastAsia" w:hAnsiTheme="minorHAnsi"/>
              <w:noProof/>
              <w:sz w:val="22"/>
              <w:lang w:val="en-GB" w:eastAsia="en-GB"/>
            </w:rPr>
          </w:pPr>
          <w:hyperlink w:anchor="_Toc78411003" w:history="1">
            <w:r w:rsidR="00BA1608" w:rsidRPr="000E7D46">
              <w:rPr>
                <w:rStyle w:val="Hyperlink"/>
                <w:noProof/>
                <w:lang w:val="en-GB"/>
              </w:rPr>
              <w:t>2.7.3 Collaborations of the Direct Participants with other indirectly involved partners</w:t>
            </w:r>
            <w:r w:rsidR="00BA1608">
              <w:rPr>
                <w:noProof/>
                <w:webHidden/>
              </w:rPr>
              <w:tab/>
            </w:r>
            <w:r w:rsidR="00BA1608">
              <w:rPr>
                <w:noProof/>
                <w:webHidden/>
              </w:rPr>
              <w:fldChar w:fldCharType="begin"/>
            </w:r>
            <w:r w:rsidR="00BA1608">
              <w:rPr>
                <w:noProof/>
                <w:webHidden/>
              </w:rPr>
              <w:instrText xml:space="preserve"> PAGEREF _Toc78411003 \h </w:instrText>
            </w:r>
            <w:r w:rsidR="00BA1608">
              <w:rPr>
                <w:noProof/>
                <w:webHidden/>
              </w:rPr>
            </w:r>
            <w:r w:rsidR="00BA1608">
              <w:rPr>
                <w:noProof/>
                <w:webHidden/>
              </w:rPr>
              <w:fldChar w:fldCharType="separate"/>
            </w:r>
            <w:r w:rsidR="00F06F7F">
              <w:rPr>
                <w:noProof/>
                <w:webHidden/>
              </w:rPr>
              <w:t>23</w:t>
            </w:r>
            <w:r w:rsidR="00BA1608">
              <w:rPr>
                <w:noProof/>
                <w:webHidden/>
              </w:rPr>
              <w:fldChar w:fldCharType="end"/>
            </w:r>
          </w:hyperlink>
        </w:p>
        <w:p w14:paraId="4D959A8E" w14:textId="68030F31" w:rsidR="00BA1608" w:rsidRDefault="0031429F">
          <w:pPr>
            <w:pStyle w:val="TOC2"/>
            <w:tabs>
              <w:tab w:val="left" w:pos="880"/>
              <w:tab w:val="right" w:leader="dot" w:pos="9062"/>
            </w:tabs>
            <w:rPr>
              <w:rFonts w:asciiTheme="minorHAnsi" w:eastAsiaTheme="minorEastAsia" w:hAnsiTheme="minorHAnsi"/>
              <w:noProof/>
              <w:sz w:val="22"/>
              <w:lang w:val="en-GB" w:eastAsia="en-GB"/>
            </w:rPr>
          </w:pPr>
          <w:hyperlink w:anchor="_Toc78411004" w:history="1">
            <w:r w:rsidR="00BA1608" w:rsidRPr="000E7D46">
              <w:rPr>
                <w:rStyle w:val="Hyperlink"/>
                <w:noProof/>
                <w:lang w:val="en-GB"/>
              </w:rPr>
              <w:t>2.8</w:t>
            </w:r>
            <w:r w:rsidR="00BA1608">
              <w:rPr>
                <w:rFonts w:asciiTheme="minorHAnsi" w:eastAsiaTheme="minorEastAsia" w:hAnsiTheme="minorHAnsi"/>
                <w:noProof/>
                <w:sz w:val="22"/>
                <w:lang w:val="en-GB" w:eastAsia="en-GB"/>
              </w:rPr>
              <w:tab/>
            </w:r>
            <w:r w:rsidR="00BA1608" w:rsidRPr="000E7D46">
              <w:rPr>
                <w:rStyle w:val="Hyperlink"/>
                <w:noProof/>
                <w:lang w:val="en-GB"/>
              </w:rPr>
              <w:t>Workstreams Transform</w:t>
            </w:r>
            <w:r w:rsidR="00BA1608">
              <w:rPr>
                <w:noProof/>
                <w:webHidden/>
              </w:rPr>
              <w:tab/>
            </w:r>
            <w:r w:rsidR="00BA1608">
              <w:rPr>
                <w:noProof/>
                <w:webHidden/>
              </w:rPr>
              <w:fldChar w:fldCharType="begin"/>
            </w:r>
            <w:r w:rsidR="00BA1608">
              <w:rPr>
                <w:noProof/>
                <w:webHidden/>
              </w:rPr>
              <w:instrText xml:space="preserve"> PAGEREF _Toc78411004 \h </w:instrText>
            </w:r>
            <w:r w:rsidR="00BA1608">
              <w:rPr>
                <w:noProof/>
                <w:webHidden/>
              </w:rPr>
            </w:r>
            <w:r w:rsidR="00BA1608">
              <w:rPr>
                <w:noProof/>
                <w:webHidden/>
              </w:rPr>
              <w:fldChar w:fldCharType="separate"/>
            </w:r>
            <w:r w:rsidR="00F06F7F">
              <w:rPr>
                <w:noProof/>
                <w:webHidden/>
              </w:rPr>
              <w:t>23</w:t>
            </w:r>
            <w:r w:rsidR="00BA1608">
              <w:rPr>
                <w:noProof/>
                <w:webHidden/>
              </w:rPr>
              <w:fldChar w:fldCharType="end"/>
            </w:r>
          </w:hyperlink>
        </w:p>
        <w:p w14:paraId="7F5725B4" w14:textId="11403677" w:rsidR="00BA1608" w:rsidRDefault="0031429F">
          <w:pPr>
            <w:pStyle w:val="TOC3"/>
            <w:tabs>
              <w:tab w:val="right" w:leader="dot" w:pos="9062"/>
            </w:tabs>
            <w:rPr>
              <w:rFonts w:asciiTheme="minorHAnsi" w:eastAsiaTheme="minorEastAsia" w:hAnsiTheme="minorHAnsi"/>
              <w:noProof/>
              <w:sz w:val="22"/>
              <w:lang w:val="en-GB" w:eastAsia="en-GB"/>
            </w:rPr>
          </w:pPr>
          <w:hyperlink w:anchor="_Toc78411005" w:history="1">
            <w:r w:rsidR="00BA1608" w:rsidRPr="000E7D46">
              <w:rPr>
                <w:rStyle w:val="Hyperlink"/>
                <w:noProof/>
                <w:lang w:val="en-GB"/>
              </w:rPr>
              <w:t>2.8.1 Objectives and Challenges</w:t>
            </w:r>
            <w:r w:rsidR="00BA1608">
              <w:rPr>
                <w:noProof/>
                <w:webHidden/>
              </w:rPr>
              <w:tab/>
            </w:r>
            <w:r w:rsidR="00BA1608">
              <w:rPr>
                <w:noProof/>
                <w:webHidden/>
              </w:rPr>
              <w:fldChar w:fldCharType="begin"/>
            </w:r>
            <w:r w:rsidR="00BA1608">
              <w:rPr>
                <w:noProof/>
                <w:webHidden/>
              </w:rPr>
              <w:instrText xml:space="preserve"> PAGEREF _Toc78411005 \h </w:instrText>
            </w:r>
            <w:r w:rsidR="00BA1608">
              <w:rPr>
                <w:noProof/>
                <w:webHidden/>
              </w:rPr>
            </w:r>
            <w:r w:rsidR="00BA1608">
              <w:rPr>
                <w:noProof/>
                <w:webHidden/>
              </w:rPr>
              <w:fldChar w:fldCharType="separate"/>
            </w:r>
            <w:r w:rsidR="00F06F7F">
              <w:rPr>
                <w:noProof/>
                <w:webHidden/>
              </w:rPr>
              <w:t>23</w:t>
            </w:r>
            <w:r w:rsidR="00BA1608">
              <w:rPr>
                <w:noProof/>
                <w:webHidden/>
              </w:rPr>
              <w:fldChar w:fldCharType="end"/>
            </w:r>
          </w:hyperlink>
        </w:p>
        <w:p w14:paraId="4D4E6EB7" w14:textId="3B3ED959" w:rsidR="00BA1608" w:rsidRDefault="0031429F">
          <w:pPr>
            <w:pStyle w:val="TOC3"/>
            <w:tabs>
              <w:tab w:val="right" w:leader="dot" w:pos="9062"/>
            </w:tabs>
            <w:rPr>
              <w:rFonts w:asciiTheme="minorHAnsi" w:eastAsiaTheme="minorEastAsia" w:hAnsiTheme="minorHAnsi"/>
              <w:noProof/>
              <w:sz w:val="22"/>
              <w:lang w:val="en-GB" w:eastAsia="en-GB"/>
            </w:rPr>
          </w:pPr>
          <w:hyperlink w:anchor="_Toc78411006" w:history="1">
            <w:r w:rsidR="00BA1608" w:rsidRPr="000E7D46">
              <w:rPr>
                <w:rStyle w:val="Hyperlink"/>
                <w:noProof/>
                <w:lang w:val="en-GB"/>
              </w:rPr>
              <w:t>2.8.2 Overall Presentation of the Direct Participants of WS Transform</w:t>
            </w:r>
            <w:r w:rsidR="00BA1608">
              <w:rPr>
                <w:noProof/>
                <w:webHidden/>
              </w:rPr>
              <w:tab/>
            </w:r>
            <w:r w:rsidR="00BA1608">
              <w:rPr>
                <w:noProof/>
                <w:webHidden/>
              </w:rPr>
              <w:fldChar w:fldCharType="begin"/>
            </w:r>
            <w:r w:rsidR="00BA1608">
              <w:rPr>
                <w:noProof/>
                <w:webHidden/>
              </w:rPr>
              <w:instrText xml:space="preserve"> PAGEREF _Toc78411006 \h </w:instrText>
            </w:r>
            <w:r w:rsidR="00BA1608">
              <w:rPr>
                <w:noProof/>
                <w:webHidden/>
              </w:rPr>
            </w:r>
            <w:r w:rsidR="00BA1608">
              <w:rPr>
                <w:noProof/>
                <w:webHidden/>
              </w:rPr>
              <w:fldChar w:fldCharType="separate"/>
            </w:r>
            <w:r w:rsidR="00F06F7F">
              <w:rPr>
                <w:noProof/>
                <w:webHidden/>
              </w:rPr>
              <w:t>23</w:t>
            </w:r>
            <w:r w:rsidR="00BA1608">
              <w:rPr>
                <w:noProof/>
                <w:webHidden/>
              </w:rPr>
              <w:fldChar w:fldCharType="end"/>
            </w:r>
          </w:hyperlink>
        </w:p>
        <w:p w14:paraId="54FA33ED" w14:textId="27EB1EAB" w:rsidR="00BA1608" w:rsidRDefault="0031429F">
          <w:pPr>
            <w:pStyle w:val="TOC3"/>
            <w:tabs>
              <w:tab w:val="right" w:leader="dot" w:pos="9062"/>
            </w:tabs>
            <w:rPr>
              <w:rFonts w:asciiTheme="minorHAnsi" w:eastAsiaTheme="minorEastAsia" w:hAnsiTheme="minorHAnsi"/>
              <w:noProof/>
              <w:sz w:val="22"/>
              <w:lang w:val="en-GB" w:eastAsia="en-GB"/>
            </w:rPr>
          </w:pPr>
          <w:hyperlink w:anchor="_Toc78411007" w:history="1">
            <w:r w:rsidR="00BA1608" w:rsidRPr="000E7D46">
              <w:rPr>
                <w:rStyle w:val="Hyperlink"/>
                <w:noProof/>
                <w:lang w:val="en-GB"/>
              </w:rPr>
              <w:t>2.8.3 Collaborations of the Direct Participants with other indirectly involved partners</w:t>
            </w:r>
            <w:r w:rsidR="00BA1608">
              <w:rPr>
                <w:noProof/>
                <w:webHidden/>
              </w:rPr>
              <w:tab/>
            </w:r>
            <w:r w:rsidR="00BA1608">
              <w:rPr>
                <w:noProof/>
                <w:webHidden/>
              </w:rPr>
              <w:fldChar w:fldCharType="begin"/>
            </w:r>
            <w:r w:rsidR="00BA1608">
              <w:rPr>
                <w:noProof/>
                <w:webHidden/>
              </w:rPr>
              <w:instrText xml:space="preserve"> PAGEREF _Toc78411007 \h </w:instrText>
            </w:r>
            <w:r w:rsidR="00BA1608">
              <w:rPr>
                <w:noProof/>
                <w:webHidden/>
              </w:rPr>
            </w:r>
            <w:r w:rsidR="00BA1608">
              <w:rPr>
                <w:noProof/>
                <w:webHidden/>
              </w:rPr>
              <w:fldChar w:fldCharType="separate"/>
            </w:r>
            <w:r w:rsidR="00F06F7F">
              <w:rPr>
                <w:noProof/>
                <w:webHidden/>
              </w:rPr>
              <w:t>24</w:t>
            </w:r>
            <w:r w:rsidR="00BA1608">
              <w:rPr>
                <w:noProof/>
                <w:webHidden/>
              </w:rPr>
              <w:fldChar w:fldCharType="end"/>
            </w:r>
          </w:hyperlink>
        </w:p>
        <w:p w14:paraId="1DA6F5F3" w14:textId="78F9DF0B" w:rsidR="00BA1608" w:rsidRDefault="0031429F">
          <w:pPr>
            <w:pStyle w:val="TOC2"/>
            <w:tabs>
              <w:tab w:val="left" w:pos="880"/>
              <w:tab w:val="right" w:leader="dot" w:pos="9062"/>
            </w:tabs>
            <w:rPr>
              <w:rFonts w:asciiTheme="minorHAnsi" w:eastAsiaTheme="minorEastAsia" w:hAnsiTheme="minorHAnsi"/>
              <w:noProof/>
              <w:sz w:val="22"/>
              <w:lang w:val="en-GB" w:eastAsia="en-GB"/>
            </w:rPr>
          </w:pPr>
          <w:hyperlink w:anchor="_Toc78411008" w:history="1">
            <w:r w:rsidR="00BA1608" w:rsidRPr="000E7D46">
              <w:rPr>
                <w:rStyle w:val="Hyperlink"/>
                <w:noProof/>
                <w:lang w:val="en-GB"/>
              </w:rPr>
              <w:t>2.9</w:t>
            </w:r>
            <w:r w:rsidR="00BA1608">
              <w:rPr>
                <w:rFonts w:asciiTheme="minorHAnsi" w:eastAsiaTheme="minorEastAsia" w:hAnsiTheme="minorHAnsi"/>
                <w:noProof/>
                <w:sz w:val="22"/>
                <w:lang w:val="en-GB" w:eastAsia="en-GB"/>
              </w:rPr>
              <w:tab/>
            </w:r>
            <w:r w:rsidR="00BA1608" w:rsidRPr="000E7D46">
              <w:rPr>
                <w:rStyle w:val="Hyperlink"/>
                <w:noProof/>
                <w:lang w:val="en-GB"/>
              </w:rPr>
              <w:t>Necessity and Complementarity of the Projects</w:t>
            </w:r>
            <w:r w:rsidR="00BA1608">
              <w:rPr>
                <w:noProof/>
                <w:webHidden/>
              </w:rPr>
              <w:tab/>
            </w:r>
            <w:r w:rsidR="00BA1608">
              <w:rPr>
                <w:noProof/>
                <w:webHidden/>
              </w:rPr>
              <w:fldChar w:fldCharType="begin"/>
            </w:r>
            <w:r w:rsidR="00BA1608">
              <w:rPr>
                <w:noProof/>
                <w:webHidden/>
              </w:rPr>
              <w:instrText xml:space="preserve"> PAGEREF _Toc78411008 \h </w:instrText>
            </w:r>
            <w:r w:rsidR="00BA1608">
              <w:rPr>
                <w:noProof/>
                <w:webHidden/>
              </w:rPr>
            </w:r>
            <w:r w:rsidR="00BA1608">
              <w:rPr>
                <w:noProof/>
                <w:webHidden/>
              </w:rPr>
              <w:fldChar w:fldCharType="separate"/>
            </w:r>
            <w:r w:rsidR="00F06F7F">
              <w:rPr>
                <w:noProof/>
                <w:webHidden/>
              </w:rPr>
              <w:t>24</w:t>
            </w:r>
            <w:r w:rsidR="00BA1608">
              <w:rPr>
                <w:noProof/>
                <w:webHidden/>
              </w:rPr>
              <w:fldChar w:fldCharType="end"/>
            </w:r>
          </w:hyperlink>
        </w:p>
        <w:p w14:paraId="29361F81" w14:textId="6F405BD8" w:rsidR="00BA1608" w:rsidRDefault="0031429F">
          <w:pPr>
            <w:pStyle w:val="TOC3"/>
            <w:tabs>
              <w:tab w:val="right" w:leader="dot" w:pos="9062"/>
            </w:tabs>
            <w:rPr>
              <w:rFonts w:asciiTheme="minorHAnsi" w:eastAsiaTheme="minorEastAsia" w:hAnsiTheme="minorHAnsi"/>
              <w:noProof/>
              <w:sz w:val="22"/>
              <w:lang w:val="en-GB" w:eastAsia="en-GB"/>
            </w:rPr>
          </w:pPr>
          <w:hyperlink w:anchor="_Toc78411009" w:history="1">
            <w:r w:rsidR="00BA1608" w:rsidRPr="000E7D46">
              <w:rPr>
                <w:rStyle w:val="Hyperlink"/>
                <w:noProof/>
                <w:lang w:val="en-GB"/>
              </w:rPr>
              <w:t>2.9.1 Summary of the participation of the Direct Participants to the WS</w:t>
            </w:r>
            <w:r w:rsidR="00BA1608">
              <w:rPr>
                <w:noProof/>
                <w:webHidden/>
              </w:rPr>
              <w:tab/>
            </w:r>
            <w:r w:rsidR="00BA1608">
              <w:rPr>
                <w:noProof/>
                <w:webHidden/>
              </w:rPr>
              <w:fldChar w:fldCharType="begin"/>
            </w:r>
            <w:r w:rsidR="00BA1608">
              <w:rPr>
                <w:noProof/>
                <w:webHidden/>
              </w:rPr>
              <w:instrText xml:space="preserve"> PAGEREF _Toc78411009 \h </w:instrText>
            </w:r>
            <w:r w:rsidR="00BA1608">
              <w:rPr>
                <w:noProof/>
                <w:webHidden/>
              </w:rPr>
            </w:r>
            <w:r w:rsidR="00BA1608">
              <w:rPr>
                <w:noProof/>
                <w:webHidden/>
              </w:rPr>
              <w:fldChar w:fldCharType="separate"/>
            </w:r>
            <w:r w:rsidR="00F06F7F">
              <w:rPr>
                <w:noProof/>
                <w:webHidden/>
              </w:rPr>
              <w:t>24</w:t>
            </w:r>
            <w:r w:rsidR="00BA1608">
              <w:rPr>
                <w:noProof/>
                <w:webHidden/>
              </w:rPr>
              <w:fldChar w:fldCharType="end"/>
            </w:r>
          </w:hyperlink>
        </w:p>
        <w:p w14:paraId="1C63627F" w14:textId="74837CE3" w:rsidR="00BA1608" w:rsidRDefault="0031429F">
          <w:pPr>
            <w:pStyle w:val="TOC3"/>
            <w:tabs>
              <w:tab w:val="right" w:leader="dot" w:pos="9062"/>
            </w:tabs>
            <w:rPr>
              <w:rFonts w:asciiTheme="minorHAnsi" w:eastAsiaTheme="minorEastAsia" w:hAnsiTheme="minorHAnsi"/>
              <w:noProof/>
              <w:sz w:val="22"/>
              <w:lang w:val="en-GB" w:eastAsia="en-GB"/>
            </w:rPr>
          </w:pPr>
          <w:hyperlink w:anchor="_Toc78411010" w:history="1">
            <w:r w:rsidR="00BA1608" w:rsidRPr="000E7D46">
              <w:rPr>
                <w:rStyle w:val="Hyperlink"/>
                <w:noProof/>
                <w:lang w:val="en-GB"/>
              </w:rPr>
              <w:t>2.9.2 Necessity of the overall project and the sub-projects for Europe</w:t>
            </w:r>
            <w:r w:rsidR="00BA1608">
              <w:rPr>
                <w:noProof/>
                <w:webHidden/>
              </w:rPr>
              <w:tab/>
            </w:r>
            <w:r w:rsidR="00BA1608">
              <w:rPr>
                <w:noProof/>
                <w:webHidden/>
              </w:rPr>
              <w:fldChar w:fldCharType="begin"/>
            </w:r>
            <w:r w:rsidR="00BA1608">
              <w:rPr>
                <w:noProof/>
                <w:webHidden/>
              </w:rPr>
              <w:instrText xml:space="preserve"> PAGEREF _Toc78411010 \h </w:instrText>
            </w:r>
            <w:r w:rsidR="00BA1608">
              <w:rPr>
                <w:noProof/>
                <w:webHidden/>
              </w:rPr>
            </w:r>
            <w:r w:rsidR="00BA1608">
              <w:rPr>
                <w:noProof/>
                <w:webHidden/>
              </w:rPr>
              <w:fldChar w:fldCharType="separate"/>
            </w:r>
            <w:r w:rsidR="00F06F7F">
              <w:rPr>
                <w:noProof/>
                <w:webHidden/>
              </w:rPr>
              <w:t>26</w:t>
            </w:r>
            <w:r w:rsidR="00BA1608">
              <w:rPr>
                <w:noProof/>
                <w:webHidden/>
              </w:rPr>
              <w:fldChar w:fldCharType="end"/>
            </w:r>
          </w:hyperlink>
        </w:p>
        <w:p w14:paraId="2BC65251" w14:textId="0508FF90" w:rsidR="00BA1608" w:rsidRDefault="0031429F">
          <w:pPr>
            <w:pStyle w:val="TOC2"/>
            <w:tabs>
              <w:tab w:val="left" w:pos="880"/>
              <w:tab w:val="right" w:leader="dot" w:pos="9062"/>
            </w:tabs>
            <w:rPr>
              <w:rFonts w:asciiTheme="minorHAnsi" w:eastAsiaTheme="minorEastAsia" w:hAnsiTheme="minorHAnsi"/>
              <w:noProof/>
              <w:sz w:val="22"/>
              <w:lang w:val="en-GB" w:eastAsia="en-GB"/>
            </w:rPr>
          </w:pPr>
          <w:hyperlink w:anchor="_Toc78411011" w:history="1">
            <w:r w:rsidR="00BA1608" w:rsidRPr="000E7D46">
              <w:rPr>
                <w:rStyle w:val="Hyperlink"/>
                <w:noProof/>
                <w:lang w:val="en-GB"/>
              </w:rPr>
              <w:t>2.10</w:t>
            </w:r>
            <w:r w:rsidR="00BA1608">
              <w:rPr>
                <w:rFonts w:asciiTheme="minorHAnsi" w:eastAsiaTheme="minorEastAsia" w:hAnsiTheme="minorHAnsi"/>
                <w:noProof/>
                <w:sz w:val="22"/>
                <w:lang w:val="en-GB" w:eastAsia="en-GB"/>
              </w:rPr>
              <w:tab/>
            </w:r>
            <w:r w:rsidR="00BA1608" w:rsidRPr="000E7D46">
              <w:rPr>
                <w:rStyle w:val="Hyperlink"/>
                <w:noProof/>
                <w:lang w:val="en-GB"/>
              </w:rPr>
              <w:t>Governance</w:t>
            </w:r>
            <w:r w:rsidR="00BA1608">
              <w:rPr>
                <w:noProof/>
                <w:webHidden/>
              </w:rPr>
              <w:tab/>
            </w:r>
            <w:r w:rsidR="00BA1608">
              <w:rPr>
                <w:noProof/>
                <w:webHidden/>
              </w:rPr>
              <w:fldChar w:fldCharType="begin"/>
            </w:r>
            <w:r w:rsidR="00BA1608">
              <w:rPr>
                <w:noProof/>
                <w:webHidden/>
              </w:rPr>
              <w:instrText xml:space="preserve"> PAGEREF _Toc78411011 \h </w:instrText>
            </w:r>
            <w:r w:rsidR="00BA1608">
              <w:rPr>
                <w:noProof/>
                <w:webHidden/>
              </w:rPr>
            </w:r>
            <w:r w:rsidR="00BA1608">
              <w:rPr>
                <w:noProof/>
                <w:webHidden/>
              </w:rPr>
              <w:fldChar w:fldCharType="separate"/>
            </w:r>
            <w:r w:rsidR="00F06F7F">
              <w:rPr>
                <w:noProof/>
                <w:webHidden/>
              </w:rPr>
              <w:t>26</w:t>
            </w:r>
            <w:r w:rsidR="00BA1608">
              <w:rPr>
                <w:noProof/>
                <w:webHidden/>
              </w:rPr>
              <w:fldChar w:fldCharType="end"/>
            </w:r>
          </w:hyperlink>
        </w:p>
        <w:p w14:paraId="7250BF65" w14:textId="66371C28" w:rsidR="00BA1608" w:rsidRDefault="0031429F">
          <w:pPr>
            <w:pStyle w:val="TOC3"/>
            <w:tabs>
              <w:tab w:val="left" w:pos="1320"/>
              <w:tab w:val="right" w:leader="dot" w:pos="9062"/>
            </w:tabs>
            <w:rPr>
              <w:rFonts w:asciiTheme="minorHAnsi" w:eastAsiaTheme="minorEastAsia" w:hAnsiTheme="minorHAnsi"/>
              <w:noProof/>
              <w:sz w:val="22"/>
              <w:lang w:val="en-GB" w:eastAsia="en-GB"/>
            </w:rPr>
          </w:pPr>
          <w:hyperlink w:anchor="_Toc78411012" w:history="1">
            <w:r w:rsidR="00BA1608" w:rsidRPr="000E7D46">
              <w:rPr>
                <w:rStyle w:val="Hyperlink"/>
                <w:noProof/>
                <w:lang w:val="en-GB"/>
              </w:rPr>
              <w:t>2.10.1</w:t>
            </w:r>
            <w:r w:rsidR="00BA1608">
              <w:rPr>
                <w:rFonts w:asciiTheme="minorHAnsi" w:eastAsiaTheme="minorEastAsia" w:hAnsiTheme="minorHAnsi"/>
                <w:noProof/>
                <w:sz w:val="22"/>
                <w:lang w:val="en-GB" w:eastAsia="en-GB"/>
              </w:rPr>
              <w:tab/>
            </w:r>
            <w:r w:rsidR="00BA1608" w:rsidRPr="000E7D46">
              <w:rPr>
                <w:rStyle w:val="Hyperlink"/>
                <w:noProof/>
                <w:lang w:val="en-GB"/>
              </w:rPr>
              <w:t>Types of Participation</w:t>
            </w:r>
            <w:r w:rsidR="00BA1608">
              <w:rPr>
                <w:noProof/>
                <w:webHidden/>
              </w:rPr>
              <w:tab/>
            </w:r>
            <w:r w:rsidR="00BA1608">
              <w:rPr>
                <w:noProof/>
                <w:webHidden/>
              </w:rPr>
              <w:fldChar w:fldCharType="begin"/>
            </w:r>
            <w:r w:rsidR="00BA1608">
              <w:rPr>
                <w:noProof/>
                <w:webHidden/>
              </w:rPr>
              <w:instrText xml:space="preserve"> PAGEREF _Toc78411012 \h </w:instrText>
            </w:r>
            <w:r w:rsidR="00BA1608">
              <w:rPr>
                <w:noProof/>
                <w:webHidden/>
              </w:rPr>
            </w:r>
            <w:r w:rsidR="00BA1608">
              <w:rPr>
                <w:noProof/>
                <w:webHidden/>
              </w:rPr>
              <w:fldChar w:fldCharType="separate"/>
            </w:r>
            <w:r w:rsidR="00F06F7F">
              <w:rPr>
                <w:noProof/>
                <w:webHidden/>
              </w:rPr>
              <w:t>26</w:t>
            </w:r>
            <w:r w:rsidR="00BA1608">
              <w:rPr>
                <w:noProof/>
                <w:webHidden/>
              </w:rPr>
              <w:fldChar w:fldCharType="end"/>
            </w:r>
          </w:hyperlink>
        </w:p>
        <w:p w14:paraId="1ECB7AF5" w14:textId="15361CAF" w:rsidR="00BA1608" w:rsidRDefault="0031429F">
          <w:pPr>
            <w:pStyle w:val="TOC3"/>
            <w:tabs>
              <w:tab w:val="left" w:pos="1320"/>
              <w:tab w:val="right" w:leader="dot" w:pos="9062"/>
            </w:tabs>
            <w:rPr>
              <w:rFonts w:asciiTheme="minorHAnsi" w:eastAsiaTheme="minorEastAsia" w:hAnsiTheme="minorHAnsi"/>
              <w:noProof/>
              <w:sz w:val="22"/>
              <w:lang w:val="en-GB" w:eastAsia="en-GB"/>
            </w:rPr>
          </w:pPr>
          <w:hyperlink w:anchor="_Toc78411013" w:history="1">
            <w:r w:rsidR="00BA1608" w:rsidRPr="000E7D46">
              <w:rPr>
                <w:rStyle w:val="Hyperlink"/>
                <w:noProof/>
                <w:lang w:val="en-GB"/>
              </w:rPr>
              <w:t>2.10.2</w:t>
            </w:r>
            <w:r w:rsidR="00BA1608">
              <w:rPr>
                <w:rFonts w:asciiTheme="minorHAnsi" w:eastAsiaTheme="minorEastAsia" w:hAnsiTheme="minorHAnsi"/>
                <w:noProof/>
                <w:sz w:val="22"/>
                <w:lang w:val="en-GB" w:eastAsia="en-GB"/>
              </w:rPr>
              <w:tab/>
            </w:r>
            <w:r w:rsidR="00BA1608" w:rsidRPr="000E7D46">
              <w:rPr>
                <w:rStyle w:val="Hyperlink"/>
                <w:noProof/>
                <w:lang w:val="en-GB"/>
              </w:rPr>
              <w:t>Governance Bodies</w:t>
            </w:r>
            <w:r w:rsidR="00BA1608">
              <w:rPr>
                <w:noProof/>
                <w:webHidden/>
              </w:rPr>
              <w:tab/>
            </w:r>
            <w:r w:rsidR="00BA1608">
              <w:rPr>
                <w:noProof/>
                <w:webHidden/>
              </w:rPr>
              <w:fldChar w:fldCharType="begin"/>
            </w:r>
            <w:r w:rsidR="00BA1608">
              <w:rPr>
                <w:noProof/>
                <w:webHidden/>
              </w:rPr>
              <w:instrText xml:space="preserve"> PAGEREF _Toc78411013 \h </w:instrText>
            </w:r>
            <w:r w:rsidR="00BA1608">
              <w:rPr>
                <w:noProof/>
                <w:webHidden/>
              </w:rPr>
            </w:r>
            <w:r w:rsidR="00BA1608">
              <w:rPr>
                <w:noProof/>
                <w:webHidden/>
              </w:rPr>
              <w:fldChar w:fldCharType="separate"/>
            </w:r>
            <w:r w:rsidR="00F06F7F">
              <w:rPr>
                <w:noProof/>
                <w:webHidden/>
              </w:rPr>
              <w:t>26</w:t>
            </w:r>
            <w:r w:rsidR="00BA1608">
              <w:rPr>
                <w:noProof/>
                <w:webHidden/>
              </w:rPr>
              <w:fldChar w:fldCharType="end"/>
            </w:r>
          </w:hyperlink>
        </w:p>
        <w:p w14:paraId="7F38C6D1" w14:textId="3C976442" w:rsidR="00BA1608" w:rsidRDefault="0031429F">
          <w:pPr>
            <w:pStyle w:val="TOC3"/>
            <w:tabs>
              <w:tab w:val="left" w:pos="1320"/>
              <w:tab w:val="right" w:leader="dot" w:pos="9062"/>
            </w:tabs>
            <w:rPr>
              <w:rFonts w:asciiTheme="minorHAnsi" w:eastAsiaTheme="minorEastAsia" w:hAnsiTheme="minorHAnsi"/>
              <w:noProof/>
              <w:sz w:val="22"/>
              <w:lang w:val="en-GB" w:eastAsia="en-GB"/>
            </w:rPr>
          </w:pPr>
          <w:hyperlink w:anchor="_Toc78411014" w:history="1">
            <w:r w:rsidR="00BA1608" w:rsidRPr="000E7D46">
              <w:rPr>
                <w:rStyle w:val="Hyperlink"/>
                <w:noProof/>
                <w:lang w:val="en-GB"/>
              </w:rPr>
              <w:t>2.10.3</w:t>
            </w:r>
            <w:r w:rsidR="00BA1608">
              <w:rPr>
                <w:rFonts w:asciiTheme="minorHAnsi" w:eastAsiaTheme="minorEastAsia" w:hAnsiTheme="minorHAnsi"/>
                <w:noProof/>
                <w:sz w:val="22"/>
                <w:lang w:val="en-GB" w:eastAsia="en-GB"/>
              </w:rPr>
              <w:tab/>
            </w:r>
            <w:r w:rsidR="00BA1608" w:rsidRPr="000E7D46">
              <w:rPr>
                <w:rStyle w:val="Hyperlink"/>
                <w:noProof/>
                <w:lang w:val="en-GB"/>
              </w:rPr>
              <w:t>National Governance</w:t>
            </w:r>
            <w:r w:rsidR="00BA1608">
              <w:rPr>
                <w:noProof/>
                <w:webHidden/>
              </w:rPr>
              <w:tab/>
            </w:r>
            <w:r w:rsidR="00BA1608">
              <w:rPr>
                <w:noProof/>
                <w:webHidden/>
              </w:rPr>
              <w:fldChar w:fldCharType="begin"/>
            </w:r>
            <w:r w:rsidR="00BA1608">
              <w:rPr>
                <w:noProof/>
                <w:webHidden/>
              </w:rPr>
              <w:instrText xml:space="preserve"> PAGEREF _Toc78411014 \h </w:instrText>
            </w:r>
            <w:r w:rsidR="00BA1608">
              <w:rPr>
                <w:noProof/>
                <w:webHidden/>
              </w:rPr>
            </w:r>
            <w:r w:rsidR="00BA1608">
              <w:rPr>
                <w:noProof/>
                <w:webHidden/>
              </w:rPr>
              <w:fldChar w:fldCharType="separate"/>
            </w:r>
            <w:r w:rsidR="00F06F7F">
              <w:rPr>
                <w:noProof/>
                <w:webHidden/>
              </w:rPr>
              <w:t>28</w:t>
            </w:r>
            <w:r w:rsidR="00BA1608">
              <w:rPr>
                <w:noProof/>
                <w:webHidden/>
              </w:rPr>
              <w:fldChar w:fldCharType="end"/>
            </w:r>
          </w:hyperlink>
        </w:p>
        <w:p w14:paraId="40303A82" w14:textId="463F8FD2" w:rsidR="00BA1608" w:rsidRDefault="0031429F">
          <w:pPr>
            <w:pStyle w:val="TOC2"/>
            <w:tabs>
              <w:tab w:val="left" w:pos="880"/>
              <w:tab w:val="right" w:leader="dot" w:pos="9062"/>
            </w:tabs>
            <w:rPr>
              <w:rFonts w:asciiTheme="minorHAnsi" w:eastAsiaTheme="minorEastAsia" w:hAnsiTheme="minorHAnsi"/>
              <w:noProof/>
              <w:sz w:val="22"/>
              <w:lang w:val="en-GB" w:eastAsia="en-GB"/>
            </w:rPr>
          </w:pPr>
          <w:hyperlink w:anchor="_Toc78411015" w:history="1">
            <w:r w:rsidR="00BA1608" w:rsidRPr="000E7D46">
              <w:rPr>
                <w:rStyle w:val="Hyperlink"/>
                <w:noProof/>
                <w:lang w:val="en-GB"/>
              </w:rPr>
              <w:t>2.11</w:t>
            </w:r>
            <w:r w:rsidR="00BA1608">
              <w:rPr>
                <w:rFonts w:asciiTheme="minorHAnsi" w:eastAsiaTheme="minorEastAsia" w:hAnsiTheme="minorHAnsi"/>
                <w:noProof/>
                <w:sz w:val="22"/>
                <w:lang w:val="en-GB" w:eastAsia="en-GB"/>
              </w:rPr>
              <w:tab/>
            </w:r>
            <w:r w:rsidR="00BA1608" w:rsidRPr="000E7D46">
              <w:rPr>
                <w:rStyle w:val="Hyperlink"/>
                <w:noProof/>
                <w:lang w:val="en-GB"/>
              </w:rPr>
              <w:t>Reporting</w:t>
            </w:r>
            <w:r w:rsidR="00BA1608">
              <w:rPr>
                <w:noProof/>
                <w:webHidden/>
              </w:rPr>
              <w:tab/>
            </w:r>
            <w:r w:rsidR="00BA1608">
              <w:rPr>
                <w:noProof/>
                <w:webHidden/>
              </w:rPr>
              <w:fldChar w:fldCharType="begin"/>
            </w:r>
            <w:r w:rsidR="00BA1608">
              <w:rPr>
                <w:noProof/>
                <w:webHidden/>
              </w:rPr>
              <w:instrText xml:space="preserve"> PAGEREF _Toc78411015 \h </w:instrText>
            </w:r>
            <w:r w:rsidR="00BA1608">
              <w:rPr>
                <w:noProof/>
                <w:webHidden/>
              </w:rPr>
            </w:r>
            <w:r w:rsidR="00BA1608">
              <w:rPr>
                <w:noProof/>
                <w:webHidden/>
              </w:rPr>
              <w:fldChar w:fldCharType="separate"/>
            </w:r>
            <w:r w:rsidR="00F06F7F">
              <w:rPr>
                <w:noProof/>
                <w:webHidden/>
              </w:rPr>
              <w:t>29</w:t>
            </w:r>
            <w:r w:rsidR="00BA1608">
              <w:rPr>
                <w:noProof/>
                <w:webHidden/>
              </w:rPr>
              <w:fldChar w:fldCharType="end"/>
            </w:r>
          </w:hyperlink>
        </w:p>
        <w:p w14:paraId="15416D5D" w14:textId="55CBBDE6" w:rsidR="00BA1608" w:rsidRDefault="0031429F">
          <w:pPr>
            <w:pStyle w:val="TOC3"/>
            <w:tabs>
              <w:tab w:val="left" w:pos="1320"/>
              <w:tab w:val="right" w:leader="dot" w:pos="9062"/>
            </w:tabs>
            <w:rPr>
              <w:rFonts w:asciiTheme="minorHAnsi" w:eastAsiaTheme="minorEastAsia" w:hAnsiTheme="minorHAnsi"/>
              <w:noProof/>
              <w:sz w:val="22"/>
              <w:lang w:val="en-GB" w:eastAsia="en-GB"/>
            </w:rPr>
          </w:pPr>
          <w:hyperlink w:anchor="_Toc78411016" w:history="1">
            <w:r w:rsidR="00BA1608" w:rsidRPr="000E7D46">
              <w:rPr>
                <w:rStyle w:val="Hyperlink"/>
                <w:noProof/>
                <w:lang w:val="en-GB"/>
              </w:rPr>
              <w:t>2.11.1</w:t>
            </w:r>
            <w:r w:rsidR="00BA1608">
              <w:rPr>
                <w:rFonts w:asciiTheme="minorHAnsi" w:eastAsiaTheme="minorEastAsia" w:hAnsiTheme="minorHAnsi"/>
                <w:noProof/>
                <w:sz w:val="22"/>
                <w:lang w:val="en-GB" w:eastAsia="en-GB"/>
              </w:rPr>
              <w:tab/>
            </w:r>
            <w:r w:rsidR="00BA1608" w:rsidRPr="000E7D46">
              <w:rPr>
                <w:rStyle w:val="Hyperlink"/>
                <w:noProof/>
                <w:lang w:val="en-GB"/>
              </w:rPr>
              <w:t>Annual IPCEI ME/CT Meeting</w:t>
            </w:r>
            <w:r w:rsidR="00BA1608">
              <w:rPr>
                <w:noProof/>
                <w:webHidden/>
              </w:rPr>
              <w:tab/>
            </w:r>
            <w:r w:rsidR="00BA1608">
              <w:rPr>
                <w:noProof/>
                <w:webHidden/>
              </w:rPr>
              <w:fldChar w:fldCharType="begin"/>
            </w:r>
            <w:r w:rsidR="00BA1608">
              <w:rPr>
                <w:noProof/>
                <w:webHidden/>
              </w:rPr>
              <w:instrText xml:space="preserve"> PAGEREF _Toc78411016 \h </w:instrText>
            </w:r>
            <w:r w:rsidR="00BA1608">
              <w:rPr>
                <w:noProof/>
                <w:webHidden/>
              </w:rPr>
            </w:r>
            <w:r w:rsidR="00BA1608">
              <w:rPr>
                <w:noProof/>
                <w:webHidden/>
              </w:rPr>
              <w:fldChar w:fldCharType="separate"/>
            </w:r>
            <w:r w:rsidR="00F06F7F">
              <w:rPr>
                <w:noProof/>
                <w:webHidden/>
              </w:rPr>
              <w:t>29</w:t>
            </w:r>
            <w:r w:rsidR="00BA1608">
              <w:rPr>
                <w:noProof/>
                <w:webHidden/>
              </w:rPr>
              <w:fldChar w:fldCharType="end"/>
            </w:r>
          </w:hyperlink>
        </w:p>
        <w:p w14:paraId="0A0D3DFD" w14:textId="4C4B80EE" w:rsidR="00BA1608" w:rsidRDefault="0031429F">
          <w:pPr>
            <w:pStyle w:val="TOC3"/>
            <w:tabs>
              <w:tab w:val="right" w:leader="dot" w:pos="9062"/>
            </w:tabs>
            <w:rPr>
              <w:rFonts w:asciiTheme="minorHAnsi" w:eastAsiaTheme="minorEastAsia" w:hAnsiTheme="minorHAnsi"/>
              <w:noProof/>
              <w:sz w:val="22"/>
              <w:lang w:val="en-GB" w:eastAsia="en-GB"/>
            </w:rPr>
          </w:pPr>
          <w:hyperlink w:anchor="_Toc78411017" w:history="1">
            <w:r w:rsidR="00BA1608" w:rsidRPr="000E7D46">
              <w:rPr>
                <w:rStyle w:val="Hyperlink"/>
                <w:noProof/>
                <w:lang w:val="en-GB"/>
              </w:rPr>
              <w:t>2.11.2 IPCEI ME/CT website</w:t>
            </w:r>
            <w:r w:rsidR="00BA1608">
              <w:rPr>
                <w:noProof/>
                <w:webHidden/>
              </w:rPr>
              <w:tab/>
            </w:r>
            <w:r w:rsidR="00BA1608">
              <w:rPr>
                <w:noProof/>
                <w:webHidden/>
              </w:rPr>
              <w:fldChar w:fldCharType="begin"/>
            </w:r>
            <w:r w:rsidR="00BA1608">
              <w:rPr>
                <w:noProof/>
                <w:webHidden/>
              </w:rPr>
              <w:instrText xml:space="preserve"> PAGEREF _Toc78411017 \h </w:instrText>
            </w:r>
            <w:r w:rsidR="00BA1608">
              <w:rPr>
                <w:noProof/>
                <w:webHidden/>
              </w:rPr>
            </w:r>
            <w:r w:rsidR="00BA1608">
              <w:rPr>
                <w:noProof/>
                <w:webHidden/>
              </w:rPr>
              <w:fldChar w:fldCharType="separate"/>
            </w:r>
            <w:r w:rsidR="00F06F7F">
              <w:rPr>
                <w:noProof/>
                <w:webHidden/>
              </w:rPr>
              <w:t>29</w:t>
            </w:r>
            <w:r w:rsidR="00BA1608">
              <w:rPr>
                <w:noProof/>
                <w:webHidden/>
              </w:rPr>
              <w:fldChar w:fldCharType="end"/>
            </w:r>
          </w:hyperlink>
        </w:p>
        <w:p w14:paraId="390FC50A" w14:textId="56D53017" w:rsidR="00BA1608" w:rsidRDefault="0031429F">
          <w:pPr>
            <w:pStyle w:val="TOC1"/>
            <w:tabs>
              <w:tab w:val="left" w:pos="440"/>
              <w:tab w:val="right" w:leader="dot" w:pos="9062"/>
            </w:tabs>
            <w:rPr>
              <w:rFonts w:asciiTheme="minorHAnsi" w:eastAsiaTheme="minorEastAsia" w:hAnsiTheme="minorHAnsi"/>
              <w:noProof/>
              <w:sz w:val="22"/>
              <w:lang w:val="en-GB" w:eastAsia="en-GB"/>
            </w:rPr>
          </w:pPr>
          <w:hyperlink w:anchor="_Toc78411018" w:history="1">
            <w:r w:rsidR="00BA1608" w:rsidRPr="000E7D46">
              <w:rPr>
                <w:rStyle w:val="Hyperlink"/>
                <w:noProof/>
                <w:lang w:val="en-GB"/>
              </w:rPr>
              <w:t>3</w:t>
            </w:r>
            <w:r w:rsidR="00BA1608">
              <w:rPr>
                <w:rFonts w:asciiTheme="minorHAnsi" w:eastAsiaTheme="minorEastAsia" w:hAnsiTheme="minorHAnsi"/>
                <w:noProof/>
                <w:sz w:val="22"/>
                <w:lang w:val="en-GB" w:eastAsia="en-GB"/>
              </w:rPr>
              <w:tab/>
            </w:r>
            <w:r w:rsidR="00BA1608" w:rsidRPr="000E7D46">
              <w:rPr>
                <w:rStyle w:val="Hyperlink"/>
                <w:noProof/>
                <w:lang w:val="en-GB"/>
              </w:rPr>
              <w:t>Major Innovative Nature of Project</w:t>
            </w:r>
            <w:r w:rsidR="00BA1608">
              <w:rPr>
                <w:noProof/>
                <w:webHidden/>
              </w:rPr>
              <w:tab/>
            </w:r>
            <w:r w:rsidR="00BA1608">
              <w:rPr>
                <w:noProof/>
                <w:webHidden/>
              </w:rPr>
              <w:fldChar w:fldCharType="begin"/>
            </w:r>
            <w:r w:rsidR="00BA1608">
              <w:rPr>
                <w:noProof/>
                <w:webHidden/>
              </w:rPr>
              <w:instrText xml:space="preserve"> PAGEREF _Toc78411018 \h </w:instrText>
            </w:r>
            <w:r w:rsidR="00BA1608">
              <w:rPr>
                <w:noProof/>
                <w:webHidden/>
              </w:rPr>
            </w:r>
            <w:r w:rsidR="00BA1608">
              <w:rPr>
                <w:noProof/>
                <w:webHidden/>
              </w:rPr>
              <w:fldChar w:fldCharType="separate"/>
            </w:r>
            <w:r w:rsidR="00F06F7F">
              <w:rPr>
                <w:noProof/>
                <w:webHidden/>
              </w:rPr>
              <w:t>29</w:t>
            </w:r>
            <w:r w:rsidR="00BA1608">
              <w:rPr>
                <w:noProof/>
                <w:webHidden/>
              </w:rPr>
              <w:fldChar w:fldCharType="end"/>
            </w:r>
          </w:hyperlink>
        </w:p>
        <w:p w14:paraId="2D06D7F7" w14:textId="3BD2EA94" w:rsidR="00BA1608" w:rsidRDefault="0031429F">
          <w:pPr>
            <w:pStyle w:val="TOC2"/>
            <w:tabs>
              <w:tab w:val="right" w:leader="dot" w:pos="9062"/>
            </w:tabs>
            <w:rPr>
              <w:rFonts w:asciiTheme="minorHAnsi" w:eastAsiaTheme="minorEastAsia" w:hAnsiTheme="minorHAnsi"/>
              <w:noProof/>
              <w:sz w:val="22"/>
              <w:lang w:val="en-GB" w:eastAsia="en-GB"/>
            </w:rPr>
          </w:pPr>
          <w:hyperlink w:anchor="_Toc78411019" w:history="1">
            <w:r w:rsidR="00BA1608" w:rsidRPr="000E7D46">
              <w:rPr>
                <w:rStyle w:val="Hyperlink"/>
                <w:noProof/>
                <w:lang w:val="en-GB"/>
              </w:rPr>
              <w:t>3.1 Major common results</w:t>
            </w:r>
            <w:r w:rsidR="00BA1608">
              <w:rPr>
                <w:noProof/>
                <w:webHidden/>
              </w:rPr>
              <w:tab/>
            </w:r>
            <w:r w:rsidR="00BA1608">
              <w:rPr>
                <w:noProof/>
                <w:webHidden/>
              </w:rPr>
              <w:fldChar w:fldCharType="begin"/>
            </w:r>
            <w:r w:rsidR="00BA1608">
              <w:rPr>
                <w:noProof/>
                <w:webHidden/>
              </w:rPr>
              <w:instrText xml:space="preserve"> PAGEREF _Toc78411019 \h </w:instrText>
            </w:r>
            <w:r w:rsidR="00BA1608">
              <w:rPr>
                <w:noProof/>
                <w:webHidden/>
              </w:rPr>
            </w:r>
            <w:r w:rsidR="00BA1608">
              <w:rPr>
                <w:noProof/>
                <w:webHidden/>
              </w:rPr>
              <w:fldChar w:fldCharType="separate"/>
            </w:r>
            <w:r w:rsidR="00F06F7F">
              <w:rPr>
                <w:noProof/>
                <w:webHidden/>
              </w:rPr>
              <w:t>29</w:t>
            </w:r>
            <w:r w:rsidR="00BA1608">
              <w:rPr>
                <w:noProof/>
                <w:webHidden/>
              </w:rPr>
              <w:fldChar w:fldCharType="end"/>
            </w:r>
          </w:hyperlink>
        </w:p>
        <w:p w14:paraId="7A97F592" w14:textId="709C4175" w:rsidR="00BA1608" w:rsidRDefault="0031429F">
          <w:pPr>
            <w:pStyle w:val="TOC2"/>
            <w:tabs>
              <w:tab w:val="right" w:leader="dot" w:pos="9062"/>
            </w:tabs>
            <w:rPr>
              <w:rFonts w:asciiTheme="minorHAnsi" w:eastAsiaTheme="minorEastAsia" w:hAnsiTheme="minorHAnsi"/>
              <w:noProof/>
              <w:sz w:val="22"/>
              <w:lang w:val="en-GB" w:eastAsia="en-GB"/>
            </w:rPr>
          </w:pPr>
          <w:hyperlink w:anchor="_Toc78411020" w:history="1">
            <w:r w:rsidR="00BA1608" w:rsidRPr="000E7D46">
              <w:rPr>
                <w:rStyle w:val="Hyperlink"/>
                <w:noProof/>
                <w:lang w:val="en-GB"/>
              </w:rPr>
              <w:t>3.2 Major innovative nature of WS Sense</w:t>
            </w:r>
            <w:r w:rsidR="00BA1608">
              <w:rPr>
                <w:noProof/>
                <w:webHidden/>
              </w:rPr>
              <w:tab/>
            </w:r>
            <w:r w:rsidR="00BA1608">
              <w:rPr>
                <w:noProof/>
                <w:webHidden/>
              </w:rPr>
              <w:fldChar w:fldCharType="begin"/>
            </w:r>
            <w:r w:rsidR="00BA1608">
              <w:rPr>
                <w:noProof/>
                <w:webHidden/>
              </w:rPr>
              <w:instrText xml:space="preserve"> PAGEREF _Toc78411020 \h </w:instrText>
            </w:r>
            <w:r w:rsidR="00BA1608">
              <w:rPr>
                <w:noProof/>
                <w:webHidden/>
              </w:rPr>
            </w:r>
            <w:r w:rsidR="00BA1608">
              <w:rPr>
                <w:noProof/>
                <w:webHidden/>
              </w:rPr>
              <w:fldChar w:fldCharType="separate"/>
            </w:r>
            <w:r w:rsidR="00F06F7F">
              <w:rPr>
                <w:noProof/>
                <w:webHidden/>
              </w:rPr>
              <w:t>30</w:t>
            </w:r>
            <w:r w:rsidR="00BA1608">
              <w:rPr>
                <w:noProof/>
                <w:webHidden/>
              </w:rPr>
              <w:fldChar w:fldCharType="end"/>
            </w:r>
          </w:hyperlink>
        </w:p>
        <w:p w14:paraId="32B4CFE3" w14:textId="43AB1C09" w:rsidR="00BA1608" w:rsidRDefault="0031429F">
          <w:pPr>
            <w:pStyle w:val="TOC3"/>
            <w:tabs>
              <w:tab w:val="right" w:leader="dot" w:pos="9062"/>
            </w:tabs>
            <w:rPr>
              <w:rFonts w:asciiTheme="minorHAnsi" w:eastAsiaTheme="minorEastAsia" w:hAnsiTheme="minorHAnsi"/>
              <w:noProof/>
              <w:sz w:val="22"/>
              <w:lang w:val="en-GB" w:eastAsia="en-GB"/>
            </w:rPr>
          </w:pPr>
          <w:hyperlink w:anchor="_Toc78411021" w:history="1">
            <w:r w:rsidR="00BA1608" w:rsidRPr="000E7D46">
              <w:rPr>
                <w:rStyle w:val="Hyperlink"/>
                <w:noProof/>
                <w:lang w:val="en-GB" w:eastAsia="en-GB"/>
              </w:rPr>
              <w:t>3.2.1 Innovative content of the WS Sense</w:t>
            </w:r>
            <w:r w:rsidR="00BA1608">
              <w:rPr>
                <w:noProof/>
                <w:webHidden/>
              </w:rPr>
              <w:tab/>
            </w:r>
            <w:r w:rsidR="00BA1608">
              <w:rPr>
                <w:noProof/>
                <w:webHidden/>
              </w:rPr>
              <w:fldChar w:fldCharType="begin"/>
            </w:r>
            <w:r w:rsidR="00BA1608">
              <w:rPr>
                <w:noProof/>
                <w:webHidden/>
              </w:rPr>
              <w:instrText xml:space="preserve"> PAGEREF _Toc78411021 \h </w:instrText>
            </w:r>
            <w:r w:rsidR="00BA1608">
              <w:rPr>
                <w:noProof/>
                <w:webHidden/>
              </w:rPr>
            </w:r>
            <w:r w:rsidR="00BA1608">
              <w:rPr>
                <w:noProof/>
                <w:webHidden/>
              </w:rPr>
              <w:fldChar w:fldCharType="separate"/>
            </w:r>
            <w:r w:rsidR="00F06F7F">
              <w:rPr>
                <w:noProof/>
                <w:webHidden/>
              </w:rPr>
              <w:t>30</w:t>
            </w:r>
            <w:r w:rsidR="00BA1608">
              <w:rPr>
                <w:noProof/>
                <w:webHidden/>
              </w:rPr>
              <w:fldChar w:fldCharType="end"/>
            </w:r>
          </w:hyperlink>
        </w:p>
        <w:p w14:paraId="5D97F607" w14:textId="62A8742A" w:rsidR="00BA1608" w:rsidRDefault="0031429F">
          <w:pPr>
            <w:pStyle w:val="TOC3"/>
            <w:tabs>
              <w:tab w:val="right" w:leader="dot" w:pos="9062"/>
            </w:tabs>
            <w:rPr>
              <w:rFonts w:asciiTheme="minorHAnsi" w:eastAsiaTheme="minorEastAsia" w:hAnsiTheme="minorHAnsi"/>
              <w:noProof/>
              <w:sz w:val="22"/>
              <w:lang w:val="en-GB" w:eastAsia="en-GB"/>
            </w:rPr>
          </w:pPr>
          <w:hyperlink w:anchor="_Toc78411022" w:history="1">
            <w:r w:rsidR="00BA1608" w:rsidRPr="000E7D46">
              <w:rPr>
                <w:rStyle w:val="Hyperlink"/>
                <w:noProof/>
                <w:lang w:val="en-GB" w:eastAsia="en-GB"/>
              </w:rPr>
              <w:t>3.2.2 Expected results of the WS Sense</w:t>
            </w:r>
            <w:r w:rsidR="00BA1608">
              <w:rPr>
                <w:noProof/>
                <w:webHidden/>
              </w:rPr>
              <w:tab/>
            </w:r>
            <w:r w:rsidR="00BA1608">
              <w:rPr>
                <w:noProof/>
                <w:webHidden/>
              </w:rPr>
              <w:fldChar w:fldCharType="begin"/>
            </w:r>
            <w:r w:rsidR="00BA1608">
              <w:rPr>
                <w:noProof/>
                <w:webHidden/>
              </w:rPr>
              <w:instrText xml:space="preserve"> PAGEREF _Toc78411022 \h </w:instrText>
            </w:r>
            <w:r w:rsidR="00BA1608">
              <w:rPr>
                <w:noProof/>
                <w:webHidden/>
              </w:rPr>
            </w:r>
            <w:r w:rsidR="00BA1608">
              <w:rPr>
                <w:noProof/>
                <w:webHidden/>
              </w:rPr>
              <w:fldChar w:fldCharType="separate"/>
            </w:r>
            <w:r w:rsidR="00F06F7F">
              <w:rPr>
                <w:noProof/>
                <w:webHidden/>
              </w:rPr>
              <w:t>30</w:t>
            </w:r>
            <w:r w:rsidR="00BA1608">
              <w:rPr>
                <w:noProof/>
                <w:webHidden/>
              </w:rPr>
              <w:fldChar w:fldCharType="end"/>
            </w:r>
          </w:hyperlink>
        </w:p>
        <w:p w14:paraId="29C65E16" w14:textId="28B7B244" w:rsidR="00BA1608" w:rsidRDefault="0031429F">
          <w:pPr>
            <w:pStyle w:val="TOC2"/>
            <w:tabs>
              <w:tab w:val="right" w:leader="dot" w:pos="9062"/>
            </w:tabs>
            <w:rPr>
              <w:rFonts w:asciiTheme="minorHAnsi" w:eastAsiaTheme="minorEastAsia" w:hAnsiTheme="minorHAnsi"/>
              <w:noProof/>
              <w:sz w:val="22"/>
              <w:lang w:val="en-GB" w:eastAsia="en-GB"/>
            </w:rPr>
          </w:pPr>
          <w:hyperlink w:anchor="_Toc78411023" w:history="1">
            <w:r w:rsidR="00BA1608" w:rsidRPr="000E7D46">
              <w:rPr>
                <w:rStyle w:val="Hyperlink"/>
                <w:noProof/>
                <w:lang w:val="en-GB"/>
              </w:rPr>
              <w:t>3.3 Major innovative nature of WS Think</w:t>
            </w:r>
            <w:r w:rsidR="00BA1608">
              <w:rPr>
                <w:noProof/>
                <w:webHidden/>
              </w:rPr>
              <w:tab/>
            </w:r>
            <w:r w:rsidR="00BA1608">
              <w:rPr>
                <w:noProof/>
                <w:webHidden/>
              </w:rPr>
              <w:fldChar w:fldCharType="begin"/>
            </w:r>
            <w:r w:rsidR="00BA1608">
              <w:rPr>
                <w:noProof/>
                <w:webHidden/>
              </w:rPr>
              <w:instrText xml:space="preserve"> PAGEREF _Toc78411023 \h </w:instrText>
            </w:r>
            <w:r w:rsidR="00BA1608">
              <w:rPr>
                <w:noProof/>
                <w:webHidden/>
              </w:rPr>
            </w:r>
            <w:r w:rsidR="00BA1608">
              <w:rPr>
                <w:noProof/>
                <w:webHidden/>
              </w:rPr>
              <w:fldChar w:fldCharType="separate"/>
            </w:r>
            <w:r w:rsidR="00F06F7F">
              <w:rPr>
                <w:noProof/>
                <w:webHidden/>
              </w:rPr>
              <w:t>30</w:t>
            </w:r>
            <w:r w:rsidR="00BA1608">
              <w:rPr>
                <w:noProof/>
                <w:webHidden/>
              </w:rPr>
              <w:fldChar w:fldCharType="end"/>
            </w:r>
          </w:hyperlink>
        </w:p>
        <w:p w14:paraId="3A1428EA" w14:textId="3D65866F" w:rsidR="00BA1608" w:rsidRDefault="0031429F">
          <w:pPr>
            <w:pStyle w:val="TOC3"/>
            <w:tabs>
              <w:tab w:val="right" w:leader="dot" w:pos="9062"/>
            </w:tabs>
            <w:rPr>
              <w:rFonts w:asciiTheme="minorHAnsi" w:eastAsiaTheme="minorEastAsia" w:hAnsiTheme="minorHAnsi"/>
              <w:noProof/>
              <w:sz w:val="22"/>
              <w:lang w:val="en-GB" w:eastAsia="en-GB"/>
            </w:rPr>
          </w:pPr>
          <w:hyperlink w:anchor="_Toc78411024" w:history="1">
            <w:r w:rsidR="00BA1608" w:rsidRPr="000E7D46">
              <w:rPr>
                <w:rStyle w:val="Hyperlink"/>
                <w:noProof/>
                <w:lang w:val="en-GB" w:eastAsia="en-GB"/>
              </w:rPr>
              <w:t>3.3.1 Innovative content of the WS Think</w:t>
            </w:r>
            <w:r w:rsidR="00BA1608">
              <w:rPr>
                <w:noProof/>
                <w:webHidden/>
              </w:rPr>
              <w:tab/>
            </w:r>
            <w:r w:rsidR="00BA1608">
              <w:rPr>
                <w:noProof/>
                <w:webHidden/>
              </w:rPr>
              <w:fldChar w:fldCharType="begin"/>
            </w:r>
            <w:r w:rsidR="00BA1608">
              <w:rPr>
                <w:noProof/>
                <w:webHidden/>
              </w:rPr>
              <w:instrText xml:space="preserve"> PAGEREF _Toc78411024 \h </w:instrText>
            </w:r>
            <w:r w:rsidR="00BA1608">
              <w:rPr>
                <w:noProof/>
                <w:webHidden/>
              </w:rPr>
            </w:r>
            <w:r w:rsidR="00BA1608">
              <w:rPr>
                <w:noProof/>
                <w:webHidden/>
              </w:rPr>
              <w:fldChar w:fldCharType="separate"/>
            </w:r>
            <w:r w:rsidR="00F06F7F">
              <w:rPr>
                <w:noProof/>
                <w:webHidden/>
              </w:rPr>
              <w:t>30</w:t>
            </w:r>
            <w:r w:rsidR="00BA1608">
              <w:rPr>
                <w:noProof/>
                <w:webHidden/>
              </w:rPr>
              <w:fldChar w:fldCharType="end"/>
            </w:r>
          </w:hyperlink>
        </w:p>
        <w:p w14:paraId="32727851" w14:textId="781A5BD3" w:rsidR="00BA1608" w:rsidRDefault="0031429F">
          <w:pPr>
            <w:pStyle w:val="TOC3"/>
            <w:tabs>
              <w:tab w:val="right" w:leader="dot" w:pos="9062"/>
            </w:tabs>
            <w:rPr>
              <w:rFonts w:asciiTheme="minorHAnsi" w:eastAsiaTheme="minorEastAsia" w:hAnsiTheme="minorHAnsi"/>
              <w:noProof/>
              <w:sz w:val="22"/>
              <w:lang w:val="en-GB" w:eastAsia="en-GB"/>
            </w:rPr>
          </w:pPr>
          <w:hyperlink w:anchor="_Toc78411025" w:history="1">
            <w:r w:rsidR="00BA1608" w:rsidRPr="000E7D46">
              <w:rPr>
                <w:rStyle w:val="Hyperlink"/>
                <w:noProof/>
                <w:lang w:val="en-GB" w:eastAsia="en-GB"/>
              </w:rPr>
              <w:t>3.3.2 Expected results of the WS Think</w:t>
            </w:r>
            <w:r w:rsidR="00BA1608">
              <w:rPr>
                <w:noProof/>
                <w:webHidden/>
              </w:rPr>
              <w:tab/>
            </w:r>
            <w:r w:rsidR="00BA1608">
              <w:rPr>
                <w:noProof/>
                <w:webHidden/>
              </w:rPr>
              <w:fldChar w:fldCharType="begin"/>
            </w:r>
            <w:r w:rsidR="00BA1608">
              <w:rPr>
                <w:noProof/>
                <w:webHidden/>
              </w:rPr>
              <w:instrText xml:space="preserve"> PAGEREF _Toc78411025 \h </w:instrText>
            </w:r>
            <w:r w:rsidR="00BA1608">
              <w:rPr>
                <w:noProof/>
                <w:webHidden/>
              </w:rPr>
            </w:r>
            <w:r w:rsidR="00BA1608">
              <w:rPr>
                <w:noProof/>
                <w:webHidden/>
              </w:rPr>
              <w:fldChar w:fldCharType="separate"/>
            </w:r>
            <w:r w:rsidR="00F06F7F">
              <w:rPr>
                <w:noProof/>
                <w:webHidden/>
              </w:rPr>
              <w:t>30</w:t>
            </w:r>
            <w:r w:rsidR="00BA1608">
              <w:rPr>
                <w:noProof/>
                <w:webHidden/>
              </w:rPr>
              <w:fldChar w:fldCharType="end"/>
            </w:r>
          </w:hyperlink>
        </w:p>
        <w:p w14:paraId="6C7E9710" w14:textId="3D59231B" w:rsidR="00BA1608" w:rsidRDefault="0031429F">
          <w:pPr>
            <w:pStyle w:val="TOC2"/>
            <w:tabs>
              <w:tab w:val="right" w:leader="dot" w:pos="9062"/>
            </w:tabs>
            <w:rPr>
              <w:rFonts w:asciiTheme="minorHAnsi" w:eastAsiaTheme="minorEastAsia" w:hAnsiTheme="minorHAnsi"/>
              <w:noProof/>
              <w:sz w:val="22"/>
              <w:lang w:val="en-GB" w:eastAsia="en-GB"/>
            </w:rPr>
          </w:pPr>
          <w:hyperlink w:anchor="_Toc78411026" w:history="1">
            <w:r w:rsidR="00BA1608" w:rsidRPr="000E7D46">
              <w:rPr>
                <w:rStyle w:val="Hyperlink"/>
                <w:noProof/>
                <w:lang w:val="en-GB"/>
              </w:rPr>
              <w:t>3.4 Major innovative nature of WS Act</w:t>
            </w:r>
            <w:r w:rsidR="00BA1608">
              <w:rPr>
                <w:noProof/>
                <w:webHidden/>
              </w:rPr>
              <w:tab/>
            </w:r>
            <w:r w:rsidR="00BA1608">
              <w:rPr>
                <w:noProof/>
                <w:webHidden/>
              </w:rPr>
              <w:fldChar w:fldCharType="begin"/>
            </w:r>
            <w:r w:rsidR="00BA1608">
              <w:rPr>
                <w:noProof/>
                <w:webHidden/>
              </w:rPr>
              <w:instrText xml:space="preserve"> PAGEREF _Toc78411026 \h </w:instrText>
            </w:r>
            <w:r w:rsidR="00BA1608">
              <w:rPr>
                <w:noProof/>
                <w:webHidden/>
              </w:rPr>
            </w:r>
            <w:r w:rsidR="00BA1608">
              <w:rPr>
                <w:noProof/>
                <w:webHidden/>
              </w:rPr>
              <w:fldChar w:fldCharType="separate"/>
            </w:r>
            <w:r w:rsidR="00F06F7F">
              <w:rPr>
                <w:noProof/>
                <w:webHidden/>
              </w:rPr>
              <w:t>30</w:t>
            </w:r>
            <w:r w:rsidR="00BA1608">
              <w:rPr>
                <w:noProof/>
                <w:webHidden/>
              </w:rPr>
              <w:fldChar w:fldCharType="end"/>
            </w:r>
          </w:hyperlink>
        </w:p>
        <w:p w14:paraId="4F762045" w14:textId="05A225F1" w:rsidR="00BA1608" w:rsidRDefault="0031429F">
          <w:pPr>
            <w:pStyle w:val="TOC3"/>
            <w:tabs>
              <w:tab w:val="right" w:leader="dot" w:pos="9062"/>
            </w:tabs>
            <w:rPr>
              <w:rFonts w:asciiTheme="minorHAnsi" w:eastAsiaTheme="minorEastAsia" w:hAnsiTheme="minorHAnsi"/>
              <w:noProof/>
              <w:sz w:val="22"/>
              <w:lang w:val="en-GB" w:eastAsia="en-GB"/>
            </w:rPr>
          </w:pPr>
          <w:hyperlink w:anchor="_Toc78411027" w:history="1">
            <w:r w:rsidR="00BA1608" w:rsidRPr="000E7D46">
              <w:rPr>
                <w:rStyle w:val="Hyperlink"/>
                <w:noProof/>
                <w:lang w:val="en-GB" w:eastAsia="en-GB"/>
              </w:rPr>
              <w:t>3.4.1 Innovative content of the WS Act</w:t>
            </w:r>
            <w:r w:rsidR="00BA1608">
              <w:rPr>
                <w:noProof/>
                <w:webHidden/>
              </w:rPr>
              <w:tab/>
            </w:r>
            <w:r w:rsidR="00BA1608">
              <w:rPr>
                <w:noProof/>
                <w:webHidden/>
              </w:rPr>
              <w:fldChar w:fldCharType="begin"/>
            </w:r>
            <w:r w:rsidR="00BA1608">
              <w:rPr>
                <w:noProof/>
                <w:webHidden/>
              </w:rPr>
              <w:instrText xml:space="preserve"> PAGEREF _Toc78411027 \h </w:instrText>
            </w:r>
            <w:r w:rsidR="00BA1608">
              <w:rPr>
                <w:noProof/>
                <w:webHidden/>
              </w:rPr>
            </w:r>
            <w:r w:rsidR="00BA1608">
              <w:rPr>
                <w:noProof/>
                <w:webHidden/>
              </w:rPr>
              <w:fldChar w:fldCharType="separate"/>
            </w:r>
            <w:r w:rsidR="00F06F7F">
              <w:rPr>
                <w:noProof/>
                <w:webHidden/>
              </w:rPr>
              <w:t>31</w:t>
            </w:r>
            <w:r w:rsidR="00BA1608">
              <w:rPr>
                <w:noProof/>
                <w:webHidden/>
              </w:rPr>
              <w:fldChar w:fldCharType="end"/>
            </w:r>
          </w:hyperlink>
        </w:p>
        <w:p w14:paraId="01C0E0CB" w14:textId="787B2C2F" w:rsidR="00BA1608" w:rsidRDefault="0031429F">
          <w:pPr>
            <w:pStyle w:val="TOC3"/>
            <w:tabs>
              <w:tab w:val="right" w:leader="dot" w:pos="9062"/>
            </w:tabs>
            <w:rPr>
              <w:rFonts w:asciiTheme="minorHAnsi" w:eastAsiaTheme="minorEastAsia" w:hAnsiTheme="minorHAnsi"/>
              <w:noProof/>
              <w:sz w:val="22"/>
              <w:lang w:val="en-GB" w:eastAsia="en-GB"/>
            </w:rPr>
          </w:pPr>
          <w:hyperlink w:anchor="_Toc78411028" w:history="1">
            <w:r w:rsidR="00BA1608" w:rsidRPr="000E7D46">
              <w:rPr>
                <w:rStyle w:val="Hyperlink"/>
                <w:noProof/>
                <w:lang w:val="en-GB" w:eastAsia="en-GB"/>
              </w:rPr>
              <w:t>3.4.2 Expected results of the WS Act</w:t>
            </w:r>
            <w:r w:rsidR="00BA1608">
              <w:rPr>
                <w:noProof/>
                <w:webHidden/>
              </w:rPr>
              <w:tab/>
            </w:r>
            <w:r w:rsidR="00BA1608">
              <w:rPr>
                <w:noProof/>
                <w:webHidden/>
              </w:rPr>
              <w:fldChar w:fldCharType="begin"/>
            </w:r>
            <w:r w:rsidR="00BA1608">
              <w:rPr>
                <w:noProof/>
                <w:webHidden/>
              </w:rPr>
              <w:instrText xml:space="preserve"> PAGEREF _Toc78411028 \h </w:instrText>
            </w:r>
            <w:r w:rsidR="00BA1608">
              <w:rPr>
                <w:noProof/>
                <w:webHidden/>
              </w:rPr>
            </w:r>
            <w:r w:rsidR="00BA1608">
              <w:rPr>
                <w:noProof/>
                <w:webHidden/>
              </w:rPr>
              <w:fldChar w:fldCharType="separate"/>
            </w:r>
            <w:r w:rsidR="00F06F7F">
              <w:rPr>
                <w:noProof/>
                <w:webHidden/>
              </w:rPr>
              <w:t>31</w:t>
            </w:r>
            <w:r w:rsidR="00BA1608">
              <w:rPr>
                <w:noProof/>
                <w:webHidden/>
              </w:rPr>
              <w:fldChar w:fldCharType="end"/>
            </w:r>
          </w:hyperlink>
        </w:p>
        <w:p w14:paraId="5F7C8A89" w14:textId="473020BE" w:rsidR="00BA1608" w:rsidRDefault="0031429F">
          <w:pPr>
            <w:pStyle w:val="TOC2"/>
            <w:tabs>
              <w:tab w:val="right" w:leader="dot" w:pos="9062"/>
            </w:tabs>
            <w:rPr>
              <w:rFonts w:asciiTheme="minorHAnsi" w:eastAsiaTheme="minorEastAsia" w:hAnsiTheme="minorHAnsi"/>
              <w:noProof/>
              <w:sz w:val="22"/>
              <w:lang w:val="en-GB" w:eastAsia="en-GB"/>
            </w:rPr>
          </w:pPr>
          <w:hyperlink w:anchor="_Toc78411029" w:history="1">
            <w:r w:rsidR="00BA1608" w:rsidRPr="000E7D46">
              <w:rPr>
                <w:rStyle w:val="Hyperlink"/>
                <w:noProof/>
                <w:lang w:val="en-GB"/>
              </w:rPr>
              <w:t>3.5 Major innovative nature of WS Communicate</w:t>
            </w:r>
            <w:r w:rsidR="00BA1608">
              <w:rPr>
                <w:noProof/>
                <w:webHidden/>
              </w:rPr>
              <w:tab/>
            </w:r>
            <w:r w:rsidR="00BA1608">
              <w:rPr>
                <w:noProof/>
                <w:webHidden/>
              </w:rPr>
              <w:fldChar w:fldCharType="begin"/>
            </w:r>
            <w:r w:rsidR="00BA1608">
              <w:rPr>
                <w:noProof/>
                <w:webHidden/>
              </w:rPr>
              <w:instrText xml:space="preserve"> PAGEREF _Toc78411029 \h </w:instrText>
            </w:r>
            <w:r w:rsidR="00BA1608">
              <w:rPr>
                <w:noProof/>
                <w:webHidden/>
              </w:rPr>
            </w:r>
            <w:r w:rsidR="00BA1608">
              <w:rPr>
                <w:noProof/>
                <w:webHidden/>
              </w:rPr>
              <w:fldChar w:fldCharType="separate"/>
            </w:r>
            <w:r w:rsidR="00F06F7F">
              <w:rPr>
                <w:noProof/>
                <w:webHidden/>
              </w:rPr>
              <w:t>31</w:t>
            </w:r>
            <w:r w:rsidR="00BA1608">
              <w:rPr>
                <w:noProof/>
                <w:webHidden/>
              </w:rPr>
              <w:fldChar w:fldCharType="end"/>
            </w:r>
          </w:hyperlink>
        </w:p>
        <w:p w14:paraId="47DB8BDA" w14:textId="6A695B90" w:rsidR="00BA1608" w:rsidRDefault="0031429F">
          <w:pPr>
            <w:pStyle w:val="TOC3"/>
            <w:tabs>
              <w:tab w:val="right" w:leader="dot" w:pos="9062"/>
            </w:tabs>
            <w:rPr>
              <w:rFonts w:asciiTheme="minorHAnsi" w:eastAsiaTheme="minorEastAsia" w:hAnsiTheme="minorHAnsi"/>
              <w:noProof/>
              <w:sz w:val="22"/>
              <w:lang w:val="en-GB" w:eastAsia="en-GB"/>
            </w:rPr>
          </w:pPr>
          <w:hyperlink w:anchor="_Toc78411030" w:history="1">
            <w:r w:rsidR="00BA1608" w:rsidRPr="000E7D46">
              <w:rPr>
                <w:rStyle w:val="Hyperlink"/>
                <w:noProof/>
                <w:lang w:val="en-GB" w:eastAsia="en-GB"/>
              </w:rPr>
              <w:t>3.5.1 Innovative content of the WS Communicate</w:t>
            </w:r>
            <w:r w:rsidR="00BA1608">
              <w:rPr>
                <w:noProof/>
                <w:webHidden/>
              </w:rPr>
              <w:tab/>
            </w:r>
            <w:r w:rsidR="00BA1608">
              <w:rPr>
                <w:noProof/>
                <w:webHidden/>
              </w:rPr>
              <w:fldChar w:fldCharType="begin"/>
            </w:r>
            <w:r w:rsidR="00BA1608">
              <w:rPr>
                <w:noProof/>
                <w:webHidden/>
              </w:rPr>
              <w:instrText xml:space="preserve"> PAGEREF _Toc78411030 \h </w:instrText>
            </w:r>
            <w:r w:rsidR="00BA1608">
              <w:rPr>
                <w:noProof/>
                <w:webHidden/>
              </w:rPr>
            </w:r>
            <w:r w:rsidR="00BA1608">
              <w:rPr>
                <w:noProof/>
                <w:webHidden/>
              </w:rPr>
              <w:fldChar w:fldCharType="separate"/>
            </w:r>
            <w:r w:rsidR="00F06F7F">
              <w:rPr>
                <w:noProof/>
                <w:webHidden/>
              </w:rPr>
              <w:t>31</w:t>
            </w:r>
            <w:r w:rsidR="00BA1608">
              <w:rPr>
                <w:noProof/>
                <w:webHidden/>
              </w:rPr>
              <w:fldChar w:fldCharType="end"/>
            </w:r>
          </w:hyperlink>
        </w:p>
        <w:p w14:paraId="4C91121F" w14:textId="51174191" w:rsidR="00BA1608" w:rsidRDefault="0031429F">
          <w:pPr>
            <w:pStyle w:val="TOC3"/>
            <w:tabs>
              <w:tab w:val="right" w:leader="dot" w:pos="9062"/>
            </w:tabs>
            <w:rPr>
              <w:rFonts w:asciiTheme="minorHAnsi" w:eastAsiaTheme="minorEastAsia" w:hAnsiTheme="minorHAnsi"/>
              <w:noProof/>
              <w:sz w:val="22"/>
              <w:lang w:val="en-GB" w:eastAsia="en-GB"/>
            </w:rPr>
          </w:pPr>
          <w:hyperlink w:anchor="_Toc78411031" w:history="1">
            <w:r w:rsidR="00BA1608" w:rsidRPr="000E7D46">
              <w:rPr>
                <w:rStyle w:val="Hyperlink"/>
                <w:noProof/>
                <w:lang w:val="en-GB" w:eastAsia="en-GB"/>
              </w:rPr>
              <w:t>3.5.2 Expected results of the WS Communicate</w:t>
            </w:r>
            <w:r w:rsidR="00BA1608">
              <w:rPr>
                <w:noProof/>
                <w:webHidden/>
              </w:rPr>
              <w:tab/>
            </w:r>
            <w:r w:rsidR="00BA1608">
              <w:rPr>
                <w:noProof/>
                <w:webHidden/>
              </w:rPr>
              <w:fldChar w:fldCharType="begin"/>
            </w:r>
            <w:r w:rsidR="00BA1608">
              <w:rPr>
                <w:noProof/>
                <w:webHidden/>
              </w:rPr>
              <w:instrText xml:space="preserve"> PAGEREF _Toc78411031 \h </w:instrText>
            </w:r>
            <w:r w:rsidR="00BA1608">
              <w:rPr>
                <w:noProof/>
                <w:webHidden/>
              </w:rPr>
            </w:r>
            <w:r w:rsidR="00BA1608">
              <w:rPr>
                <w:noProof/>
                <w:webHidden/>
              </w:rPr>
              <w:fldChar w:fldCharType="separate"/>
            </w:r>
            <w:r w:rsidR="00F06F7F">
              <w:rPr>
                <w:noProof/>
                <w:webHidden/>
              </w:rPr>
              <w:t>31</w:t>
            </w:r>
            <w:r w:rsidR="00BA1608">
              <w:rPr>
                <w:noProof/>
                <w:webHidden/>
              </w:rPr>
              <w:fldChar w:fldCharType="end"/>
            </w:r>
          </w:hyperlink>
        </w:p>
        <w:p w14:paraId="747106A0" w14:textId="6E40829D" w:rsidR="00BA1608" w:rsidRDefault="0031429F">
          <w:pPr>
            <w:pStyle w:val="TOC2"/>
            <w:tabs>
              <w:tab w:val="right" w:leader="dot" w:pos="9062"/>
            </w:tabs>
            <w:rPr>
              <w:rFonts w:asciiTheme="minorHAnsi" w:eastAsiaTheme="minorEastAsia" w:hAnsiTheme="minorHAnsi"/>
              <w:noProof/>
              <w:sz w:val="22"/>
              <w:lang w:val="en-GB" w:eastAsia="en-GB"/>
            </w:rPr>
          </w:pPr>
          <w:hyperlink w:anchor="_Toc78411032" w:history="1">
            <w:r w:rsidR="00BA1608" w:rsidRPr="000E7D46">
              <w:rPr>
                <w:rStyle w:val="Hyperlink"/>
                <w:noProof/>
                <w:lang w:val="en-GB"/>
              </w:rPr>
              <w:t>3.6 Major innovative nature of WS Transform</w:t>
            </w:r>
            <w:r w:rsidR="00BA1608">
              <w:rPr>
                <w:noProof/>
                <w:webHidden/>
              </w:rPr>
              <w:tab/>
            </w:r>
            <w:r w:rsidR="00BA1608">
              <w:rPr>
                <w:noProof/>
                <w:webHidden/>
              </w:rPr>
              <w:fldChar w:fldCharType="begin"/>
            </w:r>
            <w:r w:rsidR="00BA1608">
              <w:rPr>
                <w:noProof/>
                <w:webHidden/>
              </w:rPr>
              <w:instrText xml:space="preserve"> PAGEREF _Toc78411032 \h </w:instrText>
            </w:r>
            <w:r w:rsidR="00BA1608">
              <w:rPr>
                <w:noProof/>
                <w:webHidden/>
              </w:rPr>
            </w:r>
            <w:r w:rsidR="00BA1608">
              <w:rPr>
                <w:noProof/>
                <w:webHidden/>
              </w:rPr>
              <w:fldChar w:fldCharType="separate"/>
            </w:r>
            <w:r w:rsidR="00F06F7F">
              <w:rPr>
                <w:noProof/>
                <w:webHidden/>
              </w:rPr>
              <w:t>31</w:t>
            </w:r>
            <w:r w:rsidR="00BA1608">
              <w:rPr>
                <w:noProof/>
                <w:webHidden/>
              </w:rPr>
              <w:fldChar w:fldCharType="end"/>
            </w:r>
          </w:hyperlink>
        </w:p>
        <w:p w14:paraId="2F182063" w14:textId="100E0978" w:rsidR="00BA1608" w:rsidRDefault="0031429F">
          <w:pPr>
            <w:pStyle w:val="TOC3"/>
            <w:tabs>
              <w:tab w:val="right" w:leader="dot" w:pos="9062"/>
            </w:tabs>
            <w:rPr>
              <w:rFonts w:asciiTheme="minorHAnsi" w:eastAsiaTheme="minorEastAsia" w:hAnsiTheme="minorHAnsi"/>
              <w:noProof/>
              <w:sz w:val="22"/>
              <w:lang w:val="en-GB" w:eastAsia="en-GB"/>
            </w:rPr>
          </w:pPr>
          <w:hyperlink w:anchor="_Toc78411033" w:history="1">
            <w:r w:rsidR="00BA1608" w:rsidRPr="000E7D46">
              <w:rPr>
                <w:rStyle w:val="Hyperlink"/>
                <w:noProof/>
                <w:lang w:val="en-GB" w:eastAsia="en-GB"/>
              </w:rPr>
              <w:t xml:space="preserve">3.6.1 Innovative content of the WS </w:t>
            </w:r>
            <w:r w:rsidR="00BA1608" w:rsidRPr="000E7D46">
              <w:rPr>
                <w:rStyle w:val="Hyperlink"/>
                <w:noProof/>
                <w:lang w:val="en-GB"/>
              </w:rPr>
              <w:t>Transform</w:t>
            </w:r>
            <w:r w:rsidR="00BA1608">
              <w:rPr>
                <w:noProof/>
                <w:webHidden/>
              </w:rPr>
              <w:tab/>
            </w:r>
            <w:r w:rsidR="00BA1608">
              <w:rPr>
                <w:noProof/>
                <w:webHidden/>
              </w:rPr>
              <w:fldChar w:fldCharType="begin"/>
            </w:r>
            <w:r w:rsidR="00BA1608">
              <w:rPr>
                <w:noProof/>
                <w:webHidden/>
              </w:rPr>
              <w:instrText xml:space="preserve"> PAGEREF _Toc78411033 \h </w:instrText>
            </w:r>
            <w:r w:rsidR="00BA1608">
              <w:rPr>
                <w:noProof/>
                <w:webHidden/>
              </w:rPr>
            </w:r>
            <w:r w:rsidR="00BA1608">
              <w:rPr>
                <w:noProof/>
                <w:webHidden/>
              </w:rPr>
              <w:fldChar w:fldCharType="separate"/>
            </w:r>
            <w:r w:rsidR="00F06F7F">
              <w:rPr>
                <w:noProof/>
                <w:webHidden/>
              </w:rPr>
              <w:t>31</w:t>
            </w:r>
            <w:r w:rsidR="00BA1608">
              <w:rPr>
                <w:noProof/>
                <w:webHidden/>
              </w:rPr>
              <w:fldChar w:fldCharType="end"/>
            </w:r>
          </w:hyperlink>
        </w:p>
        <w:p w14:paraId="4B9F3DF8" w14:textId="309FD64F" w:rsidR="00BA1608" w:rsidRDefault="0031429F">
          <w:pPr>
            <w:pStyle w:val="TOC3"/>
            <w:tabs>
              <w:tab w:val="right" w:leader="dot" w:pos="9062"/>
            </w:tabs>
            <w:rPr>
              <w:rFonts w:asciiTheme="minorHAnsi" w:eastAsiaTheme="minorEastAsia" w:hAnsiTheme="minorHAnsi"/>
              <w:noProof/>
              <w:sz w:val="22"/>
              <w:lang w:val="en-GB" w:eastAsia="en-GB"/>
            </w:rPr>
          </w:pPr>
          <w:hyperlink w:anchor="_Toc78411034" w:history="1">
            <w:r w:rsidR="00BA1608" w:rsidRPr="000E7D46">
              <w:rPr>
                <w:rStyle w:val="Hyperlink"/>
                <w:noProof/>
                <w:lang w:val="en-GB" w:eastAsia="en-GB"/>
              </w:rPr>
              <w:t xml:space="preserve">3.6.2 Expected results of the WS </w:t>
            </w:r>
            <w:r w:rsidR="00BA1608" w:rsidRPr="000E7D46">
              <w:rPr>
                <w:rStyle w:val="Hyperlink"/>
                <w:noProof/>
                <w:lang w:val="en-GB"/>
              </w:rPr>
              <w:t>Transform</w:t>
            </w:r>
            <w:r w:rsidR="00BA1608">
              <w:rPr>
                <w:noProof/>
                <w:webHidden/>
              </w:rPr>
              <w:tab/>
            </w:r>
            <w:r w:rsidR="00BA1608">
              <w:rPr>
                <w:noProof/>
                <w:webHidden/>
              </w:rPr>
              <w:fldChar w:fldCharType="begin"/>
            </w:r>
            <w:r w:rsidR="00BA1608">
              <w:rPr>
                <w:noProof/>
                <w:webHidden/>
              </w:rPr>
              <w:instrText xml:space="preserve"> PAGEREF _Toc78411034 \h </w:instrText>
            </w:r>
            <w:r w:rsidR="00BA1608">
              <w:rPr>
                <w:noProof/>
                <w:webHidden/>
              </w:rPr>
            </w:r>
            <w:r w:rsidR="00BA1608">
              <w:rPr>
                <w:noProof/>
                <w:webHidden/>
              </w:rPr>
              <w:fldChar w:fldCharType="separate"/>
            </w:r>
            <w:r w:rsidR="00F06F7F">
              <w:rPr>
                <w:noProof/>
                <w:webHidden/>
              </w:rPr>
              <w:t>32</w:t>
            </w:r>
            <w:r w:rsidR="00BA1608">
              <w:rPr>
                <w:noProof/>
                <w:webHidden/>
              </w:rPr>
              <w:fldChar w:fldCharType="end"/>
            </w:r>
          </w:hyperlink>
        </w:p>
        <w:p w14:paraId="3719424A" w14:textId="73F8E9D9" w:rsidR="00BA1608" w:rsidRDefault="0031429F">
          <w:pPr>
            <w:pStyle w:val="TOC1"/>
            <w:tabs>
              <w:tab w:val="left" w:pos="440"/>
              <w:tab w:val="right" w:leader="dot" w:pos="9062"/>
            </w:tabs>
            <w:rPr>
              <w:rFonts w:asciiTheme="minorHAnsi" w:eastAsiaTheme="minorEastAsia" w:hAnsiTheme="minorHAnsi"/>
              <w:noProof/>
              <w:sz w:val="22"/>
              <w:lang w:val="en-GB" w:eastAsia="en-GB"/>
            </w:rPr>
          </w:pPr>
          <w:hyperlink w:anchor="_Toc78411035" w:history="1">
            <w:r w:rsidR="00BA1608" w:rsidRPr="000E7D46">
              <w:rPr>
                <w:rStyle w:val="Hyperlink"/>
                <w:noProof/>
                <w:lang w:val="en-GB"/>
              </w:rPr>
              <w:t>4</w:t>
            </w:r>
            <w:r w:rsidR="00BA1608">
              <w:rPr>
                <w:rFonts w:asciiTheme="minorHAnsi" w:eastAsiaTheme="minorEastAsia" w:hAnsiTheme="minorHAnsi"/>
                <w:noProof/>
                <w:sz w:val="22"/>
                <w:lang w:val="en-GB" w:eastAsia="en-GB"/>
              </w:rPr>
              <w:tab/>
            </w:r>
            <w:r w:rsidR="00BA1608" w:rsidRPr="000E7D46">
              <w:rPr>
                <w:rStyle w:val="Hyperlink"/>
                <w:noProof/>
                <w:lang w:val="en-GB"/>
              </w:rPr>
              <w:t>The Importance of the IPCEI ME/CT</w:t>
            </w:r>
            <w:r w:rsidR="00BA1608">
              <w:rPr>
                <w:noProof/>
                <w:webHidden/>
              </w:rPr>
              <w:tab/>
            </w:r>
            <w:r w:rsidR="00BA1608">
              <w:rPr>
                <w:noProof/>
                <w:webHidden/>
              </w:rPr>
              <w:fldChar w:fldCharType="begin"/>
            </w:r>
            <w:r w:rsidR="00BA1608">
              <w:rPr>
                <w:noProof/>
                <w:webHidden/>
              </w:rPr>
              <w:instrText xml:space="preserve"> PAGEREF _Toc78411035 \h </w:instrText>
            </w:r>
            <w:r w:rsidR="00BA1608">
              <w:rPr>
                <w:noProof/>
                <w:webHidden/>
              </w:rPr>
            </w:r>
            <w:r w:rsidR="00BA1608">
              <w:rPr>
                <w:noProof/>
                <w:webHidden/>
              </w:rPr>
              <w:fldChar w:fldCharType="separate"/>
            </w:r>
            <w:r w:rsidR="00F06F7F">
              <w:rPr>
                <w:noProof/>
                <w:webHidden/>
              </w:rPr>
              <w:t>32</w:t>
            </w:r>
            <w:r w:rsidR="00BA1608">
              <w:rPr>
                <w:noProof/>
                <w:webHidden/>
              </w:rPr>
              <w:fldChar w:fldCharType="end"/>
            </w:r>
          </w:hyperlink>
        </w:p>
        <w:p w14:paraId="5F10D9A3" w14:textId="63B884CF" w:rsidR="00BA1608" w:rsidRDefault="0031429F">
          <w:pPr>
            <w:pStyle w:val="TOC2"/>
            <w:tabs>
              <w:tab w:val="left" w:pos="880"/>
              <w:tab w:val="right" w:leader="dot" w:pos="9062"/>
            </w:tabs>
            <w:rPr>
              <w:rFonts w:asciiTheme="minorHAnsi" w:eastAsiaTheme="minorEastAsia" w:hAnsiTheme="minorHAnsi"/>
              <w:noProof/>
              <w:sz w:val="22"/>
              <w:lang w:val="en-GB" w:eastAsia="en-GB"/>
            </w:rPr>
          </w:pPr>
          <w:hyperlink w:anchor="_Toc78411036" w:history="1">
            <w:r w:rsidR="00BA1608" w:rsidRPr="000E7D46">
              <w:rPr>
                <w:rStyle w:val="Hyperlink"/>
                <w:noProof/>
                <w:lang w:val="en-GB"/>
              </w:rPr>
              <w:t xml:space="preserve">4.1 </w:t>
            </w:r>
            <w:r w:rsidR="00BA1608">
              <w:rPr>
                <w:rFonts w:asciiTheme="minorHAnsi" w:eastAsiaTheme="minorEastAsia" w:hAnsiTheme="minorHAnsi"/>
                <w:noProof/>
                <w:sz w:val="22"/>
                <w:lang w:val="en-GB" w:eastAsia="en-GB"/>
              </w:rPr>
              <w:tab/>
            </w:r>
            <w:r w:rsidR="00BA1608" w:rsidRPr="000E7D46">
              <w:rPr>
                <w:rStyle w:val="Hyperlink"/>
                <w:noProof/>
                <w:lang w:val="en-GB"/>
              </w:rPr>
              <w:t>Size/Budget of the Project</w:t>
            </w:r>
            <w:r w:rsidR="00BA1608">
              <w:rPr>
                <w:noProof/>
                <w:webHidden/>
              </w:rPr>
              <w:tab/>
            </w:r>
            <w:r w:rsidR="00BA1608">
              <w:rPr>
                <w:noProof/>
                <w:webHidden/>
              </w:rPr>
              <w:fldChar w:fldCharType="begin"/>
            </w:r>
            <w:r w:rsidR="00BA1608">
              <w:rPr>
                <w:noProof/>
                <w:webHidden/>
              </w:rPr>
              <w:instrText xml:space="preserve"> PAGEREF _Toc78411036 \h </w:instrText>
            </w:r>
            <w:r w:rsidR="00BA1608">
              <w:rPr>
                <w:noProof/>
                <w:webHidden/>
              </w:rPr>
            </w:r>
            <w:r w:rsidR="00BA1608">
              <w:rPr>
                <w:noProof/>
                <w:webHidden/>
              </w:rPr>
              <w:fldChar w:fldCharType="separate"/>
            </w:r>
            <w:r w:rsidR="00F06F7F">
              <w:rPr>
                <w:noProof/>
                <w:webHidden/>
              </w:rPr>
              <w:t>32</w:t>
            </w:r>
            <w:r w:rsidR="00BA1608">
              <w:rPr>
                <w:noProof/>
                <w:webHidden/>
              </w:rPr>
              <w:fldChar w:fldCharType="end"/>
            </w:r>
          </w:hyperlink>
        </w:p>
        <w:p w14:paraId="247A2A5E" w14:textId="03CCDA5D" w:rsidR="00BA1608" w:rsidRDefault="0031429F">
          <w:pPr>
            <w:pStyle w:val="TOC2"/>
            <w:tabs>
              <w:tab w:val="left" w:pos="880"/>
              <w:tab w:val="right" w:leader="dot" w:pos="9062"/>
            </w:tabs>
            <w:rPr>
              <w:rFonts w:asciiTheme="minorHAnsi" w:eastAsiaTheme="minorEastAsia" w:hAnsiTheme="minorHAnsi"/>
              <w:noProof/>
              <w:sz w:val="22"/>
              <w:lang w:val="en-GB" w:eastAsia="en-GB"/>
            </w:rPr>
          </w:pPr>
          <w:hyperlink w:anchor="_Toc78411037" w:history="1">
            <w:r w:rsidR="00BA1608" w:rsidRPr="000E7D46">
              <w:rPr>
                <w:rStyle w:val="Hyperlink"/>
                <w:noProof/>
                <w:lang w:val="en-GB"/>
              </w:rPr>
              <w:t xml:space="preserve">4.2 </w:t>
            </w:r>
            <w:r w:rsidR="00BA1608">
              <w:rPr>
                <w:rFonts w:asciiTheme="minorHAnsi" w:eastAsiaTheme="minorEastAsia" w:hAnsiTheme="minorHAnsi"/>
                <w:noProof/>
                <w:sz w:val="22"/>
                <w:lang w:val="en-GB" w:eastAsia="en-GB"/>
              </w:rPr>
              <w:tab/>
            </w:r>
            <w:r w:rsidR="00BA1608" w:rsidRPr="000E7D46">
              <w:rPr>
                <w:rStyle w:val="Hyperlink"/>
                <w:noProof/>
                <w:lang w:val="en-GB"/>
              </w:rPr>
              <w:t>Risk of the Project</w:t>
            </w:r>
            <w:r w:rsidR="00BA1608">
              <w:rPr>
                <w:noProof/>
                <w:webHidden/>
              </w:rPr>
              <w:tab/>
            </w:r>
            <w:r w:rsidR="00BA1608">
              <w:rPr>
                <w:noProof/>
                <w:webHidden/>
              </w:rPr>
              <w:fldChar w:fldCharType="begin"/>
            </w:r>
            <w:r w:rsidR="00BA1608">
              <w:rPr>
                <w:noProof/>
                <w:webHidden/>
              </w:rPr>
              <w:instrText xml:space="preserve"> PAGEREF _Toc78411037 \h </w:instrText>
            </w:r>
            <w:r w:rsidR="00BA1608">
              <w:rPr>
                <w:noProof/>
                <w:webHidden/>
              </w:rPr>
            </w:r>
            <w:r w:rsidR="00BA1608">
              <w:rPr>
                <w:noProof/>
                <w:webHidden/>
              </w:rPr>
              <w:fldChar w:fldCharType="separate"/>
            </w:r>
            <w:r w:rsidR="00F06F7F">
              <w:rPr>
                <w:noProof/>
                <w:webHidden/>
              </w:rPr>
              <w:t>32</w:t>
            </w:r>
            <w:r w:rsidR="00BA1608">
              <w:rPr>
                <w:noProof/>
                <w:webHidden/>
              </w:rPr>
              <w:fldChar w:fldCharType="end"/>
            </w:r>
          </w:hyperlink>
        </w:p>
        <w:p w14:paraId="7DB81E0E" w14:textId="44103BEC" w:rsidR="00BA1608" w:rsidRDefault="0031429F">
          <w:pPr>
            <w:pStyle w:val="TOC2"/>
            <w:tabs>
              <w:tab w:val="left" w:pos="880"/>
              <w:tab w:val="right" w:leader="dot" w:pos="9062"/>
            </w:tabs>
            <w:rPr>
              <w:rFonts w:asciiTheme="minorHAnsi" w:eastAsiaTheme="minorEastAsia" w:hAnsiTheme="minorHAnsi"/>
              <w:noProof/>
              <w:sz w:val="22"/>
              <w:lang w:val="en-GB" w:eastAsia="en-GB"/>
            </w:rPr>
          </w:pPr>
          <w:hyperlink w:anchor="_Toc78411038" w:history="1">
            <w:r w:rsidR="00BA1608" w:rsidRPr="000E7D46">
              <w:rPr>
                <w:rStyle w:val="Hyperlink"/>
                <w:noProof/>
                <w:lang w:val="en-GB"/>
              </w:rPr>
              <w:t>4.3</w:t>
            </w:r>
            <w:r w:rsidR="00BA1608">
              <w:rPr>
                <w:rFonts w:asciiTheme="minorHAnsi" w:eastAsiaTheme="minorEastAsia" w:hAnsiTheme="minorHAnsi"/>
                <w:noProof/>
                <w:sz w:val="22"/>
                <w:lang w:val="en-GB" w:eastAsia="en-GB"/>
              </w:rPr>
              <w:tab/>
            </w:r>
            <w:r w:rsidR="00BA1608" w:rsidRPr="000E7D46">
              <w:rPr>
                <w:rStyle w:val="Hyperlink"/>
                <w:noProof/>
                <w:lang w:val="en-GB"/>
              </w:rPr>
              <w:t>Environmental Impact</w:t>
            </w:r>
            <w:r w:rsidR="00BA1608">
              <w:rPr>
                <w:noProof/>
                <w:webHidden/>
              </w:rPr>
              <w:tab/>
            </w:r>
            <w:r w:rsidR="00BA1608">
              <w:rPr>
                <w:noProof/>
                <w:webHidden/>
              </w:rPr>
              <w:fldChar w:fldCharType="begin"/>
            </w:r>
            <w:r w:rsidR="00BA1608">
              <w:rPr>
                <w:noProof/>
                <w:webHidden/>
              </w:rPr>
              <w:instrText xml:space="preserve"> PAGEREF _Toc78411038 \h </w:instrText>
            </w:r>
            <w:r w:rsidR="00BA1608">
              <w:rPr>
                <w:noProof/>
                <w:webHidden/>
              </w:rPr>
            </w:r>
            <w:r w:rsidR="00BA1608">
              <w:rPr>
                <w:noProof/>
                <w:webHidden/>
              </w:rPr>
              <w:fldChar w:fldCharType="separate"/>
            </w:r>
            <w:r w:rsidR="00F06F7F">
              <w:rPr>
                <w:noProof/>
                <w:webHidden/>
              </w:rPr>
              <w:t>33</w:t>
            </w:r>
            <w:r w:rsidR="00BA1608">
              <w:rPr>
                <w:noProof/>
                <w:webHidden/>
              </w:rPr>
              <w:fldChar w:fldCharType="end"/>
            </w:r>
          </w:hyperlink>
        </w:p>
        <w:p w14:paraId="1B65EAFC" w14:textId="132CDD73" w:rsidR="00BA1608" w:rsidRDefault="0031429F">
          <w:pPr>
            <w:pStyle w:val="TOC1"/>
            <w:tabs>
              <w:tab w:val="left" w:pos="440"/>
              <w:tab w:val="right" w:leader="dot" w:pos="9062"/>
            </w:tabs>
            <w:rPr>
              <w:rFonts w:asciiTheme="minorHAnsi" w:eastAsiaTheme="minorEastAsia" w:hAnsiTheme="minorHAnsi"/>
              <w:noProof/>
              <w:sz w:val="22"/>
              <w:lang w:val="en-GB" w:eastAsia="en-GB"/>
            </w:rPr>
          </w:pPr>
          <w:hyperlink w:anchor="_Toc78411039" w:history="1">
            <w:r w:rsidR="00BA1608" w:rsidRPr="000E7D46">
              <w:rPr>
                <w:rStyle w:val="Hyperlink"/>
                <w:noProof/>
                <w:lang w:val="en-GB"/>
              </w:rPr>
              <w:t>5</w:t>
            </w:r>
            <w:r w:rsidR="00BA1608">
              <w:rPr>
                <w:rFonts w:asciiTheme="minorHAnsi" w:eastAsiaTheme="minorEastAsia" w:hAnsiTheme="minorHAnsi"/>
                <w:noProof/>
                <w:sz w:val="22"/>
                <w:lang w:val="en-GB" w:eastAsia="en-GB"/>
              </w:rPr>
              <w:tab/>
            </w:r>
            <w:r w:rsidR="00BA1608" w:rsidRPr="000E7D46">
              <w:rPr>
                <w:rStyle w:val="Hyperlink"/>
                <w:noProof/>
                <w:lang w:val="en-GB"/>
              </w:rPr>
              <w:t>Dissemination and positive spill-over effects</w:t>
            </w:r>
            <w:r w:rsidR="00BA1608">
              <w:rPr>
                <w:noProof/>
                <w:webHidden/>
              </w:rPr>
              <w:tab/>
            </w:r>
            <w:r w:rsidR="00BA1608">
              <w:rPr>
                <w:noProof/>
                <w:webHidden/>
              </w:rPr>
              <w:fldChar w:fldCharType="begin"/>
            </w:r>
            <w:r w:rsidR="00BA1608">
              <w:rPr>
                <w:noProof/>
                <w:webHidden/>
              </w:rPr>
              <w:instrText xml:space="preserve"> PAGEREF _Toc78411039 \h </w:instrText>
            </w:r>
            <w:r w:rsidR="00BA1608">
              <w:rPr>
                <w:noProof/>
                <w:webHidden/>
              </w:rPr>
            </w:r>
            <w:r w:rsidR="00BA1608">
              <w:rPr>
                <w:noProof/>
                <w:webHidden/>
              </w:rPr>
              <w:fldChar w:fldCharType="separate"/>
            </w:r>
            <w:r w:rsidR="00F06F7F">
              <w:rPr>
                <w:noProof/>
                <w:webHidden/>
              </w:rPr>
              <w:t>33</w:t>
            </w:r>
            <w:r w:rsidR="00BA1608">
              <w:rPr>
                <w:noProof/>
                <w:webHidden/>
              </w:rPr>
              <w:fldChar w:fldCharType="end"/>
            </w:r>
          </w:hyperlink>
        </w:p>
        <w:p w14:paraId="2FF48E9A" w14:textId="7A1D2164" w:rsidR="00BA1608" w:rsidRDefault="0031429F">
          <w:pPr>
            <w:pStyle w:val="TOC2"/>
            <w:tabs>
              <w:tab w:val="right" w:leader="dot" w:pos="9062"/>
            </w:tabs>
            <w:rPr>
              <w:rFonts w:asciiTheme="minorHAnsi" w:eastAsiaTheme="minorEastAsia" w:hAnsiTheme="minorHAnsi"/>
              <w:noProof/>
              <w:sz w:val="22"/>
              <w:lang w:val="en-GB" w:eastAsia="en-GB"/>
            </w:rPr>
          </w:pPr>
          <w:hyperlink w:anchor="_Toc78411040" w:history="1">
            <w:r w:rsidR="00BA1608" w:rsidRPr="000E7D46">
              <w:rPr>
                <w:rStyle w:val="Hyperlink"/>
                <w:noProof/>
                <w:lang w:val="en-GB"/>
              </w:rPr>
              <w:t>5.1 Overview of the dissemination and spill-over strategy of non-protected results</w:t>
            </w:r>
            <w:r w:rsidR="00BA1608">
              <w:rPr>
                <w:noProof/>
                <w:webHidden/>
              </w:rPr>
              <w:tab/>
            </w:r>
            <w:r w:rsidR="00BA1608">
              <w:rPr>
                <w:noProof/>
                <w:webHidden/>
              </w:rPr>
              <w:fldChar w:fldCharType="begin"/>
            </w:r>
            <w:r w:rsidR="00BA1608">
              <w:rPr>
                <w:noProof/>
                <w:webHidden/>
              </w:rPr>
              <w:instrText xml:space="preserve"> PAGEREF _Toc78411040 \h </w:instrText>
            </w:r>
            <w:r w:rsidR="00BA1608">
              <w:rPr>
                <w:noProof/>
                <w:webHidden/>
              </w:rPr>
            </w:r>
            <w:r w:rsidR="00BA1608">
              <w:rPr>
                <w:noProof/>
                <w:webHidden/>
              </w:rPr>
              <w:fldChar w:fldCharType="separate"/>
            </w:r>
            <w:r w:rsidR="00F06F7F">
              <w:rPr>
                <w:noProof/>
                <w:webHidden/>
              </w:rPr>
              <w:t>33</w:t>
            </w:r>
            <w:r w:rsidR="00BA1608">
              <w:rPr>
                <w:noProof/>
                <w:webHidden/>
              </w:rPr>
              <w:fldChar w:fldCharType="end"/>
            </w:r>
          </w:hyperlink>
        </w:p>
        <w:p w14:paraId="540F879B" w14:textId="1A23E86F" w:rsidR="00BA1608" w:rsidRDefault="0031429F">
          <w:pPr>
            <w:pStyle w:val="TOC2"/>
            <w:tabs>
              <w:tab w:val="right" w:leader="dot" w:pos="9062"/>
            </w:tabs>
            <w:rPr>
              <w:rFonts w:asciiTheme="minorHAnsi" w:eastAsiaTheme="minorEastAsia" w:hAnsiTheme="minorHAnsi"/>
              <w:noProof/>
              <w:sz w:val="22"/>
              <w:lang w:val="en-GB" w:eastAsia="en-GB"/>
            </w:rPr>
          </w:pPr>
          <w:hyperlink w:anchor="_Toc78411041" w:history="1">
            <w:r w:rsidR="00BA1608" w:rsidRPr="000E7D46">
              <w:rPr>
                <w:rStyle w:val="Hyperlink"/>
                <w:noProof/>
                <w:lang w:val="en-GB"/>
              </w:rPr>
              <w:t>5.2 Participation to events</w:t>
            </w:r>
            <w:r w:rsidR="00BA1608">
              <w:rPr>
                <w:noProof/>
                <w:webHidden/>
              </w:rPr>
              <w:tab/>
            </w:r>
            <w:r w:rsidR="00BA1608">
              <w:rPr>
                <w:noProof/>
                <w:webHidden/>
              </w:rPr>
              <w:fldChar w:fldCharType="begin"/>
            </w:r>
            <w:r w:rsidR="00BA1608">
              <w:rPr>
                <w:noProof/>
                <w:webHidden/>
              </w:rPr>
              <w:instrText xml:space="preserve"> PAGEREF _Toc78411041 \h </w:instrText>
            </w:r>
            <w:r w:rsidR="00BA1608">
              <w:rPr>
                <w:noProof/>
                <w:webHidden/>
              </w:rPr>
            </w:r>
            <w:r w:rsidR="00BA1608">
              <w:rPr>
                <w:noProof/>
                <w:webHidden/>
              </w:rPr>
              <w:fldChar w:fldCharType="separate"/>
            </w:r>
            <w:r w:rsidR="00F06F7F">
              <w:rPr>
                <w:noProof/>
                <w:webHidden/>
              </w:rPr>
              <w:t>34</w:t>
            </w:r>
            <w:r w:rsidR="00BA1608">
              <w:rPr>
                <w:noProof/>
                <w:webHidden/>
              </w:rPr>
              <w:fldChar w:fldCharType="end"/>
            </w:r>
          </w:hyperlink>
        </w:p>
        <w:p w14:paraId="72D22118" w14:textId="707D2C8C" w:rsidR="00BA1608" w:rsidRDefault="0031429F">
          <w:pPr>
            <w:pStyle w:val="TOC2"/>
            <w:tabs>
              <w:tab w:val="right" w:leader="dot" w:pos="9062"/>
            </w:tabs>
            <w:rPr>
              <w:rFonts w:asciiTheme="minorHAnsi" w:eastAsiaTheme="minorEastAsia" w:hAnsiTheme="minorHAnsi"/>
              <w:noProof/>
              <w:sz w:val="22"/>
              <w:lang w:val="en-GB" w:eastAsia="en-GB"/>
            </w:rPr>
          </w:pPr>
          <w:hyperlink w:anchor="_Toc78411042" w:history="1">
            <w:r w:rsidR="00BA1608" w:rsidRPr="000E7D46">
              <w:rPr>
                <w:rStyle w:val="Hyperlink"/>
                <w:noProof/>
                <w:lang w:val="en-GB"/>
              </w:rPr>
              <w:t>5.3 Dissemination and spill-over through the European collaborative RDI ecosystem</w:t>
            </w:r>
            <w:r w:rsidR="00BA1608">
              <w:rPr>
                <w:noProof/>
                <w:webHidden/>
              </w:rPr>
              <w:tab/>
            </w:r>
            <w:r w:rsidR="00BA1608">
              <w:rPr>
                <w:noProof/>
                <w:webHidden/>
              </w:rPr>
              <w:fldChar w:fldCharType="begin"/>
            </w:r>
            <w:r w:rsidR="00BA1608">
              <w:rPr>
                <w:noProof/>
                <w:webHidden/>
              </w:rPr>
              <w:instrText xml:space="preserve"> PAGEREF _Toc78411042 \h </w:instrText>
            </w:r>
            <w:r w:rsidR="00BA1608">
              <w:rPr>
                <w:noProof/>
                <w:webHidden/>
              </w:rPr>
            </w:r>
            <w:r w:rsidR="00BA1608">
              <w:rPr>
                <w:noProof/>
                <w:webHidden/>
              </w:rPr>
              <w:fldChar w:fldCharType="separate"/>
            </w:r>
            <w:r w:rsidR="00F06F7F">
              <w:rPr>
                <w:noProof/>
                <w:webHidden/>
              </w:rPr>
              <w:t>35</w:t>
            </w:r>
            <w:r w:rsidR="00BA1608">
              <w:rPr>
                <w:noProof/>
                <w:webHidden/>
              </w:rPr>
              <w:fldChar w:fldCharType="end"/>
            </w:r>
          </w:hyperlink>
        </w:p>
        <w:p w14:paraId="024C831E" w14:textId="0E9E52E5" w:rsidR="00BA1608" w:rsidRDefault="0031429F">
          <w:pPr>
            <w:pStyle w:val="TOC3"/>
            <w:tabs>
              <w:tab w:val="right" w:leader="dot" w:pos="9062"/>
            </w:tabs>
            <w:rPr>
              <w:rFonts w:asciiTheme="minorHAnsi" w:eastAsiaTheme="minorEastAsia" w:hAnsiTheme="minorHAnsi"/>
              <w:noProof/>
              <w:sz w:val="22"/>
              <w:lang w:val="en-GB" w:eastAsia="en-GB"/>
            </w:rPr>
          </w:pPr>
          <w:hyperlink w:anchor="_Toc78411043" w:history="1">
            <w:r w:rsidR="00BA1608" w:rsidRPr="000E7D46">
              <w:rPr>
                <w:rStyle w:val="Hyperlink"/>
                <w:noProof/>
                <w:lang w:val="en-GB"/>
              </w:rPr>
              <w:t>5.3.1 Dissemination through the scientific community</w:t>
            </w:r>
            <w:r w:rsidR="00BA1608">
              <w:rPr>
                <w:noProof/>
                <w:webHidden/>
              </w:rPr>
              <w:tab/>
            </w:r>
            <w:r w:rsidR="00BA1608">
              <w:rPr>
                <w:noProof/>
                <w:webHidden/>
              </w:rPr>
              <w:fldChar w:fldCharType="begin"/>
            </w:r>
            <w:r w:rsidR="00BA1608">
              <w:rPr>
                <w:noProof/>
                <w:webHidden/>
              </w:rPr>
              <w:instrText xml:space="preserve"> PAGEREF _Toc78411043 \h </w:instrText>
            </w:r>
            <w:r w:rsidR="00BA1608">
              <w:rPr>
                <w:noProof/>
                <w:webHidden/>
              </w:rPr>
            </w:r>
            <w:r w:rsidR="00BA1608">
              <w:rPr>
                <w:noProof/>
                <w:webHidden/>
              </w:rPr>
              <w:fldChar w:fldCharType="separate"/>
            </w:r>
            <w:r w:rsidR="00F06F7F">
              <w:rPr>
                <w:noProof/>
                <w:webHidden/>
              </w:rPr>
              <w:t>35</w:t>
            </w:r>
            <w:r w:rsidR="00BA1608">
              <w:rPr>
                <w:noProof/>
                <w:webHidden/>
              </w:rPr>
              <w:fldChar w:fldCharType="end"/>
            </w:r>
          </w:hyperlink>
        </w:p>
        <w:p w14:paraId="4C4ED0DE" w14:textId="00D0A61E" w:rsidR="00BA1608" w:rsidRDefault="0031429F">
          <w:pPr>
            <w:pStyle w:val="TOC3"/>
            <w:tabs>
              <w:tab w:val="right" w:leader="dot" w:pos="9062"/>
            </w:tabs>
            <w:rPr>
              <w:rFonts w:asciiTheme="minorHAnsi" w:eastAsiaTheme="minorEastAsia" w:hAnsiTheme="minorHAnsi"/>
              <w:noProof/>
              <w:sz w:val="22"/>
              <w:lang w:val="en-GB" w:eastAsia="en-GB"/>
            </w:rPr>
          </w:pPr>
          <w:hyperlink w:anchor="_Toc78411044" w:history="1">
            <w:r w:rsidR="00BA1608" w:rsidRPr="000E7D46">
              <w:rPr>
                <w:rStyle w:val="Hyperlink"/>
                <w:noProof/>
                <w:lang w:val="en-GB"/>
              </w:rPr>
              <w:t>5.3.2 Dissemination and spill-over through the participation of Direct Participants to clusters</w:t>
            </w:r>
            <w:r w:rsidR="00BA1608">
              <w:rPr>
                <w:noProof/>
                <w:webHidden/>
              </w:rPr>
              <w:tab/>
            </w:r>
            <w:r w:rsidR="00BA1608">
              <w:rPr>
                <w:noProof/>
                <w:webHidden/>
              </w:rPr>
              <w:fldChar w:fldCharType="begin"/>
            </w:r>
            <w:r w:rsidR="00BA1608">
              <w:rPr>
                <w:noProof/>
                <w:webHidden/>
              </w:rPr>
              <w:instrText xml:space="preserve"> PAGEREF _Toc78411044 \h </w:instrText>
            </w:r>
            <w:r w:rsidR="00BA1608">
              <w:rPr>
                <w:noProof/>
                <w:webHidden/>
              </w:rPr>
            </w:r>
            <w:r w:rsidR="00BA1608">
              <w:rPr>
                <w:noProof/>
                <w:webHidden/>
              </w:rPr>
              <w:fldChar w:fldCharType="separate"/>
            </w:r>
            <w:r w:rsidR="00F06F7F">
              <w:rPr>
                <w:noProof/>
                <w:webHidden/>
              </w:rPr>
              <w:t>35</w:t>
            </w:r>
            <w:r w:rsidR="00BA1608">
              <w:rPr>
                <w:noProof/>
                <w:webHidden/>
              </w:rPr>
              <w:fldChar w:fldCharType="end"/>
            </w:r>
          </w:hyperlink>
        </w:p>
        <w:p w14:paraId="06AFAC9F" w14:textId="03D0CF74" w:rsidR="00BA1608" w:rsidRDefault="0031429F">
          <w:pPr>
            <w:pStyle w:val="TOC3"/>
            <w:tabs>
              <w:tab w:val="right" w:leader="dot" w:pos="9062"/>
            </w:tabs>
            <w:rPr>
              <w:rFonts w:asciiTheme="minorHAnsi" w:eastAsiaTheme="minorEastAsia" w:hAnsiTheme="minorHAnsi"/>
              <w:noProof/>
              <w:sz w:val="22"/>
              <w:lang w:val="en-GB" w:eastAsia="en-GB"/>
            </w:rPr>
          </w:pPr>
          <w:hyperlink w:anchor="_Toc78411045" w:history="1">
            <w:r w:rsidR="00BA1608" w:rsidRPr="000E7D46">
              <w:rPr>
                <w:rStyle w:val="Hyperlink"/>
                <w:noProof/>
                <w:lang w:val="en-GB"/>
              </w:rPr>
              <w:t>5.3.3 Dissemination and spill-over through the participation of Direct Participants to professional associations</w:t>
            </w:r>
            <w:r w:rsidR="00BA1608">
              <w:rPr>
                <w:noProof/>
                <w:webHidden/>
              </w:rPr>
              <w:tab/>
            </w:r>
            <w:r w:rsidR="00BA1608">
              <w:rPr>
                <w:noProof/>
                <w:webHidden/>
              </w:rPr>
              <w:fldChar w:fldCharType="begin"/>
            </w:r>
            <w:r w:rsidR="00BA1608">
              <w:rPr>
                <w:noProof/>
                <w:webHidden/>
              </w:rPr>
              <w:instrText xml:space="preserve"> PAGEREF _Toc78411045 \h </w:instrText>
            </w:r>
            <w:r w:rsidR="00BA1608">
              <w:rPr>
                <w:noProof/>
                <w:webHidden/>
              </w:rPr>
            </w:r>
            <w:r w:rsidR="00BA1608">
              <w:rPr>
                <w:noProof/>
                <w:webHidden/>
              </w:rPr>
              <w:fldChar w:fldCharType="separate"/>
            </w:r>
            <w:r w:rsidR="00F06F7F">
              <w:rPr>
                <w:noProof/>
                <w:webHidden/>
              </w:rPr>
              <w:t>35</w:t>
            </w:r>
            <w:r w:rsidR="00BA1608">
              <w:rPr>
                <w:noProof/>
                <w:webHidden/>
              </w:rPr>
              <w:fldChar w:fldCharType="end"/>
            </w:r>
          </w:hyperlink>
        </w:p>
        <w:p w14:paraId="1C7DFD52" w14:textId="02D65F84" w:rsidR="00BA1608" w:rsidRDefault="0031429F">
          <w:pPr>
            <w:pStyle w:val="TOC3"/>
            <w:tabs>
              <w:tab w:val="right" w:leader="dot" w:pos="9062"/>
            </w:tabs>
            <w:rPr>
              <w:rFonts w:asciiTheme="minorHAnsi" w:eastAsiaTheme="minorEastAsia" w:hAnsiTheme="minorHAnsi"/>
              <w:noProof/>
              <w:sz w:val="22"/>
              <w:lang w:val="en-GB" w:eastAsia="en-GB"/>
            </w:rPr>
          </w:pPr>
          <w:hyperlink w:anchor="_Toc78411046" w:history="1">
            <w:r w:rsidR="00BA1608" w:rsidRPr="000E7D46">
              <w:rPr>
                <w:rStyle w:val="Hyperlink"/>
                <w:noProof/>
                <w:lang w:val="en-GB"/>
              </w:rPr>
              <w:t>5.3.4 Other dissemination</w:t>
            </w:r>
            <w:r w:rsidR="00BA1608">
              <w:rPr>
                <w:noProof/>
                <w:webHidden/>
              </w:rPr>
              <w:tab/>
            </w:r>
            <w:r w:rsidR="00BA1608">
              <w:rPr>
                <w:noProof/>
                <w:webHidden/>
              </w:rPr>
              <w:fldChar w:fldCharType="begin"/>
            </w:r>
            <w:r w:rsidR="00BA1608">
              <w:rPr>
                <w:noProof/>
                <w:webHidden/>
              </w:rPr>
              <w:instrText xml:space="preserve"> PAGEREF _Toc78411046 \h </w:instrText>
            </w:r>
            <w:r w:rsidR="00BA1608">
              <w:rPr>
                <w:noProof/>
                <w:webHidden/>
              </w:rPr>
            </w:r>
            <w:r w:rsidR="00BA1608">
              <w:rPr>
                <w:noProof/>
                <w:webHidden/>
              </w:rPr>
              <w:fldChar w:fldCharType="separate"/>
            </w:r>
            <w:r w:rsidR="00F06F7F">
              <w:rPr>
                <w:noProof/>
                <w:webHidden/>
              </w:rPr>
              <w:t>36</w:t>
            </w:r>
            <w:r w:rsidR="00BA1608">
              <w:rPr>
                <w:noProof/>
                <w:webHidden/>
              </w:rPr>
              <w:fldChar w:fldCharType="end"/>
            </w:r>
          </w:hyperlink>
        </w:p>
        <w:p w14:paraId="286BF70D" w14:textId="294EC03D" w:rsidR="00BA1608" w:rsidRDefault="0031429F">
          <w:pPr>
            <w:pStyle w:val="TOC2"/>
            <w:tabs>
              <w:tab w:val="right" w:leader="dot" w:pos="9062"/>
            </w:tabs>
            <w:rPr>
              <w:rFonts w:asciiTheme="minorHAnsi" w:eastAsiaTheme="minorEastAsia" w:hAnsiTheme="minorHAnsi"/>
              <w:noProof/>
              <w:sz w:val="22"/>
              <w:lang w:val="en-GB" w:eastAsia="en-GB"/>
            </w:rPr>
          </w:pPr>
          <w:hyperlink w:anchor="_Toc78411047" w:history="1">
            <w:r w:rsidR="00BA1608" w:rsidRPr="000E7D46">
              <w:rPr>
                <w:rStyle w:val="Hyperlink"/>
                <w:noProof/>
                <w:lang w:val="en-GB"/>
              </w:rPr>
              <w:t>5.4 Dissemination and spill-over by IP-protected results diffusion</w:t>
            </w:r>
            <w:r w:rsidR="00BA1608">
              <w:rPr>
                <w:noProof/>
                <w:webHidden/>
              </w:rPr>
              <w:tab/>
            </w:r>
            <w:r w:rsidR="00BA1608">
              <w:rPr>
                <w:noProof/>
                <w:webHidden/>
              </w:rPr>
              <w:fldChar w:fldCharType="begin"/>
            </w:r>
            <w:r w:rsidR="00BA1608">
              <w:rPr>
                <w:noProof/>
                <w:webHidden/>
              </w:rPr>
              <w:instrText xml:space="preserve"> PAGEREF _Toc78411047 \h </w:instrText>
            </w:r>
            <w:r w:rsidR="00BA1608">
              <w:rPr>
                <w:noProof/>
                <w:webHidden/>
              </w:rPr>
            </w:r>
            <w:r w:rsidR="00BA1608">
              <w:rPr>
                <w:noProof/>
                <w:webHidden/>
              </w:rPr>
              <w:fldChar w:fldCharType="separate"/>
            </w:r>
            <w:r w:rsidR="00F06F7F">
              <w:rPr>
                <w:noProof/>
                <w:webHidden/>
              </w:rPr>
              <w:t>36</w:t>
            </w:r>
            <w:r w:rsidR="00BA1608">
              <w:rPr>
                <w:noProof/>
                <w:webHidden/>
              </w:rPr>
              <w:fldChar w:fldCharType="end"/>
            </w:r>
          </w:hyperlink>
        </w:p>
        <w:p w14:paraId="50F17368" w14:textId="05507A56" w:rsidR="00BA1608" w:rsidRDefault="0031429F">
          <w:pPr>
            <w:pStyle w:val="TOC2"/>
            <w:tabs>
              <w:tab w:val="right" w:leader="dot" w:pos="9062"/>
            </w:tabs>
            <w:rPr>
              <w:rFonts w:asciiTheme="minorHAnsi" w:eastAsiaTheme="minorEastAsia" w:hAnsiTheme="minorHAnsi"/>
              <w:noProof/>
              <w:sz w:val="22"/>
              <w:lang w:val="en-GB" w:eastAsia="en-GB"/>
            </w:rPr>
          </w:pPr>
          <w:hyperlink w:anchor="_Toc78411048" w:history="1">
            <w:r w:rsidR="00BA1608" w:rsidRPr="000E7D46">
              <w:rPr>
                <w:rStyle w:val="Hyperlink"/>
                <w:noProof/>
                <w:lang w:val="en-GB"/>
              </w:rPr>
              <w:t>5.5 Spill-over effects in FID</w:t>
            </w:r>
            <w:r w:rsidR="00BA1608">
              <w:rPr>
                <w:noProof/>
                <w:webHidden/>
              </w:rPr>
              <w:tab/>
            </w:r>
            <w:r w:rsidR="00BA1608">
              <w:rPr>
                <w:noProof/>
                <w:webHidden/>
              </w:rPr>
              <w:fldChar w:fldCharType="begin"/>
            </w:r>
            <w:r w:rsidR="00BA1608">
              <w:rPr>
                <w:noProof/>
                <w:webHidden/>
              </w:rPr>
              <w:instrText xml:space="preserve"> PAGEREF _Toc78411048 \h </w:instrText>
            </w:r>
            <w:r w:rsidR="00BA1608">
              <w:rPr>
                <w:noProof/>
                <w:webHidden/>
              </w:rPr>
            </w:r>
            <w:r w:rsidR="00BA1608">
              <w:rPr>
                <w:noProof/>
                <w:webHidden/>
              </w:rPr>
              <w:fldChar w:fldCharType="separate"/>
            </w:r>
            <w:r w:rsidR="00F06F7F">
              <w:rPr>
                <w:noProof/>
                <w:webHidden/>
              </w:rPr>
              <w:t>36</w:t>
            </w:r>
            <w:r w:rsidR="00BA1608">
              <w:rPr>
                <w:noProof/>
                <w:webHidden/>
              </w:rPr>
              <w:fldChar w:fldCharType="end"/>
            </w:r>
          </w:hyperlink>
        </w:p>
        <w:p w14:paraId="59E533C6" w14:textId="5AB1FB42" w:rsidR="00BA1608" w:rsidRDefault="0031429F">
          <w:pPr>
            <w:pStyle w:val="TOC1"/>
            <w:tabs>
              <w:tab w:val="left" w:pos="440"/>
              <w:tab w:val="right" w:leader="dot" w:pos="9062"/>
            </w:tabs>
            <w:rPr>
              <w:rFonts w:asciiTheme="minorHAnsi" w:eastAsiaTheme="minorEastAsia" w:hAnsiTheme="minorHAnsi"/>
              <w:noProof/>
              <w:sz w:val="22"/>
              <w:lang w:val="en-GB" w:eastAsia="en-GB"/>
            </w:rPr>
          </w:pPr>
          <w:hyperlink w:anchor="_Toc78411049" w:history="1">
            <w:r w:rsidR="00BA1608" w:rsidRPr="000E7D46">
              <w:rPr>
                <w:rStyle w:val="Hyperlink"/>
                <w:noProof/>
                <w:lang w:val="en-GB"/>
              </w:rPr>
              <w:t>6</w:t>
            </w:r>
            <w:r w:rsidR="00BA1608">
              <w:rPr>
                <w:rFonts w:asciiTheme="minorHAnsi" w:eastAsiaTheme="minorEastAsia" w:hAnsiTheme="minorHAnsi"/>
                <w:noProof/>
                <w:sz w:val="22"/>
                <w:lang w:val="en-GB" w:eastAsia="en-GB"/>
              </w:rPr>
              <w:tab/>
            </w:r>
            <w:r w:rsidR="00BA1608" w:rsidRPr="000E7D46">
              <w:rPr>
                <w:rStyle w:val="Hyperlink"/>
                <w:noProof/>
                <w:lang w:val="en-GB"/>
              </w:rPr>
              <w:t>Participation of Several Member States</w:t>
            </w:r>
            <w:r w:rsidR="00BA1608">
              <w:rPr>
                <w:noProof/>
                <w:webHidden/>
              </w:rPr>
              <w:tab/>
            </w:r>
            <w:r w:rsidR="00BA1608">
              <w:rPr>
                <w:noProof/>
                <w:webHidden/>
              </w:rPr>
              <w:fldChar w:fldCharType="begin"/>
            </w:r>
            <w:r w:rsidR="00BA1608">
              <w:rPr>
                <w:noProof/>
                <w:webHidden/>
              </w:rPr>
              <w:instrText xml:space="preserve"> PAGEREF _Toc78411049 \h </w:instrText>
            </w:r>
            <w:r w:rsidR="00BA1608">
              <w:rPr>
                <w:noProof/>
                <w:webHidden/>
              </w:rPr>
            </w:r>
            <w:r w:rsidR="00BA1608">
              <w:rPr>
                <w:noProof/>
                <w:webHidden/>
              </w:rPr>
              <w:fldChar w:fldCharType="separate"/>
            </w:r>
            <w:r w:rsidR="00F06F7F">
              <w:rPr>
                <w:noProof/>
                <w:webHidden/>
              </w:rPr>
              <w:t>36</w:t>
            </w:r>
            <w:r w:rsidR="00BA1608">
              <w:rPr>
                <w:noProof/>
                <w:webHidden/>
              </w:rPr>
              <w:fldChar w:fldCharType="end"/>
            </w:r>
          </w:hyperlink>
        </w:p>
        <w:p w14:paraId="49000859" w14:textId="34E2D014" w:rsidR="00BA1608" w:rsidRDefault="0031429F">
          <w:pPr>
            <w:pStyle w:val="TOC2"/>
            <w:tabs>
              <w:tab w:val="left" w:pos="880"/>
              <w:tab w:val="right" w:leader="dot" w:pos="9062"/>
            </w:tabs>
            <w:rPr>
              <w:rFonts w:asciiTheme="minorHAnsi" w:eastAsiaTheme="minorEastAsia" w:hAnsiTheme="minorHAnsi"/>
              <w:noProof/>
              <w:sz w:val="22"/>
              <w:lang w:val="en-GB" w:eastAsia="en-GB"/>
            </w:rPr>
          </w:pPr>
          <w:hyperlink w:anchor="_Toc78411050" w:history="1">
            <w:r w:rsidR="00BA1608" w:rsidRPr="000E7D46">
              <w:rPr>
                <w:rStyle w:val="Hyperlink"/>
                <w:noProof/>
                <w:lang w:val="en-GB"/>
              </w:rPr>
              <w:t>6.1</w:t>
            </w:r>
            <w:r w:rsidR="00BA1608">
              <w:rPr>
                <w:rFonts w:asciiTheme="minorHAnsi" w:eastAsiaTheme="minorEastAsia" w:hAnsiTheme="minorHAnsi"/>
                <w:noProof/>
                <w:sz w:val="22"/>
                <w:lang w:val="en-GB" w:eastAsia="en-GB"/>
              </w:rPr>
              <w:tab/>
            </w:r>
            <w:r w:rsidR="00BA1608" w:rsidRPr="000E7D46">
              <w:rPr>
                <w:rStyle w:val="Hyperlink"/>
                <w:noProof/>
                <w:lang w:val="en-GB"/>
              </w:rPr>
              <w:t>Member States Participating in Project</w:t>
            </w:r>
            <w:r w:rsidR="00BA1608">
              <w:rPr>
                <w:noProof/>
                <w:webHidden/>
              </w:rPr>
              <w:tab/>
            </w:r>
            <w:r w:rsidR="00BA1608">
              <w:rPr>
                <w:noProof/>
                <w:webHidden/>
              </w:rPr>
              <w:fldChar w:fldCharType="begin"/>
            </w:r>
            <w:r w:rsidR="00BA1608">
              <w:rPr>
                <w:noProof/>
                <w:webHidden/>
              </w:rPr>
              <w:instrText xml:space="preserve"> PAGEREF _Toc78411050 \h </w:instrText>
            </w:r>
            <w:r w:rsidR="00BA1608">
              <w:rPr>
                <w:noProof/>
                <w:webHidden/>
              </w:rPr>
            </w:r>
            <w:r w:rsidR="00BA1608">
              <w:rPr>
                <w:noProof/>
                <w:webHidden/>
              </w:rPr>
              <w:fldChar w:fldCharType="separate"/>
            </w:r>
            <w:r w:rsidR="00F06F7F">
              <w:rPr>
                <w:noProof/>
                <w:webHidden/>
              </w:rPr>
              <w:t>36</w:t>
            </w:r>
            <w:r w:rsidR="00BA1608">
              <w:rPr>
                <w:noProof/>
                <w:webHidden/>
              </w:rPr>
              <w:fldChar w:fldCharType="end"/>
            </w:r>
          </w:hyperlink>
        </w:p>
        <w:p w14:paraId="214D1ADF" w14:textId="74437BC1" w:rsidR="00BA1608" w:rsidRDefault="0031429F">
          <w:pPr>
            <w:pStyle w:val="TOC2"/>
            <w:tabs>
              <w:tab w:val="left" w:pos="880"/>
              <w:tab w:val="right" w:leader="dot" w:pos="9062"/>
            </w:tabs>
            <w:rPr>
              <w:rFonts w:asciiTheme="minorHAnsi" w:eastAsiaTheme="minorEastAsia" w:hAnsiTheme="minorHAnsi"/>
              <w:noProof/>
              <w:sz w:val="22"/>
              <w:lang w:val="en-GB" w:eastAsia="en-GB"/>
            </w:rPr>
          </w:pPr>
          <w:hyperlink w:anchor="_Toc78411051" w:history="1">
            <w:r w:rsidR="00BA1608" w:rsidRPr="000E7D46">
              <w:rPr>
                <w:rStyle w:val="Hyperlink"/>
                <w:noProof/>
                <w:lang w:val="en-GB"/>
              </w:rPr>
              <w:t>6.2</w:t>
            </w:r>
            <w:r w:rsidR="00BA1608">
              <w:rPr>
                <w:rFonts w:asciiTheme="minorHAnsi" w:eastAsiaTheme="minorEastAsia" w:hAnsiTheme="minorHAnsi"/>
                <w:noProof/>
                <w:sz w:val="22"/>
                <w:lang w:val="en-GB" w:eastAsia="en-GB"/>
              </w:rPr>
              <w:tab/>
            </w:r>
            <w:r w:rsidR="00BA1608" w:rsidRPr="000E7D46">
              <w:rPr>
                <w:rStyle w:val="Hyperlink"/>
                <w:noProof/>
                <w:lang w:val="en-GB"/>
              </w:rPr>
              <w:t>Member States Strategic Perspective</w:t>
            </w:r>
            <w:r w:rsidR="00BA1608">
              <w:rPr>
                <w:noProof/>
                <w:webHidden/>
              </w:rPr>
              <w:tab/>
            </w:r>
            <w:r w:rsidR="00BA1608">
              <w:rPr>
                <w:noProof/>
                <w:webHidden/>
              </w:rPr>
              <w:fldChar w:fldCharType="begin"/>
            </w:r>
            <w:r w:rsidR="00BA1608">
              <w:rPr>
                <w:noProof/>
                <w:webHidden/>
              </w:rPr>
              <w:instrText xml:space="preserve"> PAGEREF _Toc78411051 \h </w:instrText>
            </w:r>
            <w:r w:rsidR="00BA1608">
              <w:rPr>
                <w:noProof/>
                <w:webHidden/>
              </w:rPr>
            </w:r>
            <w:r w:rsidR="00BA1608">
              <w:rPr>
                <w:noProof/>
                <w:webHidden/>
              </w:rPr>
              <w:fldChar w:fldCharType="separate"/>
            </w:r>
            <w:r w:rsidR="00F06F7F">
              <w:rPr>
                <w:noProof/>
                <w:webHidden/>
              </w:rPr>
              <w:t>37</w:t>
            </w:r>
            <w:r w:rsidR="00BA1608">
              <w:rPr>
                <w:noProof/>
                <w:webHidden/>
              </w:rPr>
              <w:fldChar w:fldCharType="end"/>
            </w:r>
          </w:hyperlink>
        </w:p>
        <w:p w14:paraId="260C9D01" w14:textId="0EBC6B7E" w:rsidR="00BA1608" w:rsidRDefault="0031429F">
          <w:pPr>
            <w:pStyle w:val="TOC3"/>
            <w:tabs>
              <w:tab w:val="right" w:leader="dot" w:pos="9062"/>
            </w:tabs>
            <w:rPr>
              <w:rFonts w:asciiTheme="minorHAnsi" w:eastAsiaTheme="minorEastAsia" w:hAnsiTheme="minorHAnsi"/>
              <w:noProof/>
              <w:sz w:val="22"/>
              <w:lang w:val="en-GB" w:eastAsia="en-GB"/>
            </w:rPr>
          </w:pPr>
          <w:hyperlink w:anchor="_Toc78411052" w:history="1">
            <w:r w:rsidR="00BA1608" w:rsidRPr="000E7D46">
              <w:rPr>
                <w:rStyle w:val="Hyperlink"/>
                <w:noProof/>
                <w:lang w:val="en-GB"/>
              </w:rPr>
              <w:t>6.2.1 MALTA Strategic goal</w:t>
            </w:r>
            <w:r w:rsidR="00BA1608">
              <w:rPr>
                <w:noProof/>
                <w:webHidden/>
              </w:rPr>
              <w:tab/>
            </w:r>
            <w:r w:rsidR="00BA1608">
              <w:rPr>
                <w:noProof/>
                <w:webHidden/>
              </w:rPr>
              <w:fldChar w:fldCharType="begin"/>
            </w:r>
            <w:r w:rsidR="00BA1608">
              <w:rPr>
                <w:noProof/>
                <w:webHidden/>
              </w:rPr>
              <w:instrText xml:space="preserve"> PAGEREF _Toc78411052 \h </w:instrText>
            </w:r>
            <w:r w:rsidR="00BA1608">
              <w:rPr>
                <w:noProof/>
                <w:webHidden/>
              </w:rPr>
            </w:r>
            <w:r w:rsidR="00BA1608">
              <w:rPr>
                <w:noProof/>
                <w:webHidden/>
              </w:rPr>
              <w:fldChar w:fldCharType="separate"/>
            </w:r>
            <w:r w:rsidR="00F06F7F">
              <w:rPr>
                <w:noProof/>
                <w:webHidden/>
              </w:rPr>
              <w:t>37</w:t>
            </w:r>
            <w:r w:rsidR="00BA1608">
              <w:rPr>
                <w:noProof/>
                <w:webHidden/>
              </w:rPr>
              <w:fldChar w:fldCharType="end"/>
            </w:r>
          </w:hyperlink>
        </w:p>
        <w:p w14:paraId="4CEFE77C" w14:textId="269CB86F" w:rsidR="00BA1608" w:rsidRDefault="0031429F">
          <w:pPr>
            <w:pStyle w:val="TOC1"/>
            <w:tabs>
              <w:tab w:val="left" w:pos="440"/>
              <w:tab w:val="right" w:leader="dot" w:pos="9062"/>
            </w:tabs>
            <w:rPr>
              <w:rFonts w:asciiTheme="minorHAnsi" w:eastAsiaTheme="minorEastAsia" w:hAnsiTheme="minorHAnsi"/>
              <w:noProof/>
              <w:sz w:val="22"/>
              <w:lang w:val="en-GB" w:eastAsia="en-GB"/>
            </w:rPr>
          </w:pPr>
          <w:hyperlink w:anchor="_Toc78411053" w:history="1">
            <w:r w:rsidR="00BA1608" w:rsidRPr="000E7D46">
              <w:rPr>
                <w:rStyle w:val="Hyperlink"/>
                <w:noProof/>
                <w:lang w:val="en-GB"/>
              </w:rPr>
              <w:t>7</w:t>
            </w:r>
            <w:r w:rsidR="00BA1608">
              <w:rPr>
                <w:rFonts w:asciiTheme="minorHAnsi" w:eastAsiaTheme="minorEastAsia" w:hAnsiTheme="minorHAnsi"/>
                <w:noProof/>
                <w:sz w:val="22"/>
                <w:lang w:val="en-GB" w:eastAsia="en-GB"/>
              </w:rPr>
              <w:tab/>
            </w:r>
            <w:r w:rsidR="00BA1608" w:rsidRPr="000E7D46">
              <w:rPr>
                <w:rStyle w:val="Hyperlink"/>
                <w:noProof/>
                <w:lang w:val="en-GB"/>
              </w:rPr>
              <w:t>Necessity and proportionality of the aid</w:t>
            </w:r>
            <w:r w:rsidR="00BA1608">
              <w:rPr>
                <w:noProof/>
                <w:webHidden/>
              </w:rPr>
              <w:tab/>
            </w:r>
            <w:r w:rsidR="00BA1608">
              <w:rPr>
                <w:noProof/>
                <w:webHidden/>
              </w:rPr>
              <w:fldChar w:fldCharType="begin"/>
            </w:r>
            <w:r w:rsidR="00BA1608">
              <w:rPr>
                <w:noProof/>
                <w:webHidden/>
              </w:rPr>
              <w:instrText xml:space="preserve"> PAGEREF _Toc78411053 \h </w:instrText>
            </w:r>
            <w:r w:rsidR="00BA1608">
              <w:rPr>
                <w:noProof/>
                <w:webHidden/>
              </w:rPr>
            </w:r>
            <w:r w:rsidR="00BA1608">
              <w:rPr>
                <w:noProof/>
                <w:webHidden/>
              </w:rPr>
              <w:fldChar w:fldCharType="separate"/>
            </w:r>
            <w:r w:rsidR="00F06F7F">
              <w:rPr>
                <w:noProof/>
                <w:webHidden/>
              </w:rPr>
              <w:t>37</w:t>
            </w:r>
            <w:r w:rsidR="00BA1608">
              <w:rPr>
                <w:noProof/>
                <w:webHidden/>
              </w:rPr>
              <w:fldChar w:fldCharType="end"/>
            </w:r>
          </w:hyperlink>
        </w:p>
        <w:p w14:paraId="2A905BC3" w14:textId="1F807EAD" w:rsidR="00BA1608" w:rsidRDefault="0031429F">
          <w:pPr>
            <w:pStyle w:val="TOC2"/>
            <w:tabs>
              <w:tab w:val="left" w:pos="880"/>
              <w:tab w:val="right" w:leader="dot" w:pos="9062"/>
            </w:tabs>
            <w:rPr>
              <w:rFonts w:asciiTheme="minorHAnsi" w:eastAsiaTheme="minorEastAsia" w:hAnsiTheme="minorHAnsi"/>
              <w:noProof/>
              <w:sz w:val="22"/>
              <w:lang w:val="en-GB" w:eastAsia="en-GB"/>
            </w:rPr>
          </w:pPr>
          <w:hyperlink w:anchor="_Toc78411054" w:history="1">
            <w:r w:rsidR="00BA1608" w:rsidRPr="000E7D46">
              <w:rPr>
                <w:rStyle w:val="Hyperlink"/>
                <w:noProof/>
                <w:lang w:val="en-GB"/>
              </w:rPr>
              <w:t>7.1</w:t>
            </w:r>
            <w:r w:rsidR="00BA1608">
              <w:rPr>
                <w:rFonts w:asciiTheme="minorHAnsi" w:eastAsiaTheme="minorEastAsia" w:hAnsiTheme="minorHAnsi"/>
                <w:noProof/>
                <w:sz w:val="22"/>
                <w:lang w:val="en-GB" w:eastAsia="en-GB"/>
              </w:rPr>
              <w:tab/>
            </w:r>
            <w:r w:rsidR="00BA1608" w:rsidRPr="000E7D46">
              <w:rPr>
                <w:rStyle w:val="Hyperlink"/>
                <w:noProof/>
                <w:lang w:val="en-GB"/>
              </w:rPr>
              <w:t>State Aid Measures</w:t>
            </w:r>
            <w:r w:rsidR="00BA1608">
              <w:rPr>
                <w:noProof/>
                <w:webHidden/>
              </w:rPr>
              <w:tab/>
            </w:r>
            <w:r w:rsidR="00BA1608">
              <w:rPr>
                <w:noProof/>
                <w:webHidden/>
              </w:rPr>
              <w:fldChar w:fldCharType="begin"/>
            </w:r>
            <w:r w:rsidR="00BA1608">
              <w:rPr>
                <w:noProof/>
                <w:webHidden/>
              </w:rPr>
              <w:instrText xml:space="preserve"> PAGEREF _Toc78411054 \h </w:instrText>
            </w:r>
            <w:r w:rsidR="00BA1608">
              <w:rPr>
                <w:noProof/>
                <w:webHidden/>
              </w:rPr>
            </w:r>
            <w:r w:rsidR="00BA1608">
              <w:rPr>
                <w:noProof/>
                <w:webHidden/>
              </w:rPr>
              <w:fldChar w:fldCharType="separate"/>
            </w:r>
            <w:r w:rsidR="00F06F7F">
              <w:rPr>
                <w:noProof/>
                <w:webHidden/>
              </w:rPr>
              <w:t>37</w:t>
            </w:r>
            <w:r w:rsidR="00BA1608">
              <w:rPr>
                <w:noProof/>
                <w:webHidden/>
              </w:rPr>
              <w:fldChar w:fldCharType="end"/>
            </w:r>
          </w:hyperlink>
        </w:p>
        <w:p w14:paraId="7F1D07E6" w14:textId="52C9A1C9" w:rsidR="00BA1608" w:rsidRDefault="0031429F">
          <w:pPr>
            <w:pStyle w:val="TOC2"/>
            <w:tabs>
              <w:tab w:val="left" w:pos="880"/>
              <w:tab w:val="right" w:leader="dot" w:pos="9062"/>
            </w:tabs>
            <w:rPr>
              <w:rFonts w:asciiTheme="minorHAnsi" w:eastAsiaTheme="minorEastAsia" w:hAnsiTheme="minorHAnsi"/>
              <w:noProof/>
              <w:sz w:val="22"/>
              <w:lang w:val="en-GB" w:eastAsia="en-GB"/>
            </w:rPr>
          </w:pPr>
          <w:hyperlink w:anchor="_Toc78411055" w:history="1">
            <w:r w:rsidR="00BA1608" w:rsidRPr="000E7D46">
              <w:rPr>
                <w:rStyle w:val="Hyperlink"/>
                <w:noProof/>
                <w:lang w:val="en-GB"/>
              </w:rPr>
              <w:t>7.2</w:t>
            </w:r>
            <w:r w:rsidR="00BA1608">
              <w:rPr>
                <w:rFonts w:asciiTheme="minorHAnsi" w:eastAsiaTheme="minorEastAsia" w:hAnsiTheme="minorHAnsi"/>
                <w:noProof/>
                <w:sz w:val="22"/>
                <w:lang w:val="en-GB" w:eastAsia="en-GB"/>
              </w:rPr>
              <w:tab/>
            </w:r>
            <w:r w:rsidR="00BA1608" w:rsidRPr="000E7D46">
              <w:rPr>
                <w:rStyle w:val="Hyperlink"/>
                <w:noProof/>
                <w:lang w:val="en-GB"/>
              </w:rPr>
              <w:t>Aid granting chronology</w:t>
            </w:r>
            <w:r w:rsidR="00BA1608">
              <w:rPr>
                <w:noProof/>
                <w:webHidden/>
              </w:rPr>
              <w:tab/>
            </w:r>
            <w:r w:rsidR="00BA1608">
              <w:rPr>
                <w:noProof/>
                <w:webHidden/>
              </w:rPr>
              <w:fldChar w:fldCharType="begin"/>
            </w:r>
            <w:r w:rsidR="00BA1608">
              <w:rPr>
                <w:noProof/>
                <w:webHidden/>
              </w:rPr>
              <w:instrText xml:space="preserve"> PAGEREF _Toc78411055 \h </w:instrText>
            </w:r>
            <w:r w:rsidR="00BA1608">
              <w:rPr>
                <w:noProof/>
                <w:webHidden/>
              </w:rPr>
            </w:r>
            <w:r w:rsidR="00BA1608">
              <w:rPr>
                <w:noProof/>
                <w:webHidden/>
              </w:rPr>
              <w:fldChar w:fldCharType="separate"/>
            </w:r>
            <w:r w:rsidR="00F06F7F">
              <w:rPr>
                <w:noProof/>
                <w:webHidden/>
              </w:rPr>
              <w:t>37</w:t>
            </w:r>
            <w:r w:rsidR="00BA1608">
              <w:rPr>
                <w:noProof/>
                <w:webHidden/>
              </w:rPr>
              <w:fldChar w:fldCharType="end"/>
            </w:r>
          </w:hyperlink>
        </w:p>
        <w:p w14:paraId="17C50E60" w14:textId="54509B68" w:rsidR="00BA1608" w:rsidRDefault="0031429F">
          <w:pPr>
            <w:pStyle w:val="TOC2"/>
            <w:tabs>
              <w:tab w:val="left" w:pos="880"/>
              <w:tab w:val="right" w:leader="dot" w:pos="9062"/>
            </w:tabs>
            <w:rPr>
              <w:rFonts w:asciiTheme="minorHAnsi" w:eastAsiaTheme="minorEastAsia" w:hAnsiTheme="minorHAnsi"/>
              <w:noProof/>
              <w:sz w:val="22"/>
              <w:lang w:val="en-GB" w:eastAsia="en-GB"/>
            </w:rPr>
          </w:pPr>
          <w:hyperlink w:anchor="_Toc78411056" w:history="1">
            <w:r w:rsidR="00BA1608" w:rsidRPr="000E7D46">
              <w:rPr>
                <w:rStyle w:val="Hyperlink"/>
                <w:noProof/>
                <w:lang w:val="en-GB"/>
              </w:rPr>
              <w:t>7.3</w:t>
            </w:r>
            <w:r w:rsidR="00BA1608">
              <w:rPr>
                <w:rFonts w:asciiTheme="minorHAnsi" w:eastAsiaTheme="minorEastAsia" w:hAnsiTheme="minorHAnsi"/>
                <w:noProof/>
                <w:sz w:val="22"/>
                <w:lang w:val="en-GB" w:eastAsia="en-GB"/>
              </w:rPr>
              <w:tab/>
            </w:r>
            <w:r w:rsidR="00BA1608" w:rsidRPr="000E7D46">
              <w:rPr>
                <w:rStyle w:val="Hyperlink"/>
                <w:noProof/>
                <w:lang w:val="en-GB"/>
              </w:rPr>
              <w:t>Claw-back mechanism</w:t>
            </w:r>
            <w:r w:rsidR="00BA1608">
              <w:rPr>
                <w:noProof/>
                <w:webHidden/>
              </w:rPr>
              <w:tab/>
            </w:r>
            <w:r w:rsidR="00BA1608">
              <w:rPr>
                <w:noProof/>
                <w:webHidden/>
              </w:rPr>
              <w:fldChar w:fldCharType="begin"/>
            </w:r>
            <w:r w:rsidR="00BA1608">
              <w:rPr>
                <w:noProof/>
                <w:webHidden/>
              </w:rPr>
              <w:instrText xml:space="preserve"> PAGEREF _Toc78411056 \h </w:instrText>
            </w:r>
            <w:r w:rsidR="00BA1608">
              <w:rPr>
                <w:noProof/>
                <w:webHidden/>
              </w:rPr>
            </w:r>
            <w:r w:rsidR="00BA1608">
              <w:rPr>
                <w:noProof/>
                <w:webHidden/>
              </w:rPr>
              <w:fldChar w:fldCharType="separate"/>
            </w:r>
            <w:r w:rsidR="00F06F7F">
              <w:rPr>
                <w:noProof/>
                <w:webHidden/>
              </w:rPr>
              <w:t>38</w:t>
            </w:r>
            <w:r w:rsidR="00BA1608">
              <w:rPr>
                <w:noProof/>
                <w:webHidden/>
              </w:rPr>
              <w:fldChar w:fldCharType="end"/>
            </w:r>
          </w:hyperlink>
        </w:p>
        <w:p w14:paraId="7DC52A40" w14:textId="0766AE8B" w:rsidR="00BA1608" w:rsidRDefault="0031429F">
          <w:pPr>
            <w:pStyle w:val="TOC2"/>
            <w:tabs>
              <w:tab w:val="left" w:pos="880"/>
              <w:tab w:val="right" w:leader="dot" w:pos="9062"/>
            </w:tabs>
            <w:rPr>
              <w:rFonts w:asciiTheme="minorHAnsi" w:eastAsiaTheme="minorEastAsia" w:hAnsiTheme="minorHAnsi"/>
              <w:noProof/>
              <w:sz w:val="22"/>
              <w:lang w:val="en-GB" w:eastAsia="en-GB"/>
            </w:rPr>
          </w:pPr>
          <w:hyperlink w:anchor="_Toc78411057" w:history="1">
            <w:r w:rsidR="00BA1608" w:rsidRPr="000E7D46">
              <w:rPr>
                <w:rStyle w:val="Hyperlink"/>
                <w:noProof/>
                <w:lang w:val="en-GB"/>
              </w:rPr>
              <w:t>7.4</w:t>
            </w:r>
            <w:r w:rsidR="00BA1608">
              <w:rPr>
                <w:rFonts w:asciiTheme="minorHAnsi" w:eastAsiaTheme="minorEastAsia" w:hAnsiTheme="minorHAnsi"/>
                <w:noProof/>
                <w:sz w:val="22"/>
                <w:lang w:val="en-GB" w:eastAsia="en-GB"/>
              </w:rPr>
              <w:tab/>
            </w:r>
            <w:r w:rsidR="00BA1608" w:rsidRPr="000E7D46">
              <w:rPr>
                <w:rStyle w:val="Hyperlink"/>
                <w:noProof/>
                <w:lang w:val="en-GB"/>
              </w:rPr>
              <w:t>Aid granting procedure</w:t>
            </w:r>
            <w:r w:rsidR="00BA1608">
              <w:rPr>
                <w:noProof/>
                <w:webHidden/>
              </w:rPr>
              <w:tab/>
            </w:r>
            <w:r w:rsidR="00BA1608">
              <w:rPr>
                <w:noProof/>
                <w:webHidden/>
              </w:rPr>
              <w:fldChar w:fldCharType="begin"/>
            </w:r>
            <w:r w:rsidR="00BA1608">
              <w:rPr>
                <w:noProof/>
                <w:webHidden/>
              </w:rPr>
              <w:instrText xml:space="preserve"> PAGEREF _Toc78411057 \h </w:instrText>
            </w:r>
            <w:r w:rsidR="00BA1608">
              <w:rPr>
                <w:noProof/>
                <w:webHidden/>
              </w:rPr>
            </w:r>
            <w:r w:rsidR="00BA1608">
              <w:rPr>
                <w:noProof/>
                <w:webHidden/>
              </w:rPr>
              <w:fldChar w:fldCharType="separate"/>
            </w:r>
            <w:r w:rsidR="00F06F7F">
              <w:rPr>
                <w:noProof/>
                <w:webHidden/>
              </w:rPr>
              <w:t>38</w:t>
            </w:r>
            <w:r w:rsidR="00BA1608">
              <w:rPr>
                <w:noProof/>
                <w:webHidden/>
              </w:rPr>
              <w:fldChar w:fldCharType="end"/>
            </w:r>
          </w:hyperlink>
        </w:p>
        <w:p w14:paraId="0FF2CDFE" w14:textId="5E00A7D6" w:rsidR="00BA1608" w:rsidRDefault="0031429F">
          <w:pPr>
            <w:pStyle w:val="TOC3"/>
            <w:tabs>
              <w:tab w:val="right" w:leader="dot" w:pos="9062"/>
            </w:tabs>
            <w:rPr>
              <w:rFonts w:asciiTheme="minorHAnsi" w:eastAsiaTheme="minorEastAsia" w:hAnsiTheme="minorHAnsi"/>
              <w:noProof/>
              <w:sz w:val="22"/>
              <w:lang w:val="en-GB" w:eastAsia="en-GB"/>
            </w:rPr>
          </w:pPr>
          <w:hyperlink w:anchor="_Toc78411058" w:history="1">
            <w:r w:rsidR="00BA1608" w:rsidRPr="000E7D46">
              <w:rPr>
                <w:rStyle w:val="Hyperlink"/>
                <w:noProof/>
                <w:lang w:val="en-GB"/>
              </w:rPr>
              <w:t>7.4.1 Cost and state aid</w:t>
            </w:r>
            <w:r w:rsidR="00BA1608">
              <w:rPr>
                <w:noProof/>
                <w:webHidden/>
              </w:rPr>
              <w:tab/>
            </w:r>
            <w:r w:rsidR="00BA1608">
              <w:rPr>
                <w:noProof/>
                <w:webHidden/>
              </w:rPr>
              <w:fldChar w:fldCharType="begin"/>
            </w:r>
            <w:r w:rsidR="00BA1608">
              <w:rPr>
                <w:noProof/>
                <w:webHidden/>
              </w:rPr>
              <w:instrText xml:space="preserve"> PAGEREF _Toc78411058 \h </w:instrText>
            </w:r>
            <w:r w:rsidR="00BA1608">
              <w:rPr>
                <w:noProof/>
                <w:webHidden/>
              </w:rPr>
            </w:r>
            <w:r w:rsidR="00BA1608">
              <w:rPr>
                <w:noProof/>
                <w:webHidden/>
              </w:rPr>
              <w:fldChar w:fldCharType="separate"/>
            </w:r>
            <w:r w:rsidR="00F06F7F">
              <w:rPr>
                <w:noProof/>
                <w:webHidden/>
              </w:rPr>
              <w:t>38</w:t>
            </w:r>
            <w:r w:rsidR="00BA1608">
              <w:rPr>
                <w:noProof/>
                <w:webHidden/>
              </w:rPr>
              <w:fldChar w:fldCharType="end"/>
            </w:r>
          </w:hyperlink>
        </w:p>
        <w:p w14:paraId="70D53CBF" w14:textId="0CF2EC74" w:rsidR="00BA1608" w:rsidRDefault="0031429F">
          <w:pPr>
            <w:pStyle w:val="TOC3"/>
            <w:tabs>
              <w:tab w:val="right" w:leader="dot" w:pos="9062"/>
            </w:tabs>
            <w:rPr>
              <w:rFonts w:asciiTheme="minorHAnsi" w:eastAsiaTheme="minorEastAsia" w:hAnsiTheme="minorHAnsi"/>
              <w:noProof/>
              <w:sz w:val="22"/>
              <w:lang w:val="en-GB" w:eastAsia="en-GB"/>
            </w:rPr>
          </w:pPr>
          <w:hyperlink w:anchor="_Toc78411059" w:history="1">
            <w:r w:rsidR="00BA1608" w:rsidRPr="000E7D46">
              <w:rPr>
                <w:rStyle w:val="Hyperlink"/>
                <w:noProof/>
                <w:lang w:val="en-GB"/>
              </w:rPr>
              <w:t>7.4.2 Funding gap calculation</w:t>
            </w:r>
            <w:r w:rsidR="00BA1608">
              <w:rPr>
                <w:noProof/>
                <w:webHidden/>
              </w:rPr>
              <w:tab/>
            </w:r>
            <w:r w:rsidR="00BA1608">
              <w:rPr>
                <w:noProof/>
                <w:webHidden/>
              </w:rPr>
              <w:fldChar w:fldCharType="begin"/>
            </w:r>
            <w:r w:rsidR="00BA1608">
              <w:rPr>
                <w:noProof/>
                <w:webHidden/>
              </w:rPr>
              <w:instrText xml:space="preserve"> PAGEREF _Toc78411059 \h </w:instrText>
            </w:r>
            <w:r w:rsidR="00BA1608">
              <w:rPr>
                <w:noProof/>
                <w:webHidden/>
              </w:rPr>
            </w:r>
            <w:r w:rsidR="00BA1608">
              <w:rPr>
                <w:noProof/>
                <w:webHidden/>
              </w:rPr>
              <w:fldChar w:fldCharType="separate"/>
            </w:r>
            <w:r w:rsidR="00F06F7F">
              <w:rPr>
                <w:noProof/>
                <w:webHidden/>
              </w:rPr>
              <w:t>38</w:t>
            </w:r>
            <w:r w:rsidR="00BA1608">
              <w:rPr>
                <w:noProof/>
                <w:webHidden/>
              </w:rPr>
              <w:fldChar w:fldCharType="end"/>
            </w:r>
          </w:hyperlink>
        </w:p>
        <w:p w14:paraId="3F88636C" w14:textId="0338AB4C" w:rsidR="00BA1608" w:rsidRDefault="0031429F">
          <w:pPr>
            <w:pStyle w:val="TOC1"/>
            <w:tabs>
              <w:tab w:val="right" w:leader="dot" w:pos="9062"/>
            </w:tabs>
            <w:rPr>
              <w:rFonts w:asciiTheme="minorHAnsi" w:eastAsiaTheme="minorEastAsia" w:hAnsiTheme="minorHAnsi"/>
              <w:noProof/>
              <w:sz w:val="22"/>
              <w:lang w:val="en-GB" w:eastAsia="en-GB"/>
            </w:rPr>
          </w:pPr>
          <w:hyperlink w:anchor="_Toc78411060" w:history="1">
            <w:r w:rsidR="00BA1608" w:rsidRPr="000E7D46">
              <w:rPr>
                <w:rStyle w:val="Hyperlink"/>
                <w:noProof/>
                <w:lang w:val="en-GB"/>
              </w:rPr>
              <w:t>ANNEX 1</w:t>
            </w:r>
            <w:r w:rsidR="00BA1608">
              <w:rPr>
                <w:noProof/>
                <w:webHidden/>
              </w:rPr>
              <w:tab/>
            </w:r>
            <w:r w:rsidR="00BA1608">
              <w:rPr>
                <w:noProof/>
                <w:webHidden/>
              </w:rPr>
              <w:fldChar w:fldCharType="begin"/>
            </w:r>
            <w:r w:rsidR="00BA1608">
              <w:rPr>
                <w:noProof/>
                <w:webHidden/>
              </w:rPr>
              <w:instrText xml:space="preserve"> PAGEREF _Toc78411060 \h </w:instrText>
            </w:r>
            <w:r w:rsidR="00BA1608">
              <w:rPr>
                <w:noProof/>
                <w:webHidden/>
              </w:rPr>
            </w:r>
            <w:r w:rsidR="00BA1608">
              <w:rPr>
                <w:noProof/>
                <w:webHidden/>
              </w:rPr>
              <w:fldChar w:fldCharType="separate"/>
            </w:r>
            <w:r w:rsidR="00F06F7F">
              <w:rPr>
                <w:noProof/>
                <w:webHidden/>
              </w:rPr>
              <w:t>38</w:t>
            </w:r>
            <w:r w:rsidR="00BA1608">
              <w:rPr>
                <w:noProof/>
                <w:webHidden/>
              </w:rPr>
              <w:fldChar w:fldCharType="end"/>
            </w:r>
          </w:hyperlink>
        </w:p>
        <w:p w14:paraId="6E5AFFC5" w14:textId="7AF1A4E7" w:rsidR="00BA1608" w:rsidRDefault="0031429F">
          <w:pPr>
            <w:pStyle w:val="TOC1"/>
            <w:tabs>
              <w:tab w:val="right" w:leader="dot" w:pos="9062"/>
            </w:tabs>
            <w:rPr>
              <w:rFonts w:asciiTheme="minorHAnsi" w:eastAsiaTheme="minorEastAsia" w:hAnsiTheme="minorHAnsi"/>
              <w:noProof/>
              <w:sz w:val="22"/>
              <w:lang w:val="en-GB" w:eastAsia="en-GB"/>
            </w:rPr>
          </w:pPr>
          <w:hyperlink w:anchor="_Toc78411061" w:history="1">
            <w:r w:rsidR="00BA1608" w:rsidRPr="000E7D46">
              <w:rPr>
                <w:rStyle w:val="Hyperlink"/>
                <w:noProof/>
                <w:lang w:val="en-GB"/>
              </w:rPr>
              <w:t>Annexe 2</w:t>
            </w:r>
            <w:r w:rsidR="00BA1608">
              <w:rPr>
                <w:noProof/>
                <w:webHidden/>
              </w:rPr>
              <w:tab/>
            </w:r>
            <w:r w:rsidR="00BA1608">
              <w:rPr>
                <w:noProof/>
                <w:webHidden/>
              </w:rPr>
              <w:fldChar w:fldCharType="begin"/>
            </w:r>
            <w:r w:rsidR="00BA1608">
              <w:rPr>
                <w:noProof/>
                <w:webHidden/>
              </w:rPr>
              <w:instrText xml:space="preserve"> PAGEREF _Toc78411061 \h </w:instrText>
            </w:r>
            <w:r w:rsidR="00BA1608">
              <w:rPr>
                <w:noProof/>
                <w:webHidden/>
              </w:rPr>
            </w:r>
            <w:r w:rsidR="00BA1608">
              <w:rPr>
                <w:noProof/>
                <w:webHidden/>
              </w:rPr>
              <w:fldChar w:fldCharType="separate"/>
            </w:r>
            <w:r w:rsidR="00F06F7F">
              <w:rPr>
                <w:noProof/>
                <w:webHidden/>
              </w:rPr>
              <w:t>40</w:t>
            </w:r>
            <w:r w:rsidR="00BA1608">
              <w:rPr>
                <w:noProof/>
                <w:webHidden/>
              </w:rPr>
              <w:fldChar w:fldCharType="end"/>
            </w:r>
          </w:hyperlink>
        </w:p>
        <w:p w14:paraId="676FD91D" w14:textId="34132B18" w:rsidR="007B3DFE" w:rsidRPr="00342899" w:rsidRDefault="007B3DFE">
          <w:pPr>
            <w:rPr>
              <w:lang w:val="en-GB"/>
            </w:rPr>
          </w:pPr>
          <w:r w:rsidRPr="00342899">
            <w:rPr>
              <w:b/>
              <w:bCs/>
              <w:lang w:val="en-GB"/>
            </w:rPr>
            <w:fldChar w:fldCharType="end"/>
          </w:r>
        </w:p>
      </w:sdtContent>
    </w:sdt>
    <w:p w14:paraId="3881AB5D" w14:textId="77777777" w:rsidR="007B3DFE" w:rsidRPr="00342899" w:rsidRDefault="007B3DFE" w:rsidP="007B3DFE">
      <w:pPr>
        <w:spacing w:after="120" w:line="276" w:lineRule="auto"/>
        <w:jc w:val="both"/>
        <w:rPr>
          <w:rFonts w:cs="Arial"/>
          <w:b/>
          <w:bCs/>
          <w:sz w:val="28"/>
          <w:szCs w:val="28"/>
          <w:lang w:val="en-GB"/>
        </w:rPr>
      </w:pPr>
    </w:p>
    <w:p w14:paraId="0E5715E1" w14:textId="2AE94508" w:rsidR="007B3DFE" w:rsidRPr="00342899" w:rsidRDefault="007B3DFE" w:rsidP="007B3DFE">
      <w:pPr>
        <w:spacing w:after="120" w:line="276" w:lineRule="auto"/>
        <w:jc w:val="both"/>
        <w:rPr>
          <w:rFonts w:cs="Arial"/>
          <w:b/>
          <w:bCs/>
          <w:sz w:val="28"/>
          <w:szCs w:val="28"/>
          <w:lang w:val="en-GB"/>
        </w:rPr>
      </w:pPr>
    </w:p>
    <w:p w14:paraId="520A10B5" w14:textId="48FA5CC5" w:rsidR="007B3DFE" w:rsidRPr="00342899" w:rsidRDefault="00957B0F" w:rsidP="00957B0F">
      <w:pPr>
        <w:pStyle w:val="Heading1"/>
        <w:rPr>
          <w:lang w:val="en-GB"/>
        </w:rPr>
      </w:pPr>
      <w:bookmarkStart w:id="3" w:name="_Toc78410972"/>
      <w:r w:rsidRPr="00342899">
        <w:rPr>
          <w:lang w:val="en-GB"/>
        </w:rPr>
        <w:t>List of Contents</w:t>
      </w:r>
      <w:bookmarkEnd w:id="3"/>
    </w:p>
    <w:p w14:paraId="266F5E6D" w14:textId="77777777" w:rsidR="00957B0F" w:rsidRPr="00342899" w:rsidRDefault="00957B0F" w:rsidP="00957B0F">
      <w:pPr>
        <w:rPr>
          <w:lang w:val="en-GB"/>
        </w:rPr>
      </w:pPr>
    </w:p>
    <w:p w14:paraId="2F274055" w14:textId="19864029" w:rsidR="00957B0F" w:rsidRPr="00342899" w:rsidRDefault="00957B0F" w:rsidP="00957B0F">
      <w:pPr>
        <w:pStyle w:val="Heading1"/>
        <w:rPr>
          <w:lang w:val="en-GB"/>
        </w:rPr>
      </w:pPr>
      <w:bookmarkStart w:id="4" w:name="_Toc78410973"/>
      <w:r w:rsidRPr="00342899">
        <w:rPr>
          <w:lang w:val="en-GB"/>
        </w:rPr>
        <w:t>List of Figures</w:t>
      </w:r>
      <w:bookmarkEnd w:id="4"/>
    </w:p>
    <w:p w14:paraId="4E582016" w14:textId="77777777" w:rsidR="00957B0F" w:rsidRPr="00342899" w:rsidRDefault="00957B0F" w:rsidP="00957B0F">
      <w:pPr>
        <w:rPr>
          <w:lang w:val="en-GB"/>
        </w:rPr>
      </w:pPr>
    </w:p>
    <w:p w14:paraId="3CC5D197" w14:textId="25D3D8DD" w:rsidR="00957B0F" w:rsidRPr="00342899" w:rsidRDefault="00957B0F" w:rsidP="00957B0F">
      <w:pPr>
        <w:pStyle w:val="Heading1"/>
        <w:rPr>
          <w:lang w:val="en-GB"/>
        </w:rPr>
      </w:pPr>
      <w:bookmarkStart w:id="5" w:name="_Toc78410974"/>
      <w:r w:rsidRPr="00342899">
        <w:rPr>
          <w:lang w:val="en-GB"/>
        </w:rPr>
        <w:t>List of Tables</w:t>
      </w:r>
      <w:bookmarkEnd w:id="5"/>
    </w:p>
    <w:p w14:paraId="4B336D34" w14:textId="77777777" w:rsidR="00957B0F" w:rsidRPr="00342899" w:rsidRDefault="00957B0F" w:rsidP="00957B0F">
      <w:pPr>
        <w:rPr>
          <w:lang w:val="en-GB"/>
        </w:rPr>
      </w:pPr>
    </w:p>
    <w:p w14:paraId="2F70CA2F" w14:textId="0EF13258" w:rsidR="00957B0F" w:rsidRPr="00342899" w:rsidRDefault="00957B0F" w:rsidP="00957B0F">
      <w:pPr>
        <w:pStyle w:val="Heading1"/>
        <w:rPr>
          <w:lang w:val="en-GB"/>
        </w:rPr>
      </w:pPr>
      <w:bookmarkStart w:id="6" w:name="_Toc78410975"/>
      <w:r w:rsidRPr="00342899">
        <w:rPr>
          <w:lang w:val="en-GB"/>
        </w:rPr>
        <w:t>List of Abbreviations</w:t>
      </w:r>
      <w:bookmarkEnd w:id="6"/>
    </w:p>
    <w:p w14:paraId="56251443" w14:textId="77777777" w:rsidR="00957B0F" w:rsidRPr="00342899" w:rsidRDefault="00957B0F" w:rsidP="00957B0F">
      <w:pPr>
        <w:rPr>
          <w:lang w:val="en-GB"/>
        </w:rPr>
      </w:pPr>
    </w:p>
    <w:p w14:paraId="2271C9B5" w14:textId="77777777" w:rsidR="00957B0F" w:rsidRPr="00342899" w:rsidRDefault="00957B0F" w:rsidP="007B3DFE">
      <w:pPr>
        <w:spacing w:after="120" w:line="276" w:lineRule="auto"/>
        <w:jc w:val="both"/>
        <w:rPr>
          <w:rFonts w:cs="Arial"/>
          <w:b/>
          <w:bCs/>
          <w:sz w:val="28"/>
          <w:szCs w:val="28"/>
          <w:lang w:val="en-GB"/>
        </w:rPr>
      </w:pPr>
    </w:p>
    <w:p w14:paraId="19032FF0" w14:textId="070301A3" w:rsidR="007B3DFE" w:rsidRPr="00342899" w:rsidRDefault="007B3DFE" w:rsidP="007B3DFE">
      <w:pPr>
        <w:spacing w:after="120" w:line="276" w:lineRule="auto"/>
        <w:jc w:val="both"/>
        <w:rPr>
          <w:rFonts w:cs="Arial"/>
          <w:b/>
          <w:bCs/>
          <w:sz w:val="28"/>
          <w:szCs w:val="28"/>
          <w:lang w:val="en-GB"/>
        </w:rPr>
      </w:pPr>
    </w:p>
    <w:p w14:paraId="196283D6" w14:textId="66D20EB6" w:rsidR="007B3DFE" w:rsidRDefault="007B3DFE" w:rsidP="007B3DFE">
      <w:pPr>
        <w:spacing w:after="120" w:line="276" w:lineRule="auto"/>
        <w:jc w:val="both"/>
        <w:rPr>
          <w:rFonts w:cs="Arial"/>
          <w:b/>
          <w:bCs/>
          <w:sz w:val="28"/>
          <w:szCs w:val="28"/>
          <w:lang w:val="en-GB"/>
        </w:rPr>
      </w:pPr>
    </w:p>
    <w:p w14:paraId="238B4684" w14:textId="311D0D19" w:rsidR="00BA1608" w:rsidRDefault="00BA1608" w:rsidP="007B3DFE">
      <w:pPr>
        <w:spacing w:after="120" w:line="276" w:lineRule="auto"/>
        <w:jc w:val="both"/>
        <w:rPr>
          <w:rFonts w:cs="Arial"/>
          <w:b/>
          <w:bCs/>
          <w:sz w:val="28"/>
          <w:szCs w:val="28"/>
          <w:lang w:val="en-GB"/>
        </w:rPr>
      </w:pPr>
    </w:p>
    <w:p w14:paraId="428C3513" w14:textId="62AA9725" w:rsidR="00BA1608" w:rsidRDefault="00BA1608" w:rsidP="007B3DFE">
      <w:pPr>
        <w:spacing w:after="120" w:line="276" w:lineRule="auto"/>
        <w:jc w:val="both"/>
        <w:rPr>
          <w:rFonts w:cs="Arial"/>
          <w:b/>
          <w:bCs/>
          <w:sz w:val="28"/>
          <w:szCs w:val="28"/>
          <w:lang w:val="en-GB"/>
        </w:rPr>
      </w:pPr>
    </w:p>
    <w:p w14:paraId="45753F4E" w14:textId="7C27AA5E" w:rsidR="00BA1608" w:rsidRDefault="00BA1608" w:rsidP="007B3DFE">
      <w:pPr>
        <w:spacing w:after="120" w:line="276" w:lineRule="auto"/>
        <w:jc w:val="both"/>
        <w:rPr>
          <w:rFonts w:cs="Arial"/>
          <w:b/>
          <w:bCs/>
          <w:sz w:val="28"/>
          <w:szCs w:val="28"/>
          <w:lang w:val="en-GB"/>
        </w:rPr>
      </w:pPr>
    </w:p>
    <w:p w14:paraId="18BFD1AF" w14:textId="7425B717" w:rsidR="00BA1608" w:rsidRDefault="00BA1608" w:rsidP="007B3DFE">
      <w:pPr>
        <w:spacing w:after="120" w:line="276" w:lineRule="auto"/>
        <w:jc w:val="both"/>
        <w:rPr>
          <w:rFonts w:cs="Arial"/>
          <w:b/>
          <w:bCs/>
          <w:sz w:val="28"/>
          <w:szCs w:val="28"/>
          <w:lang w:val="en-GB"/>
        </w:rPr>
      </w:pPr>
    </w:p>
    <w:p w14:paraId="65EDE6BD" w14:textId="0A271518" w:rsidR="00BA1608" w:rsidRDefault="00BA1608" w:rsidP="007B3DFE">
      <w:pPr>
        <w:spacing w:after="120" w:line="276" w:lineRule="auto"/>
        <w:jc w:val="both"/>
        <w:rPr>
          <w:rFonts w:cs="Arial"/>
          <w:b/>
          <w:bCs/>
          <w:sz w:val="28"/>
          <w:szCs w:val="28"/>
          <w:lang w:val="en-GB"/>
        </w:rPr>
      </w:pPr>
    </w:p>
    <w:p w14:paraId="1730BE54" w14:textId="46A16ADC" w:rsidR="00CC0458" w:rsidRPr="00342899" w:rsidRDefault="00801436" w:rsidP="00801436">
      <w:pPr>
        <w:pStyle w:val="Heading1"/>
        <w:rPr>
          <w:lang w:val="en-GB"/>
        </w:rPr>
      </w:pPr>
      <w:bookmarkStart w:id="7" w:name="_Toc78410976"/>
      <w:r w:rsidRPr="00342899">
        <w:rPr>
          <w:lang w:val="en-GB"/>
        </w:rPr>
        <w:lastRenderedPageBreak/>
        <w:t xml:space="preserve">1. </w:t>
      </w:r>
      <w:r w:rsidR="00CC0458" w:rsidRPr="00342899">
        <w:rPr>
          <w:lang w:val="en-GB"/>
        </w:rPr>
        <w:t>Context and Objectives of the IPCEI Microelectronics and Communication</w:t>
      </w:r>
      <w:r w:rsidR="004E0C70" w:rsidRPr="00342899">
        <w:rPr>
          <w:lang w:val="en-GB"/>
        </w:rPr>
        <w:t>s</w:t>
      </w:r>
      <w:r w:rsidR="00CC0458" w:rsidRPr="00342899">
        <w:rPr>
          <w:lang w:val="en-GB"/>
        </w:rPr>
        <w:t xml:space="preserve"> Technologies</w:t>
      </w:r>
      <w:bookmarkEnd w:id="7"/>
      <w:r w:rsidR="00CC0458" w:rsidRPr="00342899">
        <w:rPr>
          <w:lang w:val="en-GB"/>
        </w:rPr>
        <w:t xml:space="preserve"> </w:t>
      </w:r>
    </w:p>
    <w:p w14:paraId="7E301367" w14:textId="3B1A946F" w:rsidR="00847D9D" w:rsidRPr="00342899" w:rsidRDefault="00CC0458" w:rsidP="00801436">
      <w:pPr>
        <w:pStyle w:val="Heading2"/>
        <w:rPr>
          <w:lang w:val="en-GB"/>
        </w:rPr>
      </w:pPr>
      <w:bookmarkStart w:id="8" w:name="_Toc78410977"/>
      <w:r w:rsidRPr="00342899">
        <w:rPr>
          <w:lang w:val="en-GB"/>
        </w:rPr>
        <w:t>1.1</w:t>
      </w:r>
      <w:r w:rsidR="00847D9D" w:rsidRPr="00342899">
        <w:rPr>
          <w:lang w:val="en-GB"/>
        </w:rPr>
        <w:t xml:space="preserve"> </w:t>
      </w:r>
      <w:r w:rsidRPr="00342899">
        <w:rPr>
          <w:lang w:val="en-GB"/>
        </w:rPr>
        <w:t xml:space="preserve">Context: </w:t>
      </w:r>
      <w:r w:rsidR="00847D9D" w:rsidRPr="00342899">
        <w:rPr>
          <w:lang w:val="en-GB"/>
        </w:rPr>
        <w:t>Creating Europe’s green</w:t>
      </w:r>
      <w:r w:rsidR="004E0C70" w:rsidRPr="00342899">
        <w:rPr>
          <w:lang w:val="en-GB"/>
        </w:rPr>
        <w:t xml:space="preserve">, </w:t>
      </w:r>
      <w:r w:rsidR="00847D9D" w:rsidRPr="00342899">
        <w:rPr>
          <w:lang w:val="en-GB"/>
        </w:rPr>
        <w:t>digital</w:t>
      </w:r>
      <w:r w:rsidR="004E0C70" w:rsidRPr="00342899">
        <w:rPr>
          <w:lang w:val="en-GB"/>
        </w:rPr>
        <w:t>, and resilient</w:t>
      </w:r>
      <w:r w:rsidR="00847D9D" w:rsidRPr="00342899">
        <w:rPr>
          <w:lang w:val="en-GB"/>
        </w:rPr>
        <w:t xml:space="preserve"> future</w:t>
      </w:r>
      <w:bookmarkEnd w:id="8"/>
    </w:p>
    <w:p w14:paraId="156545B0" w14:textId="3F80CBDB" w:rsidR="00847D9D" w:rsidRPr="00342899" w:rsidRDefault="00847D9D" w:rsidP="00847D9D">
      <w:pPr>
        <w:spacing w:line="260" w:lineRule="exact"/>
        <w:rPr>
          <w:rFonts w:cs="Arial"/>
          <w:lang w:val="en-GB"/>
        </w:rPr>
      </w:pPr>
      <w:r w:rsidRPr="00342899">
        <w:rPr>
          <w:rFonts w:cs="Arial"/>
          <w:lang w:val="en-GB"/>
        </w:rPr>
        <w:t>The modern world is inconceivable without microelectronics and communications technologies. Whether it is data processing, the next generation of communication and mobility, applying artificial intelligence and IoT, new technologies for climate neutrality, or the digitization of learning, administration, production and service delivery – none of it would be possible without the pervasive use of the</w:t>
      </w:r>
      <w:r w:rsidR="004E0C70" w:rsidRPr="00342899">
        <w:rPr>
          <w:rFonts w:cs="Arial"/>
          <w:lang w:val="en-GB"/>
        </w:rPr>
        <w:t xml:space="preserve"> wide</w:t>
      </w:r>
      <w:r w:rsidRPr="00342899">
        <w:rPr>
          <w:rFonts w:cs="Arial"/>
          <w:lang w:val="en-GB"/>
        </w:rPr>
        <w:t xml:space="preserve"> variety of microelectronic technologies. In</w:t>
      </w:r>
      <w:r w:rsidR="00695945" w:rsidRPr="00342899">
        <w:rPr>
          <w:rFonts w:cs="Arial"/>
          <w:lang w:val="en-GB"/>
        </w:rPr>
        <w:t xml:space="preserve"> </w:t>
      </w:r>
      <w:r w:rsidRPr="00342899">
        <w:rPr>
          <w:rFonts w:cs="Arial"/>
          <w:lang w:val="en-GB"/>
        </w:rPr>
        <w:t>December 2020 EU Member States agreed in a joint declaration</w:t>
      </w:r>
      <w:r w:rsidRPr="00342899">
        <w:rPr>
          <w:rStyle w:val="FootnoteReference"/>
          <w:rFonts w:cs="Arial"/>
          <w:lang w:val="en-GB"/>
        </w:rPr>
        <w:footnoteReference w:id="5"/>
      </w:r>
      <w:r w:rsidRPr="00342899">
        <w:rPr>
          <w:rFonts w:cs="Arial"/>
          <w:lang w:val="en-GB"/>
        </w:rPr>
        <w:t xml:space="preserve"> to work together to bolster Europe’s electronics and embedded systems value chain to reinforce processor and </w:t>
      </w:r>
      <w:r w:rsidR="004E0C70" w:rsidRPr="00342899">
        <w:rPr>
          <w:rFonts w:cs="Arial"/>
          <w:lang w:val="en-GB"/>
        </w:rPr>
        <w:t>other</w:t>
      </w:r>
      <w:r w:rsidR="001C265B" w:rsidRPr="00342899">
        <w:rPr>
          <w:rFonts w:cs="Arial"/>
          <w:lang w:val="en-GB"/>
        </w:rPr>
        <w:t xml:space="preserve"> </w:t>
      </w:r>
      <w:r w:rsidRPr="00342899">
        <w:rPr>
          <w:rFonts w:cs="Arial"/>
          <w:lang w:val="en-GB"/>
        </w:rPr>
        <w:t>semiconductor technologies - which this text summari</w:t>
      </w:r>
      <w:r w:rsidR="00305149" w:rsidRPr="00342899">
        <w:rPr>
          <w:rFonts w:cs="Arial"/>
          <w:lang w:val="en-GB"/>
        </w:rPr>
        <w:t>s</w:t>
      </w:r>
      <w:r w:rsidRPr="00342899">
        <w:rPr>
          <w:rFonts w:cs="Arial"/>
          <w:lang w:val="en-GB"/>
        </w:rPr>
        <w:t>es as Europe’s Microelectronics Ecosystem</w:t>
      </w:r>
      <w:r w:rsidRPr="00342899">
        <w:rPr>
          <w:rStyle w:val="FootnoteReference"/>
          <w:rFonts w:cs="Arial"/>
          <w:lang w:val="en-GB"/>
        </w:rPr>
        <w:footnoteReference w:id="6"/>
      </w:r>
      <w:r w:rsidRPr="00342899">
        <w:rPr>
          <w:rFonts w:cs="Arial"/>
          <w:lang w:val="en-GB"/>
        </w:rPr>
        <w:t>. Microelectronics is truly at the heartbeat of Europe and indispensable for the Union’s ambition for a greener, digital, more secure, and sovereign society</w:t>
      </w:r>
      <w:r w:rsidRPr="00342899">
        <w:rPr>
          <w:rStyle w:val="FootnoteReference"/>
          <w:rFonts w:cs="Arial"/>
          <w:lang w:val="en-GB"/>
        </w:rPr>
        <w:footnoteReference w:id="7"/>
      </w:r>
      <w:r w:rsidRPr="00342899">
        <w:rPr>
          <w:rFonts w:cs="Arial"/>
          <w:lang w:val="en-GB"/>
        </w:rPr>
        <w:t xml:space="preserve">. </w:t>
      </w:r>
      <w:r w:rsidR="004E0C70" w:rsidRPr="00342899">
        <w:rPr>
          <w:rFonts w:cs="Arial"/>
          <w:lang w:val="en-GB"/>
        </w:rPr>
        <w:t>Here</w:t>
      </w:r>
      <w:r w:rsidR="007521D9" w:rsidRPr="00342899">
        <w:rPr>
          <w:rFonts w:cs="Arial"/>
          <w:lang w:val="en-GB"/>
        </w:rPr>
        <w:t>, communication</w:t>
      </w:r>
      <w:r w:rsidR="004E0C70" w:rsidRPr="00342899">
        <w:rPr>
          <w:rFonts w:cs="Arial"/>
          <w:lang w:val="en-GB"/>
        </w:rPr>
        <w:t>s</w:t>
      </w:r>
      <w:r w:rsidR="007521D9" w:rsidRPr="00342899">
        <w:rPr>
          <w:rFonts w:cs="Arial"/>
          <w:lang w:val="en-GB"/>
        </w:rPr>
        <w:t xml:space="preserve"> technologies provide immediate availability, </w:t>
      </w:r>
      <w:r w:rsidR="00C0011B" w:rsidRPr="00342899">
        <w:rPr>
          <w:rFonts w:cs="Arial"/>
          <w:lang w:val="en-GB"/>
        </w:rPr>
        <w:t>pervasiveness,</w:t>
      </w:r>
      <w:r w:rsidR="007521D9" w:rsidRPr="00342899">
        <w:rPr>
          <w:rFonts w:cs="Arial"/>
          <w:lang w:val="en-GB"/>
        </w:rPr>
        <w:t xml:space="preserve"> and trustworthiness of modern networks for ou</w:t>
      </w:r>
      <w:r w:rsidR="00054FF1" w:rsidRPr="00342899">
        <w:rPr>
          <w:rFonts w:cs="Arial"/>
          <w:lang w:val="en-GB"/>
        </w:rPr>
        <w:t>r</w:t>
      </w:r>
      <w:r w:rsidR="007521D9" w:rsidRPr="00342899">
        <w:rPr>
          <w:rFonts w:cs="Arial"/>
          <w:lang w:val="en-GB"/>
        </w:rPr>
        <w:t xml:space="preserve"> digital future</w:t>
      </w:r>
      <w:r w:rsidR="00054FF1" w:rsidRPr="00342899">
        <w:rPr>
          <w:rFonts w:cs="Arial"/>
          <w:lang w:val="en-GB"/>
        </w:rPr>
        <w:t xml:space="preserve"> and wellbeing</w:t>
      </w:r>
      <w:r w:rsidR="007521D9" w:rsidRPr="00342899">
        <w:rPr>
          <w:rFonts w:cs="Arial"/>
          <w:lang w:val="en-GB"/>
        </w:rPr>
        <w:t>.</w:t>
      </w:r>
    </w:p>
    <w:p w14:paraId="54D3574B" w14:textId="7098DF38" w:rsidR="00847D9D" w:rsidRPr="00342899" w:rsidRDefault="00847D9D" w:rsidP="00A775DA">
      <w:pPr>
        <w:rPr>
          <w:lang w:val="en-GB"/>
        </w:rPr>
      </w:pPr>
      <w:r w:rsidRPr="00342899">
        <w:rPr>
          <w:lang w:val="en-GB"/>
        </w:rPr>
        <w:t xml:space="preserve">To make this innovation boost possible, we need to orchestrate resources and funding from all over Europe, including private and public stakeholders. In this context, </w:t>
      </w:r>
      <w:r w:rsidR="001857DB">
        <w:rPr>
          <w:lang w:val="en-GB"/>
        </w:rPr>
        <w:t xml:space="preserve">Important Projects of Common European Interest (IPCEI) </w:t>
      </w:r>
      <w:r w:rsidRPr="00342899">
        <w:rPr>
          <w:lang w:val="en-GB"/>
        </w:rPr>
        <w:t>play a major role in fostering pan-European research</w:t>
      </w:r>
      <w:r w:rsidR="004E0C70" w:rsidRPr="00342899">
        <w:rPr>
          <w:lang w:val="en-GB"/>
        </w:rPr>
        <w:t xml:space="preserve"> and development,</w:t>
      </w:r>
      <w:r w:rsidRPr="00342899">
        <w:rPr>
          <w:lang w:val="en-GB"/>
        </w:rPr>
        <w:t xml:space="preserve"> </w:t>
      </w:r>
      <w:r w:rsidR="00274262" w:rsidRPr="00342899">
        <w:rPr>
          <w:lang w:val="en-GB"/>
        </w:rPr>
        <w:t>design competences,</w:t>
      </w:r>
      <w:r w:rsidR="001565CC" w:rsidRPr="00342899">
        <w:rPr>
          <w:lang w:val="en-GB"/>
        </w:rPr>
        <w:t xml:space="preserve"> system integration and validation</w:t>
      </w:r>
      <w:r w:rsidR="004E0C70" w:rsidRPr="00342899">
        <w:rPr>
          <w:lang w:val="en-GB"/>
        </w:rPr>
        <w:t xml:space="preserve"> as well as</w:t>
      </w:r>
      <w:r w:rsidRPr="00342899">
        <w:rPr>
          <w:lang w:val="en-GB"/>
        </w:rPr>
        <w:t xml:space="preserve"> </w:t>
      </w:r>
      <w:ins w:id="9" w:author="Pioch, Martin" w:date="2021-07-29T00:50:00Z">
        <w:r w:rsidR="001857DB">
          <w:rPr>
            <w:lang w:val="en-GB"/>
          </w:rPr>
          <w:t xml:space="preserve">first industrial deployment </w:t>
        </w:r>
      </w:ins>
      <w:ins w:id="10" w:author="Pioch, Martin" w:date="2021-07-29T00:58:00Z">
        <w:r w:rsidR="001857DB">
          <w:rPr>
            <w:lang w:val="en-GB"/>
          </w:rPr>
          <w:t xml:space="preserve">(FID) </w:t>
        </w:r>
      </w:ins>
      <w:ins w:id="11" w:author="Pioch, Martin" w:date="2021-07-29T00:50:00Z">
        <w:r w:rsidR="001857DB">
          <w:rPr>
            <w:lang w:val="en-GB"/>
          </w:rPr>
          <w:t xml:space="preserve">of </w:t>
        </w:r>
      </w:ins>
      <w:r w:rsidRPr="00342899">
        <w:rPr>
          <w:lang w:val="en-GB"/>
        </w:rPr>
        <w:t xml:space="preserve">production </w:t>
      </w:r>
      <w:r w:rsidR="00054FF1" w:rsidRPr="001857DB">
        <w:rPr>
          <w:lang w:val="en-GB"/>
        </w:rPr>
        <w:t xml:space="preserve">capabilities and </w:t>
      </w:r>
      <w:r w:rsidRPr="001857DB">
        <w:rPr>
          <w:lang w:val="en-GB"/>
        </w:rPr>
        <w:t xml:space="preserve">capacity. Europe can only be successful, if the excellent research insights can be </w:t>
      </w:r>
      <w:r w:rsidR="0002118A" w:rsidRPr="00670B8C">
        <w:rPr>
          <w:lang w:val="en-GB"/>
        </w:rPr>
        <w:t>transformed into products and services with sustainable value, delivered with competitive edge</w:t>
      </w:r>
      <w:ins w:id="12" w:author="Pioch, Martin" w:date="2021-07-29T00:51:00Z">
        <w:r w:rsidR="001857DB" w:rsidRPr="00670B8C">
          <w:rPr>
            <w:lang w:val="en-GB"/>
          </w:rPr>
          <w:t xml:space="preserve"> and</w:t>
        </w:r>
      </w:ins>
      <w:r w:rsidR="0002118A" w:rsidRPr="00AD2050">
        <w:rPr>
          <w:lang w:val="en-GB"/>
        </w:rPr>
        <w:t xml:space="preserve"> at scale</w:t>
      </w:r>
      <w:r w:rsidRPr="00AD2050">
        <w:rPr>
          <w:lang w:val="en-GB"/>
        </w:rPr>
        <w:t xml:space="preserve">. IPCEIs have become a central </w:t>
      </w:r>
      <w:r w:rsidR="004E0C70" w:rsidRPr="00AD2050">
        <w:rPr>
          <w:lang w:val="en-GB"/>
        </w:rPr>
        <w:t xml:space="preserve">instrument </w:t>
      </w:r>
      <w:r w:rsidRPr="00AD2050">
        <w:rPr>
          <w:lang w:val="en-GB"/>
        </w:rPr>
        <w:t xml:space="preserve">to maintain the presence of Microelectronics in Europe and to ensure </w:t>
      </w:r>
      <w:r w:rsidRPr="001857DB">
        <w:rPr>
          <w:lang w:val="en-GB"/>
        </w:rPr>
        <w:t xml:space="preserve">European </w:t>
      </w:r>
      <w:ins w:id="13" w:author="Pioch, Martin" w:date="2021-07-29T00:51:00Z">
        <w:r w:rsidR="001857DB" w:rsidRPr="001857DB">
          <w:rPr>
            <w:lang w:val="en-GB"/>
          </w:rPr>
          <w:t>in</w:t>
        </w:r>
      </w:ins>
      <w:ins w:id="14" w:author="Pioch, Martin" w:date="2021-07-29T00:52:00Z">
        <w:r w:rsidR="001857DB" w:rsidRPr="001857DB">
          <w:rPr>
            <w:lang w:val="en-GB"/>
          </w:rPr>
          <w:t xml:space="preserve">novation and </w:t>
        </w:r>
      </w:ins>
      <w:r w:rsidRPr="001857DB">
        <w:rPr>
          <w:lang w:val="en-GB"/>
        </w:rPr>
        <w:t xml:space="preserve">competitiveness. An IPCEI on </w:t>
      </w:r>
      <w:r w:rsidR="001857DB" w:rsidRPr="001857DB">
        <w:rPr>
          <w:lang w:val="en-GB"/>
        </w:rPr>
        <w:t>Microelectronics and Communications Technologies (</w:t>
      </w:r>
      <w:r w:rsidRPr="001857DB">
        <w:rPr>
          <w:lang w:val="en-GB"/>
        </w:rPr>
        <w:t>ME/CT</w:t>
      </w:r>
      <w:r w:rsidR="001857DB" w:rsidRPr="001857DB">
        <w:rPr>
          <w:lang w:val="en-GB"/>
        </w:rPr>
        <w:t>)</w:t>
      </w:r>
      <w:r w:rsidRPr="001857DB">
        <w:rPr>
          <w:lang w:val="en-GB"/>
        </w:rPr>
        <w:t xml:space="preserve"> is a large-scale project that will bring together companies </w:t>
      </w:r>
      <w:ins w:id="15" w:author="Pioch, Martin" w:date="2021-07-28T15:19:00Z">
        <w:r w:rsidR="006A5920" w:rsidRPr="001857DB">
          <w:rPr>
            <w:lang w:val="en-GB"/>
          </w:rPr>
          <w:t xml:space="preserve">and </w:t>
        </w:r>
      </w:ins>
      <w:ins w:id="16" w:author="Pioch, Martin" w:date="2021-07-29T00:54:00Z">
        <w:r w:rsidR="001857DB">
          <w:rPr>
            <w:lang w:val="en-GB"/>
          </w:rPr>
          <w:t>r</w:t>
        </w:r>
      </w:ins>
      <w:ins w:id="17" w:author="Pioch, Martin" w:date="2021-07-29T00:53:00Z">
        <w:r w:rsidR="001857DB" w:rsidRPr="001857DB">
          <w:rPr>
            <w:lang w:val="en-GB"/>
          </w:rPr>
          <w:t xml:space="preserve">esearch and </w:t>
        </w:r>
      </w:ins>
      <w:ins w:id="18" w:author="Pioch, Martin" w:date="2021-07-29T00:54:00Z">
        <w:r w:rsidR="001857DB">
          <w:rPr>
            <w:lang w:val="en-GB"/>
          </w:rPr>
          <w:t>t</w:t>
        </w:r>
      </w:ins>
      <w:ins w:id="19" w:author="Pioch, Martin" w:date="2021-07-29T00:53:00Z">
        <w:r w:rsidR="001857DB" w:rsidRPr="001857DB">
          <w:rPr>
            <w:lang w:val="en-GB"/>
          </w:rPr>
          <w:t xml:space="preserve">echnology </w:t>
        </w:r>
      </w:ins>
      <w:ins w:id="20" w:author="Pioch, Martin" w:date="2021-07-29T00:54:00Z">
        <w:r w:rsidR="001857DB">
          <w:rPr>
            <w:lang w:val="en-GB"/>
          </w:rPr>
          <w:t>o</w:t>
        </w:r>
      </w:ins>
      <w:ins w:id="21" w:author="Pioch, Martin" w:date="2021-07-29T00:53:00Z">
        <w:r w:rsidR="001857DB" w:rsidRPr="001857DB">
          <w:rPr>
            <w:lang w:val="en-GB"/>
          </w:rPr>
          <w:t>rganisations (</w:t>
        </w:r>
      </w:ins>
      <w:ins w:id="22" w:author="Pioch, Martin" w:date="2021-07-28T15:19:00Z">
        <w:r w:rsidR="006A5920" w:rsidRPr="001857DB">
          <w:rPr>
            <w:lang w:val="en-GB"/>
          </w:rPr>
          <w:t>RTO</w:t>
        </w:r>
      </w:ins>
      <w:ins w:id="23" w:author="Pioch, Martin" w:date="2021-07-29T00:54:00Z">
        <w:r w:rsidR="001857DB" w:rsidRPr="001857DB">
          <w:rPr>
            <w:lang w:val="en-GB"/>
          </w:rPr>
          <w:t>)</w:t>
        </w:r>
      </w:ins>
      <w:ins w:id="24" w:author="Pioch, Martin" w:date="2021-07-28T15:19:00Z">
        <w:r w:rsidR="006A5920" w:rsidRPr="001857DB">
          <w:rPr>
            <w:lang w:val="en-GB"/>
          </w:rPr>
          <w:t xml:space="preserve"> </w:t>
        </w:r>
      </w:ins>
      <w:r w:rsidRPr="001857DB">
        <w:rPr>
          <w:lang w:val="en-GB"/>
        </w:rPr>
        <w:t>from all over Europe. It</w:t>
      </w:r>
      <w:r w:rsidR="004E0C70" w:rsidRPr="001857DB">
        <w:rPr>
          <w:lang w:val="en-GB"/>
        </w:rPr>
        <w:t xml:space="preserve"> combines European</w:t>
      </w:r>
      <w:r w:rsidRPr="001857DB">
        <w:rPr>
          <w:lang w:val="en-GB"/>
        </w:rPr>
        <w:t xml:space="preserve"> knowledge, expertise, financial resources, and the whole ecosystem, including start-ups, SMEs, and large enterprises. An IPCEI on ME/CT addresses the</w:t>
      </w:r>
      <w:r w:rsidR="00823014" w:rsidRPr="001857DB">
        <w:rPr>
          <w:lang w:val="en-GB"/>
        </w:rPr>
        <w:t xml:space="preserve"> technological</w:t>
      </w:r>
      <w:r w:rsidRPr="001857DB">
        <w:rPr>
          <w:lang w:val="en-GB"/>
        </w:rPr>
        <w:t xml:space="preserve"> performance</w:t>
      </w:r>
      <w:r w:rsidR="00ED5BAD" w:rsidRPr="001857DB">
        <w:rPr>
          <w:lang w:val="en-GB"/>
        </w:rPr>
        <w:t>, sustainability</w:t>
      </w:r>
      <w:r w:rsidR="00690B8E" w:rsidRPr="001857DB">
        <w:rPr>
          <w:rFonts w:ascii="Calibri" w:eastAsia="Calibri" w:hAnsi="Calibri" w:cs="Calibri"/>
          <w:lang w:val="en-GB"/>
        </w:rPr>
        <w:t>,</w:t>
      </w:r>
      <w:r w:rsidRPr="001857DB">
        <w:rPr>
          <w:lang w:val="en-GB"/>
        </w:rPr>
        <w:t xml:space="preserve"> and </w:t>
      </w:r>
      <w:r w:rsidR="00274262" w:rsidRPr="00670B8C">
        <w:rPr>
          <w:lang w:val="en-GB"/>
        </w:rPr>
        <w:t xml:space="preserve">societal </w:t>
      </w:r>
      <w:r w:rsidRPr="00AD2050">
        <w:rPr>
          <w:lang w:val="en-GB"/>
        </w:rPr>
        <w:t>security challenges of the next decade and results in a clear innovation advantage</w:t>
      </w:r>
      <w:r w:rsidRPr="00342899">
        <w:rPr>
          <w:lang w:val="en-GB"/>
        </w:rPr>
        <w:t xml:space="preserve"> for Europe. This makes a significant contribution to European technological </w:t>
      </w:r>
      <w:r w:rsidR="004E0C70" w:rsidRPr="00342899">
        <w:rPr>
          <w:lang w:val="en-GB"/>
        </w:rPr>
        <w:t>sovereignty</w:t>
      </w:r>
      <w:r w:rsidRPr="00342899">
        <w:rPr>
          <w:lang w:val="en-GB"/>
        </w:rPr>
        <w:t>.</w:t>
      </w:r>
    </w:p>
    <w:p w14:paraId="4AC8C0C5" w14:textId="36632FBE" w:rsidR="00847D9D" w:rsidRPr="00342899" w:rsidRDefault="0002118A" w:rsidP="0002118A">
      <w:pPr>
        <w:pStyle w:val="CommentText"/>
        <w:rPr>
          <w:lang w:val="en-GB"/>
        </w:rPr>
      </w:pPr>
      <w:r w:rsidRPr="00342899">
        <w:rPr>
          <w:lang w:val="en-GB"/>
        </w:rPr>
        <w:t>In the midst of</w:t>
      </w:r>
      <w:r w:rsidRPr="00342899">
        <w:rPr>
          <w:rStyle w:val="CommentReference"/>
          <w:lang w:val="en-GB"/>
        </w:rPr>
        <w:annotationRef/>
      </w:r>
      <w:r w:rsidRPr="00342899">
        <w:rPr>
          <w:lang w:val="en-GB"/>
        </w:rPr>
        <w:t xml:space="preserve"> the</w:t>
      </w:r>
      <w:r w:rsidRPr="00342899">
        <w:rPr>
          <w:rFonts w:cs="Arial"/>
          <w:lang w:val="en-GB"/>
        </w:rPr>
        <w:t xml:space="preserve"> </w:t>
      </w:r>
      <w:r w:rsidR="00B25115" w:rsidRPr="00342899">
        <w:rPr>
          <w:rFonts w:cs="Arial"/>
          <w:lang w:val="en-GB"/>
        </w:rPr>
        <w:t xml:space="preserve">pandemic </w:t>
      </w:r>
      <w:r w:rsidR="00847D9D" w:rsidRPr="00342899">
        <w:rPr>
          <w:rFonts w:cs="Arial"/>
          <w:lang w:val="en-GB"/>
        </w:rPr>
        <w:t>crisis, the EU Commission and EU Member States have put together a massive recovery plan and the Next Generation EU instrument.</w:t>
      </w:r>
      <w:r w:rsidRPr="00342899">
        <w:rPr>
          <w:rFonts w:cs="Arial"/>
          <w:lang w:val="en-GB"/>
        </w:rPr>
        <w:t xml:space="preserve"> </w:t>
      </w:r>
      <w:r w:rsidRPr="00342899">
        <w:rPr>
          <w:lang w:val="en-GB"/>
        </w:rPr>
        <w:t xml:space="preserve">It goes along with the new MFF 2020-2027, which will be devoted primarily to </w:t>
      </w:r>
      <w:r w:rsidR="00D26530" w:rsidRPr="00342899">
        <w:rPr>
          <w:lang w:val="en-GB"/>
        </w:rPr>
        <w:t>support</w:t>
      </w:r>
      <w:r w:rsidRPr="00342899">
        <w:rPr>
          <w:lang w:val="en-GB"/>
        </w:rPr>
        <w:t xml:space="preserve"> </w:t>
      </w:r>
      <w:r w:rsidR="00D26530" w:rsidRPr="00342899">
        <w:rPr>
          <w:lang w:val="en-GB"/>
        </w:rPr>
        <w:t xml:space="preserve">the </w:t>
      </w:r>
      <w:r w:rsidRPr="00342899">
        <w:rPr>
          <w:lang w:val="en-GB"/>
        </w:rPr>
        <w:t>green and digital economy.</w:t>
      </w:r>
      <w:r w:rsidR="00847D9D" w:rsidRPr="00342899">
        <w:rPr>
          <w:rFonts w:cs="Arial"/>
          <w:lang w:val="en-GB"/>
        </w:rPr>
        <w:t xml:space="preserve"> </w:t>
      </w:r>
      <w:r w:rsidR="00D26530" w:rsidRPr="00342899">
        <w:rPr>
          <w:rFonts w:cs="Arial"/>
          <w:lang w:val="en-GB"/>
        </w:rPr>
        <w:t>Also,</w:t>
      </w:r>
      <w:r w:rsidR="00847D9D" w:rsidRPr="00342899">
        <w:rPr>
          <w:rFonts w:cs="Arial"/>
          <w:lang w:val="en-GB"/>
        </w:rPr>
        <w:t xml:space="preserve"> </w:t>
      </w:r>
      <w:r w:rsidRPr="00342899">
        <w:rPr>
          <w:rFonts w:cs="Arial"/>
          <w:lang w:val="en-GB"/>
        </w:rPr>
        <w:t xml:space="preserve">EU and Member States </w:t>
      </w:r>
      <w:r w:rsidR="00847D9D" w:rsidRPr="00342899">
        <w:rPr>
          <w:rFonts w:cs="Arial"/>
          <w:lang w:val="en-GB"/>
        </w:rPr>
        <w:t xml:space="preserve">stressed the need to invest into new digital and green technologies and critical industrial sectors, to overcome structural weaknesses and ensure a futureproof and resilient European economy and society. In order to provide practical support for the Union’s determined agenda, </w:t>
      </w:r>
      <w:r w:rsidR="00847D9D" w:rsidRPr="00342899">
        <w:rPr>
          <w:rFonts w:cs="Arial"/>
          <w:highlight w:val="yellow"/>
          <w:lang w:val="en-GB"/>
        </w:rPr>
        <w:t>XYZ</w:t>
      </w:r>
      <w:r w:rsidR="00847D9D" w:rsidRPr="00342899">
        <w:rPr>
          <w:rFonts w:cs="Arial"/>
          <w:lang w:val="en-GB"/>
        </w:rPr>
        <w:t xml:space="preserve"> companies and other entities across the European Microelectronics Ecosystem from </w:t>
      </w:r>
      <w:r w:rsidR="00847D9D" w:rsidRPr="00342899">
        <w:rPr>
          <w:rFonts w:cs="Arial"/>
          <w:highlight w:val="yellow"/>
          <w:lang w:val="en-GB"/>
        </w:rPr>
        <w:t>XYZ</w:t>
      </w:r>
      <w:r w:rsidR="00847D9D" w:rsidRPr="00342899">
        <w:rPr>
          <w:rFonts w:cs="Arial"/>
          <w:lang w:val="en-GB"/>
        </w:rPr>
        <w:t xml:space="preserve"> Member States have come together under the banner of “Safety &amp; Security, Sustainability,</w:t>
      </w:r>
      <w:r w:rsidR="00EE56E6" w:rsidRPr="00342899">
        <w:rPr>
          <w:rFonts w:cs="Arial"/>
          <w:lang w:val="en-GB"/>
        </w:rPr>
        <w:t xml:space="preserve"> and</w:t>
      </w:r>
      <w:r w:rsidR="00847D9D" w:rsidRPr="00342899">
        <w:rPr>
          <w:rFonts w:cs="Arial"/>
          <w:lang w:val="en-GB"/>
        </w:rPr>
        <w:t xml:space="preserve"> Sovereignty for the European Union of Tomorrow”. In their combination, these domains provide a solid foundation for a “</w:t>
      </w:r>
      <w:r w:rsidR="00D26530" w:rsidRPr="00342899">
        <w:rPr>
          <w:rFonts w:cs="Arial"/>
          <w:lang w:val="en-GB"/>
        </w:rPr>
        <w:t>green, digital, and resilient</w:t>
      </w:r>
      <w:r w:rsidR="00847D9D" w:rsidRPr="00342899">
        <w:rPr>
          <w:rFonts w:cs="Arial"/>
          <w:lang w:val="en-GB"/>
        </w:rPr>
        <w:t xml:space="preserve"> Europe”, as Commission President von der Leyen summarized the Union’s overarching challenge for the decades to come.</w:t>
      </w:r>
    </w:p>
    <w:tbl>
      <w:tblPr>
        <w:tblW w:w="0" w:type="auto"/>
        <w:shd w:val="clear" w:color="auto" w:fill="D9D9D9" w:themeFill="background1" w:themeFillShade="D9"/>
        <w:tblLook w:val="04A0" w:firstRow="1" w:lastRow="0" w:firstColumn="1" w:lastColumn="0" w:noHBand="0" w:noVBand="1"/>
      </w:tblPr>
      <w:tblGrid>
        <w:gridCol w:w="9060"/>
      </w:tblGrid>
      <w:tr w:rsidR="0010488E" w:rsidRPr="0037302C" w14:paraId="0B3F9A29" w14:textId="77777777" w:rsidTr="5F22AB2B">
        <w:trPr>
          <w:cantSplit/>
          <w:trHeight w:val="1975"/>
        </w:trPr>
        <w:tc>
          <w:tcPr>
            <w:tcW w:w="9060" w:type="dxa"/>
            <w:shd w:val="clear" w:color="auto" w:fill="D9D9D9" w:themeFill="background1" w:themeFillShade="D9"/>
            <w:vAlign w:val="center"/>
          </w:tcPr>
          <w:p w14:paraId="6F64DB57" w14:textId="1C700B0F" w:rsidR="0010488E" w:rsidRPr="00342899" w:rsidRDefault="19901A1D" w:rsidP="00695945">
            <w:pPr>
              <w:spacing w:line="260" w:lineRule="exact"/>
              <w:rPr>
                <w:rFonts w:cs="Arial"/>
                <w:lang w:val="en-GB"/>
              </w:rPr>
            </w:pPr>
            <w:commentRangeStart w:id="25"/>
            <w:commentRangeStart w:id="26"/>
            <w:r w:rsidRPr="00342899">
              <w:rPr>
                <w:rFonts w:cs="Arial"/>
                <w:lang w:val="en-GB"/>
              </w:rPr>
              <w:t xml:space="preserve">We welcome the vision of the EU Commission to </w:t>
            </w:r>
            <w:r w:rsidRPr="00342899">
              <w:rPr>
                <w:rFonts w:cs="Arial"/>
                <w:b/>
                <w:bCs/>
                <w:lang w:val="en-GB"/>
              </w:rPr>
              <w:t>enlarge the European chip manufacturing footprint to reach a 20% world market share</w:t>
            </w:r>
            <w:r w:rsidRPr="00342899">
              <w:rPr>
                <w:rFonts w:cs="Arial"/>
                <w:lang w:val="en-GB"/>
              </w:rPr>
              <w:t xml:space="preserve"> </w:t>
            </w:r>
            <w:r w:rsidR="00921FB8" w:rsidRPr="00342899">
              <w:rPr>
                <w:rFonts w:cs="Arial"/>
                <w:lang w:val="en-GB"/>
              </w:rPr>
              <w:t xml:space="preserve">in cutting-edge and sustainable semiconductors </w:t>
            </w:r>
            <w:r w:rsidRPr="00342899">
              <w:rPr>
                <w:rFonts w:cs="Arial"/>
                <w:lang w:val="en-GB"/>
              </w:rPr>
              <w:t>at the end of this decade</w:t>
            </w:r>
            <w:r w:rsidR="0010488E" w:rsidRPr="00342899">
              <w:rPr>
                <w:rStyle w:val="FootnoteReference"/>
                <w:rFonts w:cs="Arial"/>
                <w:lang w:val="en-GB"/>
              </w:rPr>
              <w:footnoteReference w:id="8"/>
            </w:r>
            <w:r w:rsidRPr="00342899">
              <w:rPr>
                <w:rFonts w:cs="Arial"/>
                <w:lang w:val="en-GB"/>
              </w:rPr>
              <w:t>. This IPCEI will help to operationalize th</w:t>
            </w:r>
            <w:r w:rsidR="00921FB8" w:rsidRPr="00342899">
              <w:rPr>
                <w:rFonts w:cs="Arial"/>
                <w:lang w:val="en-GB"/>
              </w:rPr>
              <w:t>is</w:t>
            </w:r>
            <w:r w:rsidRPr="00342899">
              <w:rPr>
                <w:rFonts w:cs="Arial"/>
                <w:lang w:val="en-GB"/>
              </w:rPr>
              <w:t xml:space="preserve"> vision and will allow measuring the progress during the lifetime of this IPCEI ME/CT until </w:t>
            </w:r>
            <w:r w:rsidRPr="00342899">
              <w:rPr>
                <w:rFonts w:cs="Arial"/>
                <w:highlight w:val="yellow"/>
                <w:lang w:val="en-GB"/>
              </w:rPr>
              <w:t>YEAR X.</w:t>
            </w:r>
            <w:r w:rsidRPr="00342899">
              <w:rPr>
                <w:rFonts w:cs="Arial"/>
                <w:lang w:val="en-GB"/>
              </w:rPr>
              <w:t xml:space="preserve"> </w:t>
            </w:r>
            <w:commentRangeEnd w:id="25"/>
            <w:r w:rsidR="00C0011B" w:rsidRPr="00342899">
              <w:rPr>
                <w:rStyle w:val="CommentReference"/>
                <w:lang w:val="en-GB"/>
              </w:rPr>
              <w:commentReference w:id="25"/>
            </w:r>
            <w:commentRangeEnd w:id="26"/>
            <w:r w:rsidR="00C0011B" w:rsidRPr="00342899">
              <w:rPr>
                <w:rStyle w:val="CommentReference"/>
                <w:lang w:val="en-GB"/>
              </w:rPr>
              <w:commentReference w:id="26"/>
            </w:r>
            <w:r w:rsidRPr="00342899">
              <w:rPr>
                <w:rFonts w:cs="Arial"/>
                <w:lang w:val="en-GB"/>
              </w:rPr>
              <w:t xml:space="preserve">As such, it will strengthen the European Microelectronics Ecosystem, including European abilities to design at leading edge nodes and will offer a concrete path towards 2nm manufacturing in Europe in the coming </w:t>
            </w:r>
            <w:commentRangeStart w:id="28"/>
            <w:commentRangeStart w:id="29"/>
            <w:r w:rsidRPr="00342899">
              <w:rPr>
                <w:rFonts w:cs="Arial"/>
                <w:lang w:val="en-GB"/>
              </w:rPr>
              <w:t>decades</w:t>
            </w:r>
            <w:commentRangeEnd w:id="28"/>
            <w:r w:rsidR="00921FB8" w:rsidRPr="00342899">
              <w:rPr>
                <w:rStyle w:val="CommentReference"/>
                <w:lang w:val="en-GB"/>
              </w:rPr>
              <w:commentReference w:id="28"/>
            </w:r>
            <w:commentRangeEnd w:id="29"/>
            <w:r w:rsidR="00C0011B" w:rsidRPr="00342899">
              <w:rPr>
                <w:rStyle w:val="CommentReference"/>
                <w:lang w:val="en-GB"/>
              </w:rPr>
              <w:commentReference w:id="29"/>
            </w:r>
            <w:r w:rsidRPr="00342899">
              <w:rPr>
                <w:rFonts w:cs="Arial"/>
                <w:lang w:val="en-GB"/>
              </w:rPr>
              <w:t>.</w:t>
            </w:r>
          </w:p>
        </w:tc>
      </w:tr>
    </w:tbl>
    <w:p w14:paraId="36E77E79" w14:textId="30226DC9" w:rsidR="00801436" w:rsidRPr="00342899" w:rsidRDefault="00801436" w:rsidP="001318A6">
      <w:pPr>
        <w:pStyle w:val="Heading2"/>
        <w:rPr>
          <w:lang w:val="en-GB"/>
        </w:rPr>
      </w:pPr>
      <w:bookmarkStart w:id="30" w:name="_Toc78410978"/>
      <w:r w:rsidRPr="00342899">
        <w:rPr>
          <w:lang w:val="en-GB"/>
        </w:rPr>
        <w:lastRenderedPageBreak/>
        <w:t>1.2 Objective: Call for Action</w:t>
      </w:r>
      <w:bookmarkEnd w:id="30"/>
    </w:p>
    <w:p w14:paraId="7DFB359E" w14:textId="1F858062" w:rsidR="00801436" w:rsidRPr="001857DB" w:rsidRDefault="00801436" w:rsidP="001857DB">
      <w:pPr>
        <w:rPr>
          <w:szCs w:val="20"/>
          <w:lang w:val="en-GB"/>
        </w:rPr>
      </w:pPr>
      <w:r w:rsidRPr="00342899">
        <w:rPr>
          <w:rFonts w:cs="Arial"/>
          <w:lang w:val="en-GB"/>
        </w:rPr>
        <w:t xml:space="preserve">European strengths exist in </w:t>
      </w:r>
      <w:ins w:id="31" w:author="Pioch, Martin" w:date="2021-07-29T00:58:00Z">
        <w:r w:rsidR="001857DB">
          <w:rPr>
            <w:rFonts w:cs="Arial"/>
            <w:lang w:val="en-GB"/>
          </w:rPr>
          <w:t>research and development (</w:t>
        </w:r>
      </w:ins>
      <w:r w:rsidRPr="00342899">
        <w:rPr>
          <w:rFonts w:cs="Arial"/>
          <w:lang w:val="en-GB"/>
        </w:rPr>
        <w:t>R&amp;D</w:t>
      </w:r>
      <w:ins w:id="32" w:author="Pioch, Martin" w:date="2021-07-29T00:58:00Z">
        <w:r w:rsidR="001857DB">
          <w:rPr>
            <w:rFonts w:cs="Arial"/>
            <w:lang w:val="en-GB"/>
          </w:rPr>
          <w:t>)</w:t>
        </w:r>
      </w:ins>
      <w:r w:rsidRPr="00342899">
        <w:rPr>
          <w:rFonts w:cs="Arial"/>
          <w:lang w:val="en-GB"/>
        </w:rPr>
        <w:t>, semiconductor system and architectural competencies as well as semiconductor materials and manufacturing equipment</w:t>
      </w:r>
      <w:r w:rsidR="000817D5" w:rsidRPr="00342899">
        <w:rPr>
          <w:rFonts w:cs="Arial"/>
          <w:lang w:val="en-GB"/>
        </w:rPr>
        <w:t>. However,</w:t>
      </w:r>
      <w:r w:rsidRPr="00342899">
        <w:rPr>
          <w:rFonts w:cs="Arial"/>
          <w:lang w:val="en-GB"/>
        </w:rPr>
        <w:t xml:space="preserve"> those can no longer compensate the </w:t>
      </w:r>
      <w:r w:rsidRPr="001857DB">
        <w:rPr>
          <w:rFonts w:cs="Arial"/>
          <w:szCs w:val="20"/>
          <w:lang w:val="en-GB"/>
        </w:rPr>
        <w:t xml:space="preserve">weaknesses in IP </w:t>
      </w:r>
      <w:r w:rsidR="00DD1961" w:rsidRPr="001857DB">
        <w:rPr>
          <w:rFonts w:cs="Arial"/>
          <w:szCs w:val="20"/>
          <w:lang w:val="en-GB"/>
        </w:rPr>
        <w:t>creation</w:t>
      </w:r>
      <w:r w:rsidRPr="001857DB">
        <w:rPr>
          <w:rFonts w:cs="Arial"/>
          <w:szCs w:val="20"/>
          <w:lang w:val="en-GB"/>
        </w:rPr>
        <w:t xml:space="preserve">, chip design, chip manufacturing </w:t>
      </w:r>
      <w:r w:rsidR="000817D5" w:rsidRPr="001857DB">
        <w:rPr>
          <w:rFonts w:cs="Arial"/>
          <w:szCs w:val="20"/>
          <w:lang w:val="en-GB"/>
        </w:rPr>
        <w:t xml:space="preserve">as well as </w:t>
      </w:r>
      <w:r w:rsidR="00823014" w:rsidRPr="001857DB">
        <w:rPr>
          <w:rFonts w:cs="Arial"/>
          <w:szCs w:val="20"/>
          <w:lang w:val="en-GB"/>
        </w:rPr>
        <w:t>assembly,</w:t>
      </w:r>
      <w:r w:rsidR="000817D5" w:rsidRPr="001857DB">
        <w:rPr>
          <w:rFonts w:cs="Arial"/>
          <w:szCs w:val="20"/>
          <w:lang w:val="en-GB"/>
        </w:rPr>
        <w:t xml:space="preserve"> </w:t>
      </w:r>
      <w:r w:rsidR="00C0011B" w:rsidRPr="001857DB">
        <w:rPr>
          <w:rFonts w:cs="Arial"/>
          <w:szCs w:val="20"/>
          <w:lang w:val="en-GB"/>
        </w:rPr>
        <w:t>packaging,</w:t>
      </w:r>
      <w:r w:rsidR="000817D5" w:rsidRPr="001857DB">
        <w:rPr>
          <w:rFonts w:cs="Arial"/>
          <w:szCs w:val="20"/>
          <w:lang w:val="en-GB"/>
        </w:rPr>
        <w:t xml:space="preserve"> and test,</w:t>
      </w:r>
      <w:r w:rsidRPr="001857DB">
        <w:rPr>
          <w:rFonts w:cs="Arial"/>
          <w:szCs w:val="20"/>
          <w:lang w:val="en-GB"/>
        </w:rPr>
        <w:t xml:space="preserve"> when compared to microelectronics centres of gravity in the US and Asia.</w:t>
      </w:r>
      <w:r w:rsidRPr="00670B8C">
        <w:rPr>
          <w:szCs w:val="20"/>
          <w:lang w:val="en-GB"/>
        </w:rPr>
        <w:t xml:space="preserve"> </w:t>
      </w:r>
      <w:r w:rsidRPr="00670B8C">
        <w:rPr>
          <w:rFonts w:cs="Arial"/>
          <w:szCs w:val="20"/>
          <w:lang w:val="en-GB"/>
        </w:rPr>
        <w:t>Given China’s</w:t>
      </w:r>
      <w:r w:rsidR="00775E16" w:rsidRPr="00670B8C">
        <w:rPr>
          <w:rFonts w:cs="Arial"/>
          <w:szCs w:val="20"/>
          <w:lang w:val="en-GB"/>
        </w:rPr>
        <w:t>, Korea’s,</w:t>
      </w:r>
      <w:r w:rsidRPr="00670B8C">
        <w:rPr>
          <w:rFonts w:cs="Arial"/>
          <w:szCs w:val="20"/>
          <w:lang w:val="en-GB"/>
        </w:rPr>
        <w:t xml:space="preserve"> </w:t>
      </w:r>
      <w:ins w:id="33" w:author="Pioch, Martin" w:date="2021-07-28T10:31:00Z">
        <w:r w:rsidR="00C0011B" w:rsidRPr="00670B8C">
          <w:rPr>
            <w:rFonts w:cs="Arial"/>
            <w:szCs w:val="20"/>
            <w:lang w:val="en-GB"/>
          </w:rPr>
          <w:t>Japan’s,</w:t>
        </w:r>
      </w:ins>
      <w:ins w:id="34" w:author="Pioch, Martin" w:date="2021-07-28T15:20:00Z">
        <w:r w:rsidR="006A5920" w:rsidRPr="00670B8C">
          <w:rPr>
            <w:rFonts w:cs="Arial"/>
            <w:szCs w:val="20"/>
            <w:lang w:val="en-GB"/>
          </w:rPr>
          <w:t xml:space="preserve"> Taiwan’s,</w:t>
        </w:r>
      </w:ins>
      <w:ins w:id="35" w:author="Pioch, Martin" w:date="2021-07-28T10:31:00Z">
        <w:r w:rsidR="00C0011B" w:rsidRPr="00670B8C">
          <w:rPr>
            <w:rFonts w:cs="Arial"/>
            <w:szCs w:val="20"/>
            <w:lang w:val="en-GB"/>
          </w:rPr>
          <w:t xml:space="preserve"> </w:t>
        </w:r>
      </w:ins>
      <w:r w:rsidRPr="00670B8C">
        <w:rPr>
          <w:rFonts w:cs="Arial"/>
          <w:szCs w:val="20"/>
          <w:lang w:val="en-GB"/>
        </w:rPr>
        <w:t xml:space="preserve">and </w:t>
      </w:r>
      <w:r w:rsidR="00EC6C5D" w:rsidRPr="00670B8C">
        <w:rPr>
          <w:rFonts w:cs="Arial"/>
          <w:szCs w:val="20"/>
          <w:lang w:val="en-GB"/>
        </w:rPr>
        <w:t xml:space="preserve">the US’s </w:t>
      </w:r>
      <w:r w:rsidRPr="00670B8C">
        <w:rPr>
          <w:rFonts w:cs="Arial"/>
          <w:szCs w:val="20"/>
          <w:lang w:val="en-GB"/>
        </w:rPr>
        <w:t xml:space="preserve">strong financial and political support for their domestic </w:t>
      </w:r>
      <w:r w:rsidR="00DD1961" w:rsidRPr="00AD2050">
        <w:rPr>
          <w:rFonts w:cs="Arial"/>
          <w:szCs w:val="20"/>
          <w:lang w:val="en-GB"/>
        </w:rPr>
        <w:t xml:space="preserve">microelectronics </w:t>
      </w:r>
      <w:r w:rsidRPr="00AD2050">
        <w:rPr>
          <w:rFonts w:cs="Arial"/>
          <w:szCs w:val="20"/>
          <w:lang w:val="en-GB"/>
        </w:rPr>
        <w:t>and communication technologies</w:t>
      </w:r>
      <w:r w:rsidR="00DD1961" w:rsidRPr="00AD2050">
        <w:rPr>
          <w:rFonts w:cs="Arial"/>
          <w:szCs w:val="20"/>
          <w:lang w:val="en-GB"/>
        </w:rPr>
        <w:t>’</w:t>
      </w:r>
      <w:r w:rsidRPr="00AD2050">
        <w:rPr>
          <w:rFonts w:cs="Arial"/>
          <w:szCs w:val="20"/>
          <w:lang w:val="en-GB"/>
        </w:rPr>
        <w:t xml:space="preserve"> value chains</w:t>
      </w:r>
      <w:r w:rsidR="02769D51" w:rsidRPr="007E0AAF">
        <w:rPr>
          <w:rFonts w:cs="Arial"/>
          <w:szCs w:val="20"/>
          <w:lang w:val="en-GB"/>
        </w:rPr>
        <w:t>,</w:t>
      </w:r>
      <w:r w:rsidRPr="007E0AAF">
        <w:rPr>
          <w:rFonts w:cs="Arial"/>
          <w:szCs w:val="20"/>
          <w:lang w:val="en-GB"/>
        </w:rPr>
        <w:t xml:space="preserve"> E</w:t>
      </w:r>
      <w:r w:rsidRPr="002D58FB">
        <w:rPr>
          <w:rFonts w:cs="Arial"/>
          <w:szCs w:val="20"/>
          <w:lang w:val="en-GB"/>
        </w:rPr>
        <w:t>urope not only has to fill those gaps</w:t>
      </w:r>
      <w:r w:rsidR="00EC6C5D" w:rsidRPr="002D58FB">
        <w:rPr>
          <w:rFonts w:cs="Arial"/>
          <w:szCs w:val="20"/>
          <w:lang w:val="en-GB"/>
        </w:rPr>
        <w:t>,</w:t>
      </w:r>
      <w:r w:rsidRPr="002D58FB">
        <w:rPr>
          <w:rFonts w:cs="Arial"/>
          <w:szCs w:val="20"/>
          <w:lang w:val="en-GB"/>
        </w:rPr>
        <w:t xml:space="preserve"> but also</w:t>
      </w:r>
      <w:r w:rsidR="00DD1961" w:rsidRPr="002D58FB">
        <w:rPr>
          <w:rFonts w:cs="Arial"/>
          <w:szCs w:val="20"/>
          <w:lang w:val="en-GB"/>
        </w:rPr>
        <w:t xml:space="preserve"> </w:t>
      </w:r>
      <w:r w:rsidR="00DD1961" w:rsidRPr="002D58FB">
        <w:rPr>
          <w:szCs w:val="20"/>
          <w:lang w:val="en-GB"/>
        </w:rPr>
        <w:t>reinforce existing competitive edge</w:t>
      </w:r>
      <w:r w:rsidR="00DD1961" w:rsidRPr="001857DB">
        <w:rPr>
          <w:rStyle w:val="CommentReference"/>
          <w:sz w:val="20"/>
          <w:szCs w:val="20"/>
          <w:lang w:val="en-GB"/>
        </w:rPr>
        <w:annotationRef/>
      </w:r>
      <w:r w:rsidR="00DD1961" w:rsidRPr="001857DB">
        <w:rPr>
          <w:szCs w:val="20"/>
          <w:lang w:val="en-GB"/>
        </w:rPr>
        <w:t xml:space="preserve"> </w:t>
      </w:r>
      <w:r w:rsidRPr="001857DB">
        <w:rPr>
          <w:rFonts w:cs="Arial"/>
          <w:szCs w:val="20"/>
          <w:lang w:val="en-GB"/>
        </w:rPr>
        <w:t xml:space="preserve">in order to not lose its </w:t>
      </w:r>
      <w:r w:rsidR="00DD1961" w:rsidRPr="001857DB">
        <w:rPr>
          <w:szCs w:val="20"/>
          <w:lang w:val="en-GB"/>
        </w:rPr>
        <w:t>advantage</w:t>
      </w:r>
      <w:r w:rsidR="00DD1961" w:rsidRPr="001857DB">
        <w:rPr>
          <w:rStyle w:val="CommentReference"/>
          <w:sz w:val="20"/>
          <w:szCs w:val="20"/>
          <w:lang w:val="en-GB"/>
        </w:rPr>
        <w:annotationRef/>
      </w:r>
      <w:r w:rsidR="00DD1961" w:rsidRPr="001857DB">
        <w:rPr>
          <w:rFonts w:cs="Arial"/>
          <w:szCs w:val="20"/>
          <w:lang w:val="en-GB"/>
        </w:rPr>
        <w:t xml:space="preserve"> </w:t>
      </w:r>
      <w:r w:rsidRPr="001857DB">
        <w:rPr>
          <w:rFonts w:cs="Arial"/>
          <w:szCs w:val="20"/>
          <w:lang w:val="en-GB"/>
        </w:rPr>
        <w:t xml:space="preserve">and be capable of meeting future technological </w:t>
      </w:r>
      <w:r w:rsidR="00DD1961" w:rsidRPr="001857DB">
        <w:rPr>
          <w:szCs w:val="20"/>
          <w:lang w:val="en-GB"/>
        </w:rPr>
        <w:t>challenges</w:t>
      </w:r>
      <w:r w:rsidR="00DD1961" w:rsidRPr="001857DB">
        <w:rPr>
          <w:rStyle w:val="CommentReference"/>
          <w:sz w:val="20"/>
          <w:szCs w:val="20"/>
          <w:lang w:val="en-GB"/>
        </w:rPr>
        <w:annotationRef/>
      </w:r>
      <w:r w:rsidR="00EC6C5D" w:rsidRPr="001857DB">
        <w:rPr>
          <w:szCs w:val="20"/>
          <w:lang w:val="en-GB"/>
        </w:rPr>
        <w:t xml:space="preserve"> and demands</w:t>
      </w:r>
      <w:r w:rsidRPr="001857DB">
        <w:rPr>
          <w:rFonts w:cs="Arial"/>
          <w:szCs w:val="20"/>
          <w:lang w:val="en-GB"/>
        </w:rPr>
        <w:t xml:space="preserve">. Neglecting any key part of the entire value chain </w:t>
      </w:r>
      <w:r w:rsidR="00DD1961" w:rsidRPr="001857DB">
        <w:rPr>
          <w:szCs w:val="20"/>
          <w:lang w:val="en-GB"/>
        </w:rPr>
        <w:t>will lead to structural technological dependency and lack of strategic autonomy</w:t>
      </w:r>
      <w:r w:rsidRPr="00670B8C">
        <w:rPr>
          <w:rFonts w:cs="Arial"/>
          <w:szCs w:val="20"/>
          <w:lang w:val="en-GB"/>
        </w:rPr>
        <w:t>.</w:t>
      </w:r>
      <w:r w:rsidRPr="001857DB">
        <w:rPr>
          <w:rFonts w:cs="Arial"/>
          <w:szCs w:val="20"/>
          <w:lang w:val="en-GB"/>
        </w:rPr>
        <w:annotationRef/>
      </w:r>
    </w:p>
    <w:p w14:paraId="2944EAB5" w14:textId="5C78A5A0" w:rsidR="00801436" w:rsidRPr="001857DB" w:rsidRDefault="00801436" w:rsidP="001857DB">
      <w:pPr>
        <w:rPr>
          <w:rFonts w:cs="Arial"/>
          <w:szCs w:val="20"/>
          <w:lang w:val="en-GB"/>
        </w:rPr>
      </w:pPr>
      <w:r w:rsidRPr="001857DB">
        <w:rPr>
          <w:rFonts w:cs="Arial"/>
          <w:szCs w:val="20"/>
          <w:lang w:val="en-GB"/>
        </w:rPr>
        <w:t>Of all the instruments available in Europe, IPCEI</w:t>
      </w:r>
      <w:r w:rsidR="00EC6C5D" w:rsidRPr="001857DB">
        <w:rPr>
          <w:rFonts w:cs="Arial"/>
          <w:szCs w:val="20"/>
          <w:lang w:val="en-GB"/>
        </w:rPr>
        <w:t>s</w:t>
      </w:r>
      <w:r w:rsidRPr="001857DB">
        <w:rPr>
          <w:rFonts w:cs="Arial"/>
          <w:szCs w:val="20"/>
          <w:lang w:val="en-GB"/>
        </w:rPr>
        <w:t xml:space="preserve"> ha</w:t>
      </w:r>
      <w:r w:rsidR="00EC6C5D" w:rsidRPr="001857DB">
        <w:rPr>
          <w:rFonts w:cs="Arial"/>
          <w:szCs w:val="20"/>
          <w:lang w:val="en-GB"/>
        </w:rPr>
        <w:t>ve</w:t>
      </w:r>
      <w:r w:rsidRPr="001857DB">
        <w:rPr>
          <w:rFonts w:cs="Arial"/>
          <w:szCs w:val="20"/>
          <w:lang w:val="en-GB"/>
        </w:rPr>
        <w:t xml:space="preserve"> the strongest immediate impact</w:t>
      </w:r>
      <w:r w:rsidRPr="001857DB" w:rsidDel="00EC4358">
        <w:rPr>
          <w:rFonts w:cs="Arial"/>
          <w:szCs w:val="20"/>
          <w:lang w:val="en-GB"/>
        </w:rPr>
        <w:t xml:space="preserve"> </w:t>
      </w:r>
      <w:r w:rsidRPr="001857DB">
        <w:rPr>
          <w:rFonts w:cs="Arial"/>
          <w:szCs w:val="20"/>
          <w:lang w:val="en-GB"/>
        </w:rPr>
        <w:t xml:space="preserve">to overcome these weaknesses </w:t>
      </w:r>
      <w:r w:rsidR="00DD1961" w:rsidRPr="001857DB">
        <w:rPr>
          <w:rFonts w:cs="Arial"/>
          <w:szCs w:val="20"/>
          <w:lang w:val="en-GB"/>
        </w:rPr>
        <w:t xml:space="preserve">as </w:t>
      </w:r>
      <w:r w:rsidR="00EC6C5D" w:rsidRPr="001857DB">
        <w:rPr>
          <w:rFonts w:cs="Arial"/>
          <w:szCs w:val="20"/>
          <w:lang w:val="en-GB"/>
        </w:rPr>
        <w:t>they</w:t>
      </w:r>
      <w:r w:rsidR="00DD1961" w:rsidRPr="001857DB">
        <w:rPr>
          <w:rFonts w:cs="Arial"/>
          <w:szCs w:val="20"/>
          <w:lang w:val="en-GB"/>
        </w:rPr>
        <w:t xml:space="preserve"> allow to </w:t>
      </w:r>
      <w:r w:rsidRPr="001857DB">
        <w:rPr>
          <w:rFonts w:cs="Arial"/>
          <w:szCs w:val="20"/>
          <w:lang w:val="en-GB"/>
        </w:rPr>
        <w:t>combin</w:t>
      </w:r>
      <w:r w:rsidR="00DD1961" w:rsidRPr="001857DB">
        <w:rPr>
          <w:rFonts w:cs="Arial"/>
          <w:szCs w:val="20"/>
          <w:lang w:val="en-GB"/>
        </w:rPr>
        <w:t>e</w:t>
      </w:r>
      <w:r w:rsidRPr="001857DB">
        <w:rPr>
          <w:rFonts w:cs="Arial"/>
          <w:szCs w:val="20"/>
          <w:lang w:val="en-GB"/>
        </w:rPr>
        <w:t xml:space="preserve"> significant private and public investments in R&amp;D and FID. To </w:t>
      </w:r>
      <w:r w:rsidR="00A236E2" w:rsidRPr="001857DB">
        <w:rPr>
          <w:szCs w:val="20"/>
          <w:lang w:val="en-GB"/>
        </w:rPr>
        <w:t>orchestrate</w:t>
      </w:r>
      <w:r w:rsidR="00A236E2" w:rsidRPr="001857DB">
        <w:rPr>
          <w:rStyle w:val="CommentReference"/>
          <w:sz w:val="20"/>
          <w:szCs w:val="20"/>
          <w:lang w:val="en-GB"/>
        </w:rPr>
        <w:annotationRef/>
      </w:r>
      <w:r w:rsidR="00A236E2" w:rsidRPr="001857DB">
        <w:rPr>
          <w:szCs w:val="20"/>
          <w:lang w:val="en-GB"/>
        </w:rPr>
        <w:t xml:space="preserve"> </w:t>
      </w:r>
      <w:r w:rsidRPr="001857DB">
        <w:rPr>
          <w:rFonts w:cs="Arial"/>
          <w:szCs w:val="20"/>
          <w:lang w:val="en-GB"/>
        </w:rPr>
        <w:t>and align industry activities with the European objectives, a new “</w:t>
      </w:r>
      <w:commentRangeStart w:id="36"/>
      <w:r w:rsidRPr="001857DB">
        <w:rPr>
          <w:rFonts w:cs="Arial"/>
          <w:szCs w:val="20"/>
          <w:lang w:val="en-GB"/>
        </w:rPr>
        <w:t>Industry Alliance on ME/CT</w:t>
      </w:r>
      <w:commentRangeEnd w:id="36"/>
      <w:r w:rsidR="001857DB">
        <w:rPr>
          <w:rStyle w:val="CommentReference"/>
        </w:rPr>
        <w:commentReference w:id="36"/>
      </w:r>
      <w:r w:rsidRPr="001857DB">
        <w:rPr>
          <w:rFonts w:cs="Arial"/>
          <w:szCs w:val="20"/>
          <w:lang w:val="en-GB"/>
        </w:rPr>
        <w:t xml:space="preserve">” will provide the IPCEI governance in close cooperation with the </w:t>
      </w:r>
      <w:ins w:id="37" w:author="Pioch, Martin" w:date="2021-07-29T00:59:00Z">
        <w:r w:rsidR="00670B8C">
          <w:rPr>
            <w:rFonts w:cs="Arial"/>
            <w:szCs w:val="20"/>
            <w:lang w:val="en-GB"/>
          </w:rPr>
          <w:t xml:space="preserve">EU </w:t>
        </w:r>
      </w:ins>
      <w:r w:rsidRPr="001857DB">
        <w:rPr>
          <w:rFonts w:cs="Arial"/>
          <w:szCs w:val="20"/>
          <w:lang w:val="en-GB"/>
        </w:rPr>
        <w:t>Commission and the Member States. This IPCEI on ME/CT is designed to meet the criteria</w:t>
      </w:r>
      <w:r w:rsidR="00EC6C5D" w:rsidRPr="001857DB">
        <w:rPr>
          <w:rFonts w:cs="Arial"/>
          <w:szCs w:val="20"/>
          <w:lang w:val="en-GB"/>
        </w:rPr>
        <w:t xml:space="preserve"> for an IPCEI</w:t>
      </w:r>
      <w:r w:rsidRPr="001857DB">
        <w:rPr>
          <w:rFonts w:cs="Arial"/>
          <w:szCs w:val="20"/>
          <w:lang w:val="en-GB"/>
        </w:rPr>
        <w:t xml:space="preserve"> as </w:t>
      </w:r>
      <w:commentRangeStart w:id="38"/>
      <w:r w:rsidRPr="001857DB">
        <w:rPr>
          <w:rFonts w:cs="Arial"/>
          <w:szCs w:val="20"/>
          <w:lang w:val="en-GB"/>
        </w:rPr>
        <w:t>communicated by the EU Commission in 2014</w:t>
      </w:r>
      <w:commentRangeEnd w:id="38"/>
      <w:r w:rsidR="00670B8C">
        <w:rPr>
          <w:rStyle w:val="CommentReference"/>
        </w:rPr>
        <w:commentReference w:id="38"/>
      </w:r>
      <w:r w:rsidRPr="001857DB">
        <w:rPr>
          <w:rFonts w:cs="Arial"/>
          <w:szCs w:val="20"/>
          <w:lang w:val="en-GB"/>
        </w:rPr>
        <w:t>.</w:t>
      </w:r>
      <w:r w:rsidRPr="001857DB" w:rsidDel="007D1E16">
        <w:rPr>
          <w:rFonts w:cs="Arial"/>
          <w:szCs w:val="20"/>
          <w:lang w:val="en-GB"/>
        </w:rPr>
        <w:t xml:space="preserve"> </w:t>
      </w:r>
    </w:p>
    <w:p w14:paraId="53ECE26B" w14:textId="46FC6830" w:rsidR="00801436" w:rsidRPr="00342899" w:rsidRDefault="00801436" w:rsidP="001857DB">
      <w:pPr>
        <w:rPr>
          <w:rFonts w:cs="Arial"/>
          <w:lang w:val="en-GB"/>
        </w:rPr>
      </w:pPr>
      <w:r w:rsidRPr="001857DB">
        <w:rPr>
          <w:rFonts w:cs="Arial"/>
          <w:szCs w:val="20"/>
          <w:lang w:val="en-GB"/>
        </w:rPr>
        <w:t>Building on the innovations and progress of the first IPCEI on microelectronics</w:t>
      </w:r>
      <w:ins w:id="39" w:author="Pioch, Martin" w:date="2021-07-29T01:00:00Z">
        <w:r w:rsidR="00670B8C">
          <w:rPr>
            <w:rFonts w:cs="Arial"/>
            <w:szCs w:val="20"/>
            <w:lang w:val="en-GB"/>
          </w:rPr>
          <w:t xml:space="preserve"> from 2018</w:t>
        </w:r>
      </w:ins>
      <w:r w:rsidRPr="001857DB">
        <w:rPr>
          <w:rFonts w:cs="Arial"/>
          <w:szCs w:val="20"/>
          <w:lang w:val="en-GB"/>
        </w:rPr>
        <w:t>, this IPCEI on ME/CT will accelerate the Microelectronics ecosystem in Europe. While the first IPCEI has a narrower focus on five core areas, th</w:t>
      </w:r>
      <w:r w:rsidR="00A236E2" w:rsidRPr="001857DB">
        <w:rPr>
          <w:rFonts w:cs="Arial"/>
          <w:szCs w:val="20"/>
          <w:lang w:val="en-GB"/>
        </w:rPr>
        <w:t>e</w:t>
      </w:r>
      <w:r w:rsidRPr="001857DB">
        <w:rPr>
          <w:rFonts w:cs="Arial"/>
          <w:szCs w:val="20"/>
          <w:lang w:val="en-GB"/>
        </w:rPr>
        <w:t xml:space="preserve"> second IPCEI integrates the whole value chain</w:t>
      </w:r>
      <w:r w:rsidR="00E26F94">
        <w:rPr>
          <w:rFonts w:cs="Arial"/>
          <w:szCs w:val="20"/>
          <w:lang w:val="en-GB"/>
        </w:rPr>
        <w:t xml:space="preserve">. </w:t>
      </w:r>
      <w:r w:rsidRPr="001857DB">
        <w:rPr>
          <w:rFonts w:cs="Arial"/>
          <w:szCs w:val="20"/>
          <w:lang w:val="en-GB"/>
        </w:rPr>
        <w:t>This value chain starts with key raw materials and wafers,</w:t>
      </w:r>
      <w:r w:rsidR="00775E16" w:rsidRPr="001857DB">
        <w:rPr>
          <w:rFonts w:cs="Arial"/>
          <w:szCs w:val="20"/>
          <w:lang w:val="en-GB"/>
        </w:rPr>
        <w:t xml:space="preserve"> novel material integration,</w:t>
      </w:r>
      <w:r w:rsidRPr="001857DB">
        <w:rPr>
          <w:rFonts w:cs="Arial"/>
          <w:szCs w:val="20"/>
          <w:lang w:val="en-GB"/>
        </w:rPr>
        <w:t xml:space="preserve"> </w:t>
      </w:r>
      <w:r w:rsidR="00A236E2" w:rsidRPr="001857DB">
        <w:rPr>
          <w:szCs w:val="20"/>
          <w:lang w:val="en-GB"/>
        </w:rPr>
        <w:t>along with</w:t>
      </w:r>
      <w:r w:rsidR="00A236E2" w:rsidRPr="001857DB">
        <w:rPr>
          <w:rStyle w:val="CommentReference"/>
          <w:sz w:val="20"/>
          <w:szCs w:val="20"/>
          <w:lang w:val="en-GB"/>
        </w:rPr>
        <w:annotationRef/>
      </w:r>
      <w:r w:rsidR="00A236E2" w:rsidRPr="001857DB">
        <w:rPr>
          <w:rFonts w:cs="Arial"/>
          <w:szCs w:val="20"/>
          <w:lang w:val="en-GB"/>
        </w:rPr>
        <w:t xml:space="preserve"> </w:t>
      </w:r>
      <w:r w:rsidRPr="001857DB">
        <w:rPr>
          <w:rFonts w:cs="Arial"/>
          <w:szCs w:val="20"/>
          <w:lang w:val="en-GB"/>
        </w:rPr>
        <w:t>tools and</w:t>
      </w:r>
      <w:ins w:id="40" w:author="Pioch, Martin" w:date="2021-07-28T10:32:00Z">
        <w:r w:rsidR="00C0011B" w:rsidRPr="001857DB">
          <w:rPr>
            <w:rFonts w:cs="Arial"/>
            <w:szCs w:val="20"/>
            <w:lang w:val="en-GB"/>
          </w:rPr>
          <w:t xml:space="preserve"> manufacturing</w:t>
        </w:r>
      </w:ins>
      <w:r w:rsidRPr="001857DB">
        <w:rPr>
          <w:rFonts w:cs="Arial"/>
          <w:szCs w:val="20"/>
          <w:lang w:val="en-GB"/>
        </w:rPr>
        <w:t xml:space="preserve"> equipment, </w:t>
      </w:r>
      <w:ins w:id="41" w:author="Pioch, Martin" w:date="2021-07-29T01:01:00Z">
        <w:r w:rsidR="00670B8C">
          <w:rPr>
            <w:rFonts w:cs="Arial"/>
            <w:szCs w:val="20"/>
            <w:lang w:val="en-GB"/>
          </w:rPr>
          <w:t xml:space="preserve">includes to </w:t>
        </w:r>
      </w:ins>
      <w:r w:rsidRPr="001857DB">
        <w:rPr>
          <w:rFonts w:cs="Arial"/>
          <w:szCs w:val="20"/>
          <w:lang w:val="en-GB"/>
        </w:rPr>
        <w:t xml:space="preserve">chip design &amp; IP, R&amp;D, </w:t>
      </w:r>
      <w:r w:rsidRPr="00F81920">
        <w:rPr>
          <w:rFonts w:cs="Arial"/>
          <w:szCs w:val="20"/>
          <w:lang w:val="en-GB"/>
        </w:rPr>
        <w:t>manufacturing, packaging, assembly, testing, and ends with system integration</w:t>
      </w:r>
      <w:r w:rsidR="00CC20C0" w:rsidRPr="00F81920">
        <w:rPr>
          <w:rFonts w:cs="Arial"/>
          <w:szCs w:val="20"/>
          <w:lang w:val="en-GB"/>
        </w:rPr>
        <w:t xml:space="preserve"> and validation</w:t>
      </w:r>
      <w:r w:rsidR="004941D5" w:rsidRPr="00F81920">
        <w:rPr>
          <w:rFonts w:cs="Arial"/>
          <w:szCs w:val="20"/>
          <w:lang w:val="en-GB"/>
        </w:rPr>
        <w:t>, including system software</w:t>
      </w:r>
      <w:r w:rsidRPr="00670B8C">
        <w:rPr>
          <w:rFonts w:cs="Arial"/>
          <w:szCs w:val="20"/>
          <w:lang w:val="en-GB"/>
        </w:rPr>
        <w:t>.</w:t>
      </w:r>
      <w:r w:rsidRPr="00670B8C">
        <w:rPr>
          <w:szCs w:val="20"/>
          <w:lang w:val="en-GB"/>
        </w:rPr>
        <w:t xml:space="preserve"> </w:t>
      </w:r>
      <w:r w:rsidRPr="00670B8C">
        <w:rPr>
          <w:rFonts w:cs="Arial"/>
          <w:szCs w:val="20"/>
          <w:lang w:val="en-GB"/>
        </w:rPr>
        <w:t>To avoid overlap with the existing IPCEI, the IPCEI ME/CT is looking at the next generation of technologies</w:t>
      </w:r>
      <w:ins w:id="42" w:author="Pioch, Martin" w:date="2021-07-28T15:21:00Z">
        <w:r w:rsidR="006A5920" w:rsidRPr="00670B8C">
          <w:rPr>
            <w:rFonts w:cs="Arial"/>
            <w:szCs w:val="20"/>
            <w:lang w:val="en-GB"/>
          </w:rPr>
          <w:t xml:space="preserve"> to be available in Europe</w:t>
        </w:r>
      </w:ins>
      <w:r w:rsidR="00EC6C5D" w:rsidRPr="00670B8C">
        <w:rPr>
          <w:rFonts w:cs="Arial"/>
          <w:szCs w:val="20"/>
          <w:lang w:val="en-GB"/>
        </w:rPr>
        <w:t>,</w:t>
      </w:r>
      <w:r w:rsidRPr="00670B8C">
        <w:rPr>
          <w:rFonts w:cs="Arial"/>
          <w:szCs w:val="20"/>
          <w:lang w:val="en-GB"/>
        </w:rPr>
        <w:t xml:space="preserve"> building on the innovation in the sector which is constantly moving forward. Using the excellent </w:t>
      </w:r>
      <w:ins w:id="43" w:author="Pioch, Martin" w:date="2021-07-29T01:01:00Z">
        <w:r w:rsidR="00670B8C">
          <w:rPr>
            <w:rFonts w:cs="Arial"/>
            <w:szCs w:val="20"/>
            <w:lang w:val="en-GB"/>
          </w:rPr>
          <w:t>progress</w:t>
        </w:r>
      </w:ins>
      <w:ins w:id="44" w:author="Pioch, Martin" w:date="2021-07-28T15:22:00Z">
        <w:r w:rsidR="006A5920" w:rsidRPr="00342899">
          <w:rPr>
            <w:rFonts w:cs="Arial"/>
            <w:lang w:val="en-GB"/>
          </w:rPr>
          <w:t xml:space="preserve"> </w:t>
        </w:r>
      </w:ins>
      <w:r w:rsidRPr="00342899">
        <w:rPr>
          <w:rFonts w:cs="Arial"/>
          <w:lang w:val="en-GB"/>
        </w:rPr>
        <w:t xml:space="preserve">of the former one, the IPCEI ME/CT will qualitatively and quantitively extend </w:t>
      </w:r>
      <w:r w:rsidR="00A236E2" w:rsidRPr="00342899">
        <w:rPr>
          <w:rFonts w:cs="Arial"/>
          <w:lang w:val="en-GB"/>
        </w:rPr>
        <w:t xml:space="preserve">its </w:t>
      </w:r>
      <w:r w:rsidRPr="00342899">
        <w:rPr>
          <w:rFonts w:cs="Arial"/>
          <w:lang w:val="en-GB"/>
        </w:rPr>
        <w:t>scope, give Europe’s industrial resilience in microelectronics the necessary push for the coming decades, and keep European</w:t>
      </w:r>
      <w:r w:rsidR="004941D5" w:rsidRPr="00342899">
        <w:rPr>
          <w:rFonts w:cs="Arial"/>
          <w:lang w:val="en-GB"/>
        </w:rPr>
        <w:t xml:space="preserve"> equipment, materials, and</w:t>
      </w:r>
      <w:r w:rsidRPr="00342899">
        <w:rPr>
          <w:rFonts w:cs="Arial"/>
          <w:lang w:val="en-GB"/>
        </w:rPr>
        <w:t xml:space="preserve"> communications technologies at the forefront of </w:t>
      </w:r>
      <w:r w:rsidR="00A236E2" w:rsidRPr="00342899">
        <w:rPr>
          <w:lang w:val="en-GB"/>
        </w:rPr>
        <w:t>innovation</w:t>
      </w:r>
      <w:r w:rsidRPr="00342899">
        <w:rPr>
          <w:rFonts w:cs="Arial"/>
          <w:lang w:val="en-GB"/>
        </w:rPr>
        <w:t>.</w:t>
      </w:r>
      <w:r w:rsidR="00CC20C0" w:rsidRPr="00342899">
        <w:rPr>
          <w:rFonts w:cs="Arial"/>
          <w:lang w:val="en-GB"/>
        </w:rPr>
        <w:t xml:space="preserve"> </w:t>
      </w:r>
      <w:r w:rsidR="00CC20C0" w:rsidRPr="00342899">
        <w:rPr>
          <w:lang w:val="en-GB"/>
        </w:rPr>
        <w:t>At the same time, Europe should not risk its excellent position in the power</w:t>
      </w:r>
      <w:ins w:id="45" w:author="Pioch, Martin" w:date="2021-07-28T15:21:00Z">
        <w:r w:rsidR="006A5920" w:rsidRPr="00342899">
          <w:rPr>
            <w:lang w:val="en-GB"/>
          </w:rPr>
          <w:t xml:space="preserve"> </w:t>
        </w:r>
      </w:ins>
      <w:ins w:id="46" w:author="Pioch, Martin" w:date="2021-07-28T15:22:00Z">
        <w:r w:rsidR="006A5920" w:rsidRPr="00342899">
          <w:rPr>
            <w:lang w:val="en-GB"/>
          </w:rPr>
          <w:t>and sensor</w:t>
        </w:r>
      </w:ins>
      <w:r w:rsidR="00CC20C0" w:rsidRPr="00342899">
        <w:rPr>
          <w:lang w:val="en-GB"/>
        </w:rPr>
        <w:t xml:space="preserve"> technologies, while</w:t>
      </w:r>
      <w:ins w:id="47" w:author="Pioch, Martin" w:date="2021-07-28T15:22:00Z">
        <w:r w:rsidR="006A5920" w:rsidRPr="00342899">
          <w:rPr>
            <w:lang w:val="en-GB"/>
          </w:rPr>
          <w:t xml:space="preserve"> solely</w:t>
        </w:r>
      </w:ins>
      <w:r w:rsidR="00CC20C0" w:rsidRPr="00342899">
        <w:rPr>
          <w:lang w:val="en-GB"/>
        </w:rPr>
        <w:t xml:space="preserve"> focusing on reducing weaknesses in other areas. </w:t>
      </w:r>
    </w:p>
    <w:p w14:paraId="386329B8" w14:textId="77777777" w:rsidR="00670B8C" w:rsidRDefault="00A236E2" w:rsidP="00BA1608">
      <w:pPr>
        <w:rPr>
          <w:ins w:id="48" w:author="Pioch, Martin" w:date="2021-07-29T01:06:00Z"/>
          <w:lang w:val="en-GB"/>
        </w:rPr>
      </w:pPr>
      <w:r w:rsidRPr="00342899">
        <w:rPr>
          <w:lang w:val="en-GB"/>
        </w:rPr>
        <w:t>To rightly target the necessary support for innovations and new technologies</w:t>
      </w:r>
      <w:r w:rsidRPr="00342899">
        <w:rPr>
          <w:rFonts w:cs="Arial"/>
          <w:lang w:val="en-GB"/>
        </w:rPr>
        <w:t xml:space="preserve"> </w:t>
      </w:r>
      <w:r w:rsidR="00801436" w:rsidRPr="00342899">
        <w:rPr>
          <w:rFonts w:cs="Arial"/>
          <w:lang w:val="en-GB"/>
        </w:rPr>
        <w:t>in the IPCEI ME/CT</w:t>
      </w:r>
      <w:r w:rsidR="201DD7F9" w:rsidRPr="00342899">
        <w:rPr>
          <w:rFonts w:cs="Arial"/>
          <w:lang w:val="en-GB"/>
        </w:rPr>
        <w:t>,</w:t>
      </w:r>
      <w:r w:rsidR="00801436" w:rsidRPr="00342899">
        <w:rPr>
          <w:rFonts w:cs="Arial"/>
          <w:lang w:val="en-GB"/>
        </w:rPr>
        <w:t xml:space="preserve"> it is of great importance to </w:t>
      </w:r>
      <w:ins w:id="49" w:author="Pioch, Martin" w:date="2021-07-29T01:02:00Z">
        <w:r w:rsidR="00670B8C">
          <w:rPr>
            <w:rFonts w:cs="Arial"/>
            <w:lang w:val="en-GB"/>
          </w:rPr>
          <w:t>analyse</w:t>
        </w:r>
        <w:r w:rsidR="00670B8C" w:rsidRPr="00342899">
          <w:rPr>
            <w:rFonts w:cs="Arial"/>
            <w:lang w:val="en-GB"/>
          </w:rPr>
          <w:t xml:space="preserve"> </w:t>
        </w:r>
      </w:ins>
      <w:r w:rsidR="00801436" w:rsidRPr="00342899">
        <w:rPr>
          <w:rFonts w:cs="Arial"/>
          <w:lang w:val="en-GB"/>
        </w:rPr>
        <w:t xml:space="preserve">the underlying technological needs and requirements. For some parts of the value chain, </w:t>
      </w:r>
      <w:ins w:id="50" w:author="Pioch, Martin" w:date="2021-07-28T10:33:00Z">
        <w:r w:rsidR="00C0011B" w:rsidRPr="00342899">
          <w:rPr>
            <w:rFonts w:cs="Arial"/>
            <w:lang w:val="en-GB"/>
          </w:rPr>
          <w:t xml:space="preserve">such </w:t>
        </w:r>
      </w:ins>
      <w:r w:rsidR="00801436" w:rsidRPr="00342899">
        <w:rPr>
          <w:rFonts w:cs="Arial"/>
          <w:lang w:val="en-GB"/>
        </w:rPr>
        <w:t>as compute power</w:t>
      </w:r>
      <w:ins w:id="51" w:author="Pioch, Martin" w:date="2021-07-28T10:34:00Z">
        <w:r w:rsidR="00C0011B" w:rsidRPr="00342899">
          <w:rPr>
            <w:rFonts w:cs="Arial"/>
            <w:lang w:val="en-GB"/>
          </w:rPr>
          <w:t xml:space="preserve"> and memory</w:t>
        </w:r>
      </w:ins>
      <w:r w:rsidR="00801436" w:rsidRPr="00342899">
        <w:rPr>
          <w:rFonts w:cs="Arial"/>
          <w:lang w:val="en-GB"/>
        </w:rPr>
        <w:t>, “More Moore”</w:t>
      </w:r>
      <w:ins w:id="52" w:author="Pioch, Martin" w:date="2021-07-29T01:03:00Z">
        <w:r w:rsidR="00670B8C">
          <w:rPr>
            <w:rStyle w:val="FootnoteReference"/>
            <w:rFonts w:cs="Arial"/>
            <w:lang w:val="en-GB"/>
          </w:rPr>
          <w:footnoteReference w:id="9"/>
        </w:r>
      </w:ins>
      <w:r w:rsidR="00801436" w:rsidRPr="00342899">
        <w:rPr>
          <w:rFonts w:cs="Arial"/>
          <w:lang w:val="en-GB"/>
        </w:rPr>
        <w:t xml:space="preserve"> is relevant and will now lead to 2nm design and development</w:t>
      </w:r>
      <w:r w:rsidR="000817D5" w:rsidRPr="00342899">
        <w:rPr>
          <w:rFonts w:cs="Arial"/>
          <w:lang w:val="en-GB"/>
        </w:rPr>
        <w:t>,</w:t>
      </w:r>
      <w:r w:rsidR="00801436" w:rsidRPr="00342899">
        <w:rPr>
          <w:rFonts w:cs="Arial"/>
          <w:lang w:val="en-GB"/>
        </w:rPr>
        <w:t xml:space="preserve"> and </w:t>
      </w:r>
      <w:r w:rsidR="00893879" w:rsidRPr="00342899">
        <w:rPr>
          <w:rFonts w:cs="Arial"/>
          <w:lang w:val="en-GB"/>
        </w:rPr>
        <w:t>with</w:t>
      </w:r>
      <w:r w:rsidR="00801436" w:rsidRPr="00342899">
        <w:rPr>
          <w:rFonts w:cs="Arial"/>
          <w:lang w:val="en-GB"/>
        </w:rPr>
        <w:t xml:space="preserve">in </w:t>
      </w:r>
      <w:r w:rsidRPr="00342899">
        <w:rPr>
          <w:rFonts w:cs="Arial"/>
          <w:lang w:val="en-GB"/>
        </w:rPr>
        <w:t>the coming</w:t>
      </w:r>
      <w:r w:rsidR="00801436" w:rsidRPr="00342899">
        <w:rPr>
          <w:rFonts w:cs="Arial"/>
          <w:lang w:val="en-GB"/>
        </w:rPr>
        <w:t xml:space="preserve"> decade to manufacturing. </w:t>
      </w:r>
      <w:ins w:id="54" w:author="Pioch, Martin" w:date="2021-07-28T12:53:00Z">
        <w:r w:rsidR="004D55AC" w:rsidRPr="00342899">
          <w:rPr>
            <w:lang w:val="en-GB"/>
          </w:rPr>
          <w:t xml:space="preserve">For several important parts within the semiconductor value chain “More than Moore” and “Beyond Moore” are forming the basis for highly relevant leading-edge innovations. Many growing applications are based on these technological developments, utilizing semiconductor technologies in non-linewidth limited applications in use cases within </w:t>
        </w:r>
      </w:ins>
      <w:ins w:id="55" w:author="Pioch, Martin" w:date="2021-07-28T12:55:00Z">
        <w:r w:rsidR="004D55AC" w:rsidRPr="00342899">
          <w:rPr>
            <w:lang w:val="en-GB"/>
          </w:rPr>
          <w:t>a</w:t>
        </w:r>
      </w:ins>
      <w:ins w:id="56" w:author="Pioch, Martin" w:date="2021-07-28T12:53:00Z">
        <w:r w:rsidR="004D55AC" w:rsidRPr="00342899">
          <w:rPr>
            <w:lang w:val="en-GB"/>
          </w:rPr>
          <w:t xml:space="preserve">utomotive, </w:t>
        </w:r>
      </w:ins>
      <w:ins w:id="57" w:author="Pioch, Martin" w:date="2021-07-28T12:55:00Z">
        <w:r w:rsidR="004D55AC" w:rsidRPr="00342899">
          <w:rPr>
            <w:lang w:val="en-GB"/>
          </w:rPr>
          <w:t>c</w:t>
        </w:r>
      </w:ins>
      <w:ins w:id="58" w:author="Pioch, Martin" w:date="2021-07-28T12:53:00Z">
        <w:r w:rsidR="004D55AC" w:rsidRPr="00342899">
          <w:rPr>
            <w:lang w:val="en-GB"/>
          </w:rPr>
          <w:t xml:space="preserve">ommunications technology, </w:t>
        </w:r>
      </w:ins>
      <w:ins w:id="59" w:author="Pioch, Martin" w:date="2021-07-28T12:55:00Z">
        <w:r w:rsidR="004D55AC" w:rsidRPr="00342899">
          <w:rPr>
            <w:lang w:val="en-GB"/>
          </w:rPr>
          <w:t>m</w:t>
        </w:r>
      </w:ins>
      <w:ins w:id="60" w:author="Pioch, Martin" w:date="2021-07-28T12:53:00Z">
        <w:r w:rsidR="004D55AC" w:rsidRPr="00342899">
          <w:rPr>
            <w:lang w:val="en-GB"/>
          </w:rPr>
          <w:t>edical and other fields. Many European semiconductor manufacturers, including both strong</w:t>
        </w:r>
      </w:ins>
      <w:ins w:id="61" w:author="Pioch, Martin" w:date="2021-07-29T01:05:00Z">
        <w:r w:rsidR="00670B8C">
          <w:rPr>
            <w:lang w:val="en-GB"/>
          </w:rPr>
          <w:t xml:space="preserve"> and</w:t>
        </w:r>
      </w:ins>
      <w:ins w:id="62" w:author="Pioch, Martin" w:date="2021-07-28T12:53:00Z">
        <w:r w:rsidR="004D55AC" w:rsidRPr="00342899">
          <w:rPr>
            <w:lang w:val="en-GB"/>
          </w:rPr>
          <w:t xml:space="preserve"> global technology </w:t>
        </w:r>
      </w:ins>
      <w:ins w:id="63" w:author="Pioch, Martin" w:date="2021-07-28T12:55:00Z">
        <w:r w:rsidR="004D55AC" w:rsidRPr="00342899">
          <w:rPr>
            <w:lang w:val="en-GB"/>
          </w:rPr>
          <w:t>enterprises</w:t>
        </w:r>
      </w:ins>
      <w:ins w:id="64" w:author="Pioch, Martin" w:date="2021-07-28T12:53:00Z">
        <w:r w:rsidR="004D55AC" w:rsidRPr="00342899">
          <w:rPr>
            <w:lang w:val="en-GB"/>
          </w:rPr>
          <w:t xml:space="preserve"> and smaller </w:t>
        </w:r>
      </w:ins>
      <w:ins w:id="65" w:author="Pioch, Martin" w:date="2021-07-29T01:05:00Z">
        <w:r w:rsidR="00670B8C">
          <w:rPr>
            <w:lang w:val="en-GB"/>
          </w:rPr>
          <w:t>specialised</w:t>
        </w:r>
      </w:ins>
      <w:ins w:id="66" w:author="Pioch, Martin" w:date="2021-07-28T12:53:00Z">
        <w:r w:rsidR="004D55AC" w:rsidRPr="00342899">
          <w:rPr>
            <w:lang w:val="en-GB"/>
          </w:rPr>
          <w:t xml:space="preserve"> </w:t>
        </w:r>
      </w:ins>
      <w:ins w:id="67" w:author="Pioch, Martin" w:date="2021-07-28T12:55:00Z">
        <w:r w:rsidR="004D55AC" w:rsidRPr="00342899">
          <w:rPr>
            <w:lang w:val="en-GB"/>
          </w:rPr>
          <w:t>companies</w:t>
        </w:r>
      </w:ins>
      <w:ins w:id="68" w:author="Pioch, Martin" w:date="2021-07-28T12:53:00Z">
        <w:r w:rsidR="004D55AC" w:rsidRPr="00342899">
          <w:rPr>
            <w:lang w:val="en-GB"/>
          </w:rPr>
          <w:t xml:space="preserve"> have created unique capabilities in technologies such as power semiconductors, RF electronics and MEMS. This expertise in diverse fields of semiconductor technology is a source of strength for </w:t>
        </w:r>
      </w:ins>
      <w:ins w:id="69" w:author="Pioch, Martin" w:date="2021-07-29T01:05:00Z">
        <w:r w:rsidR="00670B8C">
          <w:rPr>
            <w:lang w:val="en-GB"/>
          </w:rPr>
          <w:t>Europe</w:t>
        </w:r>
      </w:ins>
      <w:ins w:id="70" w:author="Pioch, Martin" w:date="2021-07-28T12:53:00Z">
        <w:r w:rsidR="004D55AC" w:rsidRPr="00342899">
          <w:rPr>
            <w:lang w:val="en-GB"/>
          </w:rPr>
          <w:t xml:space="preserve"> and should be given the support needed to further develop and exploit these technologies.</w:t>
        </w:r>
      </w:ins>
    </w:p>
    <w:p w14:paraId="56B5FFEB" w14:textId="022D6A1C" w:rsidR="000817D5" w:rsidRDefault="004D55AC" w:rsidP="00BA1608">
      <w:pPr>
        <w:rPr>
          <w:lang w:val="en-GB"/>
        </w:rPr>
      </w:pPr>
      <w:ins w:id="71" w:author="Pioch, Martin" w:date="2021-07-28T12:53:00Z">
        <w:r w:rsidRPr="00342899">
          <w:rPr>
            <w:lang w:val="en-GB"/>
          </w:rPr>
          <w:t xml:space="preserve">These strengths are increasingly strategic, ensuring supply security, economic </w:t>
        </w:r>
      </w:ins>
      <w:ins w:id="72" w:author="Pioch, Martin" w:date="2021-07-28T12:56:00Z">
        <w:r w:rsidRPr="00342899">
          <w:rPr>
            <w:lang w:val="en-GB"/>
          </w:rPr>
          <w:t>viability,</w:t>
        </w:r>
      </w:ins>
      <w:ins w:id="73" w:author="Pioch, Martin" w:date="2021-07-28T12:53:00Z">
        <w:r w:rsidRPr="00342899">
          <w:rPr>
            <w:lang w:val="en-GB"/>
          </w:rPr>
          <w:t xml:space="preserve"> and data protection sovereignty through mastering of key technology fields. Within these technologies, the key innovations cannot be measures in nanometres, but</w:t>
        </w:r>
      </w:ins>
      <w:ins w:id="74" w:author="Pioch, Martin" w:date="2021-07-29T01:06:00Z">
        <w:r w:rsidR="00670B8C">
          <w:rPr>
            <w:lang w:val="en-GB"/>
          </w:rPr>
          <w:t xml:space="preserve"> for example</w:t>
        </w:r>
      </w:ins>
      <w:ins w:id="75" w:author="Pioch, Martin" w:date="2021-07-28T12:53:00Z">
        <w:r w:rsidRPr="00342899">
          <w:rPr>
            <w:lang w:val="en-GB"/>
          </w:rPr>
          <w:t xml:space="preserve"> in the innovative use and integration of compound materials (</w:t>
        </w:r>
        <w:proofErr w:type="spellStart"/>
        <w:r w:rsidRPr="00342899">
          <w:rPr>
            <w:lang w:val="en-GB"/>
          </w:rPr>
          <w:t>SiC</w:t>
        </w:r>
        <w:proofErr w:type="spellEnd"/>
        <w:r w:rsidRPr="00342899">
          <w:rPr>
            <w:lang w:val="en-GB"/>
          </w:rPr>
          <w:t xml:space="preserve">, </w:t>
        </w:r>
        <w:proofErr w:type="spellStart"/>
        <w:r w:rsidRPr="00342899">
          <w:rPr>
            <w:lang w:val="en-GB"/>
          </w:rPr>
          <w:t>GaN</w:t>
        </w:r>
        <w:proofErr w:type="spellEnd"/>
        <w:r w:rsidRPr="00342899">
          <w:rPr>
            <w:lang w:val="en-GB"/>
          </w:rPr>
          <w:t xml:space="preserve">, </w:t>
        </w:r>
      </w:ins>
      <w:ins w:id="76" w:author="Pioch, Martin" w:date="2021-07-28T12:54:00Z">
        <w:r w:rsidRPr="00342899">
          <w:rPr>
            <w:lang w:val="en-GB"/>
          </w:rPr>
          <w:t xml:space="preserve">GaAs, </w:t>
        </w:r>
        <w:proofErr w:type="spellStart"/>
        <w:r w:rsidRPr="00342899">
          <w:rPr>
            <w:lang w:val="en-GB"/>
          </w:rPr>
          <w:t>InP</w:t>
        </w:r>
        <w:proofErr w:type="spellEnd"/>
        <w:r w:rsidRPr="00342899">
          <w:rPr>
            <w:lang w:val="en-GB"/>
          </w:rPr>
          <w:t>,</w:t>
        </w:r>
      </w:ins>
      <w:ins w:id="77" w:author="Pioch, Martin" w:date="2021-07-28T12:53:00Z">
        <w:r w:rsidRPr="00342899">
          <w:rPr>
            <w:lang w:val="en-GB"/>
          </w:rPr>
          <w:t xml:space="preserve"> 2-dimensional materials, advanced photonics, etc,) and additional differentiated features, such as energy </w:t>
        </w:r>
      </w:ins>
      <w:ins w:id="78" w:author="Pioch, Martin" w:date="2021-07-28T12:54:00Z">
        <w:r w:rsidRPr="00342899">
          <w:rPr>
            <w:lang w:val="en-GB"/>
          </w:rPr>
          <w:t xml:space="preserve">and material </w:t>
        </w:r>
      </w:ins>
      <w:ins w:id="79" w:author="Pioch, Martin" w:date="2021-07-28T12:53:00Z">
        <w:r w:rsidRPr="00342899">
          <w:rPr>
            <w:lang w:val="en-GB"/>
          </w:rPr>
          <w:t>efficiency, or security design.</w:t>
        </w:r>
      </w:ins>
      <w:ins w:id="80" w:author="Pioch, Martin" w:date="2021-07-28T15:23:00Z">
        <w:r w:rsidR="006A5920" w:rsidRPr="00342899">
          <w:rPr>
            <w:lang w:val="en-GB"/>
          </w:rPr>
          <w:t xml:space="preserve"> Cost competitive packaging solutions and the corresponding supply chains are required to bring the innovations to the market.</w:t>
        </w:r>
        <w:r w:rsidR="006A5920" w:rsidRPr="00342899">
          <w:rPr>
            <w:lang w:val="en-GB"/>
          </w:rPr>
          <w:annotationRef/>
        </w:r>
      </w:ins>
      <w:ins w:id="81" w:author="Pioch, Martin" w:date="2021-07-28T12:53:00Z">
        <w:r w:rsidRPr="00342899">
          <w:rPr>
            <w:lang w:val="en-GB"/>
          </w:rPr>
          <w:t xml:space="preserve"> In most of these applications, such as many industrial and automotive </w:t>
        </w:r>
        <w:r w:rsidRPr="00342899">
          <w:rPr>
            <w:lang w:val="en-GB"/>
          </w:rPr>
          <w:lastRenderedPageBreak/>
          <w:t xml:space="preserve">applications, </w:t>
        </w:r>
      </w:ins>
      <w:ins w:id="82" w:author="Pioch, Martin" w:date="2021-07-29T01:06:00Z">
        <w:r w:rsidR="00670B8C">
          <w:rPr>
            <w:lang w:val="en-GB"/>
          </w:rPr>
          <w:t>l</w:t>
        </w:r>
      </w:ins>
      <w:ins w:id="83" w:author="Pioch, Martin" w:date="2021-07-28T12:53:00Z">
        <w:r w:rsidRPr="00342899">
          <w:rPr>
            <w:lang w:val="en-GB"/>
          </w:rPr>
          <w:t xml:space="preserve">ogic chips on mature process nodes are still necessary and </w:t>
        </w:r>
      </w:ins>
      <w:ins w:id="84" w:author="Pioch, Martin" w:date="2021-07-29T01:07:00Z">
        <w:r w:rsidR="00670B8C">
          <w:rPr>
            <w:lang w:val="en-GB"/>
          </w:rPr>
          <w:t xml:space="preserve">a </w:t>
        </w:r>
      </w:ins>
      <w:ins w:id="85" w:author="Pioch, Martin" w:date="2021-07-28T12:53:00Z">
        <w:r w:rsidRPr="00342899">
          <w:rPr>
            <w:lang w:val="en-GB"/>
          </w:rPr>
          <w:t>strength</w:t>
        </w:r>
      </w:ins>
      <w:ins w:id="86" w:author="Pioch, Martin" w:date="2021-07-29T01:07:00Z">
        <w:r w:rsidR="00670B8C">
          <w:rPr>
            <w:lang w:val="en-GB"/>
          </w:rPr>
          <w:t>ening of</w:t>
        </w:r>
      </w:ins>
      <w:ins w:id="87" w:author="Pioch, Martin" w:date="2021-07-28T12:53:00Z">
        <w:r w:rsidRPr="00342899">
          <w:rPr>
            <w:lang w:val="en-GB"/>
          </w:rPr>
          <w:t xml:space="preserve"> European chip manufacturing will create </w:t>
        </w:r>
      </w:ins>
      <w:ins w:id="88" w:author="Pioch, Martin" w:date="2021-07-29T01:08:00Z">
        <w:r w:rsidR="00670B8C">
          <w:rPr>
            <w:lang w:val="en-GB"/>
          </w:rPr>
          <w:t xml:space="preserve">new </w:t>
        </w:r>
      </w:ins>
      <w:ins w:id="89" w:author="Pioch, Martin" w:date="2021-07-28T12:53:00Z">
        <w:r w:rsidRPr="00342899">
          <w:rPr>
            <w:lang w:val="en-GB"/>
          </w:rPr>
          <w:t xml:space="preserve">opportunities for </w:t>
        </w:r>
      </w:ins>
      <w:ins w:id="90" w:author="Pioch, Martin" w:date="2021-07-29T01:08:00Z">
        <w:r w:rsidR="00670B8C">
          <w:rPr>
            <w:lang w:val="en-GB"/>
          </w:rPr>
          <w:t>the downstream industry</w:t>
        </w:r>
      </w:ins>
      <w:r w:rsidR="004C4B3C" w:rsidRPr="00342899">
        <w:rPr>
          <w:lang w:val="en-GB"/>
        </w:rPr>
        <w:t>.</w:t>
      </w:r>
    </w:p>
    <w:p w14:paraId="234C5B5D" w14:textId="6BF08626" w:rsidR="000C754B" w:rsidRPr="00342899" w:rsidRDefault="000C754B" w:rsidP="00BA1608">
      <w:pPr>
        <w:rPr>
          <w:lang w:val="en-GB"/>
        </w:rPr>
      </w:pPr>
      <w:r w:rsidRPr="0031429F">
        <w:rPr>
          <w:highlight w:val="cyan"/>
          <w:lang w:val="en-GB"/>
        </w:rPr>
        <w:t>For the communication sector</w:t>
      </w:r>
      <w:r w:rsidR="00B26F5C" w:rsidRPr="0031429F">
        <w:rPr>
          <w:highlight w:val="cyan"/>
          <w:lang w:val="en-GB"/>
        </w:rPr>
        <w:t xml:space="preserve"> to fully contribute to an increase in competitiveness </w:t>
      </w:r>
      <w:r w:rsidR="00822A9D" w:rsidRPr="0031429F">
        <w:rPr>
          <w:highlight w:val="cyan"/>
          <w:lang w:val="en-GB"/>
        </w:rPr>
        <w:t xml:space="preserve">of the European value chain, O-RAN </w:t>
      </w:r>
      <w:r w:rsidR="00177D52" w:rsidRPr="0031429F">
        <w:rPr>
          <w:highlight w:val="cyan"/>
          <w:lang w:val="en-GB"/>
        </w:rPr>
        <w:t xml:space="preserve">networks need to become fully operational, offering increased </w:t>
      </w:r>
      <w:r w:rsidR="00E402CD" w:rsidRPr="0031429F">
        <w:rPr>
          <w:highlight w:val="cyan"/>
          <w:lang w:val="en-GB"/>
        </w:rPr>
        <w:t>flexibility, security of supply and security of the data transmitted</w:t>
      </w:r>
      <w:r w:rsidR="00382F76" w:rsidRPr="0031429F">
        <w:rPr>
          <w:highlight w:val="cyan"/>
          <w:lang w:val="en-GB"/>
        </w:rPr>
        <w:t xml:space="preserve"> in an energy efficient manner</w:t>
      </w:r>
      <w:r w:rsidR="00E402CD" w:rsidRPr="0031429F">
        <w:rPr>
          <w:highlight w:val="cyan"/>
          <w:lang w:val="en-GB"/>
        </w:rPr>
        <w:t xml:space="preserve">. </w:t>
      </w:r>
      <w:r w:rsidR="00737CF1" w:rsidRPr="0031429F">
        <w:rPr>
          <w:highlight w:val="cyan"/>
          <w:lang w:val="en-GB"/>
        </w:rPr>
        <w:t xml:space="preserve">Though the European telecommunication private sector has pooled resources and </w:t>
      </w:r>
      <w:r w:rsidR="00116B00" w:rsidRPr="0031429F">
        <w:rPr>
          <w:highlight w:val="cyan"/>
          <w:lang w:val="en-GB"/>
        </w:rPr>
        <w:t>established common goals for O-RAN</w:t>
      </w:r>
      <w:r w:rsidR="009A0187" w:rsidRPr="0031429F">
        <w:rPr>
          <w:rStyle w:val="FootnoteReference"/>
          <w:highlight w:val="cyan"/>
          <w:lang w:val="en-GB"/>
        </w:rPr>
        <w:footnoteReference w:id="10"/>
      </w:r>
      <w:r w:rsidR="00116B00" w:rsidRPr="0031429F">
        <w:rPr>
          <w:highlight w:val="cyan"/>
          <w:lang w:val="en-GB"/>
        </w:rPr>
        <w:t xml:space="preserve">, </w:t>
      </w:r>
      <w:r w:rsidR="002A0AAB" w:rsidRPr="0031429F">
        <w:rPr>
          <w:highlight w:val="cyan"/>
          <w:lang w:val="en-GB"/>
        </w:rPr>
        <w:t>much remains to be done in research</w:t>
      </w:r>
      <w:r w:rsidR="0021729A" w:rsidRPr="0031429F">
        <w:rPr>
          <w:highlight w:val="cyan"/>
          <w:lang w:val="en-GB"/>
        </w:rPr>
        <w:t xml:space="preserve"> and first deployment </w:t>
      </w:r>
      <w:r w:rsidR="00232F1C" w:rsidRPr="0031429F">
        <w:rPr>
          <w:highlight w:val="cyan"/>
          <w:lang w:val="en-GB"/>
        </w:rPr>
        <w:t xml:space="preserve">of technologies </w:t>
      </w:r>
      <w:r w:rsidR="0021729A" w:rsidRPr="0031429F">
        <w:rPr>
          <w:highlight w:val="cyan"/>
          <w:lang w:val="en-GB"/>
        </w:rPr>
        <w:t xml:space="preserve">able to offer fully interoperable </w:t>
      </w:r>
      <w:r w:rsidR="00982878" w:rsidRPr="0031429F">
        <w:rPr>
          <w:highlight w:val="cyan"/>
          <w:lang w:val="en-GB"/>
        </w:rPr>
        <w:t xml:space="preserve">equipment and tools. </w:t>
      </w:r>
      <w:r w:rsidR="00980B51" w:rsidRPr="0031429F">
        <w:rPr>
          <w:highlight w:val="cyan"/>
          <w:lang w:val="en-GB"/>
        </w:rPr>
        <w:t xml:space="preserve">Research into network design and solution integration </w:t>
      </w:r>
      <w:r w:rsidR="008D1AC2" w:rsidRPr="0031429F">
        <w:rPr>
          <w:highlight w:val="cyan"/>
          <w:lang w:val="en-GB"/>
        </w:rPr>
        <w:t xml:space="preserve">needs to be prioritised. </w:t>
      </w:r>
      <w:r w:rsidR="00982878" w:rsidRPr="0031429F">
        <w:rPr>
          <w:highlight w:val="cyan"/>
          <w:lang w:val="en-GB"/>
        </w:rPr>
        <w:t>Th</w:t>
      </w:r>
      <w:r w:rsidR="00AB2ECC" w:rsidRPr="0031429F">
        <w:rPr>
          <w:highlight w:val="cyan"/>
          <w:lang w:val="en-GB"/>
        </w:rPr>
        <w:t>e</w:t>
      </w:r>
      <w:r w:rsidR="00982878" w:rsidRPr="0031429F">
        <w:rPr>
          <w:highlight w:val="cyan"/>
          <w:lang w:val="en-GB"/>
        </w:rPr>
        <w:t>s</w:t>
      </w:r>
      <w:r w:rsidR="00AB2ECC" w:rsidRPr="0031429F">
        <w:rPr>
          <w:highlight w:val="cyan"/>
          <w:lang w:val="en-GB"/>
        </w:rPr>
        <w:t>e</w:t>
      </w:r>
      <w:r w:rsidR="00982878" w:rsidRPr="0031429F">
        <w:rPr>
          <w:highlight w:val="cyan"/>
          <w:lang w:val="en-GB"/>
        </w:rPr>
        <w:t xml:space="preserve"> actions are especially important in the</w:t>
      </w:r>
      <w:r w:rsidR="00F82FCD" w:rsidRPr="0031429F">
        <w:rPr>
          <w:highlight w:val="cyan"/>
          <w:lang w:val="en-GB"/>
        </w:rPr>
        <w:t xml:space="preserve"> context of 5G/6G network deployment as it would reduce strategic dependency to single-vendor solutions, drive down costs</w:t>
      </w:r>
      <w:r w:rsidR="00AB2ECC" w:rsidRPr="0031429F">
        <w:rPr>
          <w:highlight w:val="cyan"/>
          <w:lang w:val="en-GB"/>
        </w:rPr>
        <w:t xml:space="preserve"> and consolidate European know-how.</w:t>
      </w:r>
      <w:r w:rsidR="00BA66D3">
        <w:rPr>
          <w:lang w:val="en-GB"/>
        </w:rPr>
        <w:t xml:space="preserve"> </w:t>
      </w:r>
    </w:p>
    <w:p w14:paraId="487BA170" w14:textId="76091D4D" w:rsidR="00801436" w:rsidRPr="00342899" w:rsidRDefault="00801436" w:rsidP="00801436">
      <w:pPr>
        <w:spacing w:line="260" w:lineRule="exact"/>
        <w:rPr>
          <w:rFonts w:cs="Arial"/>
          <w:lang w:val="en-GB"/>
        </w:rPr>
      </w:pPr>
      <w:r w:rsidRPr="00342899">
        <w:rPr>
          <w:rFonts w:cs="Arial"/>
          <w:lang w:val="en-GB"/>
        </w:rPr>
        <w:t xml:space="preserve">Therefore, </w:t>
      </w:r>
      <w:r w:rsidR="000960B5" w:rsidRPr="00342899">
        <w:rPr>
          <w:lang w:val="en-GB"/>
        </w:rPr>
        <w:t>when approaching the current and future needs of Europe, it is important to cover the whole value chain that constitutes the industry</w:t>
      </w:r>
      <w:r w:rsidRPr="00342899">
        <w:rPr>
          <w:rFonts w:cs="Arial"/>
          <w:lang w:val="en-GB"/>
        </w:rPr>
        <w:t>. It includes the following main activities:</w:t>
      </w:r>
    </w:p>
    <w:p w14:paraId="49ED31CF" w14:textId="1408BC23" w:rsidR="00801436" w:rsidRPr="00342899" w:rsidRDefault="00801436" w:rsidP="00EC4B46">
      <w:pPr>
        <w:pStyle w:val="ListParagraph"/>
        <w:numPr>
          <w:ilvl w:val="0"/>
          <w:numId w:val="2"/>
        </w:numPr>
        <w:spacing w:after="0" w:line="260" w:lineRule="exact"/>
        <w:ind w:left="714" w:hanging="357"/>
        <w:contextualSpacing w:val="0"/>
        <w:rPr>
          <w:rFonts w:cs="Arial"/>
          <w:lang w:val="en-GB"/>
        </w:rPr>
      </w:pPr>
      <w:r w:rsidRPr="00342899">
        <w:rPr>
          <w:rFonts w:cs="Arial"/>
          <w:lang w:val="en-GB"/>
        </w:rPr>
        <w:t>Definition of the requirements driven by the needs of industry</w:t>
      </w:r>
    </w:p>
    <w:p w14:paraId="2B9CB029" w14:textId="61A74585" w:rsidR="00801436" w:rsidRPr="00342899" w:rsidRDefault="00801436" w:rsidP="00EC4B46">
      <w:pPr>
        <w:pStyle w:val="ListParagraph"/>
        <w:numPr>
          <w:ilvl w:val="0"/>
          <w:numId w:val="2"/>
        </w:numPr>
        <w:spacing w:after="0" w:line="260" w:lineRule="exact"/>
        <w:ind w:left="714" w:hanging="357"/>
        <w:contextualSpacing w:val="0"/>
        <w:rPr>
          <w:rFonts w:cs="Arial"/>
          <w:lang w:val="en-GB"/>
        </w:rPr>
      </w:pPr>
      <w:r w:rsidRPr="00342899">
        <w:rPr>
          <w:rFonts w:cs="Arial"/>
          <w:lang w:val="en-GB"/>
        </w:rPr>
        <w:t xml:space="preserve">Technology R&amp;D at universities, RTOs, and </w:t>
      </w:r>
      <w:r w:rsidR="000960B5" w:rsidRPr="00342899">
        <w:rPr>
          <w:rFonts w:cs="Arial"/>
          <w:lang w:val="en-GB"/>
        </w:rPr>
        <w:t>companies</w:t>
      </w:r>
    </w:p>
    <w:p w14:paraId="290AEA01" w14:textId="7DA3EAD6" w:rsidR="000B531E" w:rsidRPr="00342899" w:rsidRDefault="00801436" w:rsidP="00EC4B46">
      <w:pPr>
        <w:pStyle w:val="ListParagraph"/>
        <w:numPr>
          <w:ilvl w:val="0"/>
          <w:numId w:val="2"/>
        </w:numPr>
        <w:spacing w:after="0" w:line="260" w:lineRule="exact"/>
        <w:ind w:left="714" w:hanging="357"/>
        <w:contextualSpacing w:val="0"/>
        <w:rPr>
          <w:ins w:id="91" w:author="Pioch, Martin" w:date="2021-07-28T10:43:00Z"/>
          <w:rFonts w:eastAsiaTheme="minorEastAsia"/>
          <w:lang w:val="en-GB"/>
        </w:rPr>
      </w:pPr>
      <w:r w:rsidRPr="00342899">
        <w:rPr>
          <w:rFonts w:cs="Arial"/>
          <w:lang w:val="en-GB"/>
        </w:rPr>
        <w:t>Materials</w:t>
      </w:r>
      <w:r w:rsidR="000960B5" w:rsidRPr="00342899">
        <w:rPr>
          <w:rFonts w:cs="Arial"/>
          <w:lang w:val="en-GB"/>
        </w:rPr>
        <w:t xml:space="preserve"> </w:t>
      </w:r>
      <w:r w:rsidR="000960B5" w:rsidRPr="00342899">
        <w:rPr>
          <w:lang w:val="en-GB"/>
        </w:rPr>
        <w:t>(</w:t>
      </w:r>
      <w:r w:rsidR="006F70B8" w:rsidRPr="00342899">
        <w:rPr>
          <w:lang w:val="en-GB"/>
        </w:rPr>
        <w:t>e.g</w:t>
      </w:r>
      <w:r w:rsidR="000960B5" w:rsidRPr="00342899">
        <w:rPr>
          <w:lang w:val="en-GB"/>
        </w:rPr>
        <w:t>. advanced compound semiconductor materials</w:t>
      </w:r>
      <w:r w:rsidR="006F70B8" w:rsidRPr="00342899">
        <w:rPr>
          <w:lang w:val="en-GB"/>
        </w:rPr>
        <w:t>)</w:t>
      </w:r>
      <w:r w:rsidRPr="00342899">
        <w:rPr>
          <w:rFonts w:cs="Arial"/>
          <w:lang w:val="en-GB"/>
        </w:rPr>
        <w:t>, precursors, gases,</w:t>
      </w:r>
      <w:ins w:id="92" w:author="Pioch, Martin" w:date="2021-07-28T10:43:00Z">
        <w:r w:rsidR="000B531E" w:rsidRPr="00342899">
          <w:rPr>
            <w:rFonts w:cs="Arial"/>
            <w:lang w:val="en-GB"/>
          </w:rPr>
          <w:t xml:space="preserve"> including </w:t>
        </w:r>
      </w:ins>
      <w:ins w:id="93" w:author="Pioch, Martin" w:date="2021-07-28T10:44:00Z">
        <w:r w:rsidR="000B531E" w:rsidRPr="00342899">
          <w:rPr>
            <w:rFonts w:cs="Arial"/>
            <w:lang w:val="en-GB"/>
          </w:rPr>
          <w:t>eco-design</w:t>
        </w:r>
      </w:ins>
      <w:ins w:id="94" w:author="Pioch, Martin" w:date="2021-07-28T10:43:00Z">
        <w:r w:rsidR="000B531E" w:rsidRPr="00342899">
          <w:rPr>
            <w:rFonts w:cs="Arial"/>
            <w:lang w:val="en-GB"/>
          </w:rPr>
          <w:t xml:space="preserve"> of critical </w:t>
        </w:r>
      </w:ins>
      <w:ins w:id="95" w:author="Pioch, Martin" w:date="2021-07-28T10:44:00Z">
        <w:r w:rsidR="000B531E" w:rsidRPr="00342899">
          <w:rPr>
            <w:rFonts w:cs="Arial"/>
            <w:lang w:val="en-GB"/>
          </w:rPr>
          <w:t>elements and processes</w:t>
        </w:r>
      </w:ins>
    </w:p>
    <w:p w14:paraId="01243F68" w14:textId="1CA43A2C" w:rsidR="24825052" w:rsidRPr="00342899" w:rsidRDefault="000B531E" w:rsidP="00EC4B46">
      <w:pPr>
        <w:pStyle w:val="ListParagraph"/>
        <w:numPr>
          <w:ilvl w:val="0"/>
          <w:numId w:val="2"/>
        </w:numPr>
        <w:spacing w:after="0" w:line="260" w:lineRule="exact"/>
        <w:ind w:left="714" w:hanging="357"/>
        <w:contextualSpacing w:val="0"/>
        <w:rPr>
          <w:rFonts w:eastAsiaTheme="minorEastAsia"/>
          <w:lang w:val="en-GB"/>
        </w:rPr>
      </w:pPr>
      <w:ins w:id="96" w:author="Pioch, Martin" w:date="2021-07-28T10:43:00Z">
        <w:r w:rsidRPr="00342899">
          <w:rPr>
            <w:rFonts w:cs="Arial"/>
            <w:lang w:val="en-GB"/>
          </w:rPr>
          <w:t>T</w:t>
        </w:r>
      </w:ins>
      <w:r w:rsidR="00801436" w:rsidRPr="00342899">
        <w:rPr>
          <w:rFonts w:cs="Arial"/>
          <w:lang w:val="en-GB"/>
        </w:rPr>
        <w:t>ools/equipment</w:t>
      </w:r>
      <w:r w:rsidR="006F70B8" w:rsidRPr="00342899">
        <w:rPr>
          <w:rFonts w:cs="Arial"/>
          <w:lang w:val="en-GB"/>
        </w:rPr>
        <w:t xml:space="preserve"> (e.g. leading-edge manufacturing equipment)</w:t>
      </w:r>
    </w:p>
    <w:p w14:paraId="7D71C2B5" w14:textId="4A7FAF94" w:rsidR="00801436" w:rsidRPr="001C67BB" w:rsidRDefault="00801436" w:rsidP="00EC4B46">
      <w:pPr>
        <w:pStyle w:val="ListParagraph"/>
        <w:numPr>
          <w:ilvl w:val="0"/>
          <w:numId w:val="2"/>
        </w:numPr>
        <w:spacing w:after="0" w:line="260" w:lineRule="exact"/>
        <w:ind w:left="714" w:hanging="357"/>
        <w:contextualSpacing w:val="0"/>
        <w:rPr>
          <w:rFonts w:eastAsiaTheme="minorEastAsia"/>
          <w:highlight w:val="yellow"/>
          <w:lang w:val="en-GB"/>
        </w:rPr>
      </w:pPr>
      <w:r w:rsidRPr="00342899">
        <w:rPr>
          <w:rFonts w:cs="Arial"/>
          <w:lang w:val="en-GB"/>
        </w:rPr>
        <w:t xml:space="preserve">Open source and licensable </w:t>
      </w:r>
      <w:r w:rsidRPr="0031429F">
        <w:rPr>
          <w:rFonts w:cs="Arial"/>
          <w:highlight w:val="cyan"/>
          <w:lang w:val="en-GB"/>
        </w:rPr>
        <w:t xml:space="preserve">processor IP </w:t>
      </w:r>
      <w:r w:rsidR="001C67BB" w:rsidRPr="0031429F">
        <w:rPr>
          <w:rFonts w:cs="Arial"/>
          <w:highlight w:val="cyan"/>
          <w:lang w:val="en-GB"/>
        </w:rPr>
        <w:t>–</w:t>
      </w:r>
      <w:r w:rsidR="00BB2FE0" w:rsidRPr="0031429F">
        <w:rPr>
          <w:rFonts w:cs="Arial"/>
          <w:highlight w:val="cyan"/>
          <w:lang w:val="en-GB"/>
        </w:rPr>
        <w:t xml:space="preserve"> </w:t>
      </w:r>
      <w:r w:rsidR="001C67BB" w:rsidRPr="0031429F">
        <w:rPr>
          <w:rFonts w:cs="Arial"/>
          <w:highlight w:val="cyan"/>
          <w:lang w:val="en-GB"/>
        </w:rPr>
        <w:t>isn’t IP relevant for any O-RAN developments?</w:t>
      </w:r>
    </w:p>
    <w:p w14:paraId="1047A2F3" w14:textId="060DD817" w:rsidR="00801436" w:rsidRPr="00342899" w:rsidRDefault="00801436" w:rsidP="00EC4B46">
      <w:pPr>
        <w:pStyle w:val="ListParagraph"/>
        <w:numPr>
          <w:ilvl w:val="0"/>
          <w:numId w:val="2"/>
        </w:numPr>
        <w:spacing w:after="0" w:line="260" w:lineRule="exact"/>
        <w:ind w:left="714" w:hanging="357"/>
        <w:contextualSpacing w:val="0"/>
        <w:rPr>
          <w:rFonts w:cs="Arial"/>
          <w:lang w:val="en-GB"/>
        </w:rPr>
      </w:pPr>
      <w:r w:rsidRPr="00342899">
        <w:rPr>
          <w:rFonts w:cs="Arial"/>
          <w:lang w:val="en-GB"/>
        </w:rPr>
        <w:t xml:space="preserve">Optimize tool landscape for </w:t>
      </w:r>
      <w:r w:rsidR="001C265B" w:rsidRPr="00342899">
        <w:rPr>
          <w:rFonts w:cs="Arial"/>
          <w:lang w:val="en-GB"/>
        </w:rPr>
        <w:t>analogue</w:t>
      </w:r>
      <w:r w:rsidRPr="00342899">
        <w:rPr>
          <w:rFonts w:cs="Arial"/>
          <w:lang w:val="en-GB"/>
        </w:rPr>
        <w:t xml:space="preserve"> and digital </w:t>
      </w:r>
      <w:r w:rsidR="004C4B3C" w:rsidRPr="00342899">
        <w:rPr>
          <w:rFonts w:cs="Arial"/>
          <w:lang w:val="en-GB"/>
        </w:rPr>
        <w:t xml:space="preserve">and photonic </w:t>
      </w:r>
      <w:r w:rsidRPr="00342899">
        <w:rPr>
          <w:rFonts w:cs="Arial"/>
          <w:lang w:val="en-GB"/>
        </w:rPr>
        <w:t>circuits design, including design tools and design for packaging/test to cope with the increasing complexity challenges</w:t>
      </w:r>
    </w:p>
    <w:p w14:paraId="27430E3C" w14:textId="762FF87B" w:rsidR="00801436" w:rsidRPr="00342899" w:rsidRDefault="00801436" w:rsidP="00EC4B46">
      <w:pPr>
        <w:pStyle w:val="ListParagraph"/>
        <w:numPr>
          <w:ilvl w:val="0"/>
          <w:numId w:val="2"/>
        </w:numPr>
        <w:spacing w:after="0" w:line="260" w:lineRule="exact"/>
        <w:ind w:left="714" w:hanging="357"/>
        <w:contextualSpacing w:val="0"/>
        <w:rPr>
          <w:ins w:id="97" w:author="Pioch, Martin" w:date="2021-07-28T15:24:00Z"/>
          <w:rFonts w:cs="Arial"/>
          <w:lang w:val="en-GB"/>
        </w:rPr>
      </w:pPr>
      <w:r w:rsidRPr="00342899">
        <w:rPr>
          <w:rFonts w:cs="Arial"/>
          <w:lang w:val="en-GB"/>
        </w:rPr>
        <w:t>Advanced chip manufacturing</w:t>
      </w:r>
      <w:r w:rsidR="001C265B" w:rsidRPr="00342899">
        <w:rPr>
          <w:rFonts w:cs="Arial"/>
          <w:lang w:val="en-GB"/>
        </w:rPr>
        <w:t xml:space="preserve"> (processors, memories, sensors/actuators, etc.)</w:t>
      </w:r>
    </w:p>
    <w:p w14:paraId="295C86F6" w14:textId="3D7B7DAD" w:rsidR="006A5920" w:rsidRPr="00342899" w:rsidRDefault="006A5920" w:rsidP="00EC4B46">
      <w:pPr>
        <w:pStyle w:val="ListParagraph"/>
        <w:numPr>
          <w:ilvl w:val="0"/>
          <w:numId w:val="2"/>
        </w:numPr>
        <w:rPr>
          <w:lang w:val="en-GB"/>
        </w:rPr>
      </w:pPr>
      <w:ins w:id="98" w:author="Pioch, Martin" w:date="2021-07-28T15:24:00Z">
        <w:r w:rsidRPr="00342899">
          <w:rPr>
            <w:lang w:val="en-GB"/>
          </w:rPr>
          <w:t xml:space="preserve">Advanced manufacturing of IC substrates and advanced packaging (IC, IoT, </w:t>
        </w:r>
      </w:ins>
      <w:ins w:id="99" w:author="Pioch, Martin" w:date="2021-07-28T15:25:00Z">
        <w:r w:rsidRPr="00342899">
          <w:rPr>
            <w:lang w:val="en-GB"/>
          </w:rPr>
          <w:t>ADAS…</w:t>
        </w:r>
      </w:ins>
      <w:ins w:id="100" w:author="Pioch, Martin" w:date="2021-07-28T15:24:00Z">
        <w:r w:rsidRPr="00342899">
          <w:rPr>
            <w:lang w:val="en-GB"/>
          </w:rPr>
          <w:t xml:space="preserve">) </w:t>
        </w:r>
        <w:r w:rsidRPr="00342899">
          <w:rPr>
            <w:lang w:val="en-GB"/>
          </w:rPr>
          <w:annotationRef/>
        </w:r>
      </w:ins>
    </w:p>
    <w:p w14:paraId="41C8BEB3" w14:textId="70C8AD8C" w:rsidR="001C265B" w:rsidRPr="00342899" w:rsidRDefault="00801436" w:rsidP="00EC4B46">
      <w:pPr>
        <w:pStyle w:val="ListParagraph"/>
        <w:numPr>
          <w:ilvl w:val="0"/>
          <w:numId w:val="2"/>
        </w:numPr>
        <w:spacing w:after="0" w:line="260" w:lineRule="exact"/>
        <w:ind w:left="714" w:hanging="357"/>
        <w:rPr>
          <w:lang w:val="en-GB"/>
        </w:rPr>
      </w:pPr>
      <w:proofErr w:type="spellStart"/>
      <w:r w:rsidRPr="00342899">
        <w:rPr>
          <w:rFonts w:cs="Arial"/>
          <w:lang w:val="en-GB"/>
        </w:rPr>
        <w:t>Heterointegration</w:t>
      </w:r>
      <w:proofErr w:type="spellEnd"/>
      <w:r w:rsidRPr="00342899">
        <w:rPr>
          <w:rFonts w:cs="Arial"/>
          <w:lang w:val="en-GB"/>
        </w:rPr>
        <w:t xml:space="preserve"> of Si and compound semiconductors on chip-</w:t>
      </w:r>
      <w:ins w:id="101" w:author="Pioch, Martin" w:date="2021-07-28T15:26:00Z">
        <w:r w:rsidR="006A5920" w:rsidRPr="00342899">
          <w:rPr>
            <w:rFonts w:cs="Arial"/>
            <w:lang w:val="en-GB"/>
          </w:rPr>
          <w:t>, panel-</w:t>
        </w:r>
      </w:ins>
      <w:r w:rsidRPr="00342899">
        <w:rPr>
          <w:rFonts w:cs="Arial"/>
          <w:lang w:val="en-GB"/>
        </w:rPr>
        <w:t xml:space="preserve"> and wafer level</w:t>
      </w:r>
    </w:p>
    <w:p w14:paraId="2A0F8791" w14:textId="089B1D89" w:rsidR="6646D9D4" w:rsidRPr="00342899" w:rsidRDefault="001C265B" w:rsidP="00EC4B46">
      <w:pPr>
        <w:pStyle w:val="ListParagraph"/>
        <w:numPr>
          <w:ilvl w:val="0"/>
          <w:numId w:val="2"/>
        </w:numPr>
        <w:spacing w:after="0" w:line="260" w:lineRule="exact"/>
        <w:ind w:left="714" w:hanging="357"/>
        <w:rPr>
          <w:lang w:val="en-GB"/>
        </w:rPr>
      </w:pPr>
      <w:r w:rsidRPr="00342899">
        <w:rPr>
          <w:rFonts w:eastAsia="Calibri"/>
          <w:szCs w:val="20"/>
          <w:lang w:val="en-GB"/>
        </w:rPr>
        <w:t>Monolithic integration of novel semiconductor materials</w:t>
      </w:r>
    </w:p>
    <w:p w14:paraId="72D5A79B" w14:textId="77777777" w:rsidR="00801436" w:rsidRPr="00342899" w:rsidRDefault="00801436" w:rsidP="00EC4B46">
      <w:pPr>
        <w:pStyle w:val="ListParagraph"/>
        <w:numPr>
          <w:ilvl w:val="0"/>
          <w:numId w:val="2"/>
        </w:numPr>
        <w:spacing w:line="260" w:lineRule="exact"/>
        <w:ind w:left="714" w:hanging="357"/>
        <w:rPr>
          <w:rFonts w:cs="Arial"/>
          <w:lang w:val="en-GB"/>
        </w:rPr>
      </w:pPr>
      <w:r w:rsidRPr="00342899">
        <w:rPr>
          <w:rFonts w:cs="Arial"/>
          <w:lang w:val="en-GB"/>
        </w:rPr>
        <w:t>Testing, assembly, packaging, and other post-fab operations</w:t>
      </w:r>
    </w:p>
    <w:p w14:paraId="2AD505EA" w14:textId="55EE60E5" w:rsidR="001C265B" w:rsidRPr="00342899" w:rsidRDefault="00801436" w:rsidP="00EC4B46">
      <w:pPr>
        <w:pStyle w:val="ListParagraph"/>
        <w:numPr>
          <w:ilvl w:val="0"/>
          <w:numId w:val="2"/>
        </w:numPr>
        <w:rPr>
          <w:rFonts w:cs="Arial"/>
          <w:lang w:val="en-GB"/>
        </w:rPr>
      </w:pPr>
      <w:r w:rsidRPr="00342899">
        <w:rPr>
          <w:rFonts w:cs="Arial"/>
          <w:lang w:val="en-GB"/>
        </w:rPr>
        <w:t>Hardware</w:t>
      </w:r>
      <w:r w:rsidR="000960B5" w:rsidRPr="00342899">
        <w:rPr>
          <w:rFonts w:cs="Arial"/>
          <w:lang w:val="en-GB"/>
        </w:rPr>
        <w:t>-</w:t>
      </w:r>
      <w:r w:rsidRPr="00342899">
        <w:rPr>
          <w:rFonts w:cs="Arial"/>
          <w:lang w:val="en-GB"/>
        </w:rPr>
        <w:t xml:space="preserve">Software </w:t>
      </w:r>
      <w:r w:rsidR="001C265B" w:rsidRPr="00342899">
        <w:rPr>
          <w:rFonts w:cs="Arial"/>
          <w:lang w:val="en-GB"/>
        </w:rPr>
        <w:t xml:space="preserve">integration </w:t>
      </w:r>
    </w:p>
    <w:p w14:paraId="7F39F5D0" w14:textId="30012B77" w:rsidR="000960B5" w:rsidRPr="00342899" w:rsidRDefault="001C265B" w:rsidP="00EC4B46">
      <w:pPr>
        <w:pStyle w:val="ListParagraph"/>
        <w:numPr>
          <w:ilvl w:val="0"/>
          <w:numId w:val="2"/>
        </w:numPr>
        <w:rPr>
          <w:ins w:id="102" w:author="Pioch, Martin" w:date="2021-07-28T11:16:00Z"/>
          <w:rFonts w:cs="Arial"/>
          <w:lang w:val="en-GB"/>
        </w:rPr>
      </w:pPr>
      <w:r w:rsidRPr="00342899">
        <w:rPr>
          <w:rFonts w:cs="Arial"/>
          <w:lang w:val="en-GB"/>
        </w:rPr>
        <w:t>Advanced</w:t>
      </w:r>
      <w:r w:rsidR="00801436" w:rsidRPr="00342899">
        <w:rPr>
          <w:rFonts w:cs="Arial"/>
          <w:lang w:val="en-GB"/>
        </w:rPr>
        <w:t xml:space="preserve"> validation tools and measurement systems for microelectronics and electronic-based systems</w:t>
      </w:r>
    </w:p>
    <w:p w14:paraId="37ED356B" w14:textId="4406F52B" w:rsidR="00673E28" w:rsidRPr="00342899" w:rsidRDefault="00673E28" w:rsidP="00EC4B46">
      <w:pPr>
        <w:pStyle w:val="ListParagraph"/>
        <w:numPr>
          <w:ilvl w:val="0"/>
          <w:numId w:val="2"/>
        </w:numPr>
        <w:rPr>
          <w:rFonts w:cs="Arial"/>
          <w:lang w:val="en-GB"/>
        </w:rPr>
      </w:pPr>
      <w:ins w:id="103" w:author="Pioch, Martin" w:date="2021-07-28T11:16:00Z">
        <w:r w:rsidRPr="00342899">
          <w:rPr>
            <w:rFonts w:cs="Arial"/>
            <w:lang w:val="en-GB"/>
          </w:rPr>
          <w:t>Education and training</w:t>
        </w:r>
      </w:ins>
    </w:p>
    <w:p w14:paraId="65CA589A" w14:textId="7E56D225" w:rsidR="00EC6C5D" w:rsidRPr="00342899" w:rsidRDefault="00801436" w:rsidP="000B531E">
      <w:pPr>
        <w:pStyle w:val="CommentText"/>
        <w:rPr>
          <w:rFonts w:cs="Arial"/>
          <w:lang w:val="en-GB"/>
        </w:rPr>
      </w:pPr>
      <w:commentRangeStart w:id="104"/>
      <w:r w:rsidRPr="00342899">
        <w:rPr>
          <w:rFonts w:cs="Arial"/>
          <w:lang w:val="en-GB"/>
        </w:rPr>
        <w:t xml:space="preserve">The </w:t>
      </w:r>
      <w:commentRangeEnd w:id="104"/>
      <w:r w:rsidR="000960B5" w:rsidRPr="00342899">
        <w:rPr>
          <w:rStyle w:val="CommentReference"/>
          <w:lang w:val="en-GB"/>
        </w:rPr>
        <w:commentReference w:id="104"/>
      </w:r>
      <w:r w:rsidRPr="00342899">
        <w:rPr>
          <w:rFonts w:cs="Arial"/>
          <w:lang w:val="en-GB"/>
        </w:rPr>
        <w:t>achievements of this IPCEI will be measured in an increased European manufacturing footprint within the global microelectronics and communications technologies industry</w:t>
      </w:r>
      <w:r w:rsidR="00CC20C0" w:rsidRPr="00342899">
        <w:rPr>
          <w:rFonts w:cs="Arial"/>
          <w:lang w:val="en-GB"/>
        </w:rPr>
        <w:t xml:space="preserve">, </w:t>
      </w:r>
      <w:r w:rsidR="00CC20C0" w:rsidRPr="00342899">
        <w:rPr>
          <w:lang w:val="en-GB"/>
        </w:rPr>
        <w:t>and in an increase of European IP ownership by strong design competencies to further enable for Europe’s digital decade</w:t>
      </w:r>
      <w:r w:rsidRPr="00342899">
        <w:rPr>
          <w:rFonts w:cs="Arial"/>
          <w:lang w:val="en-GB"/>
        </w:rPr>
        <w:t xml:space="preserve">. To achieve this, we need significant investments in the entire value chain ensure best performance, lifetime, safety and security of electronic-based systems e.g. in mobility or telecommunications </w:t>
      </w:r>
      <w:r w:rsidR="00CC20C0" w:rsidRPr="00342899">
        <w:rPr>
          <w:lang w:val="en-GB"/>
        </w:rPr>
        <w:t xml:space="preserve">or environmental monitoring </w:t>
      </w:r>
      <w:r w:rsidRPr="00342899">
        <w:rPr>
          <w:rFonts w:cs="Arial"/>
          <w:lang w:val="en-GB"/>
        </w:rPr>
        <w:t xml:space="preserve">applications. Based on the needs of industry from </w:t>
      </w:r>
      <w:r w:rsidR="00AD2050">
        <w:rPr>
          <w:rFonts w:cs="Arial"/>
          <w:lang w:val="en-GB"/>
        </w:rPr>
        <w:t>a</w:t>
      </w:r>
      <w:r w:rsidRPr="00342899">
        <w:rPr>
          <w:rFonts w:cs="Arial"/>
          <w:lang w:val="en-GB"/>
        </w:rPr>
        <w:t xml:space="preserve">utomotive to </w:t>
      </w:r>
      <w:r w:rsidR="00AD2050">
        <w:rPr>
          <w:rFonts w:cs="Arial"/>
          <w:lang w:val="en-GB"/>
        </w:rPr>
        <w:t>t</w:t>
      </w:r>
      <w:r w:rsidRPr="00342899">
        <w:rPr>
          <w:rFonts w:cs="Arial"/>
          <w:lang w:val="en-GB"/>
        </w:rPr>
        <w:t>elecom to MedTech/Life Sciences, this requires continued alignment across industry sectors, including co-working models with centres of competence and research.</w:t>
      </w:r>
    </w:p>
    <w:tbl>
      <w:tblPr>
        <w:tblpPr w:leftFromText="141" w:rightFromText="141" w:vertAnchor="text" w:horzAnchor="margin" w:tblpY="158"/>
        <w:tblW w:w="5000" w:type="pct"/>
        <w:shd w:val="clear" w:color="auto" w:fill="D9D9D9" w:themeFill="background1" w:themeFillShade="D9"/>
        <w:tblLook w:val="04A0" w:firstRow="1" w:lastRow="0" w:firstColumn="1" w:lastColumn="0" w:noHBand="0" w:noVBand="1"/>
      </w:tblPr>
      <w:tblGrid>
        <w:gridCol w:w="9072"/>
      </w:tblGrid>
      <w:tr w:rsidR="00AD2050" w:rsidRPr="0037302C" w14:paraId="70974908" w14:textId="77777777" w:rsidTr="00AD2050">
        <w:trPr>
          <w:trHeight w:val="2098"/>
        </w:trPr>
        <w:tc>
          <w:tcPr>
            <w:tcW w:w="5000" w:type="pct"/>
            <w:shd w:val="clear" w:color="auto" w:fill="D9D9D9" w:themeFill="background1" w:themeFillShade="D9"/>
            <w:vAlign w:val="center"/>
          </w:tcPr>
          <w:p w14:paraId="51C79476" w14:textId="77777777" w:rsidR="00AD2050" w:rsidRPr="00342899" w:rsidRDefault="00AD2050" w:rsidP="00AD2050">
            <w:pPr>
              <w:pStyle w:val="CommentText"/>
              <w:rPr>
                <w:rFonts w:cs="Arial"/>
                <w:lang w:val="en-GB"/>
              </w:rPr>
            </w:pPr>
            <w:r w:rsidRPr="00342899">
              <w:rPr>
                <w:rFonts w:cs="Arial"/>
                <w:b/>
                <w:bCs/>
                <w:lang w:val="en-GB"/>
              </w:rPr>
              <w:t xml:space="preserve">If the combination of processor and memory is the brain of a computer (“think”), then other important types of semiconductors stand for the organs of perception - eyes, noses, skin, tongue, and ears (“sense”) </w:t>
            </w:r>
            <w:r w:rsidRPr="00342899">
              <w:rPr>
                <w:rFonts w:cs="Arial"/>
                <w:lang w:val="en-GB"/>
              </w:rPr>
              <w:t>connected via nerves to form a networked system</w:t>
            </w:r>
            <w:r w:rsidRPr="00342899">
              <w:rPr>
                <w:rFonts w:cs="Arial"/>
                <w:b/>
                <w:bCs/>
                <w:lang w:val="en-GB"/>
              </w:rPr>
              <w:t>.</w:t>
            </w:r>
            <w:r w:rsidRPr="00342899">
              <w:rPr>
                <w:rFonts w:cs="Arial"/>
                <w:lang w:val="en-GB"/>
              </w:rPr>
              <w:t xml:space="preserve"> Modern systems, be they cars, smartphones, </w:t>
            </w:r>
            <w:ins w:id="105" w:author="Pioch, Martin" w:date="2021-07-28T11:17:00Z">
              <w:r w:rsidRPr="00342899">
                <w:rPr>
                  <w:rFonts w:cs="Arial"/>
                  <w:lang w:val="en-GB"/>
                </w:rPr>
                <w:t xml:space="preserve">smart meters, industrial IoT devices, satellites, </w:t>
              </w:r>
            </w:ins>
            <w:r w:rsidRPr="00342899">
              <w:rPr>
                <w:rFonts w:cs="Arial"/>
                <w:lang w:val="en-GB"/>
              </w:rPr>
              <w:t xml:space="preserve">or Industry 4.0 systems, need both dimensions to function. Without the data from these semiconductor devices, the processor would have nothing to process. Work and performance can only be achieved when the </w:t>
            </w:r>
            <w:r w:rsidRPr="00342899">
              <w:rPr>
                <w:rFonts w:cs="Arial"/>
                <w:b/>
                <w:bCs/>
                <w:lang w:val="en-GB"/>
              </w:rPr>
              <w:t>body and muscles (“act”)</w:t>
            </w:r>
            <w:r w:rsidRPr="00342899">
              <w:rPr>
                <w:rFonts w:cs="Arial"/>
                <w:lang w:val="en-GB"/>
              </w:rPr>
              <w:t xml:space="preserve">, networked with the brain via </w:t>
            </w:r>
            <w:r w:rsidRPr="00342899">
              <w:rPr>
                <w:rFonts w:cs="Arial"/>
                <w:b/>
                <w:bCs/>
                <w:lang w:val="en-GB"/>
              </w:rPr>
              <w:t>strong nerve pathways (“communicate”)</w:t>
            </w:r>
            <w:r w:rsidRPr="00342899">
              <w:rPr>
                <w:rFonts w:cs="Arial"/>
                <w:lang w:val="en-GB"/>
              </w:rPr>
              <w:t xml:space="preserve">, work together effectively at lowest energy consumption </w:t>
            </w:r>
            <w:r w:rsidRPr="00342899">
              <w:rPr>
                <w:lang w:val="en-GB"/>
              </w:rPr>
              <w:t>and environmental impact possible</w:t>
            </w:r>
            <w:r w:rsidRPr="00342899">
              <w:rPr>
                <w:rStyle w:val="CommentReference"/>
                <w:lang w:val="en-GB"/>
              </w:rPr>
              <w:annotationRef/>
            </w:r>
            <w:r w:rsidRPr="00342899">
              <w:rPr>
                <w:rFonts w:cs="Arial"/>
                <w:lang w:val="en-GB"/>
              </w:rPr>
              <w:t>.</w:t>
            </w:r>
          </w:p>
        </w:tc>
      </w:tr>
    </w:tbl>
    <w:p w14:paraId="513A5F58" w14:textId="77777777" w:rsidR="00EC6C5D" w:rsidRPr="00342899" w:rsidRDefault="00EC6C5D" w:rsidP="00801436">
      <w:pPr>
        <w:spacing w:line="260" w:lineRule="exact"/>
        <w:rPr>
          <w:rFonts w:cs="Arial"/>
          <w:lang w:val="en-GB"/>
        </w:rPr>
      </w:pPr>
    </w:p>
    <w:p w14:paraId="1FBE0965" w14:textId="6530157C" w:rsidR="00E405E1" w:rsidRDefault="00801436" w:rsidP="00801436">
      <w:pPr>
        <w:rPr>
          <w:rFonts w:cs="Arial"/>
          <w:lang w:val="en-GB"/>
        </w:rPr>
      </w:pPr>
      <w:r w:rsidRPr="00342899">
        <w:rPr>
          <w:rFonts w:cs="Arial"/>
          <w:lang w:val="en-GB"/>
        </w:rPr>
        <w:t xml:space="preserve">We welcome the ambitious vision of the EU COM on leading-edge microelectronics. This IPCEI can contribute on </w:t>
      </w:r>
      <w:r w:rsidR="00C51A53" w:rsidRPr="00342899">
        <w:rPr>
          <w:rFonts w:cs="Arial"/>
          <w:lang w:val="en-GB"/>
        </w:rPr>
        <w:t xml:space="preserve">leading-edge </w:t>
      </w:r>
      <w:r w:rsidRPr="00342899">
        <w:rPr>
          <w:rFonts w:cs="Arial"/>
          <w:lang w:val="en-GB"/>
        </w:rPr>
        <w:t xml:space="preserve">nodes (2nm) with projects in the areas of design, IP-generation, process </w:t>
      </w:r>
      <w:r w:rsidRPr="00342899">
        <w:rPr>
          <w:rFonts w:cs="Arial"/>
          <w:lang w:val="en-GB"/>
        </w:rPr>
        <w:lastRenderedPageBreak/>
        <w:t xml:space="preserve">development, as well as in semiconductor manufacturing equipment and materials leveraging existing European strength (EUV lithography, 3D integration, </w:t>
      </w:r>
      <w:r w:rsidR="00EC2C2F" w:rsidRPr="00342899">
        <w:rPr>
          <w:rFonts w:cs="Arial"/>
          <w:lang w:val="en-GB"/>
        </w:rPr>
        <w:t>advanced packaging,</w:t>
      </w:r>
      <w:r w:rsidRPr="00342899">
        <w:rPr>
          <w:rFonts w:cs="Arial"/>
          <w:lang w:val="en-GB"/>
        </w:rPr>
        <w:t xml:space="preserve"> photo masks, semiconductor materials, and test structures)</w:t>
      </w:r>
      <w:r w:rsidR="00F80628" w:rsidRPr="00342899">
        <w:rPr>
          <w:rFonts w:cs="Arial"/>
          <w:lang w:val="en-GB"/>
        </w:rPr>
        <w:t xml:space="preserve">. </w:t>
      </w:r>
      <w:r w:rsidR="004941D5" w:rsidRPr="00342899">
        <w:rPr>
          <w:rFonts w:cs="Arial"/>
          <w:lang w:val="en-GB"/>
        </w:rPr>
        <w:t>E</w:t>
      </w:r>
      <w:r w:rsidRPr="00342899">
        <w:rPr>
          <w:rFonts w:cs="Arial"/>
          <w:lang w:val="en-GB"/>
        </w:rPr>
        <w:t xml:space="preserve">xpanding production capacity in Europe is currently best achieved by strengthening existing </w:t>
      </w:r>
      <w:r w:rsidR="00601BF8" w:rsidRPr="00342899">
        <w:rPr>
          <w:rFonts w:cs="Arial"/>
          <w:lang w:val="en-GB"/>
        </w:rPr>
        <w:t>competences</w:t>
      </w:r>
      <w:r w:rsidRPr="00342899">
        <w:rPr>
          <w:rFonts w:cs="Arial"/>
          <w:lang w:val="en-GB"/>
        </w:rPr>
        <w:t xml:space="preserve">, because it must be centred around market and customer demands to create real value for Europe and create spill-over effects for society. </w:t>
      </w:r>
      <w:r w:rsidR="004941D5" w:rsidRPr="00342899">
        <w:rPr>
          <w:rFonts w:cs="Arial"/>
          <w:lang w:val="en-GB"/>
        </w:rPr>
        <w:t xml:space="preserve">The </w:t>
      </w:r>
      <w:r w:rsidR="00673E28" w:rsidRPr="00342899">
        <w:rPr>
          <w:rFonts w:cs="Arial"/>
          <w:lang w:val="en-GB"/>
        </w:rPr>
        <w:t>best</w:t>
      </w:r>
      <w:r w:rsidR="004941D5" w:rsidRPr="00342899">
        <w:rPr>
          <w:rFonts w:cs="Arial"/>
          <w:lang w:val="en-GB"/>
        </w:rPr>
        <w:t xml:space="preserve"> way forward includes (1) expanding t</w:t>
      </w:r>
      <w:r w:rsidRPr="00342899">
        <w:rPr>
          <w:rFonts w:cs="Arial"/>
          <w:lang w:val="en-GB"/>
        </w:rPr>
        <w:t xml:space="preserve">echnology nodes </w:t>
      </w:r>
      <w:ins w:id="106" w:author="Pioch, Martin" w:date="2021-07-28T11:07:00Z">
        <w:r w:rsidR="00673E28" w:rsidRPr="00342899">
          <w:rPr>
            <w:rFonts w:cs="Arial"/>
            <w:lang w:val="en-GB"/>
          </w:rPr>
          <w:t xml:space="preserve">capacities </w:t>
        </w:r>
      </w:ins>
      <w:r w:rsidRPr="00342899">
        <w:rPr>
          <w:rFonts w:cs="Arial"/>
          <w:lang w:val="en-GB"/>
        </w:rPr>
        <w:t>in the 45-22nm</w:t>
      </w:r>
      <w:r w:rsidR="00673E28" w:rsidRPr="00342899">
        <w:rPr>
          <w:rFonts w:cs="Arial"/>
          <w:lang w:val="en-GB"/>
        </w:rPr>
        <w:t xml:space="preserve"> range</w:t>
      </w:r>
      <w:r w:rsidRPr="00342899">
        <w:rPr>
          <w:rFonts w:cs="Arial"/>
          <w:lang w:val="en-GB"/>
        </w:rPr>
        <w:t xml:space="preserve"> and </w:t>
      </w:r>
      <w:r w:rsidR="00995672" w:rsidRPr="00342899">
        <w:rPr>
          <w:rFonts w:cs="Arial"/>
          <w:lang w:val="en-GB"/>
        </w:rPr>
        <w:t>down</w:t>
      </w:r>
      <w:r w:rsidRPr="00342899">
        <w:rPr>
          <w:rFonts w:cs="Arial"/>
          <w:lang w:val="en-GB"/>
        </w:rPr>
        <w:t xml:space="preserve"> to 1</w:t>
      </w:r>
      <w:r w:rsidR="00995672" w:rsidRPr="00342899">
        <w:rPr>
          <w:rFonts w:cs="Arial"/>
          <w:lang w:val="en-GB"/>
        </w:rPr>
        <w:t>2</w:t>
      </w:r>
      <w:r w:rsidRPr="00342899">
        <w:rPr>
          <w:rFonts w:cs="Arial"/>
          <w:lang w:val="en-GB"/>
        </w:rPr>
        <w:t>nm</w:t>
      </w:r>
      <w:r w:rsidR="004941D5" w:rsidRPr="00342899">
        <w:rPr>
          <w:rFonts w:cs="Arial"/>
          <w:lang w:val="en-GB"/>
        </w:rPr>
        <w:t>, which</w:t>
      </w:r>
      <w:r w:rsidRPr="00342899">
        <w:rPr>
          <w:rFonts w:eastAsia="Arial" w:cs="Arial"/>
          <w:color w:val="FF0000"/>
          <w:lang w:val="en-GB"/>
        </w:rPr>
        <w:t xml:space="preserve"> </w:t>
      </w:r>
      <w:r w:rsidRPr="00342899">
        <w:rPr>
          <w:rFonts w:cs="Arial"/>
          <w:lang w:val="en-GB"/>
        </w:rPr>
        <w:t>play an important role and have strong demand by European downstream industries and beyond</w:t>
      </w:r>
      <w:ins w:id="107" w:author="Pioch, Martin [2]" w:date="2021-07-06T18:04:00Z">
        <w:r w:rsidR="004941D5" w:rsidRPr="00342899">
          <w:rPr>
            <w:rFonts w:cs="Arial"/>
            <w:lang w:val="en-GB"/>
          </w:rPr>
          <w:t>,</w:t>
        </w:r>
      </w:ins>
      <w:ins w:id="108" w:author="Pioch, Martin" w:date="2021-07-28T11:06:00Z">
        <w:r w:rsidR="00673E28" w:rsidRPr="00342899">
          <w:rPr>
            <w:rFonts w:cs="Arial"/>
            <w:lang w:val="en-GB"/>
          </w:rPr>
          <w:t xml:space="preserve"> (2) </w:t>
        </w:r>
      </w:ins>
      <w:ins w:id="109" w:author="Pioch, Martin" w:date="2021-07-28T11:08:00Z">
        <w:r w:rsidR="00673E28" w:rsidRPr="00342899">
          <w:rPr>
            <w:rFonts w:cs="Arial"/>
            <w:lang w:val="en-GB"/>
          </w:rPr>
          <w:t>pushing</w:t>
        </w:r>
      </w:ins>
      <w:ins w:id="110" w:author="Pioch, Martin" w:date="2021-07-28T11:06:00Z">
        <w:r w:rsidR="00673E28" w:rsidRPr="00342899">
          <w:rPr>
            <w:rFonts w:cs="Arial"/>
            <w:lang w:val="en-GB"/>
          </w:rPr>
          <w:t xml:space="preserve"> competences</w:t>
        </w:r>
      </w:ins>
      <w:ins w:id="111" w:author="Pioch, Martin" w:date="2021-07-28T11:07:00Z">
        <w:r w:rsidR="00673E28" w:rsidRPr="00342899">
          <w:rPr>
            <w:rFonts w:cs="Arial"/>
            <w:lang w:val="en-GB"/>
          </w:rPr>
          <w:t xml:space="preserve"> in </w:t>
        </w:r>
      </w:ins>
      <w:ins w:id="112" w:author="Pioch, Martin" w:date="2021-07-28T11:08:00Z">
        <w:r w:rsidR="00673E28" w:rsidRPr="00342899">
          <w:rPr>
            <w:rFonts w:cs="Arial"/>
            <w:lang w:val="en-GB"/>
          </w:rPr>
          <w:t xml:space="preserve">chip </w:t>
        </w:r>
      </w:ins>
      <w:ins w:id="113" w:author="Pioch, Martin" w:date="2021-07-28T11:07:00Z">
        <w:r w:rsidR="00673E28" w:rsidRPr="00342899">
          <w:rPr>
            <w:rFonts w:cs="Arial"/>
            <w:lang w:val="en-GB"/>
          </w:rPr>
          <w:t>desig</w:t>
        </w:r>
      </w:ins>
      <w:ins w:id="114" w:author="Pioch, Martin" w:date="2021-07-28T11:08:00Z">
        <w:r w:rsidR="00673E28" w:rsidRPr="00342899">
          <w:rPr>
            <w:rFonts w:cs="Arial"/>
            <w:lang w:val="en-GB"/>
          </w:rPr>
          <w:t xml:space="preserve">n, equipment, and materials for leading-edge semiconductor technology </w:t>
        </w:r>
      </w:ins>
      <w:ins w:id="115" w:author="Pioch, Martin" w:date="2021-07-28T11:09:00Z">
        <w:r w:rsidR="00673E28" w:rsidRPr="00342899">
          <w:rPr>
            <w:rFonts w:cs="Arial"/>
            <w:lang w:val="en-GB"/>
          </w:rPr>
          <w:t>towards 2nm and below,</w:t>
        </w:r>
      </w:ins>
      <w:ins w:id="116" w:author="Pioch, Martin [2]" w:date="2021-07-06T18:03:00Z">
        <w:r w:rsidR="004941D5" w:rsidRPr="00342899">
          <w:rPr>
            <w:rFonts w:cs="Arial"/>
            <w:lang w:val="en-GB"/>
          </w:rPr>
          <w:t xml:space="preserve"> </w:t>
        </w:r>
      </w:ins>
      <w:ins w:id="117" w:author="Pioch, Martin [2]" w:date="2021-07-06T18:04:00Z">
        <w:r w:rsidR="004941D5" w:rsidRPr="00342899">
          <w:rPr>
            <w:rFonts w:cs="Arial"/>
            <w:lang w:val="en-GB"/>
          </w:rPr>
          <w:t>a</w:t>
        </w:r>
      </w:ins>
      <w:ins w:id="118" w:author="Pioch, Martin [2]" w:date="2021-07-06T18:03:00Z">
        <w:r w:rsidR="004941D5" w:rsidRPr="00342899">
          <w:rPr>
            <w:rFonts w:cs="Arial"/>
            <w:lang w:val="en-GB"/>
          </w:rPr>
          <w:t>nd (</w:t>
        </w:r>
      </w:ins>
      <w:r w:rsidR="00DE41C8" w:rsidRPr="00342899">
        <w:rPr>
          <w:rFonts w:cs="Arial"/>
          <w:lang w:val="en-GB"/>
        </w:rPr>
        <w:t>3</w:t>
      </w:r>
      <w:r w:rsidR="004941D5" w:rsidRPr="00342899">
        <w:rPr>
          <w:rFonts w:cs="Arial"/>
          <w:lang w:val="en-GB"/>
        </w:rPr>
        <w:t xml:space="preserve">) inviting </w:t>
      </w:r>
      <w:r w:rsidR="00E52E62" w:rsidRPr="00342899">
        <w:rPr>
          <w:rFonts w:cs="Arial"/>
          <w:lang w:val="en-GB"/>
        </w:rPr>
        <w:t>leading-edge semiconductor manufacturers to build fab(s) in Europe</w:t>
      </w:r>
      <w:r w:rsidRPr="00342899">
        <w:rPr>
          <w:rFonts w:cs="Arial"/>
          <w:lang w:val="en-GB"/>
        </w:rPr>
        <w:t>.</w:t>
      </w:r>
      <w:r w:rsidR="00EC6C5D" w:rsidRPr="00342899">
        <w:rPr>
          <w:rFonts w:cs="Arial"/>
          <w:lang w:val="en-GB"/>
        </w:rPr>
        <w:t xml:space="preserve"> </w:t>
      </w:r>
      <w:r w:rsidR="003C0886" w:rsidRPr="0031429F">
        <w:rPr>
          <w:rFonts w:cs="Arial"/>
          <w:highlight w:val="cyan"/>
          <w:lang w:val="en-GB"/>
        </w:rPr>
        <w:t>At the same time, investments into (4) Open RAN network design and aggregation and (5) Open RAN equipment</w:t>
      </w:r>
      <w:r w:rsidR="00D33A08" w:rsidRPr="0031429F">
        <w:rPr>
          <w:rFonts w:cs="Arial"/>
          <w:highlight w:val="cyan"/>
          <w:lang w:val="en-GB"/>
        </w:rPr>
        <w:t xml:space="preserve"> manufacturing need to be backed to unlock the full potential of sustainable, futureproof communication networks.</w:t>
      </w:r>
    </w:p>
    <w:p w14:paraId="612E9A51" w14:textId="3190EC17" w:rsidR="00801436" w:rsidRPr="00342899" w:rsidRDefault="00EC6C5D" w:rsidP="00801436">
      <w:pPr>
        <w:rPr>
          <w:rFonts w:cs="Arial"/>
          <w:lang w:val="en-GB"/>
        </w:rPr>
      </w:pPr>
      <w:r w:rsidRPr="00342899">
        <w:rPr>
          <w:rFonts w:cs="Arial"/>
          <w:lang w:val="en-GB"/>
        </w:rPr>
        <w:t>Currently industry is experiencing significant supply shortages and</w:t>
      </w:r>
      <w:r w:rsidR="00E52E62" w:rsidRPr="00342899">
        <w:rPr>
          <w:rFonts w:cs="Arial"/>
          <w:lang w:val="en-GB"/>
        </w:rPr>
        <w:t xml:space="preserve"> </w:t>
      </w:r>
      <w:r w:rsidRPr="00342899">
        <w:rPr>
          <w:rFonts w:cs="Arial"/>
          <w:lang w:val="en-GB"/>
        </w:rPr>
        <w:t xml:space="preserve">dependencies on foreign </w:t>
      </w:r>
      <w:r w:rsidR="006A2788" w:rsidRPr="00342899">
        <w:rPr>
          <w:rFonts w:cs="Arial"/>
          <w:lang w:val="en-GB"/>
        </w:rPr>
        <w:t>production</w:t>
      </w:r>
      <w:r w:rsidRPr="00342899">
        <w:rPr>
          <w:rFonts w:cs="Arial"/>
          <w:lang w:val="en-GB"/>
        </w:rPr>
        <w:t xml:space="preserve">, which indicates market failure and leads to production disruptions in many industrial sectors across Europe. </w:t>
      </w:r>
      <w:r w:rsidR="0F1FFF0D" w:rsidRPr="00342899">
        <w:rPr>
          <w:rFonts w:cs="Arial"/>
          <w:lang w:val="en-GB"/>
        </w:rPr>
        <w:t xml:space="preserve"> </w:t>
      </w:r>
      <w:r w:rsidR="00801436" w:rsidRPr="00342899">
        <w:rPr>
          <w:rFonts w:cs="Arial"/>
          <w:lang w:val="en-GB"/>
        </w:rPr>
        <w:t xml:space="preserve">Considering the proposed range of investments for this IPCEI on ME/CT, it will be </w:t>
      </w:r>
      <w:r w:rsidR="006A2788" w:rsidRPr="00342899">
        <w:rPr>
          <w:rFonts w:cs="Arial"/>
          <w:lang w:val="en-GB"/>
        </w:rPr>
        <w:t xml:space="preserve">most </w:t>
      </w:r>
      <w:r w:rsidR="00801436" w:rsidRPr="00342899">
        <w:rPr>
          <w:rFonts w:cs="Arial"/>
          <w:lang w:val="en-GB"/>
        </w:rPr>
        <w:t xml:space="preserve">effective and efficient to support capacity extensions at foundries and companies manufacturing in Europe for Europe, including </w:t>
      </w:r>
      <w:r w:rsidR="00B046DB" w:rsidRPr="00342899">
        <w:rPr>
          <w:rFonts w:cs="Arial"/>
          <w:lang w:val="en-GB"/>
        </w:rPr>
        <w:t>advanced compound power semiconductor</w:t>
      </w:r>
      <w:ins w:id="119" w:author="Pioch, Martin" w:date="2021-07-28T12:35:00Z">
        <w:r w:rsidR="00987F80" w:rsidRPr="00342899">
          <w:rPr>
            <w:rFonts w:cs="Arial"/>
            <w:lang w:val="en-GB"/>
          </w:rPr>
          <w:t xml:space="preserve"> and advanced </w:t>
        </w:r>
      </w:ins>
      <w:ins w:id="120" w:author="Pioch, Martin" w:date="2021-07-28T12:36:00Z">
        <w:r w:rsidR="00987F80" w:rsidRPr="00342899">
          <w:rPr>
            <w:rFonts w:cs="Arial"/>
            <w:lang w:val="en-GB"/>
          </w:rPr>
          <w:t>RF-semiconductors</w:t>
        </w:r>
      </w:ins>
      <w:r w:rsidR="00B046DB" w:rsidRPr="00342899">
        <w:rPr>
          <w:rFonts w:cs="Arial"/>
          <w:lang w:val="en-GB"/>
        </w:rPr>
        <w:t xml:space="preserve"> technologies,</w:t>
      </w:r>
      <w:ins w:id="121" w:author="Pioch, Martin" w:date="2021-07-28T12:58:00Z">
        <w:r w:rsidR="004D55AC" w:rsidRPr="00342899">
          <w:rPr>
            <w:rFonts w:cs="Arial"/>
            <w:lang w:val="en-GB"/>
          </w:rPr>
          <w:t xml:space="preserve"> integrated photonics,</w:t>
        </w:r>
      </w:ins>
      <w:r w:rsidR="00B046DB" w:rsidRPr="00342899">
        <w:rPr>
          <w:rFonts w:cs="Arial"/>
          <w:lang w:val="en-GB"/>
        </w:rPr>
        <w:t xml:space="preserve"> </w:t>
      </w:r>
      <w:r w:rsidR="00801436" w:rsidRPr="00342899">
        <w:rPr>
          <w:rFonts w:cs="Arial"/>
          <w:lang w:val="en-GB"/>
        </w:rPr>
        <w:t>advanced packaging,</w:t>
      </w:r>
      <w:ins w:id="122" w:author="Pioch, Martin" w:date="2021-07-28T15:28:00Z">
        <w:r w:rsidR="006A5920" w:rsidRPr="00342899">
          <w:rPr>
            <w:lang w:val="en-GB"/>
          </w:rPr>
          <w:t xml:space="preserve"> IC substrate technology</w:t>
        </w:r>
        <w:r w:rsidR="006A5920" w:rsidRPr="00342899">
          <w:rPr>
            <w:lang w:val="en-GB"/>
          </w:rPr>
          <w:annotationRef/>
        </w:r>
        <w:r w:rsidR="006A5920" w:rsidRPr="00342899">
          <w:rPr>
            <w:lang w:val="en-GB"/>
          </w:rPr>
          <w:t>,</w:t>
        </w:r>
      </w:ins>
      <w:r w:rsidR="00801436" w:rsidRPr="00342899">
        <w:rPr>
          <w:rFonts w:cs="Arial"/>
          <w:lang w:val="en-GB"/>
        </w:rPr>
        <w:t xml:space="preserve"> testing</w:t>
      </w:r>
      <w:r w:rsidR="00DC38A0" w:rsidRPr="00342899">
        <w:rPr>
          <w:rFonts w:cs="Arial"/>
          <w:lang w:val="en-GB"/>
        </w:rPr>
        <w:t xml:space="preserve"> as well as</w:t>
      </w:r>
      <w:r w:rsidR="00801436" w:rsidRPr="00342899">
        <w:rPr>
          <w:rFonts w:cs="Arial"/>
          <w:lang w:val="en-GB"/>
        </w:rPr>
        <w:t xml:space="preserve"> sustainable sourced materials and </w:t>
      </w:r>
      <w:commentRangeStart w:id="123"/>
      <w:r w:rsidR="00801436" w:rsidRPr="00342899">
        <w:rPr>
          <w:rFonts w:cs="Arial"/>
          <w:lang w:val="en-GB"/>
        </w:rPr>
        <w:t>precursors</w:t>
      </w:r>
      <w:commentRangeEnd w:id="123"/>
      <w:r w:rsidR="00B046DB" w:rsidRPr="00342899">
        <w:rPr>
          <w:rStyle w:val="CommentReference"/>
          <w:lang w:val="en-GB"/>
        </w:rPr>
        <w:commentReference w:id="123"/>
      </w:r>
      <w:r w:rsidR="00CC20C0" w:rsidRPr="00342899">
        <w:rPr>
          <w:rFonts w:cs="Arial"/>
          <w:lang w:val="en-GB"/>
        </w:rPr>
        <w:t xml:space="preserve">, </w:t>
      </w:r>
      <w:r w:rsidR="00CC20C0" w:rsidRPr="00342899">
        <w:rPr>
          <w:lang w:val="en-GB"/>
        </w:rPr>
        <w:t>and to develop design competences for leading node technologies.</w:t>
      </w:r>
    </w:p>
    <w:p w14:paraId="14D9F785" w14:textId="54D24CFE" w:rsidR="00E52E62" w:rsidRPr="00342899" w:rsidRDefault="00E52E62" w:rsidP="00E52E62">
      <w:pPr>
        <w:rPr>
          <w:rFonts w:cs="Arial"/>
          <w:lang w:val="en-GB"/>
        </w:rPr>
      </w:pPr>
      <w:r w:rsidRPr="00342899">
        <w:rPr>
          <w:rFonts w:cs="Arial"/>
          <w:lang w:val="en-GB"/>
        </w:rPr>
        <w:t>With increasingly more complex systems, the semiconductor supply chain is facing new challenges</w:t>
      </w:r>
      <w:r w:rsidRPr="00342899">
        <w:rPr>
          <w:lang w:val="en-GB"/>
        </w:rPr>
        <w:t xml:space="preserve"> requiring removing bottlenecks, shorten lead-times and enhance flexibility of production capacity. This requires a common approach in implementing a “digital industrial data space” to help the entire semiconductor supply chain to implement or improve the appropriate industry standards and accelerate digital collaboration. </w:t>
      </w:r>
      <w:r w:rsidRPr="00342899">
        <w:rPr>
          <w:rFonts w:cs="Arial"/>
          <w:lang w:val="en-GB"/>
        </w:rPr>
        <w:t xml:space="preserve">Implementing such a digital transformation roadmap throughout the semiconductor value chain, will in turn significantly raise the attractiveness of the European high-tech ecosystem to compete on a global scale, including small and medium sized manufacturing companies. </w:t>
      </w:r>
    </w:p>
    <w:p w14:paraId="53E2EF0A" w14:textId="1B01FB08" w:rsidR="00801436" w:rsidRPr="00342899" w:rsidRDefault="00E52E62" w:rsidP="00801436">
      <w:pPr>
        <w:pStyle w:val="ListParagraph"/>
        <w:spacing w:line="260" w:lineRule="exact"/>
        <w:ind w:left="0"/>
        <w:contextualSpacing w:val="0"/>
        <w:rPr>
          <w:rFonts w:cs="Arial"/>
          <w:lang w:val="en-GB"/>
        </w:rPr>
      </w:pPr>
      <w:r w:rsidRPr="00342899">
        <w:rPr>
          <w:rFonts w:cs="Arial"/>
          <w:lang w:val="en-GB"/>
        </w:rPr>
        <w:t>To address the above challenges</w:t>
      </w:r>
      <w:r w:rsidR="00801436" w:rsidRPr="00342899">
        <w:rPr>
          <w:rFonts w:cs="Arial"/>
          <w:lang w:val="en-GB"/>
        </w:rPr>
        <w:t xml:space="preserve"> Europe needs a roadmap for the next 10-15 years, which should be regularly measured against actual requirements and can be adjusted if necessary. A bundle of measures must be launched, addressing European demand and European supply, while the right timing, sufficient investment, and the available workforce must be considered. </w:t>
      </w:r>
    </w:p>
    <w:p w14:paraId="1812739A" w14:textId="7C30F9B4" w:rsidR="00801436" w:rsidRPr="00342899" w:rsidRDefault="00801436" w:rsidP="00847D9D">
      <w:pPr>
        <w:spacing w:line="260" w:lineRule="exact"/>
        <w:rPr>
          <w:rFonts w:cs="Arial"/>
          <w:lang w:val="en-GB"/>
        </w:rPr>
      </w:pPr>
    </w:p>
    <w:p w14:paraId="38AEA5E5" w14:textId="365CD5B1" w:rsidR="00801436" w:rsidRPr="00342899" w:rsidRDefault="00CC0458" w:rsidP="00801436">
      <w:pPr>
        <w:pStyle w:val="Heading2"/>
        <w:rPr>
          <w:lang w:val="en-GB"/>
        </w:rPr>
      </w:pPr>
      <w:bookmarkStart w:id="124" w:name="_Toc78410979"/>
      <w:r w:rsidRPr="00342899">
        <w:rPr>
          <w:lang w:val="en-GB"/>
        </w:rPr>
        <w:t>1.</w:t>
      </w:r>
      <w:r w:rsidR="00801436" w:rsidRPr="00342899">
        <w:rPr>
          <w:lang w:val="en-GB"/>
        </w:rPr>
        <w:t>3</w:t>
      </w:r>
      <w:r w:rsidRPr="00342899">
        <w:rPr>
          <w:lang w:val="en-GB"/>
        </w:rPr>
        <w:t xml:space="preserve"> Strategic Importance and Contribution to EU </w:t>
      </w:r>
      <w:commentRangeStart w:id="125"/>
      <w:r w:rsidRPr="00342899">
        <w:rPr>
          <w:lang w:val="en-GB"/>
        </w:rPr>
        <w:t>Objectives</w:t>
      </w:r>
      <w:commentRangeEnd w:id="125"/>
      <w:r w:rsidR="009E6972" w:rsidRPr="00342899">
        <w:rPr>
          <w:rStyle w:val="CommentReference"/>
          <w:rFonts w:eastAsiaTheme="minorHAnsi" w:cstheme="minorBidi"/>
          <w:color w:val="auto"/>
          <w:lang w:val="en-GB"/>
        </w:rPr>
        <w:commentReference w:id="125"/>
      </w:r>
      <w:r w:rsidRPr="00342899">
        <w:rPr>
          <w:lang w:val="en-GB"/>
        </w:rPr>
        <w:t>:</w:t>
      </w:r>
      <w:bookmarkEnd w:id="124"/>
      <w:r w:rsidRPr="00342899">
        <w:rPr>
          <w:lang w:val="en-GB"/>
        </w:rPr>
        <w:t xml:space="preserve"> </w:t>
      </w:r>
    </w:p>
    <w:p w14:paraId="5EB970FB" w14:textId="4B7296F0" w:rsidR="00847D9D" w:rsidRPr="00342899" w:rsidRDefault="00801436" w:rsidP="00801436">
      <w:pPr>
        <w:pStyle w:val="Heading3"/>
        <w:rPr>
          <w:lang w:val="en-GB"/>
        </w:rPr>
      </w:pPr>
      <w:bookmarkStart w:id="126" w:name="_Toc78410980"/>
      <w:r w:rsidRPr="00342899">
        <w:rPr>
          <w:lang w:val="en-GB"/>
        </w:rPr>
        <w:t xml:space="preserve">1.3.1 </w:t>
      </w:r>
      <w:r w:rsidR="00847D9D" w:rsidRPr="00342899">
        <w:rPr>
          <w:lang w:val="en-GB"/>
        </w:rPr>
        <w:t>Strengthen Europe’s Microelectronics</w:t>
      </w:r>
      <w:r w:rsidR="009B5FE8">
        <w:rPr>
          <w:lang w:val="en-GB"/>
        </w:rPr>
        <w:t xml:space="preserve"> </w:t>
      </w:r>
      <w:r w:rsidR="009B5FE8" w:rsidRPr="0031429F">
        <w:rPr>
          <w:highlight w:val="cyan"/>
          <w:lang w:val="en-GB"/>
        </w:rPr>
        <w:t xml:space="preserve">and </w:t>
      </w:r>
      <w:r w:rsidR="00085F0B" w:rsidRPr="0031429F">
        <w:rPr>
          <w:highlight w:val="cyan"/>
          <w:lang w:val="en-GB"/>
        </w:rPr>
        <w:t>C</w:t>
      </w:r>
      <w:r w:rsidR="009B5FE8" w:rsidRPr="0031429F">
        <w:rPr>
          <w:highlight w:val="cyan"/>
          <w:lang w:val="en-GB"/>
        </w:rPr>
        <w:t>ommunication</w:t>
      </w:r>
      <w:r w:rsidR="00847D9D" w:rsidRPr="00342899">
        <w:rPr>
          <w:lang w:val="en-GB"/>
        </w:rPr>
        <w:t xml:space="preserve"> Ecosystem</w:t>
      </w:r>
      <w:bookmarkEnd w:id="126"/>
      <w:r w:rsidR="00085F0B">
        <w:rPr>
          <w:lang w:val="en-GB"/>
        </w:rPr>
        <w:t>s</w:t>
      </w:r>
    </w:p>
    <w:p w14:paraId="42648167" w14:textId="77777777" w:rsidR="00C9668F" w:rsidRDefault="00847D9D" w:rsidP="009E6972">
      <w:pPr>
        <w:rPr>
          <w:rFonts w:cs="Arial"/>
          <w:lang w:val="en-GB"/>
        </w:rPr>
      </w:pPr>
      <w:r w:rsidRPr="00342899">
        <w:rPr>
          <w:rFonts w:cs="Arial"/>
          <w:lang w:val="en-GB"/>
        </w:rPr>
        <w:t>Only by significantly extending its overall footprint in the global microelectronics domain the EU will be able to achieve its ambitious targets. Europe’s dependence on external suppliers and technologies for microelectronics</w:t>
      </w:r>
      <w:r w:rsidR="00DF2B31">
        <w:rPr>
          <w:rFonts w:cs="Arial"/>
          <w:lang w:val="en-GB"/>
        </w:rPr>
        <w:t xml:space="preserve"> </w:t>
      </w:r>
      <w:r w:rsidRPr="00342899">
        <w:rPr>
          <w:rFonts w:cs="Arial"/>
          <w:lang w:val="en-GB"/>
        </w:rPr>
        <w:t>and their manufacturing has steadily grown over the past 30 years to a point that Europe has become vulnerable</w:t>
      </w:r>
      <w:r w:rsidR="00E52E62" w:rsidRPr="00342899">
        <w:rPr>
          <w:rFonts w:cs="Arial"/>
          <w:lang w:val="en-GB"/>
        </w:rPr>
        <w:t xml:space="preserve"> in some specific areas of the </w:t>
      </w:r>
      <w:r w:rsidR="00E52E62" w:rsidRPr="003411BA">
        <w:rPr>
          <w:rFonts w:cs="Arial"/>
          <w:lang w:val="en-GB"/>
        </w:rPr>
        <w:t>semiconductor domain</w:t>
      </w:r>
      <w:r w:rsidRPr="00342899">
        <w:rPr>
          <w:rFonts w:cs="Arial"/>
          <w:lang w:val="en-GB"/>
        </w:rPr>
        <w:t xml:space="preserve">. Therefore, </w:t>
      </w:r>
      <w:r w:rsidR="00E52E62" w:rsidRPr="00342899">
        <w:rPr>
          <w:rFonts w:cs="Arial"/>
          <w:lang w:val="en-GB"/>
        </w:rPr>
        <w:t xml:space="preserve">to remain globally competitive, </w:t>
      </w:r>
      <w:r w:rsidRPr="00342899">
        <w:rPr>
          <w:rFonts w:cs="Arial"/>
          <w:lang w:val="en-GB"/>
        </w:rPr>
        <w:t>Europe must find a decisive answer by creating the conditions for a strong, future-ready</w:t>
      </w:r>
      <w:ins w:id="127" w:author="Pioch, Martin" w:date="2021-07-28T15:28:00Z">
        <w:r w:rsidR="00F71FC9" w:rsidRPr="00342899">
          <w:rPr>
            <w:rFonts w:cs="Arial"/>
            <w:lang w:val="en-GB"/>
          </w:rPr>
          <w:t>, profitable</w:t>
        </w:r>
      </w:ins>
      <w:r w:rsidRPr="00342899">
        <w:rPr>
          <w:rFonts w:cs="Arial"/>
          <w:lang w:val="en-GB"/>
        </w:rPr>
        <w:t>, and crisis-proof European value chain for microelectronics able to supply electronic components and systems for important downstream industries in Europe.</w:t>
      </w:r>
      <w:r w:rsidR="00ED5BAD" w:rsidRPr="00342899">
        <w:rPr>
          <w:rFonts w:cs="Arial"/>
          <w:lang w:val="en-GB"/>
        </w:rPr>
        <w:t xml:space="preserve"> </w:t>
      </w:r>
    </w:p>
    <w:p w14:paraId="60CDE75C" w14:textId="41002527" w:rsidR="006E6B98" w:rsidRPr="0031429F" w:rsidRDefault="006E6B98" w:rsidP="00494398">
      <w:pPr>
        <w:jc w:val="both"/>
        <w:rPr>
          <w:rFonts w:cs="Arial"/>
          <w:highlight w:val="cyan"/>
          <w:lang w:val="en-GB"/>
        </w:rPr>
      </w:pPr>
      <w:r w:rsidRPr="0031429F">
        <w:rPr>
          <w:rFonts w:cs="Arial"/>
          <w:highlight w:val="cyan"/>
          <w:lang w:val="en-GB"/>
        </w:rPr>
        <w:t>Within the field of communication technology, the most promising and critical components are necessary in the field of mobile/radio network technology and optical transmission technology, as these technologies are vital and mission critical for a modern and sustainable digital economy. Modern economies do require and rely on modern mobile networks and the latest technologies applied herein.</w:t>
      </w:r>
    </w:p>
    <w:p w14:paraId="5631AFE7" w14:textId="74BACC07" w:rsidR="006E6B98" w:rsidRPr="0031429F" w:rsidRDefault="006E6B98" w:rsidP="00494398">
      <w:pPr>
        <w:jc w:val="both"/>
        <w:rPr>
          <w:rFonts w:cs="Arial"/>
          <w:highlight w:val="cyan"/>
          <w:lang w:val="en-GB"/>
        </w:rPr>
      </w:pPr>
      <w:r w:rsidRPr="0031429F">
        <w:rPr>
          <w:rFonts w:cs="Arial"/>
          <w:highlight w:val="cyan"/>
          <w:lang w:val="en-GB"/>
        </w:rPr>
        <w:t>The era of 5G and 6G networks is characterized by an ongoing trend towards cloudification and disaggregation of networks, meaning that many previously hardware based communications systems are now being implemented as SW and by breaking up the integrated HW/SW components into more modular and commoditized pieces of infrastructure. This trend is very much reflected in the Open RAN architecture, which well embraces both trends and has to be regarded as basis for future mobile networks.</w:t>
      </w:r>
    </w:p>
    <w:p w14:paraId="4B3617F2" w14:textId="2A680C12" w:rsidR="006E6B98" w:rsidRPr="0031429F" w:rsidRDefault="006E6B98" w:rsidP="00494398">
      <w:pPr>
        <w:jc w:val="both"/>
        <w:rPr>
          <w:rFonts w:cs="Arial"/>
          <w:highlight w:val="cyan"/>
          <w:lang w:val="en-GB"/>
        </w:rPr>
      </w:pPr>
      <w:r w:rsidRPr="0031429F">
        <w:rPr>
          <w:rFonts w:cs="Arial"/>
          <w:highlight w:val="cyan"/>
          <w:lang w:val="en-GB"/>
        </w:rPr>
        <w:lastRenderedPageBreak/>
        <w:t>It is therefore inevitable for Europe’s industry to engage on Open RAN and to address the full set of HW and SW components necessary to get to an end-</w:t>
      </w:r>
      <w:r w:rsidR="009B2838" w:rsidRPr="0031429F">
        <w:rPr>
          <w:rFonts w:cs="Arial"/>
          <w:highlight w:val="cyan"/>
          <w:lang w:val="en-GB"/>
        </w:rPr>
        <w:t>to</w:t>
      </w:r>
      <w:r w:rsidRPr="0031429F">
        <w:rPr>
          <w:rFonts w:cs="Arial"/>
          <w:highlight w:val="cyan"/>
          <w:lang w:val="en-GB"/>
        </w:rPr>
        <w:t>-end supply chain, made in Europe.</w:t>
      </w:r>
    </w:p>
    <w:p w14:paraId="3B7336FA" w14:textId="409EA64E" w:rsidR="00C9668F" w:rsidRDefault="006E6B98" w:rsidP="00494398">
      <w:pPr>
        <w:jc w:val="both"/>
        <w:rPr>
          <w:rFonts w:cs="Arial"/>
          <w:lang w:val="en-GB"/>
        </w:rPr>
      </w:pPr>
      <w:r w:rsidRPr="0031429F">
        <w:rPr>
          <w:rFonts w:cs="Arial"/>
          <w:highlight w:val="cyan"/>
          <w:lang w:val="en-GB"/>
        </w:rPr>
        <w:t>The IPCEI therefore welcomes initiative</w:t>
      </w:r>
      <w:r w:rsidR="009B2838" w:rsidRPr="0031429F">
        <w:rPr>
          <w:rFonts w:cs="Arial"/>
          <w:highlight w:val="cyan"/>
          <w:lang w:val="en-GB"/>
        </w:rPr>
        <w:t>s</w:t>
      </w:r>
      <w:r w:rsidRPr="0031429F">
        <w:rPr>
          <w:rFonts w:cs="Arial"/>
          <w:highlight w:val="cyan"/>
          <w:lang w:val="en-GB"/>
        </w:rPr>
        <w:t xml:space="preserve"> which contribute to the design and deployment of Open-RAN technology across the full span of necessary technology. In this range of technology microelectronics plays one of the most important roles, as many of the complicated network functions are deeply integrated into chipsets. Still a network requires more than chips only and in order to reflect the importance of networks for the well-being of the societies the scope of the IPCEI covers explicitly also the network integration layers above the chip level.</w:t>
      </w:r>
    </w:p>
    <w:p w14:paraId="0B30351D" w14:textId="0D61D271" w:rsidR="00847D9D" w:rsidRPr="00342899" w:rsidRDefault="00E52E62" w:rsidP="009E6972">
      <w:pPr>
        <w:rPr>
          <w:lang w:val="en-GB"/>
        </w:rPr>
      </w:pPr>
      <w:r w:rsidRPr="00342899">
        <w:rPr>
          <w:rFonts w:cs="Arial"/>
          <w:lang w:val="en-GB"/>
        </w:rPr>
        <w:t>Having European horses in the technology race as bargaining chip</w:t>
      </w:r>
      <w:r w:rsidR="00AD2050">
        <w:rPr>
          <w:rFonts w:cs="Arial"/>
          <w:lang w:val="en-GB"/>
        </w:rPr>
        <w:t>s</w:t>
      </w:r>
      <w:r w:rsidRPr="00342899">
        <w:rPr>
          <w:rFonts w:cs="Arial"/>
          <w:lang w:val="en-GB"/>
        </w:rPr>
        <w:t xml:space="preserve"> ensures beneficial mutual dependencies in the global semiconductor</w:t>
      </w:r>
      <w:r w:rsidR="00494398">
        <w:rPr>
          <w:rFonts w:cs="Arial"/>
          <w:lang w:val="en-GB"/>
        </w:rPr>
        <w:t xml:space="preserve"> </w:t>
      </w:r>
      <w:r w:rsidR="00494398" w:rsidRPr="0031429F">
        <w:rPr>
          <w:rFonts w:cs="Arial"/>
          <w:highlight w:val="cyan"/>
          <w:lang w:val="en-GB"/>
        </w:rPr>
        <w:t>and communications</w:t>
      </w:r>
      <w:r w:rsidRPr="00342899">
        <w:rPr>
          <w:rFonts w:cs="Arial"/>
          <w:lang w:val="en-GB"/>
        </w:rPr>
        <w:t xml:space="preserve"> supply chain. </w:t>
      </w:r>
      <w:r w:rsidR="00ED5BAD" w:rsidRPr="00342899">
        <w:rPr>
          <w:rFonts w:cs="Arial"/>
          <w:lang w:val="en-GB"/>
        </w:rPr>
        <w:t xml:space="preserve">This </w:t>
      </w:r>
      <w:ins w:id="128" w:author="Pioch, Martin" w:date="2021-07-29T01:13:00Z">
        <w:r w:rsidR="00AD2050">
          <w:rPr>
            <w:rFonts w:cs="Arial"/>
            <w:lang w:val="en-GB"/>
          </w:rPr>
          <w:t>will</w:t>
        </w:r>
        <w:r w:rsidR="00AD2050" w:rsidRPr="00342899">
          <w:rPr>
            <w:rFonts w:cs="Arial"/>
            <w:lang w:val="en-GB"/>
          </w:rPr>
          <w:t xml:space="preserve"> </w:t>
        </w:r>
      </w:ins>
      <w:r w:rsidRPr="00342899">
        <w:rPr>
          <w:rFonts w:cs="Arial"/>
          <w:lang w:val="en-GB"/>
        </w:rPr>
        <w:t>leverage investments</w:t>
      </w:r>
      <w:r w:rsidR="00ED5BAD" w:rsidRPr="00342899">
        <w:rPr>
          <w:rFonts w:cs="Arial"/>
          <w:lang w:val="en-GB"/>
        </w:rPr>
        <w:t xml:space="preserve"> in the whole value </w:t>
      </w:r>
      <w:ins w:id="129" w:author="Pioch, Martin" w:date="2021-07-29T01:13:00Z">
        <w:r w:rsidR="00AD2050" w:rsidRPr="00342899">
          <w:rPr>
            <w:rFonts w:cs="Arial"/>
            <w:lang w:val="en-GB"/>
          </w:rPr>
          <w:t>chain,</w:t>
        </w:r>
      </w:ins>
      <w:r w:rsidR="00AD2050">
        <w:rPr>
          <w:rFonts w:cs="Arial"/>
          <w:lang w:val="en-GB"/>
        </w:rPr>
        <w:t xml:space="preserve"> </w:t>
      </w:r>
      <w:r w:rsidR="00DC38A0" w:rsidRPr="00342899">
        <w:rPr>
          <w:rFonts w:cs="Arial"/>
          <w:lang w:val="en-GB"/>
        </w:rPr>
        <w:t xml:space="preserve">and it should foster </w:t>
      </w:r>
      <w:r w:rsidR="00DC38A0" w:rsidRPr="0031429F">
        <w:rPr>
          <w:rFonts w:cs="Arial"/>
          <w:strike/>
          <w:highlight w:val="cyan"/>
          <w:lang w:val="en-GB"/>
        </w:rPr>
        <w:t>semiconductor</w:t>
      </w:r>
      <w:r w:rsidR="00DC38A0" w:rsidRPr="00342899">
        <w:rPr>
          <w:rFonts w:cs="Arial"/>
          <w:lang w:val="en-GB"/>
        </w:rPr>
        <w:t xml:space="preserve"> start-up companies.</w:t>
      </w:r>
      <w:r w:rsidR="00847D9D" w:rsidRPr="00342899">
        <w:rPr>
          <w:rFonts w:cs="Arial"/>
          <w:lang w:val="en-GB"/>
        </w:rPr>
        <w:t xml:space="preserve"> This will</w:t>
      </w:r>
      <w:r w:rsidR="00DC38A0" w:rsidRPr="00342899">
        <w:rPr>
          <w:rFonts w:cs="Arial"/>
          <w:lang w:val="en-GB"/>
        </w:rPr>
        <w:t xml:space="preserve"> stimulate novel technologies reaching the market,</w:t>
      </w:r>
      <w:r w:rsidR="00847D9D" w:rsidRPr="00342899">
        <w:rPr>
          <w:rFonts w:cs="Arial"/>
          <w:lang w:val="en-GB"/>
        </w:rPr>
        <w:t xml:space="preserve"> help to counter market-failure and reduce the risk of disruptions by external shocks.</w:t>
      </w:r>
      <w:r w:rsidR="009E6972" w:rsidRPr="00342899">
        <w:rPr>
          <w:rFonts w:cs="Arial"/>
          <w:lang w:val="en-GB"/>
        </w:rPr>
        <w:t xml:space="preserve"> </w:t>
      </w:r>
      <w:r w:rsidR="009E6972" w:rsidRPr="00342899">
        <w:rPr>
          <w:lang w:val="en-GB"/>
        </w:rPr>
        <w:t>However, political decisions should not be directed at curtailing the global value networks of the semiconductor</w:t>
      </w:r>
      <w:r w:rsidR="00197F62">
        <w:rPr>
          <w:lang w:val="en-GB"/>
        </w:rPr>
        <w:t xml:space="preserve"> </w:t>
      </w:r>
      <w:r w:rsidR="00197F62" w:rsidRPr="0031429F">
        <w:rPr>
          <w:highlight w:val="cyan"/>
          <w:lang w:val="en-GB"/>
        </w:rPr>
        <w:t>or communications</w:t>
      </w:r>
      <w:r w:rsidR="009E6972" w:rsidRPr="00342899">
        <w:rPr>
          <w:lang w:val="en-GB"/>
        </w:rPr>
        <w:t xml:space="preserve"> industry. Even well-intentioned measures in this context can lead to significant welfare losses. In a functioning global production network, not everyone can and must be able to do everything</w:t>
      </w:r>
      <w:ins w:id="130" w:author="Pioch, Martin" w:date="2021-07-29T01:14:00Z">
        <w:r w:rsidR="00AD2050">
          <w:rPr>
            <w:lang w:val="en-GB"/>
          </w:rPr>
          <w:t xml:space="preserve"> alone</w:t>
        </w:r>
      </w:ins>
      <w:r w:rsidR="009E6972" w:rsidRPr="00342899">
        <w:rPr>
          <w:lang w:val="en-GB"/>
        </w:rPr>
        <w:t xml:space="preserve">, but Europe must become more aware of its strategic control points, which it can leverage in a geopolitical reality. </w:t>
      </w:r>
    </w:p>
    <w:p w14:paraId="4963ADDA" w14:textId="21850552" w:rsidR="007F5DAE" w:rsidRPr="00342899" w:rsidRDefault="00847D9D" w:rsidP="00847D9D">
      <w:pPr>
        <w:spacing w:line="260" w:lineRule="exact"/>
        <w:rPr>
          <w:rFonts w:cs="Arial"/>
          <w:lang w:val="en-GB"/>
        </w:rPr>
      </w:pPr>
      <w:r w:rsidRPr="00342899">
        <w:rPr>
          <w:rFonts w:cs="Arial"/>
          <w:lang w:val="en-GB"/>
        </w:rPr>
        <w:t>The challenges confronting the EU economy are plainly in sight when it comes to crisis-proof supply of microelectronics from around the world. In 2020/21, access to chips</w:t>
      </w:r>
      <w:ins w:id="131" w:author="Pioch, Martin" w:date="2021-07-28T15:30:00Z">
        <w:r w:rsidR="00F71FC9" w:rsidRPr="00342899">
          <w:rPr>
            <w:rFonts w:cs="Arial"/>
            <w:lang w:val="en-GB"/>
          </w:rPr>
          <w:t xml:space="preserve"> and systems</w:t>
        </w:r>
      </w:ins>
      <w:r w:rsidRPr="00342899">
        <w:rPr>
          <w:rFonts w:cs="Arial"/>
          <w:lang w:val="en-GB"/>
        </w:rPr>
        <w:t xml:space="preserve"> has turned into a chokepoint for every industry in any European sector. Although Microelectronics will rely on world-wide trade and cooperation, previously taken-for-granted global supply chains are fraying: The impacts of climate change – e.g. through the effects of extreme weather events on critical infrastructures as energy supply or water management – geopolitical tensions</w:t>
      </w:r>
      <w:r w:rsidR="00FF795E" w:rsidRPr="00342899">
        <w:rPr>
          <w:rFonts w:cs="Arial"/>
          <w:lang w:val="en-GB"/>
        </w:rPr>
        <w:t xml:space="preserve">, </w:t>
      </w:r>
      <w:r w:rsidR="00ED5BAD" w:rsidRPr="00342899">
        <w:rPr>
          <w:rFonts w:cs="Arial"/>
          <w:lang w:val="en-GB"/>
        </w:rPr>
        <w:t>resource scarcity</w:t>
      </w:r>
      <w:r w:rsidR="00FF795E" w:rsidRPr="00342899">
        <w:rPr>
          <w:rFonts w:cs="Arial"/>
          <w:lang w:val="en-GB"/>
        </w:rPr>
        <w:t>,</w:t>
      </w:r>
      <w:r w:rsidRPr="00342899">
        <w:rPr>
          <w:rFonts w:cs="Arial"/>
          <w:lang w:val="en-GB"/>
        </w:rPr>
        <w:t xml:space="preserve"> and unforeseen global trade disruptions are putting the chip supply chains under pressure. At the same time, other world regions pursue ambitious industrial policies, strengthen their domestic actors, and onshore foreign producers. Therefore, Europe should develop resilient and crisis-proof supply chains for European </w:t>
      </w:r>
      <w:ins w:id="132" w:author="Pioch, Martin" w:date="2021-07-28T15:30:00Z">
        <w:r w:rsidR="00F71FC9" w:rsidRPr="00342899">
          <w:rPr>
            <w:rFonts w:cs="Arial"/>
            <w:lang w:val="en-GB"/>
          </w:rPr>
          <w:t xml:space="preserve">and world </w:t>
        </w:r>
      </w:ins>
      <w:r w:rsidRPr="00342899">
        <w:rPr>
          <w:rFonts w:cs="Arial"/>
          <w:lang w:val="en-GB"/>
        </w:rPr>
        <w:t>markets.</w:t>
      </w:r>
      <w:r w:rsidR="00695945" w:rsidRPr="00342899">
        <w:rPr>
          <w:rFonts w:cs="Arial"/>
          <w:lang w:val="en-GB"/>
        </w:rPr>
        <w:t xml:space="preserve"> </w:t>
      </w:r>
      <w:r w:rsidR="007F5DAE" w:rsidRPr="00342899">
        <w:rPr>
          <w:rFonts w:cs="Arial"/>
          <w:lang w:val="en-GB"/>
        </w:rPr>
        <w:t>While Europe is still in a strong position in the communications technologies space, this position is endangered by increased market entry of foreign producers and new technological innovations. Therefore, it is also time to strengthen Europe’s communications technologies supply chain.</w:t>
      </w:r>
    </w:p>
    <w:p w14:paraId="1CB475CB" w14:textId="77777777" w:rsidR="004E3EB9" w:rsidRPr="00342899" w:rsidRDefault="004E3EB9" w:rsidP="00847D9D">
      <w:pPr>
        <w:spacing w:line="260" w:lineRule="exact"/>
        <w:rPr>
          <w:rFonts w:cs="Arial"/>
          <w:lang w:val="en-GB"/>
        </w:rPr>
      </w:pPr>
    </w:p>
    <w:p w14:paraId="0FAAD5BB" w14:textId="34898AAD" w:rsidR="00F71FC9" w:rsidRPr="00342899" w:rsidRDefault="00695945" w:rsidP="00F71FC9">
      <w:pPr>
        <w:rPr>
          <w:ins w:id="133" w:author="Pioch, Martin" w:date="2021-07-28T15:30:00Z"/>
          <w:lang w:val="en-GB"/>
        </w:rPr>
      </w:pPr>
      <w:r w:rsidRPr="00342899">
        <w:rPr>
          <w:rFonts w:cs="Arial"/>
          <w:lang w:val="en-GB"/>
        </w:rPr>
        <w:t xml:space="preserve">The European Union aims for the twin green and digital transition. Therefore, EU policies for the Green Deal and Digital Decade want to create a framework which triggers new solutions to make Europe more resilient and fit for the </w:t>
      </w:r>
      <w:ins w:id="134" w:author="Pioch, Martin" w:date="2021-07-28T11:20:00Z">
        <w:r w:rsidR="00CC30F3" w:rsidRPr="00342899">
          <w:rPr>
            <w:rFonts w:cs="Arial"/>
            <w:lang w:val="en-GB"/>
          </w:rPr>
          <w:t>coming decades</w:t>
        </w:r>
      </w:ins>
      <w:r w:rsidRPr="00342899">
        <w:rPr>
          <w:rFonts w:cs="Arial"/>
          <w:lang w:val="en-GB"/>
        </w:rPr>
        <w:t>. New digital technologies provide the solutions for increasingly complex mobility needs, intelligent manufacturing, smart cities and communities, the operation of critical infrastructures in the areas of energy supply, data-/telecommunication, and health, the increasing level of digital networking and global climate protection. Microelectronics</w:t>
      </w:r>
      <w:ins w:id="135" w:author="Pioch, Martin" w:date="2021-07-28T12:56:00Z">
        <w:r w:rsidR="004D55AC" w:rsidRPr="00342899">
          <w:rPr>
            <w:rFonts w:cs="Arial"/>
            <w:lang w:val="en-GB"/>
          </w:rPr>
          <w:t xml:space="preserve">, integrated </w:t>
        </w:r>
      </w:ins>
      <w:ins w:id="136" w:author="Pioch, Martin" w:date="2021-07-29T01:15:00Z">
        <w:r w:rsidR="00AD2050" w:rsidRPr="00342899">
          <w:rPr>
            <w:rFonts w:cs="Arial"/>
            <w:lang w:val="en-GB"/>
          </w:rPr>
          <w:t>photonics,</w:t>
        </w:r>
      </w:ins>
      <w:r w:rsidRPr="00342899">
        <w:rPr>
          <w:rFonts w:cs="Arial"/>
          <w:lang w:val="en-GB"/>
        </w:rPr>
        <w:t xml:space="preserve"> and communication technologies </w:t>
      </w:r>
      <w:ins w:id="137" w:author="Pioch, Martin" w:date="2021-07-28T12:56:00Z">
        <w:r w:rsidR="004D55AC" w:rsidRPr="00342899">
          <w:rPr>
            <w:rFonts w:cs="Arial"/>
            <w:lang w:val="en-GB"/>
          </w:rPr>
          <w:t xml:space="preserve">are </w:t>
        </w:r>
      </w:ins>
      <w:r w:rsidRPr="00342899">
        <w:rPr>
          <w:rFonts w:cs="Arial"/>
          <w:lang w:val="en-GB"/>
        </w:rPr>
        <w:t>the key enabler for Europe’s future economic prosperity and the</w:t>
      </w:r>
      <w:r w:rsidR="004E3EB9" w:rsidRPr="00342899">
        <w:rPr>
          <w:rFonts w:cs="Arial"/>
          <w:lang w:val="en-GB"/>
        </w:rPr>
        <w:t xml:space="preserve"> </w:t>
      </w:r>
      <w:r w:rsidRPr="00342899">
        <w:rPr>
          <w:rFonts w:cs="Arial"/>
          <w:lang w:val="en-GB"/>
        </w:rPr>
        <w:t xml:space="preserve">provider of the innovative digital solutions needed to address Europe’s societal </w:t>
      </w:r>
      <w:r w:rsidRPr="00342899">
        <w:rPr>
          <w:rFonts w:cs="Arial"/>
          <w:lang w:val="en-GB"/>
        </w:rPr>
        <w:lastRenderedPageBreak/>
        <w:t>challenges</w:t>
      </w:r>
      <w:r w:rsidRPr="00342899">
        <w:rPr>
          <w:rStyle w:val="FootnoteReference"/>
          <w:rFonts w:cs="Arial"/>
          <w:lang w:val="en-GB"/>
        </w:rPr>
        <w:footnoteReference w:id="11"/>
      </w:r>
      <w:r w:rsidRPr="00342899">
        <w:rPr>
          <w:rFonts w:cs="Arial"/>
          <w:lang w:val="en-GB"/>
        </w:rPr>
        <w:t>. Without a strong and competitive European Microelectronics</w:t>
      </w:r>
      <w:r w:rsidR="00BB6A5B">
        <w:rPr>
          <w:rFonts w:cs="Arial"/>
          <w:lang w:val="en-GB"/>
        </w:rPr>
        <w:t xml:space="preserve"> </w:t>
      </w:r>
      <w:r w:rsidR="00BB6A5B" w:rsidRPr="0031429F">
        <w:rPr>
          <w:rFonts w:cs="Arial"/>
          <w:highlight w:val="cyan"/>
          <w:lang w:val="en-GB"/>
        </w:rPr>
        <w:t>and Communications</w:t>
      </w:r>
      <w:r w:rsidRPr="00342899">
        <w:rPr>
          <w:rFonts w:cs="Arial"/>
          <w:lang w:val="en-GB"/>
        </w:rPr>
        <w:t xml:space="preserve"> Ecosystem the ambitious targets of the twin green and digital transition cannot be achieved! </w:t>
      </w:r>
      <w:ins w:id="139" w:author="Pioch, Martin" w:date="2021-07-28T15:30:00Z">
        <w:r w:rsidR="00F71FC9" w:rsidRPr="00342899">
          <w:rPr>
            <w:lang w:val="en-GB"/>
          </w:rPr>
          <w:t xml:space="preserve">With the Green Deal as a guideline Europe </w:t>
        </w:r>
      </w:ins>
      <w:ins w:id="140" w:author="Pioch, Martin" w:date="2021-07-29T01:16:00Z">
        <w:r w:rsidR="00AD2050" w:rsidRPr="00342899">
          <w:rPr>
            <w:lang w:val="en-GB"/>
          </w:rPr>
          <w:t>can</w:t>
        </w:r>
      </w:ins>
      <w:ins w:id="141" w:author="Pioch, Martin" w:date="2021-07-28T15:30:00Z">
        <w:r w:rsidR="00F71FC9" w:rsidRPr="00342899">
          <w:rPr>
            <w:lang w:val="en-GB"/>
          </w:rPr>
          <w:t xml:space="preserve"> lead the path for a greener microelectronic ecosystem. </w:t>
        </w:r>
        <w:r w:rsidR="00F71FC9" w:rsidRPr="00342899">
          <w:rPr>
            <w:lang w:val="en-GB"/>
          </w:rPr>
          <w:annotationRef/>
        </w:r>
      </w:ins>
    </w:p>
    <w:tbl>
      <w:tblPr>
        <w:tblpPr w:leftFromText="141" w:rightFromText="141" w:vertAnchor="text" w:horzAnchor="margin" w:tblpY="64"/>
        <w:tblW w:w="5000" w:type="pct"/>
        <w:shd w:val="clear" w:color="auto" w:fill="D9D9D9" w:themeFill="background1" w:themeFillShade="D9"/>
        <w:tblLook w:val="04A0" w:firstRow="1" w:lastRow="0" w:firstColumn="1" w:lastColumn="0" w:noHBand="0" w:noVBand="1"/>
      </w:tblPr>
      <w:tblGrid>
        <w:gridCol w:w="9072"/>
      </w:tblGrid>
      <w:tr w:rsidR="00AD2050" w:rsidRPr="0037302C" w14:paraId="0B0AA6F8" w14:textId="77777777" w:rsidTr="00AD2050">
        <w:trPr>
          <w:cantSplit/>
          <w:trHeight w:val="2400"/>
        </w:trPr>
        <w:tc>
          <w:tcPr>
            <w:tcW w:w="5000" w:type="pct"/>
            <w:shd w:val="clear" w:color="auto" w:fill="D9D9D9" w:themeFill="background1" w:themeFillShade="D9"/>
            <w:vAlign w:val="center"/>
          </w:tcPr>
          <w:p w14:paraId="1D90B2EF" w14:textId="77777777" w:rsidR="00AD2050" w:rsidRPr="00342899" w:rsidRDefault="00AD2050" w:rsidP="00AD2050">
            <w:pPr>
              <w:spacing w:line="260" w:lineRule="exact"/>
              <w:rPr>
                <w:rFonts w:cs="Arial"/>
                <w:lang w:val="en-GB"/>
              </w:rPr>
            </w:pPr>
            <w:r w:rsidRPr="00342899">
              <w:rPr>
                <w:rFonts w:cs="Arial"/>
                <w:lang w:val="en-GB"/>
              </w:rPr>
              <w:t>European leaders recognized the need for a broader Microelectronics Ecosystem</w:t>
            </w:r>
            <w:r w:rsidRPr="00342899">
              <w:rPr>
                <w:rStyle w:val="FootnoteReference"/>
                <w:rFonts w:cs="Arial"/>
                <w:lang w:val="en-GB"/>
              </w:rPr>
              <w:footnoteReference w:id="12"/>
            </w:r>
            <w:r w:rsidRPr="00342899">
              <w:rPr>
                <w:rFonts w:cs="Arial"/>
                <w:lang w:val="en-GB"/>
              </w:rPr>
              <w:t xml:space="preserve">: </w:t>
            </w:r>
          </w:p>
          <w:p w14:paraId="532D4707" w14:textId="77777777" w:rsidR="00AD2050" w:rsidRPr="00342899" w:rsidRDefault="00AD2050" w:rsidP="00AD2050">
            <w:pPr>
              <w:spacing w:line="260" w:lineRule="exact"/>
              <w:rPr>
                <w:rFonts w:cs="Arial"/>
                <w:i/>
                <w:iCs/>
                <w:lang w:val="en-GB"/>
              </w:rPr>
            </w:pPr>
            <w:r w:rsidRPr="00342899">
              <w:rPr>
                <w:rFonts w:cs="Arial"/>
                <w:b/>
                <w:bCs/>
                <w:i/>
                <w:iCs/>
                <w:lang w:val="en-GB"/>
              </w:rPr>
              <w:t>“The signatory Member States agree to work together in order to bolster Europe’s electronics and embedded systems value chain</w:t>
            </w:r>
            <w:r w:rsidRPr="00342899">
              <w:rPr>
                <w:rFonts w:cs="Arial"/>
                <w:i/>
                <w:iCs/>
                <w:lang w:val="en-GB"/>
              </w:rPr>
              <w:t xml:space="preserve">. This will include a particular effort to reinforce the processor and semiconductor ecosystem and to expand industrial presence across the supply chain, in order to address key technological, security and societal challenges. We agree to consolidate and build on Europe’s position in areas of proven expertise and aim to establish advanced European chip design capabilities and production facilities progressing towards leading-edge nodes for data processing and connectivity.” </w:t>
            </w:r>
          </w:p>
        </w:tc>
      </w:tr>
    </w:tbl>
    <w:p w14:paraId="601D1E73" w14:textId="27D62580" w:rsidR="00695945" w:rsidRPr="00342899" w:rsidRDefault="00695945" w:rsidP="00695945">
      <w:pPr>
        <w:spacing w:line="260" w:lineRule="exact"/>
        <w:rPr>
          <w:rFonts w:cs="Arial"/>
          <w:lang w:val="en-GB"/>
        </w:rPr>
      </w:pPr>
    </w:p>
    <w:p w14:paraId="36C83B05" w14:textId="5A1DD6B3" w:rsidR="00E52E62" w:rsidRPr="00342899" w:rsidRDefault="00E52E62" w:rsidP="00E52E62">
      <w:pPr>
        <w:jc w:val="both"/>
        <w:rPr>
          <w:lang w:val="en-GB"/>
        </w:rPr>
      </w:pPr>
      <w:r w:rsidRPr="00342899">
        <w:rPr>
          <w:rFonts w:eastAsia="Times New Roman"/>
          <w:iCs/>
          <w:lang w:val="en-GB"/>
        </w:rPr>
        <w:t xml:space="preserve">To </w:t>
      </w:r>
      <w:ins w:id="143" w:author="Pioch, Martin" w:date="2021-07-28T15:32:00Z">
        <w:r w:rsidR="00F71FC9" w:rsidRPr="00342899">
          <w:rPr>
            <w:rFonts w:eastAsia="Times New Roman"/>
            <w:iCs/>
            <w:lang w:val="en-GB"/>
          </w:rPr>
          <w:t xml:space="preserve">extend </w:t>
        </w:r>
      </w:ins>
      <w:r w:rsidRPr="00342899">
        <w:rPr>
          <w:rFonts w:eastAsia="Times New Roman"/>
          <w:iCs/>
          <w:lang w:val="en-GB"/>
        </w:rPr>
        <w:t>competitive</w:t>
      </w:r>
      <w:ins w:id="144" w:author="Pioch, Martin" w:date="2021-07-28T15:32:00Z">
        <w:r w:rsidR="00F71FC9" w:rsidRPr="00342899">
          <w:rPr>
            <w:rFonts w:eastAsia="Times New Roman"/>
            <w:iCs/>
            <w:lang w:val="en-GB"/>
          </w:rPr>
          <w:t>ness</w:t>
        </w:r>
      </w:ins>
      <w:r w:rsidRPr="00342899">
        <w:rPr>
          <w:rFonts w:eastAsia="Times New Roman"/>
          <w:iCs/>
          <w:lang w:val="en-GB"/>
        </w:rPr>
        <w:t xml:space="preserve">, the European actors in various application domains need to secure </w:t>
      </w:r>
      <w:r w:rsidRPr="00342899">
        <w:rPr>
          <w:lang w:val="en-GB"/>
        </w:rPr>
        <w:t xml:space="preserve">access to leading-edge technology nodes. Enabled by European </w:t>
      </w:r>
      <w:ins w:id="145" w:author="Pioch, Martin" w:date="2021-07-29T01:18:00Z">
        <w:r w:rsidR="00AD2050">
          <w:rPr>
            <w:lang w:val="en-GB"/>
          </w:rPr>
          <w:t>competences</w:t>
        </w:r>
        <w:r w:rsidR="00AD2050" w:rsidRPr="00342899">
          <w:rPr>
            <w:lang w:val="en-GB"/>
          </w:rPr>
          <w:t xml:space="preserve"> </w:t>
        </w:r>
      </w:ins>
      <w:r w:rsidRPr="00342899">
        <w:rPr>
          <w:lang w:val="en-GB"/>
        </w:rPr>
        <w:t xml:space="preserve">in semiconductor manufacturing equipment and materials, Europe can </w:t>
      </w:r>
      <w:ins w:id="146" w:author="Pioch, Martin" w:date="2021-07-29T01:20:00Z">
        <w:r w:rsidR="00625667">
          <w:rPr>
            <w:lang w:val="en-GB"/>
          </w:rPr>
          <w:t>push</w:t>
        </w:r>
      </w:ins>
      <w:r w:rsidRPr="00342899">
        <w:rPr>
          <w:lang w:val="en-GB"/>
        </w:rPr>
        <w:t xml:space="preserve"> the industry </w:t>
      </w:r>
      <w:ins w:id="147" w:author="Pioch, Martin" w:date="2021-07-29T01:20:00Z">
        <w:r w:rsidR="00625667">
          <w:rPr>
            <w:lang w:val="en-GB"/>
          </w:rPr>
          <w:t xml:space="preserve">to </w:t>
        </w:r>
      </w:ins>
      <w:r w:rsidRPr="00342899">
        <w:rPr>
          <w:lang w:val="en-GB"/>
        </w:rPr>
        <w:t>accelerate towards more advanced technology nodes,</w:t>
      </w:r>
      <w:ins w:id="148" w:author="Pioch, Martin" w:date="2021-07-29T01:20:00Z">
        <w:r w:rsidR="00625667">
          <w:rPr>
            <w:lang w:val="en-GB"/>
          </w:rPr>
          <w:t xml:space="preserve"> and at the </w:t>
        </w:r>
      </w:ins>
      <w:ins w:id="149" w:author="Pioch, Martin" w:date="2021-07-29T01:21:00Z">
        <w:r w:rsidR="00625667">
          <w:rPr>
            <w:lang w:val="en-GB"/>
          </w:rPr>
          <w:t>same time</w:t>
        </w:r>
      </w:ins>
      <w:r w:rsidRPr="00342899">
        <w:rPr>
          <w:lang w:val="en-GB"/>
        </w:rPr>
        <w:t xml:space="preserve"> strengthen its position within a global supply chain that is confronted with increasing geo-political tensions and frictions. </w:t>
      </w:r>
    </w:p>
    <w:p w14:paraId="4CC34709" w14:textId="5670973B" w:rsidR="00E52E62" w:rsidRPr="00342899" w:rsidRDefault="00E52E62" w:rsidP="001C79EC">
      <w:pPr>
        <w:rPr>
          <w:lang w:val="en-GB"/>
        </w:rPr>
      </w:pPr>
      <w:r w:rsidRPr="00342899">
        <w:rPr>
          <w:lang w:val="en-GB"/>
        </w:rPr>
        <w:t>The European semiconductor manufacturing equipment and materials industry,</w:t>
      </w:r>
      <w:r w:rsidRPr="00342899">
        <w:rPr>
          <w:rFonts w:eastAsia="Times New Roman"/>
          <w:iCs/>
          <w:lang w:val="en-GB"/>
        </w:rPr>
        <w:t xml:space="preserve"> and</w:t>
      </w:r>
      <w:r w:rsidRPr="00342899">
        <w:rPr>
          <w:lang w:val="en-GB"/>
        </w:rPr>
        <w:t xml:space="preserve"> its world-class high-tech supply chain, is well positioned to (continue to) play a key role in this and capitalize on the expected growth in the sector.</w:t>
      </w:r>
      <w:ins w:id="150" w:author="Pioch, Martin" w:date="2021-07-28T15:33:00Z">
        <w:r w:rsidR="00F71FC9" w:rsidRPr="00342899">
          <w:rPr>
            <w:lang w:val="en-GB"/>
          </w:rPr>
          <w:t xml:space="preserve"> The packaging industry, which is currently mainly outside of Europe </w:t>
        </w:r>
      </w:ins>
      <w:ins w:id="151" w:author="Pioch, Martin" w:date="2021-07-29T01:19:00Z">
        <w:r w:rsidR="00AD2050" w:rsidRPr="00342899">
          <w:rPr>
            <w:lang w:val="en-GB"/>
          </w:rPr>
          <w:t>must</w:t>
        </w:r>
      </w:ins>
      <w:ins w:id="152" w:author="Pioch, Martin" w:date="2021-07-28T15:33:00Z">
        <w:r w:rsidR="00F71FC9" w:rsidRPr="00342899">
          <w:rPr>
            <w:lang w:val="en-GB"/>
          </w:rPr>
          <w:t xml:space="preserve"> be strengthened in Europe, to make a restart with advanced packaging and outstanding substrate technologies. </w:t>
        </w:r>
        <w:r w:rsidR="00F71FC9" w:rsidRPr="00342899">
          <w:rPr>
            <w:lang w:val="en-GB"/>
          </w:rPr>
          <w:annotationRef/>
        </w:r>
      </w:ins>
      <w:r w:rsidRPr="00342899">
        <w:rPr>
          <w:lang w:val="en-GB"/>
        </w:rPr>
        <w:t>Manufacturing equipment and materials is an essential European strength in the global microelectronics industry, thanks to its world-leading actors in lithography, optics, metrology, bonding and assembly, wafer-level packaging, atomic layer deposition and epitaxy areas. Therefore, equipment is an important leverage point to negotiate better conditions overall for EU players in the microelectronics supply chain. The strong synergy between the development lines of RTOs and equipment manufacturers is demonstrated by the number of tools that are sold worldwide, developed and tested in their cleanrooms.</w:t>
      </w:r>
    </w:p>
    <w:p w14:paraId="442712BC" w14:textId="1DCDE4D6" w:rsidR="00E52E62" w:rsidRPr="00342899" w:rsidRDefault="00E52E62" w:rsidP="00E52E62">
      <w:pPr>
        <w:jc w:val="both"/>
        <w:rPr>
          <w:rFonts w:cstheme="minorHAnsi"/>
          <w:lang w:val="en-GB"/>
        </w:rPr>
      </w:pPr>
      <w:r w:rsidRPr="00342899">
        <w:rPr>
          <w:lang w:val="en-GB"/>
        </w:rPr>
        <w:t>Process technology pilot lines are extremely important tools for providing accelerated feedback on the product roadmaps of the European manufacturing equipment sector. Additionally, they enable semiconductor manufacturers to develop essential manufacturing process technologies and support efficient transfer of high-value process technology modules to a high-volume manufacturing environment.</w:t>
      </w:r>
      <w:r w:rsidRPr="00342899">
        <w:rPr>
          <w:rFonts w:cstheme="minorHAnsi"/>
          <w:lang w:val="en-GB"/>
        </w:rPr>
        <w:t xml:space="preserve"> This is valid for advanced-node equipment as well as Back-End manufacturing equipment, as typical edge-of-the-cloud applications require application-specific advanced packaging and heterogeneous integration combined with state-of-the-art advanced node technologies. </w:t>
      </w:r>
    </w:p>
    <w:p w14:paraId="462B44C6" w14:textId="77777777" w:rsidR="004E3EB9" w:rsidRPr="00342899" w:rsidRDefault="004E3EB9" w:rsidP="00695945">
      <w:pPr>
        <w:spacing w:line="260" w:lineRule="exact"/>
        <w:rPr>
          <w:rFonts w:cs="Arial"/>
          <w:lang w:val="en-GB"/>
        </w:rPr>
      </w:pPr>
    </w:p>
    <w:p w14:paraId="5496D505" w14:textId="2E1EE381" w:rsidR="00847D9D" w:rsidRPr="00342899" w:rsidRDefault="00801436" w:rsidP="00801436">
      <w:pPr>
        <w:pStyle w:val="Heading3"/>
        <w:rPr>
          <w:lang w:val="en-GB"/>
        </w:rPr>
      </w:pPr>
      <w:bookmarkStart w:id="153" w:name="_Toc78410981"/>
      <w:commentRangeStart w:id="154"/>
      <w:r w:rsidRPr="00342899">
        <w:rPr>
          <w:lang w:val="en-GB"/>
        </w:rPr>
        <w:t xml:space="preserve">1.3.2 </w:t>
      </w:r>
      <w:commentRangeEnd w:id="154"/>
      <w:r w:rsidR="009E6972" w:rsidRPr="00342899">
        <w:rPr>
          <w:rStyle w:val="CommentReference"/>
          <w:rFonts w:eastAsiaTheme="minorHAnsi" w:cstheme="minorBidi"/>
          <w:color w:val="auto"/>
          <w:lang w:val="en-GB"/>
        </w:rPr>
        <w:commentReference w:id="154"/>
      </w:r>
      <w:r w:rsidR="39FC241E" w:rsidRPr="00342899">
        <w:rPr>
          <w:lang w:val="en-GB"/>
        </w:rPr>
        <w:t>Microelectronics</w:t>
      </w:r>
      <w:r w:rsidR="00847D9D" w:rsidRPr="00342899">
        <w:rPr>
          <w:lang w:val="en-GB"/>
        </w:rPr>
        <w:t xml:space="preserve"> </w:t>
      </w:r>
      <w:r w:rsidR="004713D3" w:rsidRPr="00342899">
        <w:rPr>
          <w:lang w:val="en-GB"/>
        </w:rPr>
        <w:t>and Communications Technologies are</w:t>
      </w:r>
      <w:r w:rsidR="00847D9D" w:rsidRPr="00342899">
        <w:rPr>
          <w:lang w:val="en-GB"/>
        </w:rPr>
        <w:t xml:space="preserve"> the technological foundation</w:t>
      </w:r>
      <w:r w:rsidR="004713D3" w:rsidRPr="00342899">
        <w:rPr>
          <w:lang w:val="en-GB"/>
        </w:rPr>
        <w:t>s</w:t>
      </w:r>
      <w:r w:rsidR="00847D9D" w:rsidRPr="00342899">
        <w:rPr>
          <w:lang w:val="en-GB"/>
        </w:rPr>
        <w:t xml:space="preserve"> for a modern Europe</w:t>
      </w:r>
      <w:bookmarkEnd w:id="153"/>
      <w:r w:rsidR="00847D9D" w:rsidRPr="00342899">
        <w:rPr>
          <w:lang w:val="en-GB"/>
        </w:rPr>
        <w:t xml:space="preserve"> </w:t>
      </w:r>
    </w:p>
    <w:p w14:paraId="3E3CDFAF" w14:textId="77777777" w:rsidR="000E75E5" w:rsidRDefault="00847D9D" w:rsidP="1B6792E3">
      <w:pPr>
        <w:spacing w:line="260" w:lineRule="exact"/>
        <w:rPr>
          <w:rFonts w:cs="Arial"/>
          <w:lang w:val="en-GB"/>
        </w:rPr>
      </w:pPr>
      <w:r w:rsidRPr="00342899">
        <w:rPr>
          <w:rFonts w:cs="Arial"/>
          <w:lang w:val="en-GB"/>
        </w:rPr>
        <w:t xml:space="preserve">This proposed IPCEI is driven by the needs of </w:t>
      </w:r>
      <w:r w:rsidR="004713D3" w:rsidRPr="00342899">
        <w:rPr>
          <w:rFonts w:cs="Arial"/>
          <w:lang w:val="en-GB"/>
        </w:rPr>
        <w:t xml:space="preserve">European </w:t>
      </w:r>
      <w:r w:rsidRPr="00342899">
        <w:rPr>
          <w:rFonts w:cs="Arial"/>
          <w:lang w:val="en-GB"/>
        </w:rPr>
        <w:t xml:space="preserve">industry to assure its pace of innovation and competitiveness. Both require unconstrained access to trustworthy microelectronics components and </w:t>
      </w:r>
      <w:r w:rsidR="004713D3" w:rsidRPr="00342899">
        <w:rPr>
          <w:rFonts w:cs="Arial"/>
          <w:lang w:val="en-GB"/>
        </w:rPr>
        <w:t xml:space="preserve">related hardware and software </w:t>
      </w:r>
      <w:r w:rsidRPr="00342899">
        <w:rPr>
          <w:rFonts w:cs="Arial"/>
          <w:lang w:val="en-GB"/>
        </w:rPr>
        <w:t>systems</w:t>
      </w:r>
      <w:r w:rsidR="00E3547F" w:rsidRPr="00342899">
        <w:rPr>
          <w:rFonts w:cs="Arial"/>
          <w:lang w:val="en-GB"/>
        </w:rPr>
        <w:t xml:space="preserve">, </w:t>
      </w:r>
      <w:r w:rsidR="00E3547F" w:rsidRPr="00342899">
        <w:rPr>
          <w:lang w:val="en-GB"/>
        </w:rPr>
        <w:t>as well as communication systems</w:t>
      </w:r>
      <w:r w:rsidRPr="00342899">
        <w:rPr>
          <w:rFonts w:cs="Arial"/>
          <w:lang w:val="en-GB"/>
        </w:rPr>
        <w:t xml:space="preserve">. </w:t>
      </w:r>
    </w:p>
    <w:p w14:paraId="1886E484" w14:textId="749F593B" w:rsidR="000E75E5" w:rsidRDefault="000E75E5" w:rsidP="00685920">
      <w:pPr>
        <w:spacing w:line="260" w:lineRule="exact"/>
        <w:jc w:val="both"/>
        <w:rPr>
          <w:rFonts w:cs="Arial"/>
          <w:lang w:val="en-GB"/>
        </w:rPr>
      </w:pPr>
      <w:r w:rsidRPr="0031429F">
        <w:rPr>
          <w:rFonts w:cs="Arial"/>
          <w:highlight w:val="cyan"/>
          <w:lang w:val="en-GB"/>
        </w:rPr>
        <w:t>The IPCEI will contribute to several EU goals, amongst which the EU Industrial Strategy</w:t>
      </w:r>
      <w:r w:rsidR="00103A91" w:rsidRPr="0031429F">
        <w:rPr>
          <w:rFonts w:cs="Arial"/>
          <w:highlight w:val="cyan"/>
          <w:lang w:val="en-GB"/>
        </w:rPr>
        <w:t xml:space="preserve">’s intention to </w:t>
      </w:r>
      <w:r w:rsidR="00C768FE" w:rsidRPr="0031429F">
        <w:rPr>
          <w:rFonts w:cs="Arial"/>
          <w:highlight w:val="cyan"/>
          <w:lang w:val="en-GB"/>
        </w:rPr>
        <w:t>reduce strategic dependencies in key areas, including semiconductors.</w:t>
      </w:r>
      <w:r w:rsidR="00B41F56" w:rsidRPr="0031429F">
        <w:rPr>
          <w:rFonts w:cs="Arial"/>
          <w:highlight w:val="cyan"/>
          <w:lang w:val="en-GB"/>
        </w:rPr>
        <w:t xml:space="preserve"> </w:t>
      </w:r>
      <w:r w:rsidR="00873242" w:rsidRPr="0031429F">
        <w:rPr>
          <w:rFonts w:cs="Arial"/>
          <w:highlight w:val="cyan"/>
          <w:lang w:val="en-GB"/>
        </w:rPr>
        <w:t xml:space="preserve">It will also support the goals expressed in the Digital Decade communication, specifically </w:t>
      </w:r>
      <w:r w:rsidR="008C0A58" w:rsidRPr="0031429F">
        <w:rPr>
          <w:rFonts w:cs="Arial"/>
          <w:highlight w:val="cyan"/>
          <w:lang w:val="en-GB"/>
        </w:rPr>
        <w:t>in regards to secure and performant digital infrastructure covering connectivity, microelectronics and the ability to process vast data</w:t>
      </w:r>
      <w:r w:rsidR="004E48C8" w:rsidRPr="0031429F">
        <w:rPr>
          <w:rFonts w:cs="Arial"/>
          <w:highlight w:val="cyan"/>
          <w:lang w:val="en-GB"/>
        </w:rPr>
        <w:t>.</w:t>
      </w:r>
      <w:r w:rsidR="005E41B2" w:rsidRPr="0031429F">
        <w:rPr>
          <w:rFonts w:cs="Arial"/>
          <w:highlight w:val="cyan"/>
          <w:lang w:val="en-GB"/>
        </w:rPr>
        <w:t xml:space="preserve"> An innovative, </w:t>
      </w:r>
      <w:r w:rsidR="005E41B2" w:rsidRPr="0031429F">
        <w:rPr>
          <w:rFonts w:cs="Arial"/>
          <w:highlight w:val="cyan"/>
          <w:lang w:val="en-GB"/>
        </w:rPr>
        <w:lastRenderedPageBreak/>
        <w:t xml:space="preserve">strong communication sector based on O-RAN technologies will </w:t>
      </w:r>
      <w:r w:rsidR="00B80D7D" w:rsidRPr="0031429F">
        <w:rPr>
          <w:rFonts w:cs="Arial"/>
          <w:highlight w:val="cyan"/>
          <w:lang w:val="en-GB"/>
        </w:rPr>
        <w:t xml:space="preserve">support the </w:t>
      </w:r>
      <w:r w:rsidR="00E92082" w:rsidRPr="0031429F">
        <w:rPr>
          <w:rFonts w:cs="Arial"/>
          <w:highlight w:val="cyan"/>
          <w:lang w:val="en-GB"/>
        </w:rPr>
        <w:t>ambitions set out in the 5G Action Plan</w:t>
      </w:r>
      <w:r w:rsidR="00612383" w:rsidRPr="0031429F">
        <w:rPr>
          <w:rFonts w:cs="Arial"/>
          <w:highlight w:val="cyan"/>
          <w:lang w:val="en-GB"/>
        </w:rPr>
        <w:t xml:space="preserve"> (</w:t>
      </w:r>
      <w:r w:rsidR="00612383" w:rsidRPr="0031429F">
        <w:rPr>
          <w:rFonts w:cs="Arial"/>
          <w:i/>
          <w:iCs/>
          <w:highlight w:val="cyan"/>
          <w:lang w:val="en-GB"/>
        </w:rPr>
        <w:t>ensure uninterrupted 5G coverage in urban areas and along main transport paths by 2025</w:t>
      </w:r>
      <w:r w:rsidR="008B720F" w:rsidRPr="0031429F">
        <w:rPr>
          <w:rFonts w:cs="Arial"/>
          <w:highlight w:val="cyan"/>
          <w:lang w:val="en-GB"/>
        </w:rPr>
        <w:t>)</w:t>
      </w:r>
      <w:r w:rsidR="00612383" w:rsidRPr="0031429F">
        <w:rPr>
          <w:rFonts w:cs="Arial"/>
          <w:highlight w:val="cyan"/>
          <w:lang w:val="en-GB"/>
        </w:rPr>
        <w:t xml:space="preserve"> </w:t>
      </w:r>
      <w:r w:rsidR="008B720F" w:rsidRPr="0031429F">
        <w:rPr>
          <w:rFonts w:cs="Arial"/>
          <w:highlight w:val="cyan"/>
          <w:lang w:val="en-GB"/>
        </w:rPr>
        <w:t>considering that the industry expect</w:t>
      </w:r>
      <w:r w:rsidR="00763851" w:rsidRPr="0031429F">
        <w:rPr>
          <w:rFonts w:cs="Arial"/>
          <w:highlight w:val="cyan"/>
          <w:lang w:val="en-GB"/>
        </w:rPr>
        <w:t>s</w:t>
      </w:r>
      <w:r w:rsidR="008B720F" w:rsidRPr="0031429F">
        <w:rPr>
          <w:rFonts w:cs="Arial"/>
          <w:highlight w:val="cyan"/>
          <w:lang w:val="en-GB"/>
        </w:rPr>
        <w:t xml:space="preserve"> to be able to support </w:t>
      </w:r>
      <w:r w:rsidR="00BE0F4E" w:rsidRPr="0031429F">
        <w:rPr>
          <w:rFonts w:cs="Arial"/>
          <w:highlight w:val="cyan"/>
          <w:lang w:val="en-GB"/>
        </w:rPr>
        <w:t>a significant share</w:t>
      </w:r>
      <w:r w:rsidR="008B720F" w:rsidRPr="0031429F">
        <w:rPr>
          <w:rFonts w:cs="Arial"/>
          <w:highlight w:val="cyan"/>
          <w:lang w:val="en-GB"/>
        </w:rPr>
        <w:t xml:space="preserve"> of </w:t>
      </w:r>
      <w:r w:rsidR="00C55E7A" w:rsidRPr="0031429F">
        <w:rPr>
          <w:rFonts w:cs="Arial"/>
          <w:highlight w:val="cyan"/>
          <w:lang w:val="en-GB"/>
        </w:rPr>
        <w:t xml:space="preserve">5G deployment once O-RAN technologies reach </w:t>
      </w:r>
      <w:r w:rsidR="009A1CC0" w:rsidRPr="0031429F">
        <w:rPr>
          <w:rFonts w:cs="Arial"/>
          <w:highlight w:val="cyan"/>
          <w:lang w:val="en-GB"/>
        </w:rPr>
        <w:t xml:space="preserve">the performance levels of </w:t>
      </w:r>
      <w:r w:rsidR="00763851" w:rsidRPr="0031429F">
        <w:rPr>
          <w:rFonts w:cs="Arial"/>
          <w:highlight w:val="cyan"/>
          <w:lang w:val="en-GB"/>
        </w:rPr>
        <w:t>classic RAN.</w:t>
      </w:r>
    </w:p>
    <w:p w14:paraId="7B42D979" w14:textId="6BB1A153" w:rsidR="1B6792E3" w:rsidRPr="00342899" w:rsidRDefault="00847D9D" w:rsidP="1B6792E3">
      <w:pPr>
        <w:spacing w:line="260" w:lineRule="exact"/>
        <w:rPr>
          <w:rFonts w:cs="Arial"/>
          <w:lang w:val="en-GB"/>
        </w:rPr>
      </w:pPr>
      <w:r w:rsidRPr="00342899">
        <w:rPr>
          <w:rFonts w:cs="Arial"/>
          <w:lang w:val="en-GB"/>
        </w:rPr>
        <w:t>The IPCEI on ME/CT is the opportunity to reinforce a future-proof Europe</w:t>
      </w:r>
      <w:r w:rsidR="004713D3" w:rsidRPr="00342899">
        <w:rPr>
          <w:rFonts w:cs="Arial"/>
          <w:lang w:val="en-GB"/>
        </w:rPr>
        <w:t>an industry</w:t>
      </w:r>
      <w:r w:rsidRPr="00342899">
        <w:rPr>
          <w:rFonts w:cs="Arial"/>
          <w:lang w:val="en-GB"/>
        </w:rPr>
        <w:t xml:space="preserve"> footprint by securing critical design</w:t>
      </w:r>
      <w:r w:rsidR="004713D3" w:rsidRPr="00342899">
        <w:rPr>
          <w:rFonts w:cs="Arial"/>
          <w:lang w:val="en-GB"/>
        </w:rPr>
        <w:t>, sustainable supply,</w:t>
      </w:r>
      <w:r w:rsidRPr="00342899">
        <w:rPr>
          <w:rFonts w:cs="Arial"/>
          <w:lang w:val="en-GB"/>
        </w:rPr>
        <w:t xml:space="preserve"> and </w:t>
      </w:r>
      <w:ins w:id="155" w:author="Pioch, Martin" w:date="2021-07-29T01:25:00Z">
        <w:r w:rsidR="00625667">
          <w:rPr>
            <w:rFonts w:cs="Arial"/>
            <w:lang w:val="en-GB"/>
          </w:rPr>
          <w:t xml:space="preserve">advanced </w:t>
        </w:r>
      </w:ins>
      <w:r w:rsidRPr="00342899">
        <w:rPr>
          <w:rFonts w:cs="Arial"/>
          <w:lang w:val="en-GB"/>
        </w:rPr>
        <w:t xml:space="preserve">manufacturing capabilities along the entire value chain. From the essential system definition down to the fundamental tools for manufacturing, Europe has the capability and the ambition to be a strong player. </w:t>
      </w:r>
    </w:p>
    <w:p w14:paraId="1C72C6C1" w14:textId="77777777" w:rsidR="00625667" w:rsidRDefault="00847D9D" w:rsidP="00C50069">
      <w:pPr>
        <w:rPr>
          <w:ins w:id="156" w:author="Pioch, Martin" w:date="2021-07-29T01:26:00Z"/>
          <w:lang w:val="en-GB"/>
        </w:rPr>
      </w:pPr>
      <w:r w:rsidRPr="00342899">
        <w:rPr>
          <w:rFonts w:cs="Arial"/>
          <w:lang w:val="en-GB"/>
        </w:rPr>
        <w:t>Applications such as electric and autonomous driving, wearable medical diagnosis, innovative manufacturing systems in industry (Industry 4.0)</w:t>
      </w:r>
      <w:r w:rsidR="00FD3C35" w:rsidRPr="00342899">
        <w:rPr>
          <w:rFonts w:cs="Arial"/>
          <w:lang w:val="en-GB"/>
        </w:rPr>
        <w:t xml:space="preserve">, </w:t>
      </w:r>
      <w:r w:rsidR="00FD3C35" w:rsidRPr="00342899">
        <w:rPr>
          <w:lang w:val="en-GB"/>
        </w:rPr>
        <w:t>smart/advanced infrastructure,</w:t>
      </w:r>
      <w:r w:rsidRPr="00342899">
        <w:rPr>
          <w:rFonts w:cs="Arial"/>
          <w:lang w:val="en-GB"/>
        </w:rPr>
        <w:t xml:space="preserve"> and next-generation communication technologies (</w:t>
      </w:r>
      <w:ins w:id="157" w:author="Pioch, Martin" w:date="2021-07-28T11:59:00Z">
        <w:r w:rsidR="009438C1" w:rsidRPr="00342899">
          <w:rPr>
            <w:rFonts w:cs="Arial"/>
            <w:lang w:val="en-GB"/>
          </w:rPr>
          <w:t>5G advanced and non-terrestrial</w:t>
        </w:r>
      </w:ins>
      <w:ins w:id="158" w:author="Pioch, Martin" w:date="2021-07-28T15:16:00Z">
        <w:r w:rsidR="002543BA" w:rsidRPr="00342899">
          <w:rPr>
            <w:rFonts w:cs="Arial"/>
            <w:lang w:val="en-GB"/>
          </w:rPr>
          <w:t>, optical interconnects, and</w:t>
        </w:r>
      </w:ins>
      <w:ins w:id="159" w:author="Pioch, Martin" w:date="2021-07-28T11:59:00Z">
        <w:r w:rsidR="009438C1" w:rsidRPr="00342899">
          <w:rPr>
            <w:rFonts w:cs="Arial"/>
            <w:lang w:val="en-GB"/>
          </w:rPr>
          <w:t xml:space="preserve"> </w:t>
        </w:r>
      </w:ins>
      <w:r w:rsidRPr="00342899">
        <w:rPr>
          <w:rFonts w:cs="Arial"/>
          <w:lang w:val="en-GB"/>
        </w:rPr>
        <w:t>6G) will require microcontrollers and microprocessors with particularly high computing power</w:t>
      </w:r>
      <w:r w:rsidR="00A03975" w:rsidRPr="00342899">
        <w:rPr>
          <w:rFonts w:cs="Arial"/>
          <w:lang w:val="en-GB"/>
        </w:rPr>
        <w:t xml:space="preserve">, high data exchange capacity </w:t>
      </w:r>
      <w:r w:rsidRPr="00342899">
        <w:rPr>
          <w:rFonts w:cs="Arial"/>
          <w:lang w:val="en-GB"/>
        </w:rPr>
        <w:t>and at low power consumption</w:t>
      </w:r>
      <w:r w:rsidR="00273D8A" w:rsidRPr="00342899">
        <w:rPr>
          <w:rFonts w:cs="Arial"/>
          <w:lang w:val="en-GB"/>
        </w:rPr>
        <w:t xml:space="preserve"> as foundation for modern networks</w:t>
      </w:r>
      <w:r w:rsidRPr="00342899">
        <w:rPr>
          <w:rFonts w:cs="Arial"/>
          <w:lang w:val="en-GB"/>
        </w:rPr>
        <w:t xml:space="preserve"> </w:t>
      </w:r>
      <w:r w:rsidR="00987F80" w:rsidRPr="00342899">
        <w:rPr>
          <w:rFonts w:cs="Arial"/>
          <w:lang w:val="en-GB"/>
        </w:rPr>
        <w:t>–</w:t>
      </w:r>
      <w:r w:rsidRPr="00342899">
        <w:rPr>
          <w:rFonts w:cs="Arial"/>
          <w:lang w:val="en-GB"/>
        </w:rPr>
        <w:t xml:space="preserve"> especially when functionalities such as machine learning and artificial intelligence are integrated. </w:t>
      </w:r>
      <w:r w:rsidR="00C50069" w:rsidRPr="00342899">
        <w:rPr>
          <w:lang w:val="en-GB"/>
        </w:rPr>
        <w:t xml:space="preserve">Fundamental improvements in e-mobility towards improved efficiency and less resource use require new motor technologies which in turn demand better sensors. Growth of the robotic market into the domains of healthcare and personal service robots demands substantial improvement of robot capabilities at significant reduction of cost. Only new sensor and integration technologies can support the development of new robotic systems which are required to support the ageing society. </w:t>
      </w:r>
    </w:p>
    <w:p w14:paraId="241BF4F9" w14:textId="7B1E6B42" w:rsidR="00847D9D" w:rsidRPr="00342899" w:rsidRDefault="0067370F" w:rsidP="00C50069">
      <w:pPr>
        <w:rPr>
          <w:rFonts w:cs="Arial"/>
          <w:lang w:val="en-GB"/>
        </w:rPr>
      </w:pPr>
      <w:r w:rsidRPr="00342899">
        <w:rPr>
          <w:rFonts w:cs="Arial"/>
          <w:lang w:val="en-GB"/>
        </w:rPr>
        <w:t>The transition to industry</w:t>
      </w:r>
      <w:r w:rsidR="00DF4D6D" w:rsidRPr="00342899">
        <w:rPr>
          <w:rFonts w:cs="Arial"/>
          <w:lang w:val="en-GB"/>
        </w:rPr>
        <w:t xml:space="preserve"> </w:t>
      </w:r>
      <w:r w:rsidRPr="00342899">
        <w:rPr>
          <w:rFonts w:cs="Arial"/>
          <w:lang w:val="en-GB"/>
        </w:rPr>
        <w:t>4.0 for the industrial sector is a major challenge involving numerous SMEs in Europe. This transition will benefit from</w:t>
      </w:r>
      <w:ins w:id="160" w:author="Pioch, Martin" w:date="2021-07-29T01:27:00Z">
        <w:r w:rsidR="00625667">
          <w:rPr>
            <w:rFonts w:cs="Arial"/>
            <w:lang w:val="en-GB"/>
          </w:rPr>
          <w:t xml:space="preserve"> new</w:t>
        </w:r>
      </w:ins>
      <w:r w:rsidRPr="00342899">
        <w:rPr>
          <w:rFonts w:cs="Arial"/>
          <w:lang w:val="en-GB"/>
        </w:rPr>
        <w:t xml:space="preserve"> European capacities in microelectronics front-end, but also back-end including </w:t>
      </w:r>
      <w:ins w:id="161" w:author="Pioch, Martin" w:date="2021-07-29T01:27:00Z">
        <w:r w:rsidR="00625667">
          <w:rPr>
            <w:rFonts w:cs="Arial"/>
            <w:lang w:val="en-GB"/>
          </w:rPr>
          <w:t>“</w:t>
        </w:r>
      </w:ins>
      <w:r w:rsidR="00DF4D6D" w:rsidRPr="00342899">
        <w:rPr>
          <w:rFonts w:cs="Arial"/>
          <w:lang w:val="en-GB"/>
        </w:rPr>
        <w:t>System in Package</w:t>
      </w:r>
      <w:ins w:id="162" w:author="Pioch, Martin" w:date="2021-07-29T01:27:00Z">
        <w:r w:rsidR="00625667">
          <w:rPr>
            <w:rFonts w:cs="Arial"/>
            <w:lang w:val="en-GB"/>
          </w:rPr>
          <w:t>”</w:t>
        </w:r>
      </w:ins>
      <w:r w:rsidR="00DF4D6D" w:rsidRPr="00342899">
        <w:rPr>
          <w:rFonts w:cs="Arial"/>
          <w:lang w:val="en-GB"/>
        </w:rPr>
        <w:t xml:space="preserve"> </w:t>
      </w:r>
      <w:r w:rsidRPr="00342899">
        <w:rPr>
          <w:rFonts w:cs="Arial"/>
          <w:lang w:val="en-GB"/>
        </w:rPr>
        <w:t xml:space="preserve">capabilities. </w:t>
      </w:r>
      <w:r w:rsidR="00847D9D" w:rsidRPr="00342899">
        <w:rPr>
          <w:rFonts w:cs="Arial"/>
          <w:lang w:val="en-GB"/>
        </w:rPr>
        <w:t>In addition, by 2025 there will be more than 50 billion networked devices on the market worldwide with a data volume of 79 Zettabytes to be processed</w:t>
      </w:r>
      <w:r w:rsidR="392A254E" w:rsidRPr="00342899">
        <w:rPr>
          <w:rFonts w:cs="Arial"/>
          <w:lang w:val="en-GB"/>
        </w:rPr>
        <w:t>.</w:t>
      </w:r>
      <w:r w:rsidR="00A03975" w:rsidRPr="00342899">
        <w:rPr>
          <w:rFonts w:cs="Arial"/>
          <w:lang w:val="en-GB"/>
        </w:rPr>
        <w:t xml:space="preserve"> These devices </w:t>
      </w:r>
      <w:r w:rsidR="00305149" w:rsidRPr="00342899">
        <w:rPr>
          <w:rFonts w:cs="Arial"/>
          <w:lang w:val="en-GB"/>
        </w:rPr>
        <w:t>need to be interconnected by a high-performance communication network</w:t>
      </w:r>
      <w:r w:rsidR="00847D9D" w:rsidRPr="00342899">
        <w:rPr>
          <w:rFonts w:cs="Arial"/>
          <w:lang w:val="en-GB"/>
        </w:rPr>
        <w:t>. This is where edge processing</w:t>
      </w:r>
      <w:r w:rsidR="008725F3">
        <w:rPr>
          <w:rFonts w:cs="Arial"/>
          <w:lang w:val="en-GB"/>
        </w:rPr>
        <w:t xml:space="preserve"> </w:t>
      </w:r>
      <w:r w:rsidR="008725F3" w:rsidRPr="0031429F">
        <w:rPr>
          <w:rFonts w:cs="Arial"/>
          <w:highlight w:val="cyan"/>
          <w:lang w:val="en-GB"/>
        </w:rPr>
        <w:t>and O-RAN networks</w:t>
      </w:r>
      <w:r w:rsidR="00847D9D" w:rsidRPr="00342899">
        <w:rPr>
          <w:rFonts w:cs="Arial"/>
          <w:lang w:val="en-GB"/>
        </w:rPr>
        <w:t xml:space="preserve"> will play a decisive role. It must be ensured that the applications are </w:t>
      </w:r>
      <w:ins w:id="163" w:author="Pioch, Martin" w:date="2021-07-28T12:00:00Z">
        <w:r w:rsidR="009438C1" w:rsidRPr="00342899">
          <w:rPr>
            <w:rFonts w:cs="Arial"/>
            <w:lang w:val="en-GB"/>
          </w:rPr>
          <w:t>functionally safe and</w:t>
        </w:r>
      </w:ins>
      <w:ins w:id="164" w:author="Pioch, Martin" w:date="2021-07-28T12:01:00Z">
        <w:r w:rsidR="009438C1" w:rsidRPr="00342899">
          <w:rPr>
            <w:rFonts w:cs="Arial"/>
            <w:lang w:val="en-GB"/>
          </w:rPr>
          <w:t xml:space="preserve"> cyber</w:t>
        </w:r>
      </w:ins>
      <w:ins w:id="165" w:author="Pioch, Martin" w:date="2021-07-28T12:00:00Z">
        <w:r w:rsidR="009438C1" w:rsidRPr="00342899">
          <w:rPr>
            <w:rFonts w:cs="Arial"/>
            <w:lang w:val="en-GB"/>
          </w:rPr>
          <w:t xml:space="preserve"> </w:t>
        </w:r>
      </w:ins>
      <w:r w:rsidR="00847D9D" w:rsidRPr="00342899">
        <w:rPr>
          <w:rFonts w:cs="Arial"/>
          <w:lang w:val="en-GB"/>
        </w:rPr>
        <w:t xml:space="preserve">secure, but at the same time can be operated in an energy-efficient manner. </w:t>
      </w:r>
      <w:r w:rsidR="6B644C4C" w:rsidRPr="00342899">
        <w:rPr>
          <w:rFonts w:cs="Arial"/>
          <w:lang w:val="en-GB"/>
        </w:rPr>
        <w:t>Here</w:t>
      </w:r>
      <w:r w:rsidR="007E0D3F" w:rsidRPr="00342899">
        <w:rPr>
          <w:rFonts w:cs="Arial"/>
          <w:lang w:val="en-GB"/>
        </w:rPr>
        <w:t>,</w:t>
      </w:r>
      <w:r w:rsidR="6B644C4C" w:rsidRPr="00342899">
        <w:rPr>
          <w:rFonts w:cs="Arial"/>
          <w:lang w:val="en-GB"/>
        </w:rPr>
        <w:t xml:space="preserve"> technology nodes for processor</w:t>
      </w:r>
      <w:r w:rsidR="00847D9D" w:rsidRPr="00342899">
        <w:rPr>
          <w:rFonts w:cs="Arial"/>
          <w:lang w:val="en-GB"/>
        </w:rPr>
        <w:t>s</w:t>
      </w:r>
      <w:r w:rsidR="6B644C4C" w:rsidRPr="00342899">
        <w:rPr>
          <w:rFonts w:cs="Arial"/>
          <w:lang w:val="en-GB"/>
        </w:rPr>
        <w:t xml:space="preserve"> in the ≤10nm range come into play. </w:t>
      </w:r>
      <w:r w:rsidR="00F2090A" w:rsidRPr="00342899">
        <w:rPr>
          <w:rFonts w:eastAsia="Arial" w:cs="Arial"/>
          <w:szCs w:val="20"/>
          <w:lang w:val="en-GB"/>
        </w:rPr>
        <w:t>C</w:t>
      </w:r>
      <w:r w:rsidR="00847D9D" w:rsidRPr="00342899">
        <w:rPr>
          <w:rFonts w:cs="Arial"/>
          <w:lang w:val="en-GB"/>
        </w:rPr>
        <w:t xml:space="preserve">hip solutions in these structure sizes make it possible to </w:t>
      </w:r>
      <w:ins w:id="166" w:author="Pioch, Martin" w:date="2021-07-28T11:27:00Z">
        <w:r w:rsidR="00D95ADF" w:rsidRPr="00342899">
          <w:rPr>
            <w:rFonts w:cs="Arial"/>
            <w:lang w:val="en-GB"/>
          </w:rPr>
          <w:t>create</w:t>
        </w:r>
      </w:ins>
      <w:ins w:id="167" w:author="Pioch, Martin" w:date="2021-07-28T11:25:00Z">
        <w:r w:rsidR="00CC30F3" w:rsidRPr="00342899">
          <w:rPr>
            <w:rFonts w:cs="Arial"/>
            <w:lang w:val="en-GB"/>
          </w:rPr>
          <w:t xml:space="preserve"> up a European end user market for </w:t>
        </w:r>
      </w:ins>
      <w:r w:rsidR="00847D9D" w:rsidRPr="00342899">
        <w:rPr>
          <w:rFonts w:cs="Arial"/>
          <w:lang w:val="en-GB"/>
        </w:rPr>
        <w:t>computing platforms for electromobility, digital factories and 6G infrastructure.</w:t>
      </w:r>
      <w:r w:rsidR="00A03975" w:rsidRPr="00342899">
        <w:rPr>
          <w:rFonts w:cs="Arial"/>
          <w:lang w:val="en-GB"/>
        </w:rPr>
        <w:t xml:space="preserve"> Additionally, as the overall part of Industry 4.0 and 6G-application will have a significant impact on the energy consumption of the industry and society, energy</w:t>
      </w:r>
      <w:ins w:id="168" w:author="Pioch, Martin" w:date="2021-07-28T12:36:00Z">
        <w:r w:rsidR="00987F80" w:rsidRPr="00342899">
          <w:rPr>
            <w:rFonts w:cs="Arial"/>
            <w:lang w:val="en-GB"/>
          </w:rPr>
          <w:t>/material</w:t>
        </w:r>
      </w:ins>
      <w:r w:rsidR="00A03975" w:rsidRPr="00342899">
        <w:rPr>
          <w:rFonts w:cs="Arial"/>
          <w:lang w:val="en-GB"/>
        </w:rPr>
        <w:t xml:space="preserve"> efficiency in driving this electronic infrastructure will take a more and more important role.</w:t>
      </w:r>
    </w:p>
    <w:p w14:paraId="7287858F" w14:textId="18B8484C" w:rsidR="00590082" w:rsidRPr="00342899" w:rsidRDefault="00590082" w:rsidP="6EDF3BBF">
      <w:pPr>
        <w:spacing w:line="260" w:lineRule="exact"/>
        <w:rPr>
          <w:rFonts w:cs="Arial"/>
          <w:lang w:val="en-GB"/>
        </w:rPr>
      </w:pPr>
      <w:r w:rsidRPr="00342899">
        <w:rPr>
          <w:rFonts w:cs="Arial"/>
          <w:lang w:val="en-GB"/>
        </w:rPr>
        <w:t xml:space="preserve">Applications in automotive, especially for autonomous driving, - complemented with ML and AI functionalities - will require high-end microcontrollers and microprocessors with very high computing power, while being safe, cybersecure and energy efficient at the same time. The next generation vehicle architecture, where these chips play a key role as brains of the car, will </w:t>
      </w:r>
      <w:r w:rsidR="0CBA4454" w:rsidRPr="00342899">
        <w:rPr>
          <w:rFonts w:cs="Arial"/>
          <w:lang w:val="en-GB"/>
        </w:rPr>
        <w:t xml:space="preserve">also </w:t>
      </w:r>
      <w:r w:rsidRPr="00342899">
        <w:rPr>
          <w:rFonts w:cs="Arial"/>
          <w:lang w:val="en-GB"/>
        </w:rPr>
        <w:t xml:space="preserve">need chip solutions in the 5/2nm range to deliver on these requirements and enable EU industry to develop/provide the necessary computing platforms to be at the forefront in innovations. In addition, these high performant chips will be used as edge devices in the car to manage the tremendous amount of data provided by the highly increased number of sensors, the latter ones being a strength of the European industry. </w:t>
      </w:r>
      <w:r w:rsidR="00A03975" w:rsidRPr="00342899">
        <w:rPr>
          <w:rFonts w:cs="Arial"/>
          <w:lang w:val="en-GB"/>
        </w:rPr>
        <w:t xml:space="preserve">Additionally, the “electrification” of the car results in a substantial increase of the electronic content in today’s and future cars with energy efficient power electronic circuits for driving the electric vehicles of future mobility platforms. These power electronics will need leading edge compound semiconductors for future electric vehicles </w:t>
      </w:r>
      <w:ins w:id="169" w:author="Pioch, Martin" w:date="2021-07-29T01:30:00Z">
        <w:r w:rsidR="00625667">
          <w:rPr>
            <w:rFonts w:cs="Arial"/>
            <w:lang w:val="en-GB"/>
          </w:rPr>
          <w:t>of</w:t>
        </w:r>
        <w:r w:rsidR="00625667" w:rsidRPr="00342899">
          <w:rPr>
            <w:rFonts w:cs="Arial"/>
            <w:lang w:val="en-GB"/>
          </w:rPr>
          <w:t xml:space="preserve"> </w:t>
        </w:r>
      </w:ins>
      <w:r w:rsidR="00A03975" w:rsidRPr="00342899">
        <w:rPr>
          <w:rFonts w:cs="Arial"/>
          <w:lang w:val="en-GB"/>
        </w:rPr>
        <w:t>the next level.</w:t>
      </w:r>
    </w:p>
    <w:p w14:paraId="06ADB4B4" w14:textId="24C94C1B" w:rsidR="03F15B81" w:rsidRPr="00342899" w:rsidRDefault="00F97911" w:rsidP="00F97911">
      <w:pPr>
        <w:spacing w:line="260" w:lineRule="exact"/>
        <w:rPr>
          <w:rFonts w:cs="Arial"/>
          <w:lang w:val="en-GB"/>
        </w:rPr>
      </w:pPr>
      <w:r w:rsidRPr="00342899">
        <w:rPr>
          <w:rFonts w:cs="Arial"/>
          <w:lang w:val="en-GB"/>
        </w:rPr>
        <w:t>At the same time</w:t>
      </w:r>
      <w:ins w:id="170" w:author="Doell, Gerhard" w:date="2021-07-08T15:16:00Z">
        <w:r w:rsidR="008F235A" w:rsidRPr="00342899">
          <w:rPr>
            <w:rFonts w:cs="Arial"/>
            <w:lang w:val="en-GB"/>
          </w:rPr>
          <w:t>,</w:t>
        </w:r>
      </w:ins>
      <w:r w:rsidRPr="00342899">
        <w:rPr>
          <w:rFonts w:cs="Arial"/>
          <w:lang w:val="en-GB"/>
        </w:rPr>
        <w:t xml:space="preserve"> </w:t>
      </w:r>
      <w:r w:rsidRPr="00342899">
        <w:rPr>
          <w:rFonts w:eastAsia="Arial" w:cs="Arial"/>
          <w:lang w:val="en-GB"/>
        </w:rPr>
        <w:t xml:space="preserve">in the industrial automation, machinery, and plant engineering sectors the quantities for volume production and NRE costs in leading edge semiconductor technologies require </w:t>
      </w:r>
      <w:ins w:id="171" w:author="Pioch, Martin" w:date="2021-07-29T07:25:00Z">
        <w:r w:rsidR="002D58FB">
          <w:rPr>
            <w:rFonts w:eastAsia="Arial" w:cs="Arial"/>
            <w:lang w:val="en-GB"/>
          </w:rPr>
          <w:t xml:space="preserve">more mature </w:t>
        </w:r>
        <w:r w:rsidR="002D58FB" w:rsidRPr="00342899">
          <w:rPr>
            <w:rFonts w:eastAsia="Arial" w:cs="Arial"/>
            <w:lang w:val="en-GB"/>
          </w:rPr>
          <w:t>technology</w:t>
        </w:r>
        <w:r w:rsidR="002D58FB">
          <w:rPr>
            <w:rFonts w:eastAsia="Arial" w:cs="Arial"/>
            <w:lang w:val="en-GB"/>
          </w:rPr>
          <w:t xml:space="preserve"> nodes</w:t>
        </w:r>
      </w:ins>
      <w:r w:rsidRPr="00342899">
        <w:rPr>
          <w:rFonts w:eastAsia="Arial" w:cs="Arial"/>
          <w:lang w:val="en-GB"/>
        </w:rPr>
        <w:t>, which yield high amounts of di</w:t>
      </w:r>
      <w:r w:rsidR="008403F8" w:rsidRPr="00342899">
        <w:rPr>
          <w:rFonts w:eastAsia="Arial" w:cs="Arial"/>
          <w:lang w:val="en-GB"/>
        </w:rPr>
        <w:t>e</w:t>
      </w:r>
      <w:r w:rsidR="00112A4D" w:rsidRPr="00342899">
        <w:rPr>
          <w:rFonts w:eastAsia="Arial" w:cs="Arial"/>
          <w:lang w:val="en-GB"/>
        </w:rPr>
        <w:t>s-</w:t>
      </w:r>
      <w:r w:rsidRPr="00342899">
        <w:rPr>
          <w:rFonts w:eastAsia="Arial" w:cs="Arial"/>
          <w:lang w:val="en-GB"/>
        </w:rPr>
        <w:t>per</w:t>
      </w:r>
      <w:r w:rsidR="00112A4D" w:rsidRPr="00342899">
        <w:rPr>
          <w:rFonts w:eastAsia="Arial" w:cs="Arial"/>
          <w:lang w:val="en-GB"/>
        </w:rPr>
        <w:t>-</w:t>
      </w:r>
      <w:r w:rsidRPr="00342899">
        <w:rPr>
          <w:rFonts w:eastAsia="Arial" w:cs="Arial"/>
          <w:lang w:val="en-GB"/>
        </w:rPr>
        <w:t>wafer.</w:t>
      </w:r>
      <w:r w:rsidR="007B33B1" w:rsidRPr="00342899">
        <w:rPr>
          <w:rFonts w:eastAsia="Arial" w:cs="Arial"/>
          <w:lang w:val="en-GB"/>
        </w:rPr>
        <w:t xml:space="preserve"> </w:t>
      </w:r>
      <w:r w:rsidR="00F26FC8" w:rsidRPr="00342899">
        <w:rPr>
          <w:rFonts w:eastAsia="Arial" w:cs="Arial"/>
          <w:lang w:val="en-GB"/>
        </w:rPr>
        <w:t>For example,</w:t>
      </w:r>
      <w:r w:rsidR="007B33B1" w:rsidRPr="00342899">
        <w:rPr>
          <w:rFonts w:eastAsia="Arial" w:cs="Arial"/>
          <w:lang w:val="en-GB"/>
        </w:rPr>
        <w:t xml:space="preserve"> for smart power technologies </w:t>
      </w:r>
      <w:r w:rsidR="00D95ADF" w:rsidRPr="00342899">
        <w:rPr>
          <w:rFonts w:eastAsia="Arial" w:cs="Arial"/>
          <w:lang w:val="en-GB"/>
        </w:rPr>
        <w:t>analogue</w:t>
      </w:r>
      <w:r w:rsidR="001C56C1" w:rsidRPr="00342899">
        <w:rPr>
          <w:rFonts w:eastAsia="Arial" w:cs="Arial"/>
          <w:lang w:val="en-GB"/>
        </w:rPr>
        <w:t>/mixed signal capabilities are of key importance and do not require “More Moore</w:t>
      </w:r>
      <w:r w:rsidR="00F26FC8" w:rsidRPr="00342899">
        <w:rPr>
          <w:rFonts w:eastAsia="Arial" w:cs="Arial"/>
          <w:lang w:val="en-GB"/>
        </w:rPr>
        <w:t>”</w:t>
      </w:r>
      <w:ins w:id="172" w:author="Pioch, Martin" w:date="2021-07-28T15:35:00Z">
        <w:r w:rsidR="00F71FC9" w:rsidRPr="00342899">
          <w:rPr>
            <w:lang w:val="en-GB"/>
          </w:rPr>
          <w:t xml:space="preserve"> but novel materials, innovative designs, and improved synergies on system level</w:t>
        </w:r>
        <w:r w:rsidR="00F71FC9" w:rsidRPr="00342899">
          <w:rPr>
            <w:lang w:val="en-GB"/>
          </w:rPr>
          <w:annotationRef/>
        </w:r>
      </w:ins>
      <w:r w:rsidR="001C56C1" w:rsidRPr="00342899">
        <w:rPr>
          <w:rFonts w:eastAsia="Arial" w:cs="Arial"/>
          <w:lang w:val="en-GB"/>
        </w:rPr>
        <w:t xml:space="preserve">. </w:t>
      </w:r>
      <w:r w:rsidRPr="00342899">
        <w:rPr>
          <w:rFonts w:eastAsia="Arial" w:cs="Arial"/>
          <w:lang w:val="en-GB"/>
        </w:rPr>
        <w:t xml:space="preserve"> </w:t>
      </w:r>
    </w:p>
    <w:p w14:paraId="6EA6F528" w14:textId="77777777" w:rsidR="0037302C" w:rsidRPr="0037302C" w:rsidRDefault="00847D9D" w:rsidP="00590082">
      <w:pPr>
        <w:spacing w:line="260" w:lineRule="exact"/>
        <w:rPr>
          <w:ins w:id="173" w:author="Pioch, Martin" w:date="2021-07-29T07:30:00Z"/>
          <w:rFonts w:cs="Arial"/>
          <w:lang w:val="en-GB"/>
        </w:rPr>
      </w:pPr>
      <w:r w:rsidRPr="00342899">
        <w:rPr>
          <w:rFonts w:cs="Arial"/>
          <w:lang w:val="en-GB"/>
        </w:rPr>
        <w:t xml:space="preserve">The communication sector is an excellent </w:t>
      </w:r>
      <w:r w:rsidRPr="00C735B9">
        <w:rPr>
          <w:rFonts w:cs="Arial"/>
          <w:color w:val="FF0000"/>
          <w:lang w:val="en-GB"/>
        </w:rPr>
        <w:t>example how Europe can</w:t>
      </w:r>
      <w:r w:rsidR="00787448" w:rsidRPr="00C735B9">
        <w:rPr>
          <w:rFonts w:cs="Arial"/>
          <w:color w:val="FF0000"/>
          <w:lang w:val="en-GB"/>
        </w:rPr>
        <w:t xml:space="preserve"> retain its</w:t>
      </w:r>
      <w:r w:rsidRPr="00C735B9">
        <w:rPr>
          <w:rFonts w:cs="Arial"/>
          <w:color w:val="FF0000"/>
          <w:lang w:val="en-GB"/>
        </w:rPr>
        <w:t xml:space="preserve"> leadership</w:t>
      </w:r>
      <w:r w:rsidR="00787448" w:rsidRPr="00C735B9">
        <w:rPr>
          <w:rFonts w:cs="Arial"/>
          <w:color w:val="FF0000"/>
          <w:lang w:val="en-GB"/>
        </w:rPr>
        <w:t xml:space="preserve"> from the 4</w:t>
      </w:r>
      <w:r w:rsidR="00787448" w:rsidRPr="00C735B9">
        <w:rPr>
          <w:rFonts w:cs="Arial"/>
          <w:color w:val="FF0000"/>
          <w:vertAlign w:val="superscript"/>
          <w:lang w:val="en-GB"/>
        </w:rPr>
        <w:t>th</w:t>
      </w:r>
      <w:r w:rsidR="00787448" w:rsidRPr="00C735B9">
        <w:rPr>
          <w:rFonts w:cs="Arial"/>
          <w:color w:val="FF0000"/>
          <w:lang w:val="en-GB"/>
        </w:rPr>
        <w:t xml:space="preserve"> and 5</w:t>
      </w:r>
      <w:r w:rsidR="00787448" w:rsidRPr="00C735B9">
        <w:rPr>
          <w:rFonts w:cs="Arial"/>
          <w:color w:val="FF0000"/>
          <w:vertAlign w:val="superscript"/>
          <w:lang w:val="en-GB"/>
        </w:rPr>
        <w:t>th</w:t>
      </w:r>
      <w:r w:rsidR="00787448" w:rsidRPr="00C735B9">
        <w:rPr>
          <w:rFonts w:cs="Arial"/>
          <w:color w:val="FF0000"/>
          <w:lang w:val="en-GB"/>
        </w:rPr>
        <w:t xml:space="preserve"> generation radio communications technology</w:t>
      </w:r>
      <w:r w:rsidRPr="00C735B9">
        <w:rPr>
          <w:rFonts w:cs="Arial"/>
          <w:color w:val="FF0000"/>
          <w:lang w:val="en-GB"/>
        </w:rPr>
        <w:t xml:space="preserve"> in the</w:t>
      </w:r>
      <w:r w:rsidR="00787448" w:rsidRPr="00C735B9">
        <w:rPr>
          <w:rFonts w:cs="Arial"/>
          <w:color w:val="FF0000"/>
          <w:lang w:val="en-GB"/>
        </w:rPr>
        <w:t xml:space="preserve"> upcoming 6</w:t>
      </w:r>
      <w:r w:rsidR="00787448" w:rsidRPr="00C735B9">
        <w:rPr>
          <w:rFonts w:cs="Arial"/>
          <w:color w:val="FF0000"/>
          <w:vertAlign w:val="superscript"/>
          <w:lang w:val="en-GB"/>
        </w:rPr>
        <w:t>th</w:t>
      </w:r>
      <w:r w:rsidR="00787448" w:rsidRPr="00C735B9">
        <w:rPr>
          <w:rFonts w:cs="Arial"/>
          <w:color w:val="FF0000"/>
          <w:lang w:val="en-GB"/>
        </w:rPr>
        <w:t xml:space="preserve"> generation (6G)</w:t>
      </w:r>
      <w:r w:rsidRPr="00C735B9">
        <w:rPr>
          <w:rFonts w:cs="Arial"/>
          <w:color w:val="FF0000"/>
          <w:lang w:val="en-GB"/>
        </w:rPr>
        <w:t xml:space="preserve"> </w:t>
      </w:r>
      <w:r w:rsidRPr="00342899">
        <w:rPr>
          <w:rFonts w:cs="Arial"/>
          <w:lang w:val="en-GB"/>
        </w:rPr>
        <w:t>communication technology and infrastructure</w:t>
      </w:r>
      <w:r w:rsidR="003C09C8" w:rsidRPr="00342899">
        <w:rPr>
          <w:rFonts w:cs="Arial"/>
          <w:lang w:val="en-GB"/>
        </w:rPr>
        <w:t xml:space="preserve">, as well as in complementary wireless low-power short </w:t>
      </w:r>
      <w:r w:rsidR="003C09C8" w:rsidRPr="00342899">
        <w:rPr>
          <w:rFonts w:cs="Arial"/>
          <w:lang w:val="en-GB"/>
        </w:rPr>
        <w:lastRenderedPageBreak/>
        <w:t>range technologies enabling efficient IoT implementations.</w:t>
      </w:r>
      <w:r w:rsidR="00EC1970" w:rsidRPr="00342899">
        <w:rPr>
          <w:rFonts w:cs="Arial"/>
          <w:lang w:val="en-GB"/>
        </w:rPr>
        <w:t xml:space="preserve"> </w:t>
      </w:r>
      <w:r w:rsidR="00D95ADF" w:rsidRPr="00342899">
        <w:rPr>
          <w:rFonts w:cs="Arial"/>
          <w:lang w:val="en-GB"/>
        </w:rPr>
        <w:t>To</w:t>
      </w:r>
      <w:r w:rsidR="00EC1970" w:rsidRPr="00342899">
        <w:rPr>
          <w:rFonts w:cs="Arial"/>
          <w:lang w:val="en-GB"/>
        </w:rPr>
        <w:t xml:space="preserve"> make 5G and 6G technology not only available for consumers (smart phones), but also for industrial applications, the technology must be smoothly integrated in existing and upcoming industrial communication systems. Access to that technology for both large and small enterprises must be simple and cost effective. 5G and 6G must be made Industry 4.0 compliant</w:t>
      </w:r>
      <w:ins w:id="174" w:author="Pioch, Martin" w:date="2021-07-28T12:02:00Z">
        <w:r w:rsidR="009438C1" w:rsidRPr="00342899">
          <w:rPr>
            <w:rFonts w:cs="Arial"/>
            <w:lang w:val="en-GB"/>
          </w:rPr>
          <w:t xml:space="preserve"> and combining both terrestrial and non-terrestrial networks</w:t>
        </w:r>
      </w:ins>
      <w:r w:rsidR="00EC1970" w:rsidRPr="00342899">
        <w:rPr>
          <w:rFonts w:cs="Arial"/>
          <w:lang w:val="en-GB"/>
        </w:rPr>
        <w:t>.</w:t>
      </w:r>
      <w:r w:rsidRPr="00342899">
        <w:rPr>
          <w:rFonts w:cs="Arial"/>
          <w:lang w:val="en-GB"/>
        </w:rPr>
        <w:t xml:space="preserve"> As a matter of fact, </w:t>
      </w:r>
      <w:r w:rsidR="00B25115" w:rsidRPr="00342899">
        <w:rPr>
          <w:rFonts w:cs="Arial"/>
          <w:lang w:val="en-GB"/>
        </w:rPr>
        <w:t xml:space="preserve">the European communication industry has played a leading role in the standardization and development of the </w:t>
      </w:r>
      <w:r w:rsidR="00EC1970" w:rsidRPr="00342899">
        <w:rPr>
          <w:rFonts w:cs="Arial"/>
          <w:lang w:val="en-GB"/>
        </w:rPr>
        <w:t>2G/</w:t>
      </w:r>
      <w:r w:rsidR="00B25115" w:rsidRPr="00342899">
        <w:rPr>
          <w:rFonts w:cs="Arial"/>
          <w:lang w:val="en-GB"/>
        </w:rPr>
        <w:t>3G/4G/5G communication technology, including the corresponding IP.</w:t>
      </w:r>
      <w:r w:rsidRPr="00342899">
        <w:rPr>
          <w:rFonts w:cs="Arial"/>
          <w:lang w:val="en-GB"/>
        </w:rPr>
        <w:t xml:space="preserve"> </w:t>
      </w:r>
      <w:ins w:id="175" w:author="Pioch, Martin" w:date="2021-07-28T15:03:00Z">
        <w:r w:rsidR="00545462" w:rsidRPr="00342899">
          <w:rPr>
            <w:rFonts w:cstheme="minorHAnsi"/>
            <w:color w:val="000000"/>
            <w:lang w:val="en-GB"/>
          </w:rPr>
          <w:t>USA and Asian countries are investing Public funds to support their industries to be able to compete in 6G enabled networks business. Europe needs to match this by supporting local vendors in 6G</w:t>
        </w:r>
      </w:ins>
      <w:ins w:id="176" w:author="Pioch, Martin" w:date="2021-07-28T15:04:00Z">
        <w:r w:rsidR="00545462" w:rsidRPr="00342899">
          <w:rPr>
            <w:rFonts w:cstheme="minorHAnsi"/>
            <w:color w:val="000000"/>
            <w:lang w:val="en-GB"/>
          </w:rPr>
          <w:t>,</w:t>
        </w:r>
      </w:ins>
      <w:ins w:id="177" w:author="Pioch, Martin" w:date="2021-07-28T15:03:00Z">
        <w:r w:rsidR="00545462" w:rsidRPr="00342899">
          <w:rPr>
            <w:rFonts w:cstheme="minorHAnsi"/>
            <w:color w:val="000000"/>
            <w:lang w:val="en-GB"/>
          </w:rPr>
          <w:t xml:space="preserve"> RDI speed-up to generate IP, define global standards, develop key technologies and related micro-electronics, ensure highly adaptable end-to-end communications </w:t>
        </w:r>
      </w:ins>
      <w:ins w:id="178" w:author="Pioch, Martin" w:date="2021-07-28T15:04:00Z">
        <w:r w:rsidR="00545462" w:rsidRPr="00342899">
          <w:rPr>
            <w:rFonts w:cstheme="minorHAnsi"/>
            <w:color w:val="000000"/>
            <w:lang w:val="en-GB"/>
          </w:rPr>
          <w:t>solutions,</w:t>
        </w:r>
      </w:ins>
      <w:ins w:id="179" w:author="Pioch, Martin" w:date="2021-07-28T15:03:00Z">
        <w:r w:rsidR="00545462" w:rsidRPr="00342899">
          <w:rPr>
            <w:rFonts w:cstheme="minorHAnsi"/>
            <w:color w:val="000000"/>
            <w:lang w:val="en-GB"/>
          </w:rPr>
          <w:t xml:space="preserve"> and reliably guarantee cyber security through innovative approaches</w:t>
        </w:r>
      </w:ins>
      <w:ins w:id="180" w:author="Pioch, Martin" w:date="2021-07-28T15:04:00Z">
        <w:r w:rsidR="00545462" w:rsidRPr="00342899">
          <w:rPr>
            <w:rFonts w:cs="Arial"/>
            <w:lang w:val="en-GB"/>
          </w:rPr>
          <w:t>.</w:t>
        </w:r>
      </w:ins>
      <w:r w:rsidRPr="00342899">
        <w:rPr>
          <w:rFonts w:cs="Arial"/>
          <w:lang w:val="en-GB"/>
        </w:rPr>
        <w:t xml:space="preserve"> </w:t>
      </w:r>
      <w:ins w:id="181" w:author="Pioch, Martin" w:date="2021-07-28T15:04:00Z">
        <w:r w:rsidR="00545462" w:rsidRPr="00342899">
          <w:rPr>
            <w:rFonts w:cs="Arial"/>
            <w:lang w:val="en-GB"/>
          </w:rPr>
          <w:t>This</w:t>
        </w:r>
      </w:ins>
      <w:r w:rsidRPr="00342899">
        <w:rPr>
          <w:rFonts w:cs="Arial"/>
          <w:lang w:val="en-GB"/>
        </w:rPr>
        <w:t xml:space="preserve"> is important to protect the mobile networks and billions of connected devices against hacking, data theft and sabotage.</w:t>
      </w:r>
      <w:r w:rsidR="003B3784" w:rsidRPr="00342899">
        <w:rPr>
          <w:rFonts w:cs="Arial"/>
          <w:lang w:val="en-GB"/>
        </w:rPr>
        <w:t xml:space="preserve"> </w:t>
      </w:r>
      <w:r w:rsidR="00611035" w:rsidRPr="00342899">
        <w:rPr>
          <w:rFonts w:cs="Arial"/>
          <w:lang w:val="en-GB"/>
        </w:rPr>
        <w:t>This will require advanced communication infrastructure, devices and applications provided by the European microelectronics and communication technologies industry.</w:t>
      </w:r>
      <w:r w:rsidR="00611035" w:rsidRPr="00342899">
        <w:rPr>
          <w:lang w:val="en-GB"/>
        </w:rPr>
        <w:t xml:space="preserve"> </w:t>
      </w:r>
      <w:r w:rsidR="003B3784" w:rsidRPr="00342899">
        <w:rPr>
          <w:rFonts w:cs="Arial"/>
          <w:lang w:val="en-GB"/>
        </w:rPr>
        <w:t xml:space="preserve">Also, virtualisation of hardware </w:t>
      </w:r>
      <w:r w:rsidR="00457B3F" w:rsidRPr="00342899">
        <w:rPr>
          <w:rFonts w:cs="Arial"/>
          <w:lang w:val="en-GB"/>
        </w:rPr>
        <w:t xml:space="preserve">and interoperable interfaces </w:t>
      </w:r>
      <w:r w:rsidR="003B3784" w:rsidRPr="00342899">
        <w:rPr>
          <w:rFonts w:cs="Arial"/>
          <w:lang w:val="en-GB"/>
        </w:rPr>
        <w:t>for communication systems like</w:t>
      </w:r>
      <w:r w:rsidR="00EC1970" w:rsidRPr="00342899">
        <w:rPr>
          <w:rFonts w:cs="Arial"/>
          <w:lang w:val="en-GB"/>
        </w:rPr>
        <w:t xml:space="preserve"> cloud-native RAN and core networks</w:t>
      </w:r>
      <w:r w:rsidR="003B3784" w:rsidRPr="00342899">
        <w:rPr>
          <w:rFonts w:cs="Arial"/>
          <w:lang w:val="en-GB"/>
        </w:rPr>
        <w:t xml:space="preserve"> will require high-performance processors</w:t>
      </w:r>
      <w:r w:rsidR="00457B3F" w:rsidRPr="00342899">
        <w:rPr>
          <w:rFonts w:cs="Arial"/>
          <w:lang w:val="en-GB"/>
        </w:rPr>
        <w:t>, software integration and application ecosystems</w:t>
      </w:r>
      <w:r w:rsidR="003B3784" w:rsidRPr="00342899">
        <w:rPr>
          <w:rFonts w:cs="Arial"/>
          <w:lang w:val="en-GB"/>
        </w:rPr>
        <w:t>.</w:t>
      </w:r>
      <w:r w:rsidR="00457B3F" w:rsidRPr="00342899">
        <w:rPr>
          <w:rFonts w:cs="Arial"/>
          <w:lang w:val="en-GB"/>
        </w:rPr>
        <w:t xml:space="preserve"> For the first time with </w:t>
      </w:r>
      <w:ins w:id="182" w:author="Pioch, Martin" w:date="2021-07-28T12:37:00Z">
        <w:r w:rsidR="00987F80" w:rsidRPr="00342899">
          <w:rPr>
            <w:rFonts w:cs="Arial"/>
            <w:lang w:val="en-GB"/>
          </w:rPr>
          <w:t xml:space="preserve">advanced 5G and </w:t>
        </w:r>
      </w:ins>
      <w:r w:rsidR="00457B3F" w:rsidRPr="00342899">
        <w:rPr>
          <w:rFonts w:cs="Arial"/>
          <w:lang w:val="en-GB"/>
        </w:rPr>
        <w:t>6G</w:t>
      </w:r>
      <w:r w:rsidR="00613779" w:rsidRPr="00342899">
        <w:rPr>
          <w:rFonts w:cs="Arial"/>
          <w:lang w:val="en-GB"/>
        </w:rPr>
        <w:t>,</w:t>
      </w:r>
      <w:r w:rsidR="00457B3F" w:rsidRPr="00342899">
        <w:rPr>
          <w:rFonts w:cs="Arial"/>
          <w:lang w:val="en-GB"/>
        </w:rPr>
        <w:t xml:space="preserve"> commercial communication standard</w:t>
      </w:r>
      <w:ins w:id="183" w:author="Pioch, Martin" w:date="2021-07-28T12:37:00Z">
        <w:r w:rsidR="00987F80" w:rsidRPr="00342899">
          <w:rPr>
            <w:rFonts w:cs="Arial"/>
            <w:lang w:val="en-GB"/>
          </w:rPr>
          <w:t>s</w:t>
        </w:r>
      </w:ins>
      <w:r w:rsidR="00457B3F" w:rsidRPr="00342899">
        <w:rPr>
          <w:rFonts w:cs="Arial"/>
          <w:lang w:val="en-GB"/>
        </w:rPr>
        <w:t xml:space="preserve"> will use millimetre wave frequency bands</w:t>
      </w:r>
      <w:ins w:id="184" w:author="Pioch, Martin" w:date="2021-07-28T15:36:00Z">
        <w:r w:rsidR="00F71FC9" w:rsidRPr="00342899">
          <w:rPr>
            <w:rFonts w:cs="Arial"/>
            <w:lang w:val="en-GB"/>
          </w:rPr>
          <w:t xml:space="preserve"> in Europe</w:t>
        </w:r>
      </w:ins>
      <w:r w:rsidR="00457B3F" w:rsidRPr="00342899">
        <w:rPr>
          <w:rFonts w:cs="Arial"/>
          <w:lang w:val="en-GB"/>
        </w:rPr>
        <w:t xml:space="preserve">. Manufacturing processes and components throughout all production layers are currently not available for these frequencies and need to be developed for commercial mass production, including R&amp;D and </w:t>
      </w:r>
      <w:r w:rsidR="00457B3F" w:rsidRPr="0037302C">
        <w:rPr>
          <w:rFonts w:cs="Arial"/>
          <w:lang w:val="en-GB"/>
        </w:rPr>
        <w:t>test &amp; measurement solutions.</w:t>
      </w:r>
      <w:r w:rsidR="00457B3F" w:rsidRPr="0037302C">
        <w:rPr>
          <w:rFonts w:cs="Arial"/>
          <w:lang w:val="en-GB"/>
        </w:rPr>
        <w:annotationRef/>
      </w:r>
    </w:p>
    <w:p w14:paraId="5F91BC63" w14:textId="75E3E876" w:rsidR="00847D9D" w:rsidRPr="00342899" w:rsidRDefault="004D55AC" w:rsidP="00590082">
      <w:pPr>
        <w:spacing w:line="260" w:lineRule="exact"/>
        <w:rPr>
          <w:rFonts w:cs="Arial"/>
          <w:lang w:val="en-GB"/>
        </w:rPr>
      </w:pPr>
      <w:ins w:id="185" w:author="Pioch, Martin" w:date="2021-07-28T13:00:00Z">
        <w:r w:rsidRPr="0037302C">
          <w:rPr>
            <w:rFonts w:eastAsia="Times New Roman" w:cs="Arial"/>
            <w:szCs w:val="20"/>
            <w:shd w:val="clear" w:color="auto" w:fill="FFFFFF"/>
            <w:lang w:val="en-GB" w:eastAsia="nl-NL"/>
          </w:rPr>
          <w:t>Photonics technologies provide highly integrated optical</w:t>
        </w:r>
        <w:r w:rsidRPr="0037302C">
          <w:rPr>
            <w:rFonts w:eastAsia="Times New Roman" w:cs="Arial"/>
            <w:szCs w:val="20"/>
            <w:lang w:val="en-GB" w:eastAsia="nl-NL"/>
          </w:rPr>
          <w:t xml:space="preserve"> </w:t>
        </w:r>
        <w:r w:rsidRPr="0037302C">
          <w:rPr>
            <w:rFonts w:eastAsia="Times New Roman" w:cs="Arial"/>
            <w:szCs w:val="20"/>
            <w:shd w:val="clear" w:color="auto" w:fill="FFFFFF"/>
            <w:lang w:val="en-GB" w:eastAsia="nl-NL"/>
          </w:rPr>
          <w:t xml:space="preserve">communications products based on optical System-on-Chip technology, enhancing very energy efficient data transmission over </w:t>
        </w:r>
        <w:r w:rsidRPr="0037302C">
          <w:rPr>
            <w:rFonts w:cs="Arial"/>
            <w:szCs w:val="20"/>
            <w:lang w:val="en-GB"/>
          </w:rPr>
          <w:t xml:space="preserve">longer distances and providing provide more bandwidth to end-users. </w:t>
        </w:r>
        <w:r w:rsidRPr="0037302C">
          <w:rPr>
            <w:rFonts w:eastAsia="Times New Roman" w:cs="Arial"/>
            <w:szCs w:val="20"/>
            <w:shd w:val="clear" w:color="auto" w:fill="FFFFFF"/>
            <w:lang w:val="en-GB" w:eastAsia="nl-NL"/>
          </w:rPr>
          <w:t xml:space="preserve">Data </w:t>
        </w:r>
      </w:ins>
      <w:ins w:id="186" w:author="Pioch, Martin" w:date="2021-07-29T07:30:00Z">
        <w:r w:rsidR="0037302C" w:rsidRPr="0037302C">
          <w:rPr>
            <w:rFonts w:eastAsia="Times New Roman" w:cs="Arial"/>
            <w:szCs w:val="20"/>
            <w:shd w:val="clear" w:color="auto" w:fill="FFFFFF"/>
            <w:lang w:val="en-GB" w:eastAsia="nl-NL"/>
          </w:rPr>
          <w:t>centres</w:t>
        </w:r>
      </w:ins>
      <w:ins w:id="187" w:author="Pioch, Martin" w:date="2021-07-28T13:00:00Z">
        <w:r w:rsidRPr="0037302C">
          <w:rPr>
            <w:rFonts w:eastAsia="Times New Roman" w:cs="Arial"/>
            <w:szCs w:val="20"/>
            <w:shd w:val="clear" w:color="auto" w:fill="FFFFFF"/>
            <w:lang w:val="en-GB" w:eastAsia="nl-NL"/>
          </w:rPr>
          <w:t xml:space="preserve"> today are scaling up to meet the continuous growing demand for higher bandwidths. Integrated photonic optical transceivers overcome this challenge by creating more energy-efficient photonics-based products that provide high transfer speeds against a lower energy footprint. </w:t>
        </w:r>
      </w:ins>
      <w:r w:rsidR="00847D9D" w:rsidRPr="0037302C">
        <w:rPr>
          <w:rFonts w:cs="Arial"/>
          <w:lang w:val="en-GB"/>
        </w:rPr>
        <w:t>To position Europe well for these communication challenges, it is imperative to establish technologies, design</w:t>
      </w:r>
      <w:r w:rsidR="00457B3F" w:rsidRPr="0037302C">
        <w:rPr>
          <w:rFonts w:cs="Arial"/>
          <w:lang w:val="en-GB"/>
        </w:rPr>
        <w:t>,</w:t>
      </w:r>
      <w:r w:rsidR="00847D9D" w:rsidRPr="0037302C">
        <w:rPr>
          <w:rFonts w:cs="Arial"/>
          <w:lang w:val="en-GB"/>
        </w:rPr>
        <w:t xml:space="preserve"> and develop infrastructure</w:t>
      </w:r>
      <w:r w:rsidR="00457B3F" w:rsidRPr="0037302C">
        <w:rPr>
          <w:rFonts w:cs="Arial"/>
          <w:lang w:val="en-GB"/>
        </w:rPr>
        <w:t>-, system</w:t>
      </w:r>
      <w:ins w:id="188" w:author="Pioch, Martin" w:date="2021-07-29T07:30:00Z">
        <w:r w:rsidR="0037302C" w:rsidRPr="0037302C">
          <w:rPr>
            <w:rFonts w:cs="Arial"/>
            <w:lang w:val="en-GB"/>
          </w:rPr>
          <w:t>- and</w:t>
        </w:r>
      </w:ins>
      <w:r w:rsidR="00847D9D" w:rsidRPr="0037302C">
        <w:rPr>
          <w:rFonts w:cs="Arial"/>
          <w:lang w:val="en-GB"/>
        </w:rPr>
        <w:t xml:space="preserve"> </w:t>
      </w:r>
      <w:r w:rsidR="00457B3F" w:rsidRPr="0037302C">
        <w:rPr>
          <w:rFonts w:cs="Arial"/>
          <w:lang w:val="en-GB"/>
        </w:rPr>
        <w:t xml:space="preserve">test </w:t>
      </w:r>
      <w:r w:rsidR="00847D9D" w:rsidRPr="0037302C">
        <w:rPr>
          <w:rFonts w:cs="Arial"/>
          <w:lang w:val="en-GB"/>
        </w:rPr>
        <w:t xml:space="preserve">solutions in a leading and </w:t>
      </w:r>
      <w:r w:rsidR="00847D9D" w:rsidRPr="00342899">
        <w:rPr>
          <w:rFonts w:cs="Arial"/>
          <w:lang w:val="en-GB"/>
        </w:rPr>
        <w:t>self-determined manner. Although the 6G roll-out will only happen from 2028 onwards, the IP generation and technology development starts now. Let’s make 6G “made in Europe</w:t>
      </w:r>
      <w:r w:rsidR="39FC241E" w:rsidRPr="00342899">
        <w:rPr>
          <w:rFonts w:cs="Arial"/>
          <w:lang w:val="en-GB"/>
        </w:rPr>
        <w:t>”!</w:t>
      </w:r>
    </w:p>
    <w:p w14:paraId="74F50A30" w14:textId="20E4BBEC" w:rsidR="00847D9D" w:rsidRPr="00342899" w:rsidRDefault="00847D9D" w:rsidP="00847D9D">
      <w:pPr>
        <w:spacing w:line="260" w:lineRule="exact"/>
        <w:rPr>
          <w:rFonts w:cs="Arial"/>
          <w:lang w:val="en-GB"/>
        </w:rPr>
      </w:pPr>
      <w:r w:rsidRPr="00342899">
        <w:rPr>
          <w:rFonts w:cs="Arial"/>
          <w:lang w:val="en-GB"/>
        </w:rPr>
        <w:t xml:space="preserve">While </w:t>
      </w:r>
      <w:r w:rsidR="003E5E15" w:rsidRPr="00342899">
        <w:rPr>
          <w:rFonts w:cs="Arial"/>
          <w:lang w:val="en-GB"/>
        </w:rPr>
        <w:t xml:space="preserve">Europe still shows </w:t>
      </w:r>
      <w:r w:rsidR="00245695" w:rsidRPr="00342899">
        <w:rPr>
          <w:rFonts w:cs="Arial"/>
          <w:lang w:val="en-GB"/>
        </w:rPr>
        <w:t xml:space="preserve">strength in some areas of the </w:t>
      </w:r>
      <w:r w:rsidRPr="00342899">
        <w:rPr>
          <w:rFonts w:cs="Arial"/>
          <w:lang w:val="en-GB"/>
        </w:rPr>
        <w:t>communication sector</w:t>
      </w:r>
      <w:r w:rsidR="00457B3F" w:rsidRPr="00342899">
        <w:rPr>
          <w:rFonts w:cs="Arial"/>
          <w:lang w:val="en-GB"/>
        </w:rPr>
        <w:t xml:space="preserve"> the emergence of open interfaces forces a new level of efforts in the creation of secure network functions.</w:t>
      </w:r>
      <w:r w:rsidRPr="00342899">
        <w:rPr>
          <w:rFonts w:cs="Arial"/>
          <w:lang w:val="en-GB"/>
        </w:rPr>
        <w:t xml:space="preserve"> </w:t>
      </w:r>
      <w:r w:rsidR="00457B3F" w:rsidRPr="00342899">
        <w:rPr>
          <w:rFonts w:cs="Arial"/>
          <w:lang w:val="en-GB"/>
        </w:rPr>
        <w:t>I</w:t>
      </w:r>
      <w:r w:rsidRPr="00342899">
        <w:rPr>
          <w:rFonts w:cs="Arial"/>
          <w:lang w:val="en-GB"/>
        </w:rPr>
        <w:t>n the safety and security area</w:t>
      </w:r>
      <w:r w:rsidR="00380068" w:rsidRPr="00342899">
        <w:rPr>
          <w:rFonts w:cs="Arial"/>
          <w:lang w:val="en-GB"/>
        </w:rPr>
        <w:t>,</w:t>
      </w:r>
      <w:r w:rsidRPr="00342899">
        <w:rPr>
          <w:rFonts w:cs="Arial"/>
          <w:lang w:val="en-GB"/>
        </w:rPr>
        <w:t xml:space="preserve"> Europe must extend its technological leadership. Functional safety in automotive, communication and industrial areas is one of the key strengths of European IC designers and manufacturers and will be key for autonomous and safe driving. Security </w:t>
      </w:r>
      <w:r w:rsidR="39FC241E" w:rsidRPr="00342899">
        <w:rPr>
          <w:rFonts w:cs="Arial"/>
          <w:lang w:val="en-GB"/>
        </w:rPr>
        <w:t xml:space="preserve">processors </w:t>
      </w:r>
      <w:r w:rsidRPr="00342899">
        <w:rPr>
          <w:rFonts w:cs="Arial"/>
          <w:lang w:val="en-GB"/>
        </w:rPr>
        <w:t xml:space="preserve">designed in Europe have set worldwide standards and can be considered as global benchmark. Based on these European strengths, we have all the means to master the upcoming challenges of cyber security: quantum computers can perform complex computations that will render most, if not all, of today's public-key cryptography solutions vulnerable and thus unusable with little effort. To date, the necessary components, and implementations to protect any systems from quantum compute-based hacking are not available on the market and need to be developed. “Beyond Moore”, the synergy of “More Moore” and “More than Moore” will be the solution. In this domain there will emerge positive spill-over effects from the IPCEI on ME/CT on other European Projects, as the </w:t>
      </w:r>
      <w:proofErr w:type="spellStart"/>
      <w:r w:rsidRPr="00342899">
        <w:rPr>
          <w:rFonts w:cs="Arial"/>
          <w:lang w:val="en-GB"/>
        </w:rPr>
        <w:t>EuroQCI</w:t>
      </w:r>
      <w:proofErr w:type="spellEnd"/>
      <w:r w:rsidRPr="00342899">
        <w:rPr>
          <w:rStyle w:val="FootnoteReference"/>
          <w:rFonts w:cs="Arial"/>
          <w:lang w:val="en-GB"/>
        </w:rPr>
        <w:footnoteReference w:id="13"/>
      </w:r>
      <w:r w:rsidRPr="00342899">
        <w:rPr>
          <w:rFonts w:cs="Arial"/>
          <w:lang w:val="en-GB"/>
        </w:rPr>
        <w:t xml:space="preserve">. </w:t>
      </w:r>
    </w:p>
    <w:p w14:paraId="5CB7A8A3" w14:textId="028D37EB" w:rsidR="00457B3F" w:rsidRPr="00342899" w:rsidRDefault="00457B3F" w:rsidP="00847D9D">
      <w:pPr>
        <w:spacing w:line="260" w:lineRule="exact"/>
        <w:rPr>
          <w:rFonts w:cs="Arial"/>
          <w:lang w:val="en-GB"/>
        </w:rPr>
      </w:pPr>
      <w:r w:rsidRPr="00342899">
        <w:rPr>
          <w:rFonts w:cs="Arial"/>
          <w:lang w:val="en-GB"/>
        </w:rPr>
        <w:t xml:space="preserve">All semiconductor applications mentioned above </w:t>
      </w:r>
      <w:r w:rsidR="000D789A" w:rsidRPr="00342899">
        <w:rPr>
          <w:rFonts w:cs="Arial"/>
          <w:lang w:val="en-GB"/>
        </w:rPr>
        <w:t>need pure materials as prerequisites. For future chip generations and new application segments</w:t>
      </w:r>
      <w:r w:rsidR="00790C8C" w:rsidRPr="00342899">
        <w:rPr>
          <w:rFonts w:cs="Arial"/>
          <w:lang w:val="en-GB"/>
        </w:rPr>
        <w:t>,</w:t>
      </w:r>
      <w:r w:rsidR="000D789A" w:rsidRPr="00342899">
        <w:rPr>
          <w:rFonts w:cs="Arial"/>
          <w:lang w:val="en-GB"/>
        </w:rPr>
        <w:t xml:space="preserve"> quality, purity, sustainability, and </w:t>
      </w:r>
      <w:r w:rsidR="001E5A87" w:rsidRPr="00342899">
        <w:rPr>
          <w:rFonts w:cs="Arial"/>
          <w:lang w:val="en-GB"/>
        </w:rPr>
        <w:t>manufacturing</w:t>
      </w:r>
      <w:r w:rsidR="000D789A" w:rsidRPr="00342899">
        <w:rPr>
          <w:rFonts w:cs="Arial"/>
          <w:lang w:val="en-GB"/>
        </w:rPr>
        <w:t xml:space="preserve"> costs </w:t>
      </w:r>
      <w:r w:rsidR="00EC1970" w:rsidRPr="00342899">
        <w:rPr>
          <w:rFonts w:cs="Arial"/>
          <w:lang w:val="en-GB"/>
        </w:rPr>
        <w:t>must</w:t>
      </w:r>
      <w:r w:rsidR="000D789A" w:rsidRPr="00342899">
        <w:rPr>
          <w:rFonts w:cs="Arial"/>
          <w:lang w:val="en-GB"/>
        </w:rPr>
        <w:t xml:space="preserve"> be further improved to make Europe a centre of innovation and stable technological</w:t>
      </w:r>
      <w:r w:rsidR="00EC1970" w:rsidRPr="00342899">
        <w:rPr>
          <w:rFonts w:cs="Arial"/>
          <w:lang w:val="en-GB"/>
        </w:rPr>
        <w:t xml:space="preserve"> development</w:t>
      </w:r>
      <w:r w:rsidR="000D789A" w:rsidRPr="00342899">
        <w:rPr>
          <w:rFonts w:cs="Arial"/>
          <w:lang w:val="en-GB"/>
        </w:rPr>
        <w:t>.</w:t>
      </w:r>
    </w:p>
    <w:tbl>
      <w:tblPr>
        <w:tblW w:w="0" w:type="auto"/>
        <w:shd w:val="clear" w:color="auto" w:fill="D9D9D9" w:themeFill="background1" w:themeFillShade="D9"/>
        <w:tblLook w:val="04A0" w:firstRow="1" w:lastRow="0" w:firstColumn="1" w:lastColumn="0" w:noHBand="0" w:noVBand="1"/>
      </w:tblPr>
      <w:tblGrid>
        <w:gridCol w:w="9060"/>
      </w:tblGrid>
      <w:tr w:rsidR="00847D9D" w:rsidRPr="0037302C" w14:paraId="2FBAFD5F" w14:textId="77777777" w:rsidTr="0061673A">
        <w:trPr>
          <w:trHeight w:val="4139"/>
        </w:trPr>
        <w:tc>
          <w:tcPr>
            <w:tcW w:w="9060" w:type="dxa"/>
            <w:shd w:val="clear" w:color="auto" w:fill="D9D9D9" w:themeFill="background1" w:themeFillShade="D9"/>
            <w:vAlign w:val="center"/>
          </w:tcPr>
          <w:p w14:paraId="7BB8ADB5" w14:textId="2F2DB438" w:rsidR="00196B26" w:rsidRPr="00342899" w:rsidRDefault="00847D9D" w:rsidP="0061673A">
            <w:pPr>
              <w:rPr>
                <w:rFonts w:cs="Arial"/>
                <w:lang w:val="en-GB"/>
              </w:rPr>
            </w:pPr>
            <w:r w:rsidRPr="00342899">
              <w:rPr>
                <w:rFonts w:cs="Arial"/>
                <w:b/>
                <w:bCs/>
                <w:lang w:val="en-GB"/>
              </w:rPr>
              <w:lastRenderedPageBreak/>
              <w:t>“More Moore (MM)”</w:t>
            </w:r>
            <w:r w:rsidRPr="00342899">
              <w:rPr>
                <w:rFonts w:cs="Arial"/>
                <w:lang w:val="en-GB"/>
              </w:rPr>
              <w:t xml:space="preserve"> refers to the exponential doubling of the number of transistors per mm2</w:t>
            </w:r>
            <w:ins w:id="189" w:author="Doell, Gerhard" w:date="2021-07-08T15:23:00Z">
              <w:r w:rsidR="00790C8C" w:rsidRPr="00342899">
                <w:rPr>
                  <w:rFonts w:cs="Arial"/>
                  <w:lang w:val="en-GB"/>
                </w:rPr>
                <w:t xml:space="preserve"> </w:t>
              </w:r>
            </w:ins>
            <w:ins w:id="190" w:author="Pioch, Martin" w:date="2021-07-28T11:30:00Z">
              <w:r w:rsidR="00D95ADF" w:rsidRPr="00342899">
                <w:rPr>
                  <w:rFonts w:cs="Arial"/>
                  <w:lang w:val="en-GB"/>
                </w:rPr>
                <w:t>approx.- every two years</w:t>
              </w:r>
            </w:ins>
            <w:r w:rsidRPr="00342899">
              <w:rPr>
                <w:rFonts w:cs="Arial"/>
                <w:lang w:val="en-GB"/>
              </w:rPr>
              <w:t xml:space="preserve"> as a measure of the chip’s performance. It is generally expressed as continuous scaling which took the industry from the 180nm node in 1999 (followed by 130nm, 90nm, 65nm, 45nm, 32/28nm, 22/20nm, 16/14nm, 12nm, 10nm and 7nm) to the 5nm node in 2020. Industry Roadmaps are showing this trend to continue</w:t>
            </w:r>
            <w:ins w:id="191" w:author="Pioch, Martin" w:date="2021-07-28T11:30:00Z">
              <w:r w:rsidR="00D95ADF" w:rsidRPr="00342899">
                <w:rPr>
                  <w:rFonts w:cs="Arial"/>
                  <w:lang w:val="en-GB"/>
                </w:rPr>
                <w:t xml:space="preserve"> well into the next decade</w:t>
              </w:r>
            </w:ins>
            <w:r w:rsidRPr="00342899">
              <w:rPr>
                <w:rFonts w:cs="Arial"/>
                <w:lang w:val="en-GB"/>
              </w:rPr>
              <w:t xml:space="preserve"> approaching the 1nm node. Likewise, performance per area, power and cost of chips goes up, and investment cost is measured in Billions.</w:t>
            </w:r>
          </w:p>
          <w:p w14:paraId="7794C6AD" w14:textId="4B431308" w:rsidR="00847D9D" w:rsidRPr="00342899" w:rsidRDefault="00847D9D" w:rsidP="1B6792E3">
            <w:pPr>
              <w:spacing w:line="257" w:lineRule="auto"/>
              <w:rPr>
                <w:rFonts w:cs="Arial"/>
                <w:lang w:val="en-GB"/>
              </w:rPr>
            </w:pPr>
            <w:r w:rsidRPr="00342899">
              <w:rPr>
                <w:rFonts w:cs="Arial"/>
                <w:lang w:val="en-GB"/>
              </w:rPr>
              <w:t xml:space="preserve"> </w:t>
            </w:r>
            <w:r w:rsidRPr="00342899">
              <w:rPr>
                <w:rFonts w:cs="Arial"/>
                <w:b/>
                <w:bCs/>
                <w:lang w:val="en-GB"/>
              </w:rPr>
              <w:t>“More than Moore (</w:t>
            </w:r>
            <w:proofErr w:type="spellStart"/>
            <w:r w:rsidRPr="00342899">
              <w:rPr>
                <w:rFonts w:cs="Arial"/>
                <w:b/>
                <w:bCs/>
                <w:lang w:val="en-GB"/>
              </w:rPr>
              <w:t>MtM</w:t>
            </w:r>
            <w:proofErr w:type="spellEnd"/>
            <w:r w:rsidRPr="00342899">
              <w:rPr>
                <w:rFonts w:cs="Arial"/>
                <w:b/>
                <w:bCs/>
                <w:lang w:val="en-GB"/>
              </w:rPr>
              <w:t>)”</w:t>
            </w:r>
            <w:r w:rsidRPr="00342899">
              <w:rPr>
                <w:rFonts w:cs="Arial"/>
                <w:lang w:val="en-GB"/>
              </w:rPr>
              <w:t xml:space="preserve"> refers to the concept which foregoes continuous and costly scaling and looks for technology advances by focusing on specific chip features like </w:t>
            </w:r>
            <w:r w:rsidR="00EC1970" w:rsidRPr="00342899">
              <w:rPr>
                <w:rFonts w:cs="Arial"/>
                <w:lang w:val="en-GB"/>
              </w:rPr>
              <w:t>analogy</w:t>
            </w:r>
            <w:r w:rsidRPr="00342899">
              <w:rPr>
                <w:rFonts w:cs="Arial"/>
                <w:lang w:val="en-GB"/>
              </w:rPr>
              <w:t xml:space="preserve">, RF, MEMS and sensors, </w:t>
            </w:r>
            <w:proofErr w:type="spellStart"/>
            <w:r w:rsidRPr="00342899">
              <w:rPr>
                <w:rFonts w:cs="Arial"/>
                <w:lang w:val="en-GB"/>
              </w:rPr>
              <w:t>opto</w:t>
            </w:r>
            <w:proofErr w:type="spellEnd"/>
            <w:r w:rsidRPr="00342899">
              <w:rPr>
                <w:rFonts w:cs="Arial"/>
                <w:lang w:val="en-GB"/>
              </w:rPr>
              <w:t>, power devices, mixed signal devices, accelerators</w:t>
            </w:r>
            <w:r w:rsidR="000D789A" w:rsidRPr="00342899">
              <w:rPr>
                <w:rFonts w:cs="Arial"/>
                <w:lang w:val="en-GB"/>
              </w:rPr>
              <w:t>, packaging</w:t>
            </w:r>
            <w:r w:rsidRPr="00342899">
              <w:rPr>
                <w:rFonts w:cs="Arial"/>
                <w:lang w:val="en-GB"/>
              </w:rPr>
              <w:t xml:space="preserve"> etc. </w:t>
            </w:r>
          </w:p>
          <w:p w14:paraId="2196C2C6" w14:textId="0B0C4C72" w:rsidR="00847D9D" w:rsidRPr="00342899" w:rsidRDefault="00847D9D" w:rsidP="0061673A">
            <w:pPr>
              <w:rPr>
                <w:rFonts w:cs="Arial"/>
                <w:lang w:val="en-GB"/>
              </w:rPr>
            </w:pPr>
            <w:r w:rsidRPr="00342899">
              <w:rPr>
                <w:rFonts w:cs="Arial"/>
                <w:b/>
                <w:bCs/>
                <w:lang w:val="en-GB"/>
              </w:rPr>
              <w:t>“Beyond Moore (BM)”</w:t>
            </w:r>
            <w:r w:rsidRPr="00342899">
              <w:rPr>
                <w:rFonts w:cs="Arial"/>
                <w:lang w:val="en-GB"/>
              </w:rPr>
              <w:t xml:space="preserve"> is a concept that </w:t>
            </w:r>
            <w:r w:rsidR="00833478" w:rsidRPr="00342899">
              <w:rPr>
                <w:rFonts w:cs="Arial"/>
                <w:lang w:val="en-GB"/>
              </w:rPr>
              <w:t xml:space="preserve">overcomes </w:t>
            </w:r>
            <w:r w:rsidRPr="00342899">
              <w:rPr>
                <w:rFonts w:cs="Arial"/>
                <w:lang w:val="en-GB"/>
              </w:rPr>
              <w:t xml:space="preserve">the traditional and increasingly </w:t>
            </w:r>
            <w:r w:rsidR="00833478" w:rsidRPr="00342899">
              <w:rPr>
                <w:rFonts w:cs="Arial"/>
                <w:lang w:val="en-GB"/>
              </w:rPr>
              <w:t>unsuitable split</w:t>
            </w:r>
            <w:r w:rsidRPr="00342899">
              <w:rPr>
                <w:rFonts w:cs="Arial"/>
                <w:lang w:val="en-GB"/>
              </w:rPr>
              <w:t xml:space="preserve"> between MM and </w:t>
            </w:r>
            <w:proofErr w:type="spellStart"/>
            <w:r w:rsidRPr="00342899">
              <w:rPr>
                <w:rFonts w:cs="Arial"/>
                <w:lang w:val="en-GB"/>
              </w:rPr>
              <w:t>MtM</w:t>
            </w:r>
            <w:proofErr w:type="spellEnd"/>
            <w:r w:rsidRPr="00342899">
              <w:rPr>
                <w:rFonts w:cs="Arial"/>
                <w:lang w:val="en-GB"/>
              </w:rPr>
              <w:t xml:space="preserve"> but proposes </w:t>
            </w:r>
            <w:r w:rsidR="00786ACD" w:rsidRPr="00342899">
              <w:rPr>
                <w:rFonts w:cs="Arial"/>
                <w:lang w:val="en-GB"/>
              </w:rPr>
              <w:t xml:space="preserve">to </w:t>
            </w:r>
            <w:r w:rsidRPr="00342899">
              <w:rPr>
                <w:rFonts w:cs="Arial"/>
                <w:lang w:val="en-GB"/>
              </w:rPr>
              <w:t xml:space="preserve">merge elements from both realms as required, possible and affordable to provide fitting solutions. BM has a functional innovation of more than 10x from generation to generation. </w:t>
            </w:r>
          </w:p>
        </w:tc>
      </w:tr>
    </w:tbl>
    <w:p w14:paraId="34EDC0FA" w14:textId="77777777" w:rsidR="00D16B97" w:rsidRPr="00342899" w:rsidRDefault="00D16B97" w:rsidP="00847D9D">
      <w:pPr>
        <w:spacing w:line="260" w:lineRule="exact"/>
        <w:rPr>
          <w:rFonts w:cs="Arial"/>
          <w:lang w:val="en-GB"/>
        </w:rPr>
      </w:pPr>
    </w:p>
    <w:p w14:paraId="3396FE61" w14:textId="5DF95528" w:rsidR="00847D9D" w:rsidRPr="00342899" w:rsidRDefault="00847D9D" w:rsidP="00847D9D">
      <w:pPr>
        <w:spacing w:line="260" w:lineRule="exact"/>
        <w:rPr>
          <w:rFonts w:cs="Arial"/>
          <w:lang w:val="en-GB"/>
        </w:rPr>
      </w:pPr>
      <w:r w:rsidRPr="00342899">
        <w:rPr>
          <w:rFonts w:cs="Arial"/>
          <w:lang w:val="en-GB"/>
        </w:rPr>
        <w:t xml:space="preserve">Europe must master fundamental innovation challenges that are the result of the megatrends of the </w:t>
      </w:r>
      <w:ins w:id="192" w:author="Pioch, Martin" w:date="2021-07-28T11:31:00Z">
        <w:r w:rsidR="00D95ADF" w:rsidRPr="00342899">
          <w:rPr>
            <w:rFonts w:cs="Arial"/>
            <w:lang w:val="en-GB"/>
          </w:rPr>
          <w:t xml:space="preserve">first half of the </w:t>
        </w:r>
      </w:ins>
      <w:r w:rsidRPr="00342899">
        <w:rPr>
          <w:rFonts w:cs="Arial"/>
          <w:lang w:val="en-GB"/>
        </w:rPr>
        <w:t>21</w:t>
      </w:r>
      <w:r w:rsidRPr="00342899">
        <w:rPr>
          <w:rFonts w:cs="Arial"/>
          <w:vertAlign w:val="superscript"/>
          <w:lang w:val="en-GB"/>
        </w:rPr>
        <w:t>st</w:t>
      </w:r>
      <w:r w:rsidRPr="00342899">
        <w:rPr>
          <w:rFonts w:cs="Arial"/>
          <w:lang w:val="en-GB"/>
        </w:rPr>
        <w:t xml:space="preserve"> century which are driving advances today and in the near future: communication technologies (5G/6G</w:t>
      </w:r>
      <w:r w:rsidR="001E5A87" w:rsidRPr="00342899">
        <w:rPr>
          <w:rFonts w:cs="Arial"/>
          <w:lang w:val="en-GB"/>
        </w:rPr>
        <w:t xml:space="preserve"> including wireless and optics</w:t>
      </w:r>
      <w:r w:rsidRPr="00342899">
        <w:rPr>
          <w:rFonts w:cs="Arial"/>
          <w:lang w:val="en-GB"/>
        </w:rPr>
        <w:t>), smart and green mobility (electrification), power efficient data management and high degree of automation including “safe” artificial intelligence</w:t>
      </w:r>
      <w:r w:rsidR="00EA57A9" w:rsidRPr="00342899">
        <w:rPr>
          <w:rFonts w:cs="Arial"/>
          <w:lang w:val="en-GB"/>
        </w:rPr>
        <w:t xml:space="preserve"> and autonomous driving</w:t>
      </w:r>
      <w:r w:rsidRPr="00342899">
        <w:rPr>
          <w:rFonts w:cs="Arial"/>
          <w:lang w:val="en-GB"/>
        </w:rPr>
        <w:t>.</w:t>
      </w:r>
    </w:p>
    <w:p w14:paraId="42A9930C" w14:textId="77F8DDC1" w:rsidR="00847D9D" w:rsidRPr="00342899" w:rsidRDefault="00847D9D" w:rsidP="00847D9D">
      <w:pPr>
        <w:spacing w:line="260" w:lineRule="exact"/>
        <w:rPr>
          <w:rFonts w:cs="Arial"/>
          <w:lang w:val="en-GB"/>
        </w:rPr>
      </w:pPr>
      <w:r w:rsidRPr="00342899">
        <w:rPr>
          <w:rFonts w:cs="Arial"/>
          <w:lang w:val="en-GB"/>
        </w:rPr>
        <w:t>A competitive European microelectronics</w:t>
      </w:r>
      <w:r w:rsidR="000D789A" w:rsidRPr="00342899">
        <w:rPr>
          <w:rFonts w:cs="Arial"/>
          <w:lang w:val="en-GB"/>
        </w:rPr>
        <w:t xml:space="preserve"> and communications technologies</w:t>
      </w:r>
      <w:r w:rsidRPr="00342899">
        <w:rPr>
          <w:rFonts w:cs="Arial"/>
          <w:lang w:val="en-GB"/>
        </w:rPr>
        <w:t xml:space="preserve"> industry aiming to provide solutions for these verticals must consider the following major elements:</w:t>
      </w:r>
    </w:p>
    <w:p w14:paraId="7E7B1BF5" w14:textId="77777777" w:rsidR="00847D9D" w:rsidRPr="00342899" w:rsidRDefault="00847D9D" w:rsidP="00EC4B46">
      <w:pPr>
        <w:pStyle w:val="ListParagraph"/>
        <w:numPr>
          <w:ilvl w:val="0"/>
          <w:numId w:val="1"/>
        </w:numPr>
        <w:spacing w:after="0" w:line="260" w:lineRule="exact"/>
        <w:contextualSpacing w:val="0"/>
        <w:rPr>
          <w:rFonts w:cs="Arial"/>
          <w:lang w:val="en-GB"/>
        </w:rPr>
      </w:pPr>
      <w:r w:rsidRPr="00342899">
        <w:rPr>
          <w:rFonts w:cs="Arial"/>
          <w:lang w:val="en-GB"/>
        </w:rPr>
        <w:t>Functional innovation for the end user’s benefit,</w:t>
      </w:r>
    </w:p>
    <w:p w14:paraId="53EC75B9" w14:textId="77777777" w:rsidR="00847D9D" w:rsidRPr="00342899" w:rsidRDefault="00847D9D" w:rsidP="00EC4B46">
      <w:pPr>
        <w:pStyle w:val="ListParagraph"/>
        <w:numPr>
          <w:ilvl w:val="0"/>
          <w:numId w:val="1"/>
        </w:numPr>
        <w:spacing w:line="260" w:lineRule="exact"/>
        <w:rPr>
          <w:rFonts w:cs="Arial"/>
          <w:lang w:val="en-GB"/>
        </w:rPr>
      </w:pPr>
      <w:r w:rsidRPr="00342899">
        <w:rPr>
          <w:rFonts w:cs="Arial"/>
          <w:lang w:val="en-GB"/>
        </w:rPr>
        <w:t>technology push to implement such functional innovation into a product,</w:t>
      </w:r>
    </w:p>
    <w:p w14:paraId="316D0D74" w14:textId="152099F4" w:rsidR="00847D9D" w:rsidRPr="00342899" w:rsidRDefault="00847D9D" w:rsidP="00EC4B46">
      <w:pPr>
        <w:pStyle w:val="ListParagraph"/>
        <w:numPr>
          <w:ilvl w:val="0"/>
          <w:numId w:val="1"/>
        </w:numPr>
        <w:spacing w:line="260" w:lineRule="exact"/>
        <w:rPr>
          <w:rFonts w:cs="Arial"/>
          <w:lang w:val="en-GB"/>
        </w:rPr>
      </w:pPr>
      <w:r w:rsidRPr="00342899">
        <w:rPr>
          <w:rFonts w:cs="Arial"/>
          <w:lang w:val="en-GB"/>
        </w:rPr>
        <w:t>supply chain control via manufacturing of key microelectronic products and the associated systems</w:t>
      </w:r>
      <w:r w:rsidR="00EC1970" w:rsidRPr="00342899">
        <w:rPr>
          <w:rFonts w:cs="Arial"/>
          <w:lang w:val="en-GB"/>
        </w:rPr>
        <w:t>, but also materials and production equipment, as well as advanced packaging,</w:t>
      </w:r>
    </w:p>
    <w:p w14:paraId="23C0D4F0" w14:textId="65EB8E71" w:rsidR="00495D23" w:rsidRPr="00342899" w:rsidRDefault="00495D23" w:rsidP="00EC4B46">
      <w:pPr>
        <w:pStyle w:val="ListParagraph"/>
        <w:numPr>
          <w:ilvl w:val="0"/>
          <w:numId w:val="1"/>
        </w:numPr>
        <w:spacing w:line="260" w:lineRule="exact"/>
        <w:rPr>
          <w:rFonts w:cs="Arial"/>
          <w:lang w:val="en-GB"/>
        </w:rPr>
      </w:pPr>
      <w:r w:rsidRPr="00342899">
        <w:rPr>
          <w:rFonts w:cs="Arial"/>
          <w:lang w:val="en-GB"/>
        </w:rPr>
        <w:t xml:space="preserve">thorough validation/testing of (micro)electronics-based components and systems with respect to performance, lifetime, </w:t>
      </w:r>
      <w:r w:rsidR="00D95ADF" w:rsidRPr="00342899">
        <w:rPr>
          <w:rFonts w:cs="Arial"/>
          <w:lang w:val="en-GB"/>
        </w:rPr>
        <w:t>safety,</w:t>
      </w:r>
      <w:r w:rsidRPr="00342899">
        <w:rPr>
          <w:rFonts w:cs="Arial"/>
          <w:lang w:val="en-GB"/>
        </w:rPr>
        <w:t xml:space="preserve"> and security </w:t>
      </w:r>
    </w:p>
    <w:p w14:paraId="48F1B9E6" w14:textId="24F69BB9" w:rsidR="00495D23" w:rsidRPr="00342899" w:rsidRDefault="00495D23" w:rsidP="00EC4B46">
      <w:pPr>
        <w:pStyle w:val="ListParagraph"/>
        <w:numPr>
          <w:ilvl w:val="0"/>
          <w:numId w:val="1"/>
        </w:numPr>
        <w:spacing w:line="260" w:lineRule="exact"/>
        <w:rPr>
          <w:rFonts w:cs="Arial"/>
          <w:lang w:val="en-GB"/>
        </w:rPr>
      </w:pPr>
      <w:r w:rsidRPr="00342899">
        <w:rPr>
          <w:rFonts w:cs="Arial"/>
          <w:lang w:val="en-GB"/>
        </w:rPr>
        <w:t xml:space="preserve">AI based advances in design methodologies from System to Product, to speed up Time to Market by consequent use of Digital Twin Prototyping </w:t>
      </w:r>
    </w:p>
    <w:p w14:paraId="3FA9ED6A" w14:textId="7CB56C80" w:rsidR="00847D9D" w:rsidRPr="00342899" w:rsidRDefault="00847D9D" w:rsidP="00EC4B46">
      <w:pPr>
        <w:pStyle w:val="ListParagraph"/>
        <w:numPr>
          <w:ilvl w:val="0"/>
          <w:numId w:val="1"/>
        </w:numPr>
        <w:spacing w:line="260" w:lineRule="exact"/>
        <w:ind w:left="714" w:hanging="357"/>
        <w:rPr>
          <w:ins w:id="193" w:author="Pioch, Martin" w:date="2021-07-28T11:32:00Z"/>
          <w:rFonts w:cs="Arial"/>
          <w:lang w:val="en-GB"/>
        </w:rPr>
      </w:pPr>
      <w:r w:rsidRPr="00342899">
        <w:rPr>
          <w:rFonts w:cs="Arial"/>
          <w:lang w:val="en-GB"/>
        </w:rPr>
        <w:t>efficient use of resources for a sustainable and circular economy,</w:t>
      </w:r>
    </w:p>
    <w:p w14:paraId="7860B85C" w14:textId="5062AC21" w:rsidR="592E77F6" w:rsidRPr="00342899" w:rsidRDefault="00D95ADF" w:rsidP="00EC4B46">
      <w:pPr>
        <w:pStyle w:val="ListParagraph"/>
        <w:numPr>
          <w:ilvl w:val="0"/>
          <w:numId w:val="1"/>
        </w:numPr>
        <w:spacing w:line="260" w:lineRule="exact"/>
        <w:ind w:left="714" w:hanging="357"/>
        <w:rPr>
          <w:rFonts w:asciiTheme="minorHAnsi" w:eastAsiaTheme="minorEastAsia" w:hAnsiTheme="minorHAnsi"/>
          <w:szCs w:val="20"/>
          <w:lang w:val="en-GB"/>
        </w:rPr>
      </w:pPr>
      <w:ins w:id="194" w:author="Pioch, Martin" w:date="2021-07-28T11:32:00Z">
        <w:r w:rsidRPr="00342899">
          <w:rPr>
            <w:rFonts w:cs="Arial"/>
            <w:lang w:val="en-GB"/>
          </w:rPr>
          <w:t xml:space="preserve">creating </w:t>
        </w:r>
      </w:ins>
      <w:ins w:id="195" w:author="Pioch, Martin" w:date="2021-07-28T11:34:00Z">
        <w:r w:rsidRPr="00342899">
          <w:rPr>
            <w:rFonts w:cs="Arial"/>
            <w:lang w:val="en-GB"/>
          </w:rPr>
          <w:t>competitive ecosystems for attracting highly educated international talents</w:t>
        </w:r>
      </w:ins>
    </w:p>
    <w:p w14:paraId="130F8588" w14:textId="37864C51" w:rsidR="00EC1970" w:rsidRPr="00342899" w:rsidRDefault="00EC1970" w:rsidP="00EC4B46">
      <w:pPr>
        <w:pStyle w:val="ListParagraph"/>
        <w:numPr>
          <w:ilvl w:val="0"/>
          <w:numId w:val="1"/>
        </w:numPr>
        <w:spacing w:line="260" w:lineRule="exact"/>
        <w:ind w:left="714" w:hanging="357"/>
        <w:rPr>
          <w:rFonts w:cs="Arial"/>
          <w:lang w:val="en-GB"/>
        </w:rPr>
      </w:pPr>
      <w:r w:rsidRPr="00342899">
        <w:rPr>
          <w:rFonts w:cs="Arial"/>
          <w:lang w:val="en-GB"/>
        </w:rPr>
        <w:t xml:space="preserve">proven end-to-end </w:t>
      </w:r>
      <w:ins w:id="196" w:author="Pioch, Martin" w:date="2021-07-28T15:17:00Z">
        <w:r w:rsidR="002543BA" w:rsidRPr="00342899">
          <w:rPr>
            <w:rFonts w:cs="Arial"/>
            <w:lang w:val="en-GB"/>
          </w:rPr>
          <w:t xml:space="preserve">optical and </w:t>
        </w:r>
      </w:ins>
      <w:r w:rsidRPr="00342899">
        <w:rPr>
          <w:rFonts w:cs="Arial"/>
          <w:lang w:val="en-GB"/>
        </w:rPr>
        <w:t xml:space="preserve">radio communications solutions </w:t>
      </w:r>
    </w:p>
    <w:p w14:paraId="7505BFEA" w14:textId="61584069" w:rsidR="00847D9D" w:rsidRPr="00342899" w:rsidRDefault="00847D9D" w:rsidP="00EC4B46">
      <w:pPr>
        <w:pStyle w:val="ListParagraph"/>
        <w:numPr>
          <w:ilvl w:val="0"/>
          <w:numId w:val="1"/>
        </w:numPr>
        <w:spacing w:line="260" w:lineRule="exact"/>
        <w:ind w:left="714" w:hanging="357"/>
        <w:contextualSpacing w:val="0"/>
        <w:rPr>
          <w:rFonts w:cs="Arial"/>
          <w:lang w:val="en-GB"/>
        </w:rPr>
      </w:pPr>
      <w:r w:rsidRPr="00342899">
        <w:rPr>
          <w:rFonts w:cs="Arial"/>
          <w:lang w:val="en-GB"/>
        </w:rPr>
        <w:t>training, education, and development of the staff/experts necessary for these activities.</w:t>
      </w:r>
    </w:p>
    <w:p w14:paraId="78A06DFD" w14:textId="1F817899" w:rsidR="00847D9D" w:rsidRPr="00342899" w:rsidRDefault="00847D9D" w:rsidP="00847D9D">
      <w:pPr>
        <w:pStyle w:val="ListParagraph"/>
        <w:spacing w:line="260" w:lineRule="exact"/>
        <w:ind w:left="0"/>
        <w:contextualSpacing w:val="0"/>
        <w:rPr>
          <w:rFonts w:cs="Arial"/>
          <w:lang w:val="en-GB"/>
        </w:rPr>
      </w:pPr>
      <w:r w:rsidRPr="00342899">
        <w:rPr>
          <w:rFonts w:cs="Arial"/>
          <w:lang w:val="en-GB"/>
        </w:rPr>
        <w:t xml:space="preserve">All these elements are interlinked with each other and require careful balancing to achieve maximum traction in an international competitive situation. The systems that are designed for the end users’ benefit typically consist of four major building blocks “Sense, Think, Act, Communicate” as functional elements that relate to sensors, </w:t>
      </w:r>
      <w:ins w:id="197" w:author="Pioch, Martin" w:date="2021-07-28T15:36:00Z">
        <w:r w:rsidR="00F71FC9" w:rsidRPr="00342899">
          <w:rPr>
            <w:lang w:val="en-GB"/>
          </w:rPr>
          <w:t>high performance processors,</w:t>
        </w:r>
        <w:r w:rsidR="00F71FC9" w:rsidRPr="00342899">
          <w:rPr>
            <w:rFonts w:cs="Arial"/>
            <w:lang w:val="en-GB"/>
          </w:rPr>
          <w:t xml:space="preserve"> </w:t>
        </w:r>
      </w:ins>
      <w:r w:rsidRPr="00342899">
        <w:rPr>
          <w:rFonts w:cs="Arial"/>
          <w:lang w:val="en-GB"/>
        </w:rPr>
        <w:t>microprocessors including artificial intelligence</w:t>
      </w:r>
      <w:r w:rsidR="001E5A87" w:rsidRPr="00342899">
        <w:rPr>
          <w:rFonts w:cs="Arial"/>
          <w:lang w:val="en-GB"/>
        </w:rPr>
        <w:t>,</w:t>
      </w:r>
      <w:r w:rsidRPr="00342899">
        <w:rPr>
          <w:rFonts w:cs="Arial"/>
          <w:lang w:val="en-GB"/>
        </w:rPr>
        <w:t xml:space="preserve"> actuators</w:t>
      </w:r>
      <w:r w:rsidR="001E5A87" w:rsidRPr="00342899">
        <w:rPr>
          <w:rFonts w:cs="Arial"/>
          <w:lang w:val="en-GB"/>
        </w:rPr>
        <w:t xml:space="preserve"> and communication means for secure data exchange</w:t>
      </w:r>
      <w:r w:rsidRPr="00342899">
        <w:rPr>
          <w:rFonts w:cs="Arial"/>
          <w:lang w:val="en-GB"/>
        </w:rPr>
        <w:t xml:space="preserve">. Together they connect our lives and physical world with the digital world of data. Co-design and fine-tuned interaction of these functional elements is essential to generate the intended performance and function at lowest cost </w:t>
      </w:r>
      <w:r w:rsidR="00495D23" w:rsidRPr="00342899">
        <w:rPr>
          <w:rFonts w:cs="Arial"/>
          <w:lang w:val="en-GB"/>
        </w:rPr>
        <w:t xml:space="preserve">and lowest environmental </w:t>
      </w:r>
      <w:r w:rsidR="534A095C" w:rsidRPr="00342899">
        <w:rPr>
          <w:rFonts w:cs="Arial"/>
          <w:lang w:val="en-GB"/>
        </w:rPr>
        <w:t>impact</w:t>
      </w:r>
      <w:r w:rsidR="00495D23" w:rsidRPr="00342899">
        <w:rPr>
          <w:rFonts w:cs="Arial"/>
          <w:lang w:val="en-GB"/>
        </w:rPr>
        <w:t xml:space="preserve"> </w:t>
      </w:r>
      <w:r w:rsidRPr="00342899">
        <w:rPr>
          <w:rFonts w:cs="Arial"/>
          <w:lang w:val="en-GB"/>
        </w:rPr>
        <w:t xml:space="preserve">possible. </w:t>
      </w:r>
    </w:p>
    <w:p w14:paraId="14B6A84C" w14:textId="45DA764B" w:rsidR="00F2090A" w:rsidRPr="00342899" w:rsidRDefault="009438C1" w:rsidP="00F2090A">
      <w:pPr>
        <w:spacing w:line="260" w:lineRule="exact"/>
        <w:rPr>
          <w:rFonts w:eastAsia="Arial" w:cs="Arial"/>
          <w:b/>
          <w:bCs/>
          <w:lang w:val="en-GB"/>
        </w:rPr>
      </w:pPr>
      <w:r w:rsidRPr="00342899">
        <w:rPr>
          <w:noProof/>
          <w:lang w:val="en-GB"/>
        </w:rPr>
        <w:lastRenderedPageBreak/>
        <w:drawing>
          <wp:anchor distT="0" distB="0" distL="114300" distR="114300" simplePos="0" relativeHeight="251658240" behindDoc="0" locked="0" layoutInCell="1" allowOverlap="1" wp14:anchorId="2CCF176F" wp14:editId="68F902B8">
            <wp:simplePos x="0" y="0"/>
            <wp:positionH relativeFrom="margin">
              <wp:align>right</wp:align>
            </wp:positionH>
            <wp:positionV relativeFrom="paragraph">
              <wp:posOffset>335280</wp:posOffset>
            </wp:positionV>
            <wp:extent cx="5760720" cy="280670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806700"/>
                    </a:xfrm>
                    <a:prstGeom prst="rect">
                      <a:avLst/>
                    </a:prstGeom>
                  </pic:spPr>
                </pic:pic>
              </a:graphicData>
            </a:graphic>
            <wp14:sizeRelH relativeFrom="page">
              <wp14:pctWidth>0</wp14:pctWidth>
            </wp14:sizeRelH>
            <wp14:sizeRelV relativeFrom="page">
              <wp14:pctHeight>0</wp14:pctHeight>
            </wp14:sizeRelV>
          </wp:anchor>
        </w:drawing>
      </w:r>
      <w:r w:rsidR="00F2090A" w:rsidRPr="00342899">
        <w:rPr>
          <w:rFonts w:eastAsia="Arial" w:cs="Arial"/>
          <w:b/>
          <w:bCs/>
          <w:lang w:val="en-GB"/>
        </w:rPr>
        <w:t>Table 1: Workstream</w:t>
      </w:r>
      <w:r w:rsidRPr="00342899">
        <w:rPr>
          <w:rFonts w:eastAsia="Arial" w:cs="Arial"/>
          <w:b/>
          <w:bCs/>
          <w:lang w:val="en-GB"/>
        </w:rPr>
        <w:t>s</w:t>
      </w:r>
      <w:r w:rsidR="00F2090A" w:rsidRPr="00342899">
        <w:rPr>
          <w:rFonts w:eastAsia="Arial" w:cs="Arial"/>
          <w:b/>
          <w:bCs/>
          <w:lang w:val="en-GB"/>
        </w:rPr>
        <w:t xml:space="preserve"> and </w:t>
      </w:r>
      <w:r w:rsidRPr="00342899">
        <w:rPr>
          <w:rFonts w:eastAsia="Arial" w:cs="Arial"/>
          <w:b/>
          <w:bCs/>
          <w:lang w:val="en-GB"/>
        </w:rPr>
        <w:t xml:space="preserve">overall </w:t>
      </w:r>
      <w:r w:rsidR="00F2090A" w:rsidRPr="00342899">
        <w:rPr>
          <w:rFonts w:eastAsia="Arial" w:cs="Arial"/>
          <w:b/>
          <w:bCs/>
          <w:lang w:val="en-GB"/>
        </w:rPr>
        <w:t>project structure</w:t>
      </w:r>
    </w:p>
    <w:p w14:paraId="5B7AE52C" w14:textId="0D77BEAC" w:rsidR="00F2090A" w:rsidRPr="00342899" w:rsidRDefault="00F2090A" w:rsidP="00847D9D">
      <w:pPr>
        <w:pStyle w:val="ListParagraph"/>
        <w:spacing w:line="260" w:lineRule="exact"/>
        <w:ind w:left="0"/>
        <w:contextualSpacing w:val="0"/>
        <w:rPr>
          <w:rFonts w:cs="Arial"/>
          <w:lang w:val="en-GB"/>
        </w:rPr>
      </w:pPr>
    </w:p>
    <w:p w14:paraId="162726E9" w14:textId="03897172" w:rsidR="00522A43" w:rsidRPr="00342899" w:rsidRDefault="00522A43" w:rsidP="00847D9D">
      <w:pPr>
        <w:pStyle w:val="ListParagraph"/>
        <w:spacing w:line="260" w:lineRule="exact"/>
        <w:ind w:left="0"/>
        <w:contextualSpacing w:val="0"/>
        <w:rPr>
          <w:rFonts w:cs="Arial"/>
          <w:lang w:val="en-GB"/>
        </w:rPr>
      </w:pPr>
      <w:r w:rsidRPr="00342899">
        <w:rPr>
          <w:rFonts w:cs="Arial"/>
          <w:lang w:val="en-GB"/>
        </w:rPr>
        <w:t xml:space="preserve">Therefore, the IPCEI ME/CT will </w:t>
      </w:r>
      <w:r w:rsidR="006D4B6E" w:rsidRPr="00342899">
        <w:rPr>
          <w:rFonts w:cs="Arial"/>
          <w:lang w:val="en-GB"/>
        </w:rPr>
        <w:t xml:space="preserve">apply these building blocks “Sense, Think, Act, and Communicate, as workstreams, together with the fifth workstream </w:t>
      </w:r>
      <w:r w:rsidR="00AA6486" w:rsidRPr="00342899">
        <w:rPr>
          <w:rFonts w:cs="Arial"/>
          <w:lang w:val="en-GB"/>
        </w:rPr>
        <w:t>“</w:t>
      </w:r>
      <w:r w:rsidR="006D4B6E" w:rsidRPr="00342899">
        <w:rPr>
          <w:rFonts w:cs="Arial"/>
          <w:lang w:val="en-GB"/>
        </w:rPr>
        <w:t>transform</w:t>
      </w:r>
      <w:r w:rsidR="00AA6486" w:rsidRPr="00342899">
        <w:rPr>
          <w:rFonts w:cs="Arial"/>
          <w:lang w:val="en-GB"/>
        </w:rPr>
        <w:t>”</w:t>
      </w:r>
      <w:r w:rsidR="006D4B6E" w:rsidRPr="00342899">
        <w:rPr>
          <w:rFonts w:cs="Arial"/>
          <w:lang w:val="en-GB"/>
        </w:rPr>
        <w:t xml:space="preserve">, which focusses on new models of work and cooperation, </w:t>
      </w:r>
      <w:ins w:id="198" w:author="Pioch, Martin" w:date="2021-07-28T12:09:00Z">
        <w:r w:rsidR="00395E32" w:rsidRPr="00342899">
          <w:rPr>
            <w:rFonts w:cs="Arial"/>
            <w:lang w:val="en-GB"/>
          </w:rPr>
          <w:t>keeping educatio</w:t>
        </w:r>
      </w:ins>
      <w:ins w:id="199" w:author="Pioch, Martin" w:date="2021-07-28T12:10:00Z">
        <w:r w:rsidR="00395E32" w:rsidRPr="00342899">
          <w:rPr>
            <w:rFonts w:cs="Arial"/>
            <w:lang w:val="en-GB"/>
          </w:rPr>
          <w:t xml:space="preserve">n up to date to ensure the availability of perfect skilled employees </w:t>
        </w:r>
      </w:ins>
      <w:r w:rsidR="006D4B6E" w:rsidRPr="00342899">
        <w:rPr>
          <w:rFonts w:cs="Arial"/>
          <w:lang w:val="en-GB"/>
        </w:rPr>
        <w:t xml:space="preserve">as well as spill-over effects of the other workstreams (see Table 1 &amp; Chapter 2). The workstreams are </w:t>
      </w:r>
      <w:ins w:id="200" w:author="Pioch, Martin" w:date="2021-07-28T13:01:00Z">
        <w:r w:rsidR="004D55AC" w:rsidRPr="00342899">
          <w:rPr>
            <w:rFonts w:cs="Arial"/>
            <w:lang w:val="en-GB"/>
          </w:rPr>
          <w:t>crossing four vertical</w:t>
        </w:r>
      </w:ins>
      <w:r w:rsidR="006D4B6E" w:rsidRPr="00342899">
        <w:rPr>
          <w:rFonts w:cs="Arial"/>
          <w:lang w:val="en-GB"/>
        </w:rPr>
        <w:t xml:space="preserve"> work packages, representing part of the value chain, </w:t>
      </w:r>
      <w:r w:rsidR="00D95ADF" w:rsidRPr="00342899">
        <w:rPr>
          <w:rFonts w:cs="Arial"/>
          <w:lang w:val="en-GB"/>
        </w:rPr>
        <w:t>to</w:t>
      </w:r>
      <w:r w:rsidR="006D4B6E" w:rsidRPr="00342899">
        <w:rPr>
          <w:rFonts w:cs="Arial"/>
          <w:lang w:val="en-GB"/>
        </w:rPr>
        <w:t xml:space="preserve"> include the whole European Microelectronics</w:t>
      </w:r>
      <w:r w:rsidR="00A41ACD">
        <w:rPr>
          <w:rFonts w:cs="Arial"/>
          <w:lang w:val="en-GB"/>
        </w:rPr>
        <w:t xml:space="preserve"> </w:t>
      </w:r>
      <w:r w:rsidR="00A41ACD" w:rsidRPr="0031429F">
        <w:rPr>
          <w:rFonts w:cs="Arial"/>
          <w:highlight w:val="cyan"/>
          <w:lang w:val="en-GB"/>
        </w:rPr>
        <w:t>and Communications</w:t>
      </w:r>
      <w:r w:rsidR="006D4B6E" w:rsidRPr="00342899">
        <w:rPr>
          <w:rFonts w:cs="Arial"/>
          <w:lang w:val="en-GB"/>
        </w:rPr>
        <w:t xml:space="preserve"> Ecosystem.</w:t>
      </w:r>
      <w:r w:rsidR="007F6D9B" w:rsidRPr="00342899">
        <w:rPr>
          <w:rFonts w:cs="Arial"/>
          <w:lang w:val="en-GB"/>
        </w:rPr>
        <w:t xml:space="preserve"> The necessary technologies are defined by needs of the European downstream industries and the common European interest, defined by the goals of the EU Commission for digital and connectivity, as well as Green Deal and sustainability.</w:t>
      </w:r>
    </w:p>
    <w:p w14:paraId="47859A11" w14:textId="00705C4D" w:rsidR="00522A43" w:rsidRPr="00342899" w:rsidRDefault="00522A43" w:rsidP="00847D9D">
      <w:pPr>
        <w:spacing w:line="260" w:lineRule="exact"/>
        <w:rPr>
          <w:rFonts w:eastAsia="Arial" w:cs="Arial"/>
          <w:b/>
          <w:bCs/>
          <w:lang w:val="en-GB"/>
        </w:rPr>
      </w:pPr>
    </w:p>
    <w:p w14:paraId="2C7C0C8F" w14:textId="4BA006A9" w:rsidR="00847D9D" w:rsidRPr="00342899" w:rsidRDefault="00801436" w:rsidP="00801436">
      <w:pPr>
        <w:pStyle w:val="Heading3"/>
        <w:rPr>
          <w:lang w:val="en-GB"/>
        </w:rPr>
      </w:pPr>
      <w:bookmarkStart w:id="201" w:name="_Toc78410982"/>
      <w:r w:rsidRPr="00342899">
        <w:rPr>
          <w:lang w:val="en-GB"/>
        </w:rPr>
        <w:t xml:space="preserve">1.3.3 </w:t>
      </w:r>
      <w:r w:rsidR="00847D9D" w:rsidRPr="00342899">
        <w:rPr>
          <w:lang w:val="en-GB"/>
        </w:rPr>
        <w:t xml:space="preserve">Integrating the whole </w:t>
      </w:r>
      <w:r w:rsidR="00041DE4" w:rsidRPr="00342899">
        <w:rPr>
          <w:lang w:val="en-GB"/>
        </w:rPr>
        <w:t>M</w:t>
      </w:r>
      <w:r w:rsidR="00847D9D" w:rsidRPr="00342899">
        <w:rPr>
          <w:lang w:val="en-GB"/>
        </w:rPr>
        <w:t>icroelectronics</w:t>
      </w:r>
      <w:r w:rsidR="00452262">
        <w:rPr>
          <w:lang w:val="en-GB"/>
        </w:rPr>
        <w:t xml:space="preserve"> </w:t>
      </w:r>
      <w:r w:rsidR="00452262" w:rsidRPr="0031429F">
        <w:rPr>
          <w:highlight w:val="cyan"/>
          <w:lang w:val="en-GB"/>
        </w:rPr>
        <w:t>and Communications</w:t>
      </w:r>
      <w:r w:rsidR="00847D9D" w:rsidRPr="00342899">
        <w:rPr>
          <w:lang w:val="en-GB"/>
        </w:rPr>
        <w:t xml:space="preserve"> Ecosystem</w:t>
      </w:r>
      <w:bookmarkEnd w:id="201"/>
      <w:r w:rsidR="00847D9D" w:rsidRPr="00342899">
        <w:rPr>
          <w:lang w:val="en-GB"/>
        </w:rPr>
        <w:t xml:space="preserve"> </w:t>
      </w:r>
    </w:p>
    <w:p w14:paraId="2DFA994D" w14:textId="072E8665" w:rsidR="00847D9D" w:rsidRPr="00342899" w:rsidRDefault="00847D9D" w:rsidP="00847D9D">
      <w:pPr>
        <w:spacing w:line="260" w:lineRule="exact"/>
        <w:rPr>
          <w:rFonts w:cs="Arial"/>
          <w:lang w:val="en-GB"/>
        </w:rPr>
      </w:pPr>
      <w:r w:rsidRPr="00342899">
        <w:rPr>
          <w:rFonts w:cs="Arial"/>
          <w:lang w:val="en-GB"/>
        </w:rPr>
        <w:t xml:space="preserve">A properly aligned and cooperative set-up between the associated levels of the microelectronic value chain and the different players in their respective fields under the umbrella of an IPCEI on ME/CT will result in innovative, energy-efficient, highly performant and trustworthy solutions that will meet the needs of the European </w:t>
      </w:r>
      <w:r w:rsidR="4AAA3F1F" w:rsidRPr="00342899">
        <w:rPr>
          <w:rFonts w:cs="Arial"/>
          <w:lang w:val="en-GB"/>
        </w:rPr>
        <w:t xml:space="preserve">industry and </w:t>
      </w:r>
      <w:r w:rsidRPr="00342899">
        <w:rPr>
          <w:rFonts w:cs="Arial"/>
          <w:lang w:val="en-GB"/>
        </w:rPr>
        <w:t>society as it transitions towards a green, digital and globally competitive future. Here also training, education, and development of employees and experts is essential for the future of this high-tech sector. Strengthening STEM education and</w:t>
      </w:r>
      <w:r w:rsidR="004549CD" w:rsidRPr="00342899">
        <w:rPr>
          <w:rFonts w:cs="Arial"/>
          <w:lang w:val="en-GB"/>
        </w:rPr>
        <w:t xml:space="preserve"> closing</w:t>
      </w:r>
      <w:r w:rsidRPr="00342899">
        <w:rPr>
          <w:rFonts w:cs="Arial"/>
          <w:lang w:val="en-GB"/>
        </w:rPr>
        <w:t xml:space="preserve"> the gender gap in technology subjects are just two urgent </w:t>
      </w:r>
      <w:r w:rsidR="001E5A87" w:rsidRPr="00342899">
        <w:rPr>
          <w:rFonts w:cs="Arial"/>
          <w:lang w:val="en-GB"/>
        </w:rPr>
        <w:t>matters that need to be addressed</w:t>
      </w:r>
      <w:r w:rsidRPr="00342899">
        <w:rPr>
          <w:rFonts w:cs="Arial"/>
          <w:lang w:val="en-GB"/>
        </w:rPr>
        <w:t>. Microelectronics</w:t>
      </w:r>
      <w:r w:rsidR="00041DE4" w:rsidRPr="00342899">
        <w:rPr>
          <w:rFonts w:cs="Arial"/>
          <w:lang w:val="en-GB"/>
        </w:rPr>
        <w:t xml:space="preserve"> and communications technologies</w:t>
      </w:r>
      <w:r w:rsidRPr="00342899">
        <w:rPr>
          <w:rFonts w:cs="Arial"/>
          <w:lang w:val="en-GB"/>
        </w:rPr>
        <w:t xml:space="preserve"> </w:t>
      </w:r>
      <w:r w:rsidR="004C4B3C" w:rsidRPr="00342899">
        <w:rPr>
          <w:rFonts w:cs="Arial"/>
          <w:lang w:val="en-GB"/>
        </w:rPr>
        <w:t>are</w:t>
      </w:r>
      <w:r w:rsidR="003B3784" w:rsidRPr="00342899">
        <w:rPr>
          <w:rFonts w:cs="Arial"/>
          <w:lang w:val="en-GB"/>
        </w:rPr>
        <w:t xml:space="preserve"> </w:t>
      </w:r>
      <w:r w:rsidRPr="00342899">
        <w:rPr>
          <w:rFonts w:cs="Arial"/>
          <w:lang w:val="en-GB"/>
        </w:rPr>
        <w:t>an important enabler function</w:t>
      </w:r>
      <w:r w:rsidR="004C4B3C" w:rsidRPr="00342899">
        <w:rPr>
          <w:rFonts w:cs="Arial"/>
          <w:lang w:val="en-GB"/>
        </w:rPr>
        <w:t>s</w:t>
      </w:r>
      <w:r w:rsidRPr="00342899">
        <w:rPr>
          <w:rFonts w:cs="Arial"/>
          <w:lang w:val="en-GB"/>
        </w:rPr>
        <w:t xml:space="preserve"> and </w:t>
      </w:r>
      <w:r w:rsidR="004C4B3C" w:rsidRPr="00342899">
        <w:rPr>
          <w:rFonts w:cs="Arial"/>
          <w:lang w:val="en-GB"/>
        </w:rPr>
        <w:t>are</w:t>
      </w:r>
      <w:r w:rsidRPr="00342899">
        <w:rPr>
          <w:rFonts w:cs="Arial"/>
          <w:lang w:val="en-GB"/>
        </w:rPr>
        <w:t xml:space="preserve"> therefore highly attractive for young experts. This IPCEI will create spill-over effects to the EU Pact for skills, as microelectronics has been chosen as one of the three industrial sectors to be considered</w:t>
      </w:r>
      <w:r w:rsidRPr="00342899">
        <w:rPr>
          <w:rStyle w:val="FootnoteReference"/>
          <w:rFonts w:cs="Arial"/>
          <w:lang w:val="en-GB"/>
        </w:rPr>
        <w:footnoteReference w:id="14"/>
      </w:r>
      <w:r w:rsidRPr="00342899">
        <w:rPr>
          <w:rFonts w:cs="Arial"/>
          <w:lang w:val="en-GB"/>
        </w:rPr>
        <w:t>.</w:t>
      </w:r>
    </w:p>
    <w:p w14:paraId="01D7E02A" w14:textId="7131178D" w:rsidR="00847D9D" w:rsidRPr="00342899" w:rsidRDefault="00847D9D" w:rsidP="00847D9D">
      <w:pPr>
        <w:spacing w:line="260" w:lineRule="exact"/>
        <w:rPr>
          <w:rFonts w:cs="Arial"/>
          <w:lang w:val="en-GB"/>
        </w:rPr>
      </w:pPr>
      <w:r w:rsidRPr="00342899">
        <w:rPr>
          <w:rFonts w:cs="Arial"/>
          <w:lang w:val="en-GB"/>
        </w:rPr>
        <w:t xml:space="preserve">The IPCEI ME/CT assembles actors from all elements of the value chain, including SMEs. Special emphasis will need to be put on the high investment requirements for complex product development along the entire value chain and industrialization at scale. It will take an ambitious, sustained and, above all, joint effort of industry, Member States and the European Commission to empower the European microelectronics </w:t>
      </w:r>
      <w:r w:rsidR="00043FE7" w:rsidRPr="0031429F">
        <w:rPr>
          <w:rFonts w:cs="Arial"/>
          <w:highlight w:val="cyan"/>
          <w:lang w:val="en-GB"/>
        </w:rPr>
        <w:t>and communication</w:t>
      </w:r>
      <w:r w:rsidR="00043FE7">
        <w:rPr>
          <w:rFonts w:cs="Arial"/>
          <w:lang w:val="en-GB"/>
        </w:rPr>
        <w:t xml:space="preserve"> </w:t>
      </w:r>
      <w:r w:rsidRPr="00342899">
        <w:rPr>
          <w:rFonts w:cs="Arial"/>
          <w:lang w:val="en-GB"/>
        </w:rPr>
        <w:t xml:space="preserve">sector in such a way that it can fulfil its role as a key enabler for downstream industries.  </w:t>
      </w:r>
    </w:p>
    <w:p w14:paraId="595477DB" w14:textId="77777777" w:rsidR="007F6D9B" w:rsidRPr="00342899" w:rsidRDefault="007F6D9B" w:rsidP="00847D9D">
      <w:pPr>
        <w:spacing w:line="260" w:lineRule="exact"/>
        <w:rPr>
          <w:rFonts w:cs="Arial"/>
          <w:lang w:val="en-GB"/>
        </w:rPr>
      </w:pPr>
      <w:commentRangeStart w:id="203"/>
      <w:commentRangeEnd w:id="203"/>
      <w:r w:rsidRPr="00342899">
        <w:rPr>
          <w:rStyle w:val="CommentReference"/>
          <w:lang w:val="en-GB"/>
        </w:rPr>
        <w:commentReference w:id="203"/>
      </w:r>
    </w:p>
    <w:p w14:paraId="48A42C06" w14:textId="2F40DA2E" w:rsidR="00A775DA" w:rsidRPr="00342899" w:rsidRDefault="007F6D9B" w:rsidP="00847D9D">
      <w:pPr>
        <w:spacing w:line="260" w:lineRule="exact"/>
        <w:rPr>
          <w:rFonts w:cs="Arial"/>
          <w:lang w:val="en-GB"/>
        </w:rPr>
      </w:pPr>
      <w:commentRangeStart w:id="204"/>
      <w:commentRangeEnd w:id="204"/>
      <w:r w:rsidRPr="00342899">
        <w:rPr>
          <w:rStyle w:val="CommentReference"/>
          <w:lang w:val="en-GB"/>
        </w:rPr>
        <w:lastRenderedPageBreak/>
        <w:commentReference w:id="204"/>
      </w:r>
    </w:p>
    <w:p w14:paraId="71268746" w14:textId="158BF40F" w:rsidR="006165BD" w:rsidRPr="00342899" w:rsidRDefault="00801436" w:rsidP="00801436">
      <w:pPr>
        <w:pStyle w:val="Heading2"/>
        <w:rPr>
          <w:lang w:val="en-GB"/>
        </w:rPr>
      </w:pPr>
      <w:bookmarkStart w:id="205" w:name="_Toc78410983"/>
      <w:r w:rsidRPr="00342899">
        <w:rPr>
          <w:lang w:val="en-GB"/>
        </w:rPr>
        <w:t xml:space="preserve">1.4 </w:t>
      </w:r>
      <w:r w:rsidR="006165BD" w:rsidRPr="00342899">
        <w:rPr>
          <w:lang w:val="en-GB"/>
        </w:rPr>
        <w:t>Realization Plan</w:t>
      </w:r>
      <w:bookmarkEnd w:id="205"/>
    </w:p>
    <w:p w14:paraId="6E2084CF" w14:textId="6C65B9D4" w:rsidR="006165BD" w:rsidRPr="00342899" w:rsidRDefault="00D74757" w:rsidP="00D74757">
      <w:pPr>
        <w:spacing w:after="120" w:line="276" w:lineRule="auto"/>
        <w:jc w:val="both"/>
        <w:rPr>
          <w:rFonts w:cs="Arial"/>
          <w:lang w:val="en-GB"/>
        </w:rPr>
      </w:pPr>
      <w:r w:rsidRPr="00342899">
        <w:rPr>
          <w:rFonts w:cs="Arial"/>
          <w:lang w:val="en-GB"/>
        </w:rPr>
        <w:t>Countries have come together to achieve these goals to compensate for the market failure for European user industries</w:t>
      </w:r>
      <w:r w:rsidR="00707724" w:rsidRPr="00342899">
        <w:rPr>
          <w:rFonts w:cs="Arial"/>
          <w:lang w:val="en-GB"/>
        </w:rPr>
        <w:t>.</w:t>
      </w:r>
    </w:p>
    <w:p w14:paraId="7093E71E" w14:textId="1675CDB9" w:rsidR="006165BD" w:rsidRPr="00342899" w:rsidRDefault="0088284D" w:rsidP="00D74757">
      <w:pPr>
        <w:spacing w:after="120" w:line="276" w:lineRule="auto"/>
        <w:jc w:val="both"/>
        <w:rPr>
          <w:rFonts w:cs="Arial"/>
          <w:lang w:val="en-GB"/>
        </w:rPr>
      </w:pPr>
      <w:r w:rsidRPr="00342899">
        <w:rPr>
          <w:rFonts w:cs="Arial"/>
          <w:lang w:val="en-GB"/>
        </w:rPr>
        <w:t xml:space="preserve">The </w:t>
      </w:r>
      <w:r w:rsidR="006165BD" w:rsidRPr="00342899">
        <w:rPr>
          <w:rFonts w:cs="Arial"/>
          <w:lang w:val="en-GB"/>
        </w:rPr>
        <w:t>integrated project meets the eligibility and compatibility criteria described in the IPCEI Communication:</w:t>
      </w:r>
    </w:p>
    <w:p w14:paraId="751655B8" w14:textId="051FBA1D" w:rsidR="006165BD" w:rsidRPr="00342899" w:rsidRDefault="006165BD" w:rsidP="006762E8">
      <w:pPr>
        <w:pStyle w:val="ListParagraph"/>
        <w:numPr>
          <w:ilvl w:val="0"/>
          <w:numId w:val="12"/>
        </w:numPr>
        <w:rPr>
          <w:rStyle w:val="AbsatzNummeriertZchn"/>
          <w:rFonts w:ascii="Arial" w:hAnsi="Arial" w:cs="Arial"/>
          <w:szCs w:val="20"/>
          <w:lang w:val="en-GB"/>
        </w:rPr>
      </w:pPr>
      <w:r w:rsidRPr="00342899">
        <w:rPr>
          <w:rStyle w:val="AbsatzNummeriertZchn"/>
          <w:rFonts w:ascii="Arial" w:hAnsi="Arial" w:cs="Arial"/>
          <w:szCs w:val="20"/>
          <w:lang w:val="en-GB"/>
        </w:rPr>
        <w:t>It contributes to European Union objectives and has a significant impact on competitiveness and sustainable growth of the EU, addressing societal values (1)</w:t>
      </w:r>
      <w:r w:rsidR="00C362EF" w:rsidRPr="00342899">
        <w:rPr>
          <w:rStyle w:val="AbsatzNummeriertZchn"/>
          <w:rFonts w:ascii="Arial" w:hAnsi="Arial" w:cs="Arial"/>
          <w:szCs w:val="20"/>
          <w:lang w:val="en-GB"/>
        </w:rPr>
        <w:t>.</w:t>
      </w:r>
    </w:p>
    <w:p w14:paraId="74E35C5E" w14:textId="7308AEEE" w:rsidR="006165BD" w:rsidRPr="00342899" w:rsidRDefault="006165BD" w:rsidP="006762E8">
      <w:pPr>
        <w:pStyle w:val="ListParagraph"/>
        <w:numPr>
          <w:ilvl w:val="0"/>
          <w:numId w:val="12"/>
        </w:numPr>
        <w:rPr>
          <w:rStyle w:val="AbsatzNummeriertZchn"/>
          <w:rFonts w:ascii="Arial" w:hAnsi="Arial" w:cs="Arial"/>
          <w:szCs w:val="20"/>
          <w:lang w:val="en-GB"/>
        </w:rPr>
      </w:pPr>
      <w:r w:rsidRPr="00342899">
        <w:rPr>
          <w:rStyle w:val="AbsatzNummeriertZchn"/>
          <w:rFonts w:ascii="Arial" w:hAnsi="Arial" w:cs="Arial"/>
          <w:szCs w:val="20"/>
          <w:lang w:val="en-GB"/>
        </w:rPr>
        <w:t>It is an integrated project according to the IPCEI Communication (2</w:t>
      </w:r>
      <w:r w:rsidR="00C362EF" w:rsidRPr="00342899">
        <w:rPr>
          <w:rStyle w:val="AbsatzNummeriertZchn"/>
          <w:rFonts w:ascii="Arial" w:hAnsi="Arial" w:cs="Arial"/>
          <w:szCs w:val="20"/>
          <w:lang w:val="en-GB"/>
        </w:rPr>
        <w:t>).</w:t>
      </w:r>
    </w:p>
    <w:p w14:paraId="515B6AF9" w14:textId="4C484275" w:rsidR="006165BD" w:rsidRPr="00342899" w:rsidRDefault="006165BD" w:rsidP="006762E8">
      <w:pPr>
        <w:pStyle w:val="ListParagraph"/>
        <w:numPr>
          <w:ilvl w:val="0"/>
          <w:numId w:val="12"/>
        </w:numPr>
        <w:rPr>
          <w:rStyle w:val="AbsatzNummeriertZchn"/>
          <w:rFonts w:ascii="Arial" w:hAnsi="Arial" w:cs="Arial"/>
          <w:szCs w:val="20"/>
          <w:lang w:val="en-GB"/>
        </w:rPr>
      </w:pPr>
      <w:r w:rsidRPr="00342899">
        <w:rPr>
          <w:rStyle w:val="AbsatzNummeriertZchn"/>
          <w:rFonts w:ascii="Arial" w:hAnsi="Arial" w:cs="Arial"/>
          <w:szCs w:val="20"/>
          <w:lang w:val="en-GB"/>
        </w:rPr>
        <w:t>It has a major innovative content (3</w:t>
      </w:r>
      <w:r w:rsidR="00C362EF" w:rsidRPr="00342899">
        <w:rPr>
          <w:rStyle w:val="AbsatzNummeriertZchn"/>
          <w:rFonts w:ascii="Arial" w:hAnsi="Arial" w:cs="Arial"/>
          <w:szCs w:val="20"/>
          <w:lang w:val="en-GB"/>
        </w:rPr>
        <w:t>).</w:t>
      </w:r>
    </w:p>
    <w:p w14:paraId="3B23B0CB" w14:textId="41B2A75E" w:rsidR="006165BD" w:rsidRPr="00342899" w:rsidRDefault="006165BD" w:rsidP="006762E8">
      <w:pPr>
        <w:pStyle w:val="ListParagraph"/>
        <w:numPr>
          <w:ilvl w:val="0"/>
          <w:numId w:val="12"/>
        </w:numPr>
        <w:rPr>
          <w:rStyle w:val="AbsatzNummeriertZchn"/>
          <w:rFonts w:ascii="Arial" w:hAnsi="Arial" w:cs="Arial"/>
          <w:szCs w:val="20"/>
          <w:lang w:val="en-GB"/>
        </w:rPr>
      </w:pPr>
      <w:r w:rsidRPr="00342899">
        <w:rPr>
          <w:rStyle w:val="AbsatzNummeriertZchn"/>
          <w:rFonts w:ascii="Arial" w:hAnsi="Arial" w:cs="Arial"/>
          <w:szCs w:val="20"/>
          <w:lang w:val="en-GB"/>
        </w:rPr>
        <w:t>It generates significant spill-over effects (4</w:t>
      </w:r>
      <w:r w:rsidR="00C362EF" w:rsidRPr="00342899">
        <w:rPr>
          <w:rStyle w:val="AbsatzNummeriertZchn"/>
          <w:rFonts w:ascii="Arial" w:hAnsi="Arial" w:cs="Arial"/>
          <w:szCs w:val="20"/>
          <w:lang w:val="en-GB"/>
        </w:rPr>
        <w:t>).</w:t>
      </w:r>
    </w:p>
    <w:p w14:paraId="63422985" w14:textId="057BDF4E" w:rsidR="006165BD" w:rsidRPr="00342899" w:rsidRDefault="006165BD" w:rsidP="006762E8">
      <w:pPr>
        <w:pStyle w:val="ListParagraph"/>
        <w:numPr>
          <w:ilvl w:val="0"/>
          <w:numId w:val="12"/>
        </w:numPr>
        <w:rPr>
          <w:rStyle w:val="AbsatzNummeriertZchn"/>
          <w:rFonts w:ascii="Arial" w:hAnsi="Arial" w:cs="Arial"/>
          <w:szCs w:val="20"/>
          <w:lang w:val="en-GB"/>
        </w:rPr>
      </w:pPr>
      <w:r w:rsidRPr="00342899">
        <w:rPr>
          <w:rStyle w:val="AbsatzNummeriertZchn"/>
          <w:rFonts w:ascii="Arial" w:hAnsi="Arial" w:cs="Arial"/>
          <w:szCs w:val="20"/>
          <w:lang w:val="en-GB"/>
        </w:rPr>
        <w:t>It is quantitatively and qualitatively important (5)</w:t>
      </w:r>
      <w:r w:rsidR="00C362EF" w:rsidRPr="00342899">
        <w:rPr>
          <w:rStyle w:val="AbsatzNummeriertZchn"/>
          <w:rFonts w:ascii="Arial" w:hAnsi="Arial" w:cs="Arial"/>
          <w:szCs w:val="20"/>
          <w:lang w:val="en-GB"/>
        </w:rPr>
        <w:t>.</w:t>
      </w:r>
    </w:p>
    <w:p w14:paraId="7C3FC1FB" w14:textId="32EFDEA2" w:rsidR="006165BD" w:rsidRPr="00342899" w:rsidRDefault="006165BD" w:rsidP="006762E8">
      <w:pPr>
        <w:pStyle w:val="ListParagraph"/>
        <w:numPr>
          <w:ilvl w:val="0"/>
          <w:numId w:val="12"/>
        </w:numPr>
        <w:rPr>
          <w:rStyle w:val="AbsatzNummeriertZchn"/>
          <w:rFonts w:ascii="Arial" w:hAnsi="Arial" w:cs="Arial"/>
          <w:szCs w:val="20"/>
          <w:lang w:val="en-GB"/>
        </w:rPr>
      </w:pPr>
      <w:r w:rsidRPr="00342899">
        <w:rPr>
          <w:rStyle w:val="AbsatzNummeriertZchn"/>
          <w:rFonts w:ascii="Arial" w:hAnsi="Arial" w:cs="Arial"/>
          <w:szCs w:val="20"/>
          <w:lang w:val="en-GB"/>
        </w:rPr>
        <w:t xml:space="preserve">It involves more than </w:t>
      </w:r>
      <w:r w:rsidR="00C362EF" w:rsidRPr="00342899">
        <w:rPr>
          <w:rStyle w:val="AbsatzNummeriertZchn"/>
          <w:rFonts w:ascii="Arial" w:hAnsi="Arial" w:cs="Arial"/>
          <w:szCs w:val="20"/>
          <w:lang w:val="en-GB"/>
        </w:rPr>
        <w:t>one-member</w:t>
      </w:r>
      <w:r w:rsidRPr="00342899">
        <w:rPr>
          <w:rStyle w:val="AbsatzNummeriertZchn"/>
          <w:rFonts w:ascii="Arial" w:hAnsi="Arial" w:cs="Arial"/>
          <w:szCs w:val="20"/>
          <w:lang w:val="en-GB"/>
        </w:rPr>
        <w:t xml:space="preserve"> state and co-financing by the direct participants (6)</w:t>
      </w:r>
      <w:r w:rsidR="00C362EF" w:rsidRPr="00342899">
        <w:rPr>
          <w:rStyle w:val="AbsatzNummeriertZchn"/>
          <w:rFonts w:ascii="Arial" w:hAnsi="Arial" w:cs="Arial"/>
          <w:szCs w:val="20"/>
          <w:lang w:val="en-GB"/>
        </w:rPr>
        <w:t>.</w:t>
      </w:r>
    </w:p>
    <w:p w14:paraId="3501C540" w14:textId="373CCA96" w:rsidR="006165BD" w:rsidRPr="00342899" w:rsidRDefault="006165BD" w:rsidP="006762E8">
      <w:pPr>
        <w:pStyle w:val="ListParagraph"/>
        <w:numPr>
          <w:ilvl w:val="0"/>
          <w:numId w:val="12"/>
        </w:numPr>
        <w:rPr>
          <w:rStyle w:val="AbsatzNummeriertZchn"/>
          <w:rFonts w:ascii="Arial" w:hAnsi="Arial" w:cs="Arial"/>
          <w:szCs w:val="20"/>
          <w:lang w:val="en-GB"/>
        </w:rPr>
      </w:pPr>
      <w:r w:rsidRPr="00342899">
        <w:rPr>
          <w:rStyle w:val="AbsatzNummeriertZchn"/>
          <w:rFonts w:ascii="Arial" w:hAnsi="Arial" w:cs="Arial"/>
          <w:szCs w:val="20"/>
          <w:lang w:val="en-GB"/>
        </w:rPr>
        <w:t>The aid granted is necessary and proportionate (7)</w:t>
      </w:r>
      <w:r w:rsidR="00C362EF" w:rsidRPr="00342899">
        <w:rPr>
          <w:rStyle w:val="AbsatzNummeriertZchn"/>
          <w:rFonts w:ascii="Arial" w:hAnsi="Arial" w:cs="Arial"/>
          <w:szCs w:val="20"/>
          <w:lang w:val="en-GB"/>
        </w:rPr>
        <w:t>.</w:t>
      </w:r>
    </w:p>
    <w:p w14:paraId="4D365C7E" w14:textId="39873A58" w:rsidR="007368DC" w:rsidRPr="00342899" w:rsidRDefault="007368DC" w:rsidP="00A775DA">
      <w:pPr>
        <w:tabs>
          <w:tab w:val="left" w:pos="7513"/>
        </w:tabs>
        <w:spacing w:after="120"/>
        <w:jc w:val="both"/>
        <w:rPr>
          <w:rFonts w:cs="Arial"/>
          <w:lang w:val="en-GB"/>
        </w:rPr>
      </w:pPr>
    </w:p>
    <w:p w14:paraId="2F89F5C0" w14:textId="240FB126" w:rsidR="006165BD" w:rsidRPr="00342899" w:rsidRDefault="006165BD" w:rsidP="00801436">
      <w:pPr>
        <w:pStyle w:val="Heading1"/>
        <w:rPr>
          <w:lang w:val="en-GB"/>
        </w:rPr>
      </w:pPr>
      <w:bookmarkStart w:id="206" w:name="_Toc78410984"/>
      <w:r w:rsidRPr="00342899">
        <w:rPr>
          <w:lang w:val="en-GB"/>
        </w:rPr>
        <w:t>2</w:t>
      </w:r>
      <w:r w:rsidRPr="00342899">
        <w:rPr>
          <w:lang w:val="en-GB"/>
        </w:rPr>
        <w:tab/>
        <w:t>Description of the integrated project</w:t>
      </w:r>
      <w:bookmarkEnd w:id="206"/>
      <w:r w:rsidRPr="00342899">
        <w:rPr>
          <w:lang w:val="en-GB"/>
        </w:rPr>
        <w:t xml:space="preserve"> </w:t>
      </w:r>
    </w:p>
    <w:p w14:paraId="56F2C1D7" w14:textId="32EAEC1D" w:rsidR="00C510D7" w:rsidRPr="00342899" w:rsidRDefault="007A0005" w:rsidP="00C510D7">
      <w:pPr>
        <w:rPr>
          <w:lang w:val="en-GB"/>
        </w:rPr>
      </w:pPr>
      <w:r w:rsidRPr="00342899">
        <w:rPr>
          <w:lang w:val="en-GB"/>
        </w:rPr>
        <w:t xml:space="preserve">This chapter gives a detailed description of the integrated project. Direct Participants have been selected by MS </w:t>
      </w:r>
      <w:r w:rsidR="00342899" w:rsidRPr="00342899">
        <w:rPr>
          <w:lang w:val="en-GB"/>
        </w:rPr>
        <w:t>through</w:t>
      </w:r>
      <w:r w:rsidRPr="00342899">
        <w:rPr>
          <w:lang w:val="en-GB"/>
        </w:rPr>
        <w:t xml:space="preserve"> open and transparent procedures (2.2</w:t>
      </w:r>
      <w:r w:rsidR="00DB6DE7" w:rsidRPr="00342899">
        <w:rPr>
          <w:lang w:val="en-GB"/>
        </w:rPr>
        <w:t>)</w:t>
      </w:r>
      <w:r w:rsidR="00C510D7" w:rsidRPr="00342899">
        <w:rPr>
          <w:lang w:val="en-GB"/>
        </w:rPr>
        <w:t>.</w:t>
      </w:r>
      <w:r w:rsidRPr="00342899">
        <w:rPr>
          <w:lang w:val="en-GB"/>
        </w:rPr>
        <w:t xml:space="preserve"> They will address the main technical challenges (2.3) of the downstream industries.</w:t>
      </w:r>
      <w:r w:rsidR="00C510D7" w:rsidRPr="00342899">
        <w:rPr>
          <w:lang w:val="en-GB"/>
        </w:rPr>
        <w:t xml:space="preserve"> The Integrated Project addresses five complementary workstreams (2.4 - 2.</w:t>
      </w:r>
      <w:r w:rsidR="00DB6DE7" w:rsidRPr="00342899">
        <w:rPr>
          <w:lang w:val="en-GB"/>
        </w:rPr>
        <w:t>8</w:t>
      </w:r>
      <w:r w:rsidR="00C510D7" w:rsidRPr="00342899">
        <w:rPr>
          <w:lang w:val="en-GB"/>
        </w:rPr>
        <w:t>). The individual projects gathered in the WS are necessary and complementary and the WS themselves are necessary and complementary (2.9). The complementarity of the WS is further demonstrated by the governance rules of the Integrated Project (2.10).</w:t>
      </w:r>
    </w:p>
    <w:p w14:paraId="5ED157A3" w14:textId="77777777" w:rsidR="00DB6DE7" w:rsidRPr="00342899" w:rsidRDefault="00DB6DE7" w:rsidP="00C510D7">
      <w:pPr>
        <w:rPr>
          <w:lang w:val="en-GB"/>
        </w:rPr>
      </w:pPr>
    </w:p>
    <w:p w14:paraId="3342C651" w14:textId="715C8BAC" w:rsidR="00F97911" w:rsidRPr="00342899" w:rsidRDefault="00F97911" w:rsidP="00801436">
      <w:pPr>
        <w:pStyle w:val="Heading2"/>
        <w:rPr>
          <w:lang w:val="en-GB"/>
        </w:rPr>
      </w:pPr>
      <w:bookmarkStart w:id="207" w:name="_Toc78410985"/>
      <w:r w:rsidRPr="00342899">
        <w:rPr>
          <w:lang w:val="en-GB"/>
        </w:rPr>
        <w:t>2.1</w:t>
      </w:r>
      <w:r w:rsidRPr="00342899">
        <w:rPr>
          <w:lang w:val="en-GB"/>
        </w:rPr>
        <w:tab/>
      </w:r>
      <w:commentRangeStart w:id="208"/>
      <w:r w:rsidRPr="00342899">
        <w:rPr>
          <w:lang w:val="en-GB"/>
        </w:rPr>
        <w:t>Differences and Synergies between the</w:t>
      </w:r>
      <w:r w:rsidR="002F5EB8" w:rsidRPr="00342899">
        <w:rPr>
          <w:lang w:val="en-GB"/>
        </w:rPr>
        <w:t xml:space="preserve"> 2018</w:t>
      </w:r>
      <w:r w:rsidRPr="00342899">
        <w:rPr>
          <w:lang w:val="en-GB"/>
        </w:rPr>
        <w:t xml:space="preserve"> IPCEI on Microelectronics and the IPCEI ME/CT </w:t>
      </w:r>
      <w:commentRangeEnd w:id="208"/>
      <w:r w:rsidR="00C510D7" w:rsidRPr="00342899">
        <w:rPr>
          <w:rStyle w:val="CommentReference"/>
          <w:rFonts w:eastAsiaTheme="minorHAnsi" w:cstheme="minorBidi"/>
          <w:color w:val="auto"/>
          <w:lang w:val="en-GB"/>
        </w:rPr>
        <w:commentReference w:id="208"/>
      </w:r>
      <w:bookmarkEnd w:id="207"/>
    </w:p>
    <w:p w14:paraId="4C8F3A33" w14:textId="092CFCB0" w:rsidR="005118B9" w:rsidRPr="00342899" w:rsidRDefault="005118B9" w:rsidP="005118B9">
      <w:pPr>
        <w:spacing w:after="120"/>
        <w:jc w:val="both"/>
        <w:rPr>
          <w:ins w:id="209" w:author="Pioch, Martin" w:date="2021-07-28T13:38:00Z"/>
          <w:rFonts w:cs="Arial"/>
          <w:lang w:val="en-GB"/>
        </w:rPr>
      </w:pPr>
      <w:ins w:id="210" w:author="Pioch, Martin" w:date="2021-07-28T13:38:00Z">
        <w:r w:rsidRPr="00342899">
          <w:rPr>
            <w:rFonts w:cs="Arial"/>
            <w:lang w:val="en-GB"/>
          </w:rPr>
          <w:t xml:space="preserve">The 2018 IPCEI on Microelectronics had a narrow focus on five core areas: energy efficient chips, power semiconductors, smart sensors, optical equipment, and compound materials. The IPCEI </w:t>
        </w:r>
      </w:ins>
      <w:ins w:id="211" w:author="Pioch, Martin" w:date="2021-07-28T16:00:00Z">
        <w:r w:rsidR="008F0DB2" w:rsidRPr="00342899">
          <w:rPr>
            <w:rFonts w:cs="Arial"/>
            <w:lang w:val="en-GB"/>
          </w:rPr>
          <w:t xml:space="preserve">ME/CT </w:t>
        </w:r>
      </w:ins>
      <w:ins w:id="212" w:author="Pioch, Martin" w:date="2021-07-28T13:38:00Z">
        <w:r w:rsidRPr="00342899">
          <w:rPr>
            <w:rFonts w:cs="Arial"/>
            <w:lang w:val="en-GB"/>
          </w:rPr>
          <w:t xml:space="preserve">has a broader focus that includes the entire value chain from materials to system integration. </w:t>
        </w:r>
      </w:ins>
    </w:p>
    <w:p w14:paraId="2DB89F6E" w14:textId="77777777" w:rsidR="005118B9" w:rsidRPr="00342899" w:rsidRDefault="005118B9" w:rsidP="005118B9">
      <w:pPr>
        <w:spacing w:after="120"/>
        <w:jc w:val="both"/>
        <w:rPr>
          <w:ins w:id="213" w:author="Pioch, Martin" w:date="2021-07-28T13:38:00Z"/>
          <w:rFonts w:cs="Arial"/>
          <w:lang w:val="en-GB"/>
        </w:rPr>
      </w:pPr>
      <w:ins w:id="214" w:author="Pioch, Martin" w:date="2021-07-28T13:38:00Z">
        <w:r w:rsidRPr="00342899">
          <w:rPr>
            <w:rFonts w:cs="Arial"/>
            <w:lang w:val="en-GB"/>
          </w:rPr>
          <w:t>The previous IPCEI did not include the newest generation of power semiconductors. However, this generation has significant benefits compared to the previous generations due to the significant development in the materials used in the power semiconductor industry since the last IPCEI.</w:t>
        </w:r>
      </w:ins>
    </w:p>
    <w:p w14:paraId="1EC8FDD4" w14:textId="77777777" w:rsidR="005118B9" w:rsidRPr="00342899" w:rsidRDefault="005118B9" w:rsidP="005118B9">
      <w:pPr>
        <w:spacing w:after="120"/>
        <w:jc w:val="both"/>
        <w:rPr>
          <w:ins w:id="215" w:author="Pioch, Martin" w:date="2021-07-28T13:38:00Z"/>
          <w:rFonts w:cs="Arial"/>
          <w:lang w:val="en-GB"/>
        </w:rPr>
      </w:pPr>
      <w:ins w:id="216" w:author="Pioch, Martin" w:date="2021-07-28T13:38:00Z">
        <w:r w:rsidRPr="00342899">
          <w:rPr>
            <w:rFonts w:cs="Arial"/>
            <w:lang w:val="en-GB"/>
          </w:rPr>
          <w:t>This includes the newest generation of semiconductors based on silicon carbide (“</w:t>
        </w:r>
        <w:proofErr w:type="spellStart"/>
        <w:r w:rsidRPr="00342899">
          <w:rPr>
            <w:rFonts w:cs="Arial"/>
            <w:lang w:val="en-GB"/>
          </w:rPr>
          <w:t>SiC</w:t>
        </w:r>
        <w:proofErr w:type="spellEnd"/>
        <w:r w:rsidRPr="00342899">
          <w:rPr>
            <w:rFonts w:cs="Arial"/>
            <w:lang w:val="en-GB"/>
          </w:rPr>
          <w:t xml:space="preserve">”) technology. The use of this technology enables greater efficiency of the semiconductors. As key element of power electronics </w:t>
        </w:r>
        <w:proofErr w:type="spellStart"/>
        <w:r w:rsidRPr="00342899">
          <w:rPr>
            <w:rFonts w:cs="Arial"/>
            <w:lang w:val="en-GB"/>
          </w:rPr>
          <w:t>SiC</w:t>
        </w:r>
        <w:proofErr w:type="spellEnd"/>
        <w:r w:rsidRPr="00342899">
          <w:rPr>
            <w:rFonts w:cs="Arial"/>
            <w:lang w:val="en-GB"/>
          </w:rPr>
          <w:t xml:space="preserve"> semiconductors are crucial to all machinery powered by an electric engine and due to the higher efficiency especially for particularly complex applications. Therefore, </w:t>
        </w:r>
        <w:proofErr w:type="spellStart"/>
        <w:r w:rsidRPr="00342899">
          <w:rPr>
            <w:rFonts w:cs="Arial"/>
            <w:lang w:val="en-GB"/>
          </w:rPr>
          <w:t>SiC</w:t>
        </w:r>
        <w:proofErr w:type="spellEnd"/>
        <w:r w:rsidRPr="00342899">
          <w:rPr>
            <w:rFonts w:cs="Arial"/>
            <w:lang w:val="en-GB"/>
          </w:rPr>
          <w:t xml:space="preserve"> semiconductors can contribute significantly to the European objective of a green and digital transition as, for example, they allow for a greater range and higher performance of EVs while size of batteries and charging time will decrease. Another example are the renewable energies, where </w:t>
        </w:r>
        <w:proofErr w:type="spellStart"/>
        <w:r w:rsidRPr="00342899">
          <w:rPr>
            <w:rFonts w:cs="Arial"/>
            <w:lang w:val="en-GB"/>
          </w:rPr>
          <w:t>SiC</w:t>
        </w:r>
        <w:proofErr w:type="spellEnd"/>
        <w:r w:rsidRPr="00342899">
          <w:rPr>
            <w:rFonts w:cs="Arial"/>
            <w:lang w:val="en-GB"/>
          </w:rPr>
          <w:t xml:space="preserve"> semiconductor can significantly improve the efficiency of wind and solar power converters.</w:t>
        </w:r>
      </w:ins>
    </w:p>
    <w:p w14:paraId="6304F4DE" w14:textId="77777777" w:rsidR="005118B9" w:rsidRPr="00342899" w:rsidRDefault="005118B9" w:rsidP="00F97911">
      <w:pPr>
        <w:spacing w:after="120"/>
        <w:ind w:left="708" w:hanging="708"/>
        <w:jc w:val="both"/>
        <w:rPr>
          <w:rFonts w:cs="Arial"/>
          <w:lang w:val="en-GB"/>
        </w:rPr>
      </w:pPr>
    </w:p>
    <w:p w14:paraId="5AA5A4EF" w14:textId="53EA2E8B" w:rsidR="006165BD" w:rsidRPr="00342899" w:rsidRDefault="006165BD" w:rsidP="00801436">
      <w:pPr>
        <w:pStyle w:val="Heading2"/>
        <w:rPr>
          <w:lang w:val="en-GB"/>
        </w:rPr>
      </w:pPr>
      <w:bookmarkStart w:id="217" w:name="_Toc78410986"/>
      <w:r w:rsidRPr="00342899">
        <w:rPr>
          <w:lang w:val="en-GB"/>
        </w:rPr>
        <w:t>2.</w:t>
      </w:r>
      <w:r w:rsidR="00F97911" w:rsidRPr="00342899">
        <w:rPr>
          <w:lang w:val="en-GB"/>
        </w:rPr>
        <w:t>2</w:t>
      </w:r>
      <w:r w:rsidRPr="00342899">
        <w:rPr>
          <w:lang w:val="en-GB"/>
        </w:rPr>
        <w:tab/>
      </w:r>
      <w:r w:rsidR="008F1B48" w:rsidRPr="00342899">
        <w:rPr>
          <w:lang w:val="en-GB"/>
        </w:rPr>
        <w:t>Detailed description of the</w:t>
      </w:r>
      <w:r w:rsidRPr="00342899">
        <w:rPr>
          <w:lang w:val="en-GB"/>
        </w:rPr>
        <w:t xml:space="preserve"> Direct Participants</w:t>
      </w:r>
      <w:bookmarkEnd w:id="217"/>
      <w:r w:rsidRPr="00342899">
        <w:rPr>
          <w:lang w:val="en-GB"/>
        </w:rPr>
        <w:tab/>
      </w:r>
    </w:p>
    <w:p w14:paraId="16BBE21E" w14:textId="77777777" w:rsidR="008F0DB2" w:rsidRPr="00342899" w:rsidRDefault="008F0DB2" w:rsidP="008F0DB2">
      <w:pPr>
        <w:rPr>
          <w:lang w:val="en-GB"/>
        </w:rPr>
      </w:pPr>
      <w:r w:rsidRPr="00342899">
        <w:rPr>
          <w:lang w:val="en-GB"/>
        </w:rPr>
        <w:t xml:space="preserve">Direct Participants have been selected by MS further to open and transparent procedures (2.1.1). They have all submitted an individual project in the field of ME/CT and have been selected by their MS as beneficiaries of State aid in the context of this Integrated Project following a competitive, transparent, and non-discriminatory procedure. In addition, in accordance with </w:t>
      </w:r>
      <w:r w:rsidRPr="00342899">
        <w:rPr>
          <w:highlight w:val="yellow"/>
          <w:lang w:val="en-GB"/>
        </w:rPr>
        <w:t>pt. 20.a) of the IPCEI Communication</w:t>
      </w:r>
      <w:r w:rsidRPr="00342899">
        <w:rPr>
          <w:lang w:val="en-GB"/>
        </w:rPr>
        <w:t xml:space="preserve">, the Integrated Project has been designed to make it possible for all interested MS to </w:t>
      </w:r>
      <w:r w:rsidRPr="00342899">
        <w:rPr>
          <w:lang w:val="en-GB"/>
        </w:rPr>
        <w:lastRenderedPageBreak/>
        <w:t>participate. This is illustrated by the fact that different types of individual projects with very different amount of public support have been selected by the participating MS. This is further illustrated by the conditions set for the possible entry of additional Direct Participants within the Integrated Project after the clearance by the Commission.</w:t>
      </w:r>
    </w:p>
    <w:p w14:paraId="40DE5777" w14:textId="77777777" w:rsidR="008F0DB2" w:rsidRPr="00342899" w:rsidRDefault="008F0DB2" w:rsidP="008F0DB2">
      <w:pPr>
        <w:spacing w:after="120" w:line="276" w:lineRule="auto"/>
        <w:jc w:val="both"/>
        <w:rPr>
          <w:rFonts w:cs="Arial"/>
          <w:lang w:val="en-GB"/>
        </w:rPr>
      </w:pPr>
      <w:r w:rsidRPr="00342899">
        <w:rPr>
          <w:rFonts w:cs="Arial"/>
          <w:lang w:val="en-GB"/>
        </w:rPr>
        <w:t>A detailed list of all the participants and their company descriptions can also be found in the ANNEX (</w:t>
      </w:r>
      <w:r w:rsidRPr="00342899">
        <w:rPr>
          <w:rFonts w:cs="Arial"/>
          <w:highlight w:val="yellow"/>
          <w:lang w:val="en-GB"/>
        </w:rPr>
        <w:t>X</w:t>
      </w:r>
      <w:r w:rsidRPr="00342899">
        <w:rPr>
          <w:rFonts w:cs="Arial"/>
          <w:lang w:val="en-GB"/>
        </w:rPr>
        <w:t>) on pages (</w:t>
      </w:r>
      <w:r w:rsidRPr="00342899">
        <w:rPr>
          <w:rFonts w:cs="Arial"/>
          <w:highlight w:val="yellow"/>
          <w:lang w:val="en-GB"/>
        </w:rPr>
        <w:t>X</w:t>
      </w:r>
      <w:r w:rsidRPr="00342899">
        <w:rPr>
          <w:rFonts w:cs="Arial"/>
          <w:lang w:val="en-GB"/>
        </w:rPr>
        <w:t xml:space="preserve">). </w:t>
      </w:r>
    </w:p>
    <w:p w14:paraId="2CCE3D68" w14:textId="77777777" w:rsidR="008F0DB2" w:rsidRPr="00342899" w:rsidRDefault="008F0DB2" w:rsidP="008F0DB2">
      <w:pPr>
        <w:rPr>
          <w:lang w:val="en-GB"/>
        </w:rPr>
      </w:pPr>
      <w:r w:rsidRPr="00342899">
        <w:rPr>
          <w:rStyle w:val="CommentReference"/>
          <w:lang w:val="en-GB"/>
        </w:rPr>
        <w:annotationRef/>
      </w:r>
      <w:r w:rsidRPr="00342899">
        <w:rPr>
          <w:lang w:val="en-GB"/>
        </w:rPr>
        <w:t>The RDI and FID works carried out by the Direct Participants will be organized along the workstreams (“WS”) identified below within and across which they will collaborate. These WS address the different topics among the value chain within which challenges must be overcome for the Integrated Project to be successful.</w:t>
      </w:r>
    </w:p>
    <w:p w14:paraId="7F169C10" w14:textId="77777777" w:rsidR="008F0DB2" w:rsidRPr="00342899" w:rsidRDefault="008F0DB2" w:rsidP="008F0DB2">
      <w:pPr>
        <w:rPr>
          <w:lang w:val="en-GB"/>
        </w:rPr>
      </w:pPr>
      <w:r w:rsidRPr="00342899">
        <w:rPr>
          <w:lang w:val="en-GB"/>
        </w:rPr>
        <w:t>Each WS is centred on key stages of the Microelectronics Ecosystem. The Direct Participants have considered the following benefits which have been key factors in joining. Without these positive considerations, no such Integrated Project would have materialized, and the collaborations described below would have been fewer and shallower (if any):</w:t>
      </w:r>
    </w:p>
    <w:p w14:paraId="216E177D" w14:textId="77777777" w:rsidR="008F0DB2" w:rsidRPr="00342899" w:rsidRDefault="008F0DB2" w:rsidP="006762E8">
      <w:pPr>
        <w:pStyle w:val="ListParagraph"/>
        <w:numPr>
          <w:ilvl w:val="0"/>
          <w:numId w:val="11"/>
        </w:numPr>
        <w:rPr>
          <w:lang w:val="en-GB"/>
        </w:rPr>
      </w:pPr>
      <w:r w:rsidRPr="00342899">
        <w:rPr>
          <w:lang w:val="en-GB"/>
        </w:rPr>
        <w:t>Aggregation/cross-fertilization effect: the elevated number of partners with differing backgrounds in the industry</w:t>
      </w:r>
      <w:ins w:id="218" w:author="Pioch, Martin" w:date="2021-07-28T15:38:00Z">
        <w:r w:rsidRPr="00342899">
          <w:rPr>
            <w:lang w:val="en-GB"/>
          </w:rPr>
          <w:t xml:space="preserve"> and R&amp;D</w:t>
        </w:r>
      </w:ins>
      <w:r w:rsidRPr="00342899">
        <w:rPr>
          <w:lang w:val="en-GB"/>
        </w:rPr>
        <w:t xml:space="preserve"> brings together a wide pool of expertise along the value chain. This scope and diversity of knowledge and know-how which will be directly and indirectly pooled together will accelerate the speed and deepen the quality of the progress achieved within the many collaborations of the Integrated Project.</w:t>
      </w:r>
    </w:p>
    <w:p w14:paraId="1787CBB0" w14:textId="77777777" w:rsidR="008F0DB2" w:rsidRPr="00342899" w:rsidRDefault="008F0DB2" w:rsidP="006762E8">
      <w:pPr>
        <w:pStyle w:val="ListParagraph"/>
        <w:numPr>
          <w:ilvl w:val="0"/>
          <w:numId w:val="11"/>
        </w:numPr>
        <w:rPr>
          <w:lang w:val="en-GB"/>
        </w:rPr>
      </w:pPr>
      <w:r w:rsidRPr="00342899">
        <w:rPr>
          <w:lang w:val="en-GB"/>
        </w:rPr>
        <w:t>Pulled by the best: due to the well-recognized world-class status of several participants to this Integrated Project which have an established track-record of differentiation with high-quality and high-technology products and services, expectation on the collaboration deliverables will be set at a high level, hence ensuring the quality of the deliverables.</w:t>
      </w:r>
    </w:p>
    <w:p w14:paraId="4F9DD808" w14:textId="77777777" w:rsidR="008F0DB2" w:rsidRPr="00342899" w:rsidRDefault="008F0DB2" w:rsidP="006762E8">
      <w:pPr>
        <w:pStyle w:val="ListParagraph"/>
        <w:numPr>
          <w:ilvl w:val="0"/>
          <w:numId w:val="11"/>
        </w:numPr>
        <w:rPr>
          <w:lang w:val="en-GB"/>
        </w:rPr>
      </w:pPr>
      <w:r w:rsidRPr="00342899">
        <w:rPr>
          <w:lang w:val="en-GB"/>
        </w:rPr>
        <w:t>Developing the EU ecosystem: this Integrated Project is giving the opportunity to create links with EU players of different size and geographic footprint which would otherwise not have been created, as companies acting individually would have preferred establishing relationships with several existing non-EU players.</w:t>
      </w:r>
    </w:p>
    <w:p w14:paraId="7575947A" w14:textId="77777777" w:rsidR="008F0DB2" w:rsidRPr="00342899" w:rsidRDefault="008F0DB2" w:rsidP="006762E8">
      <w:pPr>
        <w:pStyle w:val="ListParagraph"/>
        <w:numPr>
          <w:ilvl w:val="0"/>
          <w:numId w:val="11"/>
        </w:numPr>
        <w:rPr>
          <w:lang w:val="en-GB"/>
        </w:rPr>
      </w:pPr>
      <w:r w:rsidRPr="00342899">
        <w:rPr>
          <w:lang w:val="en-GB"/>
        </w:rPr>
        <w:t>Better focus: this Integrated Project will give several actors the opportunity to jointly identify necessary areas of progress in the advanced materials and recycling industries, and therefore give a coordinated message to the related RDI teams on where efforts should focus.</w:t>
      </w:r>
    </w:p>
    <w:p w14:paraId="3ACE09E7" w14:textId="77777777" w:rsidR="008F0DB2" w:rsidRPr="00342899" w:rsidRDefault="008F0DB2" w:rsidP="006762E8">
      <w:pPr>
        <w:pStyle w:val="ListParagraph"/>
        <w:numPr>
          <w:ilvl w:val="0"/>
          <w:numId w:val="11"/>
        </w:numPr>
        <w:rPr>
          <w:lang w:val="en-GB"/>
        </w:rPr>
      </w:pPr>
      <w:r w:rsidRPr="00342899">
        <w:rPr>
          <w:lang w:val="en-GB"/>
        </w:rPr>
        <w:t>Widening the pool of potential partners: through this Integrated Project, which is to a large extent an outcome of the European ecosystems on ME/CT, several participants discovered the existence and activities of some partners with potential they were unaware of and created the relevant collaborations.</w:t>
      </w:r>
    </w:p>
    <w:p w14:paraId="0D5EA6E2" w14:textId="77777777" w:rsidR="008F0DB2" w:rsidRPr="00342899" w:rsidRDefault="008F0DB2" w:rsidP="006762E8">
      <w:pPr>
        <w:pStyle w:val="ListParagraph"/>
        <w:numPr>
          <w:ilvl w:val="0"/>
          <w:numId w:val="11"/>
        </w:numPr>
        <w:rPr>
          <w:lang w:val="en-GB"/>
        </w:rPr>
      </w:pPr>
      <w:r w:rsidRPr="00342899">
        <w:rPr>
          <w:lang w:val="en-GB"/>
        </w:rPr>
        <w:t>The assistance of a framework: the necessary duration of some of the collaborations is such that a framework is needed to help Direct Participants make the required long-term commitments.</w:t>
      </w:r>
    </w:p>
    <w:p w14:paraId="0334D5EA" w14:textId="77777777" w:rsidR="008F0DB2" w:rsidRPr="00342899" w:rsidRDefault="008F0DB2" w:rsidP="006762E8">
      <w:pPr>
        <w:pStyle w:val="ListParagraph"/>
        <w:numPr>
          <w:ilvl w:val="0"/>
          <w:numId w:val="11"/>
        </w:numPr>
        <w:rPr>
          <w:lang w:val="en-GB"/>
        </w:rPr>
      </w:pPr>
      <w:r w:rsidRPr="00342899">
        <w:rPr>
          <w:lang w:val="en-GB"/>
        </w:rPr>
        <w:t>Reduction of the financial risk: the positive financial return of many projects is too remote and/or too risky to secure a “go-ahead” decision; public support is therefore required to allow the Direct Participants to start their individual projects.</w:t>
      </w:r>
    </w:p>
    <w:p w14:paraId="1CFF331F" w14:textId="77777777" w:rsidR="008F0DB2" w:rsidRPr="00342899" w:rsidRDefault="008F0DB2" w:rsidP="006762E8">
      <w:pPr>
        <w:pStyle w:val="ListParagraph"/>
        <w:numPr>
          <w:ilvl w:val="0"/>
          <w:numId w:val="11"/>
        </w:numPr>
        <w:rPr>
          <w:lang w:val="en-GB"/>
        </w:rPr>
      </w:pPr>
      <w:r w:rsidRPr="00342899">
        <w:rPr>
          <w:lang w:val="en-GB"/>
        </w:rPr>
        <w:t>Elimination of showstoppers: some actors would not have been created without the public support which the participating MS have committed to provide; their related individual projects would therefore not have existed without the Integrated Project.</w:t>
      </w:r>
    </w:p>
    <w:p w14:paraId="05590030" w14:textId="5CA75FDB" w:rsidR="008F0DB2" w:rsidRPr="00342899" w:rsidRDefault="008F0DB2" w:rsidP="008F0DB2">
      <w:pPr>
        <w:rPr>
          <w:lang w:val="en-GB"/>
        </w:rPr>
      </w:pPr>
      <w:r w:rsidRPr="00342899">
        <w:rPr>
          <w:lang w:val="en-GB"/>
        </w:rPr>
        <w:t>The necessity and complementarity of the individual projects and the collaborations entered by the Direct Participants are described within each WS with more details.</w:t>
      </w:r>
    </w:p>
    <w:p w14:paraId="5F3464FD" w14:textId="77777777" w:rsidR="008F0DB2" w:rsidRPr="00342899" w:rsidRDefault="008F0DB2" w:rsidP="008F0DB2">
      <w:pPr>
        <w:rPr>
          <w:lang w:val="en-GB"/>
        </w:rPr>
      </w:pPr>
    </w:p>
    <w:p w14:paraId="02DECEF0" w14:textId="3519DC51" w:rsidR="00EC4B46" w:rsidRPr="00342899" w:rsidRDefault="00EC4B46" w:rsidP="00EC4B46">
      <w:pPr>
        <w:spacing w:after="120"/>
        <w:ind w:left="708" w:hanging="708"/>
        <w:jc w:val="both"/>
        <w:rPr>
          <w:ins w:id="219" w:author="Pioch, Martin" w:date="2021-07-28T15:44:00Z"/>
          <w:rFonts w:eastAsiaTheme="majorEastAsia" w:cstheme="majorBidi"/>
          <w:color w:val="2F5496" w:themeColor="accent1" w:themeShade="BF"/>
          <w:sz w:val="26"/>
          <w:szCs w:val="26"/>
          <w:lang w:val="en-GB"/>
        </w:rPr>
      </w:pPr>
      <w:ins w:id="220" w:author="Pioch, Martin" w:date="2021-07-28T15:44:00Z">
        <w:r w:rsidRPr="00342899">
          <w:rPr>
            <w:rFonts w:eastAsiaTheme="majorEastAsia" w:cstheme="majorBidi"/>
            <w:color w:val="2F5496" w:themeColor="accent1" w:themeShade="BF"/>
            <w:sz w:val="26"/>
            <w:szCs w:val="26"/>
            <w:lang w:val="en-GB"/>
          </w:rPr>
          <w:t>2.</w:t>
        </w:r>
      </w:ins>
      <w:ins w:id="221" w:author="Pioch, Martin" w:date="2021-07-28T16:06:00Z">
        <w:r w:rsidR="008F0DB2" w:rsidRPr="00342899">
          <w:rPr>
            <w:rFonts w:eastAsiaTheme="majorEastAsia" w:cstheme="majorBidi"/>
            <w:color w:val="2F5496" w:themeColor="accent1" w:themeShade="BF"/>
            <w:sz w:val="26"/>
            <w:szCs w:val="26"/>
            <w:lang w:val="en-GB"/>
          </w:rPr>
          <w:t>2</w:t>
        </w:r>
      </w:ins>
      <w:ins w:id="222" w:author="Pioch, Martin" w:date="2021-07-28T15:44:00Z">
        <w:r w:rsidRPr="00342899">
          <w:rPr>
            <w:rFonts w:eastAsiaTheme="majorEastAsia" w:cstheme="majorBidi"/>
            <w:color w:val="2F5496" w:themeColor="accent1" w:themeShade="BF"/>
            <w:sz w:val="26"/>
            <w:szCs w:val="26"/>
            <w:lang w:val="en-GB"/>
          </w:rPr>
          <w:t>.1 Open selection of the direct participant</w:t>
        </w:r>
      </w:ins>
    </w:p>
    <w:p w14:paraId="38B57187" w14:textId="77777777" w:rsidR="00EC4B46" w:rsidRPr="00342899" w:rsidRDefault="00EC4B46" w:rsidP="00EC4B46">
      <w:pPr>
        <w:pStyle w:val="ITAbsatzohneNr"/>
        <w:suppressAutoHyphens/>
        <w:spacing w:before="120" w:after="120"/>
        <w:jc w:val="both"/>
        <w:rPr>
          <w:ins w:id="223" w:author="Pioch, Martin" w:date="2021-07-28T15:44:00Z"/>
          <w:rFonts w:eastAsiaTheme="minorHAnsi" w:cs="Arial"/>
          <w:szCs w:val="22"/>
          <w:lang w:val="en-GB" w:eastAsia="en-US"/>
        </w:rPr>
      </w:pPr>
      <w:commentRangeStart w:id="224"/>
      <w:ins w:id="225" w:author="Pioch, Martin" w:date="2021-07-28T15:44:00Z">
        <w:r w:rsidRPr="00342899">
          <w:rPr>
            <w:rFonts w:eastAsiaTheme="minorHAnsi" w:cs="Arial"/>
            <w:szCs w:val="22"/>
            <w:lang w:val="en-GB" w:eastAsia="en-US"/>
          </w:rPr>
          <w:t>MS 1</w:t>
        </w:r>
      </w:ins>
    </w:p>
    <w:p w14:paraId="23D1258F" w14:textId="77777777" w:rsidR="00EC4B46" w:rsidRPr="00342899" w:rsidRDefault="00EC4B46" w:rsidP="00EC4B46">
      <w:pPr>
        <w:pStyle w:val="ITAbsatzohneNr"/>
        <w:suppressAutoHyphens/>
        <w:spacing w:before="120" w:after="120"/>
        <w:jc w:val="both"/>
        <w:rPr>
          <w:ins w:id="226" w:author="Pioch, Martin" w:date="2021-07-28T15:44:00Z"/>
          <w:rFonts w:eastAsiaTheme="minorHAnsi" w:cs="Arial"/>
          <w:szCs w:val="22"/>
          <w:lang w:val="en-GB" w:eastAsia="en-US"/>
        </w:rPr>
      </w:pPr>
      <w:ins w:id="227" w:author="Pioch, Martin" w:date="2021-07-28T15:44:00Z">
        <w:r w:rsidRPr="00342899">
          <w:rPr>
            <w:rFonts w:eastAsiaTheme="minorHAnsi" w:cs="Arial"/>
            <w:szCs w:val="22"/>
            <w:lang w:val="en-GB" w:eastAsia="en-US"/>
          </w:rPr>
          <w:t>[Explanation on selection process]</w:t>
        </w:r>
      </w:ins>
      <w:commentRangeEnd w:id="224"/>
      <w:r w:rsidR="008F0DB2" w:rsidRPr="00342899">
        <w:rPr>
          <w:rStyle w:val="CommentReference"/>
          <w:rFonts w:eastAsiaTheme="minorHAnsi" w:cstheme="minorBidi"/>
          <w:lang w:val="en-GB" w:eastAsia="en-US"/>
        </w:rPr>
        <w:commentReference w:id="224"/>
      </w:r>
    </w:p>
    <w:p w14:paraId="299A9D71" w14:textId="77777777" w:rsidR="00EC4B46" w:rsidRPr="00342899" w:rsidRDefault="00EC4B46" w:rsidP="00EC4B46">
      <w:pPr>
        <w:pStyle w:val="ITAbsatzohneNr"/>
        <w:suppressAutoHyphens/>
        <w:spacing w:before="120" w:after="120"/>
        <w:jc w:val="both"/>
        <w:rPr>
          <w:ins w:id="228" w:author="Pioch, Martin" w:date="2021-07-28T15:44:00Z"/>
          <w:rFonts w:eastAsiaTheme="minorHAnsi" w:cs="Arial"/>
          <w:b/>
          <w:szCs w:val="22"/>
          <w:lang w:val="en-GB" w:eastAsia="en-US"/>
        </w:rPr>
      </w:pPr>
      <w:ins w:id="229" w:author="Pioch, Martin" w:date="2021-07-28T15:44:00Z">
        <w:r w:rsidRPr="00342899">
          <w:rPr>
            <w:rFonts w:eastAsiaTheme="minorHAnsi" w:cs="Arial"/>
            <w:b/>
            <w:szCs w:val="22"/>
            <w:lang w:val="en-GB" w:eastAsia="en-US"/>
          </w:rPr>
          <w:t>FRANCE</w:t>
        </w:r>
      </w:ins>
    </w:p>
    <w:p w14:paraId="2B96BE43" w14:textId="77777777" w:rsidR="00EC4B46" w:rsidRPr="00342899" w:rsidRDefault="00EC4B46" w:rsidP="00EC4B46">
      <w:pPr>
        <w:pStyle w:val="ITAbsatzohneNr"/>
        <w:suppressAutoHyphens/>
        <w:spacing w:before="120" w:after="120"/>
        <w:jc w:val="both"/>
        <w:rPr>
          <w:ins w:id="230" w:author="Pioch, Martin" w:date="2021-07-28T15:44:00Z"/>
          <w:rFonts w:eastAsiaTheme="minorHAnsi" w:cs="Arial"/>
          <w:szCs w:val="22"/>
          <w:lang w:val="en-GB" w:eastAsia="en-US"/>
        </w:rPr>
      </w:pPr>
      <w:ins w:id="231" w:author="Pioch, Martin" w:date="2021-07-28T15:44:00Z">
        <w:r w:rsidRPr="00342899">
          <w:rPr>
            <w:rFonts w:eastAsiaTheme="minorHAnsi" w:cs="Arial"/>
            <w:szCs w:val="22"/>
            <w:lang w:val="en-GB" w:eastAsia="en-US"/>
          </w:rPr>
          <w:lastRenderedPageBreak/>
          <w:t>The French authorities have launched two parallel calls for expressions of interest to select companies to participate in projects along the entire value chain of major innovations in the field of nanoelectronics and its applications and in the field of connectivity.</w:t>
        </w:r>
      </w:ins>
    </w:p>
    <w:p w14:paraId="510DCB62" w14:textId="77777777" w:rsidR="00EC4B46" w:rsidRPr="00342899" w:rsidRDefault="00EC4B46" w:rsidP="006762E8">
      <w:pPr>
        <w:pStyle w:val="ITAbsatzohneNr"/>
        <w:numPr>
          <w:ilvl w:val="0"/>
          <w:numId w:val="13"/>
        </w:numPr>
        <w:suppressAutoHyphens/>
        <w:spacing w:before="120" w:after="120"/>
        <w:jc w:val="both"/>
        <w:rPr>
          <w:ins w:id="232" w:author="Pioch, Martin" w:date="2021-07-28T15:44:00Z"/>
          <w:rFonts w:eastAsiaTheme="minorHAnsi" w:cs="Arial"/>
          <w:szCs w:val="22"/>
          <w:lang w:val="en-GB" w:eastAsia="en-US"/>
        </w:rPr>
      </w:pPr>
      <w:ins w:id="233" w:author="Pioch, Martin" w:date="2021-07-28T15:44:00Z">
        <w:r w:rsidRPr="00342899">
          <w:rPr>
            <w:rFonts w:eastAsiaTheme="minorHAnsi" w:cs="Arial"/>
            <w:szCs w:val="22"/>
            <w:lang w:val="en-GB" w:eastAsia="en-US"/>
          </w:rPr>
          <w:t>The call for projects on nanoelectronics was opened on XX/XX/XXXX and closed on XX/XX/XXXX. XX applicants submitted an application and XX were pre-selected following hearings on XX/XX/XXXX.</w:t>
        </w:r>
      </w:ins>
    </w:p>
    <w:p w14:paraId="19404D8A" w14:textId="77777777" w:rsidR="00EC4B46" w:rsidRPr="00342899" w:rsidRDefault="00EC4B46" w:rsidP="006762E8">
      <w:pPr>
        <w:pStyle w:val="ITAbsatzohneNr"/>
        <w:numPr>
          <w:ilvl w:val="0"/>
          <w:numId w:val="13"/>
        </w:numPr>
        <w:suppressAutoHyphens/>
        <w:spacing w:before="120" w:after="120"/>
        <w:jc w:val="both"/>
        <w:rPr>
          <w:ins w:id="234" w:author="Pioch, Martin" w:date="2021-07-28T15:44:00Z"/>
          <w:rFonts w:eastAsiaTheme="minorHAnsi" w:cs="Arial"/>
          <w:szCs w:val="22"/>
          <w:lang w:val="en-GB" w:eastAsia="en-US"/>
        </w:rPr>
      </w:pPr>
      <w:ins w:id="235" w:author="Pioch, Martin" w:date="2021-07-28T15:44:00Z">
        <w:r w:rsidRPr="00342899">
          <w:rPr>
            <w:rFonts w:eastAsiaTheme="minorHAnsi" w:cs="Arial"/>
            <w:szCs w:val="22"/>
            <w:lang w:val="en-GB" w:eastAsia="en-US"/>
          </w:rPr>
          <w:t>The call for projects on connectivity was opened on XX/XX/XXXX and closed on XX/XX/XXXX. XX applicants submitted an application and XX were pre-selected following hearings on XX/XX/XXXX.</w:t>
        </w:r>
      </w:ins>
    </w:p>
    <w:p w14:paraId="68AEF44A" w14:textId="77777777" w:rsidR="00EC4B46" w:rsidRPr="00342899" w:rsidRDefault="00EC4B46" w:rsidP="008F1B48">
      <w:pPr>
        <w:rPr>
          <w:ins w:id="236" w:author="Pioch, Martin" w:date="2021-07-28T15:44:00Z"/>
          <w:lang w:val="en-GB"/>
        </w:rPr>
      </w:pPr>
    </w:p>
    <w:p w14:paraId="60AA5B03" w14:textId="77777777" w:rsidR="00091232" w:rsidRPr="00342899" w:rsidRDefault="00091232" w:rsidP="00F97911">
      <w:pPr>
        <w:spacing w:after="120" w:line="276" w:lineRule="auto"/>
        <w:jc w:val="both"/>
        <w:rPr>
          <w:rFonts w:cs="Arial"/>
          <w:lang w:val="en-GB"/>
        </w:rPr>
      </w:pPr>
    </w:p>
    <w:p w14:paraId="090C1C18" w14:textId="3D63391D" w:rsidR="006165BD" w:rsidRPr="00342899" w:rsidRDefault="006165BD" w:rsidP="00801436">
      <w:pPr>
        <w:pStyle w:val="Heading2"/>
        <w:rPr>
          <w:lang w:val="en-GB"/>
        </w:rPr>
      </w:pPr>
      <w:bookmarkStart w:id="237" w:name="_Toc78410987"/>
      <w:r w:rsidRPr="00342899">
        <w:rPr>
          <w:lang w:val="en-GB"/>
        </w:rPr>
        <w:t>2.</w:t>
      </w:r>
      <w:r w:rsidR="00F97911" w:rsidRPr="00342899">
        <w:rPr>
          <w:lang w:val="en-GB"/>
        </w:rPr>
        <w:t>3</w:t>
      </w:r>
      <w:r w:rsidRPr="00342899">
        <w:rPr>
          <w:lang w:val="en-GB"/>
        </w:rPr>
        <w:tab/>
        <w:t>Main Technical Challenges and their Application Domains</w:t>
      </w:r>
      <w:bookmarkEnd w:id="237"/>
      <w:r w:rsidRPr="00342899">
        <w:rPr>
          <w:lang w:val="en-GB"/>
        </w:rPr>
        <w:tab/>
      </w:r>
    </w:p>
    <w:p w14:paraId="660B170A" w14:textId="77777777" w:rsidR="00D62D30" w:rsidRPr="00342899" w:rsidRDefault="00DB46A2" w:rsidP="006165BD">
      <w:pPr>
        <w:spacing w:after="120"/>
        <w:jc w:val="both"/>
        <w:rPr>
          <w:rFonts w:cs="Arial"/>
          <w:lang w:val="en-GB"/>
        </w:rPr>
      </w:pPr>
      <w:r w:rsidRPr="00342899">
        <w:rPr>
          <w:rFonts w:cs="Arial"/>
          <w:lang w:val="en-GB"/>
        </w:rPr>
        <w:t>Technical requirements of the user industries with the associated challenges</w:t>
      </w:r>
    </w:p>
    <w:p w14:paraId="0D4813D2" w14:textId="1E9CFCF6" w:rsidR="00D62D30" w:rsidRPr="00342899" w:rsidRDefault="00D74757" w:rsidP="006165BD">
      <w:pPr>
        <w:spacing w:after="120"/>
        <w:jc w:val="both"/>
        <w:rPr>
          <w:rFonts w:cs="Arial"/>
          <w:lang w:val="en-GB"/>
        </w:rPr>
      </w:pPr>
      <w:r w:rsidRPr="00342899">
        <w:rPr>
          <w:rFonts w:cs="Arial"/>
          <w:lang w:val="en-GB"/>
        </w:rPr>
        <w:t>…..</w:t>
      </w:r>
    </w:p>
    <w:p w14:paraId="22C7D805" w14:textId="77777777" w:rsidR="00D62D30" w:rsidRPr="00342899" w:rsidRDefault="00D62D30" w:rsidP="006165BD">
      <w:pPr>
        <w:spacing w:after="120"/>
        <w:jc w:val="both"/>
        <w:rPr>
          <w:rFonts w:cs="Arial"/>
          <w:lang w:val="en-GB"/>
        </w:rPr>
      </w:pPr>
    </w:p>
    <w:p w14:paraId="4BF9F660" w14:textId="1AA09967" w:rsidR="006165BD" w:rsidRPr="00342899" w:rsidRDefault="006165BD" w:rsidP="006762E8">
      <w:pPr>
        <w:pStyle w:val="Heading2"/>
        <w:numPr>
          <w:ilvl w:val="1"/>
          <w:numId w:val="20"/>
        </w:numPr>
        <w:rPr>
          <w:lang w:val="en-GB"/>
        </w:rPr>
      </w:pPr>
      <w:bookmarkStart w:id="238" w:name="_Toc78410988"/>
      <w:r w:rsidRPr="00342899">
        <w:rPr>
          <w:lang w:val="en-GB"/>
        </w:rPr>
        <w:t>Workstreams</w:t>
      </w:r>
      <w:r w:rsidR="00C510D7" w:rsidRPr="00342899">
        <w:rPr>
          <w:lang w:val="en-GB"/>
        </w:rPr>
        <w:t xml:space="preserve"> Sense</w:t>
      </w:r>
      <w:bookmarkEnd w:id="238"/>
      <w:r w:rsidRPr="00342899">
        <w:rPr>
          <w:lang w:val="en-GB"/>
        </w:rPr>
        <w:t xml:space="preserve"> </w:t>
      </w:r>
    </w:p>
    <w:p w14:paraId="095B0EC1" w14:textId="77777777" w:rsidR="008F0DB2" w:rsidRPr="00342899" w:rsidRDefault="008F0DB2" w:rsidP="008F0DB2">
      <w:pPr>
        <w:rPr>
          <w:ins w:id="239" w:author="Pioch, Martin" w:date="2021-07-28T16:07:00Z"/>
          <w:lang w:val="en-GB"/>
        </w:rPr>
      </w:pPr>
    </w:p>
    <w:p w14:paraId="588C4C6D" w14:textId="54A4FCE5" w:rsidR="00EC4B46" w:rsidRPr="00342899" w:rsidRDefault="00EC4B46" w:rsidP="006762E8">
      <w:pPr>
        <w:pStyle w:val="Heading3"/>
        <w:numPr>
          <w:ilvl w:val="2"/>
          <w:numId w:val="20"/>
        </w:numPr>
        <w:rPr>
          <w:ins w:id="240" w:author="Pioch, Martin" w:date="2021-07-28T18:28:00Z"/>
          <w:lang w:val="en-GB"/>
        </w:rPr>
      </w:pPr>
      <w:bookmarkStart w:id="241" w:name="_Toc78410989"/>
      <w:ins w:id="242" w:author="Pioch, Martin" w:date="2021-07-28T15:44:00Z">
        <w:r w:rsidRPr="00342899">
          <w:rPr>
            <w:lang w:val="en-GB"/>
          </w:rPr>
          <w:t xml:space="preserve">Objectives </w:t>
        </w:r>
      </w:ins>
      <w:ins w:id="243" w:author="Pioch, Martin" w:date="2021-07-28T18:27:00Z">
        <w:r w:rsidR="003C0769" w:rsidRPr="00342899">
          <w:rPr>
            <w:lang w:val="en-GB"/>
          </w:rPr>
          <w:t>and Challenges</w:t>
        </w:r>
      </w:ins>
      <w:bookmarkEnd w:id="241"/>
    </w:p>
    <w:p w14:paraId="5886AE90" w14:textId="77777777" w:rsidR="003C0769" w:rsidRPr="00342899" w:rsidRDefault="003C0769" w:rsidP="000B3D22">
      <w:pPr>
        <w:rPr>
          <w:ins w:id="244" w:author="Pioch, Martin" w:date="2021-07-28T18:27:00Z"/>
          <w:lang w:val="en-GB"/>
        </w:rPr>
      </w:pPr>
    </w:p>
    <w:p w14:paraId="5354AEBB" w14:textId="6884A97A" w:rsidR="003C0769" w:rsidRPr="00342899" w:rsidRDefault="003C0769" w:rsidP="000B3D22">
      <w:pPr>
        <w:pStyle w:val="Heading4"/>
        <w:rPr>
          <w:ins w:id="245" w:author="Pioch, Martin" w:date="2021-07-28T15:44:00Z"/>
          <w:lang w:val="en-GB"/>
        </w:rPr>
      </w:pPr>
      <w:ins w:id="246" w:author="Pioch, Martin" w:date="2021-07-28T18:27:00Z">
        <w:r w:rsidRPr="00342899">
          <w:rPr>
            <w:lang w:val="en-GB"/>
          </w:rPr>
          <w:t>2.4.1.1 Objectives of the WS</w:t>
        </w:r>
      </w:ins>
      <w:ins w:id="247" w:author="Pioch, Martin" w:date="2021-07-28T23:25:00Z">
        <w:r w:rsidR="00342899">
          <w:rPr>
            <w:lang w:val="en-GB"/>
          </w:rPr>
          <w:t xml:space="preserve"> Sense</w:t>
        </w:r>
      </w:ins>
    </w:p>
    <w:p w14:paraId="195CDE2C" w14:textId="77777777" w:rsidR="00EC4B46" w:rsidRPr="00342899" w:rsidRDefault="00EC4B46" w:rsidP="008F0DB2">
      <w:pPr>
        <w:rPr>
          <w:ins w:id="248" w:author="Pioch, Martin" w:date="2021-07-28T15:44:00Z"/>
          <w:lang w:val="en-GB"/>
        </w:rPr>
      </w:pPr>
      <w:ins w:id="249" w:author="Pioch, Martin" w:date="2021-07-28T15:44:00Z">
        <w:r w:rsidRPr="00342899">
          <w:rPr>
            <w:lang w:val="en-GB"/>
          </w:rPr>
          <w:t>[presenting the objective]</w:t>
        </w:r>
      </w:ins>
    </w:p>
    <w:p w14:paraId="6173437A" w14:textId="77777777" w:rsidR="008F0DB2" w:rsidRPr="00342899" w:rsidRDefault="008F0DB2" w:rsidP="008F0DB2">
      <w:pPr>
        <w:rPr>
          <w:ins w:id="250" w:author="Pioch, Martin" w:date="2021-07-28T16:08:00Z"/>
          <w:lang w:val="en-GB"/>
        </w:rPr>
      </w:pPr>
    </w:p>
    <w:p w14:paraId="1AC3F908" w14:textId="2F1C43A2" w:rsidR="00EC4B46" w:rsidRPr="00342899" w:rsidRDefault="008F0DB2" w:rsidP="000B3D22">
      <w:pPr>
        <w:pStyle w:val="Heading4"/>
        <w:rPr>
          <w:ins w:id="251" w:author="Pioch, Martin" w:date="2021-07-28T15:44:00Z"/>
          <w:lang w:val="en-GB"/>
        </w:rPr>
      </w:pPr>
      <w:ins w:id="252" w:author="Pioch, Martin" w:date="2021-07-28T16:08:00Z">
        <w:r w:rsidRPr="00342899">
          <w:rPr>
            <w:lang w:val="en-GB"/>
          </w:rPr>
          <w:t>2.4.</w:t>
        </w:r>
      </w:ins>
      <w:ins w:id="253" w:author="Pioch, Martin" w:date="2021-07-28T23:30:00Z">
        <w:r w:rsidR="00342899">
          <w:rPr>
            <w:lang w:val="en-GB"/>
          </w:rPr>
          <w:t>1</w:t>
        </w:r>
      </w:ins>
      <w:ins w:id="254" w:author="Pioch, Martin" w:date="2021-07-28T18:27:00Z">
        <w:r w:rsidR="003C0769" w:rsidRPr="00342899">
          <w:rPr>
            <w:lang w:val="en-GB"/>
          </w:rPr>
          <w:t>.2</w:t>
        </w:r>
      </w:ins>
      <w:ins w:id="255" w:author="Pioch, Martin" w:date="2021-07-28T16:08:00Z">
        <w:r w:rsidRPr="00342899">
          <w:rPr>
            <w:lang w:val="en-GB"/>
          </w:rPr>
          <w:t xml:space="preserve"> </w:t>
        </w:r>
      </w:ins>
      <w:ins w:id="256" w:author="Pioch, Martin" w:date="2021-07-28T15:44:00Z">
        <w:r w:rsidR="00EC4B46" w:rsidRPr="00342899">
          <w:rPr>
            <w:lang w:val="en-GB"/>
          </w:rPr>
          <w:t>Challenges of the WS</w:t>
        </w:r>
      </w:ins>
      <w:ins w:id="257" w:author="Pioch, Martin" w:date="2021-07-28T23:25:00Z">
        <w:r w:rsidR="00342899">
          <w:rPr>
            <w:lang w:val="en-GB"/>
          </w:rPr>
          <w:t xml:space="preserve"> Sense</w:t>
        </w:r>
      </w:ins>
    </w:p>
    <w:p w14:paraId="6B35607A" w14:textId="04964179" w:rsidR="00EC4B46" w:rsidRPr="00342899" w:rsidRDefault="00EC4B46" w:rsidP="008F0DB2">
      <w:pPr>
        <w:rPr>
          <w:ins w:id="258" w:author="Pioch, Martin" w:date="2021-07-28T15:44:00Z"/>
          <w:lang w:val="en-GB"/>
        </w:rPr>
      </w:pPr>
      <w:ins w:id="259" w:author="Pioch, Martin" w:date="2021-07-28T15:44:00Z">
        <w:r w:rsidRPr="00342899">
          <w:rPr>
            <w:lang w:val="en-GB"/>
          </w:rPr>
          <w:t xml:space="preserve">Challenges regarding RDI </w:t>
        </w:r>
      </w:ins>
      <w:ins w:id="260" w:author="Pioch, Martin" w:date="2021-07-28T18:29:00Z">
        <w:r w:rsidR="000B3D22" w:rsidRPr="00342899">
          <w:rPr>
            <w:lang w:val="en-GB"/>
          </w:rPr>
          <w:t>in</w:t>
        </w:r>
      </w:ins>
      <w:ins w:id="261" w:author="Pioch, Martin" w:date="2021-07-28T15:44:00Z">
        <w:r w:rsidRPr="00342899">
          <w:rPr>
            <w:lang w:val="en-GB"/>
          </w:rPr>
          <w:t xml:space="preserve"> this WS will be:</w:t>
        </w:r>
      </w:ins>
    </w:p>
    <w:p w14:paraId="79AD2DA6" w14:textId="4FF42DB3" w:rsidR="008F0DB2" w:rsidRPr="00342899" w:rsidRDefault="008F0DB2" w:rsidP="006762E8">
      <w:pPr>
        <w:pStyle w:val="ListParagraph"/>
        <w:numPr>
          <w:ilvl w:val="0"/>
          <w:numId w:val="21"/>
        </w:numPr>
        <w:rPr>
          <w:ins w:id="262" w:author="Pioch, Martin" w:date="2021-07-28T16:09:00Z"/>
          <w:rFonts w:eastAsia="Times New Roman"/>
          <w:szCs w:val="20"/>
          <w:lang w:val="en-GB" w:eastAsia="de-DE"/>
        </w:rPr>
      </w:pPr>
      <w:ins w:id="263" w:author="Pioch, Martin" w:date="2021-07-28T16:09:00Z">
        <w:r w:rsidRPr="00342899">
          <w:rPr>
            <w:rFonts w:eastAsia="Times New Roman"/>
            <w:szCs w:val="20"/>
            <w:lang w:val="en-GB" w:eastAsia="de-DE"/>
          </w:rPr>
          <w:t>Challenge 1</w:t>
        </w:r>
      </w:ins>
    </w:p>
    <w:p w14:paraId="658A0F3B" w14:textId="34548C49" w:rsidR="008F0DB2" w:rsidRPr="00342899" w:rsidRDefault="008F0DB2" w:rsidP="006762E8">
      <w:pPr>
        <w:pStyle w:val="ListParagraph"/>
        <w:numPr>
          <w:ilvl w:val="0"/>
          <w:numId w:val="21"/>
        </w:numPr>
        <w:rPr>
          <w:ins w:id="264" w:author="Pioch, Martin" w:date="2021-07-28T16:09:00Z"/>
          <w:rFonts w:eastAsia="Times New Roman"/>
          <w:szCs w:val="20"/>
          <w:lang w:val="en-GB" w:eastAsia="de-DE"/>
        </w:rPr>
      </w:pPr>
      <w:ins w:id="265" w:author="Pioch, Martin" w:date="2021-07-28T16:09:00Z">
        <w:r w:rsidRPr="00342899">
          <w:rPr>
            <w:rFonts w:eastAsia="Times New Roman"/>
            <w:szCs w:val="20"/>
            <w:lang w:val="en-GB" w:eastAsia="de-DE"/>
          </w:rPr>
          <w:t xml:space="preserve">Challenge 2 </w:t>
        </w:r>
      </w:ins>
    </w:p>
    <w:p w14:paraId="2A96A862" w14:textId="0A48BBFA" w:rsidR="008F0DB2" w:rsidRPr="00342899" w:rsidRDefault="008F0DB2" w:rsidP="006762E8">
      <w:pPr>
        <w:pStyle w:val="ListParagraph"/>
        <w:numPr>
          <w:ilvl w:val="0"/>
          <w:numId w:val="21"/>
        </w:numPr>
        <w:rPr>
          <w:ins w:id="266" w:author="Pioch, Martin" w:date="2021-07-28T16:08:00Z"/>
          <w:rFonts w:eastAsia="Times New Roman"/>
          <w:szCs w:val="20"/>
          <w:lang w:val="en-GB" w:eastAsia="de-DE"/>
        </w:rPr>
      </w:pPr>
      <w:ins w:id="267" w:author="Pioch, Martin" w:date="2021-07-28T16:09:00Z">
        <w:r w:rsidRPr="00342899">
          <w:rPr>
            <w:rFonts w:eastAsia="Times New Roman"/>
            <w:szCs w:val="20"/>
            <w:lang w:val="en-GB" w:eastAsia="de-DE"/>
          </w:rPr>
          <w:t>Etc.</w:t>
        </w:r>
      </w:ins>
    </w:p>
    <w:p w14:paraId="7B8256A9" w14:textId="507812DA" w:rsidR="00EC4B46" w:rsidRPr="00342899" w:rsidRDefault="00EC4B46" w:rsidP="008F0DB2">
      <w:pPr>
        <w:rPr>
          <w:ins w:id="268" w:author="Pioch, Martin" w:date="2021-07-28T15:44:00Z"/>
          <w:rFonts w:eastAsia="Times New Roman"/>
          <w:szCs w:val="20"/>
          <w:lang w:val="en-GB" w:eastAsia="de-DE"/>
        </w:rPr>
      </w:pPr>
      <w:ins w:id="269" w:author="Pioch, Martin" w:date="2021-07-28T15:44:00Z">
        <w:r w:rsidRPr="00342899">
          <w:rPr>
            <w:rFonts w:eastAsia="Times New Roman"/>
            <w:szCs w:val="20"/>
            <w:lang w:val="en-GB" w:eastAsia="de-DE"/>
          </w:rPr>
          <w:t xml:space="preserve">Challenges regarding FID </w:t>
        </w:r>
      </w:ins>
      <w:ins w:id="270" w:author="Pioch, Martin" w:date="2021-07-28T18:29:00Z">
        <w:r w:rsidR="000B3D22" w:rsidRPr="00342899">
          <w:rPr>
            <w:rFonts w:eastAsia="Times New Roman"/>
            <w:szCs w:val="20"/>
            <w:lang w:val="en-GB" w:eastAsia="de-DE"/>
          </w:rPr>
          <w:t xml:space="preserve">in this WS </w:t>
        </w:r>
      </w:ins>
      <w:ins w:id="271" w:author="Pioch, Martin" w:date="2021-07-28T15:44:00Z">
        <w:r w:rsidRPr="00342899">
          <w:rPr>
            <w:rFonts w:eastAsia="Times New Roman"/>
            <w:szCs w:val="20"/>
            <w:lang w:val="en-GB" w:eastAsia="de-DE"/>
          </w:rPr>
          <w:t>will be:</w:t>
        </w:r>
      </w:ins>
    </w:p>
    <w:p w14:paraId="48A8D2D0" w14:textId="77777777" w:rsidR="008F0DB2" w:rsidRPr="00342899" w:rsidRDefault="008F0DB2" w:rsidP="006762E8">
      <w:pPr>
        <w:pStyle w:val="ListParagraph"/>
        <w:numPr>
          <w:ilvl w:val="0"/>
          <w:numId w:val="21"/>
        </w:numPr>
        <w:rPr>
          <w:ins w:id="272" w:author="Pioch, Martin" w:date="2021-07-28T16:10:00Z"/>
          <w:rFonts w:eastAsia="Times New Roman"/>
          <w:szCs w:val="20"/>
          <w:lang w:val="en-GB" w:eastAsia="de-DE"/>
        </w:rPr>
      </w:pPr>
      <w:ins w:id="273" w:author="Pioch, Martin" w:date="2021-07-28T16:10:00Z">
        <w:r w:rsidRPr="00342899">
          <w:rPr>
            <w:rFonts w:eastAsia="Times New Roman"/>
            <w:szCs w:val="20"/>
            <w:lang w:val="en-GB" w:eastAsia="de-DE"/>
          </w:rPr>
          <w:t>Challenge 1</w:t>
        </w:r>
      </w:ins>
    </w:p>
    <w:p w14:paraId="0FAC52DA" w14:textId="77777777" w:rsidR="008F0DB2" w:rsidRPr="00342899" w:rsidRDefault="008F0DB2" w:rsidP="006762E8">
      <w:pPr>
        <w:pStyle w:val="ListParagraph"/>
        <w:numPr>
          <w:ilvl w:val="0"/>
          <w:numId w:val="21"/>
        </w:numPr>
        <w:rPr>
          <w:ins w:id="274" w:author="Pioch, Martin" w:date="2021-07-28T16:10:00Z"/>
          <w:rFonts w:eastAsia="Times New Roman"/>
          <w:szCs w:val="20"/>
          <w:lang w:val="en-GB" w:eastAsia="de-DE"/>
        </w:rPr>
      </w:pPr>
      <w:ins w:id="275" w:author="Pioch, Martin" w:date="2021-07-28T16:10:00Z">
        <w:r w:rsidRPr="00342899">
          <w:rPr>
            <w:rFonts w:eastAsia="Times New Roman"/>
            <w:szCs w:val="20"/>
            <w:lang w:val="en-GB" w:eastAsia="de-DE"/>
          </w:rPr>
          <w:t xml:space="preserve">Challenge 2 </w:t>
        </w:r>
      </w:ins>
    </w:p>
    <w:p w14:paraId="60F32E24" w14:textId="77777777" w:rsidR="008F0DB2" w:rsidRPr="00342899" w:rsidRDefault="008F0DB2" w:rsidP="006762E8">
      <w:pPr>
        <w:pStyle w:val="ListParagraph"/>
        <w:numPr>
          <w:ilvl w:val="0"/>
          <w:numId w:val="21"/>
        </w:numPr>
        <w:rPr>
          <w:ins w:id="276" w:author="Pioch, Martin" w:date="2021-07-28T16:10:00Z"/>
          <w:rFonts w:eastAsia="Times New Roman"/>
          <w:szCs w:val="20"/>
          <w:lang w:val="en-GB" w:eastAsia="de-DE"/>
        </w:rPr>
      </w:pPr>
      <w:ins w:id="277" w:author="Pioch, Martin" w:date="2021-07-28T16:10:00Z">
        <w:r w:rsidRPr="00342899">
          <w:rPr>
            <w:rFonts w:eastAsia="Times New Roman"/>
            <w:szCs w:val="20"/>
            <w:lang w:val="en-GB" w:eastAsia="de-DE"/>
          </w:rPr>
          <w:t>Etc.</w:t>
        </w:r>
      </w:ins>
    </w:p>
    <w:p w14:paraId="3F5646D7" w14:textId="77777777" w:rsidR="00EC4B46" w:rsidRPr="00342899" w:rsidRDefault="00EC4B46" w:rsidP="00342899">
      <w:pPr>
        <w:suppressAutoHyphens/>
        <w:spacing w:before="120" w:after="120" w:line="280" w:lineRule="exact"/>
        <w:jc w:val="both"/>
        <w:rPr>
          <w:ins w:id="278" w:author="Pioch, Martin" w:date="2021-07-28T15:44:00Z"/>
          <w:rFonts w:ascii="Calibri" w:eastAsia="Times New Roman" w:hAnsi="Calibri" w:cs="Calibri"/>
          <w:szCs w:val="20"/>
          <w:lang w:val="en-GB" w:eastAsia="de-DE"/>
        </w:rPr>
      </w:pPr>
    </w:p>
    <w:p w14:paraId="42F1C326" w14:textId="194913F4" w:rsidR="008F0DB2" w:rsidRPr="00342899" w:rsidRDefault="003C0769" w:rsidP="000B3D22">
      <w:pPr>
        <w:pStyle w:val="Heading3"/>
        <w:rPr>
          <w:ins w:id="279" w:author="Pioch, Martin" w:date="2021-07-28T16:10:00Z"/>
          <w:lang w:val="en-GB"/>
        </w:rPr>
      </w:pPr>
      <w:bookmarkStart w:id="280" w:name="_Toc4071529"/>
      <w:bookmarkStart w:id="281" w:name="_Toc4074822"/>
      <w:bookmarkStart w:id="282" w:name="_Toc4077214"/>
      <w:bookmarkStart w:id="283" w:name="_Toc4099756"/>
      <w:bookmarkStart w:id="284" w:name="_Toc78410990"/>
      <w:bookmarkEnd w:id="280"/>
      <w:bookmarkEnd w:id="281"/>
      <w:bookmarkEnd w:id="282"/>
      <w:bookmarkEnd w:id="283"/>
      <w:ins w:id="285" w:author="Pioch, Martin" w:date="2021-07-28T18:26:00Z">
        <w:r w:rsidRPr="00342899">
          <w:rPr>
            <w:lang w:val="en-GB"/>
          </w:rPr>
          <w:t xml:space="preserve">2.4.2 </w:t>
        </w:r>
      </w:ins>
      <w:ins w:id="286" w:author="Pioch, Martin" w:date="2021-07-28T16:10:00Z">
        <w:r w:rsidR="008F0DB2" w:rsidRPr="00342899">
          <w:rPr>
            <w:lang w:val="en-GB"/>
          </w:rPr>
          <w:t xml:space="preserve">Overall Presentation </w:t>
        </w:r>
      </w:ins>
      <w:ins w:id="287" w:author="Pioch, Martin" w:date="2021-07-28T23:25:00Z">
        <w:r w:rsidR="00342899" w:rsidRPr="00342899">
          <w:rPr>
            <w:lang w:val="en-GB"/>
          </w:rPr>
          <w:t xml:space="preserve">of the </w:t>
        </w:r>
        <w:r w:rsidR="00342899">
          <w:rPr>
            <w:lang w:val="en-GB"/>
          </w:rPr>
          <w:t>Direct Participants of WS Sense</w:t>
        </w:r>
      </w:ins>
      <w:bookmarkEnd w:id="28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51"/>
        <w:gridCol w:w="1254"/>
        <w:gridCol w:w="1419"/>
        <w:gridCol w:w="5038"/>
      </w:tblGrid>
      <w:tr w:rsidR="00FE57ED" w:rsidRPr="00342899" w14:paraId="5E926984" w14:textId="26F24157" w:rsidTr="0093613C">
        <w:trPr>
          <w:trHeight w:val="38"/>
          <w:ins w:id="288" w:author="Pioch, Martin" w:date="2021-07-28T15:44:00Z"/>
        </w:trPr>
        <w:tc>
          <w:tcPr>
            <w:tcW w:w="745" w:type="pct"/>
            <w:shd w:val="clear" w:color="auto" w:fill="FFFFFF"/>
            <w:noWrap/>
          </w:tcPr>
          <w:p w14:paraId="4E427DF6" w14:textId="77777777" w:rsidR="00FE57ED" w:rsidRPr="00342899" w:rsidRDefault="00FE57ED" w:rsidP="00AF6242">
            <w:pPr>
              <w:suppressAutoHyphens/>
              <w:jc w:val="both"/>
              <w:rPr>
                <w:ins w:id="289" w:author="Pioch, Martin" w:date="2021-07-28T15:44:00Z"/>
                <w:rFonts w:ascii="Calibri" w:eastAsia="Times New Roman" w:hAnsi="Calibri" w:cs="Calibri"/>
                <w:color w:val="000000"/>
                <w:sz w:val="18"/>
                <w:szCs w:val="20"/>
                <w:lang w:val="en-GB" w:eastAsia="fr-FR"/>
              </w:rPr>
            </w:pPr>
            <w:ins w:id="290" w:author="Pioch, Martin" w:date="2021-07-28T15:44:00Z">
              <w:r w:rsidRPr="00342899">
                <w:rPr>
                  <w:rFonts w:ascii="Calibri" w:eastAsia="Times New Roman" w:hAnsi="Calibri" w:cs="Calibri"/>
                  <w:color w:val="000000"/>
                  <w:sz w:val="18"/>
                  <w:szCs w:val="20"/>
                  <w:lang w:val="en-GB" w:eastAsia="fr-FR"/>
                </w:rPr>
                <w:t>Company name</w:t>
              </w:r>
            </w:ins>
          </w:p>
        </w:tc>
        <w:tc>
          <w:tcPr>
            <w:tcW w:w="692" w:type="pct"/>
            <w:shd w:val="clear" w:color="auto" w:fill="FFFFFF"/>
          </w:tcPr>
          <w:p w14:paraId="67E7218E" w14:textId="77777777" w:rsidR="00FE57ED" w:rsidRPr="00342899" w:rsidRDefault="00FE57ED" w:rsidP="00AF6242">
            <w:pPr>
              <w:suppressAutoHyphens/>
              <w:jc w:val="both"/>
              <w:rPr>
                <w:ins w:id="291" w:author="Pioch, Martin" w:date="2021-07-28T15:44:00Z"/>
                <w:rFonts w:ascii="Calibri" w:eastAsia="Times New Roman" w:hAnsi="Calibri" w:cs="Calibri"/>
                <w:color w:val="000000"/>
                <w:sz w:val="18"/>
                <w:szCs w:val="20"/>
                <w:lang w:val="en-GB" w:eastAsia="fr-FR"/>
              </w:rPr>
            </w:pPr>
            <w:ins w:id="292" w:author="Pioch, Martin" w:date="2021-07-28T15:44:00Z">
              <w:r w:rsidRPr="00342899">
                <w:rPr>
                  <w:rFonts w:ascii="Calibri" w:hAnsi="Calibri" w:cs="Calibri"/>
                  <w:color w:val="222222"/>
                  <w:sz w:val="18"/>
                  <w:szCs w:val="20"/>
                  <w:lang w:val="en-GB"/>
                </w:rPr>
                <w:t>Financing MS</w:t>
              </w:r>
            </w:ins>
          </w:p>
        </w:tc>
        <w:tc>
          <w:tcPr>
            <w:tcW w:w="783" w:type="pct"/>
            <w:shd w:val="clear" w:color="auto" w:fill="FFFFFF"/>
          </w:tcPr>
          <w:p w14:paraId="28FF209A" w14:textId="576F2A8E" w:rsidR="00FE57ED" w:rsidRPr="00342899" w:rsidRDefault="00FE57ED" w:rsidP="00AF6242">
            <w:pPr>
              <w:suppressAutoHyphens/>
              <w:jc w:val="both"/>
              <w:rPr>
                <w:ins w:id="293" w:author="Pioch, Martin" w:date="2021-07-28T15:44:00Z"/>
                <w:rFonts w:ascii="Calibri" w:eastAsia="Times New Roman" w:hAnsi="Calibri" w:cs="Calibri"/>
                <w:color w:val="000000"/>
                <w:sz w:val="18"/>
                <w:szCs w:val="20"/>
                <w:lang w:val="en-GB" w:eastAsia="fr-FR"/>
              </w:rPr>
            </w:pPr>
            <w:ins w:id="294" w:author="Pioch, Martin" w:date="2021-07-28T15:44:00Z">
              <w:r w:rsidRPr="00342899">
                <w:rPr>
                  <w:rFonts w:ascii="Calibri" w:hAnsi="Calibri" w:cs="Calibri"/>
                  <w:color w:val="222222"/>
                  <w:sz w:val="18"/>
                  <w:szCs w:val="20"/>
                  <w:lang w:val="en-GB"/>
                </w:rPr>
                <w:t>Size of company</w:t>
              </w:r>
            </w:ins>
          </w:p>
        </w:tc>
        <w:tc>
          <w:tcPr>
            <w:tcW w:w="2779" w:type="pct"/>
            <w:shd w:val="clear" w:color="auto" w:fill="FFFFFF"/>
          </w:tcPr>
          <w:p w14:paraId="36C168B1" w14:textId="5A081E74" w:rsidR="00FE57ED" w:rsidRPr="00342899" w:rsidRDefault="00FE57ED" w:rsidP="00AF6242">
            <w:pPr>
              <w:suppressAutoHyphens/>
              <w:jc w:val="both"/>
              <w:rPr>
                <w:ins w:id="295" w:author="Pioch, Martin" w:date="2021-07-28T18:37:00Z"/>
                <w:rFonts w:ascii="Calibri" w:hAnsi="Calibri" w:cs="Calibri"/>
                <w:color w:val="222222"/>
                <w:sz w:val="18"/>
                <w:szCs w:val="20"/>
                <w:lang w:val="en-GB"/>
              </w:rPr>
            </w:pPr>
            <w:ins w:id="296" w:author="Pioch, Martin" w:date="2021-07-28T18:38:00Z">
              <w:r w:rsidRPr="00342899">
                <w:rPr>
                  <w:rFonts w:ascii="Calibri" w:hAnsi="Calibri" w:cs="Calibri"/>
                  <w:color w:val="222222"/>
                  <w:sz w:val="18"/>
                  <w:szCs w:val="20"/>
                  <w:lang w:val="en-GB"/>
                </w:rPr>
                <w:t>Project description</w:t>
              </w:r>
            </w:ins>
          </w:p>
        </w:tc>
      </w:tr>
      <w:tr w:rsidR="00FE57ED" w:rsidRPr="00342899" w14:paraId="3A8EC034" w14:textId="34DA3015" w:rsidTr="0093613C">
        <w:trPr>
          <w:trHeight w:val="38"/>
          <w:ins w:id="297" w:author="Pioch, Martin" w:date="2021-07-28T15:44:00Z"/>
        </w:trPr>
        <w:tc>
          <w:tcPr>
            <w:tcW w:w="745" w:type="pct"/>
            <w:shd w:val="clear" w:color="auto" w:fill="FFFFFF"/>
            <w:noWrap/>
          </w:tcPr>
          <w:p w14:paraId="31E6E849" w14:textId="77777777" w:rsidR="00FE57ED" w:rsidRPr="00342899" w:rsidRDefault="00FE57ED" w:rsidP="00AF6242">
            <w:pPr>
              <w:suppressAutoHyphens/>
              <w:jc w:val="both"/>
              <w:rPr>
                <w:ins w:id="298" w:author="Pioch, Martin" w:date="2021-07-28T15:44:00Z"/>
                <w:rFonts w:ascii="Calibri" w:hAnsi="Calibri" w:cs="Calibri"/>
                <w:color w:val="222222"/>
                <w:sz w:val="18"/>
                <w:szCs w:val="20"/>
                <w:lang w:val="en-GB"/>
              </w:rPr>
            </w:pPr>
          </w:p>
        </w:tc>
        <w:tc>
          <w:tcPr>
            <w:tcW w:w="692" w:type="pct"/>
            <w:shd w:val="clear" w:color="auto" w:fill="FFFFFF"/>
          </w:tcPr>
          <w:p w14:paraId="026A119D" w14:textId="77777777" w:rsidR="00FE57ED" w:rsidRPr="00342899" w:rsidRDefault="00FE57ED" w:rsidP="00AF6242">
            <w:pPr>
              <w:suppressAutoHyphens/>
              <w:jc w:val="both"/>
              <w:rPr>
                <w:ins w:id="299" w:author="Pioch, Martin" w:date="2021-07-28T15:44:00Z"/>
                <w:rFonts w:ascii="Calibri" w:hAnsi="Calibri" w:cs="Calibri"/>
                <w:color w:val="222222"/>
                <w:sz w:val="18"/>
                <w:szCs w:val="20"/>
                <w:lang w:val="en-GB"/>
              </w:rPr>
            </w:pPr>
          </w:p>
        </w:tc>
        <w:tc>
          <w:tcPr>
            <w:tcW w:w="783" w:type="pct"/>
            <w:shd w:val="clear" w:color="auto" w:fill="FFFFFF"/>
          </w:tcPr>
          <w:p w14:paraId="3A326663" w14:textId="77777777" w:rsidR="00FE57ED" w:rsidRPr="00342899" w:rsidRDefault="00FE57ED" w:rsidP="00AF6242">
            <w:pPr>
              <w:suppressAutoHyphens/>
              <w:jc w:val="both"/>
              <w:rPr>
                <w:ins w:id="300" w:author="Pioch, Martin" w:date="2021-07-28T15:44:00Z"/>
                <w:rFonts w:ascii="Calibri" w:hAnsi="Calibri" w:cs="Calibri"/>
                <w:color w:val="222222"/>
                <w:sz w:val="18"/>
                <w:szCs w:val="20"/>
                <w:lang w:val="en-GB"/>
              </w:rPr>
            </w:pPr>
          </w:p>
        </w:tc>
        <w:tc>
          <w:tcPr>
            <w:tcW w:w="2779" w:type="pct"/>
            <w:shd w:val="clear" w:color="auto" w:fill="FFFFFF"/>
          </w:tcPr>
          <w:p w14:paraId="3173710B" w14:textId="77777777" w:rsidR="00FE57ED" w:rsidRPr="00342899" w:rsidRDefault="00FE57ED" w:rsidP="00AF6242">
            <w:pPr>
              <w:suppressAutoHyphens/>
              <w:jc w:val="both"/>
              <w:rPr>
                <w:ins w:id="301" w:author="Pioch, Martin" w:date="2021-07-28T18:37:00Z"/>
                <w:rFonts w:ascii="Calibri" w:hAnsi="Calibri" w:cs="Calibri"/>
                <w:color w:val="222222"/>
                <w:sz w:val="18"/>
                <w:szCs w:val="20"/>
                <w:lang w:val="en-GB"/>
              </w:rPr>
            </w:pPr>
          </w:p>
        </w:tc>
      </w:tr>
      <w:tr w:rsidR="00FE57ED" w:rsidRPr="00342899" w14:paraId="169A3FF0" w14:textId="34C47D8D" w:rsidTr="0093613C">
        <w:trPr>
          <w:trHeight w:val="38"/>
          <w:ins w:id="302" w:author="Pioch, Martin" w:date="2021-07-28T15:44:00Z"/>
        </w:trPr>
        <w:tc>
          <w:tcPr>
            <w:tcW w:w="745" w:type="pct"/>
            <w:shd w:val="clear" w:color="auto" w:fill="FFFFFF"/>
            <w:noWrap/>
          </w:tcPr>
          <w:p w14:paraId="11706C60" w14:textId="77777777" w:rsidR="00FE57ED" w:rsidRPr="00342899" w:rsidRDefault="00FE57ED" w:rsidP="00AF6242">
            <w:pPr>
              <w:suppressAutoHyphens/>
              <w:jc w:val="both"/>
              <w:rPr>
                <w:ins w:id="303" w:author="Pioch, Martin" w:date="2021-07-28T15:44:00Z"/>
                <w:rFonts w:ascii="Calibri" w:hAnsi="Calibri" w:cs="Calibri"/>
                <w:color w:val="222222"/>
                <w:sz w:val="18"/>
                <w:szCs w:val="20"/>
                <w:lang w:val="en-GB"/>
              </w:rPr>
            </w:pPr>
          </w:p>
        </w:tc>
        <w:tc>
          <w:tcPr>
            <w:tcW w:w="692" w:type="pct"/>
            <w:shd w:val="clear" w:color="auto" w:fill="FFFFFF"/>
          </w:tcPr>
          <w:p w14:paraId="20FA5E6B" w14:textId="77777777" w:rsidR="00FE57ED" w:rsidRPr="00342899" w:rsidRDefault="00FE57ED" w:rsidP="00AF6242">
            <w:pPr>
              <w:suppressAutoHyphens/>
              <w:jc w:val="both"/>
              <w:rPr>
                <w:ins w:id="304" w:author="Pioch, Martin" w:date="2021-07-28T15:44:00Z"/>
                <w:rFonts w:ascii="Calibri" w:hAnsi="Calibri" w:cs="Calibri"/>
                <w:color w:val="222222"/>
                <w:sz w:val="18"/>
                <w:szCs w:val="20"/>
                <w:lang w:val="en-GB"/>
              </w:rPr>
            </w:pPr>
          </w:p>
        </w:tc>
        <w:tc>
          <w:tcPr>
            <w:tcW w:w="783" w:type="pct"/>
            <w:shd w:val="clear" w:color="auto" w:fill="FFFFFF"/>
          </w:tcPr>
          <w:p w14:paraId="4004E38C" w14:textId="77777777" w:rsidR="00FE57ED" w:rsidRPr="00342899" w:rsidRDefault="00FE57ED" w:rsidP="00AF6242">
            <w:pPr>
              <w:suppressAutoHyphens/>
              <w:jc w:val="both"/>
              <w:rPr>
                <w:ins w:id="305" w:author="Pioch, Martin" w:date="2021-07-28T15:44:00Z"/>
                <w:rFonts w:ascii="Calibri" w:hAnsi="Calibri" w:cs="Calibri"/>
                <w:color w:val="222222"/>
                <w:sz w:val="18"/>
                <w:szCs w:val="20"/>
                <w:lang w:val="en-GB"/>
              </w:rPr>
            </w:pPr>
          </w:p>
        </w:tc>
        <w:tc>
          <w:tcPr>
            <w:tcW w:w="2779" w:type="pct"/>
            <w:shd w:val="clear" w:color="auto" w:fill="FFFFFF"/>
          </w:tcPr>
          <w:p w14:paraId="711159CB" w14:textId="77777777" w:rsidR="00FE57ED" w:rsidRPr="00342899" w:rsidRDefault="00FE57ED" w:rsidP="00AF6242">
            <w:pPr>
              <w:suppressAutoHyphens/>
              <w:jc w:val="both"/>
              <w:rPr>
                <w:ins w:id="306" w:author="Pioch, Martin" w:date="2021-07-28T18:37:00Z"/>
                <w:rFonts w:ascii="Calibri" w:hAnsi="Calibri" w:cs="Calibri"/>
                <w:color w:val="222222"/>
                <w:sz w:val="18"/>
                <w:szCs w:val="20"/>
                <w:lang w:val="en-GB"/>
              </w:rPr>
            </w:pPr>
          </w:p>
        </w:tc>
      </w:tr>
      <w:tr w:rsidR="00FE57ED" w:rsidRPr="00342899" w14:paraId="2FFD0BE7" w14:textId="41AEBD34" w:rsidTr="0093613C">
        <w:trPr>
          <w:trHeight w:val="38"/>
          <w:ins w:id="307" w:author="Pioch, Martin" w:date="2021-07-28T15:44:00Z"/>
        </w:trPr>
        <w:tc>
          <w:tcPr>
            <w:tcW w:w="745" w:type="pct"/>
            <w:shd w:val="clear" w:color="auto" w:fill="FFFFFF"/>
            <w:noWrap/>
          </w:tcPr>
          <w:p w14:paraId="36939801" w14:textId="77777777" w:rsidR="00FE57ED" w:rsidRPr="00342899" w:rsidRDefault="00FE57ED" w:rsidP="00AF6242">
            <w:pPr>
              <w:suppressAutoHyphens/>
              <w:jc w:val="both"/>
              <w:rPr>
                <w:ins w:id="308" w:author="Pioch, Martin" w:date="2021-07-28T15:44:00Z"/>
                <w:rFonts w:ascii="Calibri" w:hAnsi="Calibri" w:cs="Calibri"/>
                <w:color w:val="222222"/>
                <w:sz w:val="18"/>
                <w:szCs w:val="20"/>
                <w:lang w:val="en-GB"/>
              </w:rPr>
            </w:pPr>
          </w:p>
        </w:tc>
        <w:tc>
          <w:tcPr>
            <w:tcW w:w="692" w:type="pct"/>
            <w:shd w:val="clear" w:color="auto" w:fill="FFFFFF"/>
          </w:tcPr>
          <w:p w14:paraId="573B3295" w14:textId="77777777" w:rsidR="00FE57ED" w:rsidRPr="00342899" w:rsidRDefault="00FE57ED" w:rsidP="00AF6242">
            <w:pPr>
              <w:suppressAutoHyphens/>
              <w:jc w:val="both"/>
              <w:rPr>
                <w:ins w:id="309" w:author="Pioch, Martin" w:date="2021-07-28T15:44:00Z"/>
                <w:rFonts w:ascii="Calibri" w:hAnsi="Calibri" w:cs="Calibri"/>
                <w:color w:val="222222"/>
                <w:sz w:val="18"/>
                <w:szCs w:val="20"/>
                <w:lang w:val="en-GB"/>
              </w:rPr>
            </w:pPr>
          </w:p>
        </w:tc>
        <w:tc>
          <w:tcPr>
            <w:tcW w:w="783" w:type="pct"/>
            <w:shd w:val="clear" w:color="auto" w:fill="FFFFFF"/>
          </w:tcPr>
          <w:p w14:paraId="15105E44" w14:textId="77777777" w:rsidR="00FE57ED" w:rsidRPr="00342899" w:rsidRDefault="00FE57ED" w:rsidP="00AF6242">
            <w:pPr>
              <w:suppressAutoHyphens/>
              <w:jc w:val="both"/>
              <w:rPr>
                <w:ins w:id="310" w:author="Pioch, Martin" w:date="2021-07-28T15:44:00Z"/>
                <w:rFonts w:ascii="Calibri" w:hAnsi="Calibri" w:cs="Calibri"/>
                <w:color w:val="222222"/>
                <w:sz w:val="18"/>
                <w:szCs w:val="20"/>
                <w:lang w:val="en-GB"/>
              </w:rPr>
            </w:pPr>
          </w:p>
        </w:tc>
        <w:tc>
          <w:tcPr>
            <w:tcW w:w="2779" w:type="pct"/>
            <w:shd w:val="clear" w:color="auto" w:fill="FFFFFF"/>
          </w:tcPr>
          <w:p w14:paraId="679D427D" w14:textId="77777777" w:rsidR="00FE57ED" w:rsidRPr="00342899" w:rsidRDefault="00FE57ED" w:rsidP="00AF6242">
            <w:pPr>
              <w:suppressAutoHyphens/>
              <w:jc w:val="both"/>
              <w:rPr>
                <w:ins w:id="311" w:author="Pioch, Martin" w:date="2021-07-28T18:37:00Z"/>
                <w:rFonts w:ascii="Calibri" w:hAnsi="Calibri" w:cs="Calibri"/>
                <w:color w:val="222222"/>
                <w:sz w:val="18"/>
                <w:szCs w:val="20"/>
                <w:lang w:val="en-GB"/>
              </w:rPr>
            </w:pPr>
          </w:p>
        </w:tc>
      </w:tr>
      <w:tr w:rsidR="00FE57ED" w:rsidRPr="00342899" w14:paraId="623579BD" w14:textId="170CA402" w:rsidTr="0093613C">
        <w:trPr>
          <w:trHeight w:val="38"/>
          <w:ins w:id="312" w:author="Pioch, Martin" w:date="2021-07-28T15:44:00Z"/>
        </w:trPr>
        <w:tc>
          <w:tcPr>
            <w:tcW w:w="745" w:type="pct"/>
            <w:shd w:val="clear" w:color="auto" w:fill="FFFFFF"/>
            <w:noWrap/>
          </w:tcPr>
          <w:p w14:paraId="19BE7569" w14:textId="77777777" w:rsidR="00FE57ED" w:rsidRPr="00342899" w:rsidRDefault="00FE57ED" w:rsidP="00AF6242">
            <w:pPr>
              <w:suppressAutoHyphens/>
              <w:jc w:val="both"/>
              <w:rPr>
                <w:ins w:id="313" w:author="Pioch, Martin" w:date="2021-07-28T15:44:00Z"/>
                <w:rFonts w:ascii="Calibri" w:eastAsia="Times New Roman" w:hAnsi="Calibri" w:cs="Calibri"/>
                <w:color w:val="000000"/>
                <w:sz w:val="18"/>
                <w:szCs w:val="20"/>
                <w:lang w:val="en-GB" w:eastAsia="fr-FR"/>
              </w:rPr>
            </w:pPr>
          </w:p>
        </w:tc>
        <w:tc>
          <w:tcPr>
            <w:tcW w:w="692" w:type="pct"/>
            <w:shd w:val="clear" w:color="auto" w:fill="FFFFFF"/>
          </w:tcPr>
          <w:p w14:paraId="3AAB047A" w14:textId="77777777" w:rsidR="00FE57ED" w:rsidRPr="00342899" w:rsidRDefault="00FE57ED" w:rsidP="00AF6242">
            <w:pPr>
              <w:suppressAutoHyphens/>
              <w:jc w:val="both"/>
              <w:rPr>
                <w:ins w:id="314" w:author="Pioch, Martin" w:date="2021-07-28T15:44:00Z"/>
                <w:rFonts w:ascii="Calibri" w:eastAsia="Times New Roman" w:hAnsi="Calibri" w:cs="Calibri"/>
                <w:color w:val="000000"/>
                <w:sz w:val="18"/>
                <w:szCs w:val="20"/>
                <w:lang w:val="en-GB" w:eastAsia="fr-FR"/>
              </w:rPr>
            </w:pPr>
          </w:p>
        </w:tc>
        <w:tc>
          <w:tcPr>
            <w:tcW w:w="783" w:type="pct"/>
            <w:shd w:val="clear" w:color="auto" w:fill="FFFFFF"/>
          </w:tcPr>
          <w:p w14:paraId="4DD79329" w14:textId="77777777" w:rsidR="00FE57ED" w:rsidRPr="00342899" w:rsidRDefault="00FE57ED" w:rsidP="00AF6242">
            <w:pPr>
              <w:suppressAutoHyphens/>
              <w:jc w:val="both"/>
              <w:rPr>
                <w:ins w:id="315" w:author="Pioch, Martin" w:date="2021-07-28T15:44:00Z"/>
                <w:rFonts w:ascii="Calibri" w:eastAsia="Times New Roman" w:hAnsi="Calibri" w:cs="Calibri"/>
                <w:color w:val="000000"/>
                <w:sz w:val="18"/>
                <w:szCs w:val="20"/>
                <w:lang w:val="en-GB" w:eastAsia="fr-FR"/>
              </w:rPr>
            </w:pPr>
          </w:p>
        </w:tc>
        <w:tc>
          <w:tcPr>
            <w:tcW w:w="2779" w:type="pct"/>
            <w:shd w:val="clear" w:color="auto" w:fill="FFFFFF"/>
          </w:tcPr>
          <w:p w14:paraId="5AFC9819" w14:textId="77777777" w:rsidR="00FE57ED" w:rsidRPr="00342899" w:rsidRDefault="00FE57ED" w:rsidP="00AF6242">
            <w:pPr>
              <w:suppressAutoHyphens/>
              <w:jc w:val="both"/>
              <w:rPr>
                <w:ins w:id="316" w:author="Pioch, Martin" w:date="2021-07-28T18:37:00Z"/>
                <w:rFonts w:ascii="Calibri" w:eastAsia="Times New Roman" w:hAnsi="Calibri" w:cs="Calibri"/>
                <w:color w:val="000000"/>
                <w:sz w:val="18"/>
                <w:szCs w:val="20"/>
                <w:lang w:val="en-GB" w:eastAsia="fr-FR"/>
              </w:rPr>
            </w:pPr>
          </w:p>
        </w:tc>
      </w:tr>
      <w:tr w:rsidR="00FE57ED" w:rsidRPr="00342899" w14:paraId="691BA0C7" w14:textId="2763D9D7" w:rsidTr="0093613C">
        <w:trPr>
          <w:trHeight w:val="38"/>
          <w:ins w:id="317" w:author="Pioch, Martin" w:date="2021-07-28T15:44:00Z"/>
        </w:trPr>
        <w:tc>
          <w:tcPr>
            <w:tcW w:w="745" w:type="pct"/>
            <w:shd w:val="clear" w:color="auto" w:fill="FFFFFF"/>
            <w:noWrap/>
          </w:tcPr>
          <w:p w14:paraId="388C2C71" w14:textId="77777777" w:rsidR="00FE57ED" w:rsidRPr="00342899" w:rsidRDefault="00FE57ED" w:rsidP="00AF6242">
            <w:pPr>
              <w:suppressAutoHyphens/>
              <w:jc w:val="both"/>
              <w:rPr>
                <w:ins w:id="318" w:author="Pioch, Martin" w:date="2021-07-28T15:44:00Z"/>
                <w:rFonts w:ascii="Calibri" w:eastAsia="Times New Roman" w:hAnsi="Calibri" w:cs="Calibri"/>
                <w:color w:val="000000"/>
                <w:sz w:val="18"/>
                <w:szCs w:val="20"/>
                <w:lang w:val="en-GB" w:eastAsia="fr-FR"/>
              </w:rPr>
            </w:pPr>
          </w:p>
        </w:tc>
        <w:tc>
          <w:tcPr>
            <w:tcW w:w="692" w:type="pct"/>
            <w:shd w:val="clear" w:color="auto" w:fill="FFFFFF"/>
          </w:tcPr>
          <w:p w14:paraId="7491AA4A" w14:textId="77777777" w:rsidR="00FE57ED" w:rsidRPr="00342899" w:rsidRDefault="00FE57ED" w:rsidP="00AF6242">
            <w:pPr>
              <w:suppressAutoHyphens/>
              <w:jc w:val="both"/>
              <w:rPr>
                <w:ins w:id="319" w:author="Pioch, Martin" w:date="2021-07-28T15:44:00Z"/>
                <w:rFonts w:ascii="Calibri" w:eastAsia="Times New Roman" w:hAnsi="Calibri" w:cs="Calibri"/>
                <w:color w:val="000000"/>
                <w:sz w:val="18"/>
                <w:szCs w:val="20"/>
                <w:lang w:val="en-GB" w:eastAsia="fr-FR"/>
              </w:rPr>
            </w:pPr>
          </w:p>
        </w:tc>
        <w:tc>
          <w:tcPr>
            <w:tcW w:w="783" w:type="pct"/>
            <w:shd w:val="clear" w:color="auto" w:fill="FFFFFF"/>
          </w:tcPr>
          <w:p w14:paraId="133EBE6A" w14:textId="77777777" w:rsidR="00FE57ED" w:rsidRPr="00342899" w:rsidRDefault="00FE57ED" w:rsidP="00AF6242">
            <w:pPr>
              <w:suppressAutoHyphens/>
              <w:jc w:val="both"/>
              <w:rPr>
                <w:ins w:id="320" w:author="Pioch, Martin" w:date="2021-07-28T15:44:00Z"/>
                <w:rFonts w:ascii="Calibri" w:eastAsia="Times New Roman" w:hAnsi="Calibri" w:cs="Calibri"/>
                <w:color w:val="000000"/>
                <w:sz w:val="18"/>
                <w:szCs w:val="20"/>
                <w:lang w:val="en-GB" w:eastAsia="fr-FR"/>
              </w:rPr>
            </w:pPr>
          </w:p>
        </w:tc>
        <w:tc>
          <w:tcPr>
            <w:tcW w:w="2779" w:type="pct"/>
            <w:shd w:val="clear" w:color="auto" w:fill="FFFFFF"/>
          </w:tcPr>
          <w:p w14:paraId="3CA8D004" w14:textId="77777777" w:rsidR="00FE57ED" w:rsidRPr="00342899" w:rsidRDefault="00FE57ED" w:rsidP="00AF6242">
            <w:pPr>
              <w:suppressAutoHyphens/>
              <w:jc w:val="both"/>
              <w:rPr>
                <w:ins w:id="321" w:author="Pioch, Martin" w:date="2021-07-28T18:37:00Z"/>
                <w:rFonts w:ascii="Calibri" w:eastAsia="Times New Roman" w:hAnsi="Calibri" w:cs="Calibri"/>
                <w:color w:val="000000"/>
                <w:sz w:val="18"/>
                <w:szCs w:val="20"/>
                <w:lang w:val="en-GB" w:eastAsia="fr-FR"/>
              </w:rPr>
            </w:pPr>
          </w:p>
        </w:tc>
      </w:tr>
      <w:tr w:rsidR="00FE57ED" w:rsidRPr="00342899" w14:paraId="5156E30C" w14:textId="33410B29" w:rsidTr="0093613C">
        <w:trPr>
          <w:trHeight w:val="38"/>
          <w:ins w:id="322" w:author="Pioch, Martin" w:date="2021-07-28T15:44:00Z"/>
        </w:trPr>
        <w:tc>
          <w:tcPr>
            <w:tcW w:w="745" w:type="pct"/>
            <w:shd w:val="clear" w:color="auto" w:fill="FFFFFF"/>
            <w:noWrap/>
          </w:tcPr>
          <w:p w14:paraId="63F3DBF1" w14:textId="77777777" w:rsidR="00FE57ED" w:rsidRPr="00342899" w:rsidRDefault="00FE57ED" w:rsidP="00AF6242">
            <w:pPr>
              <w:suppressAutoHyphens/>
              <w:jc w:val="both"/>
              <w:rPr>
                <w:ins w:id="323" w:author="Pioch, Martin" w:date="2021-07-28T15:44:00Z"/>
                <w:rFonts w:ascii="Calibri" w:hAnsi="Calibri" w:cs="Calibri"/>
                <w:color w:val="222222"/>
                <w:sz w:val="18"/>
                <w:szCs w:val="20"/>
                <w:lang w:val="en-GB"/>
              </w:rPr>
            </w:pPr>
          </w:p>
        </w:tc>
        <w:tc>
          <w:tcPr>
            <w:tcW w:w="692" w:type="pct"/>
            <w:shd w:val="clear" w:color="auto" w:fill="FFFFFF"/>
          </w:tcPr>
          <w:p w14:paraId="1D498ABD" w14:textId="77777777" w:rsidR="00FE57ED" w:rsidRPr="00342899" w:rsidRDefault="00FE57ED" w:rsidP="00AF6242">
            <w:pPr>
              <w:suppressAutoHyphens/>
              <w:jc w:val="both"/>
              <w:rPr>
                <w:ins w:id="324" w:author="Pioch, Martin" w:date="2021-07-28T15:44:00Z"/>
                <w:rFonts w:ascii="Calibri" w:hAnsi="Calibri" w:cs="Calibri"/>
                <w:color w:val="222222"/>
                <w:sz w:val="18"/>
                <w:szCs w:val="20"/>
                <w:lang w:val="en-GB"/>
              </w:rPr>
            </w:pPr>
          </w:p>
        </w:tc>
        <w:tc>
          <w:tcPr>
            <w:tcW w:w="783" w:type="pct"/>
            <w:shd w:val="clear" w:color="auto" w:fill="FFFFFF"/>
          </w:tcPr>
          <w:p w14:paraId="295C3480" w14:textId="77777777" w:rsidR="00FE57ED" w:rsidRPr="00342899" w:rsidRDefault="00FE57ED" w:rsidP="00AF6242">
            <w:pPr>
              <w:suppressAutoHyphens/>
              <w:jc w:val="both"/>
              <w:rPr>
                <w:ins w:id="325" w:author="Pioch, Martin" w:date="2021-07-28T15:44:00Z"/>
                <w:rFonts w:ascii="Calibri" w:hAnsi="Calibri" w:cs="Calibri"/>
                <w:color w:val="222222"/>
                <w:sz w:val="18"/>
                <w:szCs w:val="20"/>
                <w:lang w:val="en-GB"/>
              </w:rPr>
            </w:pPr>
          </w:p>
        </w:tc>
        <w:tc>
          <w:tcPr>
            <w:tcW w:w="2779" w:type="pct"/>
            <w:shd w:val="clear" w:color="auto" w:fill="FFFFFF"/>
          </w:tcPr>
          <w:p w14:paraId="6155F856" w14:textId="77777777" w:rsidR="00FE57ED" w:rsidRPr="00342899" w:rsidRDefault="00FE57ED" w:rsidP="00AF6242">
            <w:pPr>
              <w:suppressAutoHyphens/>
              <w:jc w:val="both"/>
              <w:rPr>
                <w:ins w:id="326" w:author="Pioch, Martin" w:date="2021-07-28T18:37:00Z"/>
                <w:rFonts w:ascii="Calibri" w:hAnsi="Calibri" w:cs="Calibri"/>
                <w:color w:val="222222"/>
                <w:sz w:val="18"/>
                <w:szCs w:val="20"/>
                <w:lang w:val="en-GB"/>
              </w:rPr>
            </w:pPr>
          </w:p>
        </w:tc>
      </w:tr>
    </w:tbl>
    <w:p w14:paraId="503A5441" w14:textId="77777777" w:rsidR="00342899" w:rsidRDefault="00342899" w:rsidP="00342899">
      <w:pPr>
        <w:pStyle w:val="ITberschrift111"/>
        <w:tabs>
          <w:tab w:val="clear" w:pos="7656"/>
        </w:tabs>
        <w:suppressAutoHyphens/>
        <w:spacing w:before="120"/>
        <w:ind w:left="0" w:firstLine="0"/>
        <w:rPr>
          <w:rFonts w:ascii="Calibri" w:hAnsi="Calibri" w:cs="Calibri"/>
          <w:lang w:val="en-GB"/>
        </w:rPr>
      </w:pPr>
      <w:bookmarkStart w:id="327" w:name="_Toc20169693"/>
      <w:bookmarkStart w:id="328" w:name="_Toc73556584"/>
      <w:bookmarkStart w:id="329" w:name="_Toc4071533"/>
      <w:bookmarkEnd w:id="327"/>
    </w:p>
    <w:p w14:paraId="48FB9DA9" w14:textId="238F25A6" w:rsidR="00EC4B46" w:rsidRPr="00342899" w:rsidRDefault="00342899" w:rsidP="00342899">
      <w:pPr>
        <w:pStyle w:val="Heading3"/>
        <w:rPr>
          <w:ins w:id="330" w:author="Pioch, Martin" w:date="2021-07-28T15:44:00Z"/>
          <w:lang w:val="en-GB"/>
        </w:rPr>
      </w:pPr>
      <w:bookmarkStart w:id="331" w:name="_Toc78410991"/>
      <w:ins w:id="332" w:author="Pioch, Martin" w:date="2021-07-28T23:21:00Z">
        <w:r>
          <w:rPr>
            <w:lang w:val="en-GB"/>
          </w:rPr>
          <w:t xml:space="preserve">2.4.3 </w:t>
        </w:r>
      </w:ins>
      <w:ins w:id="333" w:author="Pioch, Martin" w:date="2021-07-28T15:44:00Z">
        <w:r w:rsidR="00EC4B46" w:rsidRPr="00342899">
          <w:rPr>
            <w:lang w:val="en-GB"/>
          </w:rPr>
          <w:t>Collaborations of the Direct Participants with other indirectly involved partners</w:t>
        </w:r>
        <w:bookmarkEnd w:id="331"/>
        <w:r w:rsidR="00EC4B46" w:rsidRPr="00342899">
          <w:rPr>
            <w:lang w:val="en-GB"/>
          </w:rPr>
          <w:t xml:space="preserve"> </w:t>
        </w:r>
        <w:bookmarkEnd w:id="328"/>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43"/>
        <w:gridCol w:w="797"/>
        <w:gridCol w:w="1417"/>
        <w:gridCol w:w="3222"/>
        <w:gridCol w:w="883"/>
      </w:tblGrid>
      <w:tr w:rsidR="00EC4B46" w:rsidRPr="0037302C" w14:paraId="7BD9657E" w14:textId="77777777" w:rsidTr="0093613C">
        <w:trPr>
          <w:trHeight w:val="468"/>
          <w:tblHeader/>
          <w:ins w:id="334" w:author="Pioch, Martin" w:date="2021-07-28T15:44:00Z"/>
        </w:trPr>
        <w:tc>
          <w:tcPr>
            <w:tcW w:w="1513"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7DC266C" w14:textId="77777777" w:rsidR="00EC4B46" w:rsidRPr="00342899" w:rsidRDefault="00EC4B46" w:rsidP="00AF6242">
            <w:pPr>
              <w:widowControl w:val="0"/>
              <w:suppressAutoHyphens/>
              <w:jc w:val="center"/>
              <w:rPr>
                <w:ins w:id="335" w:author="Pioch, Martin" w:date="2021-07-28T15:44:00Z"/>
                <w:rFonts w:ascii="Calibri" w:eastAsia="Times New Roman" w:hAnsi="Calibri" w:cs="Calibri"/>
                <w:bCs/>
                <w:color w:val="000000"/>
                <w:sz w:val="18"/>
                <w:szCs w:val="20"/>
                <w:lang w:val="en-GB" w:eastAsia="fr-FR"/>
              </w:rPr>
            </w:pPr>
            <w:bookmarkStart w:id="336" w:name="_Hlk4518481"/>
            <w:ins w:id="337" w:author="Pioch, Martin" w:date="2021-07-28T15:44:00Z">
              <w:r w:rsidRPr="00342899">
                <w:rPr>
                  <w:rFonts w:ascii="Calibri" w:eastAsia="Times New Roman" w:hAnsi="Calibri" w:cs="Calibri"/>
                  <w:bCs/>
                  <w:color w:val="000000"/>
                  <w:sz w:val="18"/>
                  <w:szCs w:val="20"/>
                  <w:lang w:val="en-GB" w:eastAsia="fr-FR"/>
                </w:rPr>
                <w:t>Name of indirectly involved partner</w:t>
              </w:r>
            </w:ins>
          </w:p>
        </w:tc>
        <w:tc>
          <w:tcPr>
            <w:tcW w:w="4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3BAE8C1" w14:textId="77777777" w:rsidR="00EC4B46" w:rsidRPr="00342899" w:rsidRDefault="00EC4B46" w:rsidP="00AF6242">
            <w:pPr>
              <w:widowControl w:val="0"/>
              <w:suppressAutoHyphens/>
              <w:ind w:left="240" w:hanging="240"/>
              <w:jc w:val="center"/>
              <w:rPr>
                <w:ins w:id="338" w:author="Pioch, Martin" w:date="2021-07-28T15:44:00Z"/>
                <w:rFonts w:ascii="Calibri" w:eastAsia="Times New Roman" w:hAnsi="Calibri" w:cs="Calibri"/>
                <w:bCs/>
                <w:color w:val="000000"/>
                <w:sz w:val="18"/>
                <w:szCs w:val="20"/>
                <w:lang w:val="en-GB" w:eastAsia="fr-FR"/>
              </w:rPr>
            </w:pPr>
            <w:ins w:id="339" w:author="Pioch, Martin" w:date="2021-07-28T15:44:00Z">
              <w:r w:rsidRPr="00342899">
                <w:rPr>
                  <w:rFonts w:ascii="Calibri" w:eastAsia="Times New Roman" w:hAnsi="Calibri" w:cs="Calibri"/>
                  <w:bCs/>
                  <w:color w:val="000000"/>
                  <w:sz w:val="18"/>
                  <w:szCs w:val="20"/>
                  <w:lang w:val="en-GB" w:eastAsia="fr-FR"/>
                </w:rPr>
                <w:t>Country</w:t>
              </w:r>
            </w:ins>
          </w:p>
        </w:tc>
        <w:tc>
          <w:tcPr>
            <w:tcW w:w="78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4802721" w14:textId="0CB6EDF2" w:rsidR="00EC4B46" w:rsidRPr="00342899" w:rsidRDefault="00EC4B46" w:rsidP="00AF6242">
            <w:pPr>
              <w:widowControl w:val="0"/>
              <w:suppressAutoHyphens/>
              <w:ind w:left="-70" w:firstLine="70"/>
              <w:jc w:val="center"/>
              <w:rPr>
                <w:ins w:id="340" w:author="Pioch, Martin" w:date="2021-07-28T15:44:00Z"/>
                <w:rFonts w:ascii="Calibri" w:eastAsia="Times New Roman" w:hAnsi="Calibri" w:cs="Calibri"/>
                <w:bCs/>
                <w:color w:val="000000"/>
                <w:sz w:val="18"/>
                <w:szCs w:val="20"/>
                <w:lang w:val="en-GB" w:eastAsia="fr-FR"/>
              </w:rPr>
            </w:pPr>
            <w:ins w:id="341" w:author="Pioch, Martin" w:date="2021-07-28T15:44:00Z">
              <w:r w:rsidRPr="00342899">
                <w:rPr>
                  <w:rFonts w:ascii="Calibri" w:eastAsia="Times New Roman" w:hAnsi="Calibri" w:cs="Calibri"/>
                  <w:bCs/>
                  <w:color w:val="000000"/>
                  <w:sz w:val="18"/>
                  <w:szCs w:val="18"/>
                  <w:lang w:val="en-GB" w:eastAsia="fr-FR"/>
                </w:rPr>
                <w:t xml:space="preserve">Connected to </w:t>
              </w:r>
            </w:ins>
            <w:ins w:id="342" w:author="Pioch, Martin" w:date="2021-07-28T23:27:00Z">
              <w:r w:rsidR="00342899">
                <w:rPr>
                  <w:rFonts w:ascii="Calibri" w:eastAsia="Times New Roman" w:hAnsi="Calibri" w:cs="Calibri"/>
                  <w:bCs/>
                  <w:color w:val="000000"/>
                  <w:sz w:val="18"/>
                  <w:szCs w:val="18"/>
                  <w:lang w:val="en-GB" w:eastAsia="fr-FR"/>
                </w:rPr>
                <w:t>d</w:t>
              </w:r>
            </w:ins>
            <w:ins w:id="343" w:author="Pioch, Martin" w:date="2021-07-28T15:44:00Z">
              <w:r w:rsidRPr="00342899">
                <w:rPr>
                  <w:rFonts w:ascii="Calibri" w:eastAsia="Times New Roman" w:hAnsi="Calibri" w:cs="Calibri"/>
                  <w:bCs/>
                  <w:color w:val="000000"/>
                  <w:sz w:val="18"/>
                  <w:szCs w:val="18"/>
                  <w:lang w:val="en-GB" w:eastAsia="fr-FR"/>
                </w:rPr>
                <w:t xml:space="preserve">irect </w:t>
              </w:r>
            </w:ins>
            <w:ins w:id="344" w:author="Pioch, Martin" w:date="2021-07-28T23:27:00Z">
              <w:r w:rsidR="00342899">
                <w:rPr>
                  <w:rFonts w:ascii="Calibri" w:eastAsia="Times New Roman" w:hAnsi="Calibri" w:cs="Calibri"/>
                  <w:bCs/>
                  <w:color w:val="000000"/>
                  <w:sz w:val="18"/>
                  <w:szCs w:val="18"/>
                  <w:lang w:val="en-GB" w:eastAsia="fr-FR"/>
                </w:rPr>
                <w:t>p</w:t>
              </w:r>
            </w:ins>
            <w:ins w:id="345" w:author="Pioch, Martin" w:date="2021-07-28T15:44:00Z">
              <w:r w:rsidRPr="00342899">
                <w:rPr>
                  <w:rFonts w:ascii="Calibri" w:eastAsia="Times New Roman" w:hAnsi="Calibri" w:cs="Calibri"/>
                  <w:bCs/>
                  <w:color w:val="000000"/>
                  <w:sz w:val="18"/>
                  <w:szCs w:val="18"/>
                  <w:lang w:val="en-GB" w:eastAsia="fr-FR"/>
                </w:rPr>
                <w:t>articipant</w:t>
              </w:r>
            </w:ins>
          </w:p>
        </w:tc>
        <w:tc>
          <w:tcPr>
            <w:tcW w:w="177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69EFDD" w14:textId="77777777" w:rsidR="00EC4B46" w:rsidRPr="00342899" w:rsidRDefault="00EC4B46" w:rsidP="00AF6242">
            <w:pPr>
              <w:widowControl w:val="0"/>
              <w:suppressAutoHyphens/>
              <w:ind w:left="-70" w:firstLine="70"/>
              <w:jc w:val="center"/>
              <w:rPr>
                <w:ins w:id="346" w:author="Pioch, Martin" w:date="2021-07-28T15:44:00Z"/>
                <w:rFonts w:ascii="Calibri" w:eastAsia="Times New Roman" w:hAnsi="Calibri" w:cs="Calibri"/>
                <w:bCs/>
                <w:color w:val="000000"/>
                <w:sz w:val="18"/>
                <w:szCs w:val="20"/>
                <w:lang w:val="en-GB" w:eastAsia="fr-FR"/>
              </w:rPr>
            </w:pPr>
            <w:ins w:id="347" w:author="Pioch, Martin" w:date="2021-07-28T15:44:00Z">
              <w:r w:rsidRPr="00342899">
                <w:rPr>
                  <w:rFonts w:ascii="Calibri" w:eastAsia="Times New Roman" w:hAnsi="Calibri" w:cs="Calibri"/>
                  <w:bCs/>
                  <w:color w:val="000000"/>
                  <w:sz w:val="18"/>
                  <w:szCs w:val="20"/>
                  <w:lang w:val="en-GB" w:eastAsia="fr-FR"/>
                </w:rPr>
                <w:t>Main activities contributed to IPCEI</w:t>
              </w:r>
            </w:ins>
          </w:p>
        </w:tc>
        <w:tc>
          <w:tcPr>
            <w:tcW w:w="48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223A0B8" w14:textId="77777777" w:rsidR="00EC4B46" w:rsidRPr="00342899" w:rsidRDefault="00EC4B46" w:rsidP="00AF6242">
            <w:pPr>
              <w:keepNext/>
              <w:suppressAutoHyphens/>
              <w:ind w:right="-70"/>
              <w:jc w:val="center"/>
              <w:rPr>
                <w:ins w:id="348" w:author="Pioch, Martin" w:date="2021-07-28T15:44:00Z"/>
                <w:rFonts w:ascii="Calibri" w:eastAsia="Times New Roman" w:hAnsi="Calibri" w:cs="Calibri"/>
                <w:bCs/>
                <w:color w:val="000000"/>
                <w:sz w:val="18"/>
                <w:szCs w:val="20"/>
                <w:lang w:val="en-GB" w:eastAsia="fr-FR"/>
              </w:rPr>
            </w:pPr>
            <w:ins w:id="349" w:author="Pioch, Martin" w:date="2021-07-28T15:44:00Z">
              <w:r w:rsidRPr="00342899">
                <w:rPr>
                  <w:rFonts w:ascii="Calibri" w:eastAsia="Times New Roman" w:hAnsi="Calibri" w:cs="Calibri"/>
                  <w:bCs/>
                  <w:color w:val="000000"/>
                  <w:sz w:val="18"/>
                  <w:szCs w:val="20"/>
                  <w:lang w:val="en-GB" w:eastAsia="fr-FR"/>
                </w:rPr>
                <w:t>SME or LE or RTO</w:t>
              </w:r>
            </w:ins>
          </w:p>
        </w:tc>
      </w:tr>
      <w:tr w:rsidR="00EC4B46" w:rsidRPr="0037302C" w14:paraId="24873BED" w14:textId="77777777" w:rsidTr="0093613C">
        <w:trPr>
          <w:trHeight w:val="57"/>
          <w:ins w:id="350" w:author="Pioch, Martin" w:date="2021-07-28T15:44:00Z"/>
        </w:trPr>
        <w:tc>
          <w:tcPr>
            <w:tcW w:w="1513"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5E178AE2" w14:textId="77777777" w:rsidR="00EC4B46" w:rsidRPr="00342899" w:rsidRDefault="00EC4B46" w:rsidP="00AF6242">
            <w:pPr>
              <w:widowControl w:val="0"/>
              <w:suppressAutoHyphens/>
              <w:rPr>
                <w:ins w:id="351" w:author="Pioch, Martin" w:date="2021-07-28T15:44:00Z"/>
                <w:rFonts w:ascii="Calibri" w:eastAsia="Times New Roman" w:hAnsi="Calibri" w:cs="Calibri"/>
                <w:bCs/>
                <w:color w:val="000000"/>
                <w:sz w:val="18"/>
                <w:szCs w:val="20"/>
                <w:lang w:val="en-GB" w:eastAsia="fr-FR"/>
              </w:rPr>
            </w:pPr>
          </w:p>
        </w:tc>
        <w:tc>
          <w:tcPr>
            <w:tcW w:w="440" w:type="pct"/>
            <w:tcBorders>
              <w:top w:val="single" w:sz="4" w:space="0" w:color="auto"/>
              <w:left w:val="single" w:sz="4" w:space="0" w:color="auto"/>
              <w:bottom w:val="single" w:sz="4" w:space="0" w:color="auto"/>
              <w:right w:val="single" w:sz="4" w:space="0" w:color="auto"/>
            </w:tcBorders>
            <w:shd w:val="clear" w:color="auto" w:fill="FFFFFF"/>
            <w:vAlign w:val="center"/>
          </w:tcPr>
          <w:p w14:paraId="4837E089" w14:textId="77777777" w:rsidR="00EC4B46" w:rsidRPr="00342899" w:rsidRDefault="00EC4B46" w:rsidP="00AF6242">
            <w:pPr>
              <w:widowControl w:val="0"/>
              <w:suppressAutoHyphens/>
              <w:jc w:val="center"/>
              <w:rPr>
                <w:ins w:id="352" w:author="Pioch, Martin" w:date="2021-07-28T15:44:00Z"/>
                <w:rFonts w:ascii="Calibri" w:eastAsia="Times New Roman" w:hAnsi="Calibri" w:cs="Calibri"/>
                <w:bCs/>
                <w:color w:val="000000"/>
                <w:sz w:val="18"/>
                <w:szCs w:val="20"/>
                <w:lang w:val="en-GB" w:eastAsia="fr-FR"/>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22ADB8D8" w14:textId="77777777" w:rsidR="00EC4B46" w:rsidRPr="00342899" w:rsidRDefault="00EC4B46" w:rsidP="00AF6242">
            <w:pPr>
              <w:widowControl w:val="0"/>
              <w:suppressAutoHyphens/>
              <w:jc w:val="center"/>
              <w:rPr>
                <w:ins w:id="353" w:author="Pioch, Martin" w:date="2021-07-28T15:44:00Z"/>
                <w:rFonts w:ascii="Calibri" w:eastAsia="Times New Roman" w:hAnsi="Calibri" w:cs="Calibri"/>
                <w:bCs/>
                <w:color w:val="000000"/>
                <w:sz w:val="18"/>
                <w:szCs w:val="20"/>
                <w:lang w:val="en-GB" w:eastAsia="fr-FR"/>
              </w:rPr>
            </w:pPr>
          </w:p>
        </w:tc>
        <w:tc>
          <w:tcPr>
            <w:tcW w:w="1778" w:type="pct"/>
            <w:tcBorders>
              <w:top w:val="single" w:sz="4" w:space="0" w:color="auto"/>
              <w:left w:val="single" w:sz="4" w:space="0" w:color="auto"/>
              <w:bottom w:val="single" w:sz="4" w:space="0" w:color="auto"/>
              <w:right w:val="single" w:sz="4" w:space="0" w:color="auto"/>
            </w:tcBorders>
            <w:shd w:val="clear" w:color="auto" w:fill="FFFFFF"/>
            <w:vAlign w:val="center"/>
          </w:tcPr>
          <w:p w14:paraId="7D98FE79" w14:textId="77777777" w:rsidR="00EC4B46" w:rsidRPr="00342899" w:rsidRDefault="00EC4B46" w:rsidP="006762E8">
            <w:pPr>
              <w:pStyle w:val="ListParagraph"/>
              <w:keepNext/>
              <w:numPr>
                <w:ilvl w:val="0"/>
                <w:numId w:val="15"/>
              </w:numPr>
              <w:suppressAutoHyphens/>
              <w:spacing w:before="120" w:after="120" w:line="276" w:lineRule="auto"/>
              <w:ind w:left="274" w:hanging="274"/>
              <w:contextualSpacing w:val="0"/>
              <w:rPr>
                <w:ins w:id="354" w:author="Pioch, Martin" w:date="2021-07-28T15:44:00Z"/>
                <w:rFonts w:cs="Calibri"/>
                <w:bCs/>
                <w:color w:val="222222"/>
                <w:sz w:val="18"/>
                <w:szCs w:val="20"/>
                <w:lang w:val="en-GB"/>
              </w:rPr>
            </w:pPr>
          </w:p>
        </w:tc>
        <w:tc>
          <w:tcPr>
            <w:tcW w:w="487" w:type="pct"/>
            <w:tcBorders>
              <w:top w:val="single" w:sz="4" w:space="0" w:color="auto"/>
              <w:left w:val="single" w:sz="4" w:space="0" w:color="auto"/>
              <w:bottom w:val="single" w:sz="4" w:space="0" w:color="auto"/>
              <w:right w:val="single" w:sz="4" w:space="0" w:color="auto"/>
            </w:tcBorders>
            <w:shd w:val="clear" w:color="auto" w:fill="FFFFFF"/>
            <w:vAlign w:val="center"/>
          </w:tcPr>
          <w:p w14:paraId="71675726" w14:textId="77777777" w:rsidR="00EC4B46" w:rsidRPr="00342899" w:rsidRDefault="00EC4B46" w:rsidP="00AF6242">
            <w:pPr>
              <w:keepNext/>
              <w:suppressAutoHyphens/>
              <w:jc w:val="center"/>
              <w:rPr>
                <w:ins w:id="355" w:author="Pioch, Martin" w:date="2021-07-28T15:44:00Z"/>
                <w:rFonts w:ascii="Calibri" w:eastAsia="Times New Roman" w:hAnsi="Calibri" w:cs="Calibri"/>
                <w:bCs/>
                <w:color w:val="000000"/>
                <w:sz w:val="18"/>
                <w:szCs w:val="20"/>
                <w:lang w:val="en-GB" w:eastAsia="fr-FR"/>
              </w:rPr>
            </w:pPr>
          </w:p>
        </w:tc>
      </w:tr>
      <w:tr w:rsidR="00EC4B46" w:rsidRPr="0037302C" w14:paraId="7628ED89" w14:textId="77777777" w:rsidTr="0093613C">
        <w:trPr>
          <w:trHeight w:val="57"/>
          <w:ins w:id="356" w:author="Pioch, Martin" w:date="2021-07-28T15:44:00Z"/>
        </w:trPr>
        <w:tc>
          <w:tcPr>
            <w:tcW w:w="1513"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7312B4F5" w14:textId="77777777" w:rsidR="00EC4B46" w:rsidRPr="00342899" w:rsidRDefault="00EC4B46" w:rsidP="00AF6242">
            <w:pPr>
              <w:widowControl w:val="0"/>
              <w:suppressAutoHyphens/>
              <w:rPr>
                <w:ins w:id="357" w:author="Pioch, Martin" w:date="2021-07-28T15:44:00Z"/>
                <w:rFonts w:ascii="Calibri" w:eastAsia="Times New Roman" w:hAnsi="Calibri" w:cs="Calibri"/>
                <w:bCs/>
                <w:color w:val="000000"/>
                <w:sz w:val="18"/>
                <w:szCs w:val="20"/>
                <w:lang w:val="en-GB" w:eastAsia="fr-FR"/>
              </w:rPr>
            </w:pPr>
          </w:p>
        </w:tc>
        <w:tc>
          <w:tcPr>
            <w:tcW w:w="440" w:type="pct"/>
            <w:tcBorders>
              <w:top w:val="single" w:sz="4" w:space="0" w:color="auto"/>
              <w:left w:val="single" w:sz="4" w:space="0" w:color="auto"/>
              <w:bottom w:val="single" w:sz="4" w:space="0" w:color="auto"/>
              <w:right w:val="single" w:sz="4" w:space="0" w:color="auto"/>
            </w:tcBorders>
            <w:shd w:val="clear" w:color="auto" w:fill="FFFFFF"/>
            <w:vAlign w:val="center"/>
          </w:tcPr>
          <w:p w14:paraId="2FB50E3F" w14:textId="77777777" w:rsidR="00EC4B46" w:rsidRPr="00342899" w:rsidRDefault="00EC4B46" w:rsidP="00AF6242">
            <w:pPr>
              <w:widowControl w:val="0"/>
              <w:suppressAutoHyphens/>
              <w:jc w:val="center"/>
              <w:rPr>
                <w:ins w:id="358" w:author="Pioch, Martin" w:date="2021-07-28T15:44:00Z"/>
                <w:rFonts w:ascii="Calibri" w:eastAsia="Times New Roman" w:hAnsi="Calibri" w:cs="Calibri"/>
                <w:bCs/>
                <w:color w:val="000000"/>
                <w:sz w:val="18"/>
                <w:szCs w:val="20"/>
                <w:lang w:val="en-GB" w:eastAsia="fr-FR"/>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4FF04873" w14:textId="77777777" w:rsidR="00EC4B46" w:rsidRPr="00342899" w:rsidRDefault="00EC4B46" w:rsidP="00AF6242">
            <w:pPr>
              <w:widowControl w:val="0"/>
              <w:suppressAutoHyphens/>
              <w:jc w:val="center"/>
              <w:rPr>
                <w:ins w:id="359" w:author="Pioch, Martin" w:date="2021-07-28T15:44:00Z"/>
                <w:rFonts w:ascii="Calibri" w:eastAsia="Times New Roman" w:hAnsi="Calibri" w:cs="Calibri"/>
                <w:bCs/>
                <w:color w:val="000000"/>
                <w:sz w:val="18"/>
                <w:szCs w:val="20"/>
                <w:lang w:val="en-GB" w:eastAsia="fr-FR"/>
              </w:rPr>
            </w:pPr>
          </w:p>
        </w:tc>
        <w:tc>
          <w:tcPr>
            <w:tcW w:w="1778" w:type="pct"/>
            <w:tcBorders>
              <w:top w:val="single" w:sz="4" w:space="0" w:color="auto"/>
              <w:left w:val="single" w:sz="4" w:space="0" w:color="auto"/>
              <w:bottom w:val="single" w:sz="4" w:space="0" w:color="auto"/>
              <w:right w:val="single" w:sz="4" w:space="0" w:color="auto"/>
            </w:tcBorders>
            <w:shd w:val="clear" w:color="auto" w:fill="FFFFFF"/>
            <w:vAlign w:val="center"/>
          </w:tcPr>
          <w:p w14:paraId="50183B25" w14:textId="77777777" w:rsidR="00EC4B46" w:rsidRPr="00342899" w:rsidRDefault="00EC4B46" w:rsidP="006762E8">
            <w:pPr>
              <w:pStyle w:val="ListParagraph"/>
              <w:keepNext/>
              <w:numPr>
                <w:ilvl w:val="0"/>
                <w:numId w:val="15"/>
              </w:numPr>
              <w:suppressAutoHyphens/>
              <w:spacing w:before="120" w:after="120" w:line="276" w:lineRule="auto"/>
              <w:ind w:left="274" w:hanging="274"/>
              <w:contextualSpacing w:val="0"/>
              <w:rPr>
                <w:ins w:id="360" w:author="Pioch, Martin" w:date="2021-07-28T15:44:00Z"/>
                <w:rFonts w:cs="Calibri"/>
                <w:bCs/>
                <w:color w:val="222222"/>
                <w:sz w:val="18"/>
                <w:szCs w:val="20"/>
                <w:lang w:val="en-GB"/>
              </w:rPr>
            </w:pPr>
          </w:p>
        </w:tc>
        <w:tc>
          <w:tcPr>
            <w:tcW w:w="487" w:type="pct"/>
            <w:tcBorders>
              <w:top w:val="single" w:sz="4" w:space="0" w:color="auto"/>
              <w:left w:val="single" w:sz="4" w:space="0" w:color="auto"/>
              <w:bottom w:val="single" w:sz="4" w:space="0" w:color="auto"/>
              <w:right w:val="single" w:sz="4" w:space="0" w:color="auto"/>
            </w:tcBorders>
            <w:shd w:val="clear" w:color="auto" w:fill="FFFFFF"/>
            <w:vAlign w:val="center"/>
          </w:tcPr>
          <w:p w14:paraId="4CA1CC56" w14:textId="77777777" w:rsidR="00EC4B46" w:rsidRPr="00342899" w:rsidRDefault="00EC4B46" w:rsidP="00AF6242">
            <w:pPr>
              <w:keepNext/>
              <w:suppressAutoHyphens/>
              <w:jc w:val="center"/>
              <w:rPr>
                <w:ins w:id="361" w:author="Pioch, Martin" w:date="2021-07-28T15:44:00Z"/>
                <w:rFonts w:ascii="Calibri" w:eastAsia="Times New Roman" w:hAnsi="Calibri" w:cs="Calibri"/>
                <w:bCs/>
                <w:color w:val="000000"/>
                <w:sz w:val="18"/>
                <w:szCs w:val="20"/>
                <w:lang w:val="en-GB" w:eastAsia="fr-FR"/>
              </w:rPr>
            </w:pPr>
          </w:p>
        </w:tc>
      </w:tr>
      <w:tr w:rsidR="00EC4B46" w:rsidRPr="0037302C" w14:paraId="31DEECB4" w14:textId="77777777" w:rsidTr="0093613C">
        <w:trPr>
          <w:trHeight w:val="57"/>
          <w:ins w:id="362" w:author="Pioch, Martin" w:date="2021-07-28T15:44:00Z"/>
        </w:trPr>
        <w:tc>
          <w:tcPr>
            <w:tcW w:w="1513"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1B2D88FF" w14:textId="77777777" w:rsidR="00EC4B46" w:rsidRPr="00342899" w:rsidRDefault="00EC4B46" w:rsidP="00AF6242">
            <w:pPr>
              <w:widowControl w:val="0"/>
              <w:suppressAutoHyphens/>
              <w:rPr>
                <w:ins w:id="363" w:author="Pioch, Martin" w:date="2021-07-28T15:44:00Z"/>
                <w:rFonts w:ascii="Calibri" w:eastAsia="Times New Roman" w:hAnsi="Calibri" w:cs="Calibri"/>
                <w:bCs/>
                <w:color w:val="000000"/>
                <w:sz w:val="18"/>
                <w:szCs w:val="20"/>
                <w:lang w:val="en-GB" w:eastAsia="fr-FR"/>
              </w:rPr>
            </w:pPr>
          </w:p>
        </w:tc>
        <w:tc>
          <w:tcPr>
            <w:tcW w:w="440" w:type="pct"/>
            <w:tcBorders>
              <w:top w:val="single" w:sz="4" w:space="0" w:color="auto"/>
              <w:left w:val="single" w:sz="4" w:space="0" w:color="auto"/>
              <w:bottom w:val="single" w:sz="4" w:space="0" w:color="auto"/>
              <w:right w:val="single" w:sz="4" w:space="0" w:color="auto"/>
            </w:tcBorders>
            <w:shd w:val="clear" w:color="auto" w:fill="FFFFFF"/>
            <w:vAlign w:val="center"/>
          </w:tcPr>
          <w:p w14:paraId="3CED6B97" w14:textId="77777777" w:rsidR="00EC4B46" w:rsidRPr="00342899" w:rsidRDefault="00EC4B46" w:rsidP="00AF6242">
            <w:pPr>
              <w:widowControl w:val="0"/>
              <w:suppressAutoHyphens/>
              <w:jc w:val="center"/>
              <w:rPr>
                <w:ins w:id="364" w:author="Pioch, Martin" w:date="2021-07-28T15:44:00Z"/>
                <w:rFonts w:ascii="Calibri" w:eastAsia="Times New Roman" w:hAnsi="Calibri" w:cs="Calibri"/>
                <w:bCs/>
                <w:color w:val="000000"/>
                <w:sz w:val="18"/>
                <w:szCs w:val="20"/>
                <w:lang w:val="en-GB" w:eastAsia="fr-FR"/>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7B45483C" w14:textId="77777777" w:rsidR="00EC4B46" w:rsidRPr="00342899" w:rsidRDefault="00EC4B46" w:rsidP="00AF6242">
            <w:pPr>
              <w:widowControl w:val="0"/>
              <w:suppressAutoHyphens/>
              <w:jc w:val="center"/>
              <w:rPr>
                <w:ins w:id="365" w:author="Pioch, Martin" w:date="2021-07-28T15:44:00Z"/>
                <w:rFonts w:ascii="Calibri" w:eastAsia="Times New Roman" w:hAnsi="Calibri" w:cs="Calibri"/>
                <w:bCs/>
                <w:color w:val="000000"/>
                <w:sz w:val="18"/>
                <w:szCs w:val="20"/>
                <w:lang w:val="en-GB" w:eastAsia="fr-FR"/>
              </w:rPr>
            </w:pPr>
          </w:p>
        </w:tc>
        <w:tc>
          <w:tcPr>
            <w:tcW w:w="1778" w:type="pct"/>
            <w:tcBorders>
              <w:top w:val="single" w:sz="4" w:space="0" w:color="auto"/>
              <w:left w:val="single" w:sz="4" w:space="0" w:color="auto"/>
              <w:bottom w:val="single" w:sz="4" w:space="0" w:color="auto"/>
              <w:right w:val="single" w:sz="4" w:space="0" w:color="auto"/>
            </w:tcBorders>
            <w:shd w:val="clear" w:color="auto" w:fill="FFFFFF"/>
            <w:vAlign w:val="center"/>
          </w:tcPr>
          <w:p w14:paraId="2BF11178" w14:textId="77777777" w:rsidR="00EC4B46" w:rsidRPr="00342899" w:rsidRDefault="00EC4B46" w:rsidP="006762E8">
            <w:pPr>
              <w:pStyle w:val="ListParagraph"/>
              <w:keepNext/>
              <w:numPr>
                <w:ilvl w:val="0"/>
                <w:numId w:val="15"/>
              </w:numPr>
              <w:suppressAutoHyphens/>
              <w:spacing w:before="120" w:after="120" w:line="276" w:lineRule="auto"/>
              <w:ind w:left="274" w:hanging="274"/>
              <w:contextualSpacing w:val="0"/>
              <w:rPr>
                <w:ins w:id="366" w:author="Pioch, Martin" w:date="2021-07-28T15:44:00Z"/>
                <w:rFonts w:cs="Calibri"/>
                <w:bCs/>
                <w:color w:val="222222"/>
                <w:sz w:val="18"/>
                <w:szCs w:val="20"/>
                <w:lang w:val="en-GB"/>
              </w:rPr>
            </w:pPr>
          </w:p>
        </w:tc>
        <w:tc>
          <w:tcPr>
            <w:tcW w:w="487" w:type="pct"/>
            <w:tcBorders>
              <w:top w:val="single" w:sz="4" w:space="0" w:color="auto"/>
              <w:left w:val="single" w:sz="4" w:space="0" w:color="auto"/>
              <w:bottom w:val="single" w:sz="4" w:space="0" w:color="auto"/>
              <w:right w:val="single" w:sz="4" w:space="0" w:color="auto"/>
            </w:tcBorders>
            <w:shd w:val="clear" w:color="auto" w:fill="FFFFFF"/>
            <w:vAlign w:val="center"/>
          </w:tcPr>
          <w:p w14:paraId="5A38032E" w14:textId="77777777" w:rsidR="00EC4B46" w:rsidRPr="00342899" w:rsidRDefault="00EC4B46" w:rsidP="00AF6242">
            <w:pPr>
              <w:keepNext/>
              <w:suppressAutoHyphens/>
              <w:jc w:val="center"/>
              <w:rPr>
                <w:ins w:id="367" w:author="Pioch, Martin" w:date="2021-07-28T15:44:00Z"/>
                <w:rFonts w:ascii="Calibri" w:eastAsia="Times New Roman" w:hAnsi="Calibri" w:cs="Calibri"/>
                <w:bCs/>
                <w:color w:val="000000"/>
                <w:sz w:val="18"/>
                <w:szCs w:val="20"/>
                <w:lang w:val="en-GB" w:eastAsia="fr-FR"/>
              </w:rPr>
            </w:pPr>
          </w:p>
        </w:tc>
      </w:tr>
      <w:tr w:rsidR="00EC4B46" w:rsidRPr="0037302C" w14:paraId="76656E3E" w14:textId="77777777" w:rsidTr="0093613C">
        <w:trPr>
          <w:trHeight w:val="57"/>
          <w:ins w:id="368" w:author="Pioch, Martin" w:date="2021-07-28T15:44:00Z"/>
        </w:trPr>
        <w:tc>
          <w:tcPr>
            <w:tcW w:w="1513"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502B8BEF" w14:textId="77777777" w:rsidR="00EC4B46" w:rsidRPr="00342899" w:rsidRDefault="00EC4B46" w:rsidP="00AF6242">
            <w:pPr>
              <w:widowControl w:val="0"/>
              <w:suppressAutoHyphens/>
              <w:rPr>
                <w:ins w:id="369" w:author="Pioch, Martin" w:date="2021-07-28T15:44:00Z"/>
                <w:rFonts w:ascii="Calibri" w:eastAsia="Times New Roman" w:hAnsi="Calibri" w:cs="Calibri"/>
                <w:bCs/>
                <w:color w:val="000000"/>
                <w:sz w:val="18"/>
                <w:szCs w:val="20"/>
                <w:lang w:val="en-GB" w:eastAsia="fr-FR"/>
              </w:rPr>
            </w:pPr>
          </w:p>
        </w:tc>
        <w:tc>
          <w:tcPr>
            <w:tcW w:w="440" w:type="pct"/>
            <w:tcBorders>
              <w:top w:val="single" w:sz="4" w:space="0" w:color="auto"/>
              <w:left w:val="single" w:sz="4" w:space="0" w:color="auto"/>
              <w:bottom w:val="single" w:sz="4" w:space="0" w:color="auto"/>
              <w:right w:val="single" w:sz="4" w:space="0" w:color="auto"/>
            </w:tcBorders>
            <w:shd w:val="clear" w:color="auto" w:fill="FFFFFF"/>
            <w:vAlign w:val="center"/>
          </w:tcPr>
          <w:p w14:paraId="31A421CC" w14:textId="77777777" w:rsidR="00EC4B46" w:rsidRPr="00342899" w:rsidRDefault="00EC4B46" w:rsidP="00AF6242">
            <w:pPr>
              <w:widowControl w:val="0"/>
              <w:suppressAutoHyphens/>
              <w:jc w:val="center"/>
              <w:rPr>
                <w:ins w:id="370" w:author="Pioch, Martin" w:date="2021-07-28T15:44:00Z"/>
                <w:rFonts w:ascii="Calibri" w:eastAsia="Times New Roman" w:hAnsi="Calibri" w:cs="Calibri"/>
                <w:bCs/>
                <w:color w:val="000000"/>
                <w:sz w:val="18"/>
                <w:szCs w:val="20"/>
                <w:lang w:val="en-GB" w:eastAsia="fr-FR"/>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00B15E03" w14:textId="77777777" w:rsidR="00EC4B46" w:rsidRPr="00342899" w:rsidRDefault="00EC4B46" w:rsidP="00AF6242">
            <w:pPr>
              <w:widowControl w:val="0"/>
              <w:suppressAutoHyphens/>
              <w:jc w:val="center"/>
              <w:rPr>
                <w:ins w:id="371" w:author="Pioch, Martin" w:date="2021-07-28T15:44:00Z"/>
                <w:rFonts w:ascii="Calibri" w:eastAsia="Times New Roman" w:hAnsi="Calibri" w:cs="Calibri"/>
                <w:bCs/>
                <w:color w:val="000000"/>
                <w:sz w:val="18"/>
                <w:szCs w:val="20"/>
                <w:lang w:val="en-GB" w:eastAsia="fr-FR"/>
              </w:rPr>
            </w:pPr>
          </w:p>
        </w:tc>
        <w:tc>
          <w:tcPr>
            <w:tcW w:w="1778" w:type="pct"/>
            <w:tcBorders>
              <w:top w:val="single" w:sz="4" w:space="0" w:color="auto"/>
              <w:left w:val="single" w:sz="4" w:space="0" w:color="auto"/>
              <w:bottom w:val="single" w:sz="4" w:space="0" w:color="auto"/>
              <w:right w:val="single" w:sz="4" w:space="0" w:color="auto"/>
            </w:tcBorders>
            <w:shd w:val="clear" w:color="auto" w:fill="FFFFFF"/>
            <w:vAlign w:val="center"/>
          </w:tcPr>
          <w:p w14:paraId="2F7056D5" w14:textId="77777777" w:rsidR="00EC4B46" w:rsidRPr="00342899" w:rsidRDefault="00EC4B46" w:rsidP="006762E8">
            <w:pPr>
              <w:pStyle w:val="ListParagraph"/>
              <w:keepNext/>
              <w:numPr>
                <w:ilvl w:val="0"/>
                <w:numId w:val="15"/>
              </w:numPr>
              <w:suppressAutoHyphens/>
              <w:spacing w:before="120" w:after="120" w:line="276" w:lineRule="auto"/>
              <w:ind w:left="274" w:hanging="274"/>
              <w:contextualSpacing w:val="0"/>
              <w:rPr>
                <w:ins w:id="372" w:author="Pioch, Martin" w:date="2021-07-28T15:44:00Z"/>
                <w:rFonts w:cs="Calibri"/>
                <w:bCs/>
                <w:color w:val="222222"/>
                <w:sz w:val="18"/>
                <w:szCs w:val="20"/>
                <w:lang w:val="en-GB"/>
              </w:rPr>
            </w:pPr>
          </w:p>
        </w:tc>
        <w:tc>
          <w:tcPr>
            <w:tcW w:w="487" w:type="pct"/>
            <w:tcBorders>
              <w:top w:val="single" w:sz="4" w:space="0" w:color="auto"/>
              <w:left w:val="single" w:sz="4" w:space="0" w:color="auto"/>
              <w:bottom w:val="single" w:sz="4" w:space="0" w:color="auto"/>
              <w:right w:val="single" w:sz="4" w:space="0" w:color="auto"/>
            </w:tcBorders>
            <w:shd w:val="clear" w:color="auto" w:fill="FFFFFF"/>
            <w:vAlign w:val="center"/>
          </w:tcPr>
          <w:p w14:paraId="03BFF6A3" w14:textId="77777777" w:rsidR="00EC4B46" w:rsidRPr="00342899" w:rsidRDefault="00EC4B46" w:rsidP="00AF6242">
            <w:pPr>
              <w:keepNext/>
              <w:suppressAutoHyphens/>
              <w:jc w:val="center"/>
              <w:rPr>
                <w:ins w:id="373" w:author="Pioch, Martin" w:date="2021-07-28T15:44:00Z"/>
                <w:rFonts w:ascii="Calibri" w:eastAsia="Times New Roman" w:hAnsi="Calibri" w:cs="Calibri"/>
                <w:bCs/>
                <w:color w:val="000000"/>
                <w:sz w:val="18"/>
                <w:szCs w:val="20"/>
                <w:lang w:val="en-GB" w:eastAsia="fr-FR"/>
              </w:rPr>
            </w:pPr>
          </w:p>
        </w:tc>
      </w:tr>
      <w:bookmarkEnd w:id="329"/>
      <w:bookmarkEnd w:id="336"/>
    </w:tbl>
    <w:p w14:paraId="3594150E" w14:textId="19570C7F" w:rsidR="00342899" w:rsidRDefault="00342899" w:rsidP="00342899">
      <w:pPr>
        <w:rPr>
          <w:lang w:val="en-GB"/>
        </w:rPr>
      </w:pPr>
    </w:p>
    <w:p w14:paraId="3B872B2B" w14:textId="77777777" w:rsidR="00342899" w:rsidRDefault="00342899" w:rsidP="00342899">
      <w:pPr>
        <w:rPr>
          <w:lang w:val="en-GB"/>
        </w:rPr>
      </w:pPr>
    </w:p>
    <w:p w14:paraId="511194FC" w14:textId="341E1895" w:rsidR="00D74757" w:rsidRDefault="00D74757" w:rsidP="006762E8">
      <w:pPr>
        <w:pStyle w:val="Heading2"/>
        <w:numPr>
          <w:ilvl w:val="1"/>
          <w:numId w:val="20"/>
        </w:numPr>
        <w:rPr>
          <w:lang w:val="en-GB"/>
        </w:rPr>
      </w:pPr>
      <w:bookmarkStart w:id="374" w:name="_Toc78410992"/>
      <w:r w:rsidRPr="00342899">
        <w:rPr>
          <w:lang w:val="en-GB"/>
        </w:rPr>
        <w:t xml:space="preserve">Workstreams </w:t>
      </w:r>
      <w:r w:rsidR="00C510D7" w:rsidRPr="00342899">
        <w:rPr>
          <w:lang w:val="en-GB"/>
        </w:rPr>
        <w:t>Think</w:t>
      </w:r>
      <w:bookmarkEnd w:id="374"/>
    </w:p>
    <w:p w14:paraId="01A1E479" w14:textId="77777777" w:rsidR="00342899" w:rsidRPr="00342899" w:rsidRDefault="00342899" w:rsidP="00342899">
      <w:pPr>
        <w:rPr>
          <w:lang w:val="en-GB"/>
        </w:rPr>
      </w:pPr>
    </w:p>
    <w:p w14:paraId="31F2BF12" w14:textId="3748CD21" w:rsidR="00342899" w:rsidRPr="00342899" w:rsidRDefault="00342899" w:rsidP="00342899">
      <w:pPr>
        <w:pStyle w:val="Heading3"/>
        <w:rPr>
          <w:ins w:id="375" w:author="Pioch, Martin" w:date="2021-07-28T23:21:00Z"/>
          <w:lang w:val="en-GB"/>
        </w:rPr>
      </w:pPr>
      <w:bookmarkStart w:id="376" w:name="_Toc78410993"/>
      <w:ins w:id="377" w:author="Pioch, Martin" w:date="2021-07-28T23:22:00Z">
        <w:r>
          <w:rPr>
            <w:lang w:val="en-GB"/>
          </w:rPr>
          <w:t>2.5.</w:t>
        </w:r>
      </w:ins>
      <w:ins w:id="378" w:author="Pioch, Martin" w:date="2021-07-28T23:30:00Z">
        <w:r>
          <w:rPr>
            <w:lang w:val="en-GB"/>
          </w:rPr>
          <w:t>1</w:t>
        </w:r>
      </w:ins>
      <w:ins w:id="379" w:author="Pioch, Martin" w:date="2021-07-28T23:22:00Z">
        <w:r>
          <w:rPr>
            <w:lang w:val="en-GB"/>
          </w:rPr>
          <w:t xml:space="preserve"> </w:t>
        </w:r>
      </w:ins>
      <w:ins w:id="380" w:author="Pioch, Martin" w:date="2021-07-28T23:21:00Z">
        <w:r w:rsidRPr="00342899">
          <w:rPr>
            <w:lang w:val="en-GB"/>
          </w:rPr>
          <w:t>Objectives and Challenges</w:t>
        </w:r>
        <w:bookmarkEnd w:id="376"/>
      </w:ins>
    </w:p>
    <w:p w14:paraId="4898EAE2" w14:textId="77777777" w:rsidR="00342899" w:rsidRPr="00342899" w:rsidRDefault="00342899" w:rsidP="00342899">
      <w:pPr>
        <w:rPr>
          <w:ins w:id="381" w:author="Pioch, Martin" w:date="2021-07-28T23:21:00Z"/>
          <w:lang w:val="en-GB"/>
        </w:rPr>
      </w:pPr>
    </w:p>
    <w:p w14:paraId="2D77B5AC" w14:textId="2E9BA951" w:rsidR="00342899" w:rsidRPr="00342899" w:rsidRDefault="00342899" w:rsidP="00342899">
      <w:pPr>
        <w:pStyle w:val="Heading4"/>
        <w:rPr>
          <w:ins w:id="382" w:author="Pioch, Martin" w:date="2021-07-28T23:21:00Z"/>
          <w:lang w:val="en-GB"/>
        </w:rPr>
      </w:pPr>
      <w:ins w:id="383" w:author="Pioch, Martin" w:date="2021-07-28T23:21:00Z">
        <w:r w:rsidRPr="00342899">
          <w:rPr>
            <w:lang w:val="en-GB"/>
          </w:rPr>
          <w:t>2.</w:t>
        </w:r>
      </w:ins>
      <w:ins w:id="384" w:author="Pioch, Martin" w:date="2021-07-28T23:22:00Z">
        <w:r>
          <w:rPr>
            <w:lang w:val="en-GB"/>
          </w:rPr>
          <w:t>5</w:t>
        </w:r>
      </w:ins>
      <w:ins w:id="385" w:author="Pioch, Martin" w:date="2021-07-28T23:21:00Z">
        <w:r w:rsidRPr="00342899">
          <w:rPr>
            <w:lang w:val="en-GB"/>
          </w:rPr>
          <w:t>.1.1 Objectives of the WS</w:t>
        </w:r>
      </w:ins>
      <w:ins w:id="386" w:author="Pioch, Martin" w:date="2021-07-28T23:24:00Z">
        <w:r>
          <w:rPr>
            <w:lang w:val="en-GB"/>
          </w:rPr>
          <w:t xml:space="preserve"> Think</w:t>
        </w:r>
      </w:ins>
    </w:p>
    <w:p w14:paraId="64814B98" w14:textId="77777777" w:rsidR="00342899" w:rsidRPr="00342899" w:rsidRDefault="00342899" w:rsidP="00342899">
      <w:pPr>
        <w:rPr>
          <w:ins w:id="387" w:author="Pioch, Martin" w:date="2021-07-28T23:21:00Z"/>
          <w:lang w:val="en-GB"/>
        </w:rPr>
      </w:pPr>
      <w:ins w:id="388" w:author="Pioch, Martin" w:date="2021-07-28T23:21:00Z">
        <w:r w:rsidRPr="00342899">
          <w:rPr>
            <w:lang w:val="en-GB"/>
          </w:rPr>
          <w:t>[presenting the objective]</w:t>
        </w:r>
      </w:ins>
    </w:p>
    <w:p w14:paraId="4F3DE454" w14:textId="77777777" w:rsidR="00342899" w:rsidRPr="00342899" w:rsidRDefault="00342899" w:rsidP="00342899">
      <w:pPr>
        <w:rPr>
          <w:ins w:id="389" w:author="Pioch, Martin" w:date="2021-07-28T23:21:00Z"/>
          <w:lang w:val="en-GB"/>
        </w:rPr>
      </w:pPr>
    </w:p>
    <w:p w14:paraId="146D49C1" w14:textId="4E683CE0" w:rsidR="00342899" w:rsidRPr="00342899" w:rsidRDefault="00342899" w:rsidP="00342899">
      <w:pPr>
        <w:pStyle w:val="Heading4"/>
        <w:rPr>
          <w:ins w:id="390" w:author="Pioch, Martin" w:date="2021-07-28T23:21:00Z"/>
          <w:lang w:val="en-GB"/>
        </w:rPr>
      </w:pPr>
      <w:ins w:id="391" w:author="Pioch, Martin" w:date="2021-07-28T23:21:00Z">
        <w:r w:rsidRPr="00342899">
          <w:rPr>
            <w:lang w:val="en-GB"/>
          </w:rPr>
          <w:t>2.</w:t>
        </w:r>
      </w:ins>
      <w:ins w:id="392" w:author="Pioch, Martin" w:date="2021-07-28T23:22:00Z">
        <w:r>
          <w:rPr>
            <w:lang w:val="en-GB"/>
          </w:rPr>
          <w:t>5</w:t>
        </w:r>
      </w:ins>
      <w:ins w:id="393" w:author="Pioch, Martin" w:date="2021-07-28T23:21:00Z">
        <w:r w:rsidRPr="00342899">
          <w:rPr>
            <w:lang w:val="en-GB"/>
          </w:rPr>
          <w:t>.</w:t>
        </w:r>
      </w:ins>
      <w:ins w:id="394" w:author="Pioch, Martin" w:date="2021-07-28T23:30:00Z">
        <w:r>
          <w:rPr>
            <w:lang w:val="en-GB"/>
          </w:rPr>
          <w:t>1</w:t>
        </w:r>
      </w:ins>
      <w:ins w:id="395" w:author="Pioch, Martin" w:date="2021-07-28T23:21:00Z">
        <w:r w:rsidRPr="00342899">
          <w:rPr>
            <w:lang w:val="en-GB"/>
          </w:rPr>
          <w:t>.2 Challenges of the WS</w:t>
        </w:r>
      </w:ins>
      <w:ins w:id="396" w:author="Pioch, Martin" w:date="2021-07-28T23:24:00Z">
        <w:r>
          <w:rPr>
            <w:lang w:val="en-GB"/>
          </w:rPr>
          <w:t xml:space="preserve"> Think</w:t>
        </w:r>
      </w:ins>
    </w:p>
    <w:p w14:paraId="3FB31F6B" w14:textId="77777777" w:rsidR="00342899" w:rsidRPr="00342899" w:rsidRDefault="00342899" w:rsidP="00342899">
      <w:pPr>
        <w:rPr>
          <w:ins w:id="397" w:author="Pioch, Martin" w:date="2021-07-28T23:21:00Z"/>
          <w:lang w:val="en-GB"/>
        </w:rPr>
      </w:pPr>
      <w:ins w:id="398" w:author="Pioch, Martin" w:date="2021-07-28T23:21:00Z">
        <w:r w:rsidRPr="00342899">
          <w:rPr>
            <w:lang w:val="en-GB"/>
          </w:rPr>
          <w:t>Challenges regarding RDI in this WS will be:</w:t>
        </w:r>
      </w:ins>
    </w:p>
    <w:p w14:paraId="55C92F73" w14:textId="77777777" w:rsidR="00342899" w:rsidRPr="00342899" w:rsidRDefault="00342899" w:rsidP="006762E8">
      <w:pPr>
        <w:pStyle w:val="ListParagraph"/>
        <w:numPr>
          <w:ilvl w:val="0"/>
          <w:numId w:val="21"/>
        </w:numPr>
        <w:rPr>
          <w:ins w:id="399" w:author="Pioch, Martin" w:date="2021-07-28T23:21:00Z"/>
          <w:rFonts w:eastAsia="Times New Roman"/>
          <w:szCs w:val="20"/>
          <w:lang w:val="en-GB" w:eastAsia="de-DE"/>
        </w:rPr>
      </w:pPr>
      <w:ins w:id="400" w:author="Pioch, Martin" w:date="2021-07-28T23:21:00Z">
        <w:r w:rsidRPr="00342899">
          <w:rPr>
            <w:rFonts w:eastAsia="Times New Roman"/>
            <w:szCs w:val="20"/>
            <w:lang w:val="en-GB" w:eastAsia="de-DE"/>
          </w:rPr>
          <w:t>Challenge 1</w:t>
        </w:r>
      </w:ins>
    </w:p>
    <w:p w14:paraId="222E37FB" w14:textId="77777777" w:rsidR="00342899" w:rsidRPr="00342899" w:rsidRDefault="00342899" w:rsidP="006762E8">
      <w:pPr>
        <w:pStyle w:val="ListParagraph"/>
        <w:numPr>
          <w:ilvl w:val="0"/>
          <w:numId w:val="21"/>
        </w:numPr>
        <w:rPr>
          <w:ins w:id="401" w:author="Pioch, Martin" w:date="2021-07-28T23:21:00Z"/>
          <w:rFonts w:eastAsia="Times New Roman"/>
          <w:szCs w:val="20"/>
          <w:lang w:val="en-GB" w:eastAsia="de-DE"/>
        </w:rPr>
      </w:pPr>
      <w:ins w:id="402" w:author="Pioch, Martin" w:date="2021-07-28T23:21:00Z">
        <w:r w:rsidRPr="00342899">
          <w:rPr>
            <w:rFonts w:eastAsia="Times New Roman"/>
            <w:szCs w:val="20"/>
            <w:lang w:val="en-GB" w:eastAsia="de-DE"/>
          </w:rPr>
          <w:t xml:space="preserve">Challenge 2 </w:t>
        </w:r>
      </w:ins>
    </w:p>
    <w:p w14:paraId="62264C8F" w14:textId="77777777" w:rsidR="00342899" w:rsidRPr="00342899" w:rsidRDefault="00342899" w:rsidP="006762E8">
      <w:pPr>
        <w:pStyle w:val="ListParagraph"/>
        <w:numPr>
          <w:ilvl w:val="0"/>
          <w:numId w:val="21"/>
        </w:numPr>
        <w:rPr>
          <w:ins w:id="403" w:author="Pioch, Martin" w:date="2021-07-28T23:21:00Z"/>
          <w:rFonts w:eastAsia="Times New Roman"/>
          <w:szCs w:val="20"/>
          <w:lang w:val="en-GB" w:eastAsia="de-DE"/>
        </w:rPr>
      </w:pPr>
      <w:ins w:id="404" w:author="Pioch, Martin" w:date="2021-07-28T23:21:00Z">
        <w:r w:rsidRPr="00342899">
          <w:rPr>
            <w:rFonts w:eastAsia="Times New Roman"/>
            <w:szCs w:val="20"/>
            <w:lang w:val="en-GB" w:eastAsia="de-DE"/>
          </w:rPr>
          <w:t>Etc.</w:t>
        </w:r>
      </w:ins>
    </w:p>
    <w:p w14:paraId="7253E283" w14:textId="77777777" w:rsidR="00342899" w:rsidRPr="00342899" w:rsidRDefault="00342899" w:rsidP="00342899">
      <w:pPr>
        <w:rPr>
          <w:ins w:id="405" w:author="Pioch, Martin" w:date="2021-07-28T23:21:00Z"/>
          <w:rFonts w:eastAsia="Times New Roman"/>
          <w:szCs w:val="20"/>
          <w:lang w:val="en-GB" w:eastAsia="de-DE"/>
        </w:rPr>
      </w:pPr>
      <w:ins w:id="406" w:author="Pioch, Martin" w:date="2021-07-28T23:21:00Z">
        <w:r w:rsidRPr="00342899">
          <w:rPr>
            <w:rFonts w:eastAsia="Times New Roman"/>
            <w:szCs w:val="20"/>
            <w:lang w:val="en-GB" w:eastAsia="de-DE"/>
          </w:rPr>
          <w:t>Challenges regarding FID in this WS will be:</w:t>
        </w:r>
      </w:ins>
    </w:p>
    <w:p w14:paraId="1725B042" w14:textId="77777777" w:rsidR="00342899" w:rsidRPr="00342899" w:rsidRDefault="00342899" w:rsidP="006762E8">
      <w:pPr>
        <w:pStyle w:val="ListParagraph"/>
        <w:numPr>
          <w:ilvl w:val="0"/>
          <w:numId w:val="21"/>
        </w:numPr>
        <w:rPr>
          <w:ins w:id="407" w:author="Pioch, Martin" w:date="2021-07-28T23:21:00Z"/>
          <w:rFonts w:eastAsia="Times New Roman"/>
          <w:szCs w:val="20"/>
          <w:lang w:val="en-GB" w:eastAsia="de-DE"/>
        </w:rPr>
      </w:pPr>
      <w:ins w:id="408" w:author="Pioch, Martin" w:date="2021-07-28T23:21:00Z">
        <w:r w:rsidRPr="00342899">
          <w:rPr>
            <w:rFonts w:eastAsia="Times New Roman"/>
            <w:szCs w:val="20"/>
            <w:lang w:val="en-GB" w:eastAsia="de-DE"/>
          </w:rPr>
          <w:t>Challenge 1</w:t>
        </w:r>
      </w:ins>
    </w:p>
    <w:p w14:paraId="1BE78069" w14:textId="77777777" w:rsidR="00342899" w:rsidRPr="00342899" w:rsidRDefault="00342899" w:rsidP="006762E8">
      <w:pPr>
        <w:pStyle w:val="ListParagraph"/>
        <w:numPr>
          <w:ilvl w:val="0"/>
          <w:numId w:val="21"/>
        </w:numPr>
        <w:rPr>
          <w:ins w:id="409" w:author="Pioch, Martin" w:date="2021-07-28T23:21:00Z"/>
          <w:rFonts w:eastAsia="Times New Roman"/>
          <w:szCs w:val="20"/>
          <w:lang w:val="en-GB" w:eastAsia="de-DE"/>
        </w:rPr>
      </w:pPr>
      <w:ins w:id="410" w:author="Pioch, Martin" w:date="2021-07-28T23:21:00Z">
        <w:r w:rsidRPr="00342899">
          <w:rPr>
            <w:rFonts w:eastAsia="Times New Roman"/>
            <w:szCs w:val="20"/>
            <w:lang w:val="en-GB" w:eastAsia="de-DE"/>
          </w:rPr>
          <w:t xml:space="preserve">Challenge 2 </w:t>
        </w:r>
      </w:ins>
    </w:p>
    <w:p w14:paraId="1B360AF9" w14:textId="77777777" w:rsidR="00342899" w:rsidRPr="00342899" w:rsidRDefault="00342899" w:rsidP="006762E8">
      <w:pPr>
        <w:pStyle w:val="ListParagraph"/>
        <w:numPr>
          <w:ilvl w:val="0"/>
          <w:numId w:val="21"/>
        </w:numPr>
        <w:rPr>
          <w:ins w:id="411" w:author="Pioch, Martin" w:date="2021-07-28T23:21:00Z"/>
          <w:rFonts w:eastAsia="Times New Roman"/>
          <w:szCs w:val="20"/>
          <w:lang w:val="en-GB" w:eastAsia="de-DE"/>
        </w:rPr>
      </w:pPr>
      <w:ins w:id="412" w:author="Pioch, Martin" w:date="2021-07-28T23:21:00Z">
        <w:r w:rsidRPr="00342899">
          <w:rPr>
            <w:rFonts w:eastAsia="Times New Roman"/>
            <w:szCs w:val="20"/>
            <w:lang w:val="en-GB" w:eastAsia="de-DE"/>
          </w:rPr>
          <w:t>Etc.</w:t>
        </w:r>
      </w:ins>
    </w:p>
    <w:p w14:paraId="034FA93C" w14:textId="77777777" w:rsidR="00342899" w:rsidRPr="00342899" w:rsidRDefault="00342899" w:rsidP="00342899">
      <w:pPr>
        <w:suppressAutoHyphens/>
        <w:spacing w:before="120" w:after="120" w:line="280" w:lineRule="exact"/>
        <w:jc w:val="both"/>
        <w:rPr>
          <w:ins w:id="413" w:author="Pioch, Martin" w:date="2021-07-28T23:21:00Z"/>
          <w:rFonts w:ascii="Calibri" w:eastAsia="Times New Roman" w:hAnsi="Calibri" w:cs="Calibri"/>
          <w:szCs w:val="20"/>
          <w:lang w:val="en-GB" w:eastAsia="de-DE"/>
        </w:rPr>
      </w:pPr>
    </w:p>
    <w:p w14:paraId="221C0DCF" w14:textId="00DECBB8" w:rsidR="00342899" w:rsidRPr="00342899" w:rsidRDefault="00342899" w:rsidP="00342899">
      <w:pPr>
        <w:pStyle w:val="Heading3"/>
        <w:rPr>
          <w:ins w:id="414" w:author="Pioch, Martin" w:date="2021-07-28T23:21:00Z"/>
          <w:lang w:val="en-GB"/>
        </w:rPr>
      </w:pPr>
      <w:bookmarkStart w:id="415" w:name="_Toc78410994"/>
      <w:ins w:id="416" w:author="Pioch, Martin" w:date="2021-07-28T23:21:00Z">
        <w:r w:rsidRPr="00342899">
          <w:rPr>
            <w:lang w:val="en-GB"/>
          </w:rPr>
          <w:t>2.</w:t>
        </w:r>
      </w:ins>
      <w:ins w:id="417" w:author="Pioch, Martin" w:date="2021-07-28T23:22:00Z">
        <w:r>
          <w:rPr>
            <w:lang w:val="en-GB"/>
          </w:rPr>
          <w:t>5</w:t>
        </w:r>
      </w:ins>
      <w:ins w:id="418" w:author="Pioch, Martin" w:date="2021-07-28T23:21:00Z">
        <w:r w:rsidRPr="00342899">
          <w:rPr>
            <w:lang w:val="en-GB"/>
          </w:rPr>
          <w:t xml:space="preserve">.2 Overall Presentation of the </w:t>
        </w:r>
      </w:ins>
      <w:ins w:id="419" w:author="Pioch, Martin" w:date="2021-07-28T23:24:00Z">
        <w:r>
          <w:rPr>
            <w:lang w:val="en-GB"/>
          </w:rPr>
          <w:t>Direct P</w:t>
        </w:r>
      </w:ins>
      <w:ins w:id="420" w:author="Pioch, Martin" w:date="2021-07-28T23:25:00Z">
        <w:r>
          <w:rPr>
            <w:lang w:val="en-GB"/>
          </w:rPr>
          <w:t>articipants of WS Think</w:t>
        </w:r>
      </w:ins>
      <w:bookmarkEnd w:id="4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51"/>
        <w:gridCol w:w="1254"/>
        <w:gridCol w:w="1419"/>
        <w:gridCol w:w="5038"/>
      </w:tblGrid>
      <w:tr w:rsidR="00342899" w:rsidRPr="00342899" w14:paraId="7AACA1A1" w14:textId="77777777" w:rsidTr="0093613C">
        <w:trPr>
          <w:trHeight w:val="38"/>
          <w:ins w:id="421" w:author="Pioch, Martin" w:date="2021-07-28T23:21:00Z"/>
        </w:trPr>
        <w:tc>
          <w:tcPr>
            <w:tcW w:w="745" w:type="pct"/>
            <w:shd w:val="clear" w:color="auto" w:fill="FFFFFF"/>
            <w:noWrap/>
          </w:tcPr>
          <w:p w14:paraId="294A7BB8" w14:textId="77777777" w:rsidR="00342899" w:rsidRPr="00342899" w:rsidRDefault="00342899" w:rsidP="00342899">
            <w:pPr>
              <w:suppressAutoHyphens/>
              <w:jc w:val="both"/>
              <w:rPr>
                <w:ins w:id="422" w:author="Pioch, Martin" w:date="2021-07-28T23:21:00Z"/>
                <w:rFonts w:ascii="Calibri" w:eastAsia="Times New Roman" w:hAnsi="Calibri" w:cs="Calibri"/>
                <w:color w:val="000000"/>
                <w:sz w:val="18"/>
                <w:szCs w:val="20"/>
                <w:lang w:val="en-GB" w:eastAsia="fr-FR"/>
              </w:rPr>
            </w:pPr>
            <w:ins w:id="423" w:author="Pioch, Martin" w:date="2021-07-28T23:21:00Z">
              <w:r w:rsidRPr="00342899">
                <w:rPr>
                  <w:rFonts w:ascii="Calibri" w:eastAsia="Times New Roman" w:hAnsi="Calibri" w:cs="Calibri"/>
                  <w:color w:val="000000"/>
                  <w:sz w:val="18"/>
                  <w:szCs w:val="20"/>
                  <w:lang w:val="en-GB" w:eastAsia="fr-FR"/>
                </w:rPr>
                <w:t>Company name</w:t>
              </w:r>
            </w:ins>
          </w:p>
        </w:tc>
        <w:tc>
          <w:tcPr>
            <w:tcW w:w="692" w:type="pct"/>
            <w:shd w:val="clear" w:color="auto" w:fill="FFFFFF"/>
          </w:tcPr>
          <w:p w14:paraId="29791132" w14:textId="77777777" w:rsidR="00342899" w:rsidRPr="00342899" w:rsidRDefault="00342899" w:rsidP="00342899">
            <w:pPr>
              <w:suppressAutoHyphens/>
              <w:jc w:val="both"/>
              <w:rPr>
                <w:ins w:id="424" w:author="Pioch, Martin" w:date="2021-07-28T23:21:00Z"/>
                <w:rFonts w:ascii="Calibri" w:eastAsia="Times New Roman" w:hAnsi="Calibri" w:cs="Calibri"/>
                <w:color w:val="000000"/>
                <w:sz w:val="18"/>
                <w:szCs w:val="20"/>
                <w:lang w:val="en-GB" w:eastAsia="fr-FR"/>
              </w:rPr>
            </w:pPr>
            <w:ins w:id="425" w:author="Pioch, Martin" w:date="2021-07-28T23:21:00Z">
              <w:r w:rsidRPr="00342899">
                <w:rPr>
                  <w:rFonts w:ascii="Calibri" w:hAnsi="Calibri" w:cs="Calibri"/>
                  <w:color w:val="222222"/>
                  <w:sz w:val="18"/>
                  <w:szCs w:val="20"/>
                  <w:lang w:val="en-GB"/>
                </w:rPr>
                <w:t>Financing MS</w:t>
              </w:r>
            </w:ins>
          </w:p>
        </w:tc>
        <w:tc>
          <w:tcPr>
            <w:tcW w:w="783" w:type="pct"/>
            <w:shd w:val="clear" w:color="auto" w:fill="FFFFFF"/>
          </w:tcPr>
          <w:p w14:paraId="24956C5B" w14:textId="77777777" w:rsidR="00342899" w:rsidRPr="00342899" w:rsidRDefault="00342899" w:rsidP="00342899">
            <w:pPr>
              <w:suppressAutoHyphens/>
              <w:jc w:val="both"/>
              <w:rPr>
                <w:ins w:id="426" w:author="Pioch, Martin" w:date="2021-07-28T23:21:00Z"/>
                <w:rFonts w:ascii="Calibri" w:eastAsia="Times New Roman" w:hAnsi="Calibri" w:cs="Calibri"/>
                <w:color w:val="000000"/>
                <w:sz w:val="18"/>
                <w:szCs w:val="20"/>
                <w:lang w:val="en-GB" w:eastAsia="fr-FR"/>
              </w:rPr>
            </w:pPr>
            <w:ins w:id="427" w:author="Pioch, Martin" w:date="2021-07-28T23:21:00Z">
              <w:r w:rsidRPr="00342899">
                <w:rPr>
                  <w:rFonts w:ascii="Calibri" w:hAnsi="Calibri" w:cs="Calibri"/>
                  <w:color w:val="222222"/>
                  <w:sz w:val="18"/>
                  <w:szCs w:val="20"/>
                  <w:lang w:val="en-GB"/>
                </w:rPr>
                <w:t>Size of company</w:t>
              </w:r>
            </w:ins>
          </w:p>
        </w:tc>
        <w:tc>
          <w:tcPr>
            <w:tcW w:w="2779" w:type="pct"/>
            <w:shd w:val="clear" w:color="auto" w:fill="FFFFFF"/>
          </w:tcPr>
          <w:p w14:paraId="136A9396" w14:textId="77777777" w:rsidR="00342899" w:rsidRPr="00342899" w:rsidRDefault="00342899" w:rsidP="00342899">
            <w:pPr>
              <w:suppressAutoHyphens/>
              <w:jc w:val="both"/>
              <w:rPr>
                <w:ins w:id="428" w:author="Pioch, Martin" w:date="2021-07-28T23:21:00Z"/>
                <w:rFonts w:ascii="Calibri" w:hAnsi="Calibri" w:cs="Calibri"/>
                <w:color w:val="222222"/>
                <w:sz w:val="18"/>
                <w:szCs w:val="20"/>
                <w:lang w:val="en-GB"/>
              </w:rPr>
            </w:pPr>
            <w:ins w:id="429" w:author="Pioch, Martin" w:date="2021-07-28T23:21:00Z">
              <w:r w:rsidRPr="00342899">
                <w:rPr>
                  <w:rFonts w:ascii="Calibri" w:hAnsi="Calibri" w:cs="Calibri"/>
                  <w:color w:val="222222"/>
                  <w:sz w:val="18"/>
                  <w:szCs w:val="20"/>
                  <w:lang w:val="en-GB"/>
                </w:rPr>
                <w:t>Project description</w:t>
              </w:r>
            </w:ins>
          </w:p>
        </w:tc>
      </w:tr>
      <w:tr w:rsidR="00342899" w:rsidRPr="00342899" w14:paraId="33E679FE" w14:textId="77777777" w:rsidTr="0093613C">
        <w:trPr>
          <w:trHeight w:val="38"/>
          <w:ins w:id="430" w:author="Pioch, Martin" w:date="2021-07-28T23:21:00Z"/>
        </w:trPr>
        <w:tc>
          <w:tcPr>
            <w:tcW w:w="745" w:type="pct"/>
            <w:shd w:val="clear" w:color="auto" w:fill="FFFFFF"/>
            <w:noWrap/>
          </w:tcPr>
          <w:p w14:paraId="4BC189E9" w14:textId="77777777" w:rsidR="00342899" w:rsidRPr="00342899" w:rsidRDefault="00342899" w:rsidP="00342899">
            <w:pPr>
              <w:suppressAutoHyphens/>
              <w:jc w:val="both"/>
              <w:rPr>
                <w:ins w:id="431" w:author="Pioch, Martin" w:date="2021-07-28T23:21:00Z"/>
                <w:rFonts w:ascii="Calibri" w:hAnsi="Calibri" w:cs="Calibri"/>
                <w:color w:val="222222"/>
                <w:sz w:val="18"/>
                <w:szCs w:val="20"/>
                <w:lang w:val="en-GB"/>
              </w:rPr>
            </w:pPr>
          </w:p>
        </w:tc>
        <w:tc>
          <w:tcPr>
            <w:tcW w:w="692" w:type="pct"/>
            <w:shd w:val="clear" w:color="auto" w:fill="FFFFFF"/>
          </w:tcPr>
          <w:p w14:paraId="5AD48330" w14:textId="77777777" w:rsidR="00342899" w:rsidRPr="00342899" w:rsidRDefault="00342899" w:rsidP="00342899">
            <w:pPr>
              <w:suppressAutoHyphens/>
              <w:jc w:val="both"/>
              <w:rPr>
                <w:ins w:id="432" w:author="Pioch, Martin" w:date="2021-07-28T23:21:00Z"/>
                <w:rFonts w:ascii="Calibri" w:hAnsi="Calibri" w:cs="Calibri"/>
                <w:color w:val="222222"/>
                <w:sz w:val="18"/>
                <w:szCs w:val="20"/>
                <w:lang w:val="en-GB"/>
              </w:rPr>
            </w:pPr>
          </w:p>
        </w:tc>
        <w:tc>
          <w:tcPr>
            <w:tcW w:w="783" w:type="pct"/>
            <w:shd w:val="clear" w:color="auto" w:fill="FFFFFF"/>
          </w:tcPr>
          <w:p w14:paraId="25B9B696" w14:textId="77777777" w:rsidR="00342899" w:rsidRPr="00342899" w:rsidRDefault="00342899" w:rsidP="00342899">
            <w:pPr>
              <w:suppressAutoHyphens/>
              <w:jc w:val="both"/>
              <w:rPr>
                <w:ins w:id="433" w:author="Pioch, Martin" w:date="2021-07-28T23:21:00Z"/>
                <w:rFonts w:ascii="Calibri" w:hAnsi="Calibri" w:cs="Calibri"/>
                <w:color w:val="222222"/>
                <w:sz w:val="18"/>
                <w:szCs w:val="20"/>
                <w:lang w:val="en-GB"/>
              </w:rPr>
            </w:pPr>
          </w:p>
        </w:tc>
        <w:tc>
          <w:tcPr>
            <w:tcW w:w="2779" w:type="pct"/>
            <w:shd w:val="clear" w:color="auto" w:fill="FFFFFF"/>
          </w:tcPr>
          <w:p w14:paraId="609E4C6A" w14:textId="77777777" w:rsidR="00342899" w:rsidRPr="00342899" w:rsidRDefault="00342899" w:rsidP="00342899">
            <w:pPr>
              <w:suppressAutoHyphens/>
              <w:jc w:val="both"/>
              <w:rPr>
                <w:ins w:id="434" w:author="Pioch, Martin" w:date="2021-07-28T23:21:00Z"/>
                <w:rFonts w:ascii="Calibri" w:hAnsi="Calibri" w:cs="Calibri"/>
                <w:color w:val="222222"/>
                <w:sz w:val="18"/>
                <w:szCs w:val="20"/>
                <w:lang w:val="en-GB"/>
              </w:rPr>
            </w:pPr>
          </w:p>
        </w:tc>
      </w:tr>
      <w:tr w:rsidR="00342899" w:rsidRPr="00342899" w14:paraId="33567464" w14:textId="77777777" w:rsidTr="0093613C">
        <w:trPr>
          <w:trHeight w:val="38"/>
          <w:ins w:id="435" w:author="Pioch, Martin" w:date="2021-07-28T23:21:00Z"/>
        </w:trPr>
        <w:tc>
          <w:tcPr>
            <w:tcW w:w="745" w:type="pct"/>
            <w:shd w:val="clear" w:color="auto" w:fill="FFFFFF"/>
            <w:noWrap/>
          </w:tcPr>
          <w:p w14:paraId="2BE2C5F0" w14:textId="77777777" w:rsidR="00342899" w:rsidRPr="00342899" w:rsidRDefault="00342899" w:rsidP="00342899">
            <w:pPr>
              <w:suppressAutoHyphens/>
              <w:jc w:val="both"/>
              <w:rPr>
                <w:ins w:id="436" w:author="Pioch, Martin" w:date="2021-07-28T23:21:00Z"/>
                <w:rFonts w:ascii="Calibri" w:hAnsi="Calibri" w:cs="Calibri"/>
                <w:color w:val="222222"/>
                <w:sz w:val="18"/>
                <w:szCs w:val="20"/>
                <w:lang w:val="en-GB"/>
              </w:rPr>
            </w:pPr>
          </w:p>
        </w:tc>
        <w:tc>
          <w:tcPr>
            <w:tcW w:w="692" w:type="pct"/>
            <w:shd w:val="clear" w:color="auto" w:fill="FFFFFF"/>
          </w:tcPr>
          <w:p w14:paraId="35D058A9" w14:textId="77777777" w:rsidR="00342899" w:rsidRPr="00342899" w:rsidRDefault="00342899" w:rsidP="00342899">
            <w:pPr>
              <w:suppressAutoHyphens/>
              <w:jc w:val="both"/>
              <w:rPr>
                <w:ins w:id="437" w:author="Pioch, Martin" w:date="2021-07-28T23:21:00Z"/>
                <w:rFonts w:ascii="Calibri" w:hAnsi="Calibri" w:cs="Calibri"/>
                <w:color w:val="222222"/>
                <w:sz w:val="18"/>
                <w:szCs w:val="20"/>
                <w:lang w:val="en-GB"/>
              </w:rPr>
            </w:pPr>
          </w:p>
        </w:tc>
        <w:tc>
          <w:tcPr>
            <w:tcW w:w="783" w:type="pct"/>
            <w:shd w:val="clear" w:color="auto" w:fill="FFFFFF"/>
          </w:tcPr>
          <w:p w14:paraId="14E62862" w14:textId="77777777" w:rsidR="00342899" w:rsidRPr="00342899" w:rsidRDefault="00342899" w:rsidP="00342899">
            <w:pPr>
              <w:suppressAutoHyphens/>
              <w:jc w:val="both"/>
              <w:rPr>
                <w:ins w:id="438" w:author="Pioch, Martin" w:date="2021-07-28T23:21:00Z"/>
                <w:rFonts w:ascii="Calibri" w:hAnsi="Calibri" w:cs="Calibri"/>
                <w:color w:val="222222"/>
                <w:sz w:val="18"/>
                <w:szCs w:val="20"/>
                <w:lang w:val="en-GB"/>
              </w:rPr>
            </w:pPr>
          </w:p>
        </w:tc>
        <w:tc>
          <w:tcPr>
            <w:tcW w:w="2779" w:type="pct"/>
            <w:shd w:val="clear" w:color="auto" w:fill="FFFFFF"/>
          </w:tcPr>
          <w:p w14:paraId="5CA7FB09" w14:textId="77777777" w:rsidR="00342899" w:rsidRPr="00342899" w:rsidRDefault="00342899" w:rsidP="00342899">
            <w:pPr>
              <w:suppressAutoHyphens/>
              <w:jc w:val="both"/>
              <w:rPr>
                <w:ins w:id="439" w:author="Pioch, Martin" w:date="2021-07-28T23:21:00Z"/>
                <w:rFonts w:ascii="Calibri" w:hAnsi="Calibri" w:cs="Calibri"/>
                <w:color w:val="222222"/>
                <w:sz w:val="18"/>
                <w:szCs w:val="20"/>
                <w:lang w:val="en-GB"/>
              </w:rPr>
            </w:pPr>
          </w:p>
        </w:tc>
      </w:tr>
      <w:tr w:rsidR="00342899" w:rsidRPr="00342899" w14:paraId="20E11E1A" w14:textId="77777777" w:rsidTr="0093613C">
        <w:trPr>
          <w:trHeight w:val="38"/>
          <w:ins w:id="440" w:author="Pioch, Martin" w:date="2021-07-28T23:21:00Z"/>
        </w:trPr>
        <w:tc>
          <w:tcPr>
            <w:tcW w:w="745" w:type="pct"/>
            <w:shd w:val="clear" w:color="auto" w:fill="FFFFFF"/>
            <w:noWrap/>
          </w:tcPr>
          <w:p w14:paraId="16BBFE4B" w14:textId="77777777" w:rsidR="00342899" w:rsidRPr="00342899" w:rsidRDefault="00342899" w:rsidP="00342899">
            <w:pPr>
              <w:suppressAutoHyphens/>
              <w:jc w:val="both"/>
              <w:rPr>
                <w:ins w:id="441" w:author="Pioch, Martin" w:date="2021-07-28T23:21:00Z"/>
                <w:rFonts w:ascii="Calibri" w:hAnsi="Calibri" w:cs="Calibri"/>
                <w:color w:val="222222"/>
                <w:sz w:val="18"/>
                <w:szCs w:val="20"/>
                <w:lang w:val="en-GB"/>
              </w:rPr>
            </w:pPr>
          </w:p>
        </w:tc>
        <w:tc>
          <w:tcPr>
            <w:tcW w:w="692" w:type="pct"/>
            <w:shd w:val="clear" w:color="auto" w:fill="FFFFFF"/>
          </w:tcPr>
          <w:p w14:paraId="45172E2E" w14:textId="77777777" w:rsidR="00342899" w:rsidRPr="00342899" w:rsidRDefault="00342899" w:rsidP="00342899">
            <w:pPr>
              <w:suppressAutoHyphens/>
              <w:jc w:val="both"/>
              <w:rPr>
                <w:ins w:id="442" w:author="Pioch, Martin" w:date="2021-07-28T23:21:00Z"/>
                <w:rFonts w:ascii="Calibri" w:hAnsi="Calibri" w:cs="Calibri"/>
                <w:color w:val="222222"/>
                <w:sz w:val="18"/>
                <w:szCs w:val="20"/>
                <w:lang w:val="en-GB"/>
              </w:rPr>
            </w:pPr>
          </w:p>
        </w:tc>
        <w:tc>
          <w:tcPr>
            <w:tcW w:w="783" w:type="pct"/>
            <w:shd w:val="clear" w:color="auto" w:fill="FFFFFF"/>
          </w:tcPr>
          <w:p w14:paraId="255377A0" w14:textId="77777777" w:rsidR="00342899" w:rsidRPr="00342899" w:rsidRDefault="00342899" w:rsidP="00342899">
            <w:pPr>
              <w:suppressAutoHyphens/>
              <w:jc w:val="both"/>
              <w:rPr>
                <w:ins w:id="443" w:author="Pioch, Martin" w:date="2021-07-28T23:21:00Z"/>
                <w:rFonts w:ascii="Calibri" w:hAnsi="Calibri" w:cs="Calibri"/>
                <w:color w:val="222222"/>
                <w:sz w:val="18"/>
                <w:szCs w:val="20"/>
                <w:lang w:val="en-GB"/>
              </w:rPr>
            </w:pPr>
          </w:p>
        </w:tc>
        <w:tc>
          <w:tcPr>
            <w:tcW w:w="2779" w:type="pct"/>
            <w:shd w:val="clear" w:color="auto" w:fill="FFFFFF"/>
          </w:tcPr>
          <w:p w14:paraId="0E20F198" w14:textId="77777777" w:rsidR="00342899" w:rsidRPr="00342899" w:rsidRDefault="00342899" w:rsidP="00342899">
            <w:pPr>
              <w:suppressAutoHyphens/>
              <w:jc w:val="both"/>
              <w:rPr>
                <w:ins w:id="444" w:author="Pioch, Martin" w:date="2021-07-28T23:21:00Z"/>
                <w:rFonts w:ascii="Calibri" w:hAnsi="Calibri" w:cs="Calibri"/>
                <w:color w:val="222222"/>
                <w:sz w:val="18"/>
                <w:szCs w:val="20"/>
                <w:lang w:val="en-GB"/>
              </w:rPr>
            </w:pPr>
          </w:p>
        </w:tc>
      </w:tr>
      <w:tr w:rsidR="00342899" w:rsidRPr="00342899" w14:paraId="0BC2F1D3" w14:textId="77777777" w:rsidTr="0093613C">
        <w:trPr>
          <w:trHeight w:val="38"/>
          <w:ins w:id="445" w:author="Pioch, Martin" w:date="2021-07-28T23:21:00Z"/>
        </w:trPr>
        <w:tc>
          <w:tcPr>
            <w:tcW w:w="745" w:type="pct"/>
            <w:shd w:val="clear" w:color="auto" w:fill="FFFFFF"/>
            <w:noWrap/>
          </w:tcPr>
          <w:p w14:paraId="774C82AA" w14:textId="77777777" w:rsidR="00342899" w:rsidRPr="00342899" w:rsidRDefault="00342899" w:rsidP="00342899">
            <w:pPr>
              <w:suppressAutoHyphens/>
              <w:jc w:val="both"/>
              <w:rPr>
                <w:ins w:id="446" w:author="Pioch, Martin" w:date="2021-07-28T23:21:00Z"/>
                <w:rFonts w:ascii="Calibri" w:eastAsia="Times New Roman" w:hAnsi="Calibri" w:cs="Calibri"/>
                <w:color w:val="000000"/>
                <w:sz w:val="18"/>
                <w:szCs w:val="20"/>
                <w:lang w:val="en-GB" w:eastAsia="fr-FR"/>
              </w:rPr>
            </w:pPr>
          </w:p>
        </w:tc>
        <w:tc>
          <w:tcPr>
            <w:tcW w:w="692" w:type="pct"/>
            <w:shd w:val="clear" w:color="auto" w:fill="FFFFFF"/>
          </w:tcPr>
          <w:p w14:paraId="4D3DAEF0" w14:textId="77777777" w:rsidR="00342899" w:rsidRPr="00342899" w:rsidRDefault="00342899" w:rsidP="00342899">
            <w:pPr>
              <w:suppressAutoHyphens/>
              <w:jc w:val="both"/>
              <w:rPr>
                <w:ins w:id="447" w:author="Pioch, Martin" w:date="2021-07-28T23:21:00Z"/>
                <w:rFonts w:ascii="Calibri" w:eastAsia="Times New Roman" w:hAnsi="Calibri" w:cs="Calibri"/>
                <w:color w:val="000000"/>
                <w:sz w:val="18"/>
                <w:szCs w:val="20"/>
                <w:lang w:val="en-GB" w:eastAsia="fr-FR"/>
              </w:rPr>
            </w:pPr>
          </w:p>
        </w:tc>
        <w:tc>
          <w:tcPr>
            <w:tcW w:w="783" w:type="pct"/>
            <w:shd w:val="clear" w:color="auto" w:fill="FFFFFF"/>
          </w:tcPr>
          <w:p w14:paraId="526D1EB4" w14:textId="77777777" w:rsidR="00342899" w:rsidRPr="00342899" w:rsidRDefault="00342899" w:rsidP="00342899">
            <w:pPr>
              <w:suppressAutoHyphens/>
              <w:jc w:val="both"/>
              <w:rPr>
                <w:ins w:id="448" w:author="Pioch, Martin" w:date="2021-07-28T23:21:00Z"/>
                <w:rFonts w:ascii="Calibri" w:eastAsia="Times New Roman" w:hAnsi="Calibri" w:cs="Calibri"/>
                <w:color w:val="000000"/>
                <w:sz w:val="18"/>
                <w:szCs w:val="20"/>
                <w:lang w:val="en-GB" w:eastAsia="fr-FR"/>
              </w:rPr>
            </w:pPr>
          </w:p>
        </w:tc>
        <w:tc>
          <w:tcPr>
            <w:tcW w:w="2779" w:type="pct"/>
            <w:shd w:val="clear" w:color="auto" w:fill="FFFFFF"/>
          </w:tcPr>
          <w:p w14:paraId="3F3FC059" w14:textId="77777777" w:rsidR="00342899" w:rsidRPr="00342899" w:rsidRDefault="00342899" w:rsidP="00342899">
            <w:pPr>
              <w:suppressAutoHyphens/>
              <w:jc w:val="both"/>
              <w:rPr>
                <w:ins w:id="449" w:author="Pioch, Martin" w:date="2021-07-28T23:21:00Z"/>
                <w:rFonts w:ascii="Calibri" w:eastAsia="Times New Roman" w:hAnsi="Calibri" w:cs="Calibri"/>
                <w:color w:val="000000"/>
                <w:sz w:val="18"/>
                <w:szCs w:val="20"/>
                <w:lang w:val="en-GB" w:eastAsia="fr-FR"/>
              </w:rPr>
            </w:pPr>
          </w:p>
        </w:tc>
      </w:tr>
      <w:tr w:rsidR="00342899" w:rsidRPr="00342899" w14:paraId="0BE65DAF" w14:textId="77777777" w:rsidTr="0093613C">
        <w:trPr>
          <w:trHeight w:val="38"/>
          <w:ins w:id="450" w:author="Pioch, Martin" w:date="2021-07-28T23:21:00Z"/>
        </w:trPr>
        <w:tc>
          <w:tcPr>
            <w:tcW w:w="745" w:type="pct"/>
            <w:shd w:val="clear" w:color="auto" w:fill="FFFFFF"/>
            <w:noWrap/>
          </w:tcPr>
          <w:p w14:paraId="50C3D6CF" w14:textId="77777777" w:rsidR="00342899" w:rsidRPr="00342899" w:rsidRDefault="00342899" w:rsidP="00342899">
            <w:pPr>
              <w:suppressAutoHyphens/>
              <w:jc w:val="both"/>
              <w:rPr>
                <w:ins w:id="451" w:author="Pioch, Martin" w:date="2021-07-28T23:21:00Z"/>
                <w:rFonts w:ascii="Calibri" w:eastAsia="Times New Roman" w:hAnsi="Calibri" w:cs="Calibri"/>
                <w:color w:val="000000"/>
                <w:sz w:val="18"/>
                <w:szCs w:val="20"/>
                <w:lang w:val="en-GB" w:eastAsia="fr-FR"/>
              </w:rPr>
            </w:pPr>
          </w:p>
        </w:tc>
        <w:tc>
          <w:tcPr>
            <w:tcW w:w="692" w:type="pct"/>
            <w:shd w:val="clear" w:color="auto" w:fill="FFFFFF"/>
          </w:tcPr>
          <w:p w14:paraId="0414B505" w14:textId="77777777" w:rsidR="00342899" w:rsidRPr="00342899" w:rsidRDefault="00342899" w:rsidP="00342899">
            <w:pPr>
              <w:suppressAutoHyphens/>
              <w:jc w:val="both"/>
              <w:rPr>
                <w:ins w:id="452" w:author="Pioch, Martin" w:date="2021-07-28T23:21:00Z"/>
                <w:rFonts w:ascii="Calibri" w:eastAsia="Times New Roman" w:hAnsi="Calibri" w:cs="Calibri"/>
                <w:color w:val="000000"/>
                <w:sz w:val="18"/>
                <w:szCs w:val="20"/>
                <w:lang w:val="en-GB" w:eastAsia="fr-FR"/>
              </w:rPr>
            </w:pPr>
          </w:p>
        </w:tc>
        <w:tc>
          <w:tcPr>
            <w:tcW w:w="783" w:type="pct"/>
            <w:shd w:val="clear" w:color="auto" w:fill="FFFFFF"/>
          </w:tcPr>
          <w:p w14:paraId="297130EC" w14:textId="77777777" w:rsidR="00342899" w:rsidRPr="00342899" w:rsidRDefault="00342899" w:rsidP="00342899">
            <w:pPr>
              <w:suppressAutoHyphens/>
              <w:jc w:val="both"/>
              <w:rPr>
                <w:ins w:id="453" w:author="Pioch, Martin" w:date="2021-07-28T23:21:00Z"/>
                <w:rFonts w:ascii="Calibri" w:eastAsia="Times New Roman" w:hAnsi="Calibri" w:cs="Calibri"/>
                <w:color w:val="000000"/>
                <w:sz w:val="18"/>
                <w:szCs w:val="20"/>
                <w:lang w:val="en-GB" w:eastAsia="fr-FR"/>
              </w:rPr>
            </w:pPr>
          </w:p>
        </w:tc>
        <w:tc>
          <w:tcPr>
            <w:tcW w:w="2779" w:type="pct"/>
            <w:shd w:val="clear" w:color="auto" w:fill="FFFFFF"/>
          </w:tcPr>
          <w:p w14:paraId="766E98BC" w14:textId="77777777" w:rsidR="00342899" w:rsidRPr="00342899" w:rsidRDefault="00342899" w:rsidP="00342899">
            <w:pPr>
              <w:suppressAutoHyphens/>
              <w:jc w:val="both"/>
              <w:rPr>
                <w:ins w:id="454" w:author="Pioch, Martin" w:date="2021-07-28T23:21:00Z"/>
                <w:rFonts w:ascii="Calibri" w:eastAsia="Times New Roman" w:hAnsi="Calibri" w:cs="Calibri"/>
                <w:color w:val="000000"/>
                <w:sz w:val="18"/>
                <w:szCs w:val="20"/>
                <w:lang w:val="en-GB" w:eastAsia="fr-FR"/>
              </w:rPr>
            </w:pPr>
          </w:p>
        </w:tc>
      </w:tr>
      <w:tr w:rsidR="00342899" w:rsidRPr="00342899" w14:paraId="261B3705" w14:textId="77777777" w:rsidTr="0093613C">
        <w:trPr>
          <w:trHeight w:val="38"/>
          <w:ins w:id="455" w:author="Pioch, Martin" w:date="2021-07-28T23:21:00Z"/>
        </w:trPr>
        <w:tc>
          <w:tcPr>
            <w:tcW w:w="745" w:type="pct"/>
            <w:shd w:val="clear" w:color="auto" w:fill="FFFFFF"/>
            <w:noWrap/>
          </w:tcPr>
          <w:p w14:paraId="1FA4BFF1" w14:textId="77777777" w:rsidR="00342899" w:rsidRPr="00342899" w:rsidRDefault="00342899" w:rsidP="00342899">
            <w:pPr>
              <w:suppressAutoHyphens/>
              <w:jc w:val="both"/>
              <w:rPr>
                <w:ins w:id="456" w:author="Pioch, Martin" w:date="2021-07-28T23:21:00Z"/>
                <w:rFonts w:ascii="Calibri" w:hAnsi="Calibri" w:cs="Calibri"/>
                <w:color w:val="222222"/>
                <w:sz w:val="18"/>
                <w:szCs w:val="20"/>
                <w:lang w:val="en-GB"/>
              </w:rPr>
            </w:pPr>
          </w:p>
        </w:tc>
        <w:tc>
          <w:tcPr>
            <w:tcW w:w="692" w:type="pct"/>
            <w:shd w:val="clear" w:color="auto" w:fill="FFFFFF"/>
          </w:tcPr>
          <w:p w14:paraId="0E645154" w14:textId="77777777" w:rsidR="00342899" w:rsidRPr="00342899" w:rsidRDefault="00342899" w:rsidP="00342899">
            <w:pPr>
              <w:suppressAutoHyphens/>
              <w:jc w:val="both"/>
              <w:rPr>
                <w:ins w:id="457" w:author="Pioch, Martin" w:date="2021-07-28T23:21:00Z"/>
                <w:rFonts w:ascii="Calibri" w:hAnsi="Calibri" w:cs="Calibri"/>
                <w:color w:val="222222"/>
                <w:sz w:val="18"/>
                <w:szCs w:val="20"/>
                <w:lang w:val="en-GB"/>
              </w:rPr>
            </w:pPr>
          </w:p>
        </w:tc>
        <w:tc>
          <w:tcPr>
            <w:tcW w:w="783" w:type="pct"/>
            <w:shd w:val="clear" w:color="auto" w:fill="FFFFFF"/>
          </w:tcPr>
          <w:p w14:paraId="3990AFA6" w14:textId="77777777" w:rsidR="00342899" w:rsidRPr="00342899" w:rsidRDefault="00342899" w:rsidP="00342899">
            <w:pPr>
              <w:suppressAutoHyphens/>
              <w:jc w:val="both"/>
              <w:rPr>
                <w:ins w:id="458" w:author="Pioch, Martin" w:date="2021-07-28T23:21:00Z"/>
                <w:rFonts w:ascii="Calibri" w:hAnsi="Calibri" w:cs="Calibri"/>
                <w:color w:val="222222"/>
                <w:sz w:val="18"/>
                <w:szCs w:val="20"/>
                <w:lang w:val="en-GB"/>
              </w:rPr>
            </w:pPr>
          </w:p>
        </w:tc>
        <w:tc>
          <w:tcPr>
            <w:tcW w:w="2779" w:type="pct"/>
            <w:shd w:val="clear" w:color="auto" w:fill="FFFFFF"/>
          </w:tcPr>
          <w:p w14:paraId="7EAF4C9E" w14:textId="77777777" w:rsidR="00342899" w:rsidRPr="00342899" w:rsidRDefault="00342899" w:rsidP="00342899">
            <w:pPr>
              <w:suppressAutoHyphens/>
              <w:jc w:val="both"/>
              <w:rPr>
                <w:ins w:id="459" w:author="Pioch, Martin" w:date="2021-07-28T23:21:00Z"/>
                <w:rFonts w:ascii="Calibri" w:hAnsi="Calibri" w:cs="Calibri"/>
                <w:color w:val="222222"/>
                <w:sz w:val="18"/>
                <w:szCs w:val="20"/>
                <w:lang w:val="en-GB"/>
              </w:rPr>
            </w:pPr>
          </w:p>
        </w:tc>
      </w:tr>
    </w:tbl>
    <w:p w14:paraId="6BF1C20E" w14:textId="77777777" w:rsidR="00342899" w:rsidRDefault="00342899" w:rsidP="00342899">
      <w:pPr>
        <w:pStyle w:val="ITberschrift111"/>
        <w:tabs>
          <w:tab w:val="clear" w:pos="7656"/>
        </w:tabs>
        <w:suppressAutoHyphens/>
        <w:spacing w:before="120"/>
        <w:ind w:left="0" w:firstLine="0"/>
        <w:rPr>
          <w:ins w:id="460" w:author="Pioch, Martin" w:date="2021-07-28T23:27:00Z"/>
          <w:rFonts w:ascii="Calibri" w:hAnsi="Calibri" w:cs="Calibri"/>
          <w:lang w:val="en-GB"/>
        </w:rPr>
      </w:pPr>
    </w:p>
    <w:p w14:paraId="34AE96D0" w14:textId="1E8FF82A" w:rsidR="00342899" w:rsidRPr="00342899" w:rsidRDefault="00342899" w:rsidP="00342899">
      <w:pPr>
        <w:pStyle w:val="Heading3"/>
        <w:rPr>
          <w:ins w:id="461" w:author="Pioch, Martin" w:date="2021-07-28T23:27:00Z"/>
          <w:lang w:val="en-GB"/>
        </w:rPr>
      </w:pPr>
      <w:bookmarkStart w:id="462" w:name="_Toc78410995"/>
      <w:ins w:id="463" w:author="Pioch, Martin" w:date="2021-07-28T23:27:00Z">
        <w:r>
          <w:rPr>
            <w:lang w:val="en-GB"/>
          </w:rPr>
          <w:t xml:space="preserve">2.5.3 </w:t>
        </w:r>
        <w:r w:rsidRPr="00342899">
          <w:rPr>
            <w:lang w:val="en-GB"/>
          </w:rPr>
          <w:t>Collaborations of the Direct Participants with other indirectly involved partners</w:t>
        </w:r>
        <w:bookmarkEnd w:id="462"/>
        <w:r w:rsidRPr="00342899">
          <w:rPr>
            <w:lang w:val="en-GB"/>
          </w:rPr>
          <w:t xml:space="preserve"> </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43"/>
        <w:gridCol w:w="797"/>
        <w:gridCol w:w="1417"/>
        <w:gridCol w:w="3222"/>
        <w:gridCol w:w="883"/>
      </w:tblGrid>
      <w:tr w:rsidR="00342899" w:rsidRPr="0037302C" w14:paraId="4F99578B" w14:textId="77777777" w:rsidTr="0093613C">
        <w:trPr>
          <w:trHeight w:val="468"/>
          <w:tblHeader/>
          <w:ins w:id="464" w:author="Pioch, Martin" w:date="2021-07-28T23:27:00Z"/>
        </w:trPr>
        <w:tc>
          <w:tcPr>
            <w:tcW w:w="1513"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8DC69A1" w14:textId="77777777" w:rsidR="00342899" w:rsidRPr="00342899" w:rsidRDefault="00342899" w:rsidP="00342899">
            <w:pPr>
              <w:widowControl w:val="0"/>
              <w:suppressAutoHyphens/>
              <w:jc w:val="center"/>
              <w:rPr>
                <w:ins w:id="465" w:author="Pioch, Martin" w:date="2021-07-28T23:27:00Z"/>
                <w:rFonts w:ascii="Calibri" w:eastAsia="Times New Roman" w:hAnsi="Calibri" w:cs="Calibri"/>
                <w:bCs/>
                <w:color w:val="000000"/>
                <w:sz w:val="18"/>
                <w:szCs w:val="20"/>
                <w:lang w:val="en-GB" w:eastAsia="fr-FR"/>
              </w:rPr>
            </w:pPr>
            <w:ins w:id="466" w:author="Pioch, Martin" w:date="2021-07-28T23:27:00Z">
              <w:r w:rsidRPr="00342899">
                <w:rPr>
                  <w:rFonts w:ascii="Calibri" w:eastAsia="Times New Roman" w:hAnsi="Calibri" w:cs="Calibri"/>
                  <w:bCs/>
                  <w:color w:val="000000"/>
                  <w:sz w:val="18"/>
                  <w:szCs w:val="20"/>
                  <w:lang w:val="en-GB" w:eastAsia="fr-FR"/>
                </w:rPr>
                <w:t>Name of indirectly involved partner</w:t>
              </w:r>
            </w:ins>
          </w:p>
        </w:tc>
        <w:tc>
          <w:tcPr>
            <w:tcW w:w="4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ACD0494" w14:textId="77777777" w:rsidR="00342899" w:rsidRPr="00342899" w:rsidRDefault="00342899" w:rsidP="00342899">
            <w:pPr>
              <w:widowControl w:val="0"/>
              <w:suppressAutoHyphens/>
              <w:ind w:left="240" w:hanging="240"/>
              <w:jc w:val="center"/>
              <w:rPr>
                <w:ins w:id="467" w:author="Pioch, Martin" w:date="2021-07-28T23:27:00Z"/>
                <w:rFonts w:ascii="Calibri" w:eastAsia="Times New Roman" w:hAnsi="Calibri" w:cs="Calibri"/>
                <w:bCs/>
                <w:color w:val="000000"/>
                <w:sz w:val="18"/>
                <w:szCs w:val="20"/>
                <w:lang w:val="en-GB" w:eastAsia="fr-FR"/>
              </w:rPr>
            </w:pPr>
            <w:ins w:id="468" w:author="Pioch, Martin" w:date="2021-07-28T23:27:00Z">
              <w:r w:rsidRPr="00342899">
                <w:rPr>
                  <w:rFonts w:ascii="Calibri" w:eastAsia="Times New Roman" w:hAnsi="Calibri" w:cs="Calibri"/>
                  <w:bCs/>
                  <w:color w:val="000000"/>
                  <w:sz w:val="18"/>
                  <w:szCs w:val="20"/>
                  <w:lang w:val="en-GB" w:eastAsia="fr-FR"/>
                </w:rPr>
                <w:t>Country</w:t>
              </w:r>
            </w:ins>
          </w:p>
        </w:tc>
        <w:tc>
          <w:tcPr>
            <w:tcW w:w="78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635795C" w14:textId="1F6DC29B" w:rsidR="00342899" w:rsidRPr="00342899" w:rsidRDefault="00342899" w:rsidP="00342899">
            <w:pPr>
              <w:widowControl w:val="0"/>
              <w:suppressAutoHyphens/>
              <w:ind w:left="-70" w:firstLine="70"/>
              <w:jc w:val="center"/>
              <w:rPr>
                <w:ins w:id="469" w:author="Pioch, Martin" w:date="2021-07-28T23:27:00Z"/>
                <w:rFonts w:ascii="Calibri" w:eastAsia="Times New Roman" w:hAnsi="Calibri" w:cs="Calibri"/>
                <w:bCs/>
                <w:color w:val="000000"/>
                <w:sz w:val="18"/>
                <w:szCs w:val="20"/>
                <w:lang w:val="en-GB" w:eastAsia="fr-FR"/>
              </w:rPr>
            </w:pPr>
            <w:ins w:id="470" w:author="Pioch, Martin" w:date="2021-07-28T23:27:00Z">
              <w:r w:rsidRPr="00342899">
                <w:rPr>
                  <w:rFonts w:ascii="Calibri" w:eastAsia="Times New Roman" w:hAnsi="Calibri" w:cs="Calibri"/>
                  <w:bCs/>
                  <w:color w:val="000000"/>
                  <w:sz w:val="18"/>
                  <w:szCs w:val="18"/>
                  <w:lang w:val="en-GB" w:eastAsia="fr-FR"/>
                </w:rPr>
                <w:t xml:space="preserve">Connected to </w:t>
              </w:r>
              <w:r>
                <w:rPr>
                  <w:rFonts w:ascii="Calibri" w:eastAsia="Times New Roman" w:hAnsi="Calibri" w:cs="Calibri"/>
                  <w:bCs/>
                  <w:color w:val="000000"/>
                  <w:sz w:val="18"/>
                  <w:szCs w:val="18"/>
                  <w:lang w:val="en-GB" w:eastAsia="fr-FR"/>
                </w:rPr>
                <w:t>d</w:t>
              </w:r>
              <w:r w:rsidRPr="00342899">
                <w:rPr>
                  <w:rFonts w:ascii="Calibri" w:eastAsia="Times New Roman" w:hAnsi="Calibri" w:cs="Calibri"/>
                  <w:bCs/>
                  <w:color w:val="000000"/>
                  <w:sz w:val="18"/>
                  <w:szCs w:val="18"/>
                  <w:lang w:val="en-GB" w:eastAsia="fr-FR"/>
                </w:rPr>
                <w:t xml:space="preserve">irect </w:t>
              </w:r>
              <w:r>
                <w:rPr>
                  <w:rFonts w:ascii="Calibri" w:eastAsia="Times New Roman" w:hAnsi="Calibri" w:cs="Calibri"/>
                  <w:bCs/>
                  <w:color w:val="000000"/>
                  <w:sz w:val="18"/>
                  <w:szCs w:val="18"/>
                  <w:lang w:val="en-GB" w:eastAsia="fr-FR"/>
                </w:rPr>
                <w:t>p</w:t>
              </w:r>
              <w:r w:rsidRPr="00342899">
                <w:rPr>
                  <w:rFonts w:ascii="Calibri" w:eastAsia="Times New Roman" w:hAnsi="Calibri" w:cs="Calibri"/>
                  <w:bCs/>
                  <w:color w:val="000000"/>
                  <w:sz w:val="18"/>
                  <w:szCs w:val="18"/>
                  <w:lang w:val="en-GB" w:eastAsia="fr-FR"/>
                </w:rPr>
                <w:t>articipant</w:t>
              </w:r>
            </w:ins>
          </w:p>
        </w:tc>
        <w:tc>
          <w:tcPr>
            <w:tcW w:w="177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C7D7EDD" w14:textId="77777777" w:rsidR="00342899" w:rsidRPr="00342899" w:rsidRDefault="00342899" w:rsidP="00342899">
            <w:pPr>
              <w:widowControl w:val="0"/>
              <w:suppressAutoHyphens/>
              <w:ind w:left="-70" w:firstLine="70"/>
              <w:jc w:val="center"/>
              <w:rPr>
                <w:ins w:id="471" w:author="Pioch, Martin" w:date="2021-07-28T23:27:00Z"/>
                <w:rFonts w:ascii="Calibri" w:eastAsia="Times New Roman" w:hAnsi="Calibri" w:cs="Calibri"/>
                <w:bCs/>
                <w:color w:val="000000"/>
                <w:sz w:val="18"/>
                <w:szCs w:val="20"/>
                <w:lang w:val="en-GB" w:eastAsia="fr-FR"/>
              </w:rPr>
            </w:pPr>
            <w:ins w:id="472" w:author="Pioch, Martin" w:date="2021-07-28T23:27:00Z">
              <w:r w:rsidRPr="00342899">
                <w:rPr>
                  <w:rFonts w:ascii="Calibri" w:eastAsia="Times New Roman" w:hAnsi="Calibri" w:cs="Calibri"/>
                  <w:bCs/>
                  <w:color w:val="000000"/>
                  <w:sz w:val="18"/>
                  <w:szCs w:val="20"/>
                  <w:lang w:val="en-GB" w:eastAsia="fr-FR"/>
                </w:rPr>
                <w:t>Main activities contributed to IPCEI</w:t>
              </w:r>
            </w:ins>
          </w:p>
        </w:tc>
        <w:tc>
          <w:tcPr>
            <w:tcW w:w="48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5789FDB" w14:textId="77777777" w:rsidR="00342899" w:rsidRPr="00342899" w:rsidRDefault="00342899" w:rsidP="00342899">
            <w:pPr>
              <w:keepNext/>
              <w:suppressAutoHyphens/>
              <w:ind w:right="-70"/>
              <w:jc w:val="center"/>
              <w:rPr>
                <w:ins w:id="473" w:author="Pioch, Martin" w:date="2021-07-28T23:27:00Z"/>
                <w:rFonts w:ascii="Calibri" w:eastAsia="Times New Roman" w:hAnsi="Calibri" w:cs="Calibri"/>
                <w:bCs/>
                <w:color w:val="000000"/>
                <w:sz w:val="18"/>
                <w:szCs w:val="20"/>
                <w:lang w:val="en-GB" w:eastAsia="fr-FR"/>
              </w:rPr>
            </w:pPr>
            <w:ins w:id="474" w:author="Pioch, Martin" w:date="2021-07-28T23:27:00Z">
              <w:r w:rsidRPr="00342899">
                <w:rPr>
                  <w:rFonts w:ascii="Calibri" w:eastAsia="Times New Roman" w:hAnsi="Calibri" w:cs="Calibri"/>
                  <w:bCs/>
                  <w:color w:val="000000"/>
                  <w:sz w:val="18"/>
                  <w:szCs w:val="20"/>
                  <w:lang w:val="en-GB" w:eastAsia="fr-FR"/>
                </w:rPr>
                <w:t>SME or LE or RTO</w:t>
              </w:r>
            </w:ins>
          </w:p>
        </w:tc>
      </w:tr>
      <w:tr w:rsidR="00342899" w:rsidRPr="0037302C" w14:paraId="1AC6C11A" w14:textId="77777777" w:rsidTr="0093613C">
        <w:trPr>
          <w:trHeight w:val="57"/>
          <w:ins w:id="475" w:author="Pioch, Martin" w:date="2021-07-28T23:27:00Z"/>
        </w:trPr>
        <w:tc>
          <w:tcPr>
            <w:tcW w:w="1513"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48C0582C" w14:textId="77777777" w:rsidR="00342899" w:rsidRPr="00342899" w:rsidRDefault="00342899" w:rsidP="00342899">
            <w:pPr>
              <w:widowControl w:val="0"/>
              <w:suppressAutoHyphens/>
              <w:rPr>
                <w:ins w:id="476" w:author="Pioch, Martin" w:date="2021-07-28T23:27:00Z"/>
                <w:rFonts w:ascii="Calibri" w:eastAsia="Times New Roman" w:hAnsi="Calibri" w:cs="Calibri"/>
                <w:bCs/>
                <w:color w:val="000000"/>
                <w:sz w:val="18"/>
                <w:szCs w:val="20"/>
                <w:lang w:val="en-GB" w:eastAsia="fr-FR"/>
              </w:rPr>
            </w:pPr>
          </w:p>
        </w:tc>
        <w:tc>
          <w:tcPr>
            <w:tcW w:w="440" w:type="pct"/>
            <w:tcBorders>
              <w:top w:val="single" w:sz="4" w:space="0" w:color="auto"/>
              <w:left w:val="single" w:sz="4" w:space="0" w:color="auto"/>
              <w:bottom w:val="single" w:sz="4" w:space="0" w:color="auto"/>
              <w:right w:val="single" w:sz="4" w:space="0" w:color="auto"/>
            </w:tcBorders>
            <w:shd w:val="clear" w:color="auto" w:fill="FFFFFF"/>
            <w:vAlign w:val="center"/>
          </w:tcPr>
          <w:p w14:paraId="1603604F" w14:textId="77777777" w:rsidR="00342899" w:rsidRPr="00342899" w:rsidRDefault="00342899" w:rsidP="00342899">
            <w:pPr>
              <w:widowControl w:val="0"/>
              <w:suppressAutoHyphens/>
              <w:jc w:val="center"/>
              <w:rPr>
                <w:ins w:id="477" w:author="Pioch, Martin" w:date="2021-07-28T23:27:00Z"/>
                <w:rFonts w:ascii="Calibri" w:eastAsia="Times New Roman" w:hAnsi="Calibri" w:cs="Calibri"/>
                <w:bCs/>
                <w:color w:val="000000"/>
                <w:sz w:val="18"/>
                <w:szCs w:val="20"/>
                <w:lang w:val="en-GB" w:eastAsia="fr-FR"/>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1A9285C0" w14:textId="77777777" w:rsidR="00342899" w:rsidRPr="00342899" w:rsidRDefault="00342899" w:rsidP="00342899">
            <w:pPr>
              <w:widowControl w:val="0"/>
              <w:suppressAutoHyphens/>
              <w:jc w:val="center"/>
              <w:rPr>
                <w:ins w:id="478" w:author="Pioch, Martin" w:date="2021-07-28T23:27:00Z"/>
                <w:rFonts w:ascii="Calibri" w:eastAsia="Times New Roman" w:hAnsi="Calibri" w:cs="Calibri"/>
                <w:bCs/>
                <w:color w:val="000000"/>
                <w:sz w:val="18"/>
                <w:szCs w:val="20"/>
                <w:lang w:val="en-GB" w:eastAsia="fr-FR"/>
              </w:rPr>
            </w:pPr>
          </w:p>
        </w:tc>
        <w:tc>
          <w:tcPr>
            <w:tcW w:w="1778" w:type="pct"/>
            <w:tcBorders>
              <w:top w:val="single" w:sz="4" w:space="0" w:color="auto"/>
              <w:left w:val="single" w:sz="4" w:space="0" w:color="auto"/>
              <w:bottom w:val="single" w:sz="4" w:space="0" w:color="auto"/>
              <w:right w:val="single" w:sz="4" w:space="0" w:color="auto"/>
            </w:tcBorders>
            <w:shd w:val="clear" w:color="auto" w:fill="FFFFFF"/>
            <w:vAlign w:val="center"/>
          </w:tcPr>
          <w:p w14:paraId="0221E26F" w14:textId="77777777" w:rsidR="00342899" w:rsidRPr="00342899" w:rsidRDefault="00342899" w:rsidP="006762E8">
            <w:pPr>
              <w:pStyle w:val="ListParagraph"/>
              <w:keepNext/>
              <w:numPr>
                <w:ilvl w:val="0"/>
                <w:numId w:val="15"/>
              </w:numPr>
              <w:suppressAutoHyphens/>
              <w:spacing w:before="120" w:after="120" w:line="276" w:lineRule="auto"/>
              <w:ind w:left="274" w:hanging="274"/>
              <w:contextualSpacing w:val="0"/>
              <w:rPr>
                <w:ins w:id="479" w:author="Pioch, Martin" w:date="2021-07-28T23:27:00Z"/>
                <w:rFonts w:cs="Calibri"/>
                <w:bCs/>
                <w:color w:val="222222"/>
                <w:sz w:val="18"/>
                <w:szCs w:val="20"/>
                <w:lang w:val="en-GB"/>
              </w:rPr>
            </w:pPr>
          </w:p>
        </w:tc>
        <w:tc>
          <w:tcPr>
            <w:tcW w:w="487" w:type="pct"/>
            <w:tcBorders>
              <w:top w:val="single" w:sz="4" w:space="0" w:color="auto"/>
              <w:left w:val="single" w:sz="4" w:space="0" w:color="auto"/>
              <w:bottom w:val="single" w:sz="4" w:space="0" w:color="auto"/>
              <w:right w:val="single" w:sz="4" w:space="0" w:color="auto"/>
            </w:tcBorders>
            <w:shd w:val="clear" w:color="auto" w:fill="FFFFFF"/>
            <w:vAlign w:val="center"/>
          </w:tcPr>
          <w:p w14:paraId="68F85AF8" w14:textId="77777777" w:rsidR="00342899" w:rsidRPr="00C13923" w:rsidRDefault="00342899" w:rsidP="00342899">
            <w:pPr>
              <w:keepNext/>
              <w:suppressAutoHyphens/>
              <w:jc w:val="center"/>
              <w:rPr>
                <w:ins w:id="480" w:author="Pioch, Martin" w:date="2021-07-28T23:27:00Z"/>
                <w:rFonts w:ascii="Calibri" w:eastAsia="Times New Roman" w:hAnsi="Calibri" w:cs="Calibri"/>
                <w:bCs/>
                <w:color w:val="000000"/>
                <w:sz w:val="18"/>
                <w:szCs w:val="20"/>
                <w:lang w:val="en-GB" w:eastAsia="fr-FR"/>
              </w:rPr>
            </w:pPr>
          </w:p>
        </w:tc>
      </w:tr>
      <w:tr w:rsidR="00342899" w:rsidRPr="0037302C" w14:paraId="2BF0EFC0" w14:textId="77777777" w:rsidTr="0093613C">
        <w:trPr>
          <w:trHeight w:val="57"/>
          <w:ins w:id="481" w:author="Pioch, Martin" w:date="2021-07-28T23:27:00Z"/>
        </w:trPr>
        <w:tc>
          <w:tcPr>
            <w:tcW w:w="1513"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55EAC73A" w14:textId="77777777" w:rsidR="00342899" w:rsidRPr="00342899" w:rsidRDefault="00342899" w:rsidP="00342899">
            <w:pPr>
              <w:widowControl w:val="0"/>
              <w:suppressAutoHyphens/>
              <w:rPr>
                <w:ins w:id="482" w:author="Pioch, Martin" w:date="2021-07-28T23:27:00Z"/>
                <w:rFonts w:ascii="Calibri" w:eastAsia="Times New Roman" w:hAnsi="Calibri" w:cs="Calibri"/>
                <w:bCs/>
                <w:color w:val="000000"/>
                <w:sz w:val="18"/>
                <w:szCs w:val="20"/>
                <w:lang w:val="en-GB" w:eastAsia="fr-FR"/>
              </w:rPr>
            </w:pPr>
          </w:p>
        </w:tc>
        <w:tc>
          <w:tcPr>
            <w:tcW w:w="440" w:type="pct"/>
            <w:tcBorders>
              <w:top w:val="single" w:sz="4" w:space="0" w:color="auto"/>
              <w:left w:val="single" w:sz="4" w:space="0" w:color="auto"/>
              <w:bottom w:val="single" w:sz="4" w:space="0" w:color="auto"/>
              <w:right w:val="single" w:sz="4" w:space="0" w:color="auto"/>
            </w:tcBorders>
            <w:shd w:val="clear" w:color="auto" w:fill="FFFFFF"/>
            <w:vAlign w:val="center"/>
          </w:tcPr>
          <w:p w14:paraId="2AE9F289" w14:textId="77777777" w:rsidR="00342899" w:rsidRPr="00342899" w:rsidRDefault="00342899" w:rsidP="00342899">
            <w:pPr>
              <w:widowControl w:val="0"/>
              <w:suppressAutoHyphens/>
              <w:jc w:val="center"/>
              <w:rPr>
                <w:ins w:id="483" w:author="Pioch, Martin" w:date="2021-07-28T23:27:00Z"/>
                <w:rFonts w:ascii="Calibri" w:eastAsia="Times New Roman" w:hAnsi="Calibri" w:cs="Calibri"/>
                <w:bCs/>
                <w:color w:val="000000"/>
                <w:sz w:val="18"/>
                <w:szCs w:val="20"/>
                <w:lang w:val="en-GB" w:eastAsia="fr-FR"/>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6C0A2BE9" w14:textId="77777777" w:rsidR="00342899" w:rsidRPr="00342899" w:rsidRDefault="00342899" w:rsidP="00342899">
            <w:pPr>
              <w:widowControl w:val="0"/>
              <w:suppressAutoHyphens/>
              <w:jc w:val="center"/>
              <w:rPr>
                <w:ins w:id="484" w:author="Pioch, Martin" w:date="2021-07-28T23:27:00Z"/>
                <w:rFonts w:ascii="Calibri" w:eastAsia="Times New Roman" w:hAnsi="Calibri" w:cs="Calibri"/>
                <w:bCs/>
                <w:color w:val="000000"/>
                <w:sz w:val="18"/>
                <w:szCs w:val="20"/>
                <w:lang w:val="en-GB" w:eastAsia="fr-FR"/>
              </w:rPr>
            </w:pPr>
          </w:p>
        </w:tc>
        <w:tc>
          <w:tcPr>
            <w:tcW w:w="1778" w:type="pct"/>
            <w:tcBorders>
              <w:top w:val="single" w:sz="4" w:space="0" w:color="auto"/>
              <w:left w:val="single" w:sz="4" w:space="0" w:color="auto"/>
              <w:bottom w:val="single" w:sz="4" w:space="0" w:color="auto"/>
              <w:right w:val="single" w:sz="4" w:space="0" w:color="auto"/>
            </w:tcBorders>
            <w:shd w:val="clear" w:color="auto" w:fill="FFFFFF"/>
            <w:vAlign w:val="center"/>
          </w:tcPr>
          <w:p w14:paraId="5D43880C" w14:textId="77777777" w:rsidR="00342899" w:rsidRPr="00342899" w:rsidRDefault="00342899" w:rsidP="006762E8">
            <w:pPr>
              <w:pStyle w:val="ListParagraph"/>
              <w:keepNext/>
              <w:numPr>
                <w:ilvl w:val="0"/>
                <w:numId w:val="15"/>
              </w:numPr>
              <w:suppressAutoHyphens/>
              <w:spacing w:before="120" w:after="120" w:line="276" w:lineRule="auto"/>
              <w:ind w:left="274" w:hanging="274"/>
              <w:contextualSpacing w:val="0"/>
              <w:rPr>
                <w:ins w:id="485" w:author="Pioch, Martin" w:date="2021-07-28T23:27:00Z"/>
                <w:rFonts w:cs="Calibri"/>
                <w:bCs/>
                <w:color w:val="222222"/>
                <w:sz w:val="18"/>
                <w:szCs w:val="20"/>
                <w:lang w:val="en-GB"/>
              </w:rPr>
            </w:pPr>
          </w:p>
        </w:tc>
        <w:tc>
          <w:tcPr>
            <w:tcW w:w="487" w:type="pct"/>
            <w:tcBorders>
              <w:top w:val="single" w:sz="4" w:space="0" w:color="auto"/>
              <w:left w:val="single" w:sz="4" w:space="0" w:color="auto"/>
              <w:bottom w:val="single" w:sz="4" w:space="0" w:color="auto"/>
              <w:right w:val="single" w:sz="4" w:space="0" w:color="auto"/>
            </w:tcBorders>
            <w:shd w:val="clear" w:color="auto" w:fill="FFFFFF"/>
            <w:vAlign w:val="center"/>
          </w:tcPr>
          <w:p w14:paraId="02C71EB0" w14:textId="77777777" w:rsidR="00342899" w:rsidRPr="00C13923" w:rsidRDefault="00342899" w:rsidP="00342899">
            <w:pPr>
              <w:keepNext/>
              <w:suppressAutoHyphens/>
              <w:jc w:val="center"/>
              <w:rPr>
                <w:ins w:id="486" w:author="Pioch, Martin" w:date="2021-07-28T23:27:00Z"/>
                <w:rFonts w:ascii="Calibri" w:eastAsia="Times New Roman" w:hAnsi="Calibri" w:cs="Calibri"/>
                <w:bCs/>
                <w:color w:val="000000"/>
                <w:sz w:val="18"/>
                <w:szCs w:val="20"/>
                <w:lang w:val="en-GB" w:eastAsia="fr-FR"/>
              </w:rPr>
            </w:pPr>
          </w:p>
        </w:tc>
      </w:tr>
      <w:tr w:rsidR="00342899" w:rsidRPr="0037302C" w14:paraId="3A80F5F4" w14:textId="77777777" w:rsidTr="0093613C">
        <w:trPr>
          <w:trHeight w:val="57"/>
          <w:ins w:id="487" w:author="Pioch, Martin" w:date="2021-07-28T23:27:00Z"/>
        </w:trPr>
        <w:tc>
          <w:tcPr>
            <w:tcW w:w="1513"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552A59DD" w14:textId="77777777" w:rsidR="00342899" w:rsidRPr="00342899" w:rsidRDefault="00342899" w:rsidP="00342899">
            <w:pPr>
              <w:widowControl w:val="0"/>
              <w:suppressAutoHyphens/>
              <w:rPr>
                <w:ins w:id="488" w:author="Pioch, Martin" w:date="2021-07-28T23:27:00Z"/>
                <w:rFonts w:ascii="Calibri" w:eastAsia="Times New Roman" w:hAnsi="Calibri" w:cs="Calibri"/>
                <w:bCs/>
                <w:color w:val="000000"/>
                <w:sz w:val="18"/>
                <w:szCs w:val="20"/>
                <w:lang w:val="en-GB" w:eastAsia="fr-FR"/>
              </w:rPr>
            </w:pPr>
          </w:p>
        </w:tc>
        <w:tc>
          <w:tcPr>
            <w:tcW w:w="440" w:type="pct"/>
            <w:tcBorders>
              <w:top w:val="single" w:sz="4" w:space="0" w:color="auto"/>
              <w:left w:val="single" w:sz="4" w:space="0" w:color="auto"/>
              <w:bottom w:val="single" w:sz="4" w:space="0" w:color="auto"/>
              <w:right w:val="single" w:sz="4" w:space="0" w:color="auto"/>
            </w:tcBorders>
            <w:shd w:val="clear" w:color="auto" w:fill="FFFFFF"/>
            <w:vAlign w:val="center"/>
          </w:tcPr>
          <w:p w14:paraId="54C65E35" w14:textId="77777777" w:rsidR="00342899" w:rsidRPr="00342899" w:rsidRDefault="00342899" w:rsidP="00342899">
            <w:pPr>
              <w:widowControl w:val="0"/>
              <w:suppressAutoHyphens/>
              <w:jc w:val="center"/>
              <w:rPr>
                <w:ins w:id="489" w:author="Pioch, Martin" w:date="2021-07-28T23:27:00Z"/>
                <w:rFonts w:ascii="Calibri" w:eastAsia="Times New Roman" w:hAnsi="Calibri" w:cs="Calibri"/>
                <w:bCs/>
                <w:color w:val="000000"/>
                <w:sz w:val="18"/>
                <w:szCs w:val="20"/>
                <w:lang w:val="en-GB" w:eastAsia="fr-FR"/>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5918F8CF" w14:textId="77777777" w:rsidR="00342899" w:rsidRPr="00342899" w:rsidRDefault="00342899" w:rsidP="00342899">
            <w:pPr>
              <w:widowControl w:val="0"/>
              <w:suppressAutoHyphens/>
              <w:jc w:val="center"/>
              <w:rPr>
                <w:ins w:id="490" w:author="Pioch, Martin" w:date="2021-07-28T23:27:00Z"/>
                <w:rFonts w:ascii="Calibri" w:eastAsia="Times New Roman" w:hAnsi="Calibri" w:cs="Calibri"/>
                <w:bCs/>
                <w:color w:val="000000"/>
                <w:sz w:val="18"/>
                <w:szCs w:val="20"/>
                <w:lang w:val="en-GB" w:eastAsia="fr-FR"/>
              </w:rPr>
            </w:pPr>
          </w:p>
        </w:tc>
        <w:tc>
          <w:tcPr>
            <w:tcW w:w="1778" w:type="pct"/>
            <w:tcBorders>
              <w:top w:val="single" w:sz="4" w:space="0" w:color="auto"/>
              <w:left w:val="single" w:sz="4" w:space="0" w:color="auto"/>
              <w:bottom w:val="single" w:sz="4" w:space="0" w:color="auto"/>
              <w:right w:val="single" w:sz="4" w:space="0" w:color="auto"/>
            </w:tcBorders>
            <w:shd w:val="clear" w:color="auto" w:fill="FFFFFF"/>
            <w:vAlign w:val="center"/>
          </w:tcPr>
          <w:p w14:paraId="2E0E0A12" w14:textId="77777777" w:rsidR="00342899" w:rsidRPr="00342899" w:rsidRDefault="00342899" w:rsidP="006762E8">
            <w:pPr>
              <w:pStyle w:val="ListParagraph"/>
              <w:keepNext/>
              <w:numPr>
                <w:ilvl w:val="0"/>
                <w:numId w:val="15"/>
              </w:numPr>
              <w:suppressAutoHyphens/>
              <w:spacing w:before="120" w:after="120" w:line="276" w:lineRule="auto"/>
              <w:ind w:left="274" w:hanging="274"/>
              <w:contextualSpacing w:val="0"/>
              <w:rPr>
                <w:ins w:id="491" w:author="Pioch, Martin" w:date="2021-07-28T23:27:00Z"/>
                <w:rFonts w:cs="Calibri"/>
                <w:bCs/>
                <w:color w:val="222222"/>
                <w:sz w:val="18"/>
                <w:szCs w:val="20"/>
                <w:lang w:val="en-GB"/>
              </w:rPr>
            </w:pPr>
          </w:p>
        </w:tc>
        <w:tc>
          <w:tcPr>
            <w:tcW w:w="487" w:type="pct"/>
            <w:tcBorders>
              <w:top w:val="single" w:sz="4" w:space="0" w:color="auto"/>
              <w:left w:val="single" w:sz="4" w:space="0" w:color="auto"/>
              <w:bottom w:val="single" w:sz="4" w:space="0" w:color="auto"/>
              <w:right w:val="single" w:sz="4" w:space="0" w:color="auto"/>
            </w:tcBorders>
            <w:shd w:val="clear" w:color="auto" w:fill="FFFFFF"/>
            <w:vAlign w:val="center"/>
          </w:tcPr>
          <w:p w14:paraId="6BA52B74" w14:textId="77777777" w:rsidR="00342899" w:rsidRPr="00C13923" w:rsidRDefault="00342899" w:rsidP="00342899">
            <w:pPr>
              <w:keepNext/>
              <w:suppressAutoHyphens/>
              <w:jc w:val="center"/>
              <w:rPr>
                <w:ins w:id="492" w:author="Pioch, Martin" w:date="2021-07-28T23:27:00Z"/>
                <w:rFonts w:ascii="Calibri" w:eastAsia="Times New Roman" w:hAnsi="Calibri" w:cs="Calibri"/>
                <w:bCs/>
                <w:color w:val="000000"/>
                <w:sz w:val="18"/>
                <w:szCs w:val="20"/>
                <w:lang w:val="en-GB" w:eastAsia="fr-FR"/>
              </w:rPr>
            </w:pPr>
          </w:p>
        </w:tc>
      </w:tr>
      <w:tr w:rsidR="00342899" w:rsidRPr="0037302C" w14:paraId="6F1F4059" w14:textId="77777777" w:rsidTr="0093613C">
        <w:trPr>
          <w:trHeight w:val="57"/>
          <w:ins w:id="493" w:author="Pioch, Martin" w:date="2021-07-28T23:27:00Z"/>
        </w:trPr>
        <w:tc>
          <w:tcPr>
            <w:tcW w:w="1513"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00687261" w14:textId="77777777" w:rsidR="00342899" w:rsidRPr="00342899" w:rsidRDefault="00342899" w:rsidP="00342899">
            <w:pPr>
              <w:widowControl w:val="0"/>
              <w:suppressAutoHyphens/>
              <w:rPr>
                <w:ins w:id="494" w:author="Pioch, Martin" w:date="2021-07-28T23:27:00Z"/>
                <w:rFonts w:ascii="Calibri" w:eastAsia="Times New Roman" w:hAnsi="Calibri" w:cs="Calibri"/>
                <w:bCs/>
                <w:color w:val="000000"/>
                <w:sz w:val="18"/>
                <w:szCs w:val="20"/>
                <w:lang w:val="en-GB" w:eastAsia="fr-FR"/>
              </w:rPr>
            </w:pPr>
          </w:p>
        </w:tc>
        <w:tc>
          <w:tcPr>
            <w:tcW w:w="440" w:type="pct"/>
            <w:tcBorders>
              <w:top w:val="single" w:sz="4" w:space="0" w:color="auto"/>
              <w:left w:val="single" w:sz="4" w:space="0" w:color="auto"/>
              <w:bottom w:val="single" w:sz="4" w:space="0" w:color="auto"/>
              <w:right w:val="single" w:sz="4" w:space="0" w:color="auto"/>
            </w:tcBorders>
            <w:shd w:val="clear" w:color="auto" w:fill="FFFFFF"/>
            <w:vAlign w:val="center"/>
          </w:tcPr>
          <w:p w14:paraId="41F89375" w14:textId="77777777" w:rsidR="00342899" w:rsidRPr="00342899" w:rsidRDefault="00342899" w:rsidP="00342899">
            <w:pPr>
              <w:widowControl w:val="0"/>
              <w:suppressAutoHyphens/>
              <w:jc w:val="center"/>
              <w:rPr>
                <w:ins w:id="495" w:author="Pioch, Martin" w:date="2021-07-28T23:27:00Z"/>
                <w:rFonts w:ascii="Calibri" w:eastAsia="Times New Roman" w:hAnsi="Calibri" w:cs="Calibri"/>
                <w:bCs/>
                <w:color w:val="000000"/>
                <w:sz w:val="18"/>
                <w:szCs w:val="20"/>
                <w:lang w:val="en-GB" w:eastAsia="fr-FR"/>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783DCD63" w14:textId="77777777" w:rsidR="00342899" w:rsidRPr="00342899" w:rsidRDefault="00342899" w:rsidP="00342899">
            <w:pPr>
              <w:widowControl w:val="0"/>
              <w:suppressAutoHyphens/>
              <w:jc w:val="center"/>
              <w:rPr>
                <w:ins w:id="496" w:author="Pioch, Martin" w:date="2021-07-28T23:27:00Z"/>
                <w:rFonts w:ascii="Calibri" w:eastAsia="Times New Roman" w:hAnsi="Calibri" w:cs="Calibri"/>
                <w:bCs/>
                <w:color w:val="000000"/>
                <w:sz w:val="18"/>
                <w:szCs w:val="20"/>
                <w:lang w:val="en-GB" w:eastAsia="fr-FR"/>
              </w:rPr>
            </w:pPr>
          </w:p>
        </w:tc>
        <w:tc>
          <w:tcPr>
            <w:tcW w:w="1778" w:type="pct"/>
            <w:tcBorders>
              <w:top w:val="single" w:sz="4" w:space="0" w:color="auto"/>
              <w:left w:val="single" w:sz="4" w:space="0" w:color="auto"/>
              <w:bottom w:val="single" w:sz="4" w:space="0" w:color="auto"/>
              <w:right w:val="single" w:sz="4" w:space="0" w:color="auto"/>
            </w:tcBorders>
            <w:shd w:val="clear" w:color="auto" w:fill="FFFFFF"/>
            <w:vAlign w:val="center"/>
          </w:tcPr>
          <w:p w14:paraId="75FD4E0A" w14:textId="77777777" w:rsidR="00342899" w:rsidRPr="00342899" w:rsidRDefault="00342899" w:rsidP="006762E8">
            <w:pPr>
              <w:pStyle w:val="ListParagraph"/>
              <w:keepNext/>
              <w:numPr>
                <w:ilvl w:val="0"/>
                <w:numId w:val="15"/>
              </w:numPr>
              <w:suppressAutoHyphens/>
              <w:spacing w:before="120" w:after="120" w:line="276" w:lineRule="auto"/>
              <w:ind w:left="274" w:hanging="274"/>
              <w:contextualSpacing w:val="0"/>
              <w:rPr>
                <w:ins w:id="497" w:author="Pioch, Martin" w:date="2021-07-28T23:27:00Z"/>
                <w:rFonts w:cs="Calibri"/>
                <w:bCs/>
                <w:color w:val="222222"/>
                <w:sz w:val="18"/>
                <w:szCs w:val="20"/>
                <w:lang w:val="en-GB"/>
              </w:rPr>
            </w:pPr>
          </w:p>
        </w:tc>
        <w:tc>
          <w:tcPr>
            <w:tcW w:w="487" w:type="pct"/>
            <w:tcBorders>
              <w:top w:val="single" w:sz="4" w:space="0" w:color="auto"/>
              <w:left w:val="single" w:sz="4" w:space="0" w:color="auto"/>
              <w:bottom w:val="single" w:sz="4" w:space="0" w:color="auto"/>
              <w:right w:val="single" w:sz="4" w:space="0" w:color="auto"/>
            </w:tcBorders>
            <w:shd w:val="clear" w:color="auto" w:fill="FFFFFF"/>
            <w:vAlign w:val="center"/>
          </w:tcPr>
          <w:p w14:paraId="11A7D83C" w14:textId="77777777" w:rsidR="00342899" w:rsidRPr="00C13923" w:rsidRDefault="00342899" w:rsidP="00342899">
            <w:pPr>
              <w:keepNext/>
              <w:suppressAutoHyphens/>
              <w:jc w:val="center"/>
              <w:rPr>
                <w:ins w:id="498" w:author="Pioch, Martin" w:date="2021-07-28T23:27:00Z"/>
                <w:rFonts w:ascii="Calibri" w:eastAsia="Times New Roman" w:hAnsi="Calibri" w:cs="Calibri"/>
                <w:bCs/>
                <w:color w:val="000000"/>
                <w:sz w:val="18"/>
                <w:szCs w:val="20"/>
                <w:lang w:val="en-GB" w:eastAsia="fr-FR"/>
              </w:rPr>
            </w:pPr>
          </w:p>
        </w:tc>
      </w:tr>
    </w:tbl>
    <w:p w14:paraId="1CF48C46" w14:textId="77777777" w:rsidR="00342899" w:rsidRDefault="00342899" w:rsidP="00342899">
      <w:pPr>
        <w:rPr>
          <w:ins w:id="499" w:author="Pioch, Martin" w:date="2021-07-28T23:27:00Z"/>
          <w:lang w:val="en-GB"/>
        </w:rPr>
      </w:pPr>
    </w:p>
    <w:p w14:paraId="02D72205" w14:textId="36516739" w:rsidR="00342899" w:rsidDel="00342899" w:rsidRDefault="00342899" w:rsidP="00342899">
      <w:pPr>
        <w:rPr>
          <w:del w:id="500" w:author="Pioch, Martin" w:date="2021-07-28T23:27:00Z"/>
          <w:lang w:val="en-GB"/>
        </w:rPr>
      </w:pPr>
    </w:p>
    <w:p w14:paraId="1BBF6820" w14:textId="56BF456C" w:rsidR="00D74757" w:rsidRPr="00342899" w:rsidRDefault="00D74757" w:rsidP="00801436">
      <w:pPr>
        <w:pStyle w:val="Heading2"/>
        <w:rPr>
          <w:lang w:val="en-GB"/>
        </w:rPr>
      </w:pPr>
      <w:bookmarkStart w:id="501" w:name="_Toc78410996"/>
      <w:r w:rsidRPr="00342899">
        <w:rPr>
          <w:lang w:val="en-GB"/>
        </w:rPr>
        <w:t>2.6</w:t>
      </w:r>
      <w:r w:rsidRPr="00342899">
        <w:rPr>
          <w:lang w:val="en-GB"/>
        </w:rPr>
        <w:tab/>
        <w:t xml:space="preserve">Workstreams </w:t>
      </w:r>
      <w:r w:rsidR="00C510D7" w:rsidRPr="00342899">
        <w:rPr>
          <w:lang w:val="en-GB"/>
        </w:rPr>
        <w:t>Act</w:t>
      </w:r>
      <w:bookmarkEnd w:id="501"/>
      <w:r w:rsidRPr="00342899">
        <w:rPr>
          <w:lang w:val="en-GB"/>
        </w:rPr>
        <w:t xml:space="preserve"> </w:t>
      </w:r>
    </w:p>
    <w:p w14:paraId="68358F76" w14:textId="77777777" w:rsidR="00342899" w:rsidRPr="00342899" w:rsidRDefault="00342899" w:rsidP="00342899">
      <w:pPr>
        <w:spacing w:line="257" w:lineRule="auto"/>
        <w:jc w:val="both"/>
        <w:rPr>
          <w:ins w:id="502" w:author="Pioch, Martin" w:date="2021-07-28T23:28:00Z"/>
          <w:rFonts w:eastAsia="Arial" w:cs="Arial"/>
          <w:szCs w:val="20"/>
          <w:lang w:val="en-GB"/>
        </w:rPr>
      </w:pPr>
      <w:ins w:id="503" w:author="Pioch, Martin" w:date="2021-07-28T23:28:00Z">
        <w:r w:rsidRPr="00342899">
          <w:rPr>
            <w:rFonts w:eastAsia="Arial" w:cs="Arial"/>
            <w:szCs w:val="20"/>
            <w:lang w:val="en-GB"/>
          </w:rPr>
          <w:t xml:space="preserve">Power technologies, electronic components and systems are key decarbonization factors to tackle with the global warming. Improving the Energy efficiency will be a critical challenge for a wide range of future electronic power application , where avoiding loss is top priority, e.g. for HPC data centres, electric vehicles, digital health systems, automated manufacturing, industrial solutions, efficient power conversion for smart grid and renewables. </w:t>
        </w:r>
      </w:ins>
    </w:p>
    <w:p w14:paraId="68801394" w14:textId="77777777" w:rsidR="0077242E" w:rsidRPr="0077242E" w:rsidRDefault="0077242E" w:rsidP="0077242E">
      <w:pPr>
        <w:spacing w:after="120" w:line="276" w:lineRule="auto"/>
        <w:jc w:val="both"/>
        <w:rPr>
          <w:ins w:id="504" w:author="Pioch, Martin" w:date="2021-07-28T23:32:00Z"/>
          <w:rFonts w:cs="Arial"/>
          <w:u w:val="single"/>
          <w:lang w:val="en-GB"/>
        </w:rPr>
      </w:pPr>
      <w:ins w:id="505" w:author="Pioch, Martin" w:date="2021-07-28T23:32:00Z">
        <w:r w:rsidRPr="0077242E">
          <w:rPr>
            <w:rFonts w:cs="Arial"/>
            <w:lang w:val="en-GB"/>
          </w:rPr>
          <w:t>The main challenge for multiple industry sectors is the generational transformation towards electrification aimed at ultimately achieving climate neutrality. In particular, the electrification of the automotive is a key pillar to reduce greenhouse gas emissions as a 90% reduction in transport emissions is needed by 2050 to achieve climate neutrality.</w:t>
        </w:r>
      </w:ins>
    </w:p>
    <w:p w14:paraId="147BFB1F" w14:textId="77777777" w:rsidR="0077242E" w:rsidRPr="0093613C" w:rsidRDefault="0077242E" w:rsidP="0077242E">
      <w:pPr>
        <w:spacing w:after="120" w:line="276" w:lineRule="auto"/>
        <w:jc w:val="both"/>
        <w:rPr>
          <w:ins w:id="506" w:author="Pioch, Martin" w:date="2021-07-28T23:32:00Z"/>
          <w:rFonts w:cs="Arial"/>
          <w:lang w:val="en-GB"/>
        </w:rPr>
      </w:pPr>
      <w:ins w:id="507" w:author="Pioch, Martin" w:date="2021-07-28T23:32:00Z">
        <w:r w:rsidRPr="0077242E">
          <w:rPr>
            <w:rFonts w:cs="Arial"/>
            <w:lang w:val="en-GB"/>
          </w:rPr>
          <w:t>In this context, the main objective of work package 2 of this workstream is the improvement of the efficiency, quality, purity, sustainability, and manufacturing costs of power semiconductors to the requirements of sectors that are transitioning towards electrification, in particular, the automotive in</w:t>
        </w:r>
        <w:r w:rsidRPr="0093613C">
          <w:rPr>
            <w:rFonts w:cs="Arial"/>
            <w:lang w:val="en-GB"/>
          </w:rPr>
          <w:t xml:space="preserve">dustry. </w:t>
        </w:r>
      </w:ins>
    </w:p>
    <w:p w14:paraId="735D8C61" w14:textId="77777777" w:rsidR="0077242E" w:rsidRPr="00B370E1" w:rsidRDefault="0077242E" w:rsidP="0077242E">
      <w:pPr>
        <w:spacing w:after="120" w:line="276" w:lineRule="auto"/>
        <w:jc w:val="both"/>
        <w:rPr>
          <w:ins w:id="508" w:author="Pioch, Martin" w:date="2021-07-28T23:32:00Z"/>
          <w:rFonts w:cs="Arial"/>
          <w:lang w:val="en-GB"/>
        </w:rPr>
      </w:pPr>
      <w:ins w:id="509" w:author="Pioch, Martin" w:date="2021-07-28T23:32:00Z">
        <w:r w:rsidRPr="001C79EC">
          <w:rPr>
            <w:rFonts w:cs="Arial"/>
            <w:lang w:val="en-GB"/>
          </w:rPr>
          <w:t xml:space="preserve">A further objective of this work package is to contribute to an increase in supply chain assurance for compound semiconductors in Europe. In the context of the current semiconductor shortage that </w:t>
        </w:r>
        <w:proofErr w:type="spellStart"/>
        <w:r w:rsidRPr="001C79EC">
          <w:rPr>
            <w:rFonts w:cs="Arial"/>
            <w:lang w:val="en-GB"/>
          </w:rPr>
          <w:t>i.a.</w:t>
        </w:r>
        <w:proofErr w:type="spellEnd"/>
        <w:r w:rsidRPr="001C79EC">
          <w:rPr>
            <w:rFonts w:cs="Arial"/>
            <w:lang w:val="en-GB"/>
          </w:rPr>
          <w:t xml:space="preserve"> impacted the automotive industry where productions had to be kept idle, a multi-source, mature supply chain can form an important building-block for supply chain assurance of compound semiconductors and the goal of Europe’s resilience. </w:t>
        </w:r>
      </w:ins>
    </w:p>
    <w:p w14:paraId="66DF6750" w14:textId="77777777" w:rsidR="0077242E" w:rsidRPr="001857DB" w:rsidRDefault="0077242E" w:rsidP="0077242E">
      <w:pPr>
        <w:spacing w:after="120" w:line="276" w:lineRule="auto"/>
        <w:jc w:val="both"/>
        <w:rPr>
          <w:ins w:id="510" w:author="Pioch, Martin" w:date="2021-07-28T23:32:00Z"/>
          <w:rFonts w:cs="Arial"/>
          <w:lang w:val="en-GB"/>
        </w:rPr>
      </w:pPr>
      <w:ins w:id="511" w:author="Pioch, Martin" w:date="2021-07-28T23:32:00Z">
        <w:r w:rsidRPr="006762E8">
          <w:rPr>
            <w:rFonts w:cs="Arial"/>
            <w:lang w:val="en-GB"/>
          </w:rPr>
          <w:t>Moreover, it is an objective of this work package to elevate Euro</w:t>
        </w:r>
        <w:r w:rsidRPr="00BA1608">
          <w:rPr>
            <w:rFonts w:cs="Arial"/>
            <w:lang w:val="en-GB"/>
          </w:rPr>
          <w:t xml:space="preserve">pean technology leadership in the transformation from combustion technology to electrification by establishing one for the most advanced production facilities for </w:t>
        </w:r>
        <w:proofErr w:type="spellStart"/>
        <w:r w:rsidRPr="00BA1608">
          <w:rPr>
            <w:rFonts w:cs="Arial"/>
            <w:lang w:val="en-GB"/>
          </w:rPr>
          <w:t>SiC</w:t>
        </w:r>
        <w:proofErr w:type="spellEnd"/>
        <w:r w:rsidRPr="00BA1608">
          <w:rPr>
            <w:rFonts w:cs="Arial"/>
            <w:lang w:val="en-GB"/>
          </w:rPr>
          <w:t xml:space="preserve"> w</w:t>
        </w:r>
        <w:r w:rsidRPr="001857DB">
          <w:rPr>
            <w:rFonts w:cs="Arial"/>
            <w:lang w:val="en-GB"/>
          </w:rPr>
          <w:t xml:space="preserve">afers in Europe. </w:t>
        </w:r>
      </w:ins>
    </w:p>
    <w:p w14:paraId="238B4E7E" w14:textId="77777777" w:rsidR="0077242E" w:rsidRPr="00670B8C" w:rsidRDefault="0077242E" w:rsidP="0077242E">
      <w:pPr>
        <w:spacing w:after="120" w:line="276" w:lineRule="auto"/>
        <w:jc w:val="both"/>
        <w:rPr>
          <w:ins w:id="512" w:author="Pioch, Martin" w:date="2021-07-28T23:32:00Z"/>
          <w:rFonts w:cs="Arial"/>
          <w:lang w:val="en-GB"/>
        </w:rPr>
      </w:pPr>
      <w:ins w:id="513" w:author="Pioch, Martin" w:date="2021-07-28T23:32:00Z">
        <w:r w:rsidRPr="001857DB">
          <w:rPr>
            <w:rFonts w:cs="Arial"/>
            <w:lang w:val="en-GB"/>
          </w:rPr>
          <w:t xml:space="preserve">With regard to the newest generation of </w:t>
        </w:r>
        <w:proofErr w:type="spellStart"/>
        <w:r w:rsidRPr="001857DB">
          <w:rPr>
            <w:rFonts w:cs="Arial"/>
            <w:lang w:val="en-GB"/>
          </w:rPr>
          <w:t>SiC</w:t>
        </w:r>
        <w:proofErr w:type="spellEnd"/>
        <w:r w:rsidRPr="001857DB">
          <w:rPr>
            <w:rFonts w:cs="Arial"/>
            <w:lang w:val="en-GB"/>
          </w:rPr>
          <w:t xml:space="preserve"> semiconductors the major challenge lies in optimizing the efficiency and integration of </w:t>
        </w:r>
        <w:proofErr w:type="spellStart"/>
        <w:r w:rsidRPr="001857DB">
          <w:rPr>
            <w:rFonts w:cs="Arial"/>
            <w:lang w:val="en-GB"/>
          </w:rPr>
          <w:t>SiC</w:t>
        </w:r>
        <w:proofErr w:type="spellEnd"/>
        <w:r w:rsidRPr="001857DB">
          <w:rPr>
            <w:rFonts w:cs="Arial"/>
            <w:lang w:val="en-GB"/>
          </w:rPr>
          <w:t xml:space="preserve"> semiconductors </w:t>
        </w:r>
      </w:ins>
    </w:p>
    <w:p w14:paraId="20939977" w14:textId="77777777" w:rsidR="00342899" w:rsidRPr="00342899" w:rsidRDefault="00342899" w:rsidP="00342899">
      <w:pPr>
        <w:rPr>
          <w:ins w:id="514" w:author="Pioch, Martin" w:date="2021-07-28T23:28:00Z"/>
          <w:lang w:val="en-GB"/>
        </w:rPr>
      </w:pPr>
    </w:p>
    <w:p w14:paraId="59733DA0" w14:textId="25C6585D" w:rsidR="00342899" w:rsidRPr="00342899" w:rsidRDefault="00342899" w:rsidP="00342899">
      <w:pPr>
        <w:pStyle w:val="Heading3"/>
        <w:rPr>
          <w:ins w:id="515" w:author="Pioch, Martin" w:date="2021-07-28T23:28:00Z"/>
          <w:lang w:val="en-GB"/>
        </w:rPr>
      </w:pPr>
      <w:bookmarkStart w:id="516" w:name="_Toc78410997"/>
      <w:ins w:id="517" w:author="Pioch, Martin" w:date="2021-07-28T23:28:00Z">
        <w:r>
          <w:rPr>
            <w:lang w:val="en-GB"/>
          </w:rPr>
          <w:t>2.</w:t>
        </w:r>
      </w:ins>
      <w:ins w:id="518" w:author="Pioch, Martin" w:date="2021-07-28T23:30:00Z">
        <w:r>
          <w:rPr>
            <w:lang w:val="en-GB"/>
          </w:rPr>
          <w:t>6</w:t>
        </w:r>
      </w:ins>
      <w:ins w:id="519" w:author="Pioch, Martin" w:date="2021-07-28T23:28:00Z">
        <w:r>
          <w:rPr>
            <w:lang w:val="en-GB"/>
          </w:rPr>
          <w:t>.</w:t>
        </w:r>
      </w:ins>
      <w:ins w:id="520" w:author="Pioch, Martin" w:date="2021-07-28T23:29:00Z">
        <w:r>
          <w:rPr>
            <w:lang w:val="en-GB"/>
          </w:rPr>
          <w:t>1</w:t>
        </w:r>
      </w:ins>
      <w:ins w:id="521" w:author="Pioch, Martin" w:date="2021-07-28T23:28:00Z">
        <w:r>
          <w:rPr>
            <w:lang w:val="en-GB"/>
          </w:rPr>
          <w:t xml:space="preserve"> </w:t>
        </w:r>
        <w:r w:rsidRPr="00342899">
          <w:rPr>
            <w:lang w:val="en-GB"/>
          </w:rPr>
          <w:t>Objectives and Challenges</w:t>
        </w:r>
        <w:bookmarkEnd w:id="516"/>
      </w:ins>
    </w:p>
    <w:p w14:paraId="35100355" w14:textId="77777777" w:rsidR="00342899" w:rsidRPr="00342899" w:rsidRDefault="00342899" w:rsidP="00342899">
      <w:pPr>
        <w:rPr>
          <w:ins w:id="522" w:author="Pioch, Martin" w:date="2021-07-28T23:28:00Z"/>
          <w:lang w:val="en-GB"/>
        </w:rPr>
      </w:pPr>
    </w:p>
    <w:p w14:paraId="425CB669" w14:textId="29D1122F" w:rsidR="00342899" w:rsidRPr="00342899" w:rsidRDefault="00342899" w:rsidP="00342899">
      <w:pPr>
        <w:pStyle w:val="Heading4"/>
        <w:rPr>
          <w:ins w:id="523" w:author="Pioch, Martin" w:date="2021-07-28T23:28:00Z"/>
          <w:lang w:val="en-GB"/>
        </w:rPr>
      </w:pPr>
      <w:ins w:id="524" w:author="Pioch, Martin" w:date="2021-07-28T23:28:00Z">
        <w:r w:rsidRPr="00342899">
          <w:rPr>
            <w:lang w:val="en-GB"/>
          </w:rPr>
          <w:t>2.</w:t>
        </w:r>
      </w:ins>
      <w:ins w:id="525" w:author="Pioch, Martin" w:date="2021-07-28T23:30:00Z">
        <w:r>
          <w:rPr>
            <w:lang w:val="en-GB"/>
          </w:rPr>
          <w:t>6</w:t>
        </w:r>
      </w:ins>
      <w:ins w:id="526" w:author="Pioch, Martin" w:date="2021-07-28T23:28:00Z">
        <w:r w:rsidRPr="00342899">
          <w:rPr>
            <w:lang w:val="en-GB"/>
          </w:rPr>
          <w:t>.1.1 Objectives of the WS</w:t>
        </w:r>
        <w:r>
          <w:rPr>
            <w:lang w:val="en-GB"/>
          </w:rPr>
          <w:t xml:space="preserve"> Act</w:t>
        </w:r>
      </w:ins>
    </w:p>
    <w:p w14:paraId="397EFA21" w14:textId="77777777" w:rsidR="00342899" w:rsidRDefault="00342899" w:rsidP="00342899">
      <w:pPr>
        <w:rPr>
          <w:ins w:id="527" w:author="Pioch, Martin" w:date="2021-07-28T23:29:00Z"/>
          <w:szCs w:val="20"/>
          <w:lang w:val="en-GB"/>
        </w:rPr>
      </w:pPr>
    </w:p>
    <w:p w14:paraId="609965A8" w14:textId="5428BA46" w:rsidR="00342899" w:rsidRPr="00342899" w:rsidRDefault="00342899" w:rsidP="00342899">
      <w:pPr>
        <w:rPr>
          <w:ins w:id="528" w:author="Pioch, Martin" w:date="2021-07-28T23:28:00Z"/>
          <w:rFonts w:asciiTheme="minorHAnsi" w:eastAsiaTheme="minorEastAsia" w:hAnsiTheme="minorHAnsi"/>
          <w:szCs w:val="20"/>
          <w:lang w:val="en-GB"/>
        </w:rPr>
      </w:pPr>
      <w:ins w:id="529" w:author="Pioch, Martin" w:date="2021-07-28T23:28:00Z">
        <w:r w:rsidRPr="00342899">
          <w:rPr>
            <w:szCs w:val="20"/>
            <w:lang w:val="en-GB"/>
          </w:rPr>
          <w:t xml:space="preserve">The objective will be to develop and implement </w:t>
        </w:r>
        <w:r w:rsidRPr="00342899">
          <w:rPr>
            <w:color w:val="000000" w:themeColor="text1"/>
            <w:szCs w:val="20"/>
            <w:lang w:val="en-GB"/>
          </w:rPr>
          <w:t xml:space="preserve">beyond the state-of-the-art's </w:t>
        </w:r>
        <w:r w:rsidRPr="00342899">
          <w:rPr>
            <w:szCs w:val="20"/>
            <w:lang w:val="en-GB"/>
          </w:rPr>
          <w:t xml:space="preserve">innovative </w:t>
        </w:r>
        <w:r w:rsidRPr="00342899">
          <w:rPr>
            <w:color w:val="000000" w:themeColor="text1"/>
            <w:szCs w:val="20"/>
            <w:lang w:val="en-GB"/>
          </w:rPr>
          <w:t xml:space="preserve">technologies for </w:t>
        </w:r>
        <w:r w:rsidRPr="00342899">
          <w:rPr>
            <w:szCs w:val="20"/>
            <w:lang w:val="en-GB"/>
          </w:rPr>
          <w:t xml:space="preserve">smart </w:t>
        </w:r>
        <w:r w:rsidRPr="00342899">
          <w:rPr>
            <w:color w:val="000000" w:themeColor="text1"/>
            <w:szCs w:val="20"/>
            <w:lang w:val="en-GB"/>
          </w:rPr>
          <w:t xml:space="preserve">power and discrete silicon devices, to increase energy efficiency everywhere. </w:t>
        </w:r>
        <w:r w:rsidRPr="00342899">
          <w:rPr>
            <w:szCs w:val="20"/>
            <w:lang w:val="en-GB"/>
          </w:rPr>
          <w:t xml:space="preserve">This will allow </w:t>
        </w:r>
        <w:r w:rsidRPr="00342899">
          <w:rPr>
            <w:szCs w:val="20"/>
            <w:lang w:val="en-GB"/>
          </w:rPr>
          <w:lastRenderedPageBreak/>
          <w:t xml:space="preserve">designers to create circuits with higher density, better efficiency and greater reliability while achieving smaller form factors for lower cost installation at system level. </w:t>
        </w:r>
      </w:ins>
    </w:p>
    <w:p w14:paraId="77DDB745" w14:textId="57B4F506" w:rsidR="00342899" w:rsidRPr="0077242E" w:rsidRDefault="00342899" w:rsidP="00342899">
      <w:pPr>
        <w:rPr>
          <w:ins w:id="530" w:author="Pioch, Martin" w:date="2021-07-28T23:28:00Z"/>
          <w:szCs w:val="20"/>
          <w:lang w:val="en-GB"/>
        </w:rPr>
      </w:pPr>
      <w:ins w:id="531" w:author="Pioch, Martin" w:date="2021-07-28T23:28:00Z">
        <w:r w:rsidRPr="0077242E">
          <w:rPr>
            <w:szCs w:val="20"/>
            <w:lang w:val="en-GB"/>
          </w:rPr>
          <w:t>The additional benefits of wide-bandgap semiconductors such as gallium nitride (</w:t>
        </w:r>
        <w:proofErr w:type="spellStart"/>
        <w:r w:rsidRPr="0077242E">
          <w:rPr>
            <w:szCs w:val="20"/>
            <w:lang w:val="en-GB"/>
          </w:rPr>
          <w:t>GaN</w:t>
        </w:r>
        <w:proofErr w:type="spellEnd"/>
        <w:r w:rsidRPr="0077242E">
          <w:rPr>
            <w:szCs w:val="20"/>
            <w:lang w:val="en-GB"/>
          </w:rPr>
          <w:t>) and silicon carbide (</w:t>
        </w:r>
        <w:proofErr w:type="spellStart"/>
        <w:r w:rsidRPr="0077242E">
          <w:rPr>
            <w:szCs w:val="20"/>
            <w:lang w:val="en-GB"/>
          </w:rPr>
          <w:t>SiC</w:t>
        </w:r>
        <w:proofErr w:type="spellEnd"/>
        <w:r w:rsidRPr="0077242E">
          <w:rPr>
            <w:szCs w:val="20"/>
            <w:lang w:val="en-GB"/>
          </w:rPr>
          <w:t xml:space="preserve">) will further push the monolithic integrations </w:t>
        </w:r>
      </w:ins>
      <w:ins w:id="532" w:author="Pioch, Martin" w:date="2021-07-28T23:29:00Z">
        <w:r w:rsidRPr="0077242E">
          <w:rPr>
            <w:szCs w:val="20"/>
            <w:lang w:val="en-GB"/>
          </w:rPr>
          <w:t>solutions</w:t>
        </w:r>
      </w:ins>
      <w:ins w:id="533" w:author="Pioch, Martin" w:date="2021-07-28T23:28:00Z">
        <w:r w:rsidRPr="0077242E">
          <w:rPr>
            <w:szCs w:val="20"/>
            <w:lang w:val="en-GB"/>
          </w:rPr>
          <w:t xml:space="preserve"> enabling a much smaller bill of material and a faster design cycle, </w:t>
        </w:r>
      </w:ins>
    </w:p>
    <w:p w14:paraId="0909C5AA" w14:textId="77777777" w:rsidR="00342899" w:rsidRPr="00342899" w:rsidRDefault="00342899" w:rsidP="00342899">
      <w:pPr>
        <w:rPr>
          <w:ins w:id="534" w:author="Pioch, Martin" w:date="2021-07-28T23:28:00Z"/>
          <w:lang w:val="en-GB"/>
        </w:rPr>
      </w:pPr>
    </w:p>
    <w:p w14:paraId="56F0B7CA" w14:textId="5C051424" w:rsidR="00342899" w:rsidRPr="00342899" w:rsidRDefault="00342899" w:rsidP="00342899">
      <w:pPr>
        <w:pStyle w:val="Heading4"/>
        <w:rPr>
          <w:ins w:id="535" w:author="Pioch, Martin" w:date="2021-07-28T23:28:00Z"/>
          <w:lang w:val="en-GB"/>
        </w:rPr>
      </w:pPr>
      <w:ins w:id="536" w:author="Pioch, Martin" w:date="2021-07-28T23:28:00Z">
        <w:r w:rsidRPr="00342899">
          <w:rPr>
            <w:lang w:val="en-GB"/>
          </w:rPr>
          <w:t>2.</w:t>
        </w:r>
      </w:ins>
      <w:ins w:id="537" w:author="Pioch, Martin" w:date="2021-07-28T23:30:00Z">
        <w:r>
          <w:rPr>
            <w:lang w:val="en-GB"/>
          </w:rPr>
          <w:t>6</w:t>
        </w:r>
      </w:ins>
      <w:ins w:id="538" w:author="Pioch, Martin" w:date="2021-07-28T23:28:00Z">
        <w:r w:rsidRPr="00342899">
          <w:rPr>
            <w:lang w:val="en-GB"/>
          </w:rPr>
          <w:t>.</w:t>
        </w:r>
      </w:ins>
      <w:ins w:id="539" w:author="Pioch, Martin" w:date="2021-07-28T23:30:00Z">
        <w:r>
          <w:rPr>
            <w:lang w:val="en-GB"/>
          </w:rPr>
          <w:t>1</w:t>
        </w:r>
      </w:ins>
      <w:ins w:id="540" w:author="Pioch, Martin" w:date="2021-07-28T23:28:00Z">
        <w:r w:rsidRPr="00342899">
          <w:rPr>
            <w:lang w:val="en-GB"/>
          </w:rPr>
          <w:t>.2 Challenges of the WS</w:t>
        </w:r>
        <w:r>
          <w:rPr>
            <w:lang w:val="en-GB"/>
          </w:rPr>
          <w:t xml:space="preserve"> Act</w:t>
        </w:r>
      </w:ins>
    </w:p>
    <w:p w14:paraId="5EFE09A6" w14:textId="77777777" w:rsidR="0077242E" w:rsidRPr="00342899" w:rsidRDefault="0077242E" w:rsidP="006762E8">
      <w:pPr>
        <w:pStyle w:val="ListParagraph"/>
        <w:numPr>
          <w:ilvl w:val="0"/>
          <w:numId w:val="22"/>
        </w:numPr>
        <w:rPr>
          <w:ins w:id="541" w:author="Pioch, Martin" w:date="2021-07-28T23:31:00Z"/>
          <w:szCs w:val="20"/>
          <w:lang w:val="en-GB"/>
        </w:rPr>
      </w:pPr>
      <w:commentRangeStart w:id="542"/>
      <w:ins w:id="543" w:author="Pioch, Martin" w:date="2021-07-28T23:31:00Z">
        <w:r w:rsidRPr="00342899">
          <w:rPr>
            <w:rFonts w:eastAsia="Arial" w:cs="Arial"/>
            <w:szCs w:val="20"/>
            <w:lang w:val="en-GB"/>
          </w:rPr>
          <w:t>The challenges to better serve the electrification and digitalization trends with progress beyond state of the art for semiconductor content will be:</w:t>
        </w:r>
      </w:ins>
    </w:p>
    <w:p w14:paraId="52C50549" w14:textId="77777777" w:rsidR="0077242E" w:rsidRPr="00342899" w:rsidRDefault="0077242E" w:rsidP="006762E8">
      <w:pPr>
        <w:pStyle w:val="ListParagraph"/>
        <w:numPr>
          <w:ilvl w:val="0"/>
          <w:numId w:val="22"/>
        </w:numPr>
        <w:spacing w:line="257" w:lineRule="auto"/>
        <w:jc w:val="both"/>
        <w:rPr>
          <w:ins w:id="544" w:author="Pioch, Martin" w:date="2021-07-28T23:31:00Z"/>
          <w:rFonts w:asciiTheme="minorHAnsi" w:eastAsiaTheme="minorEastAsia" w:hAnsiTheme="minorHAnsi"/>
          <w:szCs w:val="20"/>
          <w:lang w:val="en-GB"/>
        </w:rPr>
      </w:pPr>
      <w:ins w:id="545" w:author="Pioch, Martin" w:date="2021-07-28T23:31:00Z">
        <w:r w:rsidRPr="00342899">
          <w:rPr>
            <w:rFonts w:eastAsia="Arial" w:cs="Arial"/>
            <w:szCs w:val="20"/>
            <w:lang w:val="en-GB"/>
          </w:rPr>
          <w:t xml:space="preserve"> New semiconductors materials and substrates for power technologies </w:t>
        </w:r>
      </w:ins>
    </w:p>
    <w:p w14:paraId="6B68B582" w14:textId="77777777" w:rsidR="0077242E" w:rsidRPr="00342899" w:rsidRDefault="0077242E" w:rsidP="006762E8">
      <w:pPr>
        <w:pStyle w:val="ListParagraph"/>
        <w:numPr>
          <w:ilvl w:val="0"/>
          <w:numId w:val="22"/>
        </w:numPr>
        <w:rPr>
          <w:ins w:id="546" w:author="Pioch, Martin" w:date="2021-07-28T23:31:00Z"/>
          <w:rFonts w:asciiTheme="minorHAnsi" w:eastAsiaTheme="minorEastAsia" w:hAnsiTheme="minorHAnsi"/>
          <w:szCs w:val="20"/>
          <w:lang w:val="en-GB"/>
        </w:rPr>
      </w:pPr>
      <w:ins w:id="547" w:author="Pioch, Martin" w:date="2021-07-28T23:31:00Z">
        <w:r w:rsidRPr="00342899">
          <w:rPr>
            <w:rFonts w:eastAsia="Arial" w:cs="Arial"/>
            <w:szCs w:val="20"/>
            <w:lang w:val="en-GB"/>
          </w:rPr>
          <w:t>Innovative technology options and designs for Power Silicon components</w:t>
        </w:r>
      </w:ins>
    </w:p>
    <w:p w14:paraId="2B081CF6" w14:textId="77777777" w:rsidR="0077242E" w:rsidRPr="00342899" w:rsidRDefault="0077242E" w:rsidP="006762E8">
      <w:pPr>
        <w:pStyle w:val="ListParagraph"/>
        <w:numPr>
          <w:ilvl w:val="0"/>
          <w:numId w:val="22"/>
        </w:numPr>
        <w:rPr>
          <w:ins w:id="548" w:author="Pioch, Martin" w:date="2021-07-28T23:31:00Z"/>
          <w:rFonts w:asciiTheme="minorHAnsi" w:eastAsiaTheme="minorEastAsia" w:hAnsiTheme="minorHAnsi"/>
          <w:szCs w:val="20"/>
          <w:lang w:val="en-GB"/>
        </w:rPr>
      </w:pPr>
      <w:ins w:id="549" w:author="Pioch, Martin" w:date="2021-07-28T23:31:00Z">
        <w:r w:rsidRPr="00342899">
          <w:rPr>
            <w:rFonts w:eastAsia="Arial" w:cs="Arial"/>
            <w:szCs w:val="20"/>
            <w:lang w:val="en-GB"/>
          </w:rPr>
          <w:t>Innovative technologies and designs for WBG-based power components</w:t>
        </w:r>
      </w:ins>
    </w:p>
    <w:p w14:paraId="714BD006" w14:textId="77777777" w:rsidR="0077242E" w:rsidRPr="00342899" w:rsidRDefault="0077242E" w:rsidP="006762E8">
      <w:pPr>
        <w:pStyle w:val="ListParagraph"/>
        <w:numPr>
          <w:ilvl w:val="0"/>
          <w:numId w:val="22"/>
        </w:numPr>
        <w:rPr>
          <w:ins w:id="550" w:author="Pioch, Martin" w:date="2021-07-28T23:31:00Z"/>
          <w:rFonts w:asciiTheme="minorHAnsi" w:eastAsiaTheme="minorEastAsia" w:hAnsiTheme="minorHAnsi"/>
          <w:szCs w:val="20"/>
          <w:lang w:val="en-GB"/>
        </w:rPr>
      </w:pPr>
      <w:ins w:id="551" w:author="Pioch, Martin" w:date="2021-07-28T23:31:00Z">
        <w:r w:rsidRPr="00342899">
          <w:rPr>
            <w:rFonts w:eastAsia="Arial" w:cs="Arial"/>
            <w:szCs w:val="20"/>
            <w:lang w:val="en-GB"/>
          </w:rPr>
          <w:t>Dedicated driver and logic to control WBG-based power devices</w:t>
        </w:r>
      </w:ins>
    </w:p>
    <w:p w14:paraId="04785B0A" w14:textId="77777777" w:rsidR="0077242E" w:rsidRPr="00342899" w:rsidRDefault="0077242E" w:rsidP="006762E8">
      <w:pPr>
        <w:pStyle w:val="ListParagraph"/>
        <w:numPr>
          <w:ilvl w:val="0"/>
          <w:numId w:val="22"/>
        </w:numPr>
        <w:rPr>
          <w:ins w:id="552" w:author="Pioch, Martin" w:date="2021-07-28T23:31:00Z"/>
          <w:rFonts w:asciiTheme="minorHAnsi" w:eastAsiaTheme="minorEastAsia" w:hAnsiTheme="minorHAnsi"/>
          <w:szCs w:val="20"/>
          <w:lang w:val="en-GB"/>
        </w:rPr>
      </w:pPr>
      <w:ins w:id="553" w:author="Pioch, Martin" w:date="2021-07-28T23:31:00Z">
        <w:r w:rsidRPr="00342899">
          <w:rPr>
            <w:rFonts w:eastAsia="Arial" w:cs="Arial"/>
            <w:szCs w:val="20"/>
            <w:lang w:val="en-GB"/>
          </w:rPr>
          <w:t>Dedicated packaging technologies and processes for power components</w:t>
        </w:r>
      </w:ins>
    </w:p>
    <w:p w14:paraId="18492EA1" w14:textId="77777777" w:rsidR="0077242E" w:rsidRPr="00342899" w:rsidRDefault="0077242E" w:rsidP="006762E8">
      <w:pPr>
        <w:pStyle w:val="ListParagraph"/>
        <w:numPr>
          <w:ilvl w:val="0"/>
          <w:numId w:val="22"/>
        </w:numPr>
        <w:rPr>
          <w:ins w:id="554" w:author="Pioch, Martin" w:date="2021-07-28T23:31:00Z"/>
          <w:rFonts w:asciiTheme="minorHAnsi" w:eastAsiaTheme="minorEastAsia" w:hAnsiTheme="minorHAnsi"/>
          <w:szCs w:val="20"/>
          <w:lang w:val="en-GB"/>
        </w:rPr>
      </w:pPr>
      <w:ins w:id="555" w:author="Pioch, Martin" w:date="2021-07-28T23:31:00Z">
        <w:r w:rsidRPr="00342899">
          <w:rPr>
            <w:rFonts w:eastAsia="Arial" w:cs="Arial"/>
            <w:szCs w:val="20"/>
            <w:lang w:val="en-GB"/>
          </w:rPr>
          <w:t>New solutions to lead in embedded processing</w:t>
        </w:r>
      </w:ins>
    </w:p>
    <w:p w14:paraId="4A8E9F78" w14:textId="7EF509C3" w:rsidR="0077242E" w:rsidRPr="00342899" w:rsidRDefault="0077242E" w:rsidP="006762E8">
      <w:pPr>
        <w:pStyle w:val="ListParagraph"/>
        <w:numPr>
          <w:ilvl w:val="0"/>
          <w:numId w:val="22"/>
        </w:numPr>
        <w:rPr>
          <w:ins w:id="556" w:author="Pioch, Martin" w:date="2021-07-28T23:31:00Z"/>
          <w:rFonts w:asciiTheme="minorHAnsi" w:eastAsiaTheme="minorEastAsia" w:hAnsiTheme="minorHAnsi"/>
          <w:szCs w:val="20"/>
          <w:lang w:val="en-GB"/>
        </w:rPr>
      </w:pPr>
      <w:ins w:id="557" w:author="Pioch, Martin" w:date="2021-07-28T23:31:00Z">
        <w:r w:rsidRPr="00342899">
          <w:rPr>
            <w:rFonts w:eastAsia="Arial" w:cs="Arial"/>
            <w:szCs w:val="20"/>
            <w:lang w:val="en-GB"/>
          </w:rPr>
          <w:t xml:space="preserve">Development of </w:t>
        </w:r>
      </w:ins>
      <w:ins w:id="558" w:author="Pioch, Martin" w:date="2021-07-28T23:32:00Z">
        <w:r w:rsidRPr="00342899">
          <w:rPr>
            <w:rFonts w:eastAsia="Arial" w:cs="Arial"/>
            <w:szCs w:val="20"/>
            <w:lang w:val="en-GB"/>
          </w:rPr>
          <w:t>analogue</w:t>
        </w:r>
      </w:ins>
      <w:ins w:id="559" w:author="Pioch, Martin" w:date="2021-07-28T23:31:00Z">
        <w:r w:rsidRPr="00342899">
          <w:rPr>
            <w:rFonts w:eastAsia="Arial" w:cs="Arial"/>
            <w:szCs w:val="20"/>
            <w:lang w:val="en-GB"/>
          </w:rPr>
          <w:t>, sensors and actuators for power &amp; energy management</w:t>
        </w:r>
      </w:ins>
    </w:p>
    <w:p w14:paraId="5C889549" w14:textId="77777777" w:rsidR="0077242E" w:rsidRPr="00342899" w:rsidRDefault="0077242E" w:rsidP="006762E8">
      <w:pPr>
        <w:pStyle w:val="ListParagraph"/>
        <w:numPr>
          <w:ilvl w:val="0"/>
          <w:numId w:val="22"/>
        </w:numPr>
        <w:rPr>
          <w:ins w:id="560" w:author="Pioch, Martin" w:date="2021-07-28T23:31:00Z"/>
          <w:rFonts w:asciiTheme="minorHAnsi" w:eastAsiaTheme="minorEastAsia" w:hAnsiTheme="minorHAnsi"/>
          <w:szCs w:val="20"/>
          <w:lang w:val="en-GB"/>
        </w:rPr>
      </w:pPr>
      <w:ins w:id="561" w:author="Pioch, Martin" w:date="2021-07-28T23:31:00Z">
        <w:r w:rsidRPr="00342899">
          <w:rPr>
            <w:rFonts w:eastAsia="Arial" w:cs="Arial"/>
            <w:szCs w:val="20"/>
            <w:lang w:val="en-GB"/>
          </w:rPr>
          <w:t>Develop industrial capacity dedicated to automotive power modules and systems</w:t>
        </w:r>
      </w:ins>
      <w:commentRangeEnd w:id="542"/>
      <w:ins w:id="562" w:author="Pioch, Martin" w:date="2021-07-28T23:33:00Z">
        <w:r>
          <w:rPr>
            <w:rStyle w:val="CommentReference"/>
            <w:lang w:val="de-DE"/>
          </w:rPr>
          <w:commentReference w:id="542"/>
        </w:r>
      </w:ins>
    </w:p>
    <w:p w14:paraId="30E64008" w14:textId="77777777" w:rsidR="0077242E" w:rsidRDefault="0077242E" w:rsidP="00342899">
      <w:pPr>
        <w:rPr>
          <w:ins w:id="563" w:author="Pioch, Martin" w:date="2021-07-28T23:32:00Z"/>
          <w:lang w:val="en-GB"/>
        </w:rPr>
      </w:pPr>
    </w:p>
    <w:p w14:paraId="6BC7A097" w14:textId="275CDF10" w:rsidR="00342899" w:rsidRDefault="00342899" w:rsidP="00342899">
      <w:pPr>
        <w:rPr>
          <w:ins w:id="564" w:author="Pioch, Martin" w:date="2021-07-28T23:32:00Z"/>
          <w:lang w:val="en-GB"/>
        </w:rPr>
      </w:pPr>
      <w:ins w:id="565" w:author="Pioch, Martin" w:date="2021-07-28T23:28:00Z">
        <w:r w:rsidRPr="00342899">
          <w:rPr>
            <w:lang w:val="en-GB"/>
          </w:rPr>
          <w:t>Challenges regarding RDI in this WS will be:</w:t>
        </w:r>
      </w:ins>
    </w:p>
    <w:p w14:paraId="2893E4CD" w14:textId="77777777" w:rsidR="0077242E" w:rsidRPr="00342899" w:rsidRDefault="0077242E" w:rsidP="006762E8">
      <w:pPr>
        <w:pStyle w:val="ListParagraph"/>
        <w:numPr>
          <w:ilvl w:val="0"/>
          <w:numId w:val="21"/>
        </w:numPr>
        <w:rPr>
          <w:ins w:id="566" w:author="Pioch, Martin" w:date="2021-07-28T23:32:00Z"/>
          <w:rFonts w:eastAsia="Times New Roman"/>
          <w:szCs w:val="20"/>
          <w:lang w:val="en-GB" w:eastAsia="de-DE"/>
        </w:rPr>
      </w:pPr>
      <w:ins w:id="567" w:author="Pioch, Martin" w:date="2021-07-28T23:32:00Z">
        <w:r w:rsidRPr="00342899">
          <w:rPr>
            <w:rFonts w:eastAsia="Times New Roman"/>
            <w:szCs w:val="20"/>
            <w:lang w:val="en-GB" w:eastAsia="de-DE"/>
          </w:rPr>
          <w:t>Challenge 1</w:t>
        </w:r>
      </w:ins>
    </w:p>
    <w:p w14:paraId="4CBD681C" w14:textId="77777777" w:rsidR="0077242E" w:rsidRPr="00342899" w:rsidRDefault="0077242E" w:rsidP="006762E8">
      <w:pPr>
        <w:pStyle w:val="ListParagraph"/>
        <w:numPr>
          <w:ilvl w:val="0"/>
          <w:numId w:val="21"/>
        </w:numPr>
        <w:rPr>
          <w:ins w:id="568" w:author="Pioch, Martin" w:date="2021-07-28T23:32:00Z"/>
          <w:rFonts w:eastAsia="Times New Roman"/>
          <w:szCs w:val="20"/>
          <w:lang w:val="en-GB" w:eastAsia="de-DE"/>
        </w:rPr>
      </w:pPr>
      <w:ins w:id="569" w:author="Pioch, Martin" w:date="2021-07-28T23:32:00Z">
        <w:r w:rsidRPr="00342899">
          <w:rPr>
            <w:rFonts w:eastAsia="Times New Roman"/>
            <w:szCs w:val="20"/>
            <w:lang w:val="en-GB" w:eastAsia="de-DE"/>
          </w:rPr>
          <w:t xml:space="preserve">Challenge 2 </w:t>
        </w:r>
      </w:ins>
    </w:p>
    <w:p w14:paraId="194FD9A2" w14:textId="77777777" w:rsidR="0077242E" w:rsidRPr="00342899" w:rsidRDefault="0077242E" w:rsidP="006762E8">
      <w:pPr>
        <w:pStyle w:val="ListParagraph"/>
        <w:numPr>
          <w:ilvl w:val="0"/>
          <w:numId w:val="21"/>
        </w:numPr>
        <w:rPr>
          <w:ins w:id="570" w:author="Pioch, Martin" w:date="2021-07-28T23:32:00Z"/>
          <w:rFonts w:eastAsia="Times New Roman"/>
          <w:szCs w:val="20"/>
          <w:lang w:val="en-GB" w:eastAsia="de-DE"/>
        </w:rPr>
      </w:pPr>
      <w:ins w:id="571" w:author="Pioch, Martin" w:date="2021-07-28T23:32:00Z">
        <w:r w:rsidRPr="00342899">
          <w:rPr>
            <w:rFonts w:eastAsia="Times New Roman"/>
            <w:szCs w:val="20"/>
            <w:lang w:val="en-GB" w:eastAsia="de-DE"/>
          </w:rPr>
          <w:t>Etc.</w:t>
        </w:r>
      </w:ins>
    </w:p>
    <w:p w14:paraId="2FB40796" w14:textId="77777777" w:rsidR="0077242E" w:rsidRPr="00342899" w:rsidRDefault="0077242E" w:rsidP="00342899">
      <w:pPr>
        <w:rPr>
          <w:ins w:id="572" w:author="Pioch, Martin" w:date="2021-07-28T23:28:00Z"/>
          <w:lang w:val="en-GB"/>
        </w:rPr>
      </w:pPr>
    </w:p>
    <w:p w14:paraId="4AA4127D" w14:textId="77777777" w:rsidR="00342899" w:rsidRPr="00342899" w:rsidRDefault="00342899" w:rsidP="00342899">
      <w:pPr>
        <w:rPr>
          <w:ins w:id="573" w:author="Pioch, Martin" w:date="2021-07-28T23:28:00Z"/>
          <w:rFonts w:eastAsia="Times New Roman"/>
          <w:szCs w:val="20"/>
          <w:lang w:val="en-GB" w:eastAsia="de-DE"/>
        </w:rPr>
      </w:pPr>
      <w:ins w:id="574" w:author="Pioch, Martin" w:date="2021-07-28T23:28:00Z">
        <w:r w:rsidRPr="00342899">
          <w:rPr>
            <w:rFonts w:eastAsia="Times New Roman"/>
            <w:szCs w:val="20"/>
            <w:lang w:val="en-GB" w:eastAsia="de-DE"/>
          </w:rPr>
          <w:t>Challenges regarding FID in this WS will be:</w:t>
        </w:r>
      </w:ins>
    </w:p>
    <w:p w14:paraId="13661F07" w14:textId="77777777" w:rsidR="00342899" w:rsidRPr="00342899" w:rsidRDefault="00342899" w:rsidP="006762E8">
      <w:pPr>
        <w:pStyle w:val="ListParagraph"/>
        <w:numPr>
          <w:ilvl w:val="0"/>
          <w:numId w:val="21"/>
        </w:numPr>
        <w:rPr>
          <w:ins w:id="575" w:author="Pioch, Martin" w:date="2021-07-28T23:28:00Z"/>
          <w:rFonts w:eastAsia="Times New Roman"/>
          <w:szCs w:val="20"/>
          <w:lang w:val="en-GB" w:eastAsia="de-DE"/>
        </w:rPr>
      </w:pPr>
      <w:ins w:id="576" w:author="Pioch, Martin" w:date="2021-07-28T23:28:00Z">
        <w:r w:rsidRPr="00342899">
          <w:rPr>
            <w:rFonts w:eastAsia="Times New Roman"/>
            <w:szCs w:val="20"/>
            <w:lang w:val="en-GB" w:eastAsia="de-DE"/>
          </w:rPr>
          <w:t>Challenge 1</w:t>
        </w:r>
      </w:ins>
    </w:p>
    <w:p w14:paraId="4FC10C4F" w14:textId="77777777" w:rsidR="00342899" w:rsidRPr="00342899" w:rsidRDefault="00342899" w:rsidP="006762E8">
      <w:pPr>
        <w:pStyle w:val="ListParagraph"/>
        <w:numPr>
          <w:ilvl w:val="0"/>
          <w:numId w:val="21"/>
        </w:numPr>
        <w:rPr>
          <w:ins w:id="577" w:author="Pioch, Martin" w:date="2021-07-28T23:28:00Z"/>
          <w:rFonts w:eastAsia="Times New Roman"/>
          <w:szCs w:val="20"/>
          <w:lang w:val="en-GB" w:eastAsia="de-DE"/>
        </w:rPr>
      </w:pPr>
      <w:ins w:id="578" w:author="Pioch, Martin" w:date="2021-07-28T23:28:00Z">
        <w:r w:rsidRPr="00342899">
          <w:rPr>
            <w:rFonts w:eastAsia="Times New Roman"/>
            <w:szCs w:val="20"/>
            <w:lang w:val="en-GB" w:eastAsia="de-DE"/>
          </w:rPr>
          <w:t xml:space="preserve">Challenge 2 </w:t>
        </w:r>
      </w:ins>
    </w:p>
    <w:p w14:paraId="3C021874" w14:textId="77777777" w:rsidR="00342899" w:rsidRPr="00342899" w:rsidRDefault="00342899" w:rsidP="006762E8">
      <w:pPr>
        <w:pStyle w:val="ListParagraph"/>
        <w:numPr>
          <w:ilvl w:val="0"/>
          <w:numId w:val="21"/>
        </w:numPr>
        <w:rPr>
          <w:ins w:id="579" w:author="Pioch, Martin" w:date="2021-07-28T23:28:00Z"/>
          <w:rFonts w:eastAsia="Times New Roman"/>
          <w:szCs w:val="20"/>
          <w:lang w:val="en-GB" w:eastAsia="de-DE"/>
        </w:rPr>
      </w:pPr>
      <w:ins w:id="580" w:author="Pioch, Martin" w:date="2021-07-28T23:28:00Z">
        <w:r w:rsidRPr="00342899">
          <w:rPr>
            <w:rFonts w:eastAsia="Times New Roman"/>
            <w:szCs w:val="20"/>
            <w:lang w:val="en-GB" w:eastAsia="de-DE"/>
          </w:rPr>
          <w:t>Etc.</w:t>
        </w:r>
      </w:ins>
    </w:p>
    <w:p w14:paraId="3770E73E" w14:textId="77777777" w:rsidR="00342899" w:rsidRPr="00342899" w:rsidRDefault="00342899" w:rsidP="00342899">
      <w:pPr>
        <w:suppressAutoHyphens/>
        <w:spacing w:before="120" w:after="120" w:line="280" w:lineRule="exact"/>
        <w:jc w:val="both"/>
        <w:rPr>
          <w:ins w:id="581" w:author="Pioch, Martin" w:date="2021-07-28T23:28:00Z"/>
          <w:rFonts w:ascii="Calibri" w:eastAsia="Times New Roman" w:hAnsi="Calibri" w:cs="Calibri"/>
          <w:szCs w:val="20"/>
          <w:lang w:val="en-GB" w:eastAsia="de-DE"/>
        </w:rPr>
      </w:pPr>
    </w:p>
    <w:p w14:paraId="01640BD8" w14:textId="741EA0BB" w:rsidR="00342899" w:rsidRPr="00342899" w:rsidRDefault="00342899" w:rsidP="00342899">
      <w:pPr>
        <w:pStyle w:val="Heading3"/>
        <w:rPr>
          <w:ins w:id="582" w:author="Pioch, Martin" w:date="2021-07-28T23:28:00Z"/>
          <w:lang w:val="en-GB"/>
        </w:rPr>
      </w:pPr>
      <w:bookmarkStart w:id="583" w:name="_Toc78410998"/>
      <w:ins w:id="584" w:author="Pioch, Martin" w:date="2021-07-28T23:28:00Z">
        <w:r w:rsidRPr="00342899">
          <w:rPr>
            <w:lang w:val="en-GB"/>
          </w:rPr>
          <w:t>2.</w:t>
        </w:r>
        <w:r>
          <w:rPr>
            <w:lang w:val="en-GB"/>
          </w:rPr>
          <w:t>6</w:t>
        </w:r>
        <w:r w:rsidRPr="00342899">
          <w:rPr>
            <w:lang w:val="en-GB"/>
          </w:rPr>
          <w:t xml:space="preserve">.2 Overall Presentation of the </w:t>
        </w:r>
        <w:r>
          <w:rPr>
            <w:lang w:val="en-GB"/>
          </w:rPr>
          <w:t>Direct Participants of WS Act</w:t>
        </w:r>
        <w:bookmarkEnd w:id="583"/>
      </w:ins>
    </w:p>
    <w:tbl>
      <w:tblPr>
        <w:tblW w:w="893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332"/>
        <w:gridCol w:w="1237"/>
        <w:gridCol w:w="1400"/>
        <w:gridCol w:w="4968"/>
      </w:tblGrid>
      <w:tr w:rsidR="00342899" w:rsidRPr="00342899" w14:paraId="3C11E4D0" w14:textId="77777777" w:rsidTr="00342899">
        <w:trPr>
          <w:trHeight w:val="38"/>
          <w:ins w:id="585" w:author="Pioch, Martin" w:date="2021-07-28T23:28:00Z"/>
        </w:trPr>
        <w:tc>
          <w:tcPr>
            <w:tcW w:w="1332" w:type="dxa"/>
            <w:shd w:val="clear" w:color="auto" w:fill="FFFFFF"/>
            <w:noWrap/>
          </w:tcPr>
          <w:p w14:paraId="76271A88" w14:textId="77777777" w:rsidR="00342899" w:rsidRPr="00342899" w:rsidRDefault="00342899" w:rsidP="00342899">
            <w:pPr>
              <w:suppressAutoHyphens/>
              <w:jc w:val="both"/>
              <w:rPr>
                <w:ins w:id="586" w:author="Pioch, Martin" w:date="2021-07-28T23:28:00Z"/>
                <w:rFonts w:ascii="Calibri" w:eastAsia="Times New Roman" w:hAnsi="Calibri" w:cs="Calibri"/>
                <w:color w:val="000000"/>
                <w:sz w:val="18"/>
                <w:szCs w:val="20"/>
                <w:lang w:val="en-GB" w:eastAsia="fr-FR"/>
              </w:rPr>
            </w:pPr>
            <w:ins w:id="587" w:author="Pioch, Martin" w:date="2021-07-28T23:28:00Z">
              <w:r w:rsidRPr="00342899">
                <w:rPr>
                  <w:rFonts w:ascii="Calibri" w:eastAsia="Times New Roman" w:hAnsi="Calibri" w:cs="Calibri"/>
                  <w:color w:val="000000"/>
                  <w:sz w:val="18"/>
                  <w:szCs w:val="20"/>
                  <w:lang w:val="en-GB" w:eastAsia="fr-FR"/>
                </w:rPr>
                <w:t>Company name</w:t>
              </w:r>
            </w:ins>
          </w:p>
        </w:tc>
        <w:tc>
          <w:tcPr>
            <w:tcW w:w="1237" w:type="dxa"/>
            <w:shd w:val="clear" w:color="auto" w:fill="FFFFFF"/>
          </w:tcPr>
          <w:p w14:paraId="5531D508" w14:textId="77777777" w:rsidR="00342899" w:rsidRPr="00342899" w:rsidRDefault="00342899" w:rsidP="00342899">
            <w:pPr>
              <w:suppressAutoHyphens/>
              <w:jc w:val="both"/>
              <w:rPr>
                <w:ins w:id="588" w:author="Pioch, Martin" w:date="2021-07-28T23:28:00Z"/>
                <w:rFonts w:ascii="Calibri" w:eastAsia="Times New Roman" w:hAnsi="Calibri" w:cs="Calibri"/>
                <w:color w:val="000000"/>
                <w:sz w:val="18"/>
                <w:szCs w:val="20"/>
                <w:lang w:val="en-GB" w:eastAsia="fr-FR"/>
              </w:rPr>
            </w:pPr>
            <w:ins w:id="589" w:author="Pioch, Martin" w:date="2021-07-28T23:28:00Z">
              <w:r w:rsidRPr="00342899">
                <w:rPr>
                  <w:rFonts w:ascii="Calibri" w:hAnsi="Calibri" w:cs="Calibri"/>
                  <w:color w:val="222222"/>
                  <w:sz w:val="18"/>
                  <w:szCs w:val="20"/>
                  <w:lang w:val="en-GB"/>
                </w:rPr>
                <w:t>Financing MS</w:t>
              </w:r>
            </w:ins>
          </w:p>
        </w:tc>
        <w:tc>
          <w:tcPr>
            <w:tcW w:w="1400" w:type="dxa"/>
            <w:shd w:val="clear" w:color="auto" w:fill="FFFFFF"/>
          </w:tcPr>
          <w:p w14:paraId="73C6826C" w14:textId="77777777" w:rsidR="00342899" w:rsidRPr="00342899" w:rsidRDefault="00342899" w:rsidP="00342899">
            <w:pPr>
              <w:suppressAutoHyphens/>
              <w:jc w:val="both"/>
              <w:rPr>
                <w:ins w:id="590" w:author="Pioch, Martin" w:date="2021-07-28T23:28:00Z"/>
                <w:rFonts w:ascii="Calibri" w:eastAsia="Times New Roman" w:hAnsi="Calibri" w:cs="Calibri"/>
                <w:color w:val="000000"/>
                <w:sz w:val="18"/>
                <w:szCs w:val="20"/>
                <w:lang w:val="en-GB" w:eastAsia="fr-FR"/>
              </w:rPr>
            </w:pPr>
            <w:ins w:id="591" w:author="Pioch, Martin" w:date="2021-07-28T23:28:00Z">
              <w:r w:rsidRPr="00342899">
                <w:rPr>
                  <w:rFonts w:ascii="Calibri" w:hAnsi="Calibri" w:cs="Calibri"/>
                  <w:color w:val="222222"/>
                  <w:sz w:val="18"/>
                  <w:szCs w:val="20"/>
                  <w:lang w:val="en-GB"/>
                </w:rPr>
                <w:t>Size of company</w:t>
              </w:r>
            </w:ins>
          </w:p>
        </w:tc>
        <w:tc>
          <w:tcPr>
            <w:tcW w:w="4968" w:type="dxa"/>
            <w:shd w:val="clear" w:color="auto" w:fill="FFFFFF"/>
          </w:tcPr>
          <w:p w14:paraId="2186665E" w14:textId="77777777" w:rsidR="00342899" w:rsidRPr="00342899" w:rsidRDefault="00342899" w:rsidP="00342899">
            <w:pPr>
              <w:suppressAutoHyphens/>
              <w:jc w:val="both"/>
              <w:rPr>
                <w:ins w:id="592" w:author="Pioch, Martin" w:date="2021-07-28T23:28:00Z"/>
                <w:rFonts w:ascii="Calibri" w:hAnsi="Calibri" w:cs="Calibri"/>
                <w:color w:val="222222"/>
                <w:sz w:val="18"/>
                <w:szCs w:val="20"/>
                <w:lang w:val="en-GB"/>
              </w:rPr>
            </w:pPr>
            <w:ins w:id="593" w:author="Pioch, Martin" w:date="2021-07-28T23:28:00Z">
              <w:r w:rsidRPr="00342899">
                <w:rPr>
                  <w:rFonts w:ascii="Calibri" w:hAnsi="Calibri" w:cs="Calibri"/>
                  <w:color w:val="222222"/>
                  <w:sz w:val="18"/>
                  <w:szCs w:val="20"/>
                  <w:lang w:val="en-GB"/>
                </w:rPr>
                <w:t>Project description</w:t>
              </w:r>
            </w:ins>
          </w:p>
        </w:tc>
      </w:tr>
      <w:tr w:rsidR="00342899" w:rsidRPr="00342899" w14:paraId="094813BE" w14:textId="77777777" w:rsidTr="00342899">
        <w:trPr>
          <w:trHeight w:val="38"/>
          <w:ins w:id="594" w:author="Pioch, Martin" w:date="2021-07-28T23:28:00Z"/>
        </w:trPr>
        <w:tc>
          <w:tcPr>
            <w:tcW w:w="1332" w:type="dxa"/>
            <w:shd w:val="clear" w:color="auto" w:fill="FFFFFF"/>
            <w:noWrap/>
          </w:tcPr>
          <w:p w14:paraId="1583D00A" w14:textId="77777777" w:rsidR="00342899" w:rsidRPr="00342899" w:rsidRDefault="00342899" w:rsidP="00342899">
            <w:pPr>
              <w:suppressAutoHyphens/>
              <w:jc w:val="both"/>
              <w:rPr>
                <w:ins w:id="595" w:author="Pioch, Martin" w:date="2021-07-28T23:28:00Z"/>
                <w:rFonts w:ascii="Calibri" w:hAnsi="Calibri" w:cs="Calibri"/>
                <w:color w:val="222222"/>
                <w:sz w:val="18"/>
                <w:szCs w:val="20"/>
                <w:lang w:val="en-GB"/>
              </w:rPr>
            </w:pPr>
          </w:p>
        </w:tc>
        <w:tc>
          <w:tcPr>
            <w:tcW w:w="1237" w:type="dxa"/>
            <w:shd w:val="clear" w:color="auto" w:fill="FFFFFF"/>
          </w:tcPr>
          <w:p w14:paraId="7CD0C641" w14:textId="77777777" w:rsidR="00342899" w:rsidRPr="00342899" w:rsidRDefault="00342899" w:rsidP="00342899">
            <w:pPr>
              <w:suppressAutoHyphens/>
              <w:jc w:val="both"/>
              <w:rPr>
                <w:ins w:id="596" w:author="Pioch, Martin" w:date="2021-07-28T23:28:00Z"/>
                <w:rFonts w:ascii="Calibri" w:hAnsi="Calibri" w:cs="Calibri"/>
                <w:color w:val="222222"/>
                <w:sz w:val="18"/>
                <w:szCs w:val="20"/>
                <w:lang w:val="en-GB"/>
              </w:rPr>
            </w:pPr>
          </w:p>
        </w:tc>
        <w:tc>
          <w:tcPr>
            <w:tcW w:w="1400" w:type="dxa"/>
            <w:shd w:val="clear" w:color="auto" w:fill="FFFFFF"/>
          </w:tcPr>
          <w:p w14:paraId="70529569" w14:textId="77777777" w:rsidR="00342899" w:rsidRPr="00342899" w:rsidRDefault="00342899" w:rsidP="00342899">
            <w:pPr>
              <w:suppressAutoHyphens/>
              <w:jc w:val="both"/>
              <w:rPr>
                <w:ins w:id="597" w:author="Pioch, Martin" w:date="2021-07-28T23:28:00Z"/>
                <w:rFonts w:ascii="Calibri" w:hAnsi="Calibri" w:cs="Calibri"/>
                <w:color w:val="222222"/>
                <w:sz w:val="18"/>
                <w:szCs w:val="20"/>
                <w:lang w:val="en-GB"/>
              </w:rPr>
            </w:pPr>
          </w:p>
        </w:tc>
        <w:tc>
          <w:tcPr>
            <w:tcW w:w="4968" w:type="dxa"/>
            <w:shd w:val="clear" w:color="auto" w:fill="FFFFFF"/>
          </w:tcPr>
          <w:p w14:paraId="2B3AC945" w14:textId="77777777" w:rsidR="00342899" w:rsidRPr="00342899" w:rsidRDefault="00342899" w:rsidP="00342899">
            <w:pPr>
              <w:suppressAutoHyphens/>
              <w:jc w:val="both"/>
              <w:rPr>
                <w:ins w:id="598" w:author="Pioch, Martin" w:date="2021-07-28T23:28:00Z"/>
                <w:rFonts w:ascii="Calibri" w:hAnsi="Calibri" w:cs="Calibri"/>
                <w:color w:val="222222"/>
                <w:sz w:val="18"/>
                <w:szCs w:val="20"/>
                <w:lang w:val="en-GB"/>
              </w:rPr>
            </w:pPr>
          </w:p>
        </w:tc>
      </w:tr>
      <w:tr w:rsidR="00342899" w:rsidRPr="00342899" w14:paraId="12550F74" w14:textId="77777777" w:rsidTr="00342899">
        <w:trPr>
          <w:trHeight w:val="38"/>
          <w:ins w:id="599" w:author="Pioch, Martin" w:date="2021-07-28T23:28:00Z"/>
        </w:trPr>
        <w:tc>
          <w:tcPr>
            <w:tcW w:w="1332" w:type="dxa"/>
            <w:shd w:val="clear" w:color="auto" w:fill="FFFFFF"/>
            <w:noWrap/>
          </w:tcPr>
          <w:p w14:paraId="2D2A11ED" w14:textId="77777777" w:rsidR="00342899" w:rsidRPr="00342899" w:rsidRDefault="00342899" w:rsidP="00342899">
            <w:pPr>
              <w:suppressAutoHyphens/>
              <w:jc w:val="both"/>
              <w:rPr>
                <w:ins w:id="600" w:author="Pioch, Martin" w:date="2021-07-28T23:28:00Z"/>
                <w:rFonts w:ascii="Calibri" w:hAnsi="Calibri" w:cs="Calibri"/>
                <w:color w:val="222222"/>
                <w:sz w:val="18"/>
                <w:szCs w:val="20"/>
                <w:lang w:val="en-GB"/>
              </w:rPr>
            </w:pPr>
          </w:p>
        </w:tc>
        <w:tc>
          <w:tcPr>
            <w:tcW w:w="1237" w:type="dxa"/>
            <w:shd w:val="clear" w:color="auto" w:fill="FFFFFF"/>
          </w:tcPr>
          <w:p w14:paraId="41FE89E3" w14:textId="77777777" w:rsidR="00342899" w:rsidRPr="00342899" w:rsidRDefault="00342899" w:rsidP="00342899">
            <w:pPr>
              <w:suppressAutoHyphens/>
              <w:jc w:val="both"/>
              <w:rPr>
                <w:ins w:id="601" w:author="Pioch, Martin" w:date="2021-07-28T23:28:00Z"/>
                <w:rFonts w:ascii="Calibri" w:hAnsi="Calibri" w:cs="Calibri"/>
                <w:color w:val="222222"/>
                <w:sz w:val="18"/>
                <w:szCs w:val="20"/>
                <w:lang w:val="en-GB"/>
              </w:rPr>
            </w:pPr>
          </w:p>
        </w:tc>
        <w:tc>
          <w:tcPr>
            <w:tcW w:w="1400" w:type="dxa"/>
            <w:shd w:val="clear" w:color="auto" w:fill="FFFFFF"/>
          </w:tcPr>
          <w:p w14:paraId="5CFCACAB" w14:textId="77777777" w:rsidR="00342899" w:rsidRPr="00342899" w:rsidRDefault="00342899" w:rsidP="00342899">
            <w:pPr>
              <w:suppressAutoHyphens/>
              <w:jc w:val="both"/>
              <w:rPr>
                <w:ins w:id="602" w:author="Pioch, Martin" w:date="2021-07-28T23:28:00Z"/>
                <w:rFonts w:ascii="Calibri" w:hAnsi="Calibri" w:cs="Calibri"/>
                <w:color w:val="222222"/>
                <w:sz w:val="18"/>
                <w:szCs w:val="20"/>
                <w:lang w:val="en-GB"/>
              </w:rPr>
            </w:pPr>
          </w:p>
        </w:tc>
        <w:tc>
          <w:tcPr>
            <w:tcW w:w="4968" w:type="dxa"/>
            <w:shd w:val="clear" w:color="auto" w:fill="FFFFFF"/>
          </w:tcPr>
          <w:p w14:paraId="647908D7" w14:textId="77777777" w:rsidR="00342899" w:rsidRPr="00342899" w:rsidRDefault="00342899" w:rsidP="00342899">
            <w:pPr>
              <w:suppressAutoHyphens/>
              <w:jc w:val="both"/>
              <w:rPr>
                <w:ins w:id="603" w:author="Pioch, Martin" w:date="2021-07-28T23:28:00Z"/>
                <w:rFonts w:ascii="Calibri" w:hAnsi="Calibri" w:cs="Calibri"/>
                <w:color w:val="222222"/>
                <w:sz w:val="18"/>
                <w:szCs w:val="20"/>
                <w:lang w:val="en-GB"/>
              </w:rPr>
            </w:pPr>
          </w:p>
        </w:tc>
      </w:tr>
      <w:tr w:rsidR="00342899" w:rsidRPr="00342899" w14:paraId="3CB61431" w14:textId="77777777" w:rsidTr="00342899">
        <w:trPr>
          <w:trHeight w:val="38"/>
          <w:ins w:id="604" w:author="Pioch, Martin" w:date="2021-07-28T23:28:00Z"/>
        </w:trPr>
        <w:tc>
          <w:tcPr>
            <w:tcW w:w="1332" w:type="dxa"/>
            <w:shd w:val="clear" w:color="auto" w:fill="FFFFFF"/>
            <w:noWrap/>
          </w:tcPr>
          <w:p w14:paraId="643E8578" w14:textId="77777777" w:rsidR="00342899" w:rsidRPr="00342899" w:rsidRDefault="00342899" w:rsidP="00342899">
            <w:pPr>
              <w:suppressAutoHyphens/>
              <w:jc w:val="both"/>
              <w:rPr>
                <w:ins w:id="605" w:author="Pioch, Martin" w:date="2021-07-28T23:28:00Z"/>
                <w:rFonts w:ascii="Calibri" w:hAnsi="Calibri" w:cs="Calibri"/>
                <w:color w:val="222222"/>
                <w:sz w:val="18"/>
                <w:szCs w:val="20"/>
                <w:lang w:val="en-GB"/>
              </w:rPr>
            </w:pPr>
          </w:p>
        </w:tc>
        <w:tc>
          <w:tcPr>
            <w:tcW w:w="1237" w:type="dxa"/>
            <w:shd w:val="clear" w:color="auto" w:fill="FFFFFF"/>
          </w:tcPr>
          <w:p w14:paraId="4D932C80" w14:textId="77777777" w:rsidR="00342899" w:rsidRPr="00342899" w:rsidRDefault="00342899" w:rsidP="00342899">
            <w:pPr>
              <w:suppressAutoHyphens/>
              <w:jc w:val="both"/>
              <w:rPr>
                <w:ins w:id="606" w:author="Pioch, Martin" w:date="2021-07-28T23:28:00Z"/>
                <w:rFonts w:ascii="Calibri" w:hAnsi="Calibri" w:cs="Calibri"/>
                <w:color w:val="222222"/>
                <w:sz w:val="18"/>
                <w:szCs w:val="20"/>
                <w:lang w:val="en-GB"/>
              </w:rPr>
            </w:pPr>
          </w:p>
        </w:tc>
        <w:tc>
          <w:tcPr>
            <w:tcW w:w="1400" w:type="dxa"/>
            <w:shd w:val="clear" w:color="auto" w:fill="FFFFFF"/>
          </w:tcPr>
          <w:p w14:paraId="221F1786" w14:textId="77777777" w:rsidR="00342899" w:rsidRPr="00342899" w:rsidRDefault="00342899" w:rsidP="00342899">
            <w:pPr>
              <w:suppressAutoHyphens/>
              <w:jc w:val="both"/>
              <w:rPr>
                <w:ins w:id="607" w:author="Pioch, Martin" w:date="2021-07-28T23:28:00Z"/>
                <w:rFonts w:ascii="Calibri" w:hAnsi="Calibri" w:cs="Calibri"/>
                <w:color w:val="222222"/>
                <w:sz w:val="18"/>
                <w:szCs w:val="20"/>
                <w:lang w:val="en-GB"/>
              </w:rPr>
            </w:pPr>
          </w:p>
        </w:tc>
        <w:tc>
          <w:tcPr>
            <w:tcW w:w="4968" w:type="dxa"/>
            <w:shd w:val="clear" w:color="auto" w:fill="FFFFFF"/>
          </w:tcPr>
          <w:p w14:paraId="1DD62E2C" w14:textId="77777777" w:rsidR="00342899" w:rsidRPr="00342899" w:rsidRDefault="00342899" w:rsidP="00342899">
            <w:pPr>
              <w:suppressAutoHyphens/>
              <w:jc w:val="both"/>
              <w:rPr>
                <w:ins w:id="608" w:author="Pioch, Martin" w:date="2021-07-28T23:28:00Z"/>
                <w:rFonts w:ascii="Calibri" w:hAnsi="Calibri" w:cs="Calibri"/>
                <w:color w:val="222222"/>
                <w:sz w:val="18"/>
                <w:szCs w:val="20"/>
                <w:lang w:val="en-GB"/>
              </w:rPr>
            </w:pPr>
          </w:p>
        </w:tc>
      </w:tr>
      <w:tr w:rsidR="00342899" w:rsidRPr="00342899" w14:paraId="63050D99" w14:textId="77777777" w:rsidTr="00342899">
        <w:trPr>
          <w:trHeight w:val="38"/>
          <w:ins w:id="609" w:author="Pioch, Martin" w:date="2021-07-28T23:28:00Z"/>
        </w:trPr>
        <w:tc>
          <w:tcPr>
            <w:tcW w:w="1332" w:type="dxa"/>
            <w:shd w:val="clear" w:color="auto" w:fill="FFFFFF"/>
            <w:noWrap/>
          </w:tcPr>
          <w:p w14:paraId="30317D35" w14:textId="77777777" w:rsidR="00342899" w:rsidRPr="00342899" w:rsidRDefault="00342899" w:rsidP="00342899">
            <w:pPr>
              <w:suppressAutoHyphens/>
              <w:jc w:val="both"/>
              <w:rPr>
                <w:ins w:id="610" w:author="Pioch, Martin" w:date="2021-07-28T23:28:00Z"/>
                <w:rFonts w:ascii="Calibri" w:eastAsia="Times New Roman" w:hAnsi="Calibri" w:cs="Calibri"/>
                <w:color w:val="000000"/>
                <w:sz w:val="18"/>
                <w:szCs w:val="20"/>
                <w:lang w:val="en-GB" w:eastAsia="fr-FR"/>
              </w:rPr>
            </w:pPr>
          </w:p>
        </w:tc>
        <w:tc>
          <w:tcPr>
            <w:tcW w:w="1237" w:type="dxa"/>
            <w:shd w:val="clear" w:color="auto" w:fill="FFFFFF"/>
          </w:tcPr>
          <w:p w14:paraId="759D392F" w14:textId="77777777" w:rsidR="00342899" w:rsidRPr="00342899" w:rsidRDefault="00342899" w:rsidP="00342899">
            <w:pPr>
              <w:suppressAutoHyphens/>
              <w:jc w:val="both"/>
              <w:rPr>
                <w:ins w:id="611" w:author="Pioch, Martin" w:date="2021-07-28T23:28:00Z"/>
                <w:rFonts w:ascii="Calibri" w:eastAsia="Times New Roman" w:hAnsi="Calibri" w:cs="Calibri"/>
                <w:color w:val="000000"/>
                <w:sz w:val="18"/>
                <w:szCs w:val="20"/>
                <w:lang w:val="en-GB" w:eastAsia="fr-FR"/>
              </w:rPr>
            </w:pPr>
          </w:p>
        </w:tc>
        <w:tc>
          <w:tcPr>
            <w:tcW w:w="1400" w:type="dxa"/>
            <w:shd w:val="clear" w:color="auto" w:fill="FFFFFF"/>
          </w:tcPr>
          <w:p w14:paraId="2BA7C599" w14:textId="77777777" w:rsidR="00342899" w:rsidRPr="00342899" w:rsidRDefault="00342899" w:rsidP="00342899">
            <w:pPr>
              <w:suppressAutoHyphens/>
              <w:jc w:val="both"/>
              <w:rPr>
                <w:ins w:id="612" w:author="Pioch, Martin" w:date="2021-07-28T23:28:00Z"/>
                <w:rFonts w:ascii="Calibri" w:eastAsia="Times New Roman" w:hAnsi="Calibri" w:cs="Calibri"/>
                <w:color w:val="000000"/>
                <w:sz w:val="18"/>
                <w:szCs w:val="20"/>
                <w:lang w:val="en-GB" w:eastAsia="fr-FR"/>
              </w:rPr>
            </w:pPr>
          </w:p>
        </w:tc>
        <w:tc>
          <w:tcPr>
            <w:tcW w:w="4968" w:type="dxa"/>
            <w:shd w:val="clear" w:color="auto" w:fill="FFFFFF"/>
          </w:tcPr>
          <w:p w14:paraId="5E544C6E" w14:textId="77777777" w:rsidR="00342899" w:rsidRPr="00342899" w:rsidRDefault="00342899" w:rsidP="00342899">
            <w:pPr>
              <w:suppressAutoHyphens/>
              <w:jc w:val="both"/>
              <w:rPr>
                <w:ins w:id="613" w:author="Pioch, Martin" w:date="2021-07-28T23:28:00Z"/>
                <w:rFonts w:ascii="Calibri" w:eastAsia="Times New Roman" w:hAnsi="Calibri" w:cs="Calibri"/>
                <w:color w:val="000000"/>
                <w:sz w:val="18"/>
                <w:szCs w:val="20"/>
                <w:lang w:val="en-GB" w:eastAsia="fr-FR"/>
              </w:rPr>
            </w:pPr>
          </w:p>
        </w:tc>
      </w:tr>
      <w:tr w:rsidR="00342899" w:rsidRPr="00342899" w14:paraId="7D0E31F2" w14:textId="77777777" w:rsidTr="00342899">
        <w:trPr>
          <w:trHeight w:val="38"/>
          <w:ins w:id="614" w:author="Pioch, Martin" w:date="2021-07-28T23:28:00Z"/>
        </w:trPr>
        <w:tc>
          <w:tcPr>
            <w:tcW w:w="1332" w:type="dxa"/>
            <w:shd w:val="clear" w:color="auto" w:fill="FFFFFF"/>
            <w:noWrap/>
          </w:tcPr>
          <w:p w14:paraId="53E7872A" w14:textId="77777777" w:rsidR="00342899" w:rsidRPr="00342899" w:rsidRDefault="00342899" w:rsidP="00342899">
            <w:pPr>
              <w:suppressAutoHyphens/>
              <w:jc w:val="both"/>
              <w:rPr>
                <w:ins w:id="615" w:author="Pioch, Martin" w:date="2021-07-28T23:28:00Z"/>
                <w:rFonts w:ascii="Calibri" w:eastAsia="Times New Roman" w:hAnsi="Calibri" w:cs="Calibri"/>
                <w:color w:val="000000"/>
                <w:sz w:val="18"/>
                <w:szCs w:val="20"/>
                <w:lang w:val="en-GB" w:eastAsia="fr-FR"/>
              </w:rPr>
            </w:pPr>
          </w:p>
        </w:tc>
        <w:tc>
          <w:tcPr>
            <w:tcW w:w="1237" w:type="dxa"/>
            <w:shd w:val="clear" w:color="auto" w:fill="FFFFFF"/>
          </w:tcPr>
          <w:p w14:paraId="74393544" w14:textId="77777777" w:rsidR="00342899" w:rsidRPr="00342899" w:rsidRDefault="00342899" w:rsidP="00342899">
            <w:pPr>
              <w:suppressAutoHyphens/>
              <w:jc w:val="both"/>
              <w:rPr>
                <w:ins w:id="616" w:author="Pioch, Martin" w:date="2021-07-28T23:28:00Z"/>
                <w:rFonts w:ascii="Calibri" w:eastAsia="Times New Roman" w:hAnsi="Calibri" w:cs="Calibri"/>
                <w:color w:val="000000"/>
                <w:sz w:val="18"/>
                <w:szCs w:val="20"/>
                <w:lang w:val="en-GB" w:eastAsia="fr-FR"/>
              </w:rPr>
            </w:pPr>
          </w:p>
        </w:tc>
        <w:tc>
          <w:tcPr>
            <w:tcW w:w="1400" w:type="dxa"/>
            <w:shd w:val="clear" w:color="auto" w:fill="FFFFFF"/>
          </w:tcPr>
          <w:p w14:paraId="51BD57D4" w14:textId="77777777" w:rsidR="00342899" w:rsidRPr="00342899" w:rsidRDefault="00342899" w:rsidP="00342899">
            <w:pPr>
              <w:suppressAutoHyphens/>
              <w:jc w:val="both"/>
              <w:rPr>
                <w:ins w:id="617" w:author="Pioch, Martin" w:date="2021-07-28T23:28:00Z"/>
                <w:rFonts w:ascii="Calibri" w:eastAsia="Times New Roman" w:hAnsi="Calibri" w:cs="Calibri"/>
                <w:color w:val="000000"/>
                <w:sz w:val="18"/>
                <w:szCs w:val="20"/>
                <w:lang w:val="en-GB" w:eastAsia="fr-FR"/>
              </w:rPr>
            </w:pPr>
          </w:p>
        </w:tc>
        <w:tc>
          <w:tcPr>
            <w:tcW w:w="4968" w:type="dxa"/>
            <w:shd w:val="clear" w:color="auto" w:fill="FFFFFF"/>
          </w:tcPr>
          <w:p w14:paraId="67DF5008" w14:textId="77777777" w:rsidR="00342899" w:rsidRPr="00342899" w:rsidRDefault="00342899" w:rsidP="00342899">
            <w:pPr>
              <w:suppressAutoHyphens/>
              <w:jc w:val="both"/>
              <w:rPr>
                <w:ins w:id="618" w:author="Pioch, Martin" w:date="2021-07-28T23:28:00Z"/>
                <w:rFonts w:ascii="Calibri" w:eastAsia="Times New Roman" w:hAnsi="Calibri" w:cs="Calibri"/>
                <w:color w:val="000000"/>
                <w:sz w:val="18"/>
                <w:szCs w:val="20"/>
                <w:lang w:val="en-GB" w:eastAsia="fr-FR"/>
              </w:rPr>
            </w:pPr>
          </w:p>
        </w:tc>
      </w:tr>
      <w:tr w:rsidR="00342899" w:rsidRPr="00342899" w14:paraId="15B31C8F" w14:textId="77777777" w:rsidTr="00342899">
        <w:trPr>
          <w:trHeight w:val="38"/>
          <w:ins w:id="619" w:author="Pioch, Martin" w:date="2021-07-28T23:28:00Z"/>
        </w:trPr>
        <w:tc>
          <w:tcPr>
            <w:tcW w:w="1332" w:type="dxa"/>
            <w:shd w:val="clear" w:color="auto" w:fill="FFFFFF"/>
            <w:noWrap/>
          </w:tcPr>
          <w:p w14:paraId="249F1876" w14:textId="77777777" w:rsidR="00342899" w:rsidRPr="00342899" w:rsidRDefault="00342899" w:rsidP="00342899">
            <w:pPr>
              <w:suppressAutoHyphens/>
              <w:jc w:val="both"/>
              <w:rPr>
                <w:ins w:id="620" w:author="Pioch, Martin" w:date="2021-07-28T23:28:00Z"/>
                <w:rFonts w:ascii="Calibri" w:hAnsi="Calibri" w:cs="Calibri"/>
                <w:color w:val="222222"/>
                <w:sz w:val="18"/>
                <w:szCs w:val="20"/>
                <w:lang w:val="en-GB"/>
              </w:rPr>
            </w:pPr>
          </w:p>
        </w:tc>
        <w:tc>
          <w:tcPr>
            <w:tcW w:w="1237" w:type="dxa"/>
            <w:shd w:val="clear" w:color="auto" w:fill="FFFFFF"/>
          </w:tcPr>
          <w:p w14:paraId="067A30FA" w14:textId="77777777" w:rsidR="00342899" w:rsidRPr="00342899" w:rsidRDefault="00342899" w:rsidP="00342899">
            <w:pPr>
              <w:suppressAutoHyphens/>
              <w:jc w:val="both"/>
              <w:rPr>
                <w:ins w:id="621" w:author="Pioch, Martin" w:date="2021-07-28T23:28:00Z"/>
                <w:rFonts w:ascii="Calibri" w:hAnsi="Calibri" w:cs="Calibri"/>
                <w:color w:val="222222"/>
                <w:sz w:val="18"/>
                <w:szCs w:val="20"/>
                <w:lang w:val="en-GB"/>
              </w:rPr>
            </w:pPr>
          </w:p>
        </w:tc>
        <w:tc>
          <w:tcPr>
            <w:tcW w:w="1400" w:type="dxa"/>
            <w:shd w:val="clear" w:color="auto" w:fill="FFFFFF"/>
          </w:tcPr>
          <w:p w14:paraId="18B58C96" w14:textId="77777777" w:rsidR="00342899" w:rsidRPr="00342899" w:rsidRDefault="00342899" w:rsidP="00342899">
            <w:pPr>
              <w:suppressAutoHyphens/>
              <w:jc w:val="both"/>
              <w:rPr>
                <w:ins w:id="622" w:author="Pioch, Martin" w:date="2021-07-28T23:28:00Z"/>
                <w:rFonts w:ascii="Calibri" w:hAnsi="Calibri" w:cs="Calibri"/>
                <w:color w:val="222222"/>
                <w:sz w:val="18"/>
                <w:szCs w:val="20"/>
                <w:lang w:val="en-GB"/>
              </w:rPr>
            </w:pPr>
          </w:p>
        </w:tc>
        <w:tc>
          <w:tcPr>
            <w:tcW w:w="4968" w:type="dxa"/>
            <w:shd w:val="clear" w:color="auto" w:fill="FFFFFF"/>
          </w:tcPr>
          <w:p w14:paraId="07DF1EF4" w14:textId="77777777" w:rsidR="00342899" w:rsidRPr="00342899" w:rsidRDefault="00342899" w:rsidP="00342899">
            <w:pPr>
              <w:suppressAutoHyphens/>
              <w:jc w:val="both"/>
              <w:rPr>
                <w:ins w:id="623" w:author="Pioch, Martin" w:date="2021-07-28T23:28:00Z"/>
                <w:rFonts w:ascii="Calibri" w:hAnsi="Calibri" w:cs="Calibri"/>
                <w:color w:val="222222"/>
                <w:sz w:val="18"/>
                <w:szCs w:val="20"/>
                <w:lang w:val="en-GB"/>
              </w:rPr>
            </w:pPr>
          </w:p>
        </w:tc>
      </w:tr>
    </w:tbl>
    <w:p w14:paraId="135B49FB" w14:textId="77777777" w:rsidR="00342899" w:rsidRDefault="00342899" w:rsidP="00342899">
      <w:pPr>
        <w:pStyle w:val="ITberschrift111"/>
        <w:tabs>
          <w:tab w:val="clear" w:pos="7656"/>
        </w:tabs>
        <w:suppressAutoHyphens/>
        <w:spacing w:before="120"/>
        <w:ind w:left="0" w:firstLine="0"/>
        <w:rPr>
          <w:ins w:id="624" w:author="Pioch, Martin" w:date="2021-07-28T23:28:00Z"/>
          <w:rFonts w:ascii="Calibri" w:hAnsi="Calibri" w:cs="Calibri"/>
          <w:lang w:val="en-GB"/>
        </w:rPr>
      </w:pPr>
    </w:p>
    <w:p w14:paraId="3031E638" w14:textId="2BF6D148" w:rsidR="00342899" w:rsidRPr="00342899" w:rsidRDefault="00342899" w:rsidP="00342899">
      <w:pPr>
        <w:pStyle w:val="Heading3"/>
        <w:rPr>
          <w:ins w:id="625" w:author="Pioch, Martin" w:date="2021-07-28T23:28:00Z"/>
          <w:lang w:val="en-GB"/>
        </w:rPr>
      </w:pPr>
      <w:bookmarkStart w:id="626" w:name="_Toc78410999"/>
      <w:ins w:id="627" w:author="Pioch, Martin" w:date="2021-07-28T23:28:00Z">
        <w:r>
          <w:rPr>
            <w:lang w:val="en-GB"/>
          </w:rPr>
          <w:lastRenderedPageBreak/>
          <w:t xml:space="preserve">2.6.3 </w:t>
        </w:r>
        <w:r w:rsidRPr="00342899">
          <w:rPr>
            <w:lang w:val="en-GB"/>
          </w:rPr>
          <w:t>Collaborations of the Direct Participants with other indirectly involved partners</w:t>
        </w:r>
        <w:bookmarkEnd w:id="626"/>
        <w:r w:rsidRPr="00342899">
          <w:rPr>
            <w:lang w:val="en-GB"/>
          </w:rPr>
          <w:t xml:space="preserve"> </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43"/>
        <w:gridCol w:w="797"/>
        <w:gridCol w:w="1417"/>
        <w:gridCol w:w="3222"/>
        <w:gridCol w:w="883"/>
      </w:tblGrid>
      <w:tr w:rsidR="00342899" w:rsidRPr="0037302C" w14:paraId="4C0117E2" w14:textId="77777777" w:rsidTr="0093613C">
        <w:trPr>
          <w:trHeight w:val="468"/>
          <w:tblHeader/>
          <w:ins w:id="628" w:author="Pioch, Martin" w:date="2021-07-28T23:28:00Z"/>
        </w:trPr>
        <w:tc>
          <w:tcPr>
            <w:tcW w:w="1513"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559C97D" w14:textId="77777777" w:rsidR="00342899" w:rsidRPr="00342899" w:rsidRDefault="00342899" w:rsidP="00342899">
            <w:pPr>
              <w:widowControl w:val="0"/>
              <w:suppressAutoHyphens/>
              <w:jc w:val="center"/>
              <w:rPr>
                <w:ins w:id="629" w:author="Pioch, Martin" w:date="2021-07-28T23:28:00Z"/>
                <w:rFonts w:ascii="Calibri" w:eastAsia="Times New Roman" w:hAnsi="Calibri" w:cs="Calibri"/>
                <w:bCs/>
                <w:color w:val="000000"/>
                <w:sz w:val="18"/>
                <w:szCs w:val="20"/>
                <w:lang w:val="en-GB" w:eastAsia="fr-FR"/>
              </w:rPr>
            </w:pPr>
            <w:ins w:id="630" w:author="Pioch, Martin" w:date="2021-07-28T23:28:00Z">
              <w:r w:rsidRPr="00342899">
                <w:rPr>
                  <w:rFonts w:ascii="Calibri" w:eastAsia="Times New Roman" w:hAnsi="Calibri" w:cs="Calibri"/>
                  <w:bCs/>
                  <w:color w:val="000000"/>
                  <w:sz w:val="18"/>
                  <w:szCs w:val="20"/>
                  <w:lang w:val="en-GB" w:eastAsia="fr-FR"/>
                </w:rPr>
                <w:t>Name of indirectly involved partner</w:t>
              </w:r>
            </w:ins>
          </w:p>
        </w:tc>
        <w:tc>
          <w:tcPr>
            <w:tcW w:w="4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937D66" w14:textId="77777777" w:rsidR="00342899" w:rsidRPr="00342899" w:rsidRDefault="00342899" w:rsidP="00342899">
            <w:pPr>
              <w:widowControl w:val="0"/>
              <w:suppressAutoHyphens/>
              <w:ind w:left="240" w:hanging="240"/>
              <w:jc w:val="center"/>
              <w:rPr>
                <w:ins w:id="631" w:author="Pioch, Martin" w:date="2021-07-28T23:28:00Z"/>
                <w:rFonts w:ascii="Calibri" w:eastAsia="Times New Roman" w:hAnsi="Calibri" w:cs="Calibri"/>
                <w:bCs/>
                <w:color w:val="000000"/>
                <w:sz w:val="18"/>
                <w:szCs w:val="20"/>
                <w:lang w:val="en-GB" w:eastAsia="fr-FR"/>
              </w:rPr>
            </w:pPr>
            <w:ins w:id="632" w:author="Pioch, Martin" w:date="2021-07-28T23:28:00Z">
              <w:r w:rsidRPr="00342899">
                <w:rPr>
                  <w:rFonts w:ascii="Calibri" w:eastAsia="Times New Roman" w:hAnsi="Calibri" w:cs="Calibri"/>
                  <w:bCs/>
                  <w:color w:val="000000"/>
                  <w:sz w:val="18"/>
                  <w:szCs w:val="20"/>
                  <w:lang w:val="en-GB" w:eastAsia="fr-FR"/>
                </w:rPr>
                <w:t>Country</w:t>
              </w:r>
            </w:ins>
          </w:p>
        </w:tc>
        <w:tc>
          <w:tcPr>
            <w:tcW w:w="78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53EACB7" w14:textId="77777777" w:rsidR="00342899" w:rsidRPr="00342899" w:rsidRDefault="00342899" w:rsidP="00342899">
            <w:pPr>
              <w:widowControl w:val="0"/>
              <w:suppressAutoHyphens/>
              <w:ind w:left="-70" w:firstLine="70"/>
              <w:jc w:val="center"/>
              <w:rPr>
                <w:ins w:id="633" w:author="Pioch, Martin" w:date="2021-07-28T23:28:00Z"/>
                <w:rFonts w:ascii="Calibri" w:eastAsia="Times New Roman" w:hAnsi="Calibri" w:cs="Calibri"/>
                <w:bCs/>
                <w:color w:val="000000"/>
                <w:sz w:val="18"/>
                <w:szCs w:val="20"/>
                <w:lang w:val="en-GB" w:eastAsia="fr-FR"/>
              </w:rPr>
            </w:pPr>
            <w:ins w:id="634" w:author="Pioch, Martin" w:date="2021-07-28T23:28:00Z">
              <w:r w:rsidRPr="00342899">
                <w:rPr>
                  <w:rFonts w:ascii="Calibri" w:eastAsia="Times New Roman" w:hAnsi="Calibri" w:cs="Calibri"/>
                  <w:bCs/>
                  <w:color w:val="000000"/>
                  <w:sz w:val="18"/>
                  <w:szCs w:val="18"/>
                  <w:lang w:val="en-GB" w:eastAsia="fr-FR"/>
                </w:rPr>
                <w:t xml:space="preserve">Connected to </w:t>
              </w:r>
              <w:r>
                <w:rPr>
                  <w:rFonts w:ascii="Calibri" w:eastAsia="Times New Roman" w:hAnsi="Calibri" w:cs="Calibri"/>
                  <w:bCs/>
                  <w:color w:val="000000"/>
                  <w:sz w:val="18"/>
                  <w:szCs w:val="18"/>
                  <w:lang w:val="en-GB" w:eastAsia="fr-FR"/>
                </w:rPr>
                <w:t>d</w:t>
              </w:r>
              <w:r w:rsidRPr="00342899">
                <w:rPr>
                  <w:rFonts w:ascii="Calibri" w:eastAsia="Times New Roman" w:hAnsi="Calibri" w:cs="Calibri"/>
                  <w:bCs/>
                  <w:color w:val="000000"/>
                  <w:sz w:val="18"/>
                  <w:szCs w:val="18"/>
                  <w:lang w:val="en-GB" w:eastAsia="fr-FR"/>
                </w:rPr>
                <w:t xml:space="preserve">irect </w:t>
              </w:r>
              <w:r>
                <w:rPr>
                  <w:rFonts w:ascii="Calibri" w:eastAsia="Times New Roman" w:hAnsi="Calibri" w:cs="Calibri"/>
                  <w:bCs/>
                  <w:color w:val="000000"/>
                  <w:sz w:val="18"/>
                  <w:szCs w:val="18"/>
                  <w:lang w:val="en-GB" w:eastAsia="fr-FR"/>
                </w:rPr>
                <w:t>p</w:t>
              </w:r>
              <w:r w:rsidRPr="00342899">
                <w:rPr>
                  <w:rFonts w:ascii="Calibri" w:eastAsia="Times New Roman" w:hAnsi="Calibri" w:cs="Calibri"/>
                  <w:bCs/>
                  <w:color w:val="000000"/>
                  <w:sz w:val="18"/>
                  <w:szCs w:val="18"/>
                  <w:lang w:val="en-GB" w:eastAsia="fr-FR"/>
                </w:rPr>
                <w:t>articipant</w:t>
              </w:r>
            </w:ins>
          </w:p>
        </w:tc>
        <w:tc>
          <w:tcPr>
            <w:tcW w:w="177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074A939" w14:textId="77777777" w:rsidR="00342899" w:rsidRPr="00342899" w:rsidRDefault="00342899" w:rsidP="00342899">
            <w:pPr>
              <w:widowControl w:val="0"/>
              <w:suppressAutoHyphens/>
              <w:ind w:left="-70" w:firstLine="70"/>
              <w:jc w:val="center"/>
              <w:rPr>
                <w:ins w:id="635" w:author="Pioch, Martin" w:date="2021-07-28T23:28:00Z"/>
                <w:rFonts w:ascii="Calibri" w:eastAsia="Times New Roman" w:hAnsi="Calibri" w:cs="Calibri"/>
                <w:bCs/>
                <w:color w:val="000000"/>
                <w:sz w:val="18"/>
                <w:szCs w:val="20"/>
                <w:lang w:val="en-GB" w:eastAsia="fr-FR"/>
              </w:rPr>
            </w:pPr>
            <w:ins w:id="636" w:author="Pioch, Martin" w:date="2021-07-28T23:28:00Z">
              <w:r w:rsidRPr="00342899">
                <w:rPr>
                  <w:rFonts w:ascii="Calibri" w:eastAsia="Times New Roman" w:hAnsi="Calibri" w:cs="Calibri"/>
                  <w:bCs/>
                  <w:color w:val="000000"/>
                  <w:sz w:val="18"/>
                  <w:szCs w:val="20"/>
                  <w:lang w:val="en-GB" w:eastAsia="fr-FR"/>
                </w:rPr>
                <w:t>Main activities contributed to IPCEI</w:t>
              </w:r>
            </w:ins>
          </w:p>
        </w:tc>
        <w:tc>
          <w:tcPr>
            <w:tcW w:w="48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8CA0C9" w14:textId="77777777" w:rsidR="00342899" w:rsidRPr="00342899" w:rsidRDefault="00342899" w:rsidP="00342899">
            <w:pPr>
              <w:keepNext/>
              <w:suppressAutoHyphens/>
              <w:ind w:right="-70"/>
              <w:jc w:val="center"/>
              <w:rPr>
                <w:ins w:id="637" w:author="Pioch, Martin" w:date="2021-07-28T23:28:00Z"/>
                <w:rFonts w:ascii="Calibri" w:eastAsia="Times New Roman" w:hAnsi="Calibri" w:cs="Calibri"/>
                <w:bCs/>
                <w:color w:val="000000"/>
                <w:sz w:val="18"/>
                <w:szCs w:val="20"/>
                <w:lang w:val="en-GB" w:eastAsia="fr-FR"/>
              </w:rPr>
            </w:pPr>
            <w:ins w:id="638" w:author="Pioch, Martin" w:date="2021-07-28T23:28:00Z">
              <w:r w:rsidRPr="00342899">
                <w:rPr>
                  <w:rFonts w:ascii="Calibri" w:eastAsia="Times New Roman" w:hAnsi="Calibri" w:cs="Calibri"/>
                  <w:bCs/>
                  <w:color w:val="000000"/>
                  <w:sz w:val="18"/>
                  <w:szCs w:val="20"/>
                  <w:lang w:val="en-GB" w:eastAsia="fr-FR"/>
                </w:rPr>
                <w:t>SME or LE or RTO</w:t>
              </w:r>
            </w:ins>
          </w:p>
        </w:tc>
      </w:tr>
      <w:tr w:rsidR="00342899" w:rsidRPr="0037302C" w14:paraId="765F73CB" w14:textId="77777777" w:rsidTr="0093613C">
        <w:trPr>
          <w:trHeight w:val="57"/>
          <w:ins w:id="639" w:author="Pioch, Martin" w:date="2021-07-28T23:28:00Z"/>
        </w:trPr>
        <w:tc>
          <w:tcPr>
            <w:tcW w:w="1513"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60FE2346" w14:textId="77777777" w:rsidR="00342899" w:rsidRPr="00342899" w:rsidRDefault="00342899" w:rsidP="00342899">
            <w:pPr>
              <w:widowControl w:val="0"/>
              <w:suppressAutoHyphens/>
              <w:rPr>
                <w:ins w:id="640" w:author="Pioch, Martin" w:date="2021-07-28T23:28:00Z"/>
                <w:rFonts w:ascii="Calibri" w:eastAsia="Times New Roman" w:hAnsi="Calibri" w:cs="Calibri"/>
                <w:bCs/>
                <w:color w:val="000000"/>
                <w:sz w:val="18"/>
                <w:szCs w:val="20"/>
                <w:lang w:val="en-GB" w:eastAsia="fr-FR"/>
              </w:rPr>
            </w:pPr>
          </w:p>
        </w:tc>
        <w:tc>
          <w:tcPr>
            <w:tcW w:w="440" w:type="pct"/>
            <w:tcBorders>
              <w:top w:val="single" w:sz="4" w:space="0" w:color="auto"/>
              <w:left w:val="single" w:sz="4" w:space="0" w:color="auto"/>
              <w:bottom w:val="single" w:sz="4" w:space="0" w:color="auto"/>
              <w:right w:val="single" w:sz="4" w:space="0" w:color="auto"/>
            </w:tcBorders>
            <w:shd w:val="clear" w:color="auto" w:fill="FFFFFF"/>
            <w:vAlign w:val="center"/>
          </w:tcPr>
          <w:p w14:paraId="109C1D08" w14:textId="77777777" w:rsidR="00342899" w:rsidRPr="00342899" w:rsidRDefault="00342899" w:rsidP="00342899">
            <w:pPr>
              <w:widowControl w:val="0"/>
              <w:suppressAutoHyphens/>
              <w:jc w:val="center"/>
              <w:rPr>
                <w:ins w:id="641" w:author="Pioch, Martin" w:date="2021-07-28T23:28:00Z"/>
                <w:rFonts w:ascii="Calibri" w:eastAsia="Times New Roman" w:hAnsi="Calibri" w:cs="Calibri"/>
                <w:bCs/>
                <w:color w:val="000000"/>
                <w:sz w:val="18"/>
                <w:szCs w:val="20"/>
                <w:lang w:val="en-GB" w:eastAsia="fr-FR"/>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50128543" w14:textId="77777777" w:rsidR="00342899" w:rsidRPr="00342899" w:rsidRDefault="00342899" w:rsidP="00342899">
            <w:pPr>
              <w:widowControl w:val="0"/>
              <w:suppressAutoHyphens/>
              <w:jc w:val="center"/>
              <w:rPr>
                <w:ins w:id="642" w:author="Pioch, Martin" w:date="2021-07-28T23:28:00Z"/>
                <w:rFonts w:ascii="Calibri" w:eastAsia="Times New Roman" w:hAnsi="Calibri" w:cs="Calibri"/>
                <w:bCs/>
                <w:color w:val="000000"/>
                <w:sz w:val="18"/>
                <w:szCs w:val="20"/>
                <w:lang w:val="en-GB" w:eastAsia="fr-FR"/>
              </w:rPr>
            </w:pPr>
          </w:p>
        </w:tc>
        <w:tc>
          <w:tcPr>
            <w:tcW w:w="1778" w:type="pct"/>
            <w:tcBorders>
              <w:top w:val="single" w:sz="4" w:space="0" w:color="auto"/>
              <w:left w:val="single" w:sz="4" w:space="0" w:color="auto"/>
              <w:bottom w:val="single" w:sz="4" w:space="0" w:color="auto"/>
              <w:right w:val="single" w:sz="4" w:space="0" w:color="auto"/>
            </w:tcBorders>
            <w:shd w:val="clear" w:color="auto" w:fill="FFFFFF"/>
            <w:vAlign w:val="center"/>
          </w:tcPr>
          <w:p w14:paraId="718F2E82" w14:textId="77777777" w:rsidR="00342899" w:rsidRPr="00342899" w:rsidRDefault="00342899" w:rsidP="006762E8">
            <w:pPr>
              <w:pStyle w:val="ListParagraph"/>
              <w:keepNext/>
              <w:numPr>
                <w:ilvl w:val="0"/>
                <w:numId w:val="15"/>
              </w:numPr>
              <w:suppressAutoHyphens/>
              <w:spacing w:before="120" w:after="120" w:line="276" w:lineRule="auto"/>
              <w:ind w:left="274" w:hanging="274"/>
              <w:contextualSpacing w:val="0"/>
              <w:rPr>
                <w:ins w:id="643" w:author="Pioch, Martin" w:date="2021-07-28T23:28:00Z"/>
                <w:rFonts w:cs="Calibri"/>
                <w:bCs/>
                <w:color w:val="222222"/>
                <w:sz w:val="18"/>
                <w:szCs w:val="20"/>
                <w:lang w:val="en-GB"/>
              </w:rPr>
            </w:pPr>
          </w:p>
        </w:tc>
        <w:tc>
          <w:tcPr>
            <w:tcW w:w="487" w:type="pct"/>
            <w:tcBorders>
              <w:top w:val="single" w:sz="4" w:space="0" w:color="auto"/>
              <w:left w:val="single" w:sz="4" w:space="0" w:color="auto"/>
              <w:bottom w:val="single" w:sz="4" w:space="0" w:color="auto"/>
              <w:right w:val="single" w:sz="4" w:space="0" w:color="auto"/>
            </w:tcBorders>
            <w:shd w:val="clear" w:color="auto" w:fill="FFFFFF"/>
            <w:vAlign w:val="center"/>
          </w:tcPr>
          <w:p w14:paraId="1CF822E5" w14:textId="77777777" w:rsidR="00342899" w:rsidRPr="00C13923" w:rsidRDefault="00342899" w:rsidP="00342899">
            <w:pPr>
              <w:keepNext/>
              <w:suppressAutoHyphens/>
              <w:jc w:val="center"/>
              <w:rPr>
                <w:ins w:id="644" w:author="Pioch, Martin" w:date="2021-07-28T23:28:00Z"/>
                <w:rFonts w:ascii="Calibri" w:eastAsia="Times New Roman" w:hAnsi="Calibri" w:cs="Calibri"/>
                <w:bCs/>
                <w:color w:val="000000"/>
                <w:sz w:val="18"/>
                <w:szCs w:val="20"/>
                <w:lang w:val="en-GB" w:eastAsia="fr-FR"/>
              </w:rPr>
            </w:pPr>
          </w:p>
        </w:tc>
      </w:tr>
      <w:tr w:rsidR="00342899" w:rsidRPr="0037302C" w14:paraId="3FC0E281" w14:textId="77777777" w:rsidTr="0093613C">
        <w:trPr>
          <w:trHeight w:val="57"/>
          <w:ins w:id="645" w:author="Pioch, Martin" w:date="2021-07-28T23:28:00Z"/>
        </w:trPr>
        <w:tc>
          <w:tcPr>
            <w:tcW w:w="1513"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46EA3353" w14:textId="77777777" w:rsidR="00342899" w:rsidRPr="00342899" w:rsidRDefault="00342899" w:rsidP="00342899">
            <w:pPr>
              <w:widowControl w:val="0"/>
              <w:suppressAutoHyphens/>
              <w:rPr>
                <w:ins w:id="646" w:author="Pioch, Martin" w:date="2021-07-28T23:28:00Z"/>
                <w:rFonts w:ascii="Calibri" w:eastAsia="Times New Roman" w:hAnsi="Calibri" w:cs="Calibri"/>
                <w:bCs/>
                <w:color w:val="000000"/>
                <w:sz w:val="18"/>
                <w:szCs w:val="20"/>
                <w:lang w:val="en-GB" w:eastAsia="fr-FR"/>
              </w:rPr>
            </w:pPr>
          </w:p>
        </w:tc>
        <w:tc>
          <w:tcPr>
            <w:tcW w:w="440" w:type="pct"/>
            <w:tcBorders>
              <w:top w:val="single" w:sz="4" w:space="0" w:color="auto"/>
              <w:left w:val="single" w:sz="4" w:space="0" w:color="auto"/>
              <w:bottom w:val="single" w:sz="4" w:space="0" w:color="auto"/>
              <w:right w:val="single" w:sz="4" w:space="0" w:color="auto"/>
            </w:tcBorders>
            <w:shd w:val="clear" w:color="auto" w:fill="FFFFFF"/>
            <w:vAlign w:val="center"/>
          </w:tcPr>
          <w:p w14:paraId="21BFC54E" w14:textId="77777777" w:rsidR="00342899" w:rsidRPr="00342899" w:rsidRDefault="00342899" w:rsidP="00342899">
            <w:pPr>
              <w:widowControl w:val="0"/>
              <w:suppressAutoHyphens/>
              <w:jc w:val="center"/>
              <w:rPr>
                <w:ins w:id="647" w:author="Pioch, Martin" w:date="2021-07-28T23:28:00Z"/>
                <w:rFonts w:ascii="Calibri" w:eastAsia="Times New Roman" w:hAnsi="Calibri" w:cs="Calibri"/>
                <w:bCs/>
                <w:color w:val="000000"/>
                <w:sz w:val="18"/>
                <w:szCs w:val="20"/>
                <w:lang w:val="en-GB" w:eastAsia="fr-FR"/>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5501061F" w14:textId="77777777" w:rsidR="00342899" w:rsidRPr="00342899" w:rsidRDefault="00342899" w:rsidP="00342899">
            <w:pPr>
              <w:widowControl w:val="0"/>
              <w:suppressAutoHyphens/>
              <w:jc w:val="center"/>
              <w:rPr>
                <w:ins w:id="648" w:author="Pioch, Martin" w:date="2021-07-28T23:28:00Z"/>
                <w:rFonts w:ascii="Calibri" w:eastAsia="Times New Roman" w:hAnsi="Calibri" w:cs="Calibri"/>
                <w:bCs/>
                <w:color w:val="000000"/>
                <w:sz w:val="18"/>
                <w:szCs w:val="20"/>
                <w:lang w:val="en-GB" w:eastAsia="fr-FR"/>
              </w:rPr>
            </w:pPr>
          </w:p>
        </w:tc>
        <w:tc>
          <w:tcPr>
            <w:tcW w:w="1778" w:type="pct"/>
            <w:tcBorders>
              <w:top w:val="single" w:sz="4" w:space="0" w:color="auto"/>
              <w:left w:val="single" w:sz="4" w:space="0" w:color="auto"/>
              <w:bottom w:val="single" w:sz="4" w:space="0" w:color="auto"/>
              <w:right w:val="single" w:sz="4" w:space="0" w:color="auto"/>
            </w:tcBorders>
            <w:shd w:val="clear" w:color="auto" w:fill="FFFFFF"/>
            <w:vAlign w:val="center"/>
          </w:tcPr>
          <w:p w14:paraId="2354A35D" w14:textId="77777777" w:rsidR="00342899" w:rsidRPr="00342899" w:rsidRDefault="00342899" w:rsidP="006762E8">
            <w:pPr>
              <w:pStyle w:val="ListParagraph"/>
              <w:keepNext/>
              <w:numPr>
                <w:ilvl w:val="0"/>
                <w:numId w:val="15"/>
              </w:numPr>
              <w:suppressAutoHyphens/>
              <w:spacing w:before="120" w:after="120" w:line="276" w:lineRule="auto"/>
              <w:ind w:left="274" w:hanging="274"/>
              <w:contextualSpacing w:val="0"/>
              <w:rPr>
                <w:ins w:id="649" w:author="Pioch, Martin" w:date="2021-07-28T23:28:00Z"/>
                <w:rFonts w:cs="Calibri"/>
                <w:bCs/>
                <w:color w:val="222222"/>
                <w:sz w:val="18"/>
                <w:szCs w:val="20"/>
                <w:lang w:val="en-GB"/>
              </w:rPr>
            </w:pPr>
          </w:p>
        </w:tc>
        <w:tc>
          <w:tcPr>
            <w:tcW w:w="487" w:type="pct"/>
            <w:tcBorders>
              <w:top w:val="single" w:sz="4" w:space="0" w:color="auto"/>
              <w:left w:val="single" w:sz="4" w:space="0" w:color="auto"/>
              <w:bottom w:val="single" w:sz="4" w:space="0" w:color="auto"/>
              <w:right w:val="single" w:sz="4" w:space="0" w:color="auto"/>
            </w:tcBorders>
            <w:shd w:val="clear" w:color="auto" w:fill="FFFFFF"/>
            <w:vAlign w:val="center"/>
          </w:tcPr>
          <w:p w14:paraId="010BE0EF" w14:textId="77777777" w:rsidR="00342899" w:rsidRPr="00C13923" w:rsidRDefault="00342899" w:rsidP="00342899">
            <w:pPr>
              <w:keepNext/>
              <w:suppressAutoHyphens/>
              <w:jc w:val="center"/>
              <w:rPr>
                <w:ins w:id="650" w:author="Pioch, Martin" w:date="2021-07-28T23:28:00Z"/>
                <w:rFonts w:ascii="Calibri" w:eastAsia="Times New Roman" w:hAnsi="Calibri" w:cs="Calibri"/>
                <w:bCs/>
                <w:color w:val="000000"/>
                <w:sz w:val="18"/>
                <w:szCs w:val="20"/>
                <w:lang w:val="en-GB" w:eastAsia="fr-FR"/>
              </w:rPr>
            </w:pPr>
          </w:p>
        </w:tc>
      </w:tr>
      <w:tr w:rsidR="00342899" w:rsidRPr="0037302C" w14:paraId="03579798" w14:textId="77777777" w:rsidTr="0093613C">
        <w:trPr>
          <w:trHeight w:val="57"/>
          <w:ins w:id="651" w:author="Pioch, Martin" w:date="2021-07-28T23:28:00Z"/>
        </w:trPr>
        <w:tc>
          <w:tcPr>
            <w:tcW w:w="1513"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65BE32BF" w14:textId="77777777" w:rsidR="00342899" w:rsidRPr="00342899" w:rsidRDefault="00342899" w:rsidP="00342899">
            <w:pPr>
              <w:widowControl w:val="0"/>
              <w:suppressAutoHyphens/>
              <w:rPr>
                <w:ins w:id="652" w:author="Pioch, Martin" w:date="2021-07-28T23:28:00Z"/>
                <w:rFonts w:ascii="Calibri" w:eastAsia="Times New Roman" w:hAnsi="Calibri" w:cs="Calibri"/>
                <w:bCs/>
                <w:color w:val="000000"/>
                <w:sz w:val="18"/>
                <w:szCs w:val="20"/>
                <w:lang w:val="en-GB" w:eastAsia="fr-FR"/>
              </w:rPr>
            </w:pPr>
          </w:p>
        </w:tc>
        <w:tc>
          <w:tcPr>
            <w:tcW w:w="440" w:type="pct"/>
            <w:tcBorders>
              <w:top w:val="single" w:sz="4" w:space="0" w:color="auto"/>
              <w:left w:val="single" w:sz="4" w:space="0" w:color="auto"/>
              <w:bottom w:val="single" w:sz="4" w:space="0" w:color="auto"/>
              <w:right w:val="single" w:sz="4" w:space="0" w:color="auto"/>
            </w:tcBorders>
            <w:shd w:val="clear" w:color="auto" w:fill="FFFFFF"/>
            <w:vAlign w:val="center"/>
          </w:tcPr>
          <w:p w14:paraId="4CADC46B" w14:textId="77777777" w:rsidR="00342899" w:rsidRPr="00342899" w:rsidRDefault="00342899" w:rsidP="00342899">
            <w:pPr>
              <w:widowControl w:val="0"/>
              <w:suppressAutoHyphens/>
              <w:jc w:val="center"/>
              <w:rPr>
                <w:ins w:id="653" w:author="Pioch, Martin" w:date="2021-07-28T23:28:00Z"/>
                <w:rFonts w:ascii="Calibri" w:eastAsia="Times New Roman" w:hAnsi="Calibri" w:cs="Calibri"/>
                <w:bCs/>
                <w:color w:val="000000"/>
                <w:sz w:val="18"/>
                <w:szCs w:val="20"/>
                <w:lang w:val="en-GB" w:eastAsia="fr-FR"/>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41552073" w14:textId="77777777" w:rsidR="00342899" w:rsidRPr="00342899" w:rsidRDefault="00342899" w:rsidP="00342899">
            <w:pPr>
              <w:widowControl w:val="0"/>
              <w:suppressAutoHyphens/>
              <w:jc w:val="center"/>
              <w:rPr>
                <w:ins w:id="654" w:author="Pioch, Martin" w:date="2021-07-28T23:28:00Z"/>
                <w:rFonts w:ascii="Calibri" w:eastAsia="Times New Roman" w:hAnsi="Calibri" w:cs="Calibri"/>
                <w:bCs/>
                <w:color w:val="000000"/>
                <w:sz w:val="18"/>
                <w:szCs w:val="20"/>
                <w:lang w:val="en-GB" w:eastAsia="fr-FR"/>
              </w:rPr>
            </w:pPr>
          </w:p>
        </w:tc>
        <w:tc>
          <w:tcPr>
            <w:tcW w:w="1778" w:type="pct"/>
            <w:tcBorders>
              <w:top w:val="single" w:sz="4" w:space="0" w:color="auto"/>
              <w:left w:val="single" w:sz="4" w:space="0" w:color="auto"/>
              <w:bottom w:val="single" w:sz="4" w:space="0" w:color="auto"/>
              <w:right w:val="single" w:sz="4" w:space="0" w:color="auto"/>
            </w:tcBorders>
            <w:shd w:val="clear" w:color="auto" w:fill="FFFFFF"/>
            <w:vAlign w:val="center"/>
          </w:tcPr>
          <w:p w14:paraId="79CAC4F9" w14:textId="77777777" w:rsidR="00342899" w:rsidRPr="00342899" w:rsidRDefault="00342899" w:rsidP="006762E8">
            <w:pPr>
              <w:pStyle w:val="ListParagraph"/>
              <w:keepNext/>
              <w:numPr>
                <w:ilvl w:val="0"/>
                <w:numId w:val="15"/>
              </w:numPr>
              <w:suppressAutoHyphens/>
              <w:spacing w:before="120" w:after="120" w:line="276" w:lineRule="auto"/>
              <w:ind w:left="274" w:hanging="274"/>
              <w:contextualSpacing w:val="0"/>
              <w:rPr>
                <w:ins w:id="655" w:author="Pioch, Martin" w:date="2021-07-28T23:28:00Z"/>
                <w:rFonts w:cs="Calibri"/>
                <w:bCs/>
                <w:color w:val="222222"/>
                <w:sz w:val="18"/>
                <w:szCs w:val="20"/>
                <w:lang w:val="en-GB"/>
              </w:rPr>
            </w:pPr>
          </w:p>
        </w:tc>
        <w:tc>
          <w:tcPr>
            <w:tcW w:w="487" w:type="pct"/>
            <w:tcBorders>
              <w:top w:val="single" w:sz="4" w:space="0" w:color="auto"/>
              <w:left w:val="single" w:sz="4" w:space="0" w:color="auto"/>
              <w:bottom w:val="single" w:sz="4" w:space="0" w:color="auto"/>
              <w:right w:val="single" w:sz="4" w:space="0" w:color="auto"/>
            </w:tcBorders>
            <w:shd w:val="clear" w:color="auto" w:fill="FFFFFF"/>
            <w:vAlign w:val="center"/>
          </w:tcPr>
          <w:p w14:paraId="72F3858E" w14:textId="77777777" w:rsidR="00342899" w:rsidRPr="00C13923" w:rsidRDefault="00342899" w:rsidP="00342899">
            <w:pPr>
              <w:keepNext/>
              <w:suppressAutoHyphens/>
              <w:jc w:val="center"/>
              <w:rPr>
                <w:ins w:id="656" w:author="Pioch, Martin" w:date="2021-07-28T23:28:00Z"/>
                <w:rFonts w:ascii="Calibri" w:eastAsia="Times New Roman" w:hAnsi="Calibri" w:cs="Calibri"/>
                <w:bCs/>
                <w:color w:val="000000"/>
                <w:sz w:val="18"/>
                <w:szCs w:val="20"/>
                <w:lang w:val="en-GB" w:eastAsia="fr-FR"/>
              </w:rPr>
            </w:pPr>
          </w:p>
        </w:tc>
      </w:tr>
      <w:tr w:rsidR="00342899" w:rsidRPr="0037302C" w14:paraId="1B915469" w14:textId="77777777" w:rsidTr="0093613C">
        <w:trPr>
          <w:trHeight w:val="57"/>
          <w:ins w:id="657" w:author="Pioch, Martin" w:date="2021-07-28T23:28:00Z"/>
        </w:trPr>
        <w:tc>
          <w:tcPr>
            <w:tcW w:w="1513"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525F5133" w14:textId="77777777" w:rsidR="00342899" w:rsidRPr="00342899" w:rsidRDefault="00342899" w:rsidP="00342899">
            <w:pPr>
              <w:widowControl w:val="0"/>
              <w:suppressAutoHyphens/>
              <w:rPr>
                <w:ins w:id="658" w:author="Pioch, Martin" w:date="2021-07-28T23:28:00Z"/>
                <w:rFonts w:ascii="Calibri" w:eastAsia="Times New Roman" w:hAnsi="Calibri" w:cs="Calibri"/>
                <w:bCs/>
                <w:color w:val="000000"/>
                <w:sz w:val="18"/>
                <w:szCs w:val="20"/>
                <w:lang w:val="en-GB" w:eastAsia="fr-FR"/>
              </w:rPr>
            </w:pPr>
          </w:p>
        </w:tc>
        <w:tc>
          <w:tcPr>
            <w:tcW w:w="440" w:type="pct"/>
            <w:tcBorders>
              <w:top w:val="single" w:sz="4" w:space="0" w:color="auto"/>
              <w:left w:val="single" w:sz="4" w:space="0" w:color="auto"/>
              <w:bottom w:val="single" w:sz="4" w:space="0" w:color="auto"/>
              <w:right w:val="single" w:sz="4" w:space="0" w:color="auto"/>
            </w:tcBorders>
            <w:shd w:val="clear" w:color="auto" w:fill="FFFFFF"/>
            <w:vAlign w:val="center"/>
          </w:tcPr>
          <w:p w14:paraId="2DBAE719" w14:textId="77777777" w:rsidR="00342899" w:rsidRPr="00342899" w:rsidRDefault="00342899" w:rsidP="00342899">
            <w:pPr>
              <w:widowControl w:val="0"/>
              <w:suppressAutoHyphens/>
              <w:jc w:val="center"/>
              <w:rPr>
                <w:ins w:id="659" w:author="Pioch, Martin" w:date="2021-07-28T23:28:00Z"/>
                <w:rFonts w:ascii="Calibri" w:eastAsia="Times New Roman" w:hAnsi="Calibri" w:cs="Calibri"/>
                <w:bCs/>
                <w:color w:val="000000"/>
                <w:sz w:val="18"/>
                <w:szCs w:val="20"/>
                <w:lang w:val="en-GB" w:eastAsia="fr-FR"/>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76406E30" w14:textId="77777777" w:rsidR="00342899" w:rsidRPr="00342899" w:rsidRDefault="00342899" w:rsidP="00342899">
            <w:pPr>
              <w:widowControl w:val="0"/>
              <w:suppressAutoHyphens/>
              <w:jc w:val="center"/>
              <w:rPr>
                <w:ins w:id="660" w:author="Pioch, Martin" w:date="2021-07-28T23:28:00Z"/>
                <w:rFonts w:ascii="Calibri" w:eastAsia="Times New Roman" w:hAnsi="Calibri" w:cs="Calibri"/>
                <w:bCs/>
                <w:color w:val="000000"/>
                <w:sz w:val="18"/>
                <w:szCs w:val="20"/>
                <w:lang w:val="en-GB" w:eastAsia="fr-FR"/>
              </w:rPr>
            </w:pPr>
          </w:p>
        </w:tc>
        <w:tc>
          <w:tcPr>
            <w:tcW w:w="1778" w:type="pct"/>
            <w:tcBorders>
              <w:top w:val="single" w:sz="4" w:space="0" w:color="auto"/>
              <w:left w:val="single" w:sz="4" w:space="0" w:color="auto"/>
              <w:bottom w:val="single" w:sz="4" w:space="0" w:color="auto"/>
              <w:right w:val="single" w:sz="4" w:space="0" w:color="auto"/>
            </w:tcBorders>
            <w:shd w:val="clear" w:color="auto" w:fill="FFFFFF"/>
            <w:vAlign w:val="center"/>
          </w:tcPr>
          <w:p w14:paraId="20D02BEA" w14:textId="77777777" w:rsidR="00342899" w:rsidRPr="00342899" w:rsidRDefault="00342899" w:rsidP="006762E8">
            <w:pPr>
              <w:pStyle w:val="ListParagraph"/>
              <w:keepNext/>
              <w:numPr>
                <w:ilvl w:val="0"/>
                <w:numId w:val="15"/>
              </w:numPr>
              <w:suppressAutoHyphens/>
              <w:spacing w:before="120" w:after="120" w:line="276" w:lineRule="auto"/>
              <w:ind w:left="274" w:hanging="274"/>
              <w:contextualSpacing w:val="0"/>
              <w:rPr>
                <w:ins w:id="661" w:author="Pioch, Martin" w:date="2021-07-28T23:28:00Z"/>
                <w:rFonts w:cs="Calibri"/>
                <w:bCs/>
                <w:color w:val="222222"/>
                <w:sz w:val="18"/>
                <w:szCs w:val="20"/>
                <w:lang w:val="en-GB"/>
              </w:rPr>
            </w:pPr>
          </w:p>
        </w:tc>
        <w:tc>
          <w:tcPr>
            <w:tcW w:w="487" w:type="pct"/>
            <w:tcBorders>
              <w:top w:val="single" w:sz="4" w:space="0" w:color="auto"/>
              <w:left w:val="single" w:sz="4" w:space="0" w:color="auto"/>
              <w:bottom w:val="single" w:sz="4" w:space="0" w:color="auto"/>
              <w:right w:val="single" w:sz="4" w:space="0" w:color="auto"/>
            </w:tcBorders>
            <w:shd w:val="clear" w:color="auto" w:fill="FFFFFF"/>
            <w:vAlign w:val="center"/>
          </w:tcPr>
          <w:p w14:paraId="6D3168E0" w14:textId="77777777" w:rsidR="00342899" w:rsidRPr="00C13923" w:rsidRDefault="00342899" w:rsidP="00342899">
            <w:pPr>
              <w:keepNext/>
              <w:suppressAutoHyphens/>
              <w:jc w:val="center"/>
              <w:rPr>
                <w:ins w:id="662" w:author="Pioch, Martin" w:date="2021-07-28T23:28:00Z"/>
                <w:rFonts w:ascii="Calibri" w:eastAsia="Times New Roman" w:hAnsi="Calibri" w:cs="Calibri"/>
                <w:bCs/>
                <w:color w:val="000000"/>
                <w:sz w:val="18"/>
                <w:szCs w:val="20"/>
                <w:lang w:val="en-GB" w:eastAsia="fr-FR"/>
              </w:rPr>
            </w:pPr>
          </w:p>
        </w:tc>
      </w:tr>
    </w:tbl>
    <w:p w14:paraId="2CC47392" w14:textId="6E9D38A9" w:rsidR="00342899" w:rsidDel="00342899" w:rsidRDefault="00342899" w:rsidP="0038440E">
      <w:pPr>
        <w:spacing w:line="257" w:lineRule="auto"/>
        <w:jc w:val="both"/>
        <w:rPr>
          <w:del w:id="663" w:author="Pioch, Martin" w:date="2021-07-28T23:28:00Z"/>
          <w:rFonts w:eastAsia="Arial" w:cs="Arial"/>
          <w:szCs w:val="20"/>
          <w:lang w:val="en-GB"/>
        </w:rPr>
      </w:pPr>
    </w:p>
    <w:p w14:paraId="15888039" w14:textId="77777777" w:rsidR="00342899" w:rsidRDefault="00342899" w:rsidP="0038440E">
      <w:pPr>
        <w:spacing w:line="257" w:lineRule="auto"/>
        <w:jc w:val="both"/>
        <w:rPr>
          <w:rFonts w:eastAsia="Arial" w:cs="Arial"/>
          <w:szCs w:val="20"/>
          <w:lang w:val="en-GB"/>
        </w:rPr>
      </w:pPr>
    </w:p>
    <w:p w14:paraId="75B78220" w14:textId="6F42E81D" w:rsidR="00D74757" w:rsidRPr="00342899" w:rsidDel="0077242E" w:rsidRDefault="00D74757" w:rsidP="00801436">
      <w:pPr>
        <w:pStyle w:val="Heading2"/>
        <w:rPr>
          <w:del w:id="664" w:author="Pioch, Martin" w:date="2021-07-28T23:34:00Z"/>
          <w:lang w:val="en-GB"/>
        </w:rPr>
      </w:pPr>
      <w:bookmarkStart w:id="665" w:name="_Toc78411000"/>
      <w:r w:rsidRPr="00342899">
        <w:rPr>
          <w:lang w:val="en-GB"/>
        </w:rPr>
        <w:t>2.7</w:t>
      </w:r>
      <w:r w:rsidRPr="00342899">
        <w:rPr>
          <w:lang w:val="en-GB"/>
        </w:rPr>
        <w:tab/>
        <w:t xml:space="preserve">Workstreams </w:t>
      </w:r>
      <w:r w:rsidR="00C510D7" w:rsidRPr="00342899">
        <w:rPr>
          <w:lang w:val="en-GB"/>
        </w:rPr>
        <w:t>Communicate</w:t>
      </w:r>
      <w:bookmarkEnd w:id="665"/>
      <w:del w:id="666" w:author="Pioch, Martin" w:date="2021-07-28T23:34:00Z">
        <w:r w:rsidRPr="00342899" w:rsidDel="0077242E">
          <w:rPr>
            <w:lang w:val="en-GB"/>
          </w:rPr>
          <w:delText xml:space="preserve"> </w:delText>
        </w:r>
      </w:del>
    </w:p>
    <w:p w14:paraId="55341FC2" w14:textId="77777777" w:rsidR="0077242E" w:rsidRPr="00342899" w:rsidRDefault="0077242E" w:rsidP="0077242E">
      <w:pPr>
        <w:rPr>
          <w:ins w:id="667" w:author="Pioch, Martin" w:date="2021-07-28T23:34:00Z"/>
          <w:lang w:val="en-GB"/>
        </w:rPr>
      </w:pPr>
    </w:p>
    <w:p w14:paraId="4BB328B9" w14:textId="76499297" w:rsidR="0077242E" w:rsidRPr="00342899" w:rsidRDefault="0077242E" w:rsidP="0077242E">
      <w:pPr>
        <w:pStyle w:val="Heading3"/>
        <w:rPr>
          <w:ins w:id="668" w:author="Pioch, Martin" w:date="2021-07-28T23:34:00Z"/>
          <w:lang w:val="en-GB"/>
        </w:rPr>
      </w:pPr>
      <w:bookmarkStart w:id="669" w:name="_Toc78411001"/>
      <w:ins w:id="670" w:author="Pioch, Martin" w:date="2021-07-28T23:34:00Z">
        <w:r>
          <w:rPr>
            <w:lang w:val="en-GB"/>
          </w:rPr>
          <w:t xml:space="preserve">2.7.1 </w:t>
        </w:r>
        <w:r w:rsidRPr="00342899">
          <w:rPr>
            <w:lang w:val="en-GB"/>
          </w:rPr>
          <w:t>Objectives and Challenges</w:t>
        </w:r>
        <w:bookmarkEnd w:id="669"/>
      </w:ins>
    </w:p>
    <w:p w14:paraId="332E137B" w14:textId="77777777" w:rsidR="0077242E" w:rsidRPr="00342899" w:rsidRDefault="0077242E" w:rsidP="0077242E">
      <w:pPr>
        <w:rPr>
          <w:ins w:id="671" w:author="Pioch, Martin" w:date="2021-07-28T23:34:00Z"/>
          <w:lang w:val="en-GB"/>
        </w:rPr>
      </w:pPr>
    </w:p>
    <w:p w14:paraId="09AE1A19" w14:textId="4E29B485" w:rsidR="0077242E" w:rsidRPr="00342899" w:rsidRDefault="0077242E" w:rsidP="0077242E">
      <w:pPr>
        <w:pStyle w:val="Heading4"/>
        <w:rPr>
          <w:ins w:id="672" w:author="Pioch, Martin" w:date="2021-07-28T23:34:00Z"/>
          <w:lang w:val="en-GB"/>
        </w:rPr>
      </w:pPr>
      <w:ins w:id="673" w:author="Pioch, Martin" w:date="2021-07-28T23:34:00Z">
        <w:r w:rsidRPr="00342899">
          <w:rPr>
            <w:lang w:val="en-GB"/>
          </w:rPr>
          <w:t>2.</w:t>
        </w:r>
        <w:r>
          <w:rPr>
            <w:lang w:val="en-GB"/>
          </w:rPr>
          <w:t>7</w:t>
        </w:r>
        <w:r w:rsidRPr="00342899">
          <w:rPr>
            <w:lang w:val="en-GB"/>
          </w:rPr>
          <w:t>.1.1 Objectives of the WS</w:t>
        </w:r>
        <w:r>
          <w:rPr>
            <w:lang w:val="en-GB"/>
          </w:rPr>
          <w:t xml:space="preserve"> </w:t>
        </w:r>
      </w:ins>
      <w:ins w:id="674" w:author="Pioch, Martin" w:date="2021-07-28T23:35:00Z">
        <w:r>
          <w:rPr>
            <w:lang w:val="en-GB"/>
          </w:rPr>
          <w:t>Communicate</w:t>
        </w:r>
      </w:ins>
    </w:p>
    <w:p w14:paraId="772BDE56" w14:textId="77777777" w:rsidR="0077242E" w:rsidRPr="00342899" w:rsidRDefault="0077242E" w:rsidP="0077242E">
      <w:pPr>
        <w:rPr>
          <w:ins w:id="675" w:author="Pioch, Martin" w:date="2021-07-28T23:34:00Z"/>
          <w:lang w:val="en-GB"/>
        </w:rPr>
      </w:pPr>
      <w:ins w:id="676" w:author="Pioch, Martin" w:date="2021-07-28T23:34:00Z">
        <w:r w:rsidRPr="00342899">
          <w:rPr>
            <w:lang w:val="en-GB"/>
          </w:rPr>
          <w:t>[presenting the objective]</w:t>
        </w:r>
      </w:ins>
    </w:p>
    <w:p w14:paraId="68FD7E5A" w14:textId="77777777" w:rsidR="0077242E" w:rsidRPr="00342899" w:rsidRDefault="0077242E" w:rsidP="0077242E">
      <w:pPr>
        <w:rPr>
          <w:ins w:id="677" w:author="Pioch, Martin" w:date="2021-07-28T23:34:00Z"/>
          <w:lang w:val="en-GB"/>
        </w:rPr>
      </w:pPr>
    </w:p>
    <w:p w14:paraId="5FE53F4D" w14:textId="2D3AD280" w:rsidR="0077242E" w:rsidRPr="00342899" w:rsidRDefault="0077242E" w:rsidP="0077242E">
      <w:pPr>
        <w:pStyle w:val="Heading4"/>
        <w:rPr>
          <w:ins w:id="678" w:author="Pioch, Martin" w:date="2021-07-28T23:34:00Z"/>
          <w:lang w:val="en-GB"/>
        </w:rPr>
      </w:pPr>
      <w:ins w:id="679" w:author="Pioch, Martin" w:date="2021-07-28T23:34:00Z">
        <w:r w:rsidRPr="00342899">
          <w:rPr>
            <w:lang w:val="en-GB"/>
          </w:rPr>
          <w:t>2.</w:t>
        </w:r>
        <w:r>
          <w:rPr>
            <w:lang w:val="en-GB"/>
          </w:rPr>
          <w:t>7</w:t>
        </w:r>
        <w:r w:rsidRPr="00342899">
          <w:rPr>
            <w:lang w:val="en-GB"/>
          </w:rPr>
          <w:t>.</w:t>
        </w:r>
        <w:r>
          <w:rPr>
            <w:lang w:val="en-GB"/>
          </w:rPr>
          <w:t>1</w:t>
        </w:r>
        <w:r w:rsidRPr="00342899">
          <w:rPr>
            <w:lang w:val="en-GB"/>
          </w:rPr>
          <w:t>.2 Challenges of the WS</w:t>
        </w:r>
        <w:r>
          <w:rPr>
            <w:lang w:val="en-GB"/>
          </w:rPr>
          <w:t xml:space="preserve"> </w:t>
        </w:r>
      </w:ins>
      <w:ins w:id="680" w:author="Pioch, Martin" w:date="2021-07-28T23:36:00Z">
        <w:r>
          <w:rPr>
            <w:lang w:val="en-GB"/>
          </w:rPr>
          <w:t>Communicate</w:t>
        </w:r>
      </w:ins>
    </w:p>
    <w:p w14:paraId="78BA496E" w14:textId="77777777" w:rsidR="0077242E" w:rsidRPr="00342899" w:rsidRDefault="0077242E" w:rsidP="0077242E">
      <w:pPr>
        <w:rPr>
          <w:ins w:id="681" w:author="Pioch, Martin" w:date="2021-07-28T23:34:00Z"/>
          <w:lang w:val="en-GB"/>
        </w:rPr>
      </w:pPr>
      <w:ins w:id="682" w:author="Pioch, Martin" w:date="2021-07-28T23:34:00Z">
        <w:r w:rsidRPr="00342899">
          <w:rPr>
            <w:lang w:val="en-GB"/>
          </w:rPr>
          <w:t>Challenges regarding RDI in this WS will be:</w:t>
        </w:r>
      </w:ins>
    </w:p>
    <w:p w14:paraId="1DA006B6" w14:textId="77777777" w:rsidR="0077242E" w:rsidRPr="00342899" w:rsidRDefault="0077242E" w:rsidP="006762E8">
      <w:pPr>
        <w:pStyle w:val="ListParagraph"/>
        <w:numPr>
          <w:ilvl w:val="0"/>
          <w:numId w:val="21"/>
        </w:numPr>
        <w:rPr>
          <w:ins w:id="683" w:author="Pioch, Martin" w:date="2021-07-28T23:34:00Z"/>
          <w:rFonts w:eastAsia="Times New Roman"/>
          <w:szCs w:val="20"/>
          <w:lang w:val="en-GB" w:eastAsia="de-DE"/>
        </w:rPr>
      </w:pPr>
      <w:ins w:id="684" w:author="Pioch, Martin" w:date="2021-07-28T23:34:00Z">
        <w:r w:rsidRPr="00342899">
          <w:rPr>
            <w:rFonts w:eastAsia="Times New Roman"/>
            <w:szCs w:val="20"/>
            <w:lang w:val="en-GB" w:eastAsia="de-DE"/>
          </w:rPr>
          <w:t>Challenge 1</w:t>
        </w:r>
      </w:ins>
    </w:p>
    <w:p w14:paraId="1F2E3070" w14:textId="77777777" w:rsidR="0077242E" w:rsidRPr="00342899" w:rsidRDefault="0077242E" w:rsidP="006762E8">
      <w:pPr>
        <w:pStyle w:val="ListParagraph"/>
        <w:numPr>
          <w:ilvl w:val="0"/>
          <w:numId w:val="21"/>
        </w:numPr>
        <w:rPr>
          <w:ins w:id="685" w:author="Pioch, Martin" w:date="2021-07-28T23:34:00Z"/>
          <w:rFonts w:eastAsia="Times New Roman"/>
          <w:szCs w:val="20"/>
          <w:lang w:val="en-GB" w:eastAsia="de-DE"/>
        </w:rPr>
      </w:pPr>
      <w:ins w:id="686" w:author="Pioch, Martin" w:date="2021-07-28T23:34:00Z">
        <w:r w:rsidRPr="00342899">
          <w:rPr>
            <w:rFonts w:eastAsia="Times New Roman"/>
            <w:szCs w:val="20"/>
            <w:lang w:val="en-GB" w:eastAsia="de-DE"/>
          </w:rPr>
          <w:t xml:space="preserve">Challenge 2 </w:t>
        </w:r>
      </w:ins>
    </w:p>
    <w:p w14:paraId="4A04F4A1" w14:textId="77777777" w:rsidR="0077242E" w:rsidRPr="00342899" w:rsidRDefault="0077242E" w:rsidP="006762E8">
      <w:pPr>
        <w:pStyle w:val="ListParagraph"/>
        <w:numPr>
          <w:ilvl w:val="0"/>
          <w:numId w:val="21"/>
        </w:numPr>
        <w:rPr>
          <w:ins w:id="687" w:author="Pioch, Martin" w:date="2021-07-28T23:34:00Z"/>
          <w:rFonts w:eastAsia="Times New Roman"/>
          <w:szCs w:val="20"/>
          <w:lang w:val="en-GB" w:eastAsia="de-DE"/>
        </w:rPr>
      </w:pPr>
      <w:ins w:id="688" w:author="Pioch, Martin" w:date="2021-07-28T23:34:00Z">
        <w:r w:rsidRPr="00342899">
          <w:rPr>
            <w:rFonts w:eastAsia="Times New Roman"/>
            <w:szCs w:val="20"/>
            <w:lang w:val="en-GB" w:eastAsia="de-DE"/>
          </w:rPr>
          <w:t>Etc.</w:t>
        </w:r>
      </w:ins>
    </w:p>
    <w:p w14:paraId="3B29AA51" w14:textId="77777777" w:rsidR="0077242E" w:rsidRPr="00342899" w:rsidRDefault="0077242E" w:rsidP="0077242E">
      <w:pPr>
        <w:rPr>
          <w:ins w:id="689" w:author="Pioch, Martin" w:date="2021-07-28T23:34:00Z"/>
          <w:rFonts w:eastAsia="Times New Roman"/>
          <w:szCs w:val="20"/>
          <w:lang w:val="en-GB" w:eastAsia="de-DE"/>
        </w:rPr>
      </w:pPr>
      <w:ins w:id="690" w:author="Pioch, Martin" w:date="2021-07-28T23:34:00Z">
        <w:r w:rsidRPr="00342899">
          <w:rPr>
            <w:rFonts w:eastAsia="Times New Roman"/>
            <w:szCs w:val="20"/>
            <w:lang w:val="en-GB" w:eastAsia="de-DE"/>
          </w:rPr>
          <w:t>Challenges regarding FID in this WS will be:</w:t>
        </w:r>
      </w:ins>
    </w:p>
    <w:p w14:paraId="4877B97F" w14:textId="77777777" w:rsidR="0077242E" w:rsidRPr="00342899" w:rsidRDefault="0077242E" w:rsidP="006762E8">
      <w:pPr>
        <w:pStyle w:val="ListParagraph"/>
        <w:numPr>
          <w:ilvl w:val="0"/>
          <w:numId w:val="21"/>
        </w:numPr>
        <w:rPr>
          <w:ins w:id="691" w:author="Pioch, Martin" w:date="2021-07-28T23:34:00Z"/>
          <w:rFonts w:eastAsia="Times New Roman"/>
          <w:szCs w:val="20"/>
          <w:lang w:val="en-GB" w:eastAsia="de-DE"/>
        </w:rPr>
      </w:pPr>
      <w:ins w:id="692" w:author="Pioch, Martin" w:date="2021-07-28T23:34:00Z">
        <w:r w:rsidRPr="00342899">
          <w:rPr>
            <w:rFonts w:eastAsia="Times New Roman"/>
            <w:szCs w:val="20"/>
            <w:lang w:val="en-GB" w:eastAsia="de-DE"/>
          </w:rPr>
          <w:t>Challenge 1</w:t>
        </w:r>
      </w:ins>
    </w:p>
    <w:p w14:paraId="34140F56" w14:textId="77777777" w:rsidR="0077242E" w:rsidRPr="00342899" w:rsidRDefault="0077242E" w:rsidP="006762E8">
      <w:pPr>
        <w:pStyle w:val="ListParagraph"/>
        <w:numPr>
          <w:ilvl w:val="0"/>
          <w:numId w:val="21"/>
        </w:numPr>
        <w:rPr>
          <w:ins w:id="693" w:author="Pioch, Martin" w:date="2021-07-28T23:34:00Z"/>
          <w:rFonts w:eastAsia="Times New Roman"/>
          <w:szCs w:val="20"/>
          <w:lang w:val="en-GB" w:eastAsia="de-DE"/>
        </w:rPr>
      </w:pPr>
      <w:ins w:id="694" w:author="Pioch, Martin" w:date="2021-07-28T23:34:00Z">
        <w:r w:rsidRPr="00342899">
          <w:rPr>
            <w:rFonts w:eastAsia="Times New Roman"/>
            <w:szCs w:val="20"/>
            <w:lang w:val="en-GB" w:eastAsia="de-DE"/>
          </w:rPr>
          <w:t xml:space="preserve">Challenge 2 </w:t>
        </w:r>
      </w:ins>
    </w:p>
    <w:p w14:paraId="009D13B0" w14:textId="77777777" w:rsidR="0077242E" w:rsidRPr="00342899" w:rsidRDefault="0077242E" w:rsidP="006762E8">
      <w:pPr>
        <w:pStyle w:val="ListParagraph"/>
        <w:numPr>
          <w:ilvl w:val="0"/>
          <w:numId w:val="21"/>
        </w:numPr>
        <w:rPr>
          <w:ins w:id="695" w:author="Pioch, Martin" w:date="2021-07-28T23:34:00Z"/>
          <w:rFonts w:eastAsia="Times New Roman"/>
          <w:szCs w:val="20"/>
          <w:lang w:val="en-GB" w:eastAsia="de-DE"/>
        </w:rPr>
      </w:pPr>
      <w:ins w:id="696" w:author="Pioch, Martin" w:date="2021-07-28T23:34:00Z">
        <w:r w:rsidRPr="00342899">
          <w:rPr>
            <w:rFonts w:eastAsia="Times New Roman"/>
            <w:szCs w:val="20"/>
            <w:lang w:val="en-GB" w:eastAsia="de-DE"/>
          </w:rPr>
          <w:t>Etc.</w:t>
        </w:r>
      </w:ins>
    </w:p>
    <w:p w14:paraId="2508F851" w14:textId="77777777" w:rsidR="0077242E" w:rsidRPr="00342899" w:rsidRDefault="0077242E" w:rsidP="0077242E">
      <w:pPr>
        <w:suppressAutoHyphens/>
        <w:spacing w:before="120" w:after="120" w:line="280" w:lineRule="exact"/>
        <w:jc w:val="both"/>
        <w:rPr>
          <w:ins w:id="697" w:author="Pioch, Martin" w:date="2021-07-28T23:34:00Z"/>
          <w:rFonts w:ascii="Calibri" w:eastAsia="Times New Roman" w:hAnsi="Calibri" w:cs="Calibri"/>
          <w:szCs w:val="20"/>
          <w:lang w:val="en-GB" w:eastAsia="de-DE"/>
        </w:rPr>
      </w:pPr>
    </w:p>
    <w:p w14:paraId="642B09CD" w14:textId="6B41223D" w:rsidR="0077242E" w:rsidRPr="00342899" w:rsidRDefault="0077242E" w:rsidP="0077242E">
      <w:pPr>
        <w:pStyle w:val="Heading3"/>
        <w:rPr>
          <w:ins w:id="698" w:author="Pioch, Martin" w:date="2021-07-28T23:34:00Z"/>
          <w:lang w:val="en-GB"/>
        </w:rPr>
      </w:pPr>
      <w:bookmarkStart w:id="699" w:name="_Toc78411002"/>
      <w:ins w:id="700" w:author="Pioch, Martin" w:date="2021-07-28T23:34:00Z">
        <w:r w:rsidRPr="00342899">
          <w:rPr>
            <w:lang w:val="en-GB"/>
          </w:rPr>
          <w:t>2.</w:t>
        </w:r>
        <w:r>
          <w:rPr>
            <w:lang w:val="en-GB"/>
          </w:rPr>
          <w:t>7</w:t>
        </w:r>
        <w:r w:rsidRPr="00342899">
          <w:rPr>
            <w:lang w:val="en-GB"/>
          </w:rPr>
          <w:t xml:space="preserve">.2 Overall Presentation of the </w:t>
        </w:r>
        <w:r>
          <w:rPr>
            <w:lang w:val="en-GB"/>
          </w:rPr>
          <w:t xml:space="preserve">Direct Participants of WS </w:t>
        </w:r>
      </w:ins>
      <w:ins w:id="701" w:author="Pioch, Martin" w:date="2021-07-28T23:35:00Z">
        <w:r>
          <w:rPr>
            <w:lang w:val="en-GB"/>
          </w:rPr>
          <w:t>Communicate</w:t>
        </w:r>
      </w:ins>
      <w:bookmarkEnd w:id="69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51"/>
        <w:gridCol w:w="1254"/>
        <w:gridCol w:w="1419"/>
        <w:gridCol w:w="5038"/>
      </w:tblGrid>
      <w:tr w:rsidR="0077242E" w:rsidRPr="00342899" w14:paraId="6B0DE383" w14:textId="77777777" w:rsidTr="0077242E">
        <w:trPr>
          <w:trHeight w:val="38"/>
          <w:ins w:id="702" w:author="Pioch, Martin" w:date="2021-07-28T23:34:00Z"/>
        </w:trPr>
        <w:tc>
          <w:tcPr>
            <w:tcW w:w="745" w:type="pct"/>
            <w:shd w:val="clear" w:color="auto" w:fill="FFFFFF"/>
            <w:noWrap/>
          </w:tcPr>
          <w:p w14:paraId="6223E2A9" w14:textId="77777777" w:rsidR="0077242E" w:rsidRPr="00342899" w:rsidRDefault="0077242E" w:rsidP="0077242E">
            <w:pPr>
              <w:suppressAutoHyphens/>
              <w:jc w:val="both"/>
              <w:rPr>
                <w:ins w:id="703" w:author="Pioch, Martin" w:date="2021-07-28T23:34:00Z"/>
                <w:rFonts w:ascii="Calibri" w:eastAsia="Times New Roman" w:hAnsi="Calibri" w:cs="Calibri"/>
                <w:color w:val="000000"/>
                <w:sz w:val="18"/>
                <w:szCs w:val="20"/>
                <w:lang w:val="en-GB" w:eastAsia="fr-FR"/>
              </w:rPr>
            </w:pPr>
            <w:ins w:id="704" w:author="Pioch, Martin" w:date="2021-07-28T23:34:00Z">
              <w:r w:rsidRPr="00342899">
                <w:rPr>
                  <w:rFonts w:ascii="Calibri" w:eastAsia="Times New Roman" w:hAnsi="Calibri" w:cs="Calibri"/>
                  <w:color w:val="000000"/>
                  <w:sz w:val="18"/>
                  <w:szCs w:val="20"/>
                  <w:lang w:val="en-GB" w:eastAsia="fr-FR"/>
                </w:rPr>
                <w:t>Company name</w:t>
              </w:r>
            </w:ins>
          </w:p>
        </w:tc>
        <w:tc>
          <w:tcPr>
            <w:tcW w:w="692" w:type="pct"/>
            <w:shd w:val="clear" w:color="auto" w:fill="FFFFFF"/>
          </w:tcPr>
          <w:p w14:paraId="15BB662F" w14:textId="77777777" w:rsidR="0077242E" w:rsidRPr="00342899" w:rsidRDefault="0077242E" w:rsidP="0077242E">
            <w:pPr>
              <w:suppressAutoHyphens/>
              <w:jc w:val="both"/>
              <w:rPr>
                <w:ins w:id="705" w:author="Pioch, Martin" w:date="2021-07-28T23:34:00Z"/>
                <w:rFonts w:ascii="Calibri" w:eastAsia="Times New Roman" w:hAnsi="Calibri" w:cs="Calibri"/>
                <w:color w:val="000000"/>
                <w:sz w:val="18"/>
                <w:szCs w:val="20"/>
                <w:lang w:val="en-GB" w:eastAsia="fr-FR"/>
              </w:rPr>
            </w:pPr>
            <w:ins w:id="706" w:author="Pioch, Martin" w:date="2021-07-28T23:34:00Z">
              <w:r w:rsidRPr="00342899">
                <w:rPr>
                  <w:rFonts w:ascii="Calibri" w:hAnsi="Calibri" w:cs="Calibri"/>
                  <w:color w:val="222222"/>
                  <w:sz w:val="18"/>
                  <w:szCs w:val="20"/>
                  <w:lang w:val="en-GB"/>
                </w:rPr>
                <w:t>Financing MS</w:t>
              </w:r>
            </w:ins>
          </w:p>
        </w:tc>
        <w:tc>
          <w:tcPr>
            <w:tcW w:w="783" w:type="pct"/>
            <w:shd w:val="clear" w:color="auto" w:fill="FFFFFF"/>
          </w:tcPr>
          <w:p w14:paraId="514BC50E" w14:textId="77777777" w:rsidR="0077242E" w:rsidRPr="00342899" w:rsidRDefault="0077242E" w:rsidP="0077242E">
            <w:pPr>
              <w:suppressAutoHyphens/>
              <w:jc w:val="both"/>
              <w:rPr>
                <w:ins w:id="707" w:author="Pioch, Martin" w:date="2021-07-28T23:34:00Z"/>
                <w:rFonts w:ascii="Calibri" w:eastAsia="Times New Roman" w:hAnsi="Calibri" w:cs="Calibri"/>
                <w:color w:val="000000"/>
                <w:sz w:val="18"/>
                <w:szCs w:val="20"/>
                <w:lang w:val="en-GB" w:eastAsia="fr-FR"/>
              </w:rPr>
            </w:pPr>
            <w:ins w:id="708" w:author="Pioch, Martin" w:date="2021-07-28T23:34:00Z">
              <w:r w:rsidRPr="00342899">
                <w:rPr>
                  <w:rFonts w:ascii="Calibri" w:hAnsi="Calibri" w:cs="Calibri"/>
                  <w:color w:val="222222"/>
                  <w:sz w:val="18"/>
                  <w:szCs w:val="20"/>
                  <w:lang w:val="en-GB"/>
                </w:rPr>
                <w:t>Size of company</w:t>
              </w:r>
            </w:ins>
          </w:p>
        </w:tc>
        <w:tc>
          <w:tcPr>
            <w:tcW w:w="2779" w:type="pct"/>
            <w:shd w:val="clear" w:color="auto" w:fill="FFFFFF"/>
          </w:tcPr>
          <w:p w14:paraId="62D39BD3" w14:textId="77777777" w:rsidR="0077242E" w:rsidRPr="00342899" w:rsidRDefault="0077242E" w:rsidP="0077242E">
            <w:pPr>
              <w:suppressAutoHyphens/>
              <w:jc w:val="both"/>
              <w:rPr>
                <w:ins w:id="709" w:author="Pioch, Martin" w:date="2021-07-28T23:34:00Z"/>
                <w:rFonts w:ascii="Calibri" w:hAnsi="Calibri" w:cs="Calibri"/>
                <w:color w:val="222222"/>
                <w:sz w:val="18"/>
                <w:szCs w:val="20"/>
                <w:lang w:val="en-GB"/>
              </w:rPr>
            </w:pPr>
            <w:ins w:id="710" w:author="Pioch, Martin" w:date="2021-07-28T23:34:00Z">
              <w:r w:rsidRPr="00342899">
                <w:rPr>
                  <w:rFonts w:ascii="Calibri" w:hAnsi="Calibri" w:cs="Calibri"/>
                  <w:color w:val="222222"/>
                  <w:sz w:val="18"/>
                  <w:szCs w:val="20"/>
                  <w:lang w:val="en-GB"/>
                </w:rPr>
                <w:t>Project description</w:t>
              </w:r>
            </w:ins>
          </w:p>
        </w:tc>
      </w:tr>
      <w:tr w:rsidR="0077242E" w:rsidRPr="00342899" w14:paraId="72ADAB67" w14:textId="77777777" w:rsidTr="0077242E">
        <w:trPr>
          <w:trHeight w:val="38"/>
          <w:ins w:id="711" w:author="Pioch, Martin" w:date="2021-07-28T23:34:00Z"/>
        </w:trPr>
        <w:tc>
          <w:tcPr>
            <w:tcW w:w="745" w:type="pct"/>
            <w:shd w:val="clear" w:color="auto" w:fill="FFFFFF"/>
            <w:noWrap/>
          </w:tcPr>
          <w:p w14:paraId="0EDE0E15" w14:textId="77777777" w:rsidR="0077242E" w:rsidRPr="00342899" w:rsidRDefault="0077242E" w:rsidP="0077242E">
            <w:pPr>
              <w:suppressAutoHyphens/>
              <w:jc w:val="both"/>
              <w:rPr>
                <w:ins w:id="712" w:author="Pioch, Martin" w:date="2021-07-28T23:34:00Z"/>
                <w:rFonts w:ascii="Calibri" w:hAnsi="Calibri" w:cs="Calibri"/>
                <w:color w:val="222222"/>
                <w:sz w:val="18"/>
                <w:szCs w:val="20"/>
                <w:lang w:val="en-GB"/>
              </w:rPr>
            </w:pPr>
          </w:p>
        </w:tc>
        <w:tc>
          <w:tcPr>
            <w:tcW w:w="692" w:type="pct"/>
            <w:shd w:val="clear" w:color="auto" w:fill="FFFFFF"/>
          </w:tcPr>
          <w:p w14:paraId="77CEE7E9" w14:textId="77777777" w:rsidR="0077242E" w:rsidRPr="00342899" w:rsidRDefault="0077242E" w:rsidP="0077242E">
            <w:pPr>
              <w:suppressAutoHyphens/>
              <w:jc w:val="both"/>
              <w:rPr>
                <w:ins w:id="713" w:author="Pioch, Martin" w:date="2021-07-28T23:34:00Z"/>
                <w:rFonts w:ascii="Calibri" w:hAnsi="Calibri" w:cs="Calibri"/>
                <w:color w:val="222222"/>
                <w:sz w:val="18"/>
                <w:szCs w:val="20"/>
                <w:lang w:val="en-GB"/>
              </w:rPr>
            </w:pPr>
          </w:p>
        </w:tc>
        <w:tc>
          <w:tcPr>
            <w:tcW w:w="783" w:type="pct"/>
            <w:shd w:val="clear" w:color="auto" w:fill="FFFFFF"/>
          </w:tcPr>
          <w:p w14:paraId="57A3BCE5" w14:textId="77777777" w:rsidR="0077242E" w:rsidRPr="00342899" w:rsidRDefault="0077242E" w:rsidP="0077242E">
            <w:pPr>
              <w:suppressAutoHyphens/>
              <w:jc w:val="both"/>
              <w:rPr>
                <w:ins w:id="714" w:author="Pioch, Martin" w:date="2021-07-28T23:34:00Z"/>
                <w:rFonts w:ascii="Calibri" w:hAnsi="Calibri" w:cs="Calibri"/>
                <w:color w:val="222222"/>
                <w:sz w:val="18"/>
                <w:szCs w:val="20"/>
                <w:lang w:val="en-GB"/>
              </w:rPr>
            </w:pPr>
          </w:p>
        </w:tc>
        <w:tc>
          <w:tcPr>
            <w:tcW w:w="2779" w:type="pct"/>
            <w:shd w:val="clear" w:color="auto" w:fill="FFFFFF"/>
          </w:tcPr>
          <w:p w14:paraId="3F9282B8" w14:textId="77777777" w:rsidR="0077242E" w:rsidRPr="00342899" w:rsidRDefault="0077242E" w:rsidP="0077242E">
            <w:pPr>
              <w:suppressAutoHyphens/>
              <w:jc w:val="both"/>
              <w:rPr>
                <w:ins w:id="715" w:author="Pioch, Martin" w:date="2021-07-28T23:34:00Z"/>
                <w:rFonts w:ascii="Calibri" w:hAnsi="Calibri" w:cs="Calibri"/>
                <w:color w:val="222222"/>
                <w:sz w:val="18"/>
                <w:szCs w:val="20"/>
                <w:lang w:val="en-GB"/>
              </w:rPr>
            </w:pPr>
          </w:p>
        </w:tc>
      </w:tr>
      <w:tr w:rsidR="0077242E" w:rsidRPr="00342899" w14:paraId="1CF09054" w14:textId="77777777" w:rsidTr="0077242E">
        <w:trPr>
          <w:trHeight w:val="38"/>
          <w:ins w:id="716" w:author="Pioch, Martin" w:date="2021-07-28T23:34:00Z"/>
        </w:trPr>
        <w:tc>
          <w:tcPr>
            <w:tcW w:w="745" w:type="pct"/>
            <w:shd w:val="clear" w:color="auto" w:fill="FFFFFF"/>
            <w:noWrap/>
          </w:tcPr>
          <w:p w14:paraId="0B95711A" w14:textId="77777777" w:rsidR="0077242E" w:rsidRPr="00342899" w:rsidRDefault="0077242E" w:rsidP="0077242E">
            <w:pPr>
              <w:suppressAutoHyphens/>
              <w:jc w:val="both"/>
              <w:rPr>
                <w:ins w:id="717" w:author="Pioch, Martin" w:date="2021-07-28T23:34:00Z"/>
                <w:rFonts w:ascii="Calibri" w:hAnsi="Calibri" w:cs="Calibri"/>
                <w:color w:val="222222"/>
                <w:sz w:val="18"/>
                <w:szCs w:val="20"/>
                <w:lang w:val="en-GB"/>
              </w:rPr>
            </w:pPr>
          </w:p>
        </w:tc>
        <w:tc>
          <w:tcPr>
            <w:tcW w:w="692" w:type="pct"/>
            <w:shd w:val="clear" w:color="auto" w:fill="FFFFFF"/>
          </w:tcPr>
          <w:p w14:paraId="7F20AE76" w14:textId="77777777" w:rsidR="0077242E" w:rsidRPr="00342899" w:rsidRDefault="0077242E" w:rsidP="0077242E">
            <w:pPr>
              <w:suppressAutoHyphens/>
              <w:jc w:val="both"/>
              <w:rPr>
                <w:ins w:id="718" w:author="Pioch, Martin" w:date="2021-07-28T23:34:00Z"/>
                <w:rFonts w:ascii="Calibri" w:hAnsi="Calibri" w:cs="Calibri"/>
                <w:color w:val="222222"/>
                <w:sz w:val="18"/>
                <w:szCs w:val="20"/>
                <w:lang w:val="en-GB"/>
              </w:rPr>
            </w:pPr>
          </w:p>
        </w:tc>
        <w:tc>
          <w:tcPr>
            <w:tcW w:w="783" w:type="pct"/>
            <w:shd w:val="clear" w:color="auto" w:fill="FFFFFF"/>
          </w:tcPr>
          <w:p w14:paraId="23D1D1AA" w14:textId="77777777" w:rsidR="0077242E" w:rsidRPr="00342899" w:rsidRDefault="0077242E" w:rsidP="0077242E">
            <w:pPr>
              <w:suppressAutoHyphens/>
              <w:jc w:val="both"/>
              <w:rPr>
                <w:ins w:id="719" w:author="Pioch, Martin" w:date="2021-07-28T23:34:00Z"/>
                <w:rFonts w:ascii="Calibri" w:hAnsi="Calibri" w:cs="Calibri"/>
                <w:color w:val="222222"/>
                <w:sz w:val="18"/>
                <w:szCs w:val="20"/>
                <w:lang w:val="en-GB"/>
              </w:rPr>
            </w:pPr>
          </w:p>
        </w:tc>
        <w:tc>
          <w:tcPr>
            <w:tcW w:w="2779" w:type="pct"/>
            <w:shd w:val="clear" w:color="auto" w:fill="FFFFFF"/>
          </w:tcPr>
          <w:p w14:paraId="436536B5" w14:textId="77777777" w:rsidR="0077242E" w:rsidRPr="00342899" w:rsidRDefault="0077242E" w:rsidP="0077242E">
            <w:pPr>
              <w:suppressAutoHyphens/>
              <w:jc w:val="both"/>
              <w:rPr>
                <w:ins w:id="720" w:author="Pioch, Martin" w:date="2021-07-28T23:34:00Z"/>
                <w:rFonts w:ascii="Calibri" w:hAnsi="Calibri" w:cs="Calibri"/>
                <w:color w:val="222222"/>
                <w:sz w:val="18"/>
                <w:szCs w:val="20"/>
                <w:lang w:val="en-GB"/>
              </w:rPr>
            </w:pPr>
          </w:p>
        </w:tc>
      </w:tr>
      <w:tr w:rsidR="0077242E" w:rsidRPr="00342899" w14:paraId="09FF72AC" w14:textId="77777777" w:rsidTr="0077242E">
        <w:trPr>
          <w:trHeight w:val="38"/>
          <w:ins w:id="721" w:author="Pioch, Martin" w:date="2021-07-28T23:34:00Z"/>
        </w:trPr>
        <w:tc>
          <w:tcPr>
            <w:tcW w:w="745" w:type="pct"/>
            <w:shd w:val="clear" w:color="auto" w:fill="FFFFFF"/>
            <w:noWrap/>
          </w:tcPr>
          <w:p w14:paraId="53DDA06F" w14:textId="77777777" w:rsidR="0077242E" w:rsidRPr="00342899" w:rsidRDefault="0077242E" w:rsidP="0077242E">
            <w:pPr>
              <w:suppressAutoHyphens/>
              <w:jc w:val="both"/>
              <w:rPr>
                <w:ins w:id="722" w:author="Pioch, Martin" w:date="2021-07-28T23:34:00Z"/>
                <w:rFonts w:ascii="Calibri" w:hAnsi="Calibri" w:cs="Calibri"/>
                <w:color w:val="222222"/>
                <w:sz w:val="18"/>
                <w:szCs w:val="20"/>
                <w:lang w:val="en-GB"/>
              </w:rPr>
            </w:pPr>
          </w:p>
        </w:tc>
        <w:tc>
          <w:tcPr>
            <w:tcW w:w="692" w:type="pct"/>
            <w:shd w:val="clear" w:color="auto" w:fill="FFFFFF"/>
          </w:tcPr>
          <w:p w14:paraId="7860ABD2" w14:textId="77777777" w:rsidR="0077242E" w:rsidRPr="00342899" w:rsidRDefault="0077242E" w:rsidP="0077242E">
            <w:pPr>
              <w:suppressAutoHyphens/>
              <w:jc w:val="both"/>
              <w:rPr>
                <w:ins w:id="723" w:author="Pioch, Martin" w:date="2021-07-28T23:34:00Z"/>
                <w:rFonts w:ascii="Calibri" w:hAnsi="Calibri" w:cs="Calibri"/>
                <w:color w:val="222222"/>
                <w:sz w:val="18"/>
                <w:szCs w:val="20"/>
                <w:lang w:val="en-GB"/>
              </w:rPr>
            </w:pPr>
          </w:p>
        </w:tc>
        <w:tc>
          <w:tcPr>
            <w:tcW w:w="783" w:type="pct"/>
            <w:shd w:val="clear" w:color="auto" w:fill="FFFFFF"/>
          </w:tcPr>
          <w:p w14:paraId="2FAC8DE7" w14:textId="77777777" w:rsidR="0077242E" w:rsidRPr="00342899" w:rsidRDefault="0077242E" w:rsidP="0077242E">
            <w:pPr>
              <w:suppressAutoHyphens/>
              <w:jc w:val="both"/>
              <w:rPr>
                <w:ins w:id="724" w:author="Pioch, Martin" w:date="2021-07-28T23:34:00Z"/>
                <w:rFonts w:ascii="Calibri" w:hAnsi="Calibri" w:cs="Calibri"/>
                <w:color w:val="222222"/>
                <w:sz w:val="18"/>
                <w:szCs w:val="20"/>
                <w:lang w:val="en-GB"/>
              </w:rPr>
            </w:pPr>
          </w:p>
        </w:tc>
        <w:tc>
          <w:tcPr>
            <w:tcW w:w="2779" w:type="pct"/>
            <w:shd w:val="clear" w:color="auto" w:fill="FFFFFF"/>
          </w:tcPr>
          <w:p w14:paraId="09CC9F14" w14:textId="77777777" w:rsidR="0077242E" w:rsidRPr="00342899" w:rsidRDefault="0077242E" w:rsidP="0077242E">
            <w:pPr>
              <w:suppressAutoHyphens/>
              <w:jc w:val="both"/>
              <w:rPr>
                <w:ins w:id="725" w:author="Pioch, Martin" w:date="2021-07-28T23:34:00Z"/>
                <w:rFonts w:ascii="Calibri" w:hAnsi="Calibri" w:cs="Calibri"/>
                <w:color w:val="222222"/>
                <w:sz w:val="18"/>
                <w:szCs w:val="20"/>
                <w:lang w:val="en-GB"/>
              </w:rPr>
            </w:pPr>
          </w:p>
        </w:tc>
      </w:tr>
      <w:tr w:rsidR="0077242E" w:rsidRPr="00342899" w14:paraId="6616C6BD" w14:textId="77777777" w:rsidTr="0077242E">
        <w:trPr>
          <w:trHeight w:val="38"/>
          <w:ins w:id="726" w:author="Pioch, Martin" w:date="2021-07-28T23:34:00Z"/>
        </w:trPr>
        <w:tc>
          <w:tcPr>
            <w:tcW w:w="745" w:type="pct"/>
            <w:shd w:val="clear" w:color="auto" w:fill="FFFFFF"/>
            <w:noWrap/>
          </w:tcPr>
          <w:p w14:paraId="27DEF100" w14:textId="77777777" w:rsidR="0077242E" w:rsidRPr="00342899" w:rsidRDefault="0077242E" w:rsidP="0077242E">
            <w:pPr>
              <w:suppressAutoHyphens/>
              <w:jc w:val="both"/>
              <w:rPr>
                <w:ins w:id="727" w:author="Pioch, Martin" w:date="2021-07-28T23:34:00Z"/>
                <w:rFonts w:ascii="Calibri" w:eastAsia="Times New Roman" w:hAnsi="Calibri" w:cs="Calibri"/>
                <w:color w:val="000000"/>
                <w:sz w:val="18"/>
                <w:szCs w:val="20"/>
                <w:lang w:val="en-GB" w:eastAsia="fr-FR"/>
              </w:rPr>
            </w:pPr>
          </w:p>
        </w:tc>
        <w:tc>
          <w:tcPr>
            <w:tcW w:w="692" w:type="pct"/>
            <w:shd w:val="clear" w:color="auto" w:fill="FFFFFF"/>
          </w:tcPr>
          <w:p w14:paraId="2ED04F8A" w14:textId="77777777" w:rsidR="0077242E" w:rsidRPr="00342899" w:rsidRDefault="0077242E" w:rsidP="0077242E">
            <w:pPr>
              <w:suppressAutoHyphens/>
              <w:jc w:val="both"/>
              <w:rPr>
                <w:ins w:id="728" w:author="Pioch, Martin" w:date="2021-07-28T23:34:00Z"/>
                <w:rFonts w:ascii="Calibri" w:eastAsia="Times New Roman" w:hAnsi="Calibri" w:cs="Calibri"/>
                <w:color w:val="000000"/>
                <w:sz w:val="18"/>
                <w:szCs w:val="20"/>
                <w:lang w:val="en-GB" w:eastAsia="fr-FR"/>
              </w:rPr>
            </w:pPr>
          </w:p>
        </w:tc>
        <w:tc>
          <w:tcPr>
            <w:tcW w:w="783" w:type="pct"/>
            <w:shd w:val="clear" w:color="auto" w:fill="FFFFFF"/>
          </w:tcPr>
          <w:p w14:paraId="08882000" w14:textId="77777777" w:rsidR="0077242E" w:rsidRPr="00342899" w:rsidRDefault="0077242E" w:rsidP="0077242E">
            <w:pPr>
              <w:suppressAutoHyphens/>
              <w:jc w:val="both"/>
              <w:rPr>
                <w:ins w:id="729" w:author="Pioch, Martin" w:date="2021-07-28T23:34:00Z"/>
                <w:rFonts w:ascii="Calibri" w:eastAsia="Times New Roman" w:hAnsi="Calibri" w:cs="Calibri"/>
                <w:color w:val="000000"/>
                <w:sz w:val="18"/>
                <w:szCs w:val="20"/>
                <w:lang w:val="en-GB" w:eastAsia="fr-FR"/>
              </w:rPr>
            </w:pPr>
          </w:p>
        </w:tc>
        <w:tc>
          <w:tcPr>
            <w:tcW w:w="2779" w:type="pct"/>
            <w:shd w:val="clear" w:color="auto" w:fill="FFFFFF"/>
          </w:tcPr>
          <w:p w14:paraId="694062AF" w14:textId="77777777" w:rsidR="0077242E" w:rsidRPr="00342899" w:rsidRDefault="0077242E" w:rsidP="0077242E">
            <w:pPr>
              <w:suppressAutoHyphens/>
              <w:jc w:val="both"/>
              <w:rPr>
                <w:ins w:id="730" w:author="Pioch, Martin" w:date="2021-07-28T23:34:00Z"/>
                <w:rFonts w:ascii="Calibri" w:eastAsia="Times New Roman" w:hAnsi="Calibri" w:cs="Calibri"/>
                <w:color w:val="000000"/>
                <w:sz w:val="18"/>
                <w:szCs w:val="20"/>
                <w:lang w:val="en-GB" w:eastAsia="fr-FR"/>
              </w:rPr>
            </w:pPr>
          </w:p>
        </w:tc>
      </w:tr>
      <w:tr w:rsidR="0077242E" w:rsidRPr="00342899" w14:paraId="66C4AE83" w14:textId="77777777" w:rsidTr="0077242E">
        <w:trPr>
          <w:trHeight w:val="38"/>
          <w:ins w:id="731" w:author="Pioch, Martin" w:date="2021-07-28T23:34:00Z"/>
        </w:trPr>
        <w:tc>
          <w:tcPr>
            <w:tcW w:w="745" w:type="pct"/>
            <w:shd w:val="clear" w:color="auto" w:fill="FFFFFF"/>
            <w:noWrap/>
          </w:tcPr>
          <w:p w14:paraId="12D32178" w14:textId="77777777" w:rsidR="0077242E" w:rsidRPr="00342899" w:rsidRDefault="0077242E" w:rsidP="0077242E">
            <w:pPr>
              <w:suppressAutoHyphens/>
              <w:jc w:val="both"/>
              <w:rPr>
                <w:ins w:id="732" w:author="Pioch, Martin" w:date="2021-07-28T23:34:00Z"/>
                <w:rFonts w:ascii="Calibri" w:eastAsia="Times New Roman" w:hAnsi="Calibri" w:cs="Calibri"/>
                <w:color w:val="000000"/>
                <w:sz w:val="18"/>
                <w:szCs w:val="20"/>
                <w:lang w:val="en-GB" w:eastAsia="fr-FR"/>
              </w:rPr>
            </w:pPr>
          </w:p>
        </w:tc>
        <w:tc>
          <w:tcPr>
            <w:tcW w:w="692" w:type="pct"/>
            <w:shd w:val="clear" w:color="auto" w:fill="FFFFFF"/>
          </w:tcPr>
          <w:p w14:paraId="48B7C625" w14:textId="77777777" w:rsidR="0077242E" w:rsidRPr="00342899" w:rsidRDefault="0077242E" w:rsidP="0077242E">
            <w:pPr>
              <w:suppressAutoHyphens/>
              <w:jc w:val="both"/>
              <w:rPr>
                <w:ins w:id="733" w:author="Pioch, Martin" w:date="2021-07-28T23:34:00Z"/>
                <w:rFonts w:ascii="Calibri" w:eastAsia="Times New Roman" w:hAnsi="Calibri" w:cs="Calibri"/>
                <w:color w:val="000000"/>
                <w:sz w:val="18"/>
                <w:szCs w:val="20"/>
                <w:lang w:val="en-GB" w:eastAsia="fr-FR"/>
              </w:rPr>
            </w:pPr>
          </w:p>
        </w:tc>
        <w:tc>
          <w:tcPr>
            <w:tcW w:w="783" w:type="pct"/>
            <w:shd w:val="clear" w:color="auto" w:fill="FFFFFF"/>
          </w:tcPr>
          <w:p w14:paraId="4D395334" w14:textId="77777777" w:rsidR="0077242E" w:rsidRPr="00342899" w:rsidRDefault="0077242E" w:rsidP="0077242E">
            <w:pPr>
              <w:suppressAutoHyphens/>
              <w:jc w:val="both"/>
              <w:rPr>
                <w:ins w:id="734" w:author="Pioch, Martin" w:date="2021-07-28T23:34:00Z"/>
                <w:rFonts w:ascii="Calibri" w:eastAsia="Times New Roman" w:hAnsi="Calibri" w:cs="Calibri"/>
                <w:color w:val="000000"/>
                <w:sz w:val="18"/>
                <w:szCs w:val="20"/>
                <w:lang w:val="en-GB" w:eastAsia="fr-FR"/>
              </w:rPr>
            </w:pPr>
          </w:p>
        </w:tc>
        <w:tc>
          <w:tcPr>
            <w:tcW w:w="2779" w:type="pct"/>
            <w:shd w:val="clear" w:color="auto" w:fill="FFFFFF"/>
          </w:tcPr>
          <w:p w14:paraId="2B39E2F6" w14:textId="77777777" w:rsidR="0077242E" w:rsidRPr="00342899" w:rsidRDefault="0077242E" w:rsidP="0077242E">
            <w:pPr>
              <w:suppressAutoHyphens/>
              <w:jc w:val="both"/>
              <w:rPr>
                <w:ins w:id="735" w:author="Pioch, Martin" w:date="2021-07-28T23:34:00Z"/>
                <w:rFonts w:ascii="Calibri" w:eastAsia="Times New Roman" w:hAnsi="Calibri" w:cs="Calibri"/>
                <w:color w:val="000000"/>
                <w:sz w:val="18"/>
                <w:szCs w:val="20"/>
                <w:lang w:val="en-GB" w:eastAsia="fr-FR"/>
              </w:rPr>
            </w:pPr>
          </w:p>
        </w:tc>
      </w:tr>
      <w:tr w:rsidR="0077242E" w:rsidRPr="00342899" w14:paraId="4147A464" w14:textId="77777777" w:rsidTr="0077242E">
        <w:trPr>
          <w:trHeight w:val="38"/>
          <w:ins w:id="736" w:author="Pioch, Martin" w:date="2021-07-28T23:34:00Z"/>
        </w:trPr>
        <w:tc>
          <w:tcPr>
            <w:tcW w:w="745" w:type="pct"/>
            <w:shd w:val="clear" w:color="auto" w:fill="FFFFFF"/>
            <w:noWrap/>
          </w:tcPr>
          <w:p w14:paraId="2267CBCE" w14:textId="77777777" w:rsidR="0077242E" w:rsidRPr="00342899" w:rsidRDefault="0077242E" w:rsidP="0077242E">
            <w:pPr>
              <w:suppressAutoHyphens/>
              <w:jc w:val="both"/>
              <w:rPr>
                <w:ins w:id="737" w:author="Pioch, Martin" w:date="2021-07-28T23:34:00Z"/>
                <w:rFonts w:ascii="Calibri" w:hAnsi="Calibri" w:cs="Calibri"/>
                <w:color w:val="222222"/>
                <w:sz w:val="18"/>
                <w:szCs w:val="20"/>
                <w:lang w:val="en-GB"/>
              </w:rPr>
            </w:pPr>
          </w:p>
        </w:tc>
        <w:tc>
          <w:tcPr>
            <w:tcW w:w="692" w:type="pct"/>
            <w:shd w:val="clear" w:color="auto" w:fill="FFFFFF"/>
          </w:tcPr>
          <w:p w14:paraId="03026D1D" w14:textId="77777777" w:rsidR="0077242E" w:rsidRPr="00342899" w:rsidRDefault="0077242E" w:rsidP="0077242E">
            <w:pPr>
              <w:suppressAutoHyphens/>
              <w:jc w:val="both"/>
              <w:rPr>
                <w:ins w:id="738" w:author="Pioch, Martin" w:date="2021-07-28T23:34:00Z"/>
                <w:rFonts w:ascii="Calibri" w:hAnsi="Calibri" w:cs="Calibri"/>
                <w:color w:val="222222"/>
                <w:sz w:val="18"/>
                <w:szCs w:val="20"/>
                <w:lang w:val="en-GB"/>
              </w:rPr>
            </w:pPr>
          </w:p>
        </w:tc>
        <w:tc>
          <w:tcPr>
            <w:tcW w:w="783" w:type="pct"/>
            <w:shd w:val="clear" w:color="auto" w:fill="FFFFFF"/>
          </w:tcPr>
          <w:p w14:paraId="0F20ABC2" w14:textId="77777777" w:rsidR="0077242E" w:rsidRPr="00342899" w:rsidRDefault="0077242E" w:rsidP="0077242E">
            <w:pPr>
              <w:suppressAutoHyphens/>
              <w:jc w:val="both"/>
              <w:rPr>
                <w:ins w:id="739" w:author="Pioch, Martin" w:date="2021-07-28T23:34:00Z"/>
                <w:rFonts w:ascii="Calibri" w:hAnsi="Calibri" w:cs="Calibri"/>
                <w:color w:val="222222"/>
                <w:sz w:val="18"/>
                <w:szCs w:val="20"/>
                <w:lang w:val="en-GB"/>
              </w:rPr>
            </w:pPr>
          </w:p>
        </w:tc>
        <w:tc>
          <w:tcPr>
            <w:tcW w:w="2779" w:type="pct"/>
            <w:shd w:val="clear" w:color="auto" w:fill="FFFFFF"/>
          </w:tcPr>
          <w:p w14:paraId="7369EA1F" w14:textId="77777777" w:rsidR="0077242E" w:rsidRPr="00342899" w:rsidRDefault="0077242E" w:rsidP="0077242E">
            <w:pPr>
              <w:suppressAutoHyphens/>
              <w:jc w:val="both"/>
              <w:rPr>
                <w:ins w:id="740" w:author="Pioch, Martin" w:date="2021-07-28T23:34:00Z"/>
                <w:rFonts w:ascii="Calibri" w:hAnsi="Calibri" w:cs="Calibri"/>
                <w:color w:val="222222"/>
                <w:sz w:val="18"/>
                <w:szCs w:val="20"/>
                <w:lang w:val="en-GB"/>
              </w:rPr>
            </w:pPr>
          </w:p>
        </w:tc>
      </w:tr>
    </w:tbl>
    <w:p w14:paraId="747A775A" w14:textId="77777777" w:rsidR="0077242E" w:rsidRDefault="0077242E" w:rsidP="0077242E">
      <w:pPr>
        <w:pStyle w:val="ITberschrift111"/>
        <w:tabs>
          <w:tab w:val="clear" w:pos="7656"/>
        </w:tabs>
        <w:suppressAutoHyphens/>
        <w:spacing w:before="120"/>
        <w:ind w:left="0" w:firstLine="0"/>
        <w:rPr>
          <w:ins w:id="741" w:author="Pioch, Martin" w:date="2021-07-28T23:34:00Z"/>
          <w:rFonts w:ascii="Calibri" w:hAnsi="Calibri" w:cs="Calibri"/>
          <w:lang w:val="en-GB"/>
        </w:rPr>
      </w:pPr>
    </w:p>
    <w:p w14:paraId="1941AE89" w14:textId="2FE17242" w:rsidR="0077242E" w:rsidRPr="00342899" w:rsidRDefault="0077242E" w:rsidP="0077242E">
      <w:pPr>
        <w:pStyle w:val="Heading3"/>
        <w:rPr>
          <w:ins w:id="742" w:author="Pioch, Martin" w:date="2021-07-28T23:34:00Z"/>
          <w:lang w:val="en-GB"/>
        </w:rPr>
      </w:pPr>
      <w:bookmarkStart w:id="743" w:name="_Toc78411003"/>
      <w:ins w:id="744" w:author="Pioch, Martin" w:date="2021-07-28T23:34:00Z">
        <w:r>
          <w:rPr>
            <w:lang w:val="en-GB"/>
          </w:rPr>
          <w:lastRenderedPageBreak/>
          <w:t xml:space="preserve">2.7.3 </w:t>
        </w:r>
        <w:r w:rsidRPr="00342899">
          <w:rPr>
            <w:lang w:val="en-GB"/>
          </w:rPr>
          <w:t>Collaborations of the Direct Participants with other indirectly involved partners</w:t>
        </w:r>
        <w:bookmarkEnd w:id="743"/>
        <w:r w:rsidRPr="00342899">
          <w:rPr>
            <w:lang w:val="en-GB"/>
          </w:rPr>
          <w:t xml:space="preserve"> </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43"/>
        <w:gridCol w:w="797"/>
        <w:gridCol w:w="1417"/>
        <w:gridCol w:w="3222"/>
        <w:gridCol w:w="883"/>
      </w:tblGrid>
      <w:tr w:rsidR="0077242E" w:rsidRPr="0037302C" w14:paraId="52D19049" w14:textId="77777777" w:rsidTr="0093613C">
        <w:trPr>
          <w:trHeight w:val="468"/>
          <w:tblHeader/>
          <w:ins w:id="745" w:author="Pioch, Martin" w:date="2021-07-28T23:34:00Z"/>
        </w:trPr>
        <w:tc>
          <w:tcPr>
            <w:tcW w:w="1513"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7D1748C" w14:textId="77777777" w:rsidR="0077242E" w:rsidRPr="00342899" w:rsidRDefault="0077242E" w:rsidP="0093613C">
            <w:pPr>
              <w:widowControl w:val="0"/>
              <w:suppressAutoHyphens/>
              <w:jc w:val="center"/>
              <w:rPr>
                <w:ins w:id="746" w:author="Pioch, Martin" w:date="2021-07-28T23:34:00Z"/>
                <w:rFonts w:ascii="Calibri" w:eastAsia="Times New Roman" w:hAnsi="Calibri" w:cs="Calibri"/>
                <w:bCs/>
                <w:color w:val="000000"/>
                <w:sz w:val="18"/>
                <w:szCs w:val="20"/>
                <w:lang w:val="en-GB" w:eastAsia="fr-FR"/>
              </w:rPr>
            </w:pPr>
            <w:ins w:id="747" w:author="Pioch, Martin" w:date="2021-07-28T23:34:00Z">
              <w:r w:rsidRPr="00342899">
                <w:rPr>
                  <w:rFonts w:ascii="Calibri" w:eastAsia="Times New Roman" w:hAnsi="Calibri" w:cs="Calibri"/>
                  <w:bCs/>
                  <w:color w:val="000000"/>
                  <w:sz w:val="18"/>
                  <w:szCs w:val="20"/>
                  <w:lang w:val="en-GB" w:eastAsia="fr-FR"/>
                </w:rPr>
                <w:t>Name of indirectly involved partner</w:t>
              </w:r>
            </w:ins>
          </w:p>
        </w:tc>
        <w:tc>
          <w:tcPr>
            <w:tcW w:w="4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970C9DF" w14:textId="77777777" w:rsidR="0077242E" w:rsidRPr="00342899" w:rsidRDefault="0077242E" w:rsidP="0093613C">
            <w:pPr>
              <w:widowControl w:val="0"/>
              <w:suppressAutoHyphens/>
              <w:ind w:left="240" w:hanging="240"/>
              <w:jc w:val="center"/>
              <w:rPr>
                <w:ins w:id="748" w:author="Pioch, Martin" w:date="2021-07-28T23:34:00Z"/>
                <w:rFonts w:ascii="Calibri" w:eastAsia="Times New Roman" w:hAnsi="Calibri" w:cs="Calibri"/>
                <w:bCs/>
                <w:color w:val="000000"/>
                <w:sz w:val="18"/>
                <w:szCs w:val="20"/>
                <w:lang w:val="en-GB" w:eastAsia="fr-FR"/>
              </w:rPr>
            </w:pPr>
            <w:ins w:id="749" w:author="Pioch, Martin" w:date="2021-07-28T23:34:00Z">
              <w:r w:rsidRPr="00342899">
                <w:rPr>
                  <w:rFonts w:ascii="Calibri" w:eastAsia="Times New Roman" w:hAnsi="Calibri" w:cs="Calibri"/>
                  <w:bCs/>
                  <w:color w:val="000000"/>
                  <w:sz w:val="18"/>
                  <w:szCs w:val="20"/>
                  <w:lang w:val="en-GB" w:eastAsia="fr-FR"/>
                </w:rPr>
                <w:t>Country</w:t>
              </w:r>
            </w:ins>
          </w:p>
        </w:tc>
        <w:tc>
          <w:tcPr>
            <w:tcW w:w="78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6FD2D87" w14:textId="77777777" w:rsidR="0077242E" w:rsidRPr="00342899" w:rsidRDefault="0077242E" w:rsidP="0093613C">
            <w:pPr>
              <w:widowControl w:val="0"/>
              <w:suppressAutoHyphens/>
              <w:ind w:left="-70" w:firstLine="70"/>
              <w:jc w:val="center"/>
              <w:rPr>
                <w:ins w:id="750" w:author="Pioch, Martin" w:date="2021-07-28T23:34:00Z"/>
                <w:rFonts w:ascii="Calibri" w:eastAsia="Times New Roman" w:hAnsi="Calibri" w:cs="Calibri"/>
                <w:bCs/>
                <w:color w:val="000000"/>
                <w:sz w:val="18"/>
                <w:szCs w:val="20"/>
                <w:lang w:val="en-GB" w:eastAsia="fr-FR"/>
              </w:rPr>
            </w:pPr>
            <w:ins w:id="751" w:author="Pioch, Martin" w:date="2021-07-28T23:34:00Z">
              <w:r w:rsidRPr="00342899">
                <w:rPr>
                  <w:rFonts w:ascii="Calibri" w:eastAsia="Times New Roman" w:hAnsi="Calibri" w:cs="Calibri"/>
                  <w:bCs/>
                  <w:color w:val="000000"/>
                  <w:sz w:val="18"/>
                  <w:szCs w:val="18"/>
                  <w:lang w:val="en-GB" w:eastAsia="fr-FR"/>
                </w:rPr>
                <w:t xml:space="preserve">Connected to </w:t>
              </w:r>
              <w:r>
                <w:rPr>
                  <w:rFonts w:ascii="Calibri" w:eastAsia="Times New Roman" w:hAnsi="Calibri" w:cs="Calibri"/>
                  <w:bCs/>
                  <w:color w:val="000000"/>
                  <w:sz w:val="18"/>
                  <w:szCs w:val="18"/>
                  <w:lang w:val="en-GB" w:eastAsia="fr-FR"/>
                </w:rPr>
                <w:t>d</w:t>
              </w:r>
              <w:r w:rsidRPr="00342899">
                <w:rPr>
                  <w:rFonts w:ascii="Calibri" w:eastAsia="Times New Roman" w:hAnsi="Calibri" w:cs="Calibri"/>
                  <w:bCs/>
                  <w:color w:val="000000"/>
                  <w:sz w:val="18"/>
                  <w:szCs w:val="18"/>
                  <w:lang w:val="en-GB" w:eastAsia="fr-FR"/>
                </w:rPr>
                <w:t xml:space="preserve">irect </w:t>
              </w:r>
              <w:r>
                <w:rPr>
                  <w:rFonts w:ascii="Calibri" w:eastAsia="Times New Roman" w:hAnsi="Calibri" w:cs="Calibri"/>
                  <w:bCs/>
                  <w:color w:val="000000"/>
                  <w:sz w:val="18"/>
                  <w:szCs w:val="18"/>
                  <w:lang w:val="en-GB" w:eastAsia="fr-FR"/>
                </w:rPr>
                <w:t>p</w:t>
              </w:r>
              <w:r w:rsidRPr="00342899">
                <w:rPr>
                  <w:rFonts w:ascii="Calibri" w:eastAsia="Times New Roman" w:hAnsi="Calibri" w:cs="Calibri"/>
                  <w:bCs/>
                  <w:color w:val="000000"/>
                  <w:sz w:val="18"/>
                  <w:szCs w:val="18"/>
                  <w:lang w:val="en-GB" w:eastAsia="fr-FR"/>
                </w:rPr>
                <w:t>articipant</w:t>
              </w:r>
            </w:ins>
          </w:p>
        </w:tc>
        <w:tc>
          <w:tcPr>
            <w:tcW w:w="177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9C872C0" w14:textId="77777777" w:rsidR="0077242E" w:rsidRPr="00342899" w:rsidRDefault="0077242E" w:rsidP="0093613C">
            <w:pPr>
              <w:widowControl w:val="0"/>
              <w:suppressAutoHyphens/>
              <w:ind w:left="-70" w:firstLine="70"/>
              <w:jc w:val="center"/>
              <w:rPr>
                <w:ins w:id="752" w:author="Pioch, Martin" w:date="2021-07-28T23:34:00Z"/>
                <w:rFonts w:ascii="Calibri" w:eastAsia="Times New Roman" w:hAnsi="Calibri" w:cs="Calibri"/>
                <w:bCs/>
                <w:color w:val="000000"/>
                <w:sz w:val="18"/>
                <w:szCs w:val="20"/>
                <w:lang w:val="en-GB" w:eastAsia="fr-FR"/>
              </w:rPr>
            </w:pPr>
            <w:ins w:id="753" w:author="Pioch, Martin" w:date="2021-07-28T23:34:00Z">
              <w:r w:rsidRPr="00342899">
                <w:rPr>
                  <w:rFonts w:ascii="Calibri" w:eastAsia="Times New Roman" w:hAnsi="Calibri" w:cs="Calibri"/>
                  <w:bCs/>
                  <w:color w:val="000000"/>
                  <w:sz w:val="18"/>
                  <w:szCs w:val="20"/>
                  <w:lang w:val="en-GB" w:eastAsia="fr-FR"/>
                </w:rPr>
                <w:t>Main activities contributed to IPCEI</w:t>
              </w:r>
            </w:ins>
          </w:p>
        </w:tc>
        <w:tc>
          <w:tcPr>
            <w:tcW w:w="48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9E7205F" w14:textId="77777777" w:rsidR="0077242E" w:rsidRPr="00342899" w:rsidRDefault="0077242E" w:rsidP="0093613C">
            <w:pPr>
              <w:keepNext/>
              <w:suppressAutoHyphens/>
              <w:ind w:right="-70"/>
              <w:jc w:val="center"/>
              <w:rPr>
                <w:ins w:id="754" w:author="Pioch, Martin" w:date="2021-07-28T23:34:00Z"/>
                <w:rFonts w:ascii="Calibri" w:eastAsia="Times New Roman" w:hAnsi="Calibri" w:cs="Calibri"/>
                <w:bCs/>
                <w:color w:val="000000"/>
                <w:sz w:val="18"/>
                <w:szCs w:val="20"/>
                <w:lang w:val="en-GB" w:eastAsia="fr-FR"/>
              </w:rPr>
            </w:pPr>
            <w:ins w:id="755" w:author="Pioch, Martin" w:date="2021-07-28T23:34:00Z">
              <w:r w:rsidRPr="00342899">
                <w:rPr>
                  <w:rFonts w:ascii="Calibri" w:eastAsia="Times New Roman" w:hAnsi="Calibri" w:cs="Calibri"/>
                  <w:bCs/>
                  <w:color w:val="000000"/>
                  <w:sz w:val="18"/>
                  <w:szCs w:val="20"/>
                  <w:lang w:val="en-GB" w:eastAsia="fr-FR"/>
                </w:rPr>
                <w:t>SME or LE or RTO</w:t>
              </w:r>
            </w:ins>
          </w:p>
        </w:tc>
      </w:tr>
      <w:tr w:rsidR="0077242E" w:rsidRPr="0037302C" w14:paraId="5E0BA892" w14:textId="77777777" w:rsidTr="0093613C">
        <w:trPr>
          <w:trHeight w:val="57"/>
          <w:ins w:id="756" w:author="Pioch, Martin" w:date="2021-07-28T23:34:00Z"/>
        </w:trPr>
        <w:tc>
          <w:tcPr>
            <w:tcW w:w="1513"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4C992E10" w14:textId="77777777" w:rsidR="0077242E" w:rsidRPr="00342899" w:rsidRDefault="0077242E" w:rsidP="0093613C">
            <w:pPr>
              <w:widowControl w:val="0"/>
              <w:suppressAutoHyphens/>
              <w:rPr>
                <w:ins w:id="757" w:author="Pioch, Martin" w:date="2021-07-28T23:34:00Z"/>
                <w:rFonts w:ascii="Calibri" w:eastAsia="Times New Roman" w:hAnsi="Calibri" w:cs="Calibri"/>
                <w:bCs/>
                <w:color w:val="000000"/>
                <w:sz w:val="18"/>
                <w:szCs w:val="20"/>
                <w:lang w:val="en-GB" w:eastAsia="fr-FR"/>
              </w:rPr>
            </w:pPr>
          </w:p>
        </w:tc>
        <w:tc>
          <w:tcPr>
            <w:tcW w:w="440" w:type="pct"/>
            <w:tcBorders>
              <w:top w:val="single" w:sz="4" w:space="0" w:color="auto"/>
              <w:left w:val="single" w:sz="4" w:space="0" w:color="auto"/>
              <w:bottom w:val="single" w:sz="4" w:space="0" w:color="auto"/>
              <w:right w:val="single" w:sz="4" w:space="0" w:color="auto"/>
            </w:tcBorders>
            <w:shd w:val="clear" w:color="auto" w:fill="FFFFFF"/>
            <w:vAlign w:val="center"/>
          </w:tcPr>
          <w:p w14:paraId="2B890B15" w14:textId="77777777" w:rsidR="0077242E" w:rsidRPr="00342899" w:rsidRDefault="0077242E" w:rsidP="0093613C">
            <w:pPr>
              <w:widowControl w:val="0"/>
              <w:suppressAutoHyphens/>
              <w:rPr>
                <w:ins w:id="758" w:author="Pioch, Martin" w:date="2021-07-28T23:34:00Z"/>
                <w:rFonts w:ascii="Calibri" w:eastAsia="Times New Roman" w:hAnsi="Calibri" w:cs="Calibri"/>
                <w:bCs/>
                <w:color w:val="000000"/>
                <w:sz w:val="18"/>
                <w:szCs w:val="20"/>
                <w:lang w:val="en-GB" w:eastAsia="fr-FR"/>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437AF45A" w14:textId="77777777" w:rsidR="0077242E" w:rsidRPr="00342899" w:rsidRDefault="0077242E" w:rsidP="0093613C">
            <w:pPr>
              <w:widowControl w:val="0"/>
              <w:suppressAutoHyphens/>
              <w:rPr>
                <w:ins w:id="759" w:author="Pioch, Martin" w:date="2021-07-28T23:34:00Z"/>
                <w:rFonts w:ascii="Calibri" w:eastAsia="Times New Roman" w:hAnsi="Calibri" w:cs="Calibri"/>
                <w:bCs/>
                <w:color w:val="000000"/>
                <w:sz w:val="18"/>
                <w:szCs w:val="20"/>
                <w:lang w:val="en-GB" w:eastAsia="fr-FR"/>
              </w:rPr>
            </w:pPr>
          </w:p>
        </w:tc>
        <w:tc>
          <w:tcPr>
            <w:tcW w:w="1778" w:type="pct"/>
            <w:tcBorders>
              <w:top w:val="single" w:sz="4" w:space="0" w:color="auto"/>
              <w:left w:val="single" w:sz="4" w:space="0" w:color="auto"/>
              <w:bottom w:val="single" w:sz="4" w:space="0" w:color="auto"/>
              <w:right w:val="single" w:sz="4" w:space="0" w:color="auto"/>
            </w:tcBorders>
            <w:shd w:val="clear" w:color="auto" w:fill="FFFFFF"/>
            <w:vAlign w:val="center"/>
          </w:tcPr>
          <w:p w14:paraId="5EFD04B9" w14:textId="77777777" w:rsidR="0077242E" w:rsidRPr="00342899" w:rsidRDefault="0077242E" w:rsidP="006762E8">
            <w:pPr>
              <w:pStyle w:val="ListParagraph"/>
              <w:keepNext/>
              <w:numPr>
                <w:ilvl w:val="0"/>
                <w:numId w:val="15"/>
              </w:numPr>
              <w:suppressAutoHyphens/>
              <w:spacing w:before="120" w:after="120" w:line="276" w:lineRule="auto"/>
              <w:ind w:left="274" w:hanging="274"/>
              <w:contextualSpacing w:val="0"/>
              <w:rPr>
                <w:ins w:id="760" w:author="Pioch, Martin" w:date="2021-07-28T23:34:00Z"/>
                <w:rFonts w:cs="Calibri"/>
                <w:bCs/>
                <w:color w:val="222222"/>
                <w:sz w:val="18"/>
                <w:szCs w:val="20"/>
                <w:lang w:val="en-GB"/>
              </w:rPr>
            </w:pPr>
          </w:p>
        </w:tc>
        <w:tc>
          <w:tcPr>
            <w:tcW w:w="487" w:type="pct"/>
            <w:tcBorders>
              <w:top w:val="single" w:sz="4" w:space="0" w:color="auto"/>
              <w:left w:val="single" w:sz="4" w:space="0" w:color="auto"/>
              <w:bottom w:val="single" w:sz="4" w:space="0" w:color="auto"/>
              <w:right w:val="single" w:sz="4" w:space="0" w:color="auto"/>
            </w:tcBorders>
            <w:shd w:val="clear" w:color="auto" w:fill="FFFFFF"/>
            <w:vAlign w:val="center"/>
          </w:tcPr>
          <w:p w14:paraId="2BAB19DB" w14:textId="77777777" w:rsidR="0077242E" w:rsidRPr="00C13923" w:rsidRDefault="0077242E" w:rsidP="0093613C">
            <w:pPr>
              <w:keepNext/>
              <w:suppressAutoHyphens/>
              <w:rPr>
                <w:ins w:id="761" w:author="Pioch, Martin" w:date="2021-07-28T23:34:00Z"/>
                <w:rFonts w:ascii="Calibri" w:eastAsia="Times New Roman" w:hAnsi="Calibri" w:cs="Calibri"/>
                <w:bCs/>
                <w:color w:val="000000"/>
                <w:sz w:val="18"/>
                <w:szCs w:val="20"/>
                <w:lang w:val="en-GB" w:eastAsia="fr-FR"/>
              </w:rPr>
            </w:pPr>
          </w:p>
        </w:tc>
      </w:tr>
      <w:tr w:rsidR="0077242E" w:rsidRPr="0037302C" w14:paraId="75526C18" w14:textId="77777777" w:rsidTr="0093613C">
        <w:trPr>
          <w:trHeight w:val="57"/>
          <w:ins w:id="762" w:author="Pioch, Martin" w:date="2021-07-28T23:34:00Z"/>
        </w:trPr>
        <w:tc>
          <w:tcPr>
            <w:tcW w:w="1513"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004EC3DB" w14:textId="77777777" w:rsidR="0077242E" w:rsidRPr="00342899" w:rsidRDefault="0077242E" w:rsidP="0093613C">
            <w:pPr>
              <w:widowControl w:val="0"/>
              <w:suppressAutoHyphens/>
              <w:rPr>
                <w:ins w:id="763" w:author="Pioch, Martin" w:date="2021-07-28T23:34:00Z"/>
                <w:rFonts w:ascii="Calibri" w:eastAsia="Times New Roman" w:hAnsi="Calibri" w:cs="Calibri"/>
                <w:bCs/>
                <w:color w:val="000000"/>
                <w:sz w:val="18"/>
                <w:szCs w:val="20"/>
                <w:lang w:val="en-GB" w:eastAsia="fr-FR"/>
              </w:rPr>
            </w:pPr>
          </w:p>
        </w:tc>
        <w:tc>
          <w:tcPr>
            <w:tcW w:w="440" w:type="pct"/>
            <w:tcBorders>
              <w:top w:val="single" w:sz="4" w:space="0" w:color="auto"/>
              <w:left w:val="single" w:sz="4" w:space="0" w:color="auto"/>
              <w:bottom w:val="single" w:sz="4" w:space="0" w:color="auto"/>
              <w:right w:val="single" w:sz="4" w:space="0" w:color="auto"/>
            </w:tcBorders>
            <w:shd w:val="clear" w:color="auto" w:fill="FFFFFF"/>
            <w:vAlign w:val="center"/>
          </w:tcPr>
          <w:p w14:paraId="68BC61BA" w14:textId="77777777" w:rsidR="0077242E" w:rsidRPr="00342899" w:rsidRDefault="0077242E" w:rsidP="0093613C">
            <w:pPr>
              <w:widowControl w:val="0"/>
              <w:suppressAutoHyphens/>
              <w:rPr>
                <w:ins w:id="764" w:author="Pioch, Martin" w:date="2021-07-28T23:34:00Z"/>
                <w:rFonts w:ascii="Calibri" w:eastAsia="Times New Roman" w:hAnsi="Calibri" w:cs="Calibri"/>
                <w:bCs/>
                <w:color w:val="000000"/>
                <w:sz w:val="18"/>
                <w:szCs w:val="20"/>
                <w:lang w:val="en-GB" w:eastAsia="fr-FR"/>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1DFE0D1E" w14:textId="77777777" w:rsidR="0077242E" w:rsidRPr="00342899" w:rsidRDefault="0077242E" w:rsidP="0093613C">
            <w:pPr>
              <w:widowControl w:val="0"/>
              <w:suppressAutoHyphens/>
              <w:rPr>
                <w:ins w:id="765" w:author="Pioch, Martin" w:date="2021-07-28T23:34:00Z"/>
                <w:rFonts w:ascii="Calibri" w:eastAsia="Times New Roman" w:hAnsi="Calibri" w:cs="Calibri"/>
                <w:bCs/>
                <w:color w:val="000000"/>
                <w:sz w:val="18"/>
                <w:szCs w:val="20"/>
                <w:lang w:val="en-GB" w:eastAsia="fr-FR"/>
              </w:rPr>
            </w:pPr>
          </w:p>
        </w:tc>
        <w:tc>
          <w:tcPr>
            <w:tcW w:w="1778" w:type="pct"/>
            <w:tcBorders>
              <w:top w:val="single" w:sz="4" w:space="0" w:color="auto"/>
              <w:left w:val="single" w:sz="4" w:space="0" w:color="auto"/>
              <w:bottom w:val="single" w:sz="4" w:space="0" w:color="auto"/>
              <w:right w:val="single" w:sz="4" w:space="0" w:color="auto"/>
            </w:tcBorders>
            <w:shd w:val="clear" w:color="auto" w:fill="FFFFFF"/>
            <w:vAlign w:val="center"/>
          </w:tcPr>
          <w:p w14:paraId="3649F305" w14:textId="77777777" w:rsidR="0077242E" w:rsidRPr="00342899" w:rsidRDefault="0077242E" w:rsidP="006762E8">
            <w:pPr>
              <w:pStyle w:val="ListParagraph"/>
              <w:keepNext/>
              <w:numPr>
                <w:ilvl w:val="0"/>
                <w:numId w:val="15"/>
              </w:numPr>
              <w:suppressAutoHyphens/>
              <w:spacing w:before="120" w:after="120" w:line="276" w:lineRule="auto"/>
              <w:ind w:left="274" w:hanging="274"/>
              <w:contextualSpacing w:val="0"/>
              <w:rPr>
                <w:ins w:id="766" w:author="Pioch, Martin" w:date="2021-07-28T23:34:00Z"/>
                <w:rFonts w:cs="Calibri"/>
                <w:bCs/>
                <w:color w:val="222222"/>
                <w:sz w:val="18"/>
                <w:szCs w:val="20"/>
                <w:lang w:val="en-GB"/>
              </w:rPr>
            </w:pPr>
          </w:p>
        </w:tc>
        <w:tc>
          <w:tcPr>
            <w:tcW w:w="487" w:type="pct"/>
            <w:tcBorders>
              <w:top w:val="single" w:sz="4" w:space="0" w:color="auto"/>
              <w:left w:val="single" w:sz="4" w:space="0" w:color="auto"/>
              <w:bottom w:val="single" w:sz="4" w:space="0" w:color="auto"/>
              <w:right w:val="single" w:sz="4" w:space="0" w:color="auto"/>
            </w:tcBorders>
            <w:shd w:val="clear" w:color="auto" w:fill="FFFFFF"/>
            <w:vAlign w:val="center"/>
          </w:tcPr>
          <w:p w14:paraId="4DFCC65B" w14:textId="77777777" w:rsidR="0077242E" w:rsidRPr="00C13923" w:rsidRDefault="0077242E" w:rsidP="0093613C">
            <w:pPr>
              <w:keepNext/>
              <w:suppressAutoHyphens/>
              <w:rPr>
                <w:ins w:id="767" w:author="Pioch, Martin" w:date="2021-07-28T23:34:00Z"/>
                <w:rFonts w:ascii="Calibri" w:eastAsia="Times New Roman" w:hAnsi="Calibri" w:cs="Calibri"/>
                <w:bCs/>
                <w:color w:val="000000"/>
                <w:sz w:val="18"/>
                <w:szCs w:val="20"/>
                <w:lang w:val="en-GB" w:eastAsia="fr-FR"/>
              </w:rPr>
            </w:pPr>
          </w:p>
        </w:tc>
      </w:tr>
      <w:tr w:rsidR="0077242E" w:rsidRPr="0037302C" w14:paraId="1958C403" w14:textId="77777777" w:rsidTr="0093613C">
        <w:trPr>
          <w:trHeight w:val="57"/>
          <w:ins w:id="768" w:author="Pioch, Martin" w:date="2021-07-28T23:34:00Z"/>
        </w:trPr>
        <w:tc>
          <w:tcPr>
            <w:tcW w:w="1513"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7609C928" w14:textId="77777777" w:rsidR="0077242E" w:rsidRPr="00342899" w:rsidRDefault="0077242E" w:rsidP="0093613C">
            <w:pPr>
              <w:widowControl w:val="0"/>
              <w:suppressAutoHyphens/>
              <w:rPr>
                <w:ins w:id="769" w:author="Pioch, Martin" w:date="2021-07-28T23:34:00Z"/>
                <w:rFonts w:ascii="Calibri" w:eastAsia="Times New Roman" w:hAnsi="Calibri" w:cs="Calibri"/>
                <w:bCs/>
                <w:color w:val="000000"/>
                <w:sz w:val="18"/>
                <w:szCs w:val="20"/>
                <w:lang w:val="en-GB" w:eastAsia="fr-FR"/>
              </w:rPr>
            </w:pPr>
          </w:p>
        </w:tc>
        <w:tc>
          <w:tcPr>
            <w:tcW w:w="440" w:type="pct"/>
            <w:tcBorders>
              <w:top w:val="single" w:sz="4" w:space="0" w:color="auto"/>
              <w:left w:val="single" w:sz="4" w:space="0" w:color="auto"/>
              <w:bottom w:val="single" w:sz="4" w:space="0" w:color="auto"/>
              <w:right w:val="single" w:sz="4" w:space="0" w:color="auto"/>
            </w:tcBorders>
            <w:shd w:val="clear" w:color="auto" w:fill="FFFFFF"/>
            <w:vAlign w:val="center"/>
          </w:tcPr>
          <w:p w14:paraId="7076E7DC" w14:textId="77777777" w:rsidR="0077242E" w:rsidRPr="00342899" w:rsidRDefault="0077242E" w:rsidP="0093613C">
            <w:pPr>
              <w:widowControl w:val="0"/>
              <w:suppressAutoHyphens/>
              <w:rPr>
                <w:ins w:id="770" w:author="Pioch, Martin" w:date="2021-07-28T23:34:00Z"/>
                <w:rFonts w:ascii="Calibri" w:eastAsia="Times New Roman" w:hAnsi="Calibri" w:cs="Calibri"/>
                <w:bCs/>
                <w:color w:val="000000"/>
                <w:sz w:val="18"/>
                <w:szCs w:val="20"/>
                <w:lang w:val="en-GB" w:eastAsia="fr-FR"/>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1CA9C528" w14:textId="77777777" w:rsidR="0077242E" w:rsidRPr="00342899" w:rsidRDefault="0077242E" w:rsidP="0093613C">
            <w:pPr>
              <w:widowControl w:val="0"/>
              <w:suppressAutoHyphens/>
              <w:rPr>
                <w:ins w:id="771" w:author="Pioch, Martin" w:date="2021-07-28T23:34:00Z"/>
                <w:rFonts w:ascii="Calibri" w:eastAsia="Times New Roman" w:hAnsi="Calibri" w:cs="Calibri"/>
                <w:bCs/>
                <w:color w:val="000000"/>
                <w:sz w:val="18"/>
                <w:szCs w:val="20"/>
                <w:lang w:val="en-GB" w:eastAsia="fr-FR"/>
              </w:rPr>
            </w:pPr>
          </w:p>
        </w:tc>
        <w:tc>
          <w:tcPr>
            <w:tcW w:w="1778" w:type="pct"/>
            <w:tcBorders>
              <w:top w:val="single" w:sz="4" w:space="0" w:color="auto"/>
              <w:left w:val="single" w:sz="4" w:space="0" w:color="auto"/>
              <w:bottom w:val="single" w:sz="4" w:space="0" w:color="auto"/>
              <w:right w:val="single" w:sz="4" w:space="0" w:color="auto"/>
            </w:tcBorders>
            <w:shd w:val="clear" w:color="auto" w:fill="FFFFFF"/>
            <w:vAlign w:val="center"/>
          </w:tcPr>
          <w:p w14:paraId="37FD481A" w14:textId="77777777" w:rsidR="0077242E" w:rsidRPr="00342899" w:rsidRDefault="0077242E" w:rsidP="006762E8">
            <w:pPr>
              <w:pStyle w:val="ListParagraph"/>
              <w:keepNext/>
              <w:numPr>
                <w:ilvl w:val="0"/>
                <w:numId w:val="15"/>
              </w:numPr>
              <w:suppressAutoHyphens/>
              <w:spacing w:before="120" w:after="120" w:line="276" w:lineRule="auto"/>
              <w:ind w:left="274" w:hanging="274"/>
              <w:contextualSpacing w:val="0"/>
              <w:rPr>
                <w:ins w:id="772" w:author="Pioch, Martin" w:date="2021-07-28T23:34:00Z"/>
                <w:rFonts w:cs="Calibri"/>
                <w:bCs/>
                <w:color w:val="222222"/>
                <w:sz w:val="18"/>
                <w:szCs w:val="20"/>
                <w:lang w:val="en-GB"/>
              </w:rPr>
            </w:pPr>
          </w:p>
        </w:tc>
        <w:tc>
          <w:tcPr>
            <w:tcW w:w="487" w:type="pct"/>
            <w:tcBorders>
              <w:top w:val="single" w:sz="4" w:space="0" w:color="auto"/>
              <w:left w:val="single" w:sz="4" w:space="0" w:color="auto"/>
              <w:bottom w:val="single" w:sz="4" w:space="0" w:color="auto"/>
              <w:right w:val="single" w:sz="4" w:space="0" w:color="auto"/>
            </w:tcBorders>
            <w:shd w:val="clear" w:color="auto" w:fill="FFFFFF"/>
            <w:vAlign w:val="center"/>
          </w:tcPr>
          <w:p w14:paraId="0AC3EC9C" w14:textId="77777777" w:rsidR="0077242E" w:rsidRPr="00C13923" w:rsidRDefault="0077242E" w:rsidP="0093613C">
            <w:pPr>
              <w:keepNext/>
              <w:suppressAutoHyphens/>
              <w:rPr>
                <w:ins w:id="773" w:author="Pioch, Martin" w:date="2021-07-28T23:34:00Z"/>
                <w:rFonts w:ascii="Calibri" w:eastAsia="Times New Roman" w:hAnsi="Calibri" w:cs="Calibri"/>
                <w:bCs/>
                <w:color w:val="000000"/>
                <w:sz w:val="18"/>
                <w:szCs w:val="20"/>
                <w:lang w:val="en-GB" w:eastAsia="fr-FR"/>
              </w:rPr>
            </w:pPr>
          </w:p>
        </w:tc>
      </w:tr>
      <w:tr w:rsidR="0077242E" w:rsidRPr="0037302C" w14:paraId="5A8CB2E1" w14:textId="77777777" w:rsidTr="0093613C">
        <w:trPr>
          <w:trHeight w:val="57"/>
          <w:ins w:id="774" w:author="Pioch, Martin" w:date="2021-07-28T23:34:00Z"/>
        </w:trPr>
        <w:tc>
          <w:tcPr>
            <w:tcW w:w="1513"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7D64686D" w14:textId="77777777" w:rsidR="0077242E" w:rsidRPr="00342899" w:rsidRDefault="0077242E" w:rsidP="0093613C">
            <w:pPr>
              <w:widowControl w:val="0"/>
              <w:suppressAutoHyphens/>
              <w:rPr>
                <w:ins w:id="775" w:author="Pioch, Martin" w:date="2021-07-28T23:34:00Z"/>
                <w:rFonts w:ascii="Calibri" w:eastAsia="Times New Roman" w:hAnsi="Calibri" w:cs="Calibri"/>
                <w:bCs/>
                <w:color w:val="000000"/>
                <w:sz w:val="18"/>
                <w:szCs w:val="20"/>
                <w:lang w:val="en-GB" w:eastAsia="fr-FR"/>
              </w:rPr>
            </w:pPr>
          </w:p>
        </w:tc>
        <w:tc>
          <w:tcPr>
            <w:tcW w:w="440" w:type="pct"/>
            <w:tcBorders>
              <w:top w:val="single" w:sz="4" w:space="0" w:color="auto"/>
              <w:left w:val="single" w:sz="4" w:space="0" w:color="auto"/>
              <w:bottom w:val="single" w:sz="4" w:space="0" w:color="auto"/>
              <w:right w:val="single" w:sz="4" w:space="0" w:color="auto"/>
            </w:tcBorders>
            <w:shd w:val="clear" w:color="auto" w:fill="FFFFFF"/>
            <w:vAlign w:val="center"/>
          </w:tcPr>
          <w:p w14:paraId="1007066D" w14:textId="77777777" w:rsidR="0077242E" w:rsidRPr="00342899" w:rsidRDefault="0077242E" w:rsidP="0093613C">
            <w:pPr>
              <w:widowControl w:val="0"/>
              <w:suppressAutoHyphens/>
              <w:rPr>
                <w:ins w:id="776" w:author="Pioch, Martin" w:date="2021-07-28T23:34:00Z"/>
                <w:rFonts w:ascii="Calibri" w:eastAsia="Times New Roman" w:hAnsi="Calibri" w:cs="Calibri"/>
                <w:bCs/>
                <w:color w:val="000000"/>
                <w:sz w:val="18"/>
                <w:szCs w:val="20"/>
                <w:lang w:val="en-GB" w:eastAsia="fr-FR"/>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788E3B91" w14:textId="77777777" w:rsidR="0077242E" w:rsidRPr="00342899" w:rsidRDefault="0077242E" w:rsidP="0093613C">
            <w:pPr>
              <w:widowControl w:val="0"/>
              <w:suppressAutoHyphens/>
              <w:rPr>
                <w:ins w:id="777" w:author="Pioch, Martin" w:date="2021-07-28T23:34:00Z"/>
                <w:rFonts w:ascii="Calibri" w:eastAsia="Times New Roman" w:hAnsi="Calibri" w:cs="Calibri"/>
                <w:bCs/>
                <w:color w:val="000000"/>
                <w:sz w:val="18"/>
                <w:szCs w:val="20"/>
                <w:lang w:val="en-GB" w:eastAsia="fr-FR"/>
              </w:rPr>
            </w:pPr>
          </w:p>
        </w:tc>
        <w:tc>
          <w:tcPr>
            <w:tcW w:w="1778" w:type="pct"/>
            <w:tcBorders>
              <w:top w:val="single" w:sz="4" w:space="0" w:color="auto"/>
              <w:left w:val="single" w:sz="4" w:space="0" w:color="auto"/>
              <w:bottom w:val="single" w:sz="4" w:space="0" w:color="auto"/>
              <w:right w:val="single" w:sz="4" w:space="0" w:color="auto"/>
            </w:tcBorders>
            <w:shd w:val="clear" w:color="auto" w:fill="FFFFFF"/>
            <w:vAlign w:val="center"/>
          </w:tcPr>
          <w:p w14:paraId="03901DD2" w14:textId="77777777" w:rsidR="0077242E" w:rsidRPr="00342899" w:rsidRDefault="0077242E" w:rsidP="006762E8">
            <w:pPr>
              <w:pStyle w:val="ListParagraph"/>
              <w:keepNext/>
              <w:numPr>
                <w:ilvl w:val="0"/>
                <w:numId w:val="15"/>
              </w:numPr>
              <w:suppressAutoHyphens/>
              <w:spacing w:before="120" w:after="120" w:line="276" w:lineRule="auto"/>
              <w:ind w:left="274" w:hanging="274"/>
              <w:contextualSpacing w:val="0"/>
              <w:rPr>
                <w:ins w:id="778" w:author="Pioch, Martin" w:date="2021-07-28T23:34:00Z"/>
                <w:rFonts w:cs="Calibri"/>
                <w:bCs/>
                <w:color w:val="222222"/>
                <w:sz w:val="18"/>
                <w:szCs w:val="20"/>
                <w:lang w:val="en-GB"/>
              </w:rPr>
            </w:pPr>
          </w:p>
        </w:tc>
        <w:tc>
          <w:tcPr>
            <w:tcW w:w="487" w:type="pct"/>
            <w:tcBorders>
              <w:top w:val="single" w:sz="4" w:space="0" w:color="auto"/>
              <w:left w:val="single" w:sz="4" w:space="0" w:color="auto"/>
              <w:bottom w:val="single" w:sz="4" w:space="0" w:color="auto"/>
              <w:right w:val="single" w:sz="4" w:space="0" w:color="auto"/>
            </w:tcBorders>
            <w:shd w:val="clear" w:color="auto" w:fill="FFFFFF"/>
            <w:vAlign w:val="center"/>
          </w:tcPr>
          <w:p w14:paraId="4AD4A362" w14:textId="77777777" w:rsidR="0077242E" w:rsidRPr="00C13923" w:rsidRDefault="0077242E" w:rsidP="0093613C">
            <w:pPr>
              <w:keepNext/>
              <w:suppressAutoHyphens/>
              <w:rPr>
                <w:ins w:id="779" w:author="Pioch, Martin" w:date="2021-07-28T23:34:00Z"/>
                <w:rFonts w:ascii="Calibri" w:eastAsia="Times New Roman" w:hAnsi="Calibri" w:cs="Calibri"/>
                <w:bCs/>
                <w:color w:val="000000"/>
                <w:sz w:val="18"/>
                <w:szCs w:val="20"/>
                <w:lang w:val="en-GB" w:eastAsia="fr-FR"/>
              </w:rPr>
            </w:pPr>
          </w:p>
        </w:tc>
      </w:tr>
    </w:tbl>
    <w:p w14:paraId="62B73821" w14:textId="77777777" w:rsidR="0077242E" w:rsidRDefault="0077242E" w:rsidP="0077242E">
      <w:pPr>
        <w:rPr>
          <w:ins w:id="780" w:author="Pioch, Martin" w:date="2021-07-28T23:34:00Z"/>
          <w:lang w:val="en-GB"/>
        </w:rPr>
      </w:pPr>
    </w:p>
    <w:p w14:paraId="1881C5AC" w14:textId="563846B4" w:rsidR="00C510D7" w:rsidRPr="00342899" w:rsidRDefault="00C510D7" w:rsidP="00C510D7">
      <w:pPr>
        <w:pStyle w:val="Heading2"/>
        <w:rPr>
          <w:lang w:val="en-GB"/>
        </w:rPr>
      </w:pPr>
      <w:bookmarkStart w:id="781" w:name="_Toc78411004"/>
      <w:r w:rsidRPr="00342899">
        <w:rPr>
          <w:lang w:val="en-GB"/>
        </w:rPr>
        <w:t>2.8</w:t>
      </w:r>
      <w:r w:rsidRPr="00342899">
        <w:rPr>
          <w:lang w:val="en-GB"/>
        </w:rPr>
        <w:tab/>
        <w:t>Workstreams Transform</w:t>
      </w:r>
      <w:bookmarkEnd w:id="781"/>
      <w:r w:rsidRPr="00342899">
        <w:rPr>
          <w:lang w:val="en-GB"/>
        </w:rPr>
        <w:t xml:space="preserve"> </w:t>
      </w:r>
    </w:p>
    <w:p w14:paraId="6E5B34B8" w14:textId="77777777" w:rsidR="0077242E" w:rsidRPr="00342899" w:rsidRDefault="0077242E" w:rsidP="0077242E">
      <w:pPr>
        <w:rPr>
          <w:ins w:id="782" w:author="Pioch, Martin" w:date="2021-07-28T23:35:00Z"/>
          <w:lang w:val="en-GB"/>
        </w:rPr>
      </w:pPr>
    </w:p>
    <w:p w14:paraId="3C026A62" w14:textId="69821324" w:rsidR="0077242E" w:rsidRPr="00342899" w:rsidRDefault="0077242E" w:rsidP="0077242E">
      <w:pPr>
        <w:pStyle w:val="Heading3"/>
        <w:rPr>
          <w:ins w:id="783" w:author="Pioch, Martin" w:date="2021-07-28T23:35:00Z"/>
          <w:lang w:val="en-GB"/>
        </w:rPr>
      </w:pPr>
      <w:bookmarkStart w:id="784" w:name="_Toc78411005"/>
      <w:ins w:id="785" w:author="Pioch, Martin" w:date="2021-07-28T23:35:00Z">
        <w:r>
          <w:rPr>
            <w:lang w:val="en-GB"/>
          </w:rPr>
          <w:t xml:space="preserve">2.8.1 </w:t>
        </w:r>
        <w:r w:rsidRPr="00342899">
          <w:rPr>
            <w:lang w:val="en-GB"/>
          </w:rPr>
          <w:t>Objectives and Challenges</w:t>
        </w:r>
        <w:bookmarkEnd w:id="784"/>
      </w:ins>
    </w:p>
    <w:p w14:paraId="43B80F0A" w14:textId="77777777" w:rsidR="0077242E" w:rsidRPr="00342899" w:rsidRDefault="0077242E" w:rsidP="0077242E">
      <w:pPr>
        <w:rPr>
          <w:ins w:id="786" w:author="Pioch, Martin" w:date="2021-07-28T23:35:00Z"/>
          <w:lang w:val="en-GB"/>
        </w:rPr>
      </w:pPr>
    </w:p>
    <w:p w14:paraId="0725B985" w14:textId="2E2EEB27" w:rsidR="0077242E" w:rsidRPr="00342899" w:rsidRDefault="0077242E" w:rsidP="0077242E">
      <w:pPr>
        <w:pStyle w:val="Heading4"/>
        <w:rPr>
          <w:ins w:id="787" w:author="Pioch, Martin" w:date="2021-07-28T23:35:00Z"/>
          <w:lang w:val="en-GB"/>
        </w:rPr>
      </w:pPr>
      <w:ins w:id="788" w:author="Pioch, Martin" w:date="2021-07-28T23:35:00Z">
        <w:r w:rsidRPr="00342899">
          <w:rPr>
            <w:lang w:val="en-GB"/>
          </w:rPr>
          <w:t>2.</w:t>
        </w:r>
        <w:r>
          <w:rPr>
            <w:lang w:val="en-GB"/>
          </w:rPr>
          <w:t>8</w:t>
        </w:r>
        <w:r w:rsidRPr="00342899">
          <w:rPr>
            <w:lang w:val="en-GB"/>
          </w:rPr>
          <w:t>.1.1 Objectives of the WS</w:t>
        </w:r>
        <w:r>
          <w:rPr>
            <w:lang w:val="en-GB"/>
          </w:rPr>
          <w:t xml:space="preserve"> Transform</w:t>
        </w:r>
      </w:ins>
    </w:p>
    <w:p w14:paraId="4D4AD059" w14:textId="77777777" w:rsidR="0077242E" w:rsidRPr="00342899" w:rsidRDefault="0077242E" w:rsidP="0077242E">
      <w:pPr>
        <w:rPr>
          <w:ins w:id="789" w:author="Pioch, Martin" w:date="2021-07-28T23:35:00Z"/>
          <w:lang w:val="en-GB"/>
        </w:rPr>
      </w:pPr>
      <w:ins w:id="790" w:author="Pioch, Martin" w:date="2021-07-28T23:35:00Z">
        <w:r w:rsidRPr="00342899">
          <w:rPr>
            <w:lang w:val="en-GB"/>
          </w:rPr>
          <w:t>[presenting the objective]</w:t>
        </w:r>
      </w:ins>
    </w:p>
    <w:p w14:paraId="4A27C68A" w14:textId="77777777" w:rsidR="0077242E" w:rsidRPr="00342899" w:rsidRDefault="0077242E" w:rsidP="0077242E">
      <w:pPr>
        <w:rPr>
          <w:ins w:id="791" w:author="Pioch, Martin" w:date="2021-07-28T23:35:00Z"/>
          <w:lang w:val="en-GB"/>
        </w:rPr>
      </w:pPr>
    </w:p>
    <w:p w14:paraId="72F87EA9" w14:textId="5995702F" w:rsidR="0077242E" w:rsidRPr="00342899" w:rsidRDefault="0077242E" w:rsidP="0077242E">
      <w:pPr>
        <w:pStyle w:val="Heading4"/>
        <w:rPr>
          <w:ins w:id="792" w:author="Pioch, Martin" w:date="2021-07-28T23:35:00Z"/>
          <w:lang w:val="en-GB"/>
        </w:rPr>
      </w:pPr>
      <w:ins w:id="793" w:author="Pioch, Martin" w:date="2021-07-28T23:35:00Z">
        <w:r w:rsidRPr="00342899">
          <w:rPr>
            <w:lang w:val="en-GB"/>
          </w:rPr>
          <w:t>2.</w:t>
        </w:r>
        <w:r>
          <w:rPr>
            <w:lang w:val="en-GB"/>
          </w:rPr>
          <w:t>8</w:t>
        </w:r>
        <w:r w:rsidRPr="00342899">
          <w:rPr>
            <w:lang w:val="en-GB"/>
          </w:rPr>
          <w:t>.</w:t>
        </w:r>
        <w:r>
          <w:rPr>
            <w:lang w:val="en-GB"/>
          </w:rPr>
          <w:t>1</w:t>
        </w:r>
        <w:r w:rsidRPr="00342899">
          <w:rPr>
            <w:lang w:val="en-GB"/>
          </w:rPr>
          <w:t>.2 Challenges of the WS</w:t>
        </w:r>
        <w:r>
          <w:rPr>
            <w:lang w:val="en-GB"/>
          </w:rPr>
          <w:t xml:space="preserve"> Transform</w:t>
        </w:r>
      </w:ins>
    </w:p>
    <w:p w14:paraId="42201421" w14:textId="77777777" w:rsidR="0077242E" w:rsidRPr="00342899" w:rsidRDefault="0077242E" w:rsidP="0077242E">
      <w:pPr>
        <w:rPr>
          <w:ins w:id="794" w:author="Pioch, Martin" w:date="2021-07-28T23:35:00Z"/>
          <w:lang w:val="en-GB"/>
        </w:rPr>
      </w:pPr>
      <w:ins w:id="795" w:author="Pioch, Martin" w:date="2021-07-28T23:35:00Z">
        <w:r w:rsidRPr="00342899">
          <w:rPr>
            <w:lang w:val="en-GB"/>
          </w:rPr>
          <w:t>Challenges regarding RDI in this WS will be:</w:t>
        </w:r>
      </w:ins>
    </w:p>
    <w:p w14:paraId="63B0FDD8" w14:textId="77777777" w:rsidR="0077242E" w:rsidRPr="00342899" w:rsidRDefault="0077242E" w:rsidP="006762E8">
      <w:pPr>
        <w:pStyle w:val="ListParagraph"/>
        <w:numPr>
          <w:ilvl w:val="0"/>
          <w:numId w:val="21"/>
        </w:numPr>
        <w:rPr>
          <w:ins w:id="796" w:author="Pioch, Martin" w:date="2021-07-28T23:35:00Z"/>
          <w:rFonts w:eastAsia="Times New Roman"/>
          <w:szCs w:val="20"/>
          <w:lang w:val="en-GB" w:eastAsia="de-DE"/>
        </w:rPr>
      </w:pPr>
      <w:ins w:id="797" w:author="Pioch, Martin" w:date="2021-07-28T23:35:00Z">
        <w:r w:rsidRPr="00342899">
          <w:rPr>
            <w:rFonts w:eastAsia="Times New Roman"/>
            <w:szCs w:val="20"/>
            <w:lang w:val="en-GB" w:eastAsia="de-DE"/>
          </w:rPr>
          <w:t>Challenge 1</w:t>
        </w:r>
      </w:ins>
    </w:p>
    <w:p w14:paraId="180728BA" w14:textId="77777777" w:rsidR="0077242E" w:rsidRPr="00342899" w:rsidRDefault="0077242E" w:rsidP="006762E8">
      <w:pPr>
        <w:pStyle w:val="ListParagraph"/>
        <w:numPr>
          <w:ilvl w:val="0"/>
          <w:numId w:val="21"/>
        </w:numPr>
        <w:rPr>
          <w:ins w:id="798" w:author="Pioch, Martin" w:date="2021-07-28T23:35:00Z"/>
          <w:rFonts w:eastAsia="Times New Roman"/>
          <w:szCs w:val="20"/>
          <w:lang w:val="en-GB" w:eastAsia="de-DE"/>
        </w:rPr>
      </w:pPr>
      <w:ins w:id="799" w:author="Pioch, Martin" w:date="2021-07-28T23:35:00Z">
        <w:r w:rsidRPr="00342899">
          <w:rPr>
            <w:rFonts w:eastAsia="Times New Roman"/>
            <w:szCs w:val="20"/>
            <w:lang w:val="en-GB" w:eastAsia="de-DE"/>
          </w:rPr>
          <w:t xml:space="preserve">Challenge 2 </w:t>
        </w:r>
      </w:ins>
    </w:p>
    <w:p w14:paraId="65B23891" w14:textId="77777777" w:rsidR="0077242E" w:rsidRPr="00342899" w:rsidRDefault="0077242E" w:rsidP="006762E8">
      <w:pPr>
        <w:pStyle w:val="ListParagraph"/>
        <w:numPr>
          <w:ilvl w:val="0"/>
          <w:numId w:val="21"/>
        </w:numPr>
        <w:rPr>
          <w:ins w:id="800" w:author="Pioch, Martin" w:date="2021-07-28T23:35:00Z"/>
          <w:rFonts w:eastAsia="Times New Roman"/>
          <w:szCs w:val="20"/>
          <w:lang w:val="en-GB" w:eastAsia="de-DE"/>
        </w:rPr>
      </w:pPr>
      <w:ins w:id="801" w:author="Pioch, Martin" w:date="2021-07-28T23:35:00Z">
        <w:r w:rsidRPr="00342899">
          <w:rPr>
            <w:rFonts w:eastAsia="Times New Roman"/>
            <w:szCs w:val="20"/>
            <w:lang w:val="en-GB" w:eastAsia="de-DE"/>
          </w:rPr>
          <w:t>Etc.</w:t>
        </w:r>
      </w:ins>
    </w:p>
    <w:p w14:paraId="0130FA15" w14:textId="77777777" w:rsidR="0077242E" w:rsidRPr="00342899" w:rsidRDefault="0077242E" w:rsidP="0077242E">
      <w:pPr>
        <w:rPr>
          <w:ins w:id="802" w:author="Pioch, Martin" w:date="2021-07-28T23:35:00Z"/>
          <w:rFonts w:eastAsia="Times New Roman"/>
          <w:szCs w:val="20"/>
          <w:lang w:val="en-GB" w:eastAsia="de-DE"/>
        </w:rPr>
      </w:pPr>
      <w:ins w:id="803" w:author="Pioch, Martin" w:date="2021-07-28T23:35:00Z">
        <w:r w:rsidRPr="00342899">
          <w:rPr>
            <w:rFonts w:eastAsia="Times New Roman"/>
            <w:szCs w:val="20"/>
            <w:lang w:val="en-GB" w:eastAsia="de-DE"/>
          </w:rPr>
          <w:t>Challenges regarding FID in this WS will be:</w:t>
        </w:r>
      </w:ins>
    </w:p>
    <w:p w14:paraId="4EF69E37" w14:textId="77777777" w:rsidR="0077242E" w:rsidRPr="00342899" w:rsidRDefault="0077242E" w:rsidP="006762E8">
      <w:pPr>
        <w:pStyle w:val="ListParagraph"/>
        <w:numPr>
          <w:ilvl w:val="0"/>
          <w:numId w:val="21"/>
        </w:numPr>
        <w:rPr>
          <w:ins w:id="804" w:author="Pioch, Martin" w:date="2021-07-28T23:35:00Z"/>
          <w:rFonts w:eastAsia="Times New Roman"/>
          <w:szCs w:val="20"/>
          <w:lang w:val="en-GB" w:eastAsia="de-DE"/>
        </w:rPr>
      </w:pPr>
      <w:ins w:id="805" w:author="Pioch, Martin" w:date="2021-07-28T23:35:00Z">
        <w:r w:rsidRPr="00342899">
          <w:rPr>
            <w:rFonts w:eastAsia="Times New Roman"/>
            <w:szCs w:val="20"/>
            <w:lang w:val="en-GB" w:eastAsia="de-DE"/>
          </w:rPr>
          <w:t>Challenge 1</w:t>
        </w:r>
      </w:ins>
    </w:p>
    <w:p w14:paraId="662092B9" w14:textId="77777777" w:rsidR="0077242E" w:rsidRPr="00342899" w:rsidRDefault="0077242E" w:rsidP="006762E8">
      <w:pPr>
        <w:pStyle w:val="ListParagraph"/>
        <w:numPr>
          <w:ilvl w:val="0"/>
          <w:numId w:val="21"/>
        </w:numPr>
        <w:rPr>
          <w:ins w:id="806" w:author="Pioch, Martin" w:date="2021-07-28T23:35:00Z"/>
          <w:rFonts w:eastAsia="Times New Roman"/>
          <w:szCs w:val="20"/>
          <w:lang w:val="en-GB" w:eastAsia="de-DE"/>
        </w:rPr>
      </w:pPr>
      <w:ins w:id="807" w:author="Pioch, Martin" w:date="2021-07-28T23:35:00Z">
        <w:r w:rsidRPr="00342899">
          <w:rPr>
            <w:rFonts w:eastAsia="Times New Roman"/>
            <w:szCs w:val="20"/>
            <w:lang w:val="en-GB" w:eastAsia="de-DE"/>
          </w:rPr>
          <w:t xml:space="preserve">Challenge 2 </w:t>
        </w:r>
      </w:ins>
    </w:p>
    <w:p w14:paraId="0AA9BA59" w14:textId="77777777" w:rsidR="0077242E" w:rsidRPr="00342899" w:rsidRDefault="0077242E" w:rsidP="006762E8">
      <w:pPr>
        <w:pStyle w:val="ListParagraph"/>
        <w:numPr>
          <w:ilvl w:val="0"/>
          <w:numId w:val="21"/>
        </w:numPr>
        <w:rPr>
          <w:ins w:id="808" w:author="Pioch, Martin" w:date="2021-07-28T23:35:00Z"/>
          <w:rFonts w:eastAsia="Times New Roman"/>
          <w:szCs w:val="20"/>
          <w:lang w:val="en-GB" w:eastAsia="de-DE"/>
        </w:rPr>
      </w:pPr>
      <w:ins w:id="809" w:author="Pioch, Martin" w:date="2021-07-28T23:35:00Z">
        <w:r w:rsidRPr="00342899">
          <w:rPr>
            <w:rFonts w:eastAsia="Times New Roman"/>
            <w:szCs w:val="20"/>
            <w:lang w:val="en-GB" w:eastAsia="de-DE"/>
          </w:rPr>
          <w:t>Etc.</w:t>
        </w:r>
      </w:ins>
    </w:p>
    <w:p w14:paraId="2C5E9477" w14:textId="77777777" w:rsidR="0077242E" w:rsidRPr="00342899" w:rsidRDefault="0077242E" w:rsidP="0077242E">
      <w:pPr>
        <w:suppressAutoHyphens/>
        <w:spacing w:before="120" w:after="120" w:line="280" w:lineRule="exact"/>
        <w:jc w:val="both"/>
        <w:rPr>
          <w:ins w:id="810" w:author="Pioch, Martin" w:date="2021-07-28T23:35:00Z"/>
          <w:rFonts w:ascii="Calibri" w:eastAsia="Times New Roman" w:hAnsi="Calibri" w:cs="Calibri"/>
          <w:szCs w:val="20"/>
          <w:lang w:val="en-GB" w:eastAsia="de-DE"/>
        </w:rPr>
      </w:pPr>
    </w:p>
    <w:p w14:paraId="4372728C" w14:textId="13844D89" w:rsidR="0077242E" w:rsidRPr="00342899" w:rsidRDefault="0077242E" w:rsidP="0077242E">
      <w:pPr>
        <w:pStyle w:val="Heading3"/>
        <w:rPr>
          <w:ins w:id="811" w:author="Pioch, Martin" w:date="2021-07-28T23:35:00Z"/>
          <w:lang w:val="en-GB"/>
        </w:rPr>
      </w:pPr>
      <w:bookmarkStart w:id="812" w:name="_Toc78411006"/>
      <w:ins w:id="813" w:author="Pioch, Martin" w:date="2021-07-28T23:35:00Z">
        <w:r w:rsidRPr="00342899">
          <w:rPr>
            <w:lang w:val="en-GB"/>
          </w:rPr>
          <w:t>2.</w:t>
        </w:r>
        <w:r>
          <w:rPr>
            <w:lang w:val="en-GB"/>
          </w:rPr>
          <w:t>8</w:t>
        </w:r>
        <w:r w:rsidRPr="00342899">
          <w:rPr>
            <w:lang w:val="en-GB"/>
          </w:rPr>
          <w:t xml:space="preserve">.2 Overall Presentation of the </w:t>
        </w:r>
        <w:r>
          <w:rPr>
            <w:lang w:val="en-GB"/>
          </w:rPr>
          <w:t>Direct Participants of WS Transform</w:t>
        </w:r>
        <w:bookmarkEnd w:id="812"/>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51"/>
        <w:gridCol w:w="1254"/>
        <w:gridCol w:w="1419"/>
        <w:gridCol w:w="5038"/>
      </w:tblGrid>
      <w:tr w:rsidR="0077242E" w:rsidRPr="00342899" w14:paraId="2844C032" w14:textId="77777777" w:rsidTr="0077242E">
        <w:trPr>
          <w:trHeight w:val="38"/>
          <w:ins w:id="814" w:author="Pioch, Martin" w:date="2021-07-28T23:35:00Z"/>
        </w:trPr>
        <w:tc>
          <w:tcPr>
            <w:tcW w:w="745" w:type="pct"/>
            <w:shd w:val="clear" w:color="auto" w:fill="FFFFFF"/>
            <w:noWrap/>
          </w:tcPr>
          <w:p w14:paraId="18A12C1E" w14:textId="77777777" w:rsidR="0077242E" w:rsidRPr="00342899" w:rsidRDefault="0077242E" w:rsidP="0077242E">
            <w:pPr>
              <w:suppressAutoHyphens/>
              <w:jc w:val="both"/>
              <w:rPr>
                <w:ins w:id="815" w:author="Pioch, Martin" w:date="2021-07-28T23:35:00Z"/>
                <w:rFonts w:ascii="Calibri" w:eastAsia="Times New Roman" w:hAnsi="Calibri" w:cs="Calibri"/>
                <w:color w:val="000000"/>
                <w:sz w:val="18"/>
                <w:szCs w:val="20"/>
                <w:lang w:val="en-GB" w:eastAsia="fr-FR"/>
              </w:rPr>
            </w:pPr>
            <w:ins w:id="816" w:author="Pioch, Martin" w:date="2021-07-28T23:35:00Z">
              <w:r w:rsidRPr="00342899">
                <w:rPr>
                  <w:rFonts w:ascii="Calibri" w:eastAsia="Times New Roman" w:hAnsi="Calibri" w:cs="Calibri"/>
                  <w:color w:val="000000"/>
                  <w:sz w:val="18"/>
                  <w:szCs w:val="20"/>
                  <w:lang w:val="en-GB" w:eastAsia="fr-FR"/>
                </w:rPr>
                <w:t>Company name</w:t>
              </w:r>
            </w:ins>
          </w:p>
        </w:tc>
        <w:tc>
          <w:tcPr>
            <w:tcW w:w="692" w:type="pct"/>
            <w:shd w:val="clear" w:color="auto" w:fill="FFFFFF"/>
          </w:tcPr>
          <w:p w14:paraId="7A264AC5" w14:textId="77777777" w:rsidR="0077242E" w:rsidRPr="00342899" w:rsidRDefault="0077242E" w:rsidP="0077242E">
            <w:pPr>
              <w:suppressAutoHyphens/>
              <w:jc w:val="both"/>
              <w:rPr>
                <w:ins w:id="817" w:author="Pioch, Martin" w:date="2021-07-28T23:35:00Z"/>
                <w:rFonts w:ascii="Calibri" w:eastAsia="Times New Roman" w:hAnsi="Calibri" w:cs="Calibri"/>
                <w:color w:val="000000"/>
                <w:sz w:val="18"/>
                <w:szCs w:val="20"/>
                <w:lang w:val="en-GB" w:eastAsia="fr-FR"/>
              </w:rPr>
            </w:pPr>
            <w:ins w:id="818" w:author="Pioch, Martin" w:date="2021-07-28T23:35:00Z">
              <w:r w:rsidRPr="00342899">
                <w:rPr>
                  <w:rFonts w:ascii="Calibri" w:hAnsi="Calibri" w:cs="Calibri"/>
                  <w:color w:val="222222"/>
                  <w:sz w:val="18"/>
                  <w:szCs w:val="20"/>
                  <w:lang w:val="en-GB"/>
                </w:rPr>
                <w:t>Financing MS</w:t>
              </w:r>
            </w:ins>
          </w:p>
        </w:tc>
        <w:tc>
          <w:tcPr>
            <w:tcW w:w="783" w:type="pct"/>
            <w:shd w:val="clear" w:color="auto" w:fill="FFFFFF"/>
          </w:tcPr>
          <w:p w14:paraId="2A0F5989" w14:textId="77777777" w:rsidR="0077242E" w:rsidRPr="00342899" w:rsidRDefault="0077242E" w:rsidP="0077242E">
            <w:pPr>
              <w:suppressAutoHyphens/>
              <w:jc w:val="both"/>
              <w:rPr>
                <w:ins w:id="819" w:author="Pioch, Martin" w:date="2021-07-28T23:35:00Z"/>
                <w:rFonts w:ascii="Calibri" w:eastAsia="Times New Roman" w:hAnsi="Calibri" w:cs="Calibri"/>
                <w:color w:val="000000"/>
                <w:sz w:val="18"/>
                <w:szCs w:val="20"/>
                <w:lang w:val="en-GB" w:eastAsia="fr-FR"/>
              </w:rPr>
            </w:pPr>
            <w:ins w:id="820" w:author="Pioch, Martin" w:date="2021-07-28T23:35:00Z">
              <w:r w:rsidRPr="00342899">
                <w:rPr>
                  <w:rFonts w:ascii="Calibri" w:hAnsi="Calibri" w:cs="Calibri"/>
                  <w:color w:val="222222"/>
                  <w:sz w:val="18"/>
                  <w:szCs w:val="20"/>
                  <w:lang w:val="en-GB"/>
                </w:rPr>
                <w:t>Size of company</w:t>
              </w:r>
            </w:ins>
          </w:p>
        </w:tc>
        <w:tc>
          <w:tcPr>
            <w:tcW w:w="2779" w:type="pct"/>
            <w:shd w:val="clear" w:color="auto" w:fill="FFFFFF"/>
          </w:tcPr>
          <w:p w14:paraId="29EA9AE3" w14:textId="77777777" w:rsidR="0077242E" w:rsidRPr="00342899" w:rsidRDefault="0077242E" w:rsidP="0077242E">
            <w:pPr>
              <w:suppressAutoHyphens/>
              <w:jc w:val="both"/>
              <w:rPr>
                <w:ins w:id="821" w:author="Pioch, Martin" w:date="2021-07-28T23:35:00Z"/>
                <w:rFonts w:ascii="Calibri" w:hAnsi="Calibri" w:cs="Calibri"/>
                <w:color w:val="222222"/>
                <w:sz w:val="18"/>
                <w:szCs w:val="20"/>
                <w:lang w:val="en-GB"/>
              </w:rPr>
            </w:pPr>
            <w:ins w:id="822" w:author="Pioch, Martin" w:date="2021-07-28T23:35:00Z">
              <w:r w:rsidRPr="00342899">
                <w:rPr>
                  <w:rFonts w:ascii="Calibri" w:hAnsi="Calibri" w:cs="Calibri"/>
                  <w:color w:val="222222"/>
                  <w:sz w:val="18"/>
                  <w:szCs w:val="20"/>
                  <w:lang w:val="en-GB"/>
                </w:rPr>
                <w:t>Project description</w:t>
              </w:r>
            </w:ins>
          </w:p>
        </w:tc>
      </w:tr>
      <w:tr w:rsidR="0077242E" w:rsidRPr="00342899" w14:paraId="1FB8B844" w14:textId="77777777" w:rsidTr="0077242E">
        <w:trPr>
          <w:trHeight w:val="38"/>
          <w:ins w:id="823" w:author="Pioch, Martin" w:date="2021-07-28T23:35:00Z"/>
        </w:trPr>
        <w:tc>
          <w:tcPr>
            <w:tcW w:w="745" w:type="pct"/>
            <w:shd w:val="clear" w:color="auto" w:fill="FFFFFF"/>
            <w:noWrap/>
          </w:tcPr>
          <w:p w14:paraId="708E0DCF" w14:textId="77777777" w:rsidR="0077242E" w:rsidRPr="00342899" w:rsidRDefault="0077242E" w:rsidP="0077242E">
            <w:pPr>
              <w:suppressAutoHyphens/>
              <w:jc w:val="both"/>
              <w:rPr>
                <w:ins w:id="824" w:author="Pioch, Martin" w:date="2021-07-28T23:35:00Z"/>
                <w:rFonts w:ascii="Calibri" w:hAnsi="Calibri" w:cs="Calibri"/>
                <w:color w:val="222222"/>
                <w:sz w:val="18"/>
                <w:szCs w:val="20"/>
                <w:lang w:val="en-GB"/>
              </w:rPr>
            </w:pPr>
          </w:p>
        </w:tc>
        <w:tc>
          <w:tcPr>
            <w:tcW w:w="692" w:type="pct"/>
            <w:shd w:val="clear" w:color="auto" w:fill="FFFFFF"/>
          </w:tcPr>
          <w:p w14:paraId="14B4C1A0" w14:textId="77777777" w:rsidR="0077242E" w:rsidRPr="00342899" w:rsidRDefault="0077242E" w:rsidP="0077242E">
            <w:pPr>
              <w:suppressAutoHyphens/>
              <w:jc w:val="both"/>
              <w:rPr>
                <w:ins w:id="825" w:author="Pioch, Martin" w:date="2021-07-28T23:35:00Z"/>
                <w:rFonts w:ascii="Calibri" w:hAnsi="Calibri" w:cs="Calibri"/>
                <w:color w:val="222222"/>
                <w:sz w:val="18"/>
                <w:szCs w:val="20"/>
                <w:lang w:val="en-GB"/>
              </w:rPr>
            </w:pPr>
          </w:p>
        </w:tc>
        <w:tc>
          <w:tcPr>
            <w:tcW w:w="783" w:type="pct"/>
            <w:shd w:val="clear" w:color="auto" w:fill="FFFFFF"/>
          </w:tcPr>
          <w:p w14:paraId="7574E1AD" w14:textId="77777777" w:rsidR="0077242E" w:rsidRPr="00342899" w:rsidRDefault="0077242E" w:rsidP="0077242E">
            <w:pPr>
              <w:suppressAutoHyphens/>
              <w:jc w:val="both"/>
              <w:rPr>
                <w:ins w:id="826" w:author="Pioch, Martin" w:date="2021-07-28T23:35:00Z"/>
                <w:rFonts w:ascii="Calibri" w:hAnsi="Calibri" w:cs="Calibri"/>
                <w:color w:val="222222"/>
                <w:sz w:val="18"/>
                <w:szCs w:val="20"/>
                <w:lang w:val="en-GB"/>
              </w:rPr>
            </w:pPr>
          </w:p>
        </w:tc>
        <w:tc>
          <w:tcPr>
            <w:tcW w:w="2779" w:type="pct"/>
            <w:shd w:val="clear" w:color="auto" w:fill="FFFFFF"/>
          </w:tcPr>
          <w:p w14:paraId="20029FC9" w14:textId="77777777" w:rsidR="0077242E" w:rsidRPr="00342899" w:rsidRDefault="0077242E" w:rsidP="0077242E">
            <w:pPr>
              <w:suppressAutoHyphens/>
              <w:jc w:val="both"/>
              <w:rPr>
                <w:ins w:id="827" w:author="Pioch, Martin" w:date="2021-07-28T23:35:00Z"/>
                <w:rFonts w:ascii="Calibri" w:hAnsi="Calibri" w:cs="Calibri"/>
                <w:color w:val="222222"/>
                <w:sz w:val="18"/>
                <w:szCs w:val="20"/>
                <w:lang w:val="en-GB"/>
              </w:rPr>
            </w:pPr>
          </w:p>
        </w:tc>
      </w:tr>
      <w:tr w:rsidR="0077242E" w:rsidRPr="00342899" w14:paraId="5DB2E42A" w14:textId="77777777" w:rsidTr="0077242E">
        <w:trPr>
          <w:trHeight w:val="38"/>
          <w:ins w:id="828" w:author="Pioch, Martin" w:date="2021-07-28T23:35:00Z"/>
        </w:trPr>
        <w:tc>
          <w:tcPr>
            <w:tcW w:w="745" w:type="pct"/>
            <w:shd w:val="clear" w:color="auto" w:fill="FFFFFF"/>
            <w:noWrap/>
          </w:tcPr>
          <w:p w14:paraId="0C81BECE" w14:textId="77777777" w:rsidR="0077242E" w:rsidRPr="00342899" w:rsidRDefault="0077242E" w:rsidP="0077242E">
            <w:pPr>
              <w:suppressAutoHyphens/>
              <w:jc w:val="both"/>
              <w:rPr>
                <w:ins w:id="829" w:author="Pioch, Martin" w:date="2021-07-28T23:35:00Z"/>
                <w:rFonts w:ascii="Calibri" w:hAnsi="Calibri" w:cs="Calibri"/>
                <w:color w:val="222222"/>
                <w:sz w:val="18"/>
                <w:szCs w:val="20"/>
                <w:lang w:val="en-GB"/>
              </w:rPr>
            </w:pPr>
          </w:p>
        </w:tc>
        <w:tc>
          <w:tcPr>
            <w:tcW w:w="692" w:type="pct"/>
            <w:shd w:val="clear" w:color="auto" w:fill="FFFFFF"/>
          </w:tcPr>
          <w:p w14:paraId="68819DDB" w14:textId="77777777" w:rsidR="0077242E" w:rsidRPr="00342899" w:rsidRDefault="0077242E" w:rsidP="0077242E">
            <w:pPr>
              <w:suppressAutoHyphens/>
              <w:jc w:val="both"/>
              <w:rPr>
                <w:ins w:id="830" w:author="Pioch, Martin" w:date="2021-07-28T23:35:00Z"/>
                <w:rFonts w:ascii="Calibri" w:hAnsi="Calibri" w:cs="Calibri"/>
                <w:color w:val="222222"/>
                <w:sz w:val="18"/>
                <w:szCs w:val="20"/>
                <w:lang w:val="en-GB"/>
              </w:rPr>
            </w:pPr>
          </w:p>
        </w:tc>
        <w:tc>
          <w:tcPr>
            <w:tcW w:w="783" w:type="pct"/>
            <w:shd w:val="clear" w:color="auto" w:fill="FFFFFF"/>
          </w:tcPr>
          <w:p w14:paraId="4F91BD2A" w14:textId="77777777" w:rsidR="0077242E" w:rsidRPr="00342899" w:rsidRDefault="0077242E" w:rsidP="0077242E">
            <w:pPr>
              <w:suppressAutoHyphens/>
              <w:jc w:val="both"/>
              <w:rPr>
                <w:ins w:id="831" w:author="Pioch, Martin" w:date="2021-07-28T23:35:00Z"/>
                <w:rFonts w:ascii="Calibri" w:hAnsi="Calibri" w:cs="Calibri"/>
                <w:color w:val="222222"/>
                <w:sz w:val="18"/>
                <w:szCs w:val="20"/>
                <w:lang w:val="en-GB"/>
              </w:rPr>
            </w:pPr>
          </w:p>
        </w:tc>
        <w:tc>
          <w:tcPr>
            <w:tcW w:w="2779" w:type="pct"/>
            <w:shd w:val="clear" w:color="auto" w:fill="FFFFFF"/>
          </w:tcPr>
          <w:p w14:paraId="2512CF99" w14:textId="77777777" w:rsidR="0077242E" w:rsidRPr="00342899" w:rsidRDefault="0077242E" w:rsidP="0077242E">
            <w:pPr>
              <w:suppressAutoHyphens/>
              <w:jc w:val="both"/>
              <w:rPr>
                <w:ins w:id="832" w:author="Pioch, Martin" w:date="2021-07-28T23:35:00Z"/>
                <w:rFonts w:ascii="Calibri" w:hAnsi="Calibri" w:cs="Calibri"/>
                <w:color w:val="222222"/>
                <w:sz w:val="18"/>
                <w:szCs w:val="20"/>
                <w:lang w:val="en-GB"/>
              </w:rPr>
            </w:pPr>
          </w:p>
        </w:tc>
      </w:tr>
      <w:tr w:rsidR="0077242E" w:rsidRPr="00342899" w14:paraId="2EB97BC7" w14:textId="77777777" w:rsidTr="0077242E">
        <w:trPr>
          <w:trHeight w:val="38"/>
          <w:ins w:id="833" w:author="Pioch, Martin" w:date="2021-07-28T23:35:00Z"/>
        </w:trPr>
        <w:tc>
          <w:tcPr>
            <w:tcW w:w="745" w:type="pct"/>
            <w:shd w:val="clear" w:color="auto" w:fill="FFFFFF"/>
            <w:noWrap/>
          </w:tcPr>
          <w:p w14:paraId="32E81951" w14:textId="77777777" w:rsidR="0077242E" w:rsidRPr="00342899" w:rsidRDefault="0077242E" w:rsidP="0077242E">
            <w:pPr>
              <w:suppressAutoHyphens/>
              <w:jc w:val="both"/>
              <w:rPr>
                <w:ins w:id="834" w:author="Pioch, Martin" w:date="2021-07-28T23:35:00Z"/>
                <w:rFonts w:ascii="Calibri" w:hAnsi="Calibri" w:cs="Calibri"/>
                <w:color w:val="222222"/>
                <w:sz w:val="18"/>
                <w:szCs w:val="20"/>
                <w:lang w:val="en-GB"/>
              </w:rPr>
            </w:pPr>
          </w:p>
        </w:tc>
        <w:tc>
          <w:tcPr>
            <w:tcW w:w="692" w:type="pct"/>
            <w:shd w:val="clear" w:color="auto" w:fill="FFFFFF"/>
          </w:tcPr>
          <w:p w14:paraId="0D200E26" w14:textId="77777777" w:rsidR="0077242E" w:rsidRPr="00342899" w:rsidRDefault="0077242E" w:rsidP="0077242E">
            <w:pPr>
              <w:suppressAutoHyphens/>
              <w:jc w:val="both"/>
              <w:rPr>
                <w:ins w:id="835" w:author="Pioch, Martin" w:date="2021-07-28T23:35:00Z"/>
                <w:rFonts w:ascii="Calibri" w:hAnsi="Calibri" w:cs="Calibri"/>
                <w:color w:val="222222"/>
                <w:sz w:val="18"/>
                <w:szCs w:val="20"/>
                <w:lang w:val="en-GB"/>
              </w:rPr>
            </w:pPr>
          </w:p>
        </w:tc>
        <w:tc>
          <w:tcPr>
            <w:tcW w:w="783" w:type="pct"/>
            <w:shd w:val="clear" w:color="auto" w:fill="FFFFFF"/>
          </w:tcPr>
          <w:p w14:paraId="21CB737D" w14:textId="77777777" w:rsidR="0077242E" w:rsidRPr="00342899" w:rsidRDefault="0077242E" w:rsidP="0077242E">
            <w:pPr>
              <w:suppressAutoHyphens/>
              <w:jc w:val="both"/>
              <w:rPr>
                <w:ins w:id="836" w:author="Pioch, Martin" w:date="2021-07-28T23:35:00Z"/>
                <w:rFonts w:ascii="Calibri" w:hAnsi="Calibri" w:cs="Calibri"/>
                <w:color w:val="222222"/>
                <w:sz w:val="18"/>
                <w:szCs w:val="20"/>
                <w:lang w:val="en-GB"/>
              </w:rPr>
            </w:pPr>
          </w:p>
        </w:tc>
        <w:tc>
          <w:tcPr>
            <w:tcW w:w="2779" w:type="pct"/>
            <w:shd w:val="clear" w:color="auto" w:fill="FFFFFF"/>
          </w:tcPr>
          <w:p w14:paraId="151A5848" w14:textId="77777777" w:rsidR="0077242E" w:rsidRPr="00342899" w:rsidRDefault="0077242E" w:rsidP="0077242E">
            <w:pPr>
              <w:suppressAutoHyphens/>
              <w:jc w:val="both"/>
              <w:rPr>
                <w:ins w:id="837" w:author="Pioch, Martin" w:date="2021-07-28T23:35:00Z"/>
                <w:rFonts w:ascii="Calibri" w:hAnsi="Calibri" w:cs="Calibri"/>
                <w:color w:val="222222"/>
                <w:sz w:val="18"/>
                <w:szCs w:val="20"/>
                <w:lang w:val="en-GB"/>
              </w:rPr>
            </w:pPr>
          </w:p>
        </w:tc>
      </w:tr>
      <w:tr w:rsidR="0077242E" w:rsidRPr="00342899" w14:paraId="184E4250" w14:textId="77777777" w:rsidTr="0077242E">
        <w:trPr>
          <w:trHeight w:val="38"/>
          <w:ins w:id="838" w:author="Pioch, Martin" w:date="2021-07-28T23:35:00Z"/>
        </w:trPr>
        <w:tc>
          <w:tcPr>
            <w:tcW w:w="745" w:type="pct"/>
            <w:shd w:val="clear" w:color="auto" w:fill="FFFFFF"/>
            <w:noWrap/>
          </w:tcPr>
          <w:p w14:paraId="1CCE4EEC" w14:textId="77777777" w:rsidR="0077242E" w:rsidRPr="00342899" w:rsidRDefault="0077242E" w:rsidP="0077242E">
            <w:pPr>
              <w:suppressAutoHyphens/>
              <w:jc w:val="both"/>
              <w:rPr>
                <w:ins w:id="839" w:author="Pioch, Martin" w:date="2021-07-28T23:35:00Z"/>
                <w:rFonts w:ascii="Calibri" w:eastAsia="Times New Roman" w:hAnsi="Calibri" w:cs="Calibri"/>
                <w:color w:val="000000"/>
                <w:sz w:val="18"/>
                <w:szCs w:val="20"/>
                <w:lang w:val="en-GB" w:eastAsia="fr-FR"/>
              </w:rPr>
            </w:pPr>
          </w:p>
        </w:tc>
        <w:tc>
          <w:tcPr>
            <w:tcW w:w="692" w:type="pct"/>
            <w:shd w:val="clear" w:color="auto" w:fill="FFFFFF"/>
          </w:tcPr>
          <w:p w14:paraId="31B66E1B" w14:textId="77777777" w:rsidR="0077242E" w:rsidRPr="00342899" w:rsidRDefault="0077242E" w:rsidP="0077242E">
            <w:pPr>
              <w:suppressAutoHyphens/>
              <w:jc w:val="both"/>
              <w:rPr>
                <w:ins w:id="840" w:author="Pioch, Martin" w:date="2021-07-28T23:35:00Z"/>
                <w:rFonts w:ascii="Calibri" w:eastAsia="Times New Roman" w:hAnsi="Calibri" w:cs="Calibri"/>
                <w:color w:val="000000"/>
                <w:sz w:val="18"/>
                <w:szCs w:val="20"/>
                <w:lang w:val="en-GB" w:eastAsia="fr-FR"/>
              </w:rPr>
            </w:pPr>
          </w:p>
        </w:tc>
        <w:tc>
          <w:tcPr>
            <w:tcW w:w="783" w:type="pct"/>
            <w:shd w:val="clear" w:color="auto" w:fill="FFFFFF"/>
          </w:tcPr>
          <w:p w14:paraId="3EAAC864" w14:textId="77777777" w:rsidR="0077242E" w:rsidRPr="00342899" w:rsidRDefault="0077242E" w:rsidP="0077242E">
            <w:pPr>
              <w:suppressAutoHyphens/>
              <w:jc w:val="both"/>
              <w:rPr>
                <w:ins w:id="841" w:author="Pioch, Martin" w:date="2021-07-28T23:35:00Z"/>
                <w:rFonts w:ascii="Calibri" w:eastAsia="Times New Roman" w:hAnsi="Calibri" w:cs="Calibri"/>
                <w:color w:val="000000"/>
                <w:sz w:val="18"/>
                <w:szCs w:val="20"/>
                <w:lang w:val="en-GB" w:eastAsia="fr-FR"/>
              </w:rPr>
            </w:pPr>
          </w:p>
        </w:tc>
        <w:tc>
          <w:tcPr>
            <w:tcW w:w="2779" w:type="pct"/>
            <w:shd w:val="clear" w:color="auto" w:fill="FFFFFF"/>
          </w:tcPr>
          <w:p w14:paraId="38D68237" w14:textId="77777777" w:rsidR="0077242E" w:rsidRPr="00342899" w:rsidRDefault="0077242E" w:rsidP="0077242E">
            <w:pPr>
              <w:suppressAutoHyphens/>
              <w:jc w:val="both"/>
              <w:rPr>
                <w:ins w:id="842" w:author="Pioch, Martin" w:date="2021-07-28T23:35:00Z"/>
                <w:rFonts w:ascii="Calibri" w:eastAsia="Times New Roman" w:hAnsi="Calibri" w:cs="Calibri"/>
                <w:color w:val="000000"/>
                <w:sz w:val="18"/>
                <w:szCs w:val="20"/>
                <w:lang w:val="en-GB" w:eastAsia="fr-FR"/>
              </w:rPr>
            </w:pPr>
          </w:p>
        </w:tc>
      </w:tr>
      <w:tr w:rsidR="0077242E" w:rsidRPr="00342899" w14:paraId="45FFD2C9" w14:textId="77777777" w:rsidTr="0077242E">
        <w:trPr>
          <w:trHeight w:val="38"/>
          <w:ins w:id="843" w:author="Pioch, Martin" w:date="2021-07-28T23:35:00Z"/>
        </w:trPr>
        <w:tc>
          <w:tcPr>
            <w:tcW w:w="745" w:type="pct"/>
            <w:shd w:val="clear" w:color="auto" w:fill="FFFFFF"/>
            <w:noWrap/>
          </w:tcPr>
          <w:p w14:paraId="0D52B1BC" w14:textId="77777777" w:rsidR="0077242E" w:rsidRPr="00342899" w:rsidRDefault="0077242E" w:rsidP="0077242E">
            <w:pPr>
              <w:suppressAutoHyphens/>
              <w:jc w:val="both"/>
              <w:rPr>
                <w:ins w:id="844" w:author="Pioch, Martin" w:date="2021-07-28T23:35:00Z"/>
                <w:rFonts w:ascii="Calibri" w:eastAsia="Times New Roman" w:hAnsi="Calibri" w:cs="Calibri"/>
                <w:color w:val="000000"/>
                <w:sz w:val="18"/>
                <w:szCs w:val="20"/>
                <w:lang w:val="en-GB" w:eastAsia="fr-FR"/>
              </w:rPr>
            </w:pPr>
          </w:p>
        </w:tc>
        <w:tc>
          <w:tcPr>
            <w:tcW w:w="692" w:type="pct"/>
            <w:shd w:val="clear" w:color="auto" w:fill="FFFFFF"/>
          </w:tcPr>
          <w:p w14:paraId="38793564" w14:textId="77777777" w:rsidR="0077242E" w:rsidRPr="00342899" w:rsidRDefault="0077242E" w:rsidP="0077242E">
            <w:pPr>
              <w:suppressAutoHyphens/>
              <w:jc w:val="both"/>
              <w:rPr>
                <w:ins w:id="845" w:author="Pioch, Martin" w:date="2021-07-28T23:35:00Z"/>
                <w:rFonts w:ascii="Calibri" w:eastAsia="Times New Roman" w:hAnsi="Calibri" w:cs="Calibri"/>
                <w:color w:val="000000"/>
                <w:sz w:val="18"/>
                <w:szCs w:val="20"/>
                <w:lang w:val="en-GB" w:eastAsia="fr-FR"/>
              </w:rPr>
            </w:pPr>
          </w:p>
        </w:tc>
        <w:tc>
          <w:tcPr>
            <w:tcW w:w="783" w:type="pct"/>
            <w:shd w:val="clear" w:color="auto" w:fill="FFFFFF"/>
          </w:tcPr>
          <w:p w14:paraId="1D020ABB" w14:textId="77777777" w:rsidR="0077242E" w:rsidRPr="00342899" w:rsidRDefault="0077242E" w:rsidP="0077242E">
            <w:pPr>
              <w:suppressAutoHyphens/>
              <w:jc w:val="both"/>
              <w:rPr>
                <w:ins w:id="846" w:author="Pioch, Martin" w:date="2021-07-28T23:35:00Z"/>
                <w:rFonts w:ascii="Calibri" w:eastAsia="Times New Roman" w:hAnsi="Calibri" w:cs="Calibri"/>
                <w:color w:val="000000"/>
                <w:sz w:val="18"/>
                <w:szCs w:val="20"/>
                <w:lang w:val="en-GB" w:eastAsia="fr-FR"/>
              </w:rPr>
            </w:pPr>
          </w:p>
        </w:tc>
        <w:tc>
          <w:tcPr>
            <w:tcW w:w="2779" w:type="pct"/>
            <w:shd w:val="clear" w:color="auto" w:fill="FFFFFF"/>
          </w:tcPr>
          <w:p w14:paraId="726273C2" w14:textId="77777777" w:rsidR="0077242E" w:rsidRPr="00342899" w:rsidRDefault="0077242E" w:rsidP="0077242E">
            <w:pPr>
              <w:suppressAutoHyphens/>
              <w:jc w:val="both"/>
              <w:rPr>
                <w:ins w:id="847" w:author="Pioch, Martin" w:date="2021-07-28T23:35:00Z"/>
                <w:rFonts w:ascii="Calibri" w:eastAsia="Times New Roman" w:hAnsi="Calibri" w:cs="Calibri"/>
                <w:color w:val="000000"/>
                <w:sz w:val="18"/>
                <w:szCs w:val="20"/>
                <w:lang w:val="en-GB" w:eastAsia="fr-FR"/>
              </w:rPr>
            </w:pPr>
          </w:p>
        </w:tc>
      </w:tr>
      <w:tr w:rsidR="0077242E" w:rsidRPr="00342899" w14:paraId="36AB875D" w14:textId="77777777" w:rsidTr="0077242E">
        <w:trPr>
          <w:trHeight w:val="38"/>
          <w:ins w:id="848" w:author="Pioch, Martin" w:date="2021-07-28T23:35:00Z"/>
        </w:trPr>
        <w:tc>
          <w:tcPr>
            <w:tcW w:w="745" w:type="pct"/>
            <w:shd w:val="clear" w:color="auto" w:fill="FFFFFF"/>
            <w:noWrap/>
          </w:tcPr>
          <w:p w14:paraId="024645DC" w14:textId="77777777" w:rsidR="0077242E" w:rsidRPr="00342899" w:rsidRDefault="0077242E" w:rsidP="0077242E">
            <w:pPr>
              <w:suppressAutoHyphens/>
              <w:jc w:val="both"/>
              <w:rPr>
                <w:ins w:id="849" w:author="Pioch, Martin" w:date="2021-07-28T23:35:00Z"/>
                <w:rFonts w:ascii="Calibri" w:hAnsi="Calibri" w:cs="Calibri"/>
                <w:color w:val="222222"/>
                <w:sz w:val="18"/>
                <w:szCs w:val="20"/>
                <w:lang w:val="en-GB"/>
              </w:rPr>
            </w:pPr>
          </w:p>
        </w:tc>
        <w:tc>
          <w:tcPr>
            <w:tcW w:w="692" w:type="pct"/>
            <w:shd w:val="clear" w:color="auto" w:fill="FFFFFF"/>
          </w:tcPr>
          <w:p w14:paraId="5CF2BE6B" w14:textId="77777777" w:rsidR="0077242E" w:rsidRPr="00342899" w:rsidRDefault="0077242E" w:rsidP="0077242E">
            <w:pPr>
              <w:suppressAutoHyphens/>
              <w:jc w:val="both"/>
              <w:rPr>
                <w:ins w:id="850" w:author="Pioch, Martin" w:date="2021-07-28T23:35:00Z"/>
                <w:rFonts w:ascii="Calibri" w:hAnsi="Calibri" w:cs="Calibri"/>
                <w:color w:val="222222"/>
                <w:sz w:val="18"/>
                <w:szCs w:val="20"/>
                <w:lang w:val="en-GB"/>
              </w:rPr>
            </w:pPr>
          </w:p>
        </w:tc>
        <w:tc>
          <w:tcPr>
            <w:tcW w:w="783" w:type="pct"/>
            <w:shd w:val="clear" w:color="auto" w:fill="FFFFFF"/>
          </w:tcPr>
          <w:p w14:paraId="6780033C" w14:textId="77777777" w:rsidR="0077242E" w:rsidRPr="00342899" w:rsidRDefault="0077242E" w:rsidP="0077242E">
            <w:pPr>
              <w:suppressAutoHyphens/>
              <w:jc w:val="both"/>
              <w:rPr>
                <w:ins w:id="851" w:author="Pioch, Martin" w:date="2021-07-28T23:35:00Z"/>
                <w:rFonts w:ascii="Calibri" w:hAnsi="Calibri" w:cs="Calibri"/>
                <w:color w:val="222222"/>
                <w:sz w:val="18"/>
                <w:szCs w:val="20"/>
                <w:lang w:val="en-GB"/>
              </w:rPr>
            </w:pPr>
          </w:p>
        </w:tc>
        <w:tc>
          <w:tcPr>
            <w:tcW w:w="2779" w:type="pct"/>
            <w:shd w:val="clear" w:color="auto" w:fill="FFFFFF"/>
          </w:tcPr>
          <w:p w14:paraId="35090903" w14:textId="77777777" w:rsidR="0077242E" w:rsidRPr="00342899" w:rsidRDefault="0077242E" w:rsidP="0077242E">
            <w:pPr>
              <w:suppressAutoHyphens/>
              <w:jc w:val="both"/>
              <w:rPr>
                <w:ins w:id="852" w:author="Pioch, Martin" w:date="2021-07-28T23:35:00Z"/>
                <w:rFonts w:ascii="Calibri" w:hAnsi="Calibri" w:cs="Calibri"/>
                <w:color w:val="222222"/>
                <w:sz w:val="18"/>
                <w:szCs w:val="20"/>
                <w:lang w:val="en-GB"/>
              </w:rPr>
            </w:pPr>
          </w:p>
        </w:tc>
      </w:tr>
    </w:tbl>
    <w:p w14:paraId="6D74DB5E" w14:textId="77777777" w:rsidR="0077242E" w:rsidRDefault="0077242E" w:rsidP="0077242E">
      <w:pPr>
        <w:pStyle w:val="ITberschrift111"/>
        <w:tabs>
          <w:tab w:val="clear" w:pos="7656"/>
        </w:tabs>
        <w:suppressAutoHyphens/>
        <w:spacing w:before="120"/>
        <w:ind w:left="0" w:firstLine="0"/>
        <w:rPr>
          <w:ins w:id="853" w:author="Pioch, Martin" w:date="2021-07-28T23:35:00Z"/>
          <w:rFonts w:ascii="Calibri" w:hAnsi="Calibri" w:cs="Calibri"/>
          <w:lang w:val="en-GB"/>
        </w:rPr>
      </w:pPr>
    </w:p>
    <w:p w14:paraId="37108429" w14:textId="2199ABE9" w:rsidR="0077242E" w:rsidRPr="00342899" w:rsidRDefault="0077242E" w:rsidP="0077242E">
      <w:pPr>
        <w:pStyle w:val="Heading3"/>
        <w:rPr>
          <w:ins w:id="854" w:author="Pioch, Martin" w:date="2021-07-28T23:35:00Z"/>
          <w:lang w:val="en-GB"/>
        </w:rPr>
      </w:pPr>
      <w:bookmarkStart w:id="855" w:name="_Toc78411007"/>
      <w:ins w:id="856" w:author="Pioch, Martin" w:date="2021-07-28T23:35:00Z">
        <w:r>
          <w:rPr>
            <w:lang w:val="en-GB"/>
          </w:rPr>
          <w:lastRenderedPageBreak/>
          <w:t xml:space="preserve">2.8.3 </w:t>
        </w:r>
        <w:r w:rsidRPr="00342899">
          <w:rPr>
            <w:lang w:val="en-GB"/>
          </w:rPr>
          <w:t>Collaborations of the Direct Participants with other indirectly involved partners</w:t>
        </w:r>
        <w:bookmarkEnd w:id="855"/>
        <w:r w:rsidRPr="00342899">
          <w:rPr>
            <w:lang w:val="en-GB"/>
          </w:rPr>
          <w:t xml:space="preserve"> </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43"/>
        <w:gridCol w:w="797"/>
        <w:gridCol w:w="1417"/>
        <w:gridCol w:w="3222"/>
        <w:gridCol w:w="883"/>
      </w:tblGrid>
      <w:tr w:rsidR="0077242E" w:rsidRPr="0037302C" w14:paraId="35A5C99C" w14:textId="77777777" w:rsidTr="0093613C">
        <w:trPr>
          <w:trHeight w:val="468"/>
          <w:tblHeader/>
          <w:ins w:id="857" w:author="Pioch, Martin" w:date="2021-07-28T23:35:00Z"/>
        </w:trPr>
        <w:tc>
          <w:tcPr>
            <w:tcW w:w="1513"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FAAD8A9" w14:textId="77777777" w:rsidR="0077242E" w:rsidRPr="00342899" w:rsidRDefault="0077242E" w:rsidP="0093613C">
            <w:pPr>
              <w:widowControl w:val="0"/>
              <w:suppressAutoHyphens/>
              <w:jc w:val="center"/>
              <w:rPr>
                <w:ins w:id="858" w:author="Pioch, Martin" w:date="2021-07-28T23:35:00Z"/>
                <w:rFonts w:ascii="Calibri" w:eastAsia="Times New Roman" w:hAnsi="Calibri" w:cs="Calibri"/>
                <w:bCs/>
                <w:color w:val="000000"/>
                <w:sz w:val="18"/>
                <w:szCs w:val="20"/>
                <w:lang w:val="en-GB" w:eastAsia="fr-FR"/>
              </w:rPr>
            </w:pPr>
            <w:ins w:id="859" w:author="Pioch, Martin" w:date="2021-07-28T23:35:00Z">
              <w:r w:rsidRPr="00342899">
                <w:rPr>
                  <w:rFonts w:ascii="Calibri" w:eastAsia="Times New Roman" w:hAnsi="Calibri" w:cs="Calibri"/>
                  <w:bCs/>
                  <w:color w:val="000000"/>
                  <w:sz w:val="18"/>
                  <w:szCs w:val="20"/>
                  <w:lang w:val="en-GB" w:eastAsia="fr-FR"/>
                </w:rPr>
                <w:t>Name of indirectly involved partner</w:t>
              </w:r>
            </w:ins>
          </w:p>
        </w:tc>
        <w:tc>
          <w:tcPr>
            <w:tcW w:w="4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4694FA" w14:textId="77777777" w:rsidR="0077242E" w:rsidRPr="00342899" w:rsidRDefault="0077242E" w:rsidP="0093613C">
            <w:pPr>
              <w:widowControl w:val="0"/>
              <w:suppressAutoHyphens/>
              <w:ind w:left="240" w:hanging="240"/>
              <w:jc w:val="center"/>
              <w:rPr>
                <w:ins w:id="860" w:author="Pioch, Martin" w:date="2021-07-28T23:35:00Z"/>
                <w:rFonts w:ascii="Calibri" w:eastAsia="Times New Roman" w:hAnsi="Calibri" w:cs="Calibri"/>
                <w:bCs/>
                <w:color w:val="000000"/>
                <w:sz w:val="18"/>
                <w:szCs w:val="20"/>
                <w:lang w:val="en-GB" w:eastAsia="fr-FR"/>
              </w:rPr>
            </w:pPr>
            <w:ins w:id="861" w:author="Pioch, Martin" w:date="2021-07-28T23:35:00Z">
              <w:r w:rsidRPr="00342899">
                <w:rPr>
                  <w:rFonts w:ascii="Calibri" w:eastAsia="Times New Roman" w:hAnsi="Calibri" w:cs="Calibri"/>
                  <w:bCs/>
                  <w:color w:val="000000"/>
                  <w:sz w:val="18"/>
                  <w:szCs w:val="20"/>
                  <w:lang w:val="en-GB" w:eastAsia="fr-FR"/>
                </w:rPr>
                <w:t>Country</w:t>
              </w:r>
            </w:ins>
          </w:p>
        </w:tc>
        <w:tc>
          <w:tcPr>
            <w:tcW w:w="78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CDFC89" w14:textId="77777777" w:rsidR="0077242E" w:rsidRPr="00342899" w:rsidRDefault="0077242E" w:rsidP="0093613C">
            <w:pPr>
              <w:widowControl w:val="0"/>
              <w:suppressAutoHyphens/>
              <w:ind w:left="-70" w:firstLine="70"/>
              <w:jc w:val="center"/>
              <w:rPr>
                <w:ins w:id="862" w:author="Pioch, Martin" w:date="2021-07-28T23:35:00Z"/>
                <w:rFonts w:ascii="Calibri" w:eastAsia="Times New Roman" w:hAnsi="Calibri" w:cs="Calibri"/>
                <w:bCs/>
                <w:color w:val="000000"/>
                <w:sz w:val="18"/>
                <w:szCs w:val="20"/>
                <w:lang w:val="en-GB" w:eastAsia="fr-FR"/>
              </w:rPr>
            </w:pPr>
            <w:ins w:id="863" w:author="Pioch, Martin" w:date="2021-07-28T23:35:00Z">
              <w:r w:rsidRPr="00342899">
                <w:rPr>
                  <w:rFonts w:ascii="Calibri" w:eastAsia="Times New Roman" w:hAnsi="Calibri" w:cs="Calibri"/>
                  <w:bCs/>
                  <w:color w:val="000000"/>
                  <w:sz w:val="18"/>
                  <w:szCs w:val="18"/>
                  <w:lang w:val="en-GB" w:eastAsia="fr-FR"/>
                </w:rPr>
                <w:t xml:space="preserve">Connected to </w:t>
              </w:r>
              <w:r>
                <w:rPr>
                  <w:rFonts w:ascii="Calibri" w:eastAsia="Times New Roman" w:hAnsi="Calibri" w:cs="Calibri"/>
                  <w:bCs/>
                  <w:color w:val="000000"/>
                  <w:sz w:val="18"/>
                  <w:szCs w:val="18"/>
                  <w:lang w:val="en-GB" w:eastAsia="fr-FR"/>
                </w:rPr>
                <w:t>d</w:t>
              </w:r>
              <w:r w:rsidRPr="00342899">
                <w:rPr>
                  <w:rFonts w:ascii="Calibri" w:eastAsia="Times New Roman" w:hAnsi="Calibri" w:cs="Calibri"/>
                  <w:bCs/>
                  <w:color w:val="000000"/>
                  <w:sz w:val="18"/>
                  <w:szCs w:val="18"/>
                  <w:lang w:val="en-GB" w:eastAsia="fr-FR"/>
                </w:rPr>
                <w:t xml:space="preserve">irect </w:t>
              </w:r>
              <w:r>
                <w:rPr>
                  <w:rFonts w:ascii="Calibri" w:eastAsia="Times New Roman" w:hAnsi="Calibri" w:cs="Calibri"/>
                  <w:bCs/>
                  <w:color w:val="000000"/>
                  <w:sz w:val="18"/>
                  <w:szCs w:val="18"/>
                  <w:lang w:val="en-GB" w:eastAsia="fr-FR"/>
                </w:rPr>
                <w:t>p</w:t>
              </w:r>
              <w:r w:rsidRPr="00342899">
                <w:rPr>
                  <w:rFonts w:ascii="Calibri" w:eastAsia="Times New Roman" w:hAnsi="Calibri" w:cs="Calibri"/>
                  <w:bCs/>
                  <w:color w:val="000000"/>
                  <w:sz w:val="18"/>
                  <w:szCs w:val="18"/>
                  <w:lang w:val="en-GB" w:eastAsia="fr-FR"/>
                </w:rPr>
                <w:t>articipant</w:t>
              </w:r>
            </w:ins>
          </w:p>
        </w:tc>
        <w:tc>
          <w:tcPr>
            <w:tcW w:w="177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75DD2B6" w14:textId="77777777" w:rsidR="0077242E" w:rsidRPr="00342899" w:rsidRDefault="0077242E" w:rsidP="0093613C">
            <w:pPr>
              <w:widowControl w:val="0"/>
              <w:suppressAutoHyphens/>
              <w:ind w:left="-70" w:firstLine="70"/>
              <w:jc w:val="center"/>
              <w:rPr>
                <w:ins w:id="864" w:author="Pioch, Martin" w:date="2021-07-28T23:35:00Z"/>
                <w:rFonts w:ascii="Calibri" w:eastAsia="Times New Roman" w:hAnsi="Calibri" w:cs="Calibri"/>
                <w:bCs/>
                <w:color w:val="000000"/>
                <w:sz w:val="18"/>
                <w:szCs w:val="20"/>
                <w:lang w:val="en-GB" w:eastAsia="fr-FR"/>
              </w:rPr>
            </w:pPr>
            <w:ins w:id="865" w:author="Pioch, Martin" w:date="2021-07-28T23:35:00Z">
              <w:r w:rsidRPr="00342899">
                <w:rPr>
                  <w:rFonts w:ascii="Calibri" w:eastAsia="Times New Roman" w:hAnsi="Calibri" w:cs="Calibri"/>
                  <w:bCs/>
                  <w:color w:val="000000"/>
                  <w:sz w:val="18"/>
                  <w:szCs w:val="20"/>
                  <w:lang w:val="en-GB" w:eastAsia="fr-FR"/>
                </w:rPr>
                <w:t>Main activities contributed to IPCEI</w:t>
              </w:r>
            </w:ins>
          </w:p>
        </w:tc>
        <w:tc>
          <w:tcPr>
            <w:tcW w:w="48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6959C7" w14:textId="77777777" w:rsidR="0077242E" w:rsidRPr="00342899" w:rsidRDefault="0077242E" w:rsidP="0093613C">
            <w:pPr>
              <w:keepNext/>
              <w:suppressAutoHyphens/>
              <w:ind w:right="-70"/>
              <w:jc w:val="center"/>
              <w:rPr>
                <w:ins w:id="866" w:author="Pioch, Martin" w:date="2021-07-28T23:35:00Z"/>
                <w:rFonts w:ascii="Calibri" w:eastAsia="Times New Roman" w:hAnsi="Calibri" w:cs="Calibri"/>
                <w:bCs/>
                <w:color w:val="000000"/>
                <w:sz w:val="18"/>
                <w:szCs w:val="20"/>
                <w:lang w:val="en-GB" w:eastAsia="fr-FR"/>
              </w:rPr>
            </w:pPr>
            <w:ins w:id="867" w:author="Pioch, Martin" w:date="2021-07-28T23:35:00Z">
              <w:r w:rsidRPr="00342899">
                <w:rPr>
                  <w:rFonts w:ascii="Calibri" w:eastAsia="Times New Roman" w:hAnsi="Calibri" w:cs="Calibri"/>
                  <w:bCs/>
                  <w:color w:val="000000"/>
                  <w:sz w:val="18"/>
                  <w:szCs w:val="20"/>
                  <w:lang w:val="en-GB" w:eastAsia="fr-FR"/>
                </w:rPr>
                <w:t>SME or LE or RTO</w:t>
              </w:r>
            </w:ins>
          </w:p>
        </w:tc>
      </w:tr>
      <w:tr w:rsidR="0077242E" w:rsidRPr="0037302C" w14:paraId="358E9230" w14:textId="77777777" w:rsidTr="0093613C">
        <w:trPr>
          <w:trHeight w:val="57"/>
          <w:ins w:id="868" w:author="Pioch, Martin" w:date="2021-07-28T23:35:00Z"/>
        </w:trPr>
        <w:tc>
          <w:tcPr>
            <w:tcW w:w="1513"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343446DB" w14:textId="77777777" w:rsidR="0077242E" w:rsidRPr="00342899" w:rsidRDefault="0077242E" w:rsidP="0093613C">
            <w:pPr>
              <w:widowControl w:val="0"/>
              <w:suppressAutoHyphens/>
              <w:rPr>
                <w:ins w:id="869" w:author="Pioch, Martin" w:date="2021-07-28T23:35:00Z"/>
                <w:rFonts w:ascii="Calibri" w:eastAsia="Times New Roman" w:hAnsi="Calibri" w:cs="Calibri"/>
                <w:bCs/>
                <w:color w:val="000000"/>
                <w:sz w:val="18"/>
                <w:szCs w:val="20"/>
                <w:lang w:val="en-GB" w:eastAsia="fr-FR"/>
              </w:rPr>
            </w:pPr>
          </w:p>
        </w:tc>
        <w:tc>
          <w:tcPr>
            <w:tcW w:w="440" w:type="pct"/>
            <w:tcBorders>
              <w:top w:val="single" w:sz="4" w:space="0" w:color="auto"/>
              <w:left w:val="single" w:sz="4" w:space="0" w:color="auto"/>
              <w:bottom w:val="single" w:sz="4" w:space="0" w:color="auto"/>
              <w:right w:val="single" w:sz="4" w:space="0" w:color="auto"/>
            </w:tcBorders>
            <w:shd w:val="clear" w:color="auto" w:fill="FFFFFF"/>
            <w:vAlign w:val="center"/>
          </w:tcPr>
          <w:p w14:paraId="548F0996" w14:textId="77777777" w:rsidR="0077242E" w:rsidRPr="00342899" w:rsidRDefault="0077242E" w:rsidP="0093613C">
            <w:pPr>
              <w:widowControl w:val="0"/>
              <w:suppressAutoHyphens/>
              <w:rPr>
                <w:ins w:id="870" w:author="Pioch, Martin" w:date="2021-07-28T23:35:00Z"/>
                <w:rFonts w:ascii="Calibri" w:eastAsia="Times New Roman" w:hAnsi="Calibri" w:cs="Calibri"/>
                <w:bCs/>
                <w:color w:val="000000"/>
                <w:sz w:val="18"/>
                <w:szCs w:val="20"/>
                <w:lang w:val="en-GB" w:eastAsia="fr-FR"/>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0E6FAB05" w14:textId="77777777" w:rsidR="0077242E" w:rsidRPr="00342899" w:rsidRDefault="0077242E" w:rsidP="0093613C">
            <w:pPr>
              <w:widowControl w:val="0"/>
              <w:suppressAutoHyphens/>
              <w:rPr>
                <w:ins w:id="871" w:author="Pioch, Martin" w:date="2021-07-28T23:35:00Z"/>
                <w:rFonts w:ascii="Calibri" w:eastAsia="Times New Roman" w:hAnsi="Calibri" w:cs="Calibri"/>
                <w:bCs/>
                <w:color w:val="000000"/>
                <w:sz w:val="18"/>
                <w:szCs w:val="20"/>
                <w:lang w:val="en-GB" w:eastAsia="fr-FR"/>
              </w:rPr>
            </w:pPr>
          </w:p>
        </w:tc>
        <w:tc>
          <w:tcPr>
            <w:tcW w:w="1778" w:type="pct"/>
            <w:tcBorders>
              <w:top w:val="single" w:sz="4" w:space="0" w:color="auto"/>
              <w:left w:val="single" w:sz="4" w:space="0" w:color="auto"/>
              <w:bottom w:val="single" w:sz="4" w:space="0" w:color="auto"/>
              <w:right w:val="single" w:sz="4" w:space="0" w:color="auto"/>
            </w:tcBorders>
            <w:shd w:val="clear" w:color="auto" w:fill="FFFFFF"/>
            <w:vAlign w:val="center"/>
          </w:tcPr>
          <w:p w14:paraId="6D008507" w14:textId="77777777" w:rsidR="0077242E" w:rsidRPr="00342899" w:rsidRDefault="0077242E" w:rsidP="006762E8">
            <w:pPr>
              <w:pStyle w:val="ListParagraph"/>
              <w:keepNext/>
              <w:numPr>
                <w:ilvl w:val="0"/>
                <w:numId w:val="15"/>
              </w:numPr>
              <w:suppressAutoHyphens/>
              <w:spacing w:before="120" w:after="120" w:line="276" w:lineRule="auto"/>
              <w:ind w:left="274" w:hanging="274"/>
              <w:contextualSpacing w:val="0"/>
              <w:rPr>
                <w:ins w:id="872" w:author="Pioch, Martin" w:date="2021-07-28T23:35:00Z"/>
                <w:rFonts w:cs="Calibri"/>
                <w:bCs/>
                <w:color w:val="222222"/>
                <w:sz w:val="18"/>
                <w:szCs w:val="20"/>
                <w:lang w:val="en-GB"/>
              </w:rPr>
            </w:pPr>
          </w:p>
        </w:tc>
        <w:tc>
          <w:tcPr>
            <w:tcW w:w="487" w:type="pct"/>
            <w:tcBorders>
              <w:top w:val="single" w:sz="4" w:space="0" w:color="auto"/>
              <w:left w:val="single" w:sz="4" w:space="0" w:color="auto"/>
              <w:bottom w:val="single" w:sz="4" w:space="0" w:color="auto"/>
              <w:right w:val="single" w:sz="4" w:space="0" w:color="auto"/>
            </w:tcBorders>
            <w:shd w:val="clear" w:color="auto" w:fill="FFFFFF"/>
            <w:vAlign w:val="center"/>
          </w:tcPr>
          <w:p w14:paraId="47FC4FCF" w14:textId="77777777" w:rsidR="0077242E" w:rsidRPr="00C13923" w:rsidRDefault="0077242E" w:rsidP="0093613C">
            <w:pPr>
              <w:keepNext/>
              <w:suppressAutoHyphens/>
              <w:rPr>
                <w:ins w:id="873" w:author="Pioch, Martin" w:date="2021-07-28T23:35:00Z"/>
                <w:rFonts w:ascii="Calibri" w:eastAsia="Times New Roman" w:hAnsi="Calibri" w:cs="Calibri"/>
                <w:bCs/>
                <w:color w:val="000000"/>
                <w:sz w:val="18"/>
                <w:szCs w:val="20"/>
                <w:lang w:val="en-GB" w:eastAsia="fr-FR"/>
              </w:rPr>
            </w:pPr>
          </w:p>
        </w:tc>
      </w:tr>
      <w:tr w:rsidR="0077242E" w:rsidRPr="0037302C" w14:paraId="0AC2EB89" w14:textId="77777777" w:rsidTr="0093613C">
        <w:trPr>
          <w:trHeight w:val="57"/>
          <w:ins w:id="874" w:author="Pioch, Martin" w:date="2021-07-28T23:35:00Z"/>
        </w:trPr>
        <w:tc>
          <w:tcPr>
            <w:tcW w:w="1513"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398B1B0C" w14:textId="77777777" w:rsidR="0077242E" w:rsidRPr="00342899" w:rsidRDefault="0077242E" w:rsidP="0093613C">
            <w:pPr>
              <w:widowControl w:val="0"/>
              <w:suppressAutoHyphens/>
              <w:rPr>
                <w:ins w:id="875" w:author="Pioch, Martin" w:date="2021-07-28T23:35:00Z"/>
                <w:rFonts w:ascii="Calibri" w:eastAsia="Times New Roman" w:hAnsi="Calibri" w:cs="Calibri"/>
                <w:bCs/>
                <w:color w:val="000000"/>
                <w:sz w:val="18"/>
                <w:szCs w:val="20"/>
                <w:lang w:val="en-GB" w:eastAsia="fr-FR"/>
              </w:rPr>
            </w:pPr>
          </w:p>
        </w:tc>
        <w:tc>
          <w:tcPr>
            <w:tcW w:w="440" w:type="pct"/>
            <w:tcBorders>
              <w:top w:val="single" w:sz="4" w:space="0" w:color="auto"/>
              <w:left w:val="single" w:sz="4" w:space="0" w:color="auto"/>
              <w:bottom w:val="single" w:sz="4" w:space="0" w:color="auto"/>
              <w:right w:val="single" w:sz="4" w:space="0" w:color="auto"/>
            </w:tcBorders>
            <w:shd w:val="clear" w:color="auto" w:fill="FFFFFF"/>
            <w:vAlign w:val="center"/>
          </w:tcPr>
          <w:p w14:paraId="28996C82" w14:textId="77777777" w:rsidR="0077242E" w:rsidRPr="00342899" w:rsidRDefault="0077242E" w:rsidP="0093613C">
            <w:pPr>
              <w:widowControl w:val="0"/>
              <w:suppressAutoHyphens/>
              <w:rPr>
                <w:ins w:id="876" w:author="Pioch, Martin" w:date="2021-07-28T23:35:00Z"/>
                <w:rFonts w:ascii="Calibri" w:eastAsia="Times New Roman" w:hAnsi="Calibri" w:cs="Calibri"/>
                <w:bCs/>
                <w:color w:val="000000"/>
                <w:sz w:val="18"/>
                <w:szCs w:val="20"/>
                <w:lang w:val="en-GB" w:eastAsia="fr-FR"/>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20E48634" w14:textId="77777777" w:rsidR="0077242E" w:rsidRPr="00342899" w:rsidRDefault="0077242E" w:rsidP="0093613C">
            <w:pPr>
              <w:widowControl w:val="0"/>
              <w:suppressAutoHyphens/>
              <w:rPr>
                <w:ins w:id="877" w:author="Pioch, Martin" w:date="2021-07-28T23:35:00Z"/>
                <w:rFonts w:ascii="Calibri" w:eastAsia="Times New Roman" w:hAnsi="Calibri" w:cs="Calibri"/>
                <w:bCs/>
                <w:color w:val="000000"/>
                <w:sz w:val="18"/>
                <w:szCs w:val="20"/>
                <w:lang w:val="en-GB" w:eastAsia="fr-FR"/>
              </w:rPr>
            </w:pPr>
          </w:p>
        </w:tc>
        <w:tc>
          <w:tcPr>
            <w:tcW w:w="1778" w:type="pct"/>
            <w:tcBorders>
              <w:top w:val="single" w:sz="4" w:space="0" w:color="auto"/>
              <w:left w:val="single" w:sz="4" w:space="0" w:color="auto"/>
              <w:bottom w:val="single" w:sz="4" w:space="0" w:color="auto"/>
              <w:right w:val="single" w:sz="4" w:space="0" w:color="auto"/>
            </w:tcBorders>
            <w:shd w:val="clear" w:color="auto" w:fill="FFFFFF"/>
            <w:vAlign w:val="center"/>
          </w:tcPr>
          <w:p w14:paraId="79FD3D99" w14:textId="77777777" w:rsidR="0077242E" w:rsidRPr="00342899" w:rsidRDefault="0077242E" w:rsidP="006762E8">
            <w:pPr>
              <w:pStyle w:val="ListParagraph"/>
              <w:keepNext/>
              <w:numPr>
                <w:ilvl w:val="0"/>
                <w:numId w:val="15"/>
              </w:numPr>
              <w:suppressAutoHyphens/>
              <w:spacing w:before="120" w:after="120" w:line="276" w:lineRule="auto"/>
              <w:ind w:left="274" w:hanging="274"/>
              <w:contextualSpacing w:val="0"/>
              <w:rPr>
                <w:ins w:id="878" w:author="Pioch, Martin" w:date="2021-07-28T23:35:00Z"/>
                <w:rFonts w:cs="Calibri"/>
                <w:bCs/>
                <w:color w:val="222222"/>
                <w:sz w:val="18"/>
                <w:szCs w:val="20"/>
                <w:lang w:val="en-GB"/>
              </w:rPr>
            </w:pPr>
          </w:p>
        </w:tc>
        <w:tc>
          <w:tcPr>
            <w:tcW w:w="487" w:type="pct"/>
            <w:tcBorders>
              <w:top w:val="single" w:sz="4" w:space="0" w:color="auto"/>
              <w:left w:val="single" w:sz="4" w:space="0" w:color="auto"/>
              <w:bottom w:val="single" w:sz="4" w:space="0" w:color="auto"/>
              <w:right w:val="single" w:sz="4" w:space="0" w:color="auto"/>
            </w:tcBorders>
            <w:shd w:val="clear" w:color="auto" w:fill="FFFFFF"/>
            <w:vAlign w:val="center"/>
          </w:tcPr>
          <w:p w14:paraId="03310614" w14:textId="77777777" w:rsidR="0077242E" w:rsidRPr="00C13923" w:rsidRDefault="0077242E" w:rsidP="0093613C">
            <w:pPr>
              <w:keepNext/>
              <w:suppressAutoHyphens/>
              <w:rPr>
                <w:ins w:id="879" w:author="Pioch, Martin" w:date="2021-07-28T23:35:00Z"/>
                <w:rFonts w:ascii="Calibri" w:eastAsia="Times New Roman" w:hAnsi="Calibri" w:cs="Calibri"/>
                <w:bCs/>
                <w:color w:val="000000"/>
                <w:sz w:val="18"/>
                <w:szCs w:val="20"/>
                <w:lang w:val="en-GB" w:eastAsia="fr-FR"/>
              </w:rPr>
            </w:pPr>
          </w:p>
        </w:tc>
      </w:tr>
      <w:tr w:rsidR="0077242E" w:rsidRPr="0037302C" w14:paraId="1D419EBC" w14:textId="77777777" w:rsidTr="0093613C">
        <w:trPr>
          <w:trHeight w:val="57"/>
          <w:ins w:id="880" w:author="Pioch, Martin" w:date="2021-07-28T23:35:00Z"/>
        </w:trPr>
        <w:tc>
          <w:tcPr>
            <w:tcW w:w="1513"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72D29812" w14:textId="77777777" w:rsidR="0077242E" w:rsidRPr="00342899" w:rsidRDefault="0077242E" w:rsidP="0093613C">
            <w:pPr>
              <w:widowControl w:val="0"/>
              <w:suppressAutoHyphens/>
              <w:rPr>
                <w:ins w:id="881" w:author="Pioch, Martin" w:date="2021-07-28T23:35:00Z"/>
                <w:rFonts w:ascii="Calibri" w:eastAsia="Times New Roman" w:hAnsi="Calibri" w:cs="Calibri"/>
                <w:bCs/>
                <w:color w:val="000000"/>
                <w:sz w:val="18"/>
                <w:szCs w:val="20"/>
                <w:lang w:val="en-GB" w:eastAsia="fr-FR"/>
              </w:rPr>
            </w:pPr>
          </w:p>
        </w:tc>
        <w:tc>
          <w:tcPr>
            <w:tcW w:w="440" w:type="pct"/>
            <w:tcBorders>
              <w:top w:val="single" w:sz="4" w:space="0" w:color="auto"/>
              <w:left w:val="single" w:sz="4" w:space="0" w:color="auto"/>
              <w:bottom w:val="single" w:sz="4" w:space="0" w:color="auto"/>
              <w:right w:val="single" w:sz="4" w:space="0" w:color="auto"/>
            </w:tcBorders>
            <w:shd w:val="clear" w:color="auto" w:fill="FFFFFF"/>
            <w:vAlign w:val="center"/>
          </w:tcPr>
          <w:p w14:paraId="1420EF4E" w14:textId="77777777" w:rsidR="0077242E" w:rsidRPr="00342899" w:rsidRDefault="0077242E" w:rsidP="0093613C">
            <w:pPr>
              <w:widowControl w:val="0"/>
              <w:suppressAutoHyphens/>
              <w:rPr>
                <w:ins w:id="882" w:author="Pioch, Martin" w:date="2021-07-28T23:35:00Z"/>
                <w:rFonts w:ascii="Calibri" w:eastAsia="Times New Roman" w:hAnsi="Calibri" w:cs="Calibri"/>
                <w:bCs/>
                <w:color w:val="000000"/>
                <w:sz w:val="18"/>
                <w:szCs w:val="20"/>
                <w:lang w:val="en-GB" w:eastAsia="fr-FR"/>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4E8948F2" w14:textId="77777777" w:rsidR="0077242E" w:rsidRPr="00342899" w:rsidRDefault="0077242E" w:rsidP="0093613C">
            <w:pPr>
              <w:widowControl w:val="0"/>
              <w:suppressAutoHyphens/>
              <w:rPr>
                <w:ins w:id="883" w:author="Pioch, Martin" w:date="2021-07-28T23:35:00Z"/>
                <w:rFonts w:ascii="Calibri" w:eastAsia="Times New Roman" w:hAnsi="Calibri" w:cs="Calibri"/>
                <w:bCs/>
                <w:color w:val="000000"/>
                <w:sz w:val="18"/>
                <w:szCs w:val="20"/>
                <w:lang w:val="en-GB" w:eastAsia="fr-FR"/>
              </w:rPr>
            </w:pPr>
          </w:p>
        </w:tc>
        <w:tc>
          <w:tcPr>
            <w:tcW w:w="1778" w:type="pct"/>
            <w:tcBorders>
              <w:top w:val="single" w:sz="4" w:space="0" w:color="auto"/>
              <w:left w:val="single" w:sz="4" w:space="0" w:color="auto"/>
              <w:bottom w:val="single" w:sz="4" w:space="0" w:color="auto"/>
              <w:right w:val="single" w:sz="4" w:space="0" w:color="auto"/>
            </w:tcBorders>
            <w:shd w:val="clear" w:color="auto" w:fill="FFFFFF"/>
            <w:vAlign w:val="center"/>
          </w:tcPr>
          <w:p w14:paraId="03C03BF1" w14:textId="77777777" w:rsidR="0077242E" w:rsidRPr="00342899" w:rsidRDefault="0077242E" w:rsidP="006762E8">
            <w:pPr>
              <w:pStyle w:val="ListParagraph"/>
              <w:keepNext/>
              <w:numPr>
                <w:ilvl w:val="0"/>
                <w:numId w:val="15"/>
              </w:numPr>
              <w:suppressAutoHyphens/>
              <w:spacing w:before="120" w:after="120" w:line="276" w:lineRule="auto"/>
              <w:ind w:left="274" w:hanging="274"/>
              <w:contextualSpacing w:val="0"/>
              <w:rPr>
                <w:ins w:id="884" w:author="Pioch, Martin" w:date="2021-07-28T23:35:00Z"/>
                <w:rFonts w:cs="Calibri"/>
                <w:bCs/>
                <w:color w:val="222222"/>
                <w:sz w:val="18"/>
                <w:szCs w:val="20"/>
                <w:lang w:val="en-GB"/>
              </w:rPr>
            </w:pPr>
          </w:p>
        </w:tc>
        <w:tc>
          <w:tcPr>
            <w:tcW w:w="487" w:type="pct"/>
            <w:tcBorders>
              <w:top w:val="single" w:sz="4" w:space="0" w:color="auto"/>
              <w:left w:val="single" w:sz="4" w:space="0" w:color="auto"/>
              <w:bottom w:val="single" w:sz="4" w:space="0" w:color="auto"/>
              <w:right w:val="single" w:sz="4" w:space="0" w:color="auto"/>
            </w:tcBorders>
            <w:shd w:val="clear" w:color="auto" w:fill="FFFFFF"/>
            <w:vAlign w:val="center"/>
          </w:tcPr>
          <w:p w14:paraId="00C83FBB" w14:textId="77777777" w:rsidR="0077242E" w:rsidRPr="00C13923" w:rsidRDefault="0077242E" w:rsidP="0093613C">
            <w:pPr>
              <w:keepNext/>
              <w:suppressAutoHyphens/>
              <w:rPr>
                <w:ins w:id="885" w:author="Pioch, Martin" w:date="2021-07-28T23:35:00Z"/>
                <w:rFonts w:ascii="Calibri" w:eastAsia="Times New Roman" w:hAnsi="Calibri" w:cs="Calibri"/>
                <w:bCs/>
                <w:color w:val="000000"/>
                <w:sz w:val="18"/>
                <w:szCs w:val="20"/>
                <w:lang w:val="en-GB" w:eastAsia="fr-FR"/>
              </w:rPr>
            </w:pPr>
          </w:p>
        </w:tc>
      </w:tr>
      <w:tr w:rsidR="0077242E" w:rsidRPr="0037302C" w14:paraId="67782E9A" w14:textId="77777777" w:rsidTr="0093613C">
        <w:trPr>
          <w:trHeight w:val="57"/>
          <w:ins w:id="886" w:author="Pioch, Martin" w:date="2021-07-28T23:35:00Z"/>
        </w:trPr>
        <w:tc>
          <w:tcPr>
            <w:tcW w:w="1513"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797355CE" w14:textId="77777777" w:rsidR="0077242E" w:rsidRPr="00342899" w:rsidRDefault="0077242E" w:rsidP="0093613C">
            <w:pPr>
              <w:widowControl w:val="0"/>
              <w:suppressAutoHyphens/>
              <w:rPr>
                <w:ins w:id="887" w:author="Pioch, Martin" w:date="2021-07-28T23:35:00Z"/>
                <w:rFonts w:ascii="Calibri" w:eastAsia="Times New Roman" w:hAnsi="Calibri" w:cs="Calibri"/>
                <w:bCs/>
                <w:color w:val="000000"/>
                <w:sz w:val="18"/>
                <w:szCs w:val="20"/>
                <w:lang w:val="en-GB" w:eastAsia="fr-FR"/>
              </w:rPr>
            </w:pPr>
          </w:p>
        </w:tc>
        <w:tc>
          <w:tcPr>
            <w:tcW w:w="440" w:type="pct"/>
            <w:tcBorders>
              <w:top w:val="single" w:sz="4" w:space="0" w:color="auto"/>
              <w:left w:val="single" w:sz="4" w:space="0" w:color="auto"/>
              <w:bottom w:val="single" w:sz="4" w:space="0" w:color="auto"/>
              <w:right w:val="single" w:sz="4" w:space="0" w:color="auto"/>
            </w:tcBorders>
            <w:shd w:val="clear" w:color="auto" w:fill="FFFFFF"/>
            <w:vAlign w:val="center"/>
          </w:tcPr>
          <w:p w14:paraId="58AFBE6D" w14:textId="77777777" w:rsidR="0077242E" w:rsidRPr="00342899" w:rsidRDefault="0077242E" w:rsidP="0093613C">
            <w:pPr>
              <w:widowControl w:val="0"/>
              <w:suppressAutoHyphens/>
              <w:rPr>
                <w:ins w:id="888" w:author="Pioch, Martin" w:date="2021-07-28T23:35:00Z"/>
                <w:rFonts w:ascii="Calibri" w:eastAsia="Times New Roman" w:hAnsi="Calibri" w:cs="Calibri"/>
                <w:bCs/>
                <w:color w:val="000000"/>
                <w:sz w:val="18"/>
                <w:szCs w:val="20"/>
                <w:lang w:val="en-GB" w:eastAsia="fr-FR"/>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6929441F" w14:textId="77777777" w:rsidR="0077242E" w:rsidRPr="00342899" w:rsidRDefault="0077242E" w:rsidP="0093613C">
            <w:pPr>
              <w:widowControl w:val="0"/>
              <w:suppressAutoHyphens/>
              <w:rPr>
                <w:ins w:id="889" w:author="Pioch, Martin" w:date="2021-07-28T23:35:00Z"/>
                <w:rFonts w:ascii="Calibri" w:eastAsia="Times New Roman" w:hAnsi="Calibri" w:cs="Calibri"/>
                <w:bCs/>
                <w:color w:val="000000"/>
                <w:sz w:val="18"/>
                <w:szCs w:val="20"/>
                <w:lang w:val="en-GB" w:eastAsia="fr-FR"/>
              </w:rPr>
            </w:pPr>
          </w:p>
        </w:tc>
        <w:tc>
          <w:tcPr>
            <w:tcW w:w="1778" w:type="pct"/>
            <w:tcBorders>
              <w:top w:val="single" w:sz="4" w:space="0" w:color="auto"/>
              <w:left w:val="single" w:sz="4" w:space="0" w:color="auto"/>
              <w:bottom w:val="single" w:sz="4" w:space="0" w:color="auto"/>
              <w:right w:val="single" w:sz="4" w:space="0" w:color="auto"/>
            </w:tcBorders>
            <w:shd w:val="clear" w:color="auto" w:fill="FFFFFF"/>
            <w:vAlign w:val="center"/>
          </w:tcPr>
          <w:p w14:paraId="6F274202" w14:textId="77777777" w:rsidR="0077242E" w:rsidRPr="00342899" w:rsidRDefault="0077242E" w:rsidP="006762E8">
            <w:pPr>
              <w:pStyle w:val="ListParagraph"/>
              <w:keepNext/>
              <w:numPr>
                <w:ilvl w:val="0"/>
                <w:numId w:val="15"/>
              </w:numPr>
              <w:suppressAutoHyphens/>
              <w:spacing w:before="120" w:after="120" w:line="276" w:lineRule="auto"/>
              <w:ind w:left="274" w:hanging="274"/>
              <w:contextualSpacing w:val="0"/>
              <w:rPr>
                <w:ins w:id="890" w:author="Pioch, Martin" w:date="2021-07-28T23:35:00Z"/>
                <w:rFonts w:cs="Calibri"/>
                <w:bCs/>
                <w:color w:val="222222"/>
                <w:sz w:val="18"/>
                <w:szCs w:val="20"/>
                <w:lang w:val="en-GB"/>
              </w:rPr>
            </w:pPr>
          </w:p>
        </w:tc>
        <w:tc>
          <w:tcPr>
            <w:tcW w:w="487" w:type="pct"/>
            <w:tcBorders>
              <w:top w:val="single" w:sz="4" w:space="0" w:color="auto"/>
              <w:left w:val="single" w:sz="4" w:space="0" w:color="auto"/>
              <w:bottom w:val="single" w:sz="4" w:space="0" w:color="auto"/>
              <w:right w:val="single" w:sz="4" w:space="0" w:color="auto"/>
            </w:tcBorders>
            <w:shd w:val="clear" w:color="auto" w:fill="FFFFFF"/>
            <w:vAlign w:val="center"/>
          </w:tcPr>
          <w:p w14:paraId="501C4461" w14:textId="77777777" w:rsidR="0077242E" w:rsidRPr="00C13923" w:rsidRDefault="0077242E" w:rsidP="0093613C">
            <w:pPr>
              <w:keepNext/>
              <w:suppressAutoHyphens/>
              <w:rPr>
                <w:ins w:id="891" w:author="Pioch, Martin" w:date="2021-07-28T23:35:00Z"/>
                <w:rFonts w:ascii="Calibri" w:eastAsia="Times New Roman" w:hAnsi="Calibri" w:cs="Calibri"/>
                <w:bCs/>
                <w:color w:val="000000"/>
                <w:sz w:val="18"/>
                <w:szCs w:val="20"/>
                <w:lang w:val="en-GB" w:eastAsia="fr-FR"/>
              </w:rPr>
            </w:pPr>
          </w:p>
        </w:tc>
      </w:tr>
    </w:tbl>
    <w:p w14:paraId="08A0C355" w14:textId="10EB419E" w:rsidR="0077242E" w:rsidRDefault="0077242E" w:rsidP="0077242E">
      <w:pPr>
        <w:rPr>
          <w:lang w:val="en-GB"/>
        </w:rPr>
      </w:pPr>
    </w:p>
    <w:p w14:paraId="2C410BE3" w14:textId="77777777" w:rsidR="0077242E" w:rsidRDefault="0077242E" w:rsidP="0077242E">
      <w:pPr>
        <w:rPr>
          <w:ins w:id="892" w:author="Pioch, Martin" w:date="2021-07-28T23:35:00Z"/>
          <w:lang w:val="en-GB"/>
        </w:rPr>
      </w:pPr>
    </w:p>
    <w:p w14:paraId="5EE0B9FB" w14:textId="0B29637A" w:rsidR="006165BD" w:rsidRPr="00342899" w:rsidRDefault="006165BD" w:rsidP="00801436">
      <w:pPr>
        <w:pStyle w:val="Heading2"/>
        <w:rPr>
          <w:lang w:val="en-GB"/>
        </w:rPr>
      </w:pPr>
      <w:bookmarkStart w:id="893" w:name="_Toc78411008"/>
      <w:r w:rsidRPr="00342899">
        <w:rPr>
          <w:lang w:val="en-GB"/>
        </w:rPr>
        <w:t>2.</w:t>
      </w:r>
      <w:r w:rsidR="00C510D7" w:rsidRPr="00342899">
        <w:rPr>
          <w:lang w:val="en-GB"/>
        </w:rPr>
        <w:t>9</w:t>
      </w:r>
      <w:r w:rsidRPr="00342899">
        <w:rPr>
          <w:lang w:val="en-GB"/>
        </w:rPr>
        <w:tab/>
        <w:t>Necessity and Complementarity of the Projects</w:t>
      </w:r>
      <w:bookmarkEnd w:id="893"/>
    </w:p>
    <w:p w14:paraId="3B3C0531" w14:textId="41E86833" w:rsidR="00091232" w:rsidRDefault="00091232" w:rsidP="00091232">
      <w:pPr>
        <w:pStyle w:val="CommentText"/>
        <w:rPr>
          <w:ins w:id="894" w:author="Pioch, Martin" w:date="2021-07-28T23:51:00Z"/>
          <w:lang w:val="en-GB"/>
        </w:rPr>
      </w:pPr>
      <w:r w:rsidRPr="00342899">
        <w:rPr>
          <w:rStyle w:val="CommentReference"/>
          <w:lang w:val="en-GB"/>
        </w:rPr>
        <w:annotationRef/>
      </w:r>
      <w:r w:rsidRPr="00342899">
        <w:rPr>
          <w:lang w:val="en-GB"/>
        </w:rPr>
        <w:t xml:space="preserve">Compliance of the Integrated Project with EU competition law rules: The Direct Participants are active in different fields of the ME/CT ecosystem and will collaborate with each other </w:t>
      </w:r>
      <w:ins w:id="895" w:author="Pioch, Martin" w:date="2021-07-28T23:37:00Z">
        <w:r w:rsidR="0077242E" w:rsidRPr="00342899">
          <w:rPr>
            <w:lang w:val="en-GB"/>
          </w:rPr>
          <w:t>to</w:t>
        </w:r>
      </w:ins>
      <w:r w:rsidRPr="00342899">
        <w:rPr>
          <w:lang w:val="en-GB"/>
        </w:rPr>
        <w:t xml:space="preserve"> develop an innovative ME/CT project within the EU. Such collaborations are essential to achieve the goals of the Integrated Project and comply with the requirements of Article 101 of the Treaty on the functioning of the EU (“TFEU”). In addition, where necessary, the Direct Participants concerned have completed or are in the process of completing the merger control requirements </w:t>
      </w:r>
    </w:p>
    <w:p w14:paraId="0BF233CA" w14:textId="77777777" w:rsidR="001C79EC" w:rsidRPr="00342899" w:rsidRDefault="001C79EC" w:rsidP="00091232">
      <w:pPr>
        <w:pStyle w:val="CommentText"/>
        <w:rPr>
          <w:lang w:val="en-GB"/>
        </w:rPr>
      </w:pPr>
    </w:p>
    <w:p w14:paraId="290CE318" w14:textId="2E0E501D" w:rsidR="00EC4B46" w:rsidRPr="00342899" w:rsidRDefault="0077242E" w:rsidP="0077242E">
      <w:pPr>
        <w:pStyle w:val="Heading3"/>
        <w:rPr>
          <w:ins w:id="896" w:author="Pioch, Martin" w:date="2021-07-28T15:46:00Z"/>
          <w:lang w:val="en-GB"/>
        </w:rPr>
      </w:pPr>
      <w:bookmarkStart w:id="897" w:name="_Toc73556594"/>
      <w:bookmarkStart w:id="898" w:name="_Toc78411009"/>
      <w:ins w:id="899" w:author="Pioch, Martin" w:date="2021-07-28T23:37:00Z">
        <w:r>
          <w:rPr>
            <w:lang w:val="en-GB"/>
          </w:rPr>
          <w:t xml:space="preserve">2.9.1 </w:t>
        </w:r>
      </w:ins>
      <w:ins w:id="900" w:author="Pioch, Martin" w:date="2021-07-28T15:46:00Z">
        <w:r w:rsidR="00EC4B46" w:rsidRPr="00342899">
          <w:rPr>
            <w:lang w:val="en-GB"/>
          </w:rPr>
          <w:t>Summary of the participation of the Direct Participants to the WS</w:t>
        </w:r>
        <w:bookmarkEnd w:id="897"/>
        <w:bookmarkEnd w:id="898"/>
      </w:ins>
    </w:p>
    <w:p w14:paraId="7C020D06" w14:textId="71F0E75A" w:rsidR="00EC4B46" w:rsidRPr="00342899" w:rsidRDefault="00EC4B46" w:rsidP="0077242E">
      <w:pPr>
        <w:rPr>
          <w:ins w:id="901" w:author="Pioch, Martin" w:date="2021-07-28T15:46:00Z"/>
          <w:lang w:val="en-GB"/>
        </w:rPr>
      </w:pPr>
      <w:ins w:id="902" w:author="Pioch, Martin" w:date="2021-07-28T15:46:00Z">
        <w:r w:rsidRPr="00342899">
          <w:rPr>
            <w:lang w:val="en-GB"/>
          </w:rPr>
          <w:t xml:space="preserve">The Direct Participants will collaborate within and/or between the above-mentioned WS. Each Direct Participant’s individual project constitutes a single project which is part of the Integrated Project. </w:t>
        </w:r>
        <w:r w:rsidRPr="0077242E">
          <w:rPr>
            <w:bCs/>
            <w:lang w:val="en-GB"/>
          </w:rPr>
          <w:t xml:space="preserve">Table </w:t>
        </w:r>
      </w:ins>
      <w:ins w:id="903" w:author="Pioch, Martin" w:date="2021-07-28T23:37:00Z">
        <w:r w:rsidR="0077242E" w:rsidRPr="0077242E">
          <w:rPr>
            <w:bCs/>
            <w:color w:val="222222"/>
            <w:lang w:val="en-GB"/>
          </w:rPr>
          <w:t>XX</w:t>
        </w:r>
      </w:ins>
      <w:ins w:id="904" w:author="Pioch, Martin" w:date="2021-07-28T15:46:00Z">
        <w:r w:rsidRPr="00342899">
          <w:rPr>
            <w:color w:val="222222"/>
            <w:lang w:val="en-GB"/>
          </w:rPr>
          <w:t xml:space="preserve"> below </w:t>
        </w:r>
        <w:r w:rsidRPr="00342899">
          <w:rPr>
            <w:lang w:val="en-GB"/>
          </w:rPr>
          <w:t>summarizes the participation of the Direct Participants to the four different WS.</w:t>
        </w:r>
      </w:ins>
    </w:p>
    <w:p w14:paraId="75BA9E54" w14:textId="2A7217C9" w:rsidR="00EC4B46" w:rsidRPr="0077242E" w:rsidRDefault="00EC4B46" w:rsidP="0077242E">
      <w:pPr>
        <w:rPr>
          <w:ins w:id="905" w:author="Pioch, Martin" w:date="2021-07-28T15:46:00Z"/>
          <w:lang w:val="en-GB"/>
        </w:rPr>
      </w:pPr>
      <w:ins w:id="906" w:author="Pioch, Martin" w:date="2021-07-28T15:46:00Z">
        <w:r w:rsidRPr="0077242E">
          <w:rPr>
            <w:b/>
            <w:bCs/>
            <w:lang w:val="en-GB"/>
          </w:rPr>
          <w:t xml:space="preserve">Table </w:t>
        </w:r>
      </w:ins>
      <w:ins w:id="907" w:author="Pioch, Martin" w:date="2021-07-28T23:37:00Z">
        <w:r w:rsidR="0077242E" w:rsidRPr="0077242E">
          <w:rPr>
            <w:b/>
            <w:bCs/>
            <w:lang w:val="en-GB"/>
          </w:rPr>
          <w:t>XX</w:t>
        </w:r>
      </w:ins>
      <w:ins w:id="908" w:author="Pioch, Martin" w:date="2021-07-28T23:39:00Z">
        <w:r w:rsidR="0077242E" w:rsidRPr="0077242E">
          <w:rPr>
            <w:b/>
            <w:bCs/>
            <w:lang w:val="en-GB"/>
          </w:rPr>
          <w:t xml:space="preserve">: </w:t>
        </w:r>
      </w:ins>
      <w:ins w:id="909" w:author="Pioch, Martin" w:date="2021-07-28T15:46:00Z">
        <w:r w:rsidRPr="0077242E">
          <w:rPr>
            <w:lang w:val="en-GB"/>
          </w:rPr>
          <w:t>Summary of the WS of the IPCEI on XXXX and the involvement of each Direct Participant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1813"/>
        <w:gridCol w:w="1812"/>
        <w:gridCol w:w="1812"/>
        <w:gridCol w:w="1812"/>
      </w:tblGrid>
      <w:tr w:rsidR="00EC4B46" w:rsidRPr="00342899" w14:paraId="27058CF8" w14:textId="77777777" w:rsidTr="008207E4">
        <w:trPr>
          <w:trHeight w:val="548"/>
          <w:tblHeader/>
          <w:ins w:id="910" w:author="Pioch, Martin" w:date="2021-07-28T15:46:00Z"/>
        </w:trPr>
        <w:tc>
          <w:tcPr>
            <w:tcW w:w="1000" w:type="pct"/>
            <w:shd w:val="clear" w:color="auto" w:fill="D9D9D9" w:themeFill="background1" w:themeFillShade="D9"/>
            <w:vAlign w:val="center"/>
          </w:tcPr>
          <w:p w14:paraId="13590629" w14:textId="77777777" w:rsidR="00EC4B46" w:rsidRPr="00342899" w:rsidRDefault="00EC4B46" w:rsidP="0093613C">
            <w:pPr>
              <w:rPr>
                <w:ins w:id="911" w:author="Pioch, Martin" w:date="2021-07-28T15:46:00Z"/>
                <w:rFonts w:ascii="Calibri" w:hAnsi="Calibri" w:cs="Calibri"/>
                <w:b/>
                <w:sz w:val="16"/>
                <w:szCs w:val="16"/>
                <w:lang w:val="en-GB"/>
              </w:rPr>
            </w:pPr>
            <w:ins w:id="912" w:author="Pioch, Martin" w:date="2021-07-28T15:46:00Z">
              <w:r w:rsidRPr="00342899">
                <w:rPr>
                  <w:rFonts w:ascii="Calibri" w:hAnsi="Calibri" w:cs="Calibri"/>
                  <w:b/>
                  <w:sz w:val="16"/>
                  <w:szCs w:val="16"/>
                  <w:lang w:val="en-GB"/>
                </w:rPr>
                <w:t>WS SENSE</w:t>
              </w:r>
            </w:ins>
          </w:p>
        </w:tc>
        <w:tc>
          <w:tcPr>
            <w:tcW w:w="1000" w:type="pct"/>
            <w:shd w:val="clear" w:color="auto" w:fill="D9D9D9" w:themeFill="background1" w:themeFillShade="D9"/>
            <w:vAlign w:val="center"/>
          </w:tcPr>
          <w:p w14:paraId="594E204B" w14:textId="77777777" w:rsidR="00EC4B46" w:rsidRPr="00342899" w:rsidRDefault="00EC4B46" w:rsidP="0093613C">
            <w:pPr>
              <w:rPr>
                <w:ins w:id="913" w:author="Pioch, Martin" w:date="2021-07-28T15:46:00Z"/>
                <w:rFonts w:ascii="Calibri" w:hAnsi="Calibri" w:cs="Calibri"/>
                <w:b/>
                <w:sz w:val="16"/>
                <w:szCs w:val="16"/>
                <w:lang w:val="en-GB"/>
              </w:rPr>
            </w:pPr>
            <w:ins w:id="914" w:author="Pioch, Martin" w:date="2021-07-28T15:46:00Z">
              <w:r w:rsidRPr="00342899">
                <w:rPr>
                  <w:rFonts w:ascii="Calibri" w:hAnsi="Calibri" w:cs="Calibri"/>
                  <w:b/>
                  <w:sz w:val="16"/>
                  <w:szCs w:val="16"/>
                  <w:lang w:val="en-GB"/>
                </w:rPr>
                <w:t>WS THINK</w:t>
              </w:r>
            </w:ins>
          </w:p>
        </w:tc>
        <w:tc>
          <w:tcPr>
            <w:tcW w:w="1000" w:type="pct"/>
            <w:shd w:val="clear" w:color="auto" w:fill="D9D9D9" w:themeFill="background1" w:themeFillShade="D9"/>
            <w:vAlign w:val="center"/>
          </w:tcPr>
          <w:p w14:paraId="2539CF70" w14:textId="77777777" w:rsidR="00EC4B46" w:rsidRPr="00342899" w:rsidRDefault="00EC4B46" w:rsidP="0093613C">
            <w:pPr>
              <w:rPr>
                <w:ins w:id="915" w:author="Pioch, Martin" w:date="2021-07-28T15:46:00Z"/>
                <w:rFonts w:ascii="Calibri" w:hAnsi="Calibri" w:cs="Calibri"/>
                <w:b/>
                <w:sz w:val="16"/>
                <w:szCs w:val="16"/>
                <w:lang w:val="en-GB"/>
              </w:rPr>
            </w:pPr>
            <w:ins w:id="916" w:author="Pioch, Martin" w:date="2021-07-28T15:46:00Z">
              <w:r w:rsidRPr="00342899">
                <w:rPr>
                  <w:rFonts w:ascii="Calibri" w:hAnsi="Calibri" w:cs="Calibri"/>
                  <w:b/>
                  <w:sz w:val="16"/>
                  <w:szCs w:val="16"/>
                  <w:lang w:val="en-GB"/>
                </w:rPr>
                <w:t>WS ACT</w:t>
              </w:r>
            </w:ins>
          </w:p>
        </w:tc>
        <w:tc>
          <w:tcPr>
            <w:tcW w:w="1000" w:type="pct"/>
            <w:shd w:val="clear" w:color="auto" w:fill="D9D9D9" w:themeFill="background1" w:themeFillShade="D9"/>
            <w:vAlign w:val="center"/>
          </w:tcPr>
          <w:p w14:paraId="331EF99D" w14:textId="77777777" w:rsidR="00EC4B46" w:rsidRPr="00342899" w:rsidRDefault="00EC4B46" w:rsidP="0093613C">
            <w:pPr>
              <w:rPr>
                <w:ins w:id="917" w:author="Pioch, Martin" w:date="2021-07-28T15:46:00Z"/>
                <w:rFonts w:ascii="Calibri" w:hAnsi="Calibri" w:cs="Calibri"/>
                <w:b/>
                <w:sz w:val="16"/>
                <w:szCs w:val="16"/>
                <w:lang w:val="en-GB"/>
              </w:rPr>
            </w:pPr>
            <w:ins w:id="918" w:author="Pioch, Martin" w:date="2021-07-28T15:46:00Z">
              <w:r w:rsidRPr="00342899">
                <w:rPr>
                  <w:rFonts w:ascii="Calibri" w:hAnsi="Calibri" w:cs="Calibri"/>
                  <w:b/>
                  <w:sz w:val="16"/>
                  <w:szCs w:val="16"/>
                  <w:lang w:val="en-GB"/>
                </w:rPr>
                <w:t>WS COMMUNICATE</w:t>
              </w:r>
            </w:ins>
          </w:p>
        </w:tc>
        <w:tc>
          <w:tcPr>
            <w:tcW w:w="1000" w:type="pct"/>
            <w:shd w:val="clear" w:color="auto" w:fill="D9D9D9" w:themeFill="background1" w:themeFillShade="D9"/>
            <w:vAlign w:val="center"/>
          </w:tcPr>
          <w:p w14:paraId="250E0C96" w14:textId="77777777" w:rsidR="00EC4B46" w:rsidRPr="00342899" w:rsidRDefault="00EC4B46" w:rsidP="0093613C">
            <w:pPr>
              <w:rPr>
                <w:ins w:id="919" w:author="Pioch, Martin" w:date="2021-07-28T15:46:00Z"/>
                <w:rFonts w:ascii="Calibri" w:hAnsi="Calibri" w:cs="Calibri"/>
                <w:b/>
                <w:sz w:val="16"/>
                <w:szCs w:val="16"/>
                <w:lang w:val="en-GB"/>
              </w:rPr>
            </w:pPr>
            <w:ins w:id="920" w:author="Pioch, Martin" w:date="2021-07-28T15:46:00Z">
              <w:r w:rsidRPr="00342899">
                <w:rPr>
                  <w:rFonts w:ascii="Calibri" w:hAnsi="Calibri" w:cs="Calibri"/>
                  <w:b/>
                  <w:sz w:val="16"/>
                  <w:szCs w:val="16"/>
                  <w:lang w:val="en-GB"/>
                </w:rPr>
                <w:t>WS TRANSFORM</w:t>
              </w:r>
            </w:ins>
          </w:p>
        </w:tc>
      </w:tr>
      <w:tr w:rsidR="00EC4B46" w:rsidRPr="00342899" w14:paraId="316B0BAD" w14:textId="77777777" w:rsidTr="008207E4">
        <w:trPr>
          <w:trHeight w:val="361"/>
          <w:ins w:id="921" w:author="Pioch, Martin" w:date="2021-07-28T15:46:00Z"/>
        </w:trPr>
        <w:tc>
          <w:tcPr>
            <w:tcW w:w="1000" w:type="pct"/>
            <w:shd w:val="clear" w:color="auto" w:fill="auto"/>
            <w:vAlign w:val="center"/>
          </w:tcPr>
          <w:p w14:paraId="13128439" w14:textId="4631A798" w:rsidR="00EC4B46" w:rsidRPr="00342899" w:rsidRDefault="00EC4B46" w:rsidP="0093613C">
            <w:pPr>
              <w:rPr>
                <w:ins w:id="922" w:author="Pioch, Martin" w:date="2021-07-28T15:46:00Z"/>
                <w:rFonts w:asciiTheme="majorHAnsi" w:hAnsiTheme="majorHAnsi" w:cstheme="majorHAnsi"/>
                <w:b/>
                <w:sz w:val="18"/>
                <w:szCs w:val="18"/>
                <w:lang w:val="en-GB"/>
              </w:rPr>
            </w:pPr>
            <w:ins w:id="923" w:author="Pioch, Martin" w:date="2021-07-28T15:46:00Z">
              <w:r w:rsidRPr="00342899">
                <w:rPr>
                  <w:rFonts w:asciiTheme="majorHAnsi" w:hAnsiTheme="majorHAnsi" w:cstheme="majorHAnsi"/>
                  <w:b/>
                  <w:sz w:val="18"/>
                  <w:szCs w:val="18"/>
                  <w:lang w:val="en-GB"/>
                </w:rPr>
                <w:t>Name of the company</w:t>
              </w:r>
            </w:ins>
            <w:r w:rsidR="0093613C">
              <w:rPr>
                <w:rFonts w:asciiTheme="majorHAnsi" w:hAnsiTheme="majorHAnsi" w:cstheme="majorHAnsi"/>
                <w:b/>
                <w:sz w:val="18"/>
                <w:szCs w:val="18"/>
                <w:lang w:val="en-GB"/>
              </w:rPr>
              <w:t xml:space="preserve"> &amp; </w:t>
            </w:r>
            <w:ins w:id="924" w:author="Pioch, Martin" w:date="2021-07-28T15:46:00Z">
              <w:r w:rsidRPr="00342899">
                <w:rPr>
                  <w:rFonts w:asciiTheme="majorHAnsi" w:hAnsiTheme="majorHAnsi" w:cstheme="majorHAnsi"/>
                  <w:b/>
                  <w:sz w:val="18"/>
                  <w:szCs w:val="18"/>
                  <w:lang w:val="en-GB"/>
                </w:rPr>
                <w:t>Financing MS</w:t>
              </w:r>
            </w:ins>
          </w:p>
        </w:tc>
        <w:tc>
          <w:tcPr>
            <w:tcW w:w="1000" w:type="pct"/>
            <w:shd w:val="clear" w:color="auto" w:fill="F2F2F2" w:themeFill="background1" w:themeFillShade="F2"/>
            <w:vAlign w:val="center"/>
          </w:tcPr>
          <w:p w14:paraId="4867358E" w14:textId="77777777" w:rsidR="00EC4B46" w:rsidRPr="00342899" w:rsidRDefault="00EC4B46" w:rsidP="0093613C">
            <w:pPr>
              <w:suppressAutoHyphens/>
              <w:rPr>
                <w:ins w:id="925" w:author="Pioch, Martin" w:date="2021-07-28T15:46:00Z"/>
                <w:rFonts w:asciiTheme="majorHAnsi" w:hAnsiTheme="majorHAnsi" w:cstheme="majorHAnsi"/>
                <w:b/>
                <w:sz w:val="18"/>
                <w:szCs w:val="18"/>
                <w:lang w:val="en-GB"/>
              </w:rPr>
            </w:pPr>
            <w:ins w:id="926" w:author="Pioch, Martin" w:date="2021-07-28T15:46:00Z">
              <w:r w:rsidRPr="00342899">
                <w:rPr>
                  <w:rFonts w:asciiTheme="majorHAnsi" w:hAnsiTheme="majorHAnsi" w:cstheme="majorHAnsi"/>
                  <w:b/>
                  <w:sz w:val="18"/>
                  <w:szCs w:val="18"/>
                  <w:lang w:val="en-GB"/>
                </w:rPr>
                <w:t>Etc…</w:t>
              </w:r>
            </w:ins>
          </w:p>
        </w:tc>
        <w:tc>
          <w:tcPr>
            <w:tcW w:w="1000" w:type="pct"/>
            <w:shd w:val="clear" w:color="auto" w:fill="auto"/>
            <w:vAlign w:val="center"/>
          </w:tcPr>
          <w:p w14:paraId="3A7E60ED" w14:textId="77777777" w:rsidR="00EC4B46" w:rsidRPr="00342899" w:rsidRDefault="00EC4B46" w:rsidP="0093613C">
            <w:pPr>
              <w:rPr>
                <w:ins w:id="927" w:author="Pioch, Martin" w:date="2021-07-28T15:46:00Z"/>
                <w:rFonts w:asciiTheme="majorHAnsi" w:hAnsiTheme="majorHAnsi" w:cstheme="majorHAnsi"/>
                <w:b/>
                <w:sz w:val="18"/>
                <w:szCs w:val="18"/>
                <w:lang w:val="en-GB"/>
              </w:rPr>
            </w:pPr>
            <w:ins w:id="928" w:author="Pioch, Martin" w:date="2021-07-28T15:46:00Z">
              <w:r w:rsidRPr="00342899">
                <w:rPr>
                  <w:rFonts w:asciiTheme="majorHAnsi" w:hAnsiTheme="majorHAnsi" w:cstheme="majorHAnsi"/>
                  <w:b/>
                  <w:sz w:val="18"/>
                  <w:szCs w:val="18"/>
                  <w:lang w:val="en-GB"/>
                </w:rPr>
                <w:t>-</w:t>
              </w:r>
            </w:ins>
          </w:p>
        </w:tc>
        <w:tc>
          <w:tcPr>
            <w:tcW w:w="1000" w:type="pct"/>
            <w:shd w:val="clear" w:color="auto" w:fill="auto"/>
            <w:vAlign w:val="center"/>
          </w:tcPr>
          <w:p w14:paraId="1D5943DC" w14:textId="77777777" w:rsidR="00EC4B46" w:rsidRPr="00342899" w:rsidRDefault="00EC4B46" w:rsidP="0093613C">
            <w:pPr>
              <w:rPr>
                <w:ins w:id="929" w:author="Pioch, Martin" w:date="2021-07-28T15:46:00Z"/>
                <w:rFonts w:asciiTheme="majorHAnsi" w:hAnsiTheme="majorHAnsi" w:cstheme="majorHAnsi"/>
                <w:b/>
                <w:sz w:val="18"/>
                <w:szCs w:val="18"/>
                <w:lang w:val="en-GB"/>
              </w:rPr>
            </w:pPr>
          </w:p>
        </w:tc>
        <w:tc>
          <w:tcPr>
            <w:tcW w:w="1000" w:type="pct"/>
            <w:vAlign w:val="center"/>
          </w:tcPr>
          <w:p w14:paraId="048D07A6" w14:textId="77777777" w:rsidR="00EC4B46" w:rsidRPr="00342899" w:rsidRDefault="00EC4B46" w:rsidP="0093613C">
            <w:pPr>
              <w:rPr>
                <w:ins w:id="930" w:author="Pioch, Martin" w:date="2021-07-28T15:46:00Z"/>
                <w:rFonts w:asciiTheme="majorHAnsi" w:hAnsiTheme="majorHAnsi" w:cstheme="majorHAnsi"/>
                <w:b/>
                <w:sz w:val="18"/>
                <w:szCs w:val="18"/>
                <w:lang w:val="en-GB"/>
              </w:rPr>
            </w:pPr>
          </w:p>
        </w:tc>
      </w:tr>
      <w:tr w:rsidR="00EC4B46" w:rsidRPr="00342899" w14:paraId="5326829C" w14:textId="77777777" w:rsidTr="008207E4">
        <w:trPr>
          <w:trHeight w:val="166"/>
          <w:ins w:id="931" w:author="Pioch, Martin" w:date="2021-07-28T15:46:00Z"/>
        </w:trPr>
        <w:tc>
          <w:tcPr>
            <w:tcW w:w="1000" w:type="pct"/>
            <w:shd w:val="clear" w:color="auto" w:fill="F2F2F2" w:themeFill="background1" w:themeFillShade="F2"/>
            <w:vAlign w:val="center"/>
          </w:tcPr>
          <w:p w14:paraId="72ABB14E" w14:textId="77777777" w:rsidR="00EC4B46" w:rsidRPr="00342899" w:rsidRDefault="00EC4B46" w:rsidP="0093613C">
            <w:pPr>
              <w:rPr>
                <w:ins w:id="932" w:author="Pioch, Martin" w:date="2021-07-28T15:46:00Z"/>
                <w:rFonts w:asciiTheme="majorHAnsi" w:hAnsiTheme="majorHAnsi" w:cstheme="majorHAnsi"/>
                <w:b/>
                <w:sz w:val="18"/>
                <w:szCs w:val="18"/>
                <w:lang w:val="en-GB"/>
              </w:rPr>
            </w:pPr>
          </w:p>
        </w:tc>
        <w:tc>
          <w:tcPr>
            <w:tcW w:w="1000" w:type="pct"/>
            <w:shd w:val="clear" w:color="auto" w:fill="auto"/>
            <w:vAlign w:val="center"/>
          </w:tcPr>
          <w:p w14:paraId="3FBDE5C9" w14:textId="77777777" w:rsidR="00EC4B46" w:rsidRPr="00342899" w:rsidRDefault="00EC4B46" w:rsidP="0093613C">
            <w:pPr>
              <w:rPr>
                <w:ins w:id="933" w:author="Pioch, Martin" w:date="2021-07-28T15:46:00Z"/>
                <w:rFonts w:asciiTheme="majorHAnsi" w:hAnsiTheme="majorHAnsi" w:cstheme="majorHAnsi"/>
                <w:b/>
                <w:sz w:val="18"/>
                <w:szCs w:val="18"/>
                <w:lang w:val="en-GB"/>
              </w:rPr>
            </w:pPr>
          </w:p>
        </w:tc>
        <w:tc>
          <w:tcPr>
            <w:tcW w:w="1000" w:type="pct"/>
            <w:shd w:val="clear" w:color="auto" w:fill="auto"/>
            <w:vAlign w:val="center"/>
          </w:tcPr>
          <w:p w14:paraId="732531F3" w14:textId="77777777" w:rsidR="00EC4B46" w:rsidRPr="00342899" w:rsidRDefault="00EC4B46" w:rsidP="0093613C">
            <w:pPr>
              <w:suppressAutoHyphens/>
              <w:rPr>
                <w:ins w:id="934" w:author="Pioch, Martin" w:date="2021-07-28T15:46:00Z"/>
                <w:rFonts w:asciiTheme="majorHAnsi" w:hAnsiTheme="majorHAnsi" w:cstheme="majorHAnsi"/>
                <w:sz w:val="18"/>
                <w:szCs w:val="18"/>
                <w:lang w:val="en-GB"/>
              </w:rPr>
            </w:pPr>
          </w:p>
        </w:tc>
        <w:tc>
          <w:tcPr>
            <w:tcW w:w="1000" w:type="pct"/>
            <w:shd w:val="clear" w:color="auto" w:fill="F2F2F2" w:themeFill="background1" w:themeFillShade="F2"/>
            <w:vAlign w:val="center"/>
          </w:tcPr>
          <w:p w14:paraId="74FA20A0" w14:textId="77777777" w:rsidR="00EC4B46" w:rsidRPr="00342899" w:rsidRDefault="00EC4B46" w:rsidP="0093613C">
            <w:pPr>
              <w:suppressAutoHyphens/>
              <w:rPr>
                <w:ins w:id="935" w:author="Pioch, Martin" w:date="2021-07-28T15:46:00Z"/>
                <w:rFonts w:asciiTheme="majorHAnsi" w:hAnsiTheme="majorHAnsi" w:cstheme="majorHAnsi"/>
                <w:sz w:val="18"/>
                <w:szCs w:val="18"/>
                <w:lang w:val="en-GB"/>
              </w:rPr>
            </w:pPr>
          </w:p>
        </w:tc>
        <w:tc>
          <w:tcPr>
            <w:tcW w:w="1000" w:type="pct"/>
            <w:shd w:val="clear" w:color="auto" w:fill="F2F2F2" w:themeFill="background1" w:themeFillShade="F2"/>
            <w:vAlign w:val="center"/>
          </w:tcPr>
          <w:p w14:paraId="3AC282F3" w14:textId="77777777" w:rsidR="00EC4B46" w:rsidRPr="00342899" w:rsidRDefault="00EC4B46" w:rsidP="0093613C">
            <w:pPr>
              <w:suppressAutoHyphens/>
              <w:rPr>
                <w:ins w:id="936" w:author="Pioch, Martin" w:date="2021-07-28T15:46:00Z"/>
                <w:rFonts w:asciiTheme="majorHAnsi" w:hAnsiTheme="majorHAnsi" w:cstheme="majorHAnsi"/>
                <w:sz w:val="18"/>
                <w:szCs w:val="18"/>
                <w:lang w:val="en-GB"/>
              </w:rPr>
            </w:pPr>
          </w:p>
        </w:tc>
      </w:tr>
      <w:tr w:rsidR="00EC4B46" w:rsidRPr="00342899" w14:paraId="5780C271" w14:textId="77777777" w:rsidTr="008207E4">
        <w:trPr>
          <w:trHeight w:val="166"/>
          <w:ins w:id="937" w:author="Pioch, Martin" w:date="2021-07-28T15:46:00Z"/>
        </w:trPr>
        <w:tc>
          <w:tcPr>
            <w:tcW w:w="1000" w:type="pct"/>
            <w:shd w:val="clear" w:color="auto" w:fill="auto"/>
            <w:vAlign w:val="center"/>
          </w:tcPr>
          <w:p w14:paraId="076D8ED1" w14:textId="77777777" w:rsidR="00EC4B46" w:rsidRPr="00342899" w:rsidRDefault="00EC4B46" w:rsidP="0093613C">
            <w:pPr>
              <w:rPr>
                <w:ins w:id="938" w:author="Pioch, Martin" w:date="2021-07-28T15:46:00Z"/>
                <w:rFonts w:asciiTheme="majorHAnsi" w:hAnsiTheme="majorHAnsi" w:cstheme="majorHAnsi"/>
                <w:b/>
                <w:sz w:val="18"/>
                <w:szCs w:val="18"/>
                <w:lang w:val="en-GB"/>
              </w:rPr>
            </w:pPr>
          </w:p>
        </w:tc>
        <w:tc>
          <w:tcPr>
            <w:tcW w:w="1000" w:type="pct"/>
            <w:shd w:val="clear" w:color="auto" w:fill="F2F2F2" w:themeFill="background1" w:themeFillShade="F2"/>
            <w:vAlign w:val="center"/>
          </w:tcPr>
          <w:p w14:paraId="110C89DF" w14:textId="77777777" w:rsidR="00EC4B46" w:rsidRPr="00342899" w:rsidRDefault="00EC4B46" w:rsidP="0093613C">
            <w:pPr>
              <w:rPr>
                <w:ins w:id="939" w:author="Pioch, Martin" w:date="2021-07-28T15:46:00Z"/>
                <w:rFonts w:asciiTheme="majorHAnsi" w:hAnsiTheme="majorHAnsi" w:cstheme="majorHAnsi"/>
                <w:sz w:val="18"/>
                <w:szCs w:val="18"/>
                <w:lang w:val="en-GB"/>
              </w:rPr>
            </w:pPr>
          </w:p>
        </w:tc>
        <w:tc>
          <w:tcPr>
            <w:tcW w:w="1000" w:type="pct"/>
            <w:shd w:val="clear" w:color="auto" w:fill="F2F2F2" w:themeFill="background1" w:themeFillShade="F2"/>
            <w:vAlign w:val="center"/>
          </w:tcPr>
          <w:p w14:paraId="2911EE5B" w14:textId="77777777" w:rsidR="00EC4B46" w:rsidRPr="00342899" w:rsidRDefault="00EC4B46" w:rsidP="0093613C">
            <w:pPr>
              <w:suppressAutoHyphens/>
              <w:rPr>
                <w:ins w:id="940" w:author="Pioch, Martin" w:date="2021-07-28T15:46:00Z"/>
                <w:rFonts w:asciiTheme="majorHAnsi" w:hAnsiTheme="majorHAnsi" w:cstheme="majorHAnsi"/>
                <w:b/>
                <w:sz w:val="18"/>
                <w:szCs w:val="18"/>
                <w:lang w:val="en-GB"/>
              </w:rPr>
            </w:pPr>
          </w:p>
        </w:tc>
        <w:tc>
          <w:tcPr>
            <w:tcW w:w="1000" w:type="pct"/>
            <w:shd w:val="clear" w:color="auto" w:fill="auto"/>
            <w:vAlign w:val="center"/>
          </w:tcPr>
          <w:p w14:paraId="2FF1D155" w14:textId="77777777" w:rsidR="00EC4B46" w:rsidRPr="00342899" w:rsidRDefault="00EC4B46" w:rsidP="0093613C">
            <w:pPr>
              <w:suppressAutoHyphens/>
              <w:rPr>
                <w:ins w:id="941" w:author="Pioch, Martin" w:date="2021-07-28T15:46:00Z"/>
                <w:rFonts w:asciiTheme="majorHAnsi" w:hAnsiTheme="majorHAnsi" w:cstheme="majorHAnsi"/>
                <w:b/>
                <w:sz w:val="18"/>
                <w:szCs w:val="18"/>
                <w:lang w:val="en-GB"/>
              </w:rPr>
            </w:pPr>
          </w:p>
        </w:tc>
        <w:tc>
          <w:tcPr>
            <w:tcW w:w="1000" w:type="pct"/>
            <w:vAlign w:val="center"/>
          </w:tcPr>
          <w:p w14:paraId="6AF86D2A" w14:textId="77777777" w:rsidR="00EC4B46" w:rsidRPr="00342899" w:rsidRDefault="00EC4B46" w:rsidP="0093613C">
            <w:pPr>
              <w:suppressAutoHyphens/>
              <w:rPr>
                <w:ins w:id="942" w:author="Pioch, Martin" w:date="2021-07-28T15:46:00Z"/>
                <w:rFonts w:asciiTheme="majorHAnsi" w:hAnsiTheme="majorHAnsi" w:cstheme="majorHAnsi"/>
                <w:b/>
                <w:sz w:val="18"/>
                <w:szCs w:val="18"/>
                <w:lang w:val="en-GB"/>
              </w:rPr>
            </w:pPr>
          </w:p>
        </w:tc>
      </w:tr>
      <w:tr w:rsidR="00EC4B46" w:rsidRPr="00342899" w14:paraId="6A61B0FC" w14:textId="77777777" w:rsidTr="008207E4">
        <w:trPr>
          <w:trHeight w:val="166"/>
          <w:ins w:id="943" w:author="Pioch, Martin" w:date="2021-07-28T15:46:00Z"/>
        </w:trPr>
        <w:tc>
          <w:tcPr>
            <w:tcW w:w="1000" w:type="pct"/>
            <w:shd w:val="clear" w:color="auto" w:fill="auto"/>
            <w:vAlign w:val="center"/>
          </w:tcPr>
          <w:p w14:paraId="01B04F55" w14:textId="77777777" w:rsidR="00EC4B46" w:rsidRPr="00342899" w:rsidRDefault="00EC4B46" w:rsidP="0093613C">
            <w:pPr>
              <w:rPr>
                <w:ins w:id="944" w:author="Pioch, Martin" w:date="2021-07-28T15:46:00Z"/>
                <w:rFonts w:asciiTheme="majorHAnsi" w:hAnsiTheme="majorHAnsi" w:cstheme="majorHAnsi"/>
                <w:sz w:val="18"/>
                <w:szCs w:val="18"/>
                <w:lang w:val="en-GB"/>
              </w:rPr>
            </w:pPr>
          </w:p>
        </w:tc>
        <w:tc>
          <w:tcPr>
            <w:tcW w:w="1000" w:type="pct"/>
            <w:shd w:val="clear" w:color="auto" w:fill="F2F2F2" w:themeFill="background1" w:themeFillShade="F2"/>
            <w:vAlign w:val="center"/>
          </w:tcPr>
          <w:p w14:paraId="63E02108" w14:textId="77777777" w:rsidR="00EC4B46" w:rsidRPr="00342899" w:rsidRDefault="00EC4B46" w:rsidP="0093613C">
            <w:pPr>
              <w:rPr>
                <w:ins w:id="945" w:author="Pioch, Martin" w:date="2021-07-28T15:46:00Z"/>
                <w:rFonts w:asciiTheme="majorHAnsi" w:hAnsiTheme="majorHAnsi" w:cstheme="majorHAnsi"/>
                <w:b/>
                <w:sz w:val="18"/>
                <w:szCs w:val="18"/>
                <w:lang w:val="en-GB"/>
              </w:rPr>
            </w:pPr>
          </w:p>
        </w:tc>
        <w:tc>
          <w:tcPr>
            <w:tcW w:w="1000" w:type="pct"/>
            <w:shd w:val="clear" w:color="auto" w:fill="F2F2F2" w:themeFill="background1" w:themeFillShade="F2"/>
            <w:vAlign w:val="center"/>
          </w:tcPr>
          <w:p w14:paraId="28600FBE" w14:textId="77777777" w:rsidR="00EC4B46" w:rsidRPr="00342899" w:rsidRDefault="00EC4B46" w:rsidP="0093613C">
            <w:pPr>
              <w:suppressAutoHyphens/>
              <w:rPr>
                <w:ins w:id="946" w:author="Pioch, Martin" w:date="2021-07-28T15:46:00Z"/>
                <w:rFonts w:asciiTheme="majorHAnsi" w:hAnsiTheme="majorHAnsi" w:cstheme="majorHAnsi"/>
                <w:b/>
                <w:sz w:val="18"/>
                <w:szCs w:val="18"/>
                <w:lang w:val="en-GB"/>
              </w:rPr>
            </w:pPr>
          </w:p>
        </w:tc>
        <w:tc>
          <w:tcPr>
            <w:tcW w:w="1000" w:type="pct"/>
            <w:shd w:val="clear" w:color="auto" w:fill="F2F2F2" w:themeFill="background1" w:themeFillShade="F2"/>
            <w:vAlign w:val="center"/>
          </w:tcPr>
          <w:p w14:paraId="0848C2B8" w14:textId="77777777" w:rsidR="00EC4B46" w:rsidRPr="00342899" w:rsidRDefault="00EC4B46" w:rsidP="0093613C">
            <w:pPr>
              <w:suppressAutoHyphens/>
              <w:rPr>
                <w:ins w:id="947" w:author="Pioch, Martin" w:date="2021-07-28T15:46:00Z"/>
                <w:rFonts w:asciiTheme="majorHAnsi" w:hAnsiTheme="majorHAnsi" w:cstheme="majorHAnsi"/>
                <w:b/>
                <w:sz w:val="18"/>
                <w:szCs w:val="18"/>
                <w:lang w:val="en-GB"/>
              </w:rPr>
            </w:pPr>
          </w:p>
        </w:tc>
        <w:tc>
          <w:tcPr>
            <w:tcW w:w="1000" w:type="pct"/>
            <w:shd w:val="clear" w:color="auto" w:fill="F2F2F2" w:themeFill="background1" w:themeFillShade="F2"/>
            <w:vAlign w:val="center"/>
          </w:tcPr>
          <w:p w14:paraId="6A62C663" w14:textId="77777777" w:rsidR="00EC4B46" w:rsidRPr="00342899" w:rsidRDefault="00EC4B46" w:rsidP="0093613C">
            <w:pPr>
              <w:suppressAutoHyphens/>
              <w:rPr>
                <w:ins w:id="948" w:author="Pioch, Martin" w:date="2021-07-28T15:46:00Z"/>
                <w:rFonts w:asciiTheme="majorHAnsi" w:hAnsiTheme="majorHAnsi" w:cstheme="majorHAnsi"/>
                <w:b/>
                <w:sz w:val="18"/>
                <w:szCs w:val="18"/>
                <w:lang w:val="en-GB"/>
              </w:rPr>
            </w:pPr>
          </w:p>
        </w:tc>
      </w:tr>
      <w:tr w:rsidR="00EC4B46" w:rsidRPr="00342899" w14:paraId="1858F8E8" w14:textId="77777777" w:rsidTr="008207E4">
        <w:trPr>
          <w:trHeight w:val="166"/>
          <w:ins w:id="949" w:author="Pioch, Martin" w:date="2021-07-28T15:46:00Z"/>
        </w:trPr>
        <w:tc>
          <w:tcPr>
            <w:tcW w:w="1000" w:type="pct"/>
            <w:shd w:val="clear" w:color="auto" w:fill="auto"/>
            <w:vAlign w:val="center"/>
          </w:tcPr>
          <w:p w14:paraId="40CF9867" w14:textId="77777777" w:rsidR="00EC4B46" w:rsidRPr="00342899" w:rsidRDefault="00EC4B46" w:rsidP="0093613C">
            <w:pPr>
              <w:rPr>
                <w:ins w:id="950" w:author="Pioch, Martin" w:date="2021-07-28T15:46:00Z"/>
                <w:rFonts w:asciiTheme="majorHAnsi" w:hAnsiTheme="majorHAnsi" w:cstheme="majorHAnsi"/>
                <w:sz w:val="18"/>
                <w:szCs w:val="18"/>
                <w:lang w:val="en-GB"/>
              </w:rPr>
            </w:pPr>
          </w:p>
        </w:tc>
        <w:tc>
          <w:tcPr>
            <w:tcW w:w="1000" w:type="pct"/>
            <w:shd w:val="clear" w:color="auto" w:fill="auto"/>
            <w:vAlign w:val="center"/>
          </w:tcPr>
          <w:p w14:paraId="77166D9F" w14:textId="77777777" w:rsidR="00EC4B46" w:rsidRPr="00342899" w:rsidRDefault="00EC4B46" w:rsidP="0093613C">
            <w:pPr>
              <w:rPr>
                <w:ins w:id="951" w:author="Pioch, Martin" w:date="2021-07-28T15:46:00Z"/>
                <w:rFonts w:asciiTheme="majorHAnsi" w:hAnsiTheme="majorHAnsi" w:cstheme="majorHAnsi"/>
                <w:b/>
                <w:sz w:val="18"/>
                <w:szCs w:val="18"/>
                <w:lang w:val="en-GB"/>
              </w:rPr>
            </w:pPr>
          </w:p>
        </w:tc>
        <w:tc>
          <w:tcPr>
            <w:tcW w:w="1000" w:type="pct"/>
            <w:shd w:val="clear" w:color="auto" w:fill="F2F2F2" w:themeFill="background1" w:themeFillShade="F2"/>
            <w:vAlign w:val="center"/>
          </w:tcPr>
          <w:p w14:paraId="32787488" w14:textId="77777777" w:rsidR="00EC4B46" w:rsidRPr="00342899" w:rsidRDefault="00EC4B46" w:rsidP="0093613C">
            <w:pPr>
              <w:suppressAutoHyphens/>
              <w:rPr>
                <w:ins w:id="952" w:author="Pioch, Martin" w:date="2021-07-28T15:46:00Z"/>
                <w:rFonts w:asciiTheme="majorHAnsi" w:hAnsiTheme="majorHAnsi" w:cstheme="majorHAnsi"/>
                <w:b/>
                <w:sz w:val="18"/>
                <w:szCs w:val="18"/>
                <w:lang w:val="en-GB"/>
              </w:rPr>
            </w:pPr>
          </w:p>
        </w:tc>
        <w:tc>
          <w:tcPr>
            <w:tcW w:w="1000" w:type="pct"/>
            <w:shd w:val="clear" w:color="auto" w:fill="auto"/>
            <w:vAlign w:val="center"/>
          </w:tcPr>
          <w:p w14:paraId="521B6457" w14:textId="77777777" w:rsidR="00EC4B46" w:rsidRPr="00342899" w:rsidRDefault="00EC4B46" w:rsidP="0093613C">
            <w:pPr>
              <w:suppressAutoHyphens/>
              <w:rPr>
                <w:ins w:id="953" w:author="Pioch, Martin" w:date="2021-07-28T15:46:00Z"/>
                <w:rFonts w:asciiTheme="majorHAnsi" w:hAnsiTheme="majorHAnsi" w:cstheme="majorHAnsi"/>
                <w:sz w:val="18"/>
                <w:szCs w:val="18"/>
                <w:lang w:val="en-GB"/>
              </w:rPr>
            </w:pPr>
          </w:p>
        </w:tc>
        <w:tc>
          <w:tcPr>
            <w:tcW w:w="1000" w:type="pct"/>
            <w:vAlign w:val="center"/>
          </w:tcPr>
          <w:p w14:paraId="7FE53CC3" w14:textId="77777777" w:rsidR="00EC4B46" w:rsidRPr="00342899" w:rsidRDefault="00EC4B46" w:rsidP="0093613C">
            <w:pPr>
              <w:suppressAutoHyphens/>
              <w:rPr>
                <w:ins w:id="954" w:author="Pioch, Martin" w:date="2021-07-28T15:46:00Z"/>
                <w:rFonts w:asciiTheme="majorHAnsi" w:hAnsiTheme="majorHAnsi" w:cstheme="majorHAnsi"/>
                <w:sz w:val="18"/>
                <w:szCs w:val="18"/>
                <w:lang w:val="en-GB"/>
              </w:rPr>
            </w:pPr>
          </w:p>
        </w:tc>
      </w:tr>
      <w:tr w:rsidR="00EC4B46" w:rsidRPr="00342899" w14:paraId="28992035" w14:textId="77777777" w:rsidTr="008207E4">
        <w:trPr>
          <w:trHeight w:val="166"/>
          <w:ins w:id="955" w:author="Pioch, Martin" w:date="2021-07-28T15:46:00Z"/>
        </w:trPr>
        <w:tc>
          <w:tcPr>
            <w:tcW w:w="1000" w:type="pct"/>
            <w:shd w:val="clear" w:color="auto" w:fill="auto"/>
            <w:vAlign w:val="center"/>
          </w:tcPr>
          <w:p w14:paraId="28519DB2" w14:textId="77777777" w:rsidR="00EC4B46" w:rsidRPr="00342899" w:rsidRDefault="00EC4B46" w:rsidP="0093613C">
            <w:pPr>
              <w:rPr>
                <w:ins w:id="956" w:author="Pioch, Martin" w:date="2021-07-28T15:46:00Z"/>
                <w:rFonts w:asciiTheme="majorHAnsi" w:hAnsiTheme="majorHAnsi" w:cstheme="majorHAnsi"/>
                <w:b/>
                <w:sz w:val="18"/>
                <w:szCs w:val="18"/>
                <w:lang w:val="en-GB"/>
              </w:rPr>
            </w:pPr>
          </w:p>
        </w:tc>
        <w:tc>
          <w:tcPr>
            <w:tcW w:w="1000" w:type="pct"/>
            <w:shd w:val="clear" w:color="auto" w:fill="auto"/>
            <w:vAlign w:val="center"/>
          </w:tcPr>
          <w:p w14:paraId="5E1B7F18" w14:textId="77777777" w:rsidR="00EC4B46" w:rsidRPr="00342899" w:rsidRDefault="00EC4B46" w:rsidP="0093613C">
            <w:pPr>
              <w:rPr>
                <w:ins w:id="957" w:author="Pioch, Martin" w:date="2021-07-28T15:46:00Z"/>
                <w:rFonts w:asciiTheme="majorHAnsi" w:hAnsiTheme="majorHAnsi" w:cstheme="majorHAnsi"/>
                <w:b/>
                <w:sz w:val="18"/>
                <w:szCs w:val="18"/>
                <w:lang w:val="en-GB"/>
              </w:rPr>
            </w:pPr>
          </w:p>
        </w:tc>
        <w:tc>
          <w:tcPr>
            <w:tcW w:w="1000" w:type="pct"/>
            <w:shd w:val="clear" w:color="auto" w:fill="auto"/>
            <w:vAlign w:val="center"/>
          </w:tcPr>
          <w:p w14:paraId="5FE795DB" w14:textId="77777777" w:rsidR="00EC4B46" w:rsidRPr="00342899" w:rsidRDefault="00EC4B46" w:rsidP="0093613C">
            <w:pPr>
              <w:rPr>
                <w:ins w:id="958" w:author="Pioch, Martin" w:date="2021-07-28T15:46:00Z"/>
                <w:rFonts w:asciiTheme="majorHAnsi" w:hAnsiTheme="majorHAnsi" w:cstheme="majorHAnsi"/>
                <w:b/>
                <w:sz w:val="18"/>
                <w:szCs w:val="18"/>
                <w:lang w:val="en-GB"/>
              </w:rPr>
            </w:pPr>
          </w:p>
        </w:tc>
        <w:tc>
          <w:tcPr>
            <w:tcW w:w="1000" w:type="pct"/>
            <w:shd w:val="clear" w:color="auto" w:fill="F2F2F2" w:themeFill="background1" w:themeFillShade="F2"/>
            <w:vAlign w:val="center"/>
          </w:tcPr>
          <w:p w14:paraId="526CE01A" w14:textId="77777777" w:rsidR="00EC4B46" w:rsidRPr="00342899" w:rsidRDefault="00EC4B46" w:rsidP="0093613C">
            <w:pPr>
              <w:suppressAutoHyphens/>
              <w:rPr>
                <w:ins w:id="959" w:author="Pioch, Martin" w:date="2021-07-28T15:46:00Z"/>
                <w:rFonts w:asciiTheme="majorHAnsi" w:hAnsiTheme="majorHAnsi" w:cstheme="majorHAnsi"/>
                <w:b/>
                <w:sz w:val="18"/>
                <w:szCs w:val="18"/>
                <w:lang w:val="en-GB"/>
              </w:rPr>
            </w:pPr>
          </w:p>
        </w:tc>
        <w:tc>
          <w:tcPr>
            <w:tcW w:w="1000" w:type="pct"/>
            <w:shd w:val="clear" w:color="auto" w:fill="F2F2F2" w:themeFill="background1" w:themeFillShade="F2"/>
            <w:vAlign w:val="center"/>
          </w:tcPr>
          <w:p w14:paraId="35DE34B7" w14:textId="77777777" w:rsidR="00EC4B46" w:rsidRPr="00342899" w:rsidRDefault="00EC4B46" w:rsidP="0093613C">
            <w:pPr>
              <w:suppressAutoHyphens/>
              <w:rPr>
                <w:ins w:id="960" w:author="Pioch, Martin" w:date="2021-07-28T15:46:00Z"/>
                <w:rFonts w:asciiTheme="majorHAnsi" w:hAnsiTheme="majorHAnsi" w:cstheme="majorHAnsi"/>
                <w:b/>
                <w:sz w:val="18"/>
                <w:szCs w:val="18"/>
                <w:lang w:val="en-GB"/>
              </w:rPr>
            </w:pPr>
          </w:p>
        </w:tc>
      </w:tr>
      <w:tr w:rsidR="00EC4B46" w:rsidRPr="00342899" w14:paraId="01D37568" w14:textId="77777777" w:rsidTr="008207E4">
        <w:trPr>
          <w:trHeight w:val="166"/>
          <w:ins w:id="961" w:author="Pioch, Martin" w:date="2021-07-28T15:46:00Z"/>
        </w:trPr>
        <w:tc>
          <w:tcPr>
            <w:tcW w:w="1000" w:type="pct"/>
            <w:shd w:val="clear" w:color="auto" w:fill="F2F2F2" w:themeFill="background1" w:themeFillShade="F2"/>
            <w:vAlign w:val="center"/>
          </w:tcPr>
          <w:p w14:paraId="15754EEC" w14:textId="77777777" w:rsidR="00EC4B46" w:rsidRPr="00342899" w:rsidRDefault="00EC4B46" w:rsidP="0093613C">
            <w:pPr>
              <w:rPr>
                <w:ins w:id="962" w:author="Pioch, Martin" w:date="2021-07-28T15:46:00Z"/>
                <w:rFonts w:asciiTheme="majorHAnsi" w:hAnsiTheme="majorHAnsi" w:cstheme="majorHAnsi"/>
                <w:b/>
                <w:sz w:val="18"/>
                <w:szCs w:val="18"/>
                <w:lang w:val="en-GB"/>
              </w:rPr>
            </w:pPr>
          </w:p>
        </w:tc>
        <w:tc>
          <w:tcPr>
            <w:tcW w:w="1000" w:type="pct"/>
            <w:shd w:val="clear" w:color="auto" w:fill="F2F2F2" w:themeFill="background1" w:themeFillShade="F2"/>
            <w:vAlign w:val="center"/>
          </w:tcPr>
          <w:p w14:paraId="50617A04" w14:textId="77777777" w:rsidR="00EC4B46" w:rsidRPr="00342899" w:rsidRDefault="00EC4B46" w:rsidP="0093613C">
            <w:pPr>
              <w:rPr>
                <w:ins w:id="963" w:author="Pioch, Martin" w:date="2021-07-28T15:46:00Z"/>
                <w:rFonts w:asciiTheme="majorHAnsi" w:hAnsiTheme="majorHAnsi" w:cstheme="majorHAnsi"/>
                <w:b/>
                <w:sz w:val="18"/>
                <w:szCs w:val="18"/>
                <w:lang w:val="en-GB"/>
              </w:rPr>
            </w:pPr>
          </w:p>
        </w:tc>
        <w:tc>
          <w:tcPr>
            <w:tcW w:w="1000" w:type="pct"/>
            <w:shd w:val="clear" w:color="auto" w:fill="F2F2F2" w:themeFill="background1" w:themeFillShade="F2"/>
            <w:vAlign w:val="center"/>
          </w:tcPr>
          <w:p w14:paraId="4692D3D4" w14:textId="77777777" w:rsidR="00EC4B46" w:rsidRPr="00342899" w:rsidRDefault="00EC4B46" w:rsidP="0093613C">
            <w:pPr>
              <w:suppressAutoHyphens/>
              <w:rPr>
                <w:ins w:id="964" w:author="Pioch, Martin" w:date="2021-07-28T15:46:00Z"/>
                <w:rFonts w:asciiTheme="majorHAnsi" w:hAnsiTheme="majorHAnsi" w:cstheme="majorHAnsi"/>
                <w:b/>
                <w:sz w:val="18"/>
                <w:szCs w:val="18"/>
                <w:lang w:val="en-GB"/>
              </w:rPr>
            </w:pPr>
          </w:p>
        </w:tc>
        <w:tc>
          <w:tcPr>
            <w:tcW w:w="1000" w:type="pct"/>
            <w:shd w:val="clear" w:color="auto" w:fill="F2F2F2" w:themeFill="background1" w:themeFillShade="F2"/>
            <w:vAlign w:val="center"/>
          </w:tcPr>
          <w:p w14:paraId="09D546D5" w14:textId="77777777" w:rsidR="00EC4B46" w:rsidRPr="00342899" w:rsidRDefault="00EC4B46" w:rsidP="0093613C">
            <w:pPr>
              <w:suppressAutoHyphens/>
              <w:rPr>
                <w:ins w:id="965" w:author="Pioch, Martin" w:date="2021-07-28T15:46:00Z"/>
                <w:rFonts w:asciiTheme="majorHAnsi" w:hAnsiTheme="majorHAnsi" w:cstheme="majorHAnsi"/>
                <w:sz w:val="18"/>
                <w:szCs w:val="18"/>
                <w:lang w:val="en-GB"/>
              </w:rPr>
            </w:pPr>
          </w:p>
        </w:tc>
        <w:tc>
          <w:tcPr>
            <w:tcW w:w="1000" w:type="pct"/>
            <w:shd w:val="clear" w:color="auto" w:fill="F2F2F2" w:themeFill="background1" w:themeFillShade="F2"/>
            <w:vAlign w:val="center"/>
          </w:tcPr>
          <w:p w14:paraId="560B128C" w14:textId="77777777" w:rsidR="00EC4B46" w:rsidRPr="00342899" w:rsidRDefault="00EC4B46" w:rsidP="0093613C">
            <w:pPr>
              <w:suppressAutoHyphens/>
              <w:rPr>
                <w:ins w:id="966" w:author="Pioch, Martin" w:date="2021-07-28T15:46:00Z"/>
                <w:rFonts w:asciiTheme="majorHAnsi" w:hAnsiTheme="majorHAnsi" w:cstheme="majorHAnsi"/>
                <w:sz w:val="18"/>
                <w:szCs w:val="18"/>
                <w:lang w:val="en-GB"/>
              </w:rPr>
            </w:pPr>
          </w:p>
        </w:tc>
      </w:tr>
      <w:tr w:rsidR="00EC4B46" w:rsidRPr="00342899" w14:paraId="6C0828B4" w14:textId="77777777" w:rsidTr="008207E4">
        <w:trPr>
          <w:trHeight w:val="166"/>
          <w:ins w:id="967" w:author="Pioch, Martin" w:date="2021-07-28T15:46:00Z"/>
        </w:trPr>
        <w:tc>
          <w:tcPr>
            <w:tcW w:w="1000" w:type="pct"/>
            <w:shd w:val="clear" w:color="auto" w:fill="auto"/>
            <w:vAlign w:val="center"/>
          </w:tcPr>
          <w:p w14:paraId="284BC384" w14:textId="77777777" w:rsidR="00EC4B46" w:rsidRPr="00342899" w:rsidRDefault="00EC4B46" w:rsidP="0093613C">
            <w:pPr>
              <w:rPr>
                <w:ins w:id="968" w:author="Pioch, Martin" w:date="2021-07-28T15:46:00Z"/>
                <w:rFonts w:asciiTheme="majorHAnsi" w:hAnsiTheme="majorHAnsi" w:cstheme="majorHAnsi"/>
                <w:b/>
                <w:sz w:val="18"/>
                <w:szCs w:val="18"/>
                <w:lang w:val="en-GB"/>
              </w:rPr>
            </w:pPr>
          </w:p>
        </w:tc>
        <w:tc>
          <w:tcPr>
            <w:tcW w:w="1000" w:type="pct"/>
            <w:shd w:val="clear" w:color="auto" w:fill="F2F2F2" w:themeFill="background1" w:themeFillShade="F2"/>
            <w:vAlign w:val="center"/>
          </w:tcPr>
          <w:p w14:paraId="7D986349" w14:textId="77777777" w:rsidR="00EC4B46" w:rsidRPr="00342899" w:rsidRDefault="00EC4B46" w:rsidP="0093613C">
            <w:pPr>
              <w:rPr>
                <w:ins w:id="969" w:author="Pioch, Martin" w:date="2021-07-28T15:46:00Z"/>
                <w:rFonts w:asciiTheme="majorHAnsi" w:hAnsiTheme="majorHAnsi" w:cstheme="majorHAnsi"/>
                <w:b/>
                <w:sz w:val="18"/>
                <w:szCs w:val="18"/>
                <w:lang w:val="en-GB"/>
              </w:rPr>
            </w:pPr>
          </w:p>
        </w:tc>
        <w:tc>
          <w:tcPr>
            <w:tcW w:w="1000" w:type="pct"/>
            <w:shd w:val="clear" w:color="auto" w:fill="auto"/>
            <w:vAlign w:val="center"/>
          </w:tcPr>
          <w:p w14:paraId="5A25F189" w14:textId="77777777" w:rsidR="00EC4B46" w:rsidRPr="00342899" w:rsidRDefault="00EC4B46" w:rsidP="0093613C">
            <w:pPr>
              <w:suppressAutoHyphens/>
              <w:rPr>
                <w:ins w:id="970" w:author="Pioch, Martin" w:date="2021-07-28T15:46:00Z"/>
                <w:rFonts w:asciiTheme="majorHAnsi" w:hAnsiTheme="majorHAnsi" w:cstheme="majorHAnsi"/>
                <w:b/>
                <w:sz w:val="18"/>
                <w:szCs w:val="18"/>
                <w:lang w:val="en-GB"/>
              </w:rPr>
            </w:pPr>
          </w:p>
        </w:tc>
        <w:tc>
          <w:tcPr>
            <w:tcW w:w="1000" w:type="pct"/>
            <w:shd w:val="clear" w:color="auto" w:fill="F2F2F2" w:themeFill="background1" w:themeFillShade="F2"/>
            <w:vAlign w:val="center"/>
          </w:tcPr>
          <w:p w14:paraId="7CB00515" w14:textId="77777777" w:rsidR="00EC4B46" w:rsidRPr="00342899" w:rsidRDefault="00EC4B46" w:rsidP="0093613C">
            <w:pPr>
              <w:suppressAutoHyphens/>
              <w:rPr>
                <w:ins w:id="971" w:author="Pioch, Martin" w:date="2021-07-28T15:46:00Z"/>
                <w:rFonts w:asciiTheme="majorHAnsi" w:hAnsiTheme="majorHAnsi" w:cstheme="majorHAnsi"/>
                <w:b/>
                <w:sz w:val="18"/>
                <w:szCs w:val="18"/>
                <w:lang w:val="en-GB"/>
              </w:rPr>
            </w:pPr>
          </w:p>
        </w:tc>
        <w:tc>
          <w:tcPr>
            <w:tcW w:w="1000" w:type="pct"/>
            <w:shd w:val="clear" w:color="auto" w:fill="F2F2F2" w:themeFill="background1" w:themeFillShade="F2"/>
            <w:vAlign w:val="center"/>
          </w:tcPr>
          <w:p w14:paraId="07C0018D" w14:textId="77777777" w:rsidR="00EC4B46" w:rsidRPr="00342899" w:rsidRDefault="00EC4B46" w:rsidP="0093613C">
            <w:pPr>
              <w:suppressAutoHyphens/>
              <w:rPr>
                <w:ins w:id="972" w:author="Pioch, Martin" w:date="2021-07-28T15:46:00Z"/>
                <w:rFonts w:asciiTheme="majorHAnsi" w:hAnsiTheme="majorHAnsi" w:cstheme="majorHAnsi"/>
                <w:b/>
                <w:sz w:val="18"/>
                <w:szCs w:val="18"/>
                <w:lang w:val="en-GB"/>
              </w:rPr>
            </w:pPr>
          </w:p>
        </w:tc>
      </w:tr>
      <w:tr w:rsidR="00EC4B46" w:rsidRPr="00342899" w14:paraId="3287EEEE" w14:textId="77777777" w:rsidTr="008207E4">
        <w:trPr>
          <w:trHeight w:val="166"/>
          <w:ins w:id="973" w:author="Pioch, Martin" w:date="2021-07-28T15:46:00Z"/>
        </w:trPr>
        <w:tc>
          <w:tcPr>
            <w:tcW w:w="1000" w:type="pct"/>
            <w:shd w:val="clear" w:color="auto" w:fill="auto"/>
            <w:vAlign w:val="center"/>
          </w:tcPr>
          <w:p w14:paraId="100E8139" w14:textId="77777777" w:rsidR="00EC4B46" w:rsidRPr="00342899" w:rsidRDefault="00EC4B46" w:rsidP="0093613C">
            <w:pPr>
              <w:rPr>
                <w:ins w:id="974" w:author="Pioch, Martin" w:date="2021-07-28T15:46:00Z"/>
                <w:rFonts w:asciiTheme="majorHAnsi" w:hAnsiTheme="majorHAnsi" w:cstheme="majorHAnsi"/>
                <w:b/>
                <w:sz w:val="18"/>
                <w:szCs w:val="18"/>
                <w:lang w:val="en-GB"/>
              </w:rPr>
            </w:pPr>
          </w:p>
        </w:tc>
        <w:tc>
          <w:tcPr>
            <w:tcW w:w="1000" w:type="pct"/>
            <w:shd w:val="clear" w:color="auto" w:fill="auto"/>
            <w:vAlign w:val="center"/>
          </w:tcPr>
          <w:p w14:paraId="178016B1" w14:textId="77777777" w:rsidR="00EC4B46" w:rsidRPr="00342899" w:rsidRDefault="00EC4B46" w:rsidP="0093613C">
            <w:pPr>
              <w:rPr>
                <w:ins w:id="975" w:author="Pioch, Martin" w:date="2021-07-28T15:46:00Z"/>
                <w:rFonts w:asciiTheme="majorHAnsi" w:hAnsiTheme="majorHAnsi" w:cstheme="majorHAnsi"/>
                <w:b/>
                <w:sz w:val="18"/>
                <w:szCs w:val="18"/>
                <w:lang w:val="en-GB"/>
              </w:rPr>
            </w:pPr>
          </w:p>
        </w:tc>
        <w:tc>
          <w:tcPr>
            <w:tcW w:w="1000" w:type="pct"/>
            <w:shd w:val="clear" w:color="auto" w:fill="auto"/>
            <w:vAlign w:val="center"/>
          </w:tcPr>
          <w:p w14:paraId="27F33382" w14:textId="77777777" w:rsidR="00EC4B46" w:rsidRPr="00342899" w:rsidRDefault="00EC4B46" w:rsidP="0093613C">
            <w:pPr>
              <w:suppressAutoHyphens/>
              <w:rPr>
                <w:ins w:id="976" w:author="Pioch, Martin" w:date="2021-07-28T15:46:00Z"/>
                <w:rFonts w:asciiTheme="majorHAnsi" w:hAnsiTheme="majorHAnsi" w:cstheme="majorHAnsi"/>
                <w:b/>
                <w:sz w:val="18"/>
                <w:szCs w:val="18"/>
                <w:lang w:val="en-GB"/>
              </w:rPr>
            </w:pPr>
          </w:p>
        </w:tc>
        <w:tc>
          <w:tcPr>
            <w:tcW w:w="1000" w:type="pct"/>
            <w:shd w:val="clear" w:color="auto" w:fill="F2F2F2" w:themeFill="background1" w:themeFillShade="F2"/>
            <w:vAlign w:val="center"/>
          </w:tcPr>
          <w:p w14:paraId="380BC656" w14:textId="77777777" w:rsidR="00EC4B46" w:rsidRPr="00342899" w:rsidRDefault="00EC4B46" w:rsidP="0093613C">
            <w:pPr>
              <w:suppressAutoHyphens/>
              <w:rPr>
                <w:ins w:id="977" w:author="Pioch, Martin" w:date="2021-07-28T15:46:00Z"/>
                <w:rFonts w:asciiTheme="majorHAnsi" w:hAnsiTheme="majorHAnsi" w:cstheme="majorHAnsi"/>
                <w:b/>
                <w:sz w:val="18"/>
                <w:szCs w:val="18"/>
                <w:lang w:val="en-GB"/>
              </w:rPr>
            </w:pPr>
          </w:p>
        </w:tc>
        <w:tc>
          <w:tcPr>
            <w:tcW w:w="1000" w:type="pct"/>
            <w:shd w:val="clear" w:color="auto" w:fill="F2F2F2" w:themeFill="background1" w:themeFillShade="F2"/>
            <w:vAlign w:val="center"/>
          </w:tcPr>
          <w:p w14:paraId="36C4AF5A" w14:textId="77777777" w:rsidR="00EC4B46" w:rsidRPr="00342899" w:rsidRDefault="00EC4B46" w:rsidP="0093613C">
            <w:pPr>
              <w:suppressAutoHyphens/>
              <w:rPr>
                <w:ins w:id="978" w:author="Pioch, Martin" w:date="2021-07-28T15:46:00Z"/>
                <w:rFonts w:asciiTheme="majorHAnsi" w:hAnsiTheme="majorHAnsi" w:cstheme="majorHAnsi"/>
                <w:b/>
                <w:sz w:val="18"/>
                <w:szCs w:val="18"/>
                <w:lang w:val="en-GB"/>
              </w:rPr>
            </w:pPr>
          </w:p>
        </w:tc>
      </w:tr>
      <w:tr w:rsidR="00EC4B46" w:rsidRPr="00342899" w14:paraId="26DB31BF" w14:textId="77777777" w:rsidTr="008207E4">
        <w:trPr>
          <w:trHeight w:val="166"/>
          <w:ins w:id="979" w:author="Pioch, Martin" w:date="2021-07-28T15:46:00Z"/>
        </w:trPr>
        <w:tc>
          <w:tcPr>
            <w:tcW w:w="1000" w:type="pct"/>
            <w:shd w:val="clear" w:color="auto" w:fill="auto"/>
            <w:vAlign w:val="center"/>
          </w:tcPr>
          <w:p w14:paraId="23E5F522" w14:textId="77777777" w:rsidR="00EC4B46" w:rsidRPr="00342899" w:rsidRDefault="00EC4B46" w:rsidP="0093613C">
            <w:pPr>
              <w:rPr>
                <w:ins w:id="980" w:author="Pioch, Martin" w:date="2021-07-28T15:46:00Z"/>
                <w:rFonts w:asciiTheme="majorHAnsi" w:hAnsiTheme="majorHAnsi" w:cstheme="majorHAnsi"/>
                <w:b/>
                <w:sz w:val="18"/>
                <w:szCs w:val="18"/>
                <w:lang w:val="en-GB"/>
              </w:rPr>
            </w:pPr>
          </w:p>
        </w:tc>
        <w:tc>
          <w:tcPr>
            <w:tcW w:w="1000" w:type="pct"/>
            <w:shd w:val="clear" w:color="auto" w:fill="auto"/>
            <w:vAlign w:val="center"/>
          </w:tcPr>
          <w:p w14:paraId="47F9D691" w14:textId="77777777" w:rsidR="00EC4B46" w:rsidRPr="00342899" w:rsidRDefault="00EC4B46" w:rsidP="0093613C">
            <w:pPr>
              <w:rPr>
                <w:ins w:id="981" w:author="Pioch, Martin" w:date="2021-07-28T15:46:00Z"/>
                <w:rFonts w:asciiTheme="majorHAnsi" w:hAnsiTheme="majorHAnsi" w:cstheme="majorHAnsi"/>
                <w:b/>
                <w:sz w:val="18"/>
                <w:szCs w:val="18"/>
                <w:lang w:val="en-GB"/>
              </w:rPr>
            </w:pPr>
          </w:p>
        </w:tc>
        <w:tc>
          <w:tcPr>
            <w:tcW w:w="1000" w:type="pct"/>
            <w:shd w:val="clear" w:color="auto" w:fill="F2F2F2" w:themeFill="background1" w:themeFillShade="F2"/>
            <w:vAlign w:val="center"/>
          </w:tcPr>
          <w:p w14:paraId="56A961E0" w14:textId="77777777" w:rsidR="00EC4B46" w:rsidRPr="00342899" w:rsidRDefault="00EC4B46" w:rsidP="0093613C">
            <w:pPr>
              <w:suppressAutoHyphens/>
              <w:rPr>
                <w:ins w:id="982" w:author="Pioch, Martin" w:date="2021-07-28T15:46:00Z"/>
                <w:rFonts w:asciiTheme="majorHAnsi" w:hAnsiTheme="majorHAnsi" w:cstheme="majorHAnsi"/>
                <w:b/>
                <w:sz w:val="18"/>
                <w:szCs w:val="18"/>
                <w:lang w:val="en-GB"/>
              </w:rPr>
            </w:pPr>
          </w:p>
        </w:tc>
        <w:tc>
          <w:tcPr>
            <w:tcW w:w="1000" w:type="pct"/>
            <w:shd w:val="clear" w:color="auto" w:fill="auto"/>
            <w:vAlign w:val="center"/>
          </w:tcPr>
          <w:p w14:paraId="3B1CA91D" w14:textId="77777777" w:rsidR="00EC4B46" w:rsidRPr="00342899" w:rsidRDefault="00EC4B46" w:rsidP="0093613C">
            <w:pPr>
              <w:suppressAutoHyphens/>
              <w:rPr>
                <w:ins w:id="983" w:author="Pioch, Martin" w:date="2021-07-28T15:46:00Z"/>
                <w:rFonts w:asciiTheme="majorHAnsi" w:hAnsiTheme="majorHAnsi" w:cstheme="majorHAnsi"/>
                <w:sz w:val="18"/>
                <w:szCs w:val="18"/>
                <w:lang w:val="en-GB"/>
              </w:rPr>
            </w:pPr>
          </w:p>
        </w:tc>
        <w:tc>
          <w:tcPr>
            <w:tcW w:w="1000" w:type="pct"/>
            <w:vAlign w:val="center"/>
          </w:tcPr>
          <w:p w14:paraId="55909619" w14:textId="77777777" w:rsidR="00EC4B46" w:rsidRPr="00342899" w:rsidRDefault="00EC4B46" w:rsidP="0093613C">
            <w:pPr>
              <w:suppressAutoHyphens/>
              <w:rPr>
                <w:ins w:id="984" w:author="Pioch, Martin" w:date="2021-07-28T15:46:00Z"/>
                <w:rFonts w:asciiTheme="majorHAnsi" w:hAnsiTheme="majorHAnsi" w:cstheme="majorHAnsi"/>
                <w:sz w:val="18"/>
                <w:szCs w:val="18"/>
                <w:lang w:val="en-GB"/>
              </w:rPr>
            </w:pPr>
          </w:p>
        </w:tc>
      </w:tr>
      <w:tr w:rsidR="00EC4B46" w:rsidRPr="00342899" w14:paraId="1178BC97" w14:textId="77777777" w:rsidTr="008207E4">
        <w:trPr>
          <w:trHeight w:val="166"/>
          <w:ins w:id="985" w:author="Pioch, Martin" w:date="2021-07-28T15:46:00Z"/>
        </w:trPr>
        <w:tc>
          <w:tcPr>
            <w:tcW w:w="1000" w:type="pct"/>
            <w:shd w:val="clear" w:color="auto" w:fill="F2F2F2" w:themeFill="background1" w:themeFillShade="F2"/>
            <w:vAlign w:val="center"/>
          </w:tcPr>
          <w:p w14:paraId="42103F1C" w14:textId="77777777" w:rsidR="00EC4B46" w:rsidRPr="00342899" w:rsidRDefault="00EC4B46" w:rsidP="0093613C">
            <w:pPr>
              <w:rPr>
                <w:ins w:id="986" w:author="Pioch, Martin" w:date="2021-07-28T15:46:00Z"/>
                <w:rFonts w:asciiTheme="majorHAnsi" w:hAnsiTheme="majorHAnsi" w:cstheme="majorHAnsi"/>
                <w:b/>
                <w:sz w:val="18"/>
                <w:szCs w:val="18"/>
                <w:lang w:val="en-GB"/>
              </w:rPr>
            </w:pPr>
          </w:p>
        </w:tc>
        <w:tc>
          <w:tcPr>
            <w:tcW w:w="1000" w:type="pct"/>
            <w:shd w:val="clear" w:color="auto" w:fill="auto"/>
            <w:vAlign w:val="center"/>
          </w:tcPr>
          <w:p w14:paraId="0451DD08" w14:textId="77777777" w:rsidR="00EC4B46" w:rsidRPr="00342899" w:rsidRDefault="00EC4B46" w:rsidP="0093613C">
            <w:pPr>
              <w:rPr>
                <w:ins w:id="987" w:author="Pioch, Martin" w:date="2021-07-28T15:46:00Z"/>
                <w:rFonts w:asciiTheme="majorHAnsi" w:hAnsiTheme="majorHAnsi" w:cstheme="majorHAnsi"/>
                <w:sz w:val="18"/>
                <w:szCs w:val="18"/>
                <w:lang w:val="en-GB"/>
              </w:rPr>
            </w:pPr>
          </w:p>
        </w:tc>
        <w:tc>
          <w:tcPr>
            <w:tcW w:w="1000" w:type="pct"/>
            <w:shd w:val="clear" w:color="auto" w:fill="auto"/>
            <w:vAlign w:val="center"/>
          </w:tcPr>
          <w:p w14:paraId="539936CD" w14:textId="77777777" w:rsidR="00EC4B46" w:rsidRPr="00342899" w:rsidRDefault="00EC4B46" w:rsidP="0093613C">
            <w:pPr>
              <w:suppressAutoHyphens/>
              <w:rPr>
                <w:ins w:id="988" w:author="Pioch, Martin" w:date="2021-07-28T15:46:00Z"/>
                <w:rFonts w:asciiTheme="majorHAnsi" w:hAnsiTheme="majorHAnsi" w:cstheme="majorHAnsi"/>
                <w:b/>
                <w:sz w:val="18"/>
                <w:szCs w:val="18"/>
                <w:lang w:val="en-GB"/>
              </w:rPr>
            </w:pPr>
          </w:p>
        </w:tc>
        <w:tc>
          <w:tcPr>
            <w:tcW w:w="1000" w:type="pct"/>
            <w:shd w:val="clear" w:color="auto" w:fill="auto"/>
            <w:vAlign w:val="center"/>
          </w:tcPr>
          <w:p w14:paraId="37D82779" w14:textId="77777777" w:rsidR="00EC4B46" w:rsidRPr="00342899" w:rsidRDefault="00EC4B46" w:rsidP="0093613C">
            <w:pPr>
              <w:suppressAutoHyphens/>
              <w:rPr>
                <w:ins w:id="989" w:author="Pioch, Martin" w:date="2021-07-28T15:46:00Z"/>
                <w:rFonts w:asciiTheme="majorHAnsi" w:hAnsiTheme="majorHAnsi" w:cstheme="majorHAnsi"/>
                <w:sz w:val="18"/>
                <w:szCs w:val="18"/>
                <w:lang w:val="en-GB"/>
              </w:rPr>
            </w:pPr>
          </w:p>
        </w:tc>
        <w:tc>
          <w:tcPr>
            <w:tcW w:w="1000" w:type="pct"/>
            <w:vAlign w:val="center"/>
          </w:tcPr>
          <w:p w14:paraId="7A6F0DFE" w14:textId="77777777" w:rsidR="00EC4B46" w:rsidRPr="00342899" w:rsidRDefault="00EC4B46" w:rsidP="0093613C">
            <w:pPr>
              <w:suppressAutoHyphens/>
              <w:rPr>
                <w:ins w:id="990" w:author="Pioch, Martin" w:date="2021-07-28T15:46:00Z"/>
                <w:rFonts w:asciiTheme="majorHAnsi" w:hAnsiTheme="majorHAnsi" w:cstheme="majorHAnsi"/>
                <w:sz w:val="18"/>
                <w:szCs w:val="18"/>
                <w:lang w:val="en-GB"/>
              </w:rPr>
            </w:pPr>
          </w:p>
        </w:tc>
      </w:tr>
      <w:tr w:rsidR="00EC4B46" w:rsidRPr="00342899" w14:paraId="7F28FD7F" w14:textId="77777777" w:rsidTr="008207E4">
        <w:trPr>
          <w:trHeight w:val="166"/>
          <w:ins w:id="991" w:author="Pioch, Martin" w:date="2021-07-28T15:46:00Z"/>
        </w:trPr>
        <w:tc>
          <w:tcPr>
            <w:tcW w:w="1000" w:type="pct"/>
            <w:shd w:val="clear" w:color="auto" w:fill="F2F2F2" w:themeFill="background1" w:themeFillShade="F2"/>
            <w:vAlign w:val="center"/>
          </w:tcPr>
          <w:p w14:paraId="5FE7B54F" w14:textId="77777777" w:rsidR="00EC4B46" w:rsidRPr="00342899" w:rsidRDefault="00EC4B46" w:rsidP="0093613C">
            <w:pPr>
              <w:rPr>
                <w:ins w:id="992" w:author="Pioch, Martin" w:date="2021-07-28T15:46:00Z"/>
                <w:rFonts w:asciiTheme="majorHAnsi" w:hAnsiTheme="majorHAnsi" w:cstheme="majorHAnsi"/>
                <w:b/>
                <w:sz w:val="18"/>
                <w:szCs w:val="18"/>
                <w:lang w:val="en-GB"/>
              </w:rPr>
            </w:pPr>
          </w:p>
        </w:tc>
        <w:tc>
          <w:tcPr>
            <w:tcW w:w="1000" w:type="pct"/>
            <w:shd w:val="clear" w:color="auto" w:fill="auto"/>
            <w:vAlign w:val="center"/>
          </w:tcPr>
          <w:p w14:paraId="57238A57" w14:textId="77777777" w:rsidR="00EC4B46" w:rsidRPr="00342899" w:rsidRDefault="00EC4B46" w:rsidP="0093613C">
            <w:pPr>
              <w:rPr>
                <w:ins w:id="993" w:author="Pioch, Martin" w:date="2021-07-28T15:46:00Z"/>
                <w:rFonts w:asciiTheme="majorHAnsi" w:hAnsiTheme="majorHAnsi" w:cstheme="majorHAnsi"/>
                <w:sz w:val="18"/>
                <w:szCs w:val="18"/>
                <w:lang w:val="en-GB"/>
              </w:rPr>
            </w:pPr>
          </w:p>
        </w:tc>
        <w:tc>
          <w:tcPr>
            <w:tcW w:w="1000" w:type="pct"/>
            <w:shd w:val="clear" w:color="auto" w:fill="auto"/>
            <w:vAlign w:val="center"/>
          </w:tcPr>
          <w:p w14:paraId="097F0200" w14:textId="77777777" w:rsidR="00EC4B46" w:rsidRPr="00342899" w:rsidRDefault="00EC4B46" w:rsidP="0093613C">
            <w:pPr>
              <w:suppressAutoHyphens/>
              <w:rPr>
                <w:ins w:id="994" w:author="Pioch, Martin" w:date="2021-07-28T15:46:00Z"/>
                <w:rFonts w:asciiTheme="majorHAnsi" w:hAnsiTheme="majorHAnsi" w:cstheme="majorHAnsi"/>
                <w:b/>
                <w:sz w:val="18"/>
                <w:szCs w:val="18"/>
                <w:lang w:val="en-GB"/>
              </w:rPr>
            </w:pPr>
          </w:p>
        </w:tc>
        <w:tc>
          <w:tcPr>
            <w:tcW w:w="1000" w:type="pct"/>
            <w:shd w:val="clear" w:color="auto" w:fill="auto"/>
            <w:vAlign w:val="center"/>
          </w:tcPr>
          <w:p w14:paraId="687C7E08" w14:textId="77777777" w:rsidR="00EC4B46" w:rsidRPr="00342899" w:rsidRDefault="00EC4B46" w:rsidP="0093613C">
            <w:pPr>
              <w:suppressAutoHyphens/>
              <w:rPr>
                <w:ins w:id="995" w:author="Pioch, Martin" w:date="2021-07-28T15:46:00Z"/>
                <w:rFonts w:asciiTheme="majorHAnsi" w:hAnsiTheme="majorHAnsi" w:cstheme="majorHAnsi"/>
                <w:sz w:val="18"/>
                <w:szCs w:val="18"/>
                <w:lang w:val="en-GB"/>
              </w:rPr>
            </w:pPr>
          </w:p>
        </w:tc>
        <w:tc>
          <w:tcPr>
            <w:tcW w:w="1000" w:type="pct"/>
            <w:vAlign w:val="center"/>
          </w:tcPr>
          <w:p w14:paraId="0AFBF66A" w14:textId="77777777" w:rsidR="00EC4B46" w:rsidRPr="00342899" w:rsidRDefault="00EC4B46" w:rsidP="0093613C">
            <w:pPr>
              <w:suppressAutoHyphens/>
              <w:rPr>
                <w:ins w:id="996" w:author="Pioch, Martin" w:date="2021-07-28T15:46:00Z"/>
                <w:rFonts w:asciiTheme="majorHAnsi" w:hAnsiTheme="majorHAnsi" w:cstheme="majorHAnsi"/>
                <w:sz w:val="18"/>
                <w:szCs w:val="18"/>
                <w:lang w:val="en-GB"/>
              </w:rPr>
            </w:pPr>
          </w:p>
        </w:tc>
      </w:tr>
    </w:tbl>
    <w:p w14:paraId="0D4C8446" w14:textId="77777777" w:rsidR="00EC4B46" w:rsidRPr="00342899" w:rsidRDefault="00EC4B46" w:rsidP="00EC4B46">
      <w:pPr>
        <w:rPr>
          <w:ins w:id="997" w:author="Pioch, Martin" w:date="2021-07-28T15:46:00Z"/>
          <w:rFonts w:ascii="Calibri" w:hAnsi="Calibri" w:cs="Calibri"/>
          <w:lang w:val="en-GB"/>
        </w:rPr>
      </w:pPr>
    </w:p>
    <w:p w14:paraId="4B7B3098" w14:textId="3C80B94B" w:rsidR="00EC4B46" w:rsidRDefault="00EC4B46" w:rsidP="0093613C">
      <w:pPr>
        <w:rPr>
          <w:ins w:id="998" w:author="Pioch, Martin" w:date="2021-07-28T23:46:00Z"/>
          <w:lang w:val="en-GB"/>
        </w:rPr>
      </w:pPr>
      <w:ins w:id="999" w:author="Pioch, Martin" w:date="2021-07-28T15:46:00Z">
        <w:r w:rsidRPr="00342899">
          <w:rPr>
            <w:b/>
            <w:lang w:val="en-GB"/>
          </w:rPr>
          <w:lastRenderedPageBreak/>
          <w:t xml:space="preserve">Table </w:t>
        </w:r>
      </w:ins>
      <w:ins w:id="1000" w:author="Pioch, Martin" w:date="2021-07-28T23:45:00Z">
        <w:r w:rsidR="0093613C">
          <w:rPr>
            <w:b/>
            <w:lang w:val="en-GB"/>
          </w:rPr>
          <w:t>XX</w:t>
        </w:r>
      </w:ins>
      <w:ins w:id="1001" w:author="Pioch, Martin" w:date="2021-07-28T15:46:00Z">
        <w:r w:rsidRPr="00342899">
          <w:rPr>
            <w:lang w:val="en-GB"/>
          </w:rPr>
          <w:t xml:space="preserve"> below summarizes the intra-WS and inter-WS collaborations that will take place in the framework of the Integrated Project.</w:t>
        </w:r>
      </w:ins>
    </w:p>
    <w:p w14:paraId="31513E39" w14:textId="14CCF198" w:rsidR="0093613C" w:rsidRDefault="0093613C" w:rsidP="0093613C">
      <w:pPr>
        <w:rPr>
          <w:ins w:id="1002" w:author="Pioch, Martin" w:date="2021-07-28T23:46:00Z"/>
          <w:lang w:val="en-GB"/>
        </w:rPr>
      </w:pPr>
    </w:p>
    <w:p w14:paraId="155D0261" w14:textId="2C30F285" w:rsidR="0093613C" w:rsidRDefault="0093613C" w:rsidP="0093613C">
      <w:pPr>
        <w:rPr>
          <w:ins w:id="1003" w:author="Pioch, Martin" w:date="2021-07-28T23:46:00Z"/>
          <w:lang w:val="en-GB"/>
        </w:rPr>
      </w:pPr>
    </w:p>
    <w:p w14:paraId="6CD4A364" w14:textId="348D33AE" w:rsidR="0093613C" w:rsidRDefault="0093613C" w:rsidP="0093613C">
      <w:pPr>
        <w:rPr>
          <w:ins w:id="1004" w:author="Pioch, Martin" w:date="2021-07-28T23:46:00Z"/>
          <w:lang w:val="en-GB"/>
        </w:rPr>
      </w:pPr>
    </w:p>
    <w:p w14:paraId="280479E5" w14:textId="4EC51E4E" w:rsidR="0093613C" w:rsidRDefault="0093613C" w:rsidP="0093613C">
      <w:pPr>
        <w:rPr>
          <w:ins w:id="1005" w:author="Pioch, Martin" w:date="2021-07-28T23:46:00Z"/>
          <w:lang w:val="en-GB"/>
        </w:rPr>
      </w:pPr>
    </w:p>
    <w:p w14:paraId="500415C7" w14:textId="1C4C7712" w:rsidR="00EC4B46" w:rsidRPr="00342899" w:rsidRDefault="00EC4B46" w:rsidP="0093613C">
      <w:pPr>
        <w:rPr>
          <w:ins w:id="1006" w:author="Pioch, Martin" w:date="2021-07-28T15:46:00Z"/>
          <w:b/>
          <w:lang w:val="en-GB"/>
        </w:rPr>
      </w:pPr>
      <w:ins w:id="1007" w:author="Pioch, Martin" w:date="2021-07-28T15:46:00Z">
        <w:r w:rsidRPr="00342899">
          <w:rPr>
            <w:b/>
            <w:lang w:val="en-GB"/>
          </w:rPr>
          <w:t xml:space="preserve">Table </w:t>
        </w:r>
      </w:ins>
      <w:ins w:id="1008" w:author="Pioch, Martin" w:date="2021-07-28T23:45:00Z">
        <w:r w:rsidR="0093613C">
          <w:rPr>
            <w:b/>
            <w:lang w:val="en-GB"/>
          </w:rPr>
          <w:t>XX:</w:t>
        </w:r>
      </w:ins>
      <w:del w:id="1009" w:author="Pioch, Martin" w:date="2021-07-28T23:45:00Z">
        <w:r w:rsidR="0093613C" w:rsidDel="0093613C">
          <w:rPr>
            <w:b/>
            <w:lang w:val="en-GB"/>
          </w:rPr>
          <w:delText xml:space="preserve"> </w:delText>
        </w:r>
      </w:del>
      <w:ins w:id="1010" w:author="Pioch, Martin" w:date="2021-07-28T23:45:00Z">
        <w:r w:rsidR="0093613C">
          <w:rPr>
            <w:b/>
            <w:lang w:val="en-GB"/>
          </w:rPr>
          <w:t xml:space="preserve"> </w:t>
        </w:r>
      </w:ins>
      <w:ins w:id="1011" w:author="Pioch, Martin" w:date="2021-07-28T15:46:00Z">
        <w:r w:rsidRPr="0093613C">
          <w:rPr>
            <w:bCs/>
            <w:lang w:val="en-GB"/>
          </w:rPr>
          <w:t>Summary of the different collaborations taking place in the framework of the Integrated Project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1901"/>
        <w:gridCol w:w="1908"/>
        <w:gridCol w:w="1934"/>
        <w:gridCol w:w="1905"/>
      </w:tblGrid>
      <w:tr w:rsidR="0093613C" w:rsidRPr="00342899" w14:paraId="64FB2C70" w14:textId="77777777" w:rsidTr="008207E4">
        <w:trPr>
          <w:trHeight w:val="128"/>
          <w:ins w:id="1012" w:author="Pioch, Martin" w:date="2021-07-28T15:46:00Z"/>
        </w:trPr>
        <w:tc>
          <w:tcPr>
            <w:tcW w:w="780" w:type="pct"/>
            <w:vMerge w:val="restart"/>
            <w:shd w:val="clear" w:color="auto" w:fill="BFBFBF" w:themeFill="background1" w:themeFillShade="BF"/>
            <w:vAlign w:val="center"/>
          </w:tcPr>
          <w:p w14:paraId="47C455F9" w14:textId="77777777" w:rsidR="0093613C" w:rsidRPr="00342899" w:rsidRDefault="0093613C" w:rsidP="00AF6242">
            <w:pPr>
              <w:pStyle w:val="ITAbsatzohneNr"/>
              <w:suppressAutoHyphens/>
              <w:spacing w:line="240" w:lineRule="auto"/>
              <w:jc w:val="center"/>
              <w:rPr>
                <w:ins w:id="1013" w:author="Pioch, Martin" w:date="2021-07-28T15:46:00Z"/>
                <w:rFonts w:ascii="Calibri" w:hAnsi="Calibri" w:cs="Calibri"/>
                <w:b/>
                <w:sz w:val="18"/>
                <w:szCs w:val="18"/>
                <w:lang w:val="en-GB"/>
              </w:rPr>
            </w:pPr>
            <w:ins w:id="1014" w:author="Pioch, Martin" w:date="2021-07-28T15:46:00Z">
              <w:r w:rsidRPr="00342899">
                <w:rPr>
                  <w:rFonts w:ascii="Calibri" w:hAnsi="Calibri" w:cs="Calibri"/>
                  <w:b/>
                  <w:sz w:val="18"/>
                  <w:szCs w:val="18"/>
                  <w:lang w:val="en-GB"/>
                </w:rPr>
                <w:t>WS</w:t>
              </w:r>
            </w:ins>
          </w:p>
        </w:tc>
        <w:tc>
          <w:tcPr>
            <w:tcW w:w="1049" w:type="pct"/>
            <w:vMerge w:val="restart"/>
            <w:shd w:val="clear" w:color="auto" w:fill="BFBFBF" w:themeFill="background1" w:themeFillShade="BF"/>
            <w:vAlign w:val="center"/>
          </w:tcPr>
          <w:p w14:paraId="522313C3" w14:textId="77777777" w:rsidR="0093613C" w:rsidRPr="00342899" w:rsidRDefault="0093613C" w:rsidP="00AF6242">
            <w:pPr>
              <w:pStyle w:val="ITAbsatzohneNr"/>
              <w:suppressAutoHyphens/>
              <w:spacing w:line="240" w:lineRule="auto"/>
              <w:jc w:val="center"/>
              <w:rPr>
                <w:ins w:id="1015" w:author="Pioch, Martin" w:date="2021-07-28T15:46:00Z"/>
                <w:rFonts w:ascii="Calibri" w:hAnsi="Calibri" w:cs="Calibri"/>
                <w:b/>
                <w:sz w:val="18"/>
                <w:szCs w:val="18"/>
                <w:lang w:val="en-GB"/>
              </w:rPr>
            </w:pPr>
            <w:ins w:id="1016" w:author="Pioch, Martin" w:date="2021-07-28T15:46:00Z">
              <w:r w:rsidRPr="00342899">
                <w:rPr>
                  <w:rFonts w:ascii="Calibri" w:hAnsi="Calibri" w:cs="Calibri"/>
                  <w:b/>
                  <w:sz w:val="18"/>
                  <w:szCs w:val="18"/>
                  <w:lang w:val="en-GB"/>
                </w:rPr>
                <w:t>Number of collaborations</w:t>
              </w:r>
            </w:ins>
          </w:p>
        </w:tc>
        <w:tc>
          <w:tcPr>
            <w:tcW w:w="1053" w:type="pct"/>
            <w:vMerge w:val="restart"/>
            <w:shd w:val="clear" w:color="auto" w:fill="BFBFBF" w:themeFill="background1" w:themeFillShade="BF"/>
            <w:vAlign w:val="center"/>
          </w:tcPr>
          <w:p w14:paraId="26BA05AB" w14:textId="77777777" w:rsidR="0093613C" w:rsidRPr="00342899" w:rsidRDefault="0093613C" w:rsidP="00AF6242">
            <w:pPr>
              <w:pStyle w:val="ITAbsatzohneNr"/>
              <w:suppressAutoHyphens/>
              <w:spacing w:line="240" w:lineRule="auto"/>
              <w:jc w:val="center"/>
              <w:rPr>
                <w:ins w:id="1017" w:author="Pioch, Martin" w:date="2021-07-28T15:46:00Z"/>
                <w:rFonts w:ascii="Calibri" w:hAnsi="Calibri" w:cs="Calibri"/>
                <w:b/>
                <w:sz w:val="18"/>
                <w:szCs w:val="18"/>
                <w:lang w:val="en-GB"/>
              </w:rPr>
            </w:pPr>
            <w:ins w:id="1018" w:author="Pioch, Martin" w:date="2021-07-28T15:46:00Z">
              <w:r w:rsidRPr="00342899">
                <w:rPr>
                  <w:rFonts w:ascii="Calibri" w:hAnsi="Calibri" w:cs="Calibri"/>
                  <w:b/>
                  <w:sz w:val="18"/>
                  <w:szCs w:val="18"/>
                  <w:lang w:val="en-GB"/>
                </w:rPr>
                <w:t>Collaborations intra WS</w:t>
              </w:r>
            </w:ins>
          </w:p>
        </w:tc>
        <w:tc>
          <w:tcPr>
            <w:tcW w:w="2118" w:type="pct"/>
            <w:gridSpan w:val="2"/>
            <w:shd w:val="clear" w:color="auto" w:fill="BFBFBF" w:themeFill="background1" w:themeFillShade="BF"/>
            <w:vAlign w:val="center"/>
          </w:tcPr>
          <w:p w14:paraId="26033B00" w14:textId="02FD05F5" w:rsidR="0093613C" w:rsidRPr="00342899" w:rsidRDefault="0093613C" w:rsidP="00AF6242">
            <w:pPr>
              <w:pStyle w:val="ITAbsatzohneNr"/>
              <w:suppressAutoHyphens/>
              <w:spacing w:line="240" w:lineRule="auto"/>
              <w:jc w:val="center"/>
              <w:rPr>
                <w:ins w:id="1019" w:author="Pioch, Martin" w:date="2021-07-28T15:46:00Z"/>
                <w:rFonts w:ascii="Calibri" w:hAnsi="Calibri" w:cs="Calibri"/>
                <w:b/>
                <w:sz w:val="18"/>
                <w:szCs w:val="18"/>
                <w:lang w:val="en-GB"/>
              </w:rPr>
            </w:pPr>
            <w:ins w:id="1020" w:author="Pioch, Martin" w:date="2021-07-28T15:46:00Z">
              <w:r w:rsidRPr="00342899">
                <w:rPr>
                  <w:rFonts w:ascii="Calibri" w:hAnsi="Calibri" w:cs="Calibri"/>
                  <w:b/>
                  <w:sz w:val="18"/>
                  <w:szCs w:val="18"/>
                  <w:lang w:val="en-GB"/>
                </w:rPr>
                <w:t>Collaborations inter WS</w:t>
              </w:r>
            </w:ins>
          </w:p>
        </w:tc>
      </w:tr>
      <w:tr w:rsidR="00EC4B46" w:rsidRPr="00342899" w14:paraId="15CCC499" w14:textId="77777777" w:rsidTr="008207E4">
        <w:trPr>
          <w:trHeight w:val="254"/>
          <w:ins w:id="1021" w:author="Pioch, Martin" w:date="2021-07-28T15:46:00Z"/>
        </w:trPr>
        <w:tc>
          <w:tcPr>
            <w:tcW w:w="780" w:type="pct"/>
            <w:vMerge/>
            <w:shd w:val="clear" w:color="auto" w:fill="BFBFBF" w:themeFill="background1" w:themeFillShade="BF"/>
            <w:vAlign w:val="center"/>
          </w:tcPr>
          <w:p w14:paraId="12E4C2CB" w14:textId="77777777" w:rsidR="00EC4B46" w:rsidRPr="00342899" w:rsidRDefault="00EC4B46" w:rsidP="00AF6242">
            <w:pPr>
              <w:pStyle w:val="ITAbsatzohneNr"/>
              <w:suppressAutoHyphens/>
              <w:spacing w:line="240" w:lineRule="auto"/>
              <w:jc w:val="center"/>
              <w:rPr>
                <w:ins w:id="1022" w:author="Pioch, Martin" w:date="2021-07-28T15:46:00Z"/>
                <w:rFonts w:ascii="Calibri" w:hAnsi="Calibri" w:cs="Calibri"/>
                <w:b/>
                <w:sz w:val="18"/>
                <w:szCs w:val="18"/>
                <w:lang w:val="en-GB"/>
              </w:rPr>
            </w:pPr>
          </w:p>
        </w:tc>
        <w:tc>
          <w:tcPr>
            <w:tcW w:w="1049" w:type="pct"/>
            <w:vMerge/>
            <w:shd w:val="clear" w:color="auto" w:fill="BFBFBF" w:themeFill="background1" w:themeFillShade="BF"/>
            <w:vAlign w:val="center"/>
          </w:tcPr>
          <w:p w14:paraId="6D11B41E" w14:textId="77777777" w:rsidR="00EC4B46" w:rsidRPr="00342899" w:rsidRDefault="00EC4B46" w:rsidP="00AF6242">
            <w:pPr>
              <w:pStyle w:val="ITAbsatzohneNr"/>
              <w:suppressAutoHyphens/>
              <w:spacing w:line="240" w:lineRule="auto"/>
              <w:jc w:val="center"/>
              <w:rPr>
                <w:ins w:id="1023" w:author="Pioch, Martin" w:date="2021-07-28T15:46:00Z"/>
                <w:rFonts w:ascii="Calibri" w:hAnsi="Calibri" w:cs="Calibri"/>
                <w:b/>
                <w:sz w:val="18"/>
                <w:szCs w:val="18"/>
                <w:lang w:val="en-GB"/>
              </w:rPr>
            </w:pPr>
          </w:p>
        </w:tc>
        <w:tc>
          <w:tcPr>
            <w:tcW w:w="1053" w:type="pct"/>
            <w:vMerge/>
            <w:shd w:val="clear" w:color="auto" w:fill="BFBFBF" w:themeFill="background1" w:themeFillShade="BF"/>
            <w:vAlign w:val="center"/>
          </w:tcPr>
          <w:p w14:paraId="5B37E2F3" w14:textId="77777777" w:rsidR="00EC4B46" w:rsidRPr="00342899" w:rsidRDefault="00EC4B46" w:rsidP="00AF6242">
            <w:pPr>
              <w:pStyle w:val="ITAbsatzohneNr"/>
              <w:suppressAutoHyphens/>
              <w:spacing w:line="240" w:lineRule="auto"/>
              <w:jc w:val="center"/>
              <w:rPr>
                <w:ins w:id="1024" w:author="Pioch, Martin" w:date="2021-07-28T15:46:00Z"/>
                <w:rFonts w:ascii="Calibri" w:hAnsi="Calibri" w:cs="Calibri"/>
                <w:b/>
                <w:sz w:val="18"/>
                <w:szCs w:val="18"/>
                <w:lang w:val="en-GB"/>
              </w:rPr>
            </w:pPr>
          </w:p>
        </w:tc>
        <w:tc>
          <w:tcPr>
            <w:tcW w:w="1067" w:type="pct"/>
            <w:shd w:val="clear" w:color="auto" w:fill="BFBFBF" w:themeFill="background1" w:themeFillShade="BF"/>
            <w:vAlign w:val="center"/>
          </w:tcPr>
          <w:p w14:paraId="0A0A6E74" w14:textId="77777777" w:rsidR="00EC4B46" w:rsidRPr="00342899" w:rsidRDefault="00EC4B46" w:rsidP="00AF6242">
            <w:pPr>
              <w:pStyle w:val="ITAbsatzohneNr"/>
              <w:suppressAutoHyphens/>
              <w:spacing w:line="240" w:lineRule="auto"/>
              <w:jc w:val="center"/>
              <w:rPr>
                <w:ins w:id="1025" w:author="Pioch, Martin" w:date="2021-07-28T15:46:00Z"/>
                <w:rFonts w:ascii="Calibri" w:hAnsi="Calibri" w:cs="Calibri"/>
                <w:b/>
                <w:sz w:val="18"/>
                <w:szCs w:val="18"/>
                <w:lang w:val="en-GB"/>
              </w:rPr>
            </w:pPr>
            <w:ins w:id="1026" w:author="Pioch, Martin" w:date="2021-07-28T15:46:00Z">
              <w:r w:rsidRPr="00342899">
                <w:rPr>
                  <w:rFonts w:ascii="Calibri" w:hAnsi="Calibri" w:cs="Calibri"/>
                  <w:b/>
                  <w:sz w:val="18"/>
                  <w:szCs w:val="18"/>
                  <w:lang w:val="en-GB"/>
                </w:rPr>
                <w:t>WS</w:t>
              </w:r>
            </w:ins>
          </w:p>
        </w:tc>
        <w:tc>
          <w:tcPr>
            <w:tcW w:w="1051" w:type="pct"/>
            <w:shd w:val="clear" w:color="auto" w:fill="BFBFBF" w:themeFill="background1" w:themeFillShade="BF"/>
            <w:vAlign w:val="center"/>
          </w:tcPr>
          <w:p w14:paraId="4D3C1A60" w14:textId="77777777" w:rsidR="00EC4B46" w:rsidRPr="00342899" w:rsidRDefault="00EC4B46" w:rsidP="00AF6242">
            <w:pPr>
              <w:pStyle w:val="ITAbsatzohneNr"/>
              <w:suppressAutoHyphens/>
              <w:spacing w:line="240" w:lineRule="auto"/>
              <w:jc w:val="center"/>
              <w:rPr>
                <w:ins w:id="1027" w:author="Pioch, Martin" w:date="2021-07-28T15:46:00Z"/>
                <w:rFonts w:ascii="Calibri" w:hAnsi="Calibri" w:cs="Calibri"/>
                <w:b/>
                <w:sz w:val="18"/>
                <w:szCs w:val="18"/>
                <w:lang w:val="en-GB"/>
              </w:rPr>
            </w:pPr>
            <w:ins w:id="1028" w:author="Pioch, Martin" w:date="2021-07-28T15:46:00Z">
              <w:r w:rsidRPr="00342899">
                <w:rPr>
                  <w:rFonts w:ascii="Calibri" w:hAnsi="Calibri" w:cs="Calibri"/>
                  <w:b/>
                  <w:sz w:val="18"/>
                  <w:szCs w:val="18"/>
                  <w:lang w:val="en-GB"/>
                </w:rPr>
                <w:t>Number of collaborations</w:t>
              </w:r>
            </w:ins>
          </w:p>
        </w:tc>
      </w:tr>
      <w:tr w:rsidR="00EC4B46" w:rsidRPr="00342899" w14:paraId="1ACF456C" w14:textId="77777777" w:rsidTr="008207E4">
        <w:trPr>
          <w:trHeight w:val="206"/>
          <w:ins w:id="1029" w:author="Pioch, Martin" w:date="2021-07-28T15:46:00Z"/>
        </w:trPr>
        <w:tc>
          <w:tcPr>
            <w:tcW w:w="780" w:type="pct"/>
            <w:vMerge w:val="restart"/>
            <w:shd w:val="clear" w:color="auto" w:fill="FFFFFF" w:themeFill="background1"/>
            <w:vAlign w:val="center"/>
          </w:tcPr>
          <w:p w14:paraId="6B9ECE63" w14:textId="77777777" w:rsidR="00EC4B46" w:rsidRPr="00342899" w:rsidRDefault="00EC4B46" w:rsidP="00AF6242">
            <w:pPr>
              <w:pStyle w:val="ITAbsatzohneNr"/>
              <w:suppressAutoHyphens/>
              <w:spacing w:line="240" w:lineRule="auto"/>
              <w:jc w:val="center"/>
              <w:rPr>
                <w:ins w:id="1030" w:author="Pioch, Martin" w:date="2021-07-28T15:46:00Z"/>
                <w:rFonts w:ascii="Calibri" w:hAnsi="Calibri" w:cs="Calibri"/>
                <w:b/>
                <w:sz w:val="18"/>
                <w:szCs w:val="18"/>
                <w:lang w:val="en-GB"/>
              </w:rPr>
            </w:pPr>
            <w:ins w:id="1031" w:author="Pioch, Martin" w:date="2021-07-28T15:46:00Z">
              <w:r w:rsidRPr="00342899">
                <w:rPr>
                  <w:rFonts w:ascii="Calibri" w:hAnsi="Calibri" w:cs="Calibri"/>
                  <w:b/>
                  <w:sz w:val="18"/>
                  <w:szCs w:val="18"/>
                  <w:lang w:val="en-GB"/>
                </w:rPr>
                <w:t>WS SENSE</w:t>
              </w:r>
            </w:ins>
          </w:p>
        </w:tc>
        <w:tc>
          <w:tcPr>
            <w:tcW w:w="1049" w:type="pct"/>
            <w:vMerge w:val="restart"/>
            <w:vAlign w:val="center"/>
          </w:tcPr>
          <w:p w14:paraId="46609DA2" w14:textId="77777777" w:rsidR="00EC4B46" w:rsidRPr="00342899" w:rsidRDefault="00EC4B46" w:rsidP="00AF6242">
            <w:pPr>
              <w:pStyle w:val="ITAbsatzohneNr"/>
              <w:suppressAutoHyphens/>
              <w:ind w:right="857"/>
              <w:jc w:val="right"/>
              <w:rPr>
                <w:ins w:id="1032" w:author="Pioch, Martin" w:date="2021-07-28T15:46:00Z"/>
                <w:rFonts w:ascii="Calibri" w:hAnsi="Calibri" w:cs="Calibri"/>
                <w:sz w:val="18"/>
                <w:szCs w:val="18"/>
                <w:lang w:val="en-GB"/>
              </w:rPr>
            </w:pPr>
          </w:p>
        </w:tc>
        <w:tc>
          <w:tcPr>
            <w:tcW w:w="1053" w:type="pct"/>
            <w:vMerge w:val="restart"/>
            <w:vAlign w:val="center"/>
          </w:tcPr>
          <w:p w14:paraId="038C1876" w14:textId="77777777" w:rsidR="00EC4B46" w:rsidRPr="00342899" w:rsidRDefault="00EC4B46" w:rsidP="00AF6242">
            <w:pPr>
              <w:pStyle w:val="ITAbsatzohneNr"/>
              <w:suppressAutoHyphens/>
              <w:ind w:right="1007"/>
              <w:jc w:val="right"/>
              <w:rPr>
                <w:ins w:id="1033" w:author="Pioch, Martin" w:date="2021-07-28T15:46:00Z"/>
                <w:rFonts w:ascii="Calibri" w:hAnsi="Calibri" w:cs="Calibri"/>
                <w:sz w:val="18"/>
                <w:szCs w:val="18"/>
                <w:lang w:val="en-GB"/>
              </w:rPr>
            </w:pPr>
          </w:p>
        </w:tc>
        <w:tc>
          <w:tcPr>
            <w:tcW w:w="1067" w:type="pct"/>
            <w:shd w:val="clear" w:color="auto" w:fill="FFFFFF" w:themeFill="background1"/>
            <w:vAlign w:val="center"/>
          </w:tcPr>
          <w:p w14:paraId="30931AB8" w14:textId="77777777" w:rsidR="00EC4B46" w:rsidRPr="0093613C" w:rsidRDefault="00EC4B46" w:rsidP="00AF6242">
            <w:pPr>
              <w:pStyle w:val="ITAbsatzohneNr"/>
              <w:suppressAutoHyphens/>
              <w:spacing w:line="240" w:lineRule="auto"/>
              <w:jc w:val="center"/>
              <w:rPr>
                <w:ins w:id="1034" w:author="Pioch, Martin" w:date="2021-07-28T15:46:00Z"/>
                <w:rFonts w:ascii="Calibri" w:hAnsi="Calibri" w:cs="Calibri"/>
                <w:bCs/>
                <w:sz w:val="18"/>
                <w:szCs w:val="18"/>
                <w:lang w:val="en-GB"/>
              </w:rPr>
            </w:pPr>
            <w:ins w:id="1035" w:author="Pioch, Martin" w:date="2021-07-28T15:46:00Z">
              <w:r w:rsidRPr="0093613C">
                <w:rPr>
                  <w:rFonts w:ascii="Calibri" w:hAnsi="Calibri" w:cs="Calibri"/>
                  <w:bCs/>
                  <w:sz w:val="18"/>
                  <w:szCs w:val="18"/>
                  <w:lang w:val="en-GB"/>
                </w:rPr>
                <w:t>WS THINK</w:t>
              </w:r>
            </w:ins>
          </w:p>
        </w:tc>
        <w:tc>
          <w:tcPr>
            <w:tcW w:w="1051" w:type="pct"/>
            <w:vAlign w:val="center"/>
          </w:tcPr>
          <w:p w14:paraId="1674D2FF" w14:textId="77777777" w:rsidR="00EC4B46" w:rsidRPr="00342899" w:rsidRDefault="00EC4B46" w:rsidP="00AF6242">
            <w:pPr>
              <w:pStyle w:val="ITAbsatzohneNr"/>
              <w:suppressAutoHyphens/>
              <w:ind w:right="884"/>
              <w:jc w:val="right"/>
              <w:rPr>
                <w:ins w:id="1036" w:author="Pioch, Martin" w:date="2021-07-28T15:46:00Z"/>
                <w:rFonts w:ascii="Calibri" w:hAnsi="Calibri" w:cs="Calibri"/>
                <w:sz w:val="18"/>
                <w:szCs w:val="18"/>
                <w:lang w:val="en-GB"/>
              </w:rPr>
            </w:pPr>
          </w:p>
        </w:tc>
      </w:tr>
      <w:tr w:rsidR="00EC4B46" w:rsidRPr="00342899" w14:paraId="633112C1" w14:textId="77777777" w:rsidTr="008207E4">
        <w:trPr>
          <w:trHeight w:val="206"/>
          <w:ins w:id="1037" w:author="Pioch, Martin" w:date="2021-07-28T15:46:00Z"/>
        </w:trPr>
        <w:tc>
          <w:tcPr>
            <w:tcW w:w="780" w:type="pct"/>
            <w:vMerge/>
            <w:shd w:val="clear" w:color="auto" w:fill="FFFFFF" w:themeFill="background1"/>
            <w:vAlign w:val="center"/>
          </w:tcPr>
          <w:p w14:paraId="1CA71056" w14:textId="77777777" w:rsidR="00EC4B46" w:rsidRPr="00342899" w:rsidRDefault="00EC4B46" w:rsidP="00AF6242">
            <w:pPr>
              <w:pStyle w:val="ITAbsatzohneNr"/>
              <w:suppressAutoHyphens/>
              <w:jc w:val="center"/>
              <w:rPr>
                <w:ins w:id="1038" w:author="Pioch, Martin" w:date="2021-07-28T15:46:00Z"/>
                <w:rFonts w:ascii="Calibri" w:hAnsi="Calibri" w:cs="Calibri"/>
                <w:b/>
                <w:sz w:val="18"/>
                <w:szCs w:val="18"/>
                <w:lang w:val="en-GB"/>
              </w:rPr>
            </w:pPr>
          </w:p>
        </w:tc>
        <w:tc>
          <w:tcPr>
            <w:tcW w:w="1049" w:type="pct"/>
            <w:vMerge/>
            <w:vAlign w:val="center"/>
          </w:tcPr>
          <w:p w14:paraId="502A6D63" w14:textId="77777777" w:rsidR="00EC4B46" w:rsidRPr="00342899" w:rsidRDefault="00EC4B46" w:rsidP="00AF6242">
            <w:pPr>
              <w:pStyle w:val="ITAbsatzohneNr"/>
              <w:suppressAutoHyphens/>
              <w:ind w:right="857"/>
              <w:jc w:val="right"/>
              <w:rPr>
                <w:ins w:id="1039" w:author="Pioch, Martin" w:date="2021-07-28T15:46:00Z"/>
                <w:rFonts w:ascii="Calibri" w:hAnsi="Calibri" w:cs="Calibri"/>
                <w:sz w:val="18"/>
                <w:szCs w:val="18"/>
                <w:lang w:val="en-GB"/>
              </w:rPr>
            </w:pPr>
          </w:p>
        </w:tc>
        <w:tc>
          <w:tcPr>
            <w:tcW w:w="1053" w:type="pct"/>
            <w:vMerge/>
            <w:vAlign w:val="center"/>
          </w:tcPr>
          <w:p w14:paraId="06B34702" w14:textId="77777777" w:rsidR="00EC4B46" w:rsidRPr="00342899" w:rsidRDefault="00EC4B46" w:rsidP="00AF6242">
            <w:pPr>
              <w:pStyle w:val="ITAbsatzohneNr"/>
              <w:suppressAutoHyphens/>
              <w:ind w:right="1007"/>
              <w:jc w:val="right"/>
              <w:rPr>
                <w:ins w:id="1040" w:author="Pioch, Martin" w:date="2021-07-28T15:46:00Z"/>
                <w:rFonts w:ascii="Calibri" w:hAnsi="Calibri" w:cs="Calibri"/>
                <w:sz w:val="18"/>
                <w:szCs w:val="18"/>
                <w:lang w:val="en-GB"/>
              </w:rPr>
            </w:pPr>
          </w:p>
        </w:tc>
        <w:tc>
          <w:tcPr>
            <w:tcW w:w="1067" w:type="pct"/>
            <w:shd w:val="clear" w:color="auto" w:fill="FFFFFF" w:themeFill="background1"/>
            <w:vAlign w:val="center"/>
          </w:tcPr>
          <w:p w14:paraId="26B7DB9D" w14:textId="77777777" w:rsidR="00EC4B46" w:rsidRPr="0093613C" w:rsidRDefault="00EC4B46" w:rsidP="00AF6242">
            <w:pPr>
              <w:pStyle w:val="ITAbsatzohneNr"/>
              <w:suppressAutoHyphens/>
              <w:spacing w:line="240" w:lineRule="auto"/>
              <w:jc w:val="center"/>
              <w:rPr>
                <w:ins w:id="1041" w:author="Pioch, Martin" w:date="2021-07-28T15:46:00Z"/>
                <w:rFonts w:ascii="Calibri" w:hAnsi="Calibri" w:cs="Calibri"/>
                <w:bCs/>
                <w:sz w:val="18"/>
                <w:szCs w:val="18"/>
                <w:lang w:val="en-GB"/>
              </w:rPr>
            </w:pPr>
            <w:ins w:id="1042" w:author="Pioch, Martin" w:date="2021-07-28T15:46:00Z">
              <w:r w:rsidRPr="0093613C">
                <w:rPr>
                  <w:rFonts w:ascii="Calibri" w:hAnsi="Calibri" w:cs="Calibri"/>
                  <w:bCs/>
                  <w:sz w:val="18"/>
                  <w:szCs w:val="18"/>
                  <w:lang w:val="en-GB"/>
                </w:rPr>
                <w:t>WS ACT</w:t>
              </w:r>
            </w:ins>
          </w:p>
        </w:tc>
        <w:tc>
          <w:tcPr>
            <w:tcW w:w="1051" w:type="pct"/>
            <w:vAlign w:val="center"/>
          </w:tcPr>
          <w:p w14:paraId="7670DF3D" w14:textId="77777777" w:rsidR="00EC4B46" w:rsidRPr="00342899" w:rsidRDefault="00EC4B46" w:rsidP="00AF6242">
            <w:pPr>
              <w:pStyle w:val="ITAbsatzohneNr"/>
              <w:suppressAutoHyphens/>
              <w:ind w:right="884"/>
              <w:jc w:val="right"/>
              <w:rPr>
                <w:ins w:id="1043" w:author="Pioch, Martin" w:date="2021-07-28T15:46:00Z"/>
                <w:rFonts w:ascii="Calibri" w:hAnsi="Calibri" w:cs="Calibri"/>
                <w:sz w:val="18"/>
                <w:szCs w:val="18"/>
                <w:lang w:val="en-GB"/>
              </w:rPr>
            </w:pPr>
          </w:p>
        </w:tc>
      </w:tr>
      <w:tr w:rsidR="00EC4B46" w:rsidRPr="00342899" w14:paraId="2A406600" w14:textId="77777777" w:rsidTr="008207E4">
        <w:trPr>
          <w:trHeight w:val="163"/>
          <w:ins w:id="1044" w:author="Pioch, Martin" w:date="2021-07-28T15:46:00Z"/>
        </w:trPr>
        <w:tc>
          <w:tcPr>
            <w:tcW w:w="780" w:type="pct"/>
            <w:vMerge/>
            <w:shd w:val="clear" w:color="auto" w:fill="FFFFFF" w:themeFill="background1"/>
            <w:vAlign w:val="center"/>
          </w:tcPr>
          <w:p w14:paraId="6CA97005" w14:textId="77777777" w:rsidR="00EC4B46" w:rsidRPr="00342899" w:rsidRDefault="00EC4B46" w:rsidP="00AF6242">
            <w:pPr>
              <w:pStyle w:val="ITAbsatzohneNr"/>
              <w:suppressAutoHyphens/>
              <w:jc w:val="center"/>
              <w:rPr>
                <w:ins w:id="1045" w:author="Pioch, Martin" w:date="2021-07-28T15:46:00Z"/>
                <w:rFonts w:ascii="Calibri" w:hAnsi="Calibri" w:cs="Calibri"/>
                <w:b/>
                <w:sz w:val="18"/>
                <w:szCs w:val="18"/>
                <w:lang w:val="en-GB"/>
              </w:rPr>
            </w:pPr>
          </w:p>
        </w:tc>
        <w:tc>
          <w:tcPr>
            <w:tcW w:w="1049" w:type="pct"/>
            <w:vMerge/>
            <w:vAlign w:val="center"/>
          </w:tcPr>
          <w:p w14:paraId="3B3B5DF6" w14:textId="77777777" w:rsidR="00EC4B46" w:rsidRPr="00342899" w:rsidRDefault="00EC4B46" w:rsidP="00AF6242">
            <w:pPr>
              <w:pStyle w:val="ITAbsatzohneNr"/>
              <w:suppressAutoHyphens/>
              <w:ind w:right="857"/>
              <w:jc w:val="right"/>
              <w:rPr>
                <w:ins w:id="1046" w:author="Pioch, Martin" w:date="2021-07-28T15:46:00Z"/>
                <w:rFonts w:ascii="Calibri" w:hAnsi="Calibri" w:cs="Calibri"/>
                <w:sz w:val="18"/>
                <w:szCs w:val="18"/>
                <w:lang w:val="en-GB"/>
              </w:rPr>
            </w:pPr>
          </w:p>
        </w:tc>
        <w:tc>
          <w:tcPr>
            <w:tcW w:w="1053" w:type="pct"/>
            <w:vMerge/>
            <w:vAlign w:val="center"/>
          </w:tcPr>
          <w:p w14:paraId="6F9080CE" w14:textId="77777777" w:rsidR="00EC4B46" w:rsidRPr="00342899" w:rsidRDefault="00EC4B46" w:rsidP="00AF6242">
            <w:pPr>
              <w:pStyle w:val="ITAbsatzohneNr"/>
              <w:suppressAutoHyphens/>
              <w:ind w:right="1007"/>
              <w:jc w:val="right"/>
              <w:rPr>
                <w:ins w:id="1047" w:author="Pioch, Martin" w:date="2021-07-28T15:46:00Z"/>
                <w:rFonts w:ascii="Calibri" w:hAnsi="Calibri" w:cs="Calibri"/>
                <w:sz w:val="18"/>
                <w:szCs w:val="18"/>
                <w:lang w:val="en-GB"/>
              </w:rPr>
            </w:pPr>
          </w:p>
        </w:tc>
        <w:tc>
          <w:tcPr>
            <w:tcW w:w="1067" w:type="pct"/>
            <w:shd w:val="clear" w:color="auto" w:fill="FFFFFF" w:themeFill="background1"/>
            <w:vAlign w:val="center"/>
          </w:tcPr>
          <w:p w14:paraId="15AA41E5" w14:textId="77777777" w:rsidR="00EC4B46" w:rsidRPr="0093613C" w:rsidRDefault="00EC4B46" w:rsidP="00AF6242">
            <w:pPr>
              <w:pStyle w:val="ITAbsatzohneNr"/>
              <w:suppressAutoHyphens/>
              <w:spacing w:line="240" w:lineRule="auto"/>
              <w:jc w:val="center"/>
              <w:rPr>
                <w:ins w:id="1048" w:author="Pioch, Martin" w:date="2021-07-28T15:46:00Z"/>
                <w:rFonts w:ascii="Calibri" w:hAnsi="Calibri" w:cs="Calibri"/>
                <w:bCs/>
                <w:sz w:val="18"/>
                <w:szCs w:val="18"/>
                <w:lang w:val="en-GB"/>
              </w:rPr>
            </w:pPr>
            <w:ins w:id="1049" w:author="Pioch, Martin" w:date="2021-07-28T15:46:00Z">
              <w:r w:rsidRPr="0093613C">
                <w:rPr>
                  <w:rFonts w:ascii="Calibri" w:hAnsi="Calibri" w:cs="Calibri"/>
                  <w:bCs/>
                  <w:sz w:val="18"/>
                  <w:szCs w:val="18"/>
                  <w:lang w:val="en-GB"/>
                </w:rPr>
                <w:t>WS COMMUNICATE</w:t>
              </w:r>
            </w:ins>
          </w:p>
        </w:tc>
        <w:tc>
          <w:tcPr>
            <w:tcW w:w="1051" w:type="pct"/>
            <w:vAlign w:val="center"/>
          </w:tcPr>
          <w:p w14:paraId="3FAEA6C3" w14:textId="77777777" w:rsidR="00EC4B46" w:rsidRPr="00342899" w:rsidRDefault="00EC4B46" w:rsidP="00AF6242">
            <w:pPr>
              <w:pStyle w:val="ITAbsatzohneNr"/>
              <w:suppressAutoHyphens/>
              <w:ind w:right="884"/>
              <w:jc w:val="right"/>
              <w:rPr>
                <w:ins w:id="1050" w:author="Pioch, Martin" w:date="2021-07-28T15:46:00Z"/>
                <w:rFonts w:ascii="Calibri" w:hAnsi="Calibri" w:cs="Calibri"/>
                <w:sz w:val="18"/>
                <w:szCs w:val="18"/>
                <w:lang w:val="en-GB"/>
              </w:rPr>
            </w:pPr>
          </w:p>
        </w:tc>
      </w:tr>
      <w:tr w:rsidR="00EC4B46" w:rsidRPr="00342899" w14:paraId="1FD12435" w14:textId="77777777" w:rsidTr="008207E4">
        <w:trPr>
          <w:trHeight w:val="206"/>
          <w:ins w:id="1051" w:author="Pioch, Martin" w:date="2021-07-28T15:46:00Z"/>
        </w:trPr>
        <w:tc>
          <w:tcPr>
            <w:tcW w:w="780" w:type="pct"/>
            <w:vMerge/>
            <w:shd w:val="clear" w:color="auto" w:fill="FFFFFF" w:themeFill="background1"/>
            <w:vAlign w:val="center"/>
          </w:tcPr>
          <w:p w14:paraId="0395DBB4" w14:textId="77777777" w:rsidR="00EC4B46" w:rsidRPr="00342899" w:rsidRDefault="00EC4B46" w:rsidP="00AF6242">
            <w:pPr>
              <w:pStyle w:val="ITAbsatzohneNr"/>
              <w:suppressAutoHyphens/>
              <w:spacing w:line="240" w:lineRule="auto"/>
              <w:jc w:val="center"/>
              <w:rPr>
                <w:ins w:id="1052" w:author="Pioch, Martin" w:date="2021-07-28T15:46:00Z"/>
                <w:rFonts w:ascii="Calibri" w:hAnsi="Calibri" w:cs="Calibri"/>
                <w:b/>
                <w:sz w:val="18"/>
                <w:szCs w:val="18"/>
                <w:lang w:val="en-GB"/>
              </w:rPr>
            </w:pPr>
          </w:p>
        </w:tc>
        <w:tc>
          <w:tcPr>
            <w:tcW w:w="1049" w:type="pct"/>
            <w:vMerge/>
            <w:vAlign w:val="center"/>
          </w:tcPr>
          <w:p w14:paraId="271A49BB" w14:textId="77777777" w:rsidR="00EC4B46" w:rsidRPr="00342899" w:rsidRDefault="00EC4B46" w:rsidP="00AF6242">
            <w:pPr>
              <w:pStyle w:val="ITAbsatzohneNr"/>
              <w:suppressAutoHyphens/>
              <w:ind w:right="857"/>
              <w:jc w:val="right"/>
              <w:rPr>
                <w:ins w:id="1053" w:author="Pioch, Martin" w:date="2021-07-28T15:46:00Z"/>
                <w:rFonts w:ascii="Calibri" w:hAnsi="Calibri" w:cs="Calibri"/>
                <w:sz w:val="18"/>
                <w:szCs w:val="18"/>
                <w:lang w:val="en-GB"/>
              </w:rPr>
            </w:pPr>
          </w:p>
        </w:tc>
        <w:tc>
          <w:tcPr>
            <w:tcW w:w="1053" w:type="pct"/>
            <w:vMerge/>
            <w:vAlign w:val="center"/>
          </w:tcPr>
          <w:p w14:paraId="368B4D65" w14:textId="77777777" w:rsidR="00EC4B46" w:rsidRPr="00342899" w:rsidRDefault="00EC4B46" w:rsidP="00AF6242">
            <w:pPr>
              <w:pStyle w:val="ITAbsatzohneNr"/>
              <w:suppressAutoHyphens/>
              <w:ind w:right="1007"/>
              <w:jc w:val="right"/>
              <w:rPr>
                <w:ins w:id="1054" w:author="Pioch, Martin" w:date="2021-07-28T15:46:00Z"/>
                <w:rFonts w:ascii="Calibri" w:hAnsi="Calibri" w:cs="Calibri"/>
                <w:sz w:val="18"/>
                <w:szCs w:val="18"/>
                <w:lang w:val="en-GB"/>
              </w:rPr>
            </w:pPr>
          </w:p>
        </w:tc>
        <w:tc>
          <w:tcPr>
            <w:tcW w:w="1067" w:type="pct"/>
            <w:shd w:val="clear" w:color="auto" w:fill="FFFFFF" w:themeFill="background1"/>
            <w:vAlign w:val="center"/>
          </w:tcPr>
          <w:p w14:paraId="1924F9F4" w14:textId="77777777" w:rsidR="00EC4B46" w:rsidRPr="0093613C" w:rsidRDefault="00EC4B46" w:rsidP="00AF6242">
            <w:pPr>
              <w:pStyle w:val="ITAbsatzohneNr"/>
              <w:suppressAutoHyphens/>
              <w:spacing w:line="240" w:lineRule="auto"/>
              <w:jc w:val="center"/>
              <w:rPr>
                <w:ins w:id="1055" w:author="Pioch, Martin" w:date="2021-07-28T15:46:00Z"/>
                <w:rFonts w:ascii="Calibri" w:hAnsi="Calibri" w:cs="Calibri"/>
                <w:bCs/>
                <w:sz w:val="18"/>
                <w:szCs w:val="18"/>
                <w:lang w:val="en-GB"/>
              </w:rPr>
            </w:pPr>
            <w:ins w:id="1056" w:author="Pioch, Martin" w:date="2021-07-28T15:46:00Z">
              <w:r w:rsidRPr="0093613C">
                <w:rPr>
                  <w:rFonts w:ascii="Calibri" w:hAnsi="Calibri" w:cs="Calibri"/>
                  <w:bCs/>
                  <w:sz w:val="18"/>
                  <w:szCs w:val="18"/>
                  <w:lang w:val="en-GB"/>
                </w:rPr>
                <w:t>WS TRANSFORM</w:t>
              </w:r>
            </w:ins>
          </w:p>
        </w:tc>
        <w:tc>
          <w:tcPr>
            <w:tcW w:w="1051" w:type="pct"/>
            <w:vAlign w:val="center"/>
          </w:tcPr>
          <w:p w14:paraId="3A95CC73" w14:textId="77777777" w:rsidR="00EC4B46" w:rsidRPr="00342899" w:rsidRDefault="00EC4B46" w:rsidP="00AF6242">
            <w:pPr>
              <w:pStyle w:val="ITAbsatzohneNr"/>
              <w:suppressAutoHyphens/>
              <w:ind w:right="884"/>
              <w:jc w:val="right"/>
              <w:rPr>
                <w:ins w:id="1057" w:author="Pioch, Martin" w:date="2021-07-28T15:46:00Z"/>
                <w:rFonts w:ascii="Calibri" w:hAnsi="Calibri" w:cs="Calibri"/>
                <w:sz w:val="18"/>
                <w:szCs w:val="18"/>
                <w:lang w:val="en-GB"/>
              </w:rPr>
            </w:pPr>
          </w:p>
        </w:tc>
      </w:tr>
      <w:tr w:rsidR="00EC4B46" w:rsidRPr="00342899" w14:paraId="5F24E51A" w14:textId="77777777" w:rsidTr="008207E4">
        <w:trPr>
          <w:trHeight w:val="206"/>
          <w:ins w:id="1058" w:author="Pioch, Martin" w:date="2021-07-28T15:46:00Z"/>
        </w:trPr>
        <w:tc>
          <w:tcPr>
            <w:tcW w:w="780" w:type="pct"/>
            <w:vMerge w:val="restart"/>
            <w:shd w:val="clear" w:color="auto" w:fill="FFFFFF" w:themeFill="background1"/>
            <w:vAlign w:val="center"/>
          </w:tcPr>
          <w:p w14:paraId="3566C338" w14:textId="77777777" w:rsidR="00EC4B46" w:rsidRPr="00342899" w:rsidRDefault="00EC4B46" w:rsidP="00AF6242">
            <w:pPr>
              <w:pStyle w:val="ITAbsatzohneNr"/>
              <w:suppressAutoHyphens/>
              <w:spacing w:line="240" w:lineRule="auto"/>
              <w:jc w:val="center"/>
              <w:rPr>
                <w:ins w:id="1059" w:author="Pioch, Martin" w:date="2021-07-28T15:46:00Z"/>
                <w:rFonts w:ascii="Calibri" w:hAnsi="Calibri" w:cs="Calibri"/>
                <w:b/>
                <w:sz w:val="18"/>
                <w:szCs w:val="18"/>
                <w:lang w:val="en-GB"/>
              </w:rPr>
            </w:pPr>
            <w:ins w:id="1060" w:author="Pioch, Martin" w:date="2021-07-28T15:46:00Z">
              <w:r w:rsidRPr="00342899">
                <w:rPr>
                  <w:rFonts w:ascii="Calibri" w:hAnsi="Calibri" w:cs="Calibri"/>
                  <w:b/>
                  <w:sz w:val="18"/>
                  <w:szCs w:val="18"/>
                  <w:lang w:val="en-GB"/>
                </w:rPr>
                <w:t>WS THINK</w:t>
              </w:r>
            </w:ins>
          </w:p>
        </w:tc>
        <w:tc>
          <w:tcPr>
            <w:tcW w:w="1049" w:type="pct"/>
            <w:vMerge w:val="restart"/>
            <w:vAlign w:val="center"/>
          </w:tcPr>
          <w:p w14:paraId="425C1D80" w14:textId="77777777" w:rsidR="00EC4B46" w:rsidRPr="00342899" w:rsidRDefault="00EC4B46" w:rsidP="00AF6242">
            <w:pPr>
              <w:pStyle w:val="ITAbsatzohneNr"/>
              <w:suppressAutoHyphens/>
              <w:ind w:right="857"/>
              <w:jc w:val="right"/>
              <w:rPr>
                <w:ins w:id="1061" w:author="Pioch, Martin" w:date="2021-07-28T15:46:00Z"/>
                <w:rFonts w:ascii="Calibri" w:hAnsi="Calibri" w:cs="Calibri"/>
                <w:sz w:val="18"/>
                <w:szCs w:val="18"/>
                <w:lang w:val="en-GB"/>
              </w:rPr>
            </w:pPr>
          </w:p>
        </w:tc>
        <w:tc>
          <w:tcPr>
            <w:tcW w:w="1053" w:type="pct"/>
            <w:vMerge w:val="restart"/>
            <w:vAlign w:val="center"/>
          </w:tcPr>
          <w:p w14:paraId="62E48F64" w14:textId="77777777" w:rsidR="00EC4B46" w:rsidRPr="00342899" w:rsidRDefault="00EC4B46" w:rsidP="00AF6242">
            <w:pPr>
              <w:pStyle w:val="ITAbsatzohneNr"/>
              <w:suppressAutoHyphens/>
              <w:ind w:right="1007"/>
              <w:jc w:val="right"/>
              <w:rPr>
                <w:ins w:id="1062" w:author="Pioch, Martin" w:date="2021-07-28T15:46:00Z"/>
                <w:rFonts w:ascii="Calibri" w:hAnsi="Calibri" w:cs="Calibri"/>
                <w:sz w:val="18"/>
                <w:szCs w:val="18"/>
                <w:lang w:val="en-GB"/>
              </w:rPr>
            </w:pPr>
          </w:p>
        </w:tc>
        <w:tc>
          <w:tcPr>
            <w:tcW w:w="1067" w:type="pct"/>
            <w:shd w:val="clear" w:color="auto" w:fill="FFFFFF" w:themeFill="background1"/>
            <w:vAlign w:val="center"/>
          </w:tcPr>
          <w:p w14:paraId="755DCBA3" w14:textId="77777777" w:rsidR="00EC4B46" w:rsidRPr="0093613C" w:rsidRDefault="00EC4B46" w:rsidP="00AF6242">
            <w:pPr>
              <w:pStyle w:val="ITAbsatzohneNr"/>
              <w:suppressAutoHyphens/>
              <w:spacing w:line="240" w:lineRule="auto"/>
              <w:jc w:val="center"/>
              <w:rPr>
                <w:ins w:id="1063" w:author="Pioch, Martin" w:date="2021-07-28T15:46:00Z"/>
                <w:rFonts w:ascii="Calibri" w:hAnsi="Calibri" w:cs="Calibri"/>
                <w:bCs/>
                <w:sz w:val="18"/>
                <w:szCs w:val="18"/>
                <w:lang w:val="en-GB"/>
              </w:rPr>
            </w:pPr>
            <w:ins w:id="1064" w:author="Pioch, Martin" w:date="2021-07-28T15:46:00Z">
              <w:r w:rsidRPr="0093613C">
                <w:rPr>
                  <w:rFonts w:ascii="Calibri" w:hAnsi="Calibri" w:cs="Calibri"/>
                  <w:bCs/>
                  <w:sz w:val="18"/>
                  <w:szCs w:val="18"/>
                  <w:lang w:val="en-GB"/>
                </w:rPr>
                <w:t>WS SENSE</w:t>
              </w:r>
            </w:ins>
          </w:p>
        </w:tc>
        <w:tc>
          <w:tcPr>
            <w:tcW w:w="1051" w:type="pct"/>
            <w:vAlign w:val="center"/>
          </w:tcPr>
          <w:p w14:paraId="2A5A2407" w14:textId="77777777" w:rsidR="00EC4B46" w:rsidRPr="00342899" w:rsidRDefault="00EC4B46" w:rsidP="00AF6242">
            <w:pPr>
              <w:pStyle w:val="ITAbsatzohneNr"/>
              <w:suppressAutoHyphens/>
              <w:ind w:right="884"/>
              <w:jc w:val="right"/>
              <w:rPr>
                <w:ins w:id="1065" w:author="Pioch, Martin" w:date="2021-07-28T15:46:00Z"/>
                <w:rFonts w:ascii="Calibri" w:hAnsi="Calibri" w:cs="Calibri"/>
                <w:sz w:val="18"/>
                <w:szCs w:val="18"/>
                <w:lang w:val="en-GB"/>
              </w:rPr>
            </w:pPr>
          </w:p>
        </w:tc>
      </w:tr>
      <w:tr w:rsidR="00EC4B46" w:rsidRPr="00342899" w14:paraId="23C3EFF4" w14:textId="77777777" w:rsidTr="008207E4">
        <w:trPr>
          <w:trHeight w:val="206"/>
          <w:ins w:id="1066" w:author="Pioch, Martin" w:date="2021-07-28T15:46:00Z"/>
        </w:trPr>
        <w:tc>
          <w:tcPr>
            <w:tcW w:w="780" w:type="pct"/>
            <w:vMerge/>
            <w:shd w:val="clear" w:color="auto" w:fill="FFFFFF" w:themeFill="background1"/>
            <w:vAlign w:val="center"/>
          </w:tcPr>
          <w:p w14:paraId="2575F801" w14:textId="77777777" w:rsidR="00EC4B46" w:rsidRPr="00342899" w:rsidRDefault="00EC4B46" w:rsidP="00AF6242">
            <w:pPr>
              <w:pStyle w:val="ITAbsatzohneNr"/>
              <w:suppressAutoHyphens/>
              <w:jc w:val="center"/>
              <w:rPr>
                <w:ins w:id="1067" w:author="Pioch, Martin" w:date="2021-07-28T15:46:00Z"/>
                <w:rFonts w:ascii="Calibri" w:hAnsi="Calibri" w:cs="Calibri"/>
                <w:b/>
                <w:sz w:val="18"/>
                <w:szCs w:val="18"/>
                <w:lang w:val="en-GB"/>
              </w:rPr>
            </w:pPr>
          </w:p>
        </w:tc>
        <w:tc>
          <w:tcPr>
            <w:tcW w:w="1049" w:type="pct"/>
            <w:vMerge/>
            <w:vAlign w:val="center"/>
          </w:tcPr>
          <w:p w14:paraId="39B804DF" w14:textId="77777777" w:rsidR="00EC4B46" w:rsidRPr="00342899" w:rsidRDefault="00EC4B46" w:rsidP="00AF6242">
            <w:pPr>
              <w:pStyle w:val="ITAbsatzohneNr"/>
              <w:suppressAutoHyphens/>
              <w:ind w:right="857"/>
              <w:jc w:val="right"/>
              <w:rPr>
                <w:ins w:id="1068" w:author="Pioch, Martin" w:date="2021-07-28T15:46:00Z"/>
                <w:rFonts w:ascii="Calibri" w:hAnsi="Calibri" w:cs="Calibri"/>
                <w:sz w:val="18"/>
                <w:szCs w:val="18"/>
                <w:lang w:val="en-GB"/>
              </w:rPr>
            </w:pPr>
          </w:p>
        </w:tc>
        <w:tc>
          <w:tcPr>
            <w:tcW w:w="1053" w:type="pct"/>
            <w:vMerge/>
            <w:vAlign w:val="center"/>
          </w:tcPr>
          <w:p w14:paraId="639FB5ED" w14:textId="77777777" w:rsidR="00EC4B46" w:rsidRPr="00342899" w:rsidRDefault="00EC4B46" w:rsidP="00AF6242">
            <w:pPr>
              <w:pStyle w:val="ITAbsatzohneNr"/>
              <w:suppressAutoHyphens/>
              <w:ind w:right="1007"/>
              <w:jc w:val="right"/>
              <w:rPr>
                <w:ins w:id="1069" w:author="Pioch, Martin" w:date="2021-07-28T15:46:00Z"/>
                <w:rFonts w:ascii="Calibri" w:hAnsi="Calibri" w:cs="Calibri"/>
                <w:sz w:val="18"/>
                <w:szCs w:val="18"/>
                <w:lang w:val="en-GB"/>
              </w:rPr>
            </w:pPr>
          </w:p>
        </w:tc>
        <w:tc>
          <w:tcPr>
            <w:tcW w:w="1067" w:type="pct"/>
            <w:shd w:val="clear" w:color="auto" w:fill="FFFFFF" w:themeFill="background1"/>
            <w:vAlign w:val="center"/>
          </w:tcPr>
          <w:p w14:paraId="011339EA" w14:textId="77777777" w:rsidR="00EC4B46" w:rsidRPr="0093613C" w:rsidRDefault="00EC4B46" w:rsidP="00AF6242">
            <w:pPr>
              <w:pStyle w:val="ITAbsatzohneNr"/>
              <w:suppressAutoHyphens/>
              <w:spacing w:line="240" w:lineRule="auto"/>
              <w:jc w:val="center"/>
              <w:rPr>
                <w:ins w:id="1070" w:author="Pioch, Martin" w:date="2021-07-28T15:46:00Z"/>
                <w:rFonts w:ascii="Calibri" w:hAnsi="Calibri" w:cs="Calibri"/>
                <w:bCs/>
                <w:sz w:val="18"/>
                <w:szCs w:val="18"/>
                <w:lang w:val="en-GB"/>
              </w:rPr>
            </w:pPr>
            <w:ins w:id="1071" w:author="Pioch, Martin" w:date="2021-07-28T15:46:00Z">
              <w:r w:rsidRPr="0093613C">
                <w:rPr>
                  <w:rFonts w:ascii="Calibri" w:hAnsi="Calibri" w:cs="Calibri"/>
                  <w:bCs/>
                  <w:sz w:val="18"/>
                  <w:szCs w:val="18"/>
                  <w:lang w:val="en-GB"/>
                </w:rPr>
                <w:t>WS ACT</w:t>
              </w:r>
            </w:ins>
          </w:p>
        </w:tc>
        <w:tc>
          <w:tcPr>
            <w:tcW w:w="1051" w:type="pct"/>
            <w:vAlign w:val="center"/>
          </w:tcPr>
          <w:p w14:paraId="59A1804D" w14:textId="77777777" w:rsidR="00EC4B46" w:rsidRPr="00342899" w:rsidRDefault="00EC4B46" w:rsidP="00AF6242">
            <w:pPr>
              <w:pStyle w:val="ITAbsatzohneNr"/>
              <w:suppressAutoHyphens/>
              <w:ind w:right="884"/>
              <w:jc w:val="right"/>
              <w:rPr>
                <w:ins w:id="1072" w:author="Pioch, Martin" w:date="2021-07-28T15:46:00Z"/>
                <w:rFonts w:ascii="Calibri" w:hAnsi="Calibri" w:cs="Calibri"/>
                <w:sz w:val="18"/>
                <w:szCs w:val="18"/>
                <w:lang w:val="en-GB"/>
              </w:rPr>
            </w:pPr>
          </w:p>
        </w:tc>
      </w:tr>
      <w:tr w:rsidR="00EC4B46" w:rsidRPr="00342899" w14:paraId="165CDD45" w14:textId="77777777" w:rsidTr="008207E4">
        <w:trPr>
          <w:trHeight w:val="209"/>
          <w:ins w:id="1073" w:author="Pioch, Martin" w:date="2021-07-28T15:46:00Z"/>
        </w:trPr>
        <w:tc>
          <w:tcPr>
            <w:tcW w:w="780" w:type="pct"/>
            <w:vMerge/>
            <w:shd w:val="clear" w:color="auto" w:fill="FFFFFF" w:themeFill="background1"/>
            <w:vAlign w:val="center"/>
          </w:tcPr>
          <w:p w14:paraId="2ED92AC0" w14:textId="77777777" w:rsidR="00EC4B46" w:rsidRPr="00342899" w:rsidRDefault="00EC4B46" w:rsidP="00AF6242">
            <w:pPr>
              <w:pStyle w:val="ITAbsatzohneNr"/>
              <w:suppressAutoHyphens/>
              <w:jc w:val="center"/>
              <w:rPr>
                <w:ins w:id="1074" w:author="Pioch, Martin" w:date="2021-07-28T15:46:00Z"/>
                <w:rFonts w:ascii="Calibri" w:hAnsi="Calibri" w:cs="Calibri"/>
                <w:b/>
                <w:sz w:val="18"/>
                <w:szCs w:val="18"/>
                <w:lang w:val="en-GB"/>
              </w:rPr>
            </w:pPr>
          </w:p>
        </w:tc>
        <w:tc>
          <w:tcPr>
            <w:tcW w:w="1049" w:type="pct"/>
            <w:vMerge/>
            <w:vAlign w:val="center"/>
          </w:tcPr>
          <w:p w14:paraId="5C49C9AF" w14:textId="77777777" w:rsidR="00EC4B46" w:rsidRPr="00342899" w:rsidRDefault="00EC4B46" w:rsidP="00AF6242">
            <w:pPr>
              <w:pStyle w:val="ITAbsatzohneNr"/>
              <w:suppressAutoHyphens/>
              <w:ind w:right="857"/>
              <w:jc w:val="right"/>
              <w:rPr>
                <w:ins w:id="1075" w:author="Pioch, Martin" w:date="2021-07-28T15:46:00Z"/>
                <w:rFonts w:ascii="Calibri" w:hAnsi="Calibri" w:cs="Calibri"/>
                <w:sz w:val="18"/>
                <w:szCs w:val="18"/>
                <w:lang w:val="en-GB"/>
              </w:rPr>
            </w:pPr>
          </w:p>
        </w:tc>
        <w:tc>
          <w:tcPr>
            <w:tcW w:w="1053" w:type="pct"/>
            <w:vMerge/>
            <w:vAlign w:val="center"/>
          </w:tcPr>
          <w:p w14:paraId="15CB38C9" w14:textId="77777777" w:rsidR="00EC4B46" w:rsidRPr="00342899" w:rsidRDefault="00EC4B46" w:rsidP="00AF6242">
            <w:pPr>
              <w:pStyle w:val="ITAbsatzohneNr"/>
              <w:suppressAutoHyphens/>
              <w:ind w:right="1007"/>
              <w:jc w:val="right"/>
              <w:rPr>
                <w:ins w:id="1076" w:author="Pioch, Martin" w:date="2021-07-28T15:46:00Z"/>
                <w:rFonts w:ascii="Calibri" w:hAnsi="Calibri" w:cs="Calibri"/>
                <w:sz w:val="18"/>
                <w:szCs w:val="18"/>
                <w:lang w:val="en-GB"/>
              </w:rPr>
            </w:pPr>
          </w:p>
        </w:tc>
        <w:tc>
          <w:tcPr>
            <w:tcW w:w="1067" w:type="pct"/>
            <w:shd w:val="clear" w:color="auto" w:fill="FFFFFF" w:themeFill="background1"/>
            <w:vAlign w:val="center"/>
          </w:tcPr>
          <w:p w14:paraId="304E3450" w14:textId="77777777" w:rsidR="00EC4B46" w:rsidRPr="0093613C" w:rsidRDefault="00EC4B46" w:rsidP="00AF6242">
            <w:pPr>
              <w:pStyle w:val="ITAbsatzohneNr"/>
              <w:suppressAutoHyphens/>
              <w:spacing w:line="240" w:lineRule="auto"/>
              <w:jc w:val="center"/>
              <w:rPr>
                <w:ins w:id="1077" w:author="Pioch, Martin" w:date="2021-07-28T15:46:00Z"/>
                <w:rFonts w:ascii="Calibri" w:hAnsi="Calibri" w:cs="Calibri"/>
                <w:bCs/>
                <w:sz w:val="18"/>
                <w:szCs w:val="18"/>
                <w:lang w:val="en-GB"/>
              </w:rPr>
            </w:pPr>
            <w:ins w:id="1078" w:author="Pioch, Martin" w:date="2021-07-28T15:46:00Z">
              <w:r w:rsidRPr="0093613C">
                <w:rPr>
                  <w:rFonts w:ascii="Calibri" w:hAnsi="Calibri" w:cs="Calibri"/>
                  <w:bCs/>
                  <w:sz w:val="18"/>
                  <w:szCs w:val="18"/>
                  <w:lang w:val="en-GB"/>
                </w:rPr>
                <w:t>WS COMMUNICATE</w:t>
              </w:r>
            </w:ins>
          </w:p>
        </w:tc>
        <w:tc>
          <w:tcPr>
            <w:tcW w:w="1051" w:type="pct"/>
            <w:vAlign w:val="center"/>
          </w:tcPr>
          <w:p w14:paraId="4339AADE" w14:textId="77777777" w:rsidR="00EC4B46" w:rsidRPr="00342899" w:rsidRDefault="00EC4B46" w:rsidP="00AF6242">
            <w:pPr>
              <w:pStyle w:val="ITAbsatzohneNr"/>
              <w:suppressAutoHyphens/>
              <w:ind w:right="884"/>
              <w:jc w:val="right"/>
              <w:rPr>
                <w:ins w:id="1079" w:author="Pioch, Martin" w:date="2021-07-28T15:46:00Z"/>
                <w:rFonts w:ascii="Calibri" w:hAnsi="Calibri" w:cs="Calibri"/>
                <w:sz w:val="18"/>
                <w:szCs w:val="18"/>
                <w:lang w:val="en-GB"/>
              </w:rPr>
            </w:pPr>
          </w:p>
        </w:tc>
      </w:tr>
      <w:tr w:rsidR="00EC4B46" w:rsidRPr="00342899" w14:paraId="61BF3DCF" w14:textId="77777777" w:rsidTr="008207E4">
        <w:trPr>
          <w:trHeight w:val="206"/>
          <w:ins w:id="1080" w:author="Pioch, Martin" w:date="2021-07-28T15:46:00Z"/>
        </w:trPr>
        <w:tc>
          <w:tcPr>
            <w:tcW w:w="780" w:type="pct"/>
            <w:vMerge/>
            <w:shd w:val="clear" w:color="auto" w:fill="FFFFFF" w:themeFill="background1"/>
            <w:vAlign w:val="center"/>
          </w:tcPr>
          <w:p w14:paraId="03A152A6" w14:textId="77777777" w:rsidR="00EC4B46" w:rsidRPr="00342899" w:rsidRDefault="00EC4B46" w:rsidP="00AF6242">
            <w:pPr>
              <w:pStyle w:val="ITAbsatzohneNr"/>
              <w:suppressAutoHyphens/>
              <w:spacing w:line="240" w:lineRule="auto"/>
              <w:jc w:val="center"/>
              <w:rPr>
                <w:ins w:id="1081" w:author="Pioch, Martin" w:date="2021-07-28T15:46:00Z"/>
                <w:rFonts w:ascii="Calibri" w:hAnsi="Calibri" w:cs="Calibri"/>
                <w:b/>
                <w:sz w:val="18"/>
                <w:szCs w:val="18"/>
                <w:lang w:val="en-GB"/>
              </w:rPr>
            </w:pPr>
          </w:p>
        </w:tc>
        <w:tc>
          <w:tcPr>
            <w:tcW w:w="1049" w:type="pct"/>
            <w:vMerge/>
            <w:vAlign w:val="center"/>
          </w:tcPr>
          <w:p w14:paraId="5EEC4EB8" w14:textId="77777777" w:rsidR="00EC4B46" w:rsidRPr="00342899" w:rsidRDefault="00EC4B46" w:rsidP="00AF6242">
            <w:pPr>
              <w:pStyle w:val="ITAbsatzohneNr"/>
              <w:suppressAutoHyphens/>
              <w:ind w:right="857"/>
              <w:jc w:val="right"/>
              <w:rPr>
                <w:ins w:id="1082" w:author="Pioch, Martin" w:date="2021-07-28T15:46:00Z"/>
                <w:rFonts w:ascii="Calibri" w:hAnsi="Calibri" w:cs="Calibri"/>
                <w:sz w:val="18"/>
                <w:szCs w:val="18"/>
                <w:lang w:val="en-GB"/>
              </w:rPr>
            </w:pPr>
          </w:p>
        </w:tc>
        <w:tc>
          <w:tcPr>
            <w:tcW w:w="1053" w:type="pct"/>
            <w:vMerge/>
            <w:vAlign w:val="center"/>
          </w:tcPr>
          <w:p w14:paraId="2A94CD53" w14:textId="77777777" w:rsidR="00EC4B46" w:rsidRPr="00342899" w:rsidRDefault="00EC4B46" w:rsidP="00AF6242">
            <w:pPr>
              <w:pStyle w:val="ITAbsatzohneNr"/>
              <w:suppressAutoHyphens/>
              <w:ind w:right="1007"/>
              <w:jc w:val="right"/>
              <w:rPr>
                <w:ins w:id="1083" w:author="Pioch, Martin" w:date="2021-07-28T15:46:00Z"/>
                <w:rFonts w:ascii="Calibri" w:hAnsi="Calibri" w:cs="Calibri"/>
                <w:sz w:val="18"/>
                <w:szCs w:val="18"/>
                <w:lang w:val="en-GB"/>
              </w:rPr>
            </w:pPr>
          </w:p>
        </w:tc>
        <w:tc>
          <w:tcPr>
            <w:tcW w:w="1067" w:type="pct"/>
            <w:shd w:val="clear" w:color="auto" w:fill="FFFFFF" w:themeFill="background1"/>
            <w:vAlign w:val="center"/>
          </w:tcPr>
          <w:p w14:paraId="2995B2E2" w14:textId="77777777" w:rsidR="00EC4B46" w:rsidRPr="0093613C" w:rsidRDefault="00EC4B46" w:rsidP="00AF6242">
            <w:pPr>
              <w:pStyle w:val="ITAbsatzohneNr"/>
              <w:suppressAutoHyphens/>
              <w:spacing w:line="240" w:lineRule="auto"/>
              <w:jc w:val="center"/>
              <w:rPr>
                <w:ins w:id="1084" w:author="Pioch, Martin" w:date="2021-07-28T15:46:00Z"/>
                <w:rFonts w:ascii="Calibri" w:hAnsi="Calibri" w:cs="Calibri"/>
                <w:bCs/>
                <w:sz w:val="18"/>
                <w:szCs w:val="18"/>
                <w:lang w:val="en-GB"/>
              </w:rPr>
            </w:pPr>
            <w:ins w:id="1085" w:author="Pioch, Martin" w:date="2021-07-28T15:46:00Z">
              <w:r w:rsidRPr="0093613C">
                <w:rPr>
                  <w:rFonts w:ascii="Calibri" w:hAnsi="Calibri" w:cs="Calibri"/>
                  <w:bCs/>
                  <w:sz w:val="18"/>
                  <w:szCs w:val="18"/>
                  <w:lang w:val="en-GB"/>
                </w:rPr>
                <w:t>WS TRANSFORM</w:t>
              </w:r>
            </w:ins>
          </w:p>
        </w:tc>
        <w:tc>
          <w:tcPr>
            <w:tcW w:w="1051" w:type="pct"/>
            <w:vAlign w:val="center"/>
          </w:tcPr>
          <w:p w14:paraId="6EFC57BF" w14:textId="77777777" w:rsidR="00EC4B46" w:rsidRPr="00342899" w:rsidRDefault="00EC4B46" w:rsidP="00AF6242">
            <w:pPr>
              <w:pStyle w:val="ITAbsatzohneNr"/>
              <w:suppressAutoHyphens/>
              <w:ind w:right="884"/>
              <w:jc w:val="right"/>
              <w:rPr>
                <w:ins w:id="1086" w:author="Pioch, Martin" w:date="2021-07-28T15:46:00Z"/>
                <w:rFonts w:ascii="Calibri" w:hAnsi="Calibri" w:cs="Calibri"/>
                <w:sz w:val="18"/>
                <w:szCs w:val="18"/>
                <w:lang w:val="en-GB"/>
              </w:rPr>
            </w:pPr>
          </w:p>
        </w:tc>
      </w:tr>
      <w:tr w:rsidR="00EC4B46" w:rsidRPr="00342899" w14:paraId="5D7B3A5E" w14:textId="77777777" w:rsidTr="008207E4">
        <w:trPr>
          <w:trHeight w:val="206"/>
          <w:ins w:id="1087" w:author="Pioch, Martin" w:date="2021-07-28T15:46:00Z"/>
        </w:trPr>
        <w:tc>
          <w:tcPr>
            <w:tcW w:w="780" w:type="pct"/>
            <w:vMerge w:val="restart"/>
            <w:shd w:val="clear" w:color="auto" w:fill="FFFFFF" w:themeFill="background1"/>
            <w:vAlign w:val="center"/>
          </w:tcPr>
          <w:p w14:paraId="00B31F1F" w14:textId="77777777" w:rsidR="00EC4B46" w:rsidRPr="00342899" w:rsidRDefault="00EC4B46" w:rsidP="00AF6242">
            <w:pPr>
              <w:pStyle w:val="ITAbsatzohneNr"/>
              <w:suppressAutoHyphens/>
              <w:spacing w:line="240" w:lineRule="auto"/>
              <w:jc w:val="center"/>
              <w:rPr>
                <w:ins w:id="1088" w:author="Pioch, Martin" w:date="2021-07-28T15:46:00Z"/>
                <w:rFonts w:ascii="Calibri" w:hAnsi="Calibri" w:cs="Calibri"/>
                <w:b/>
                <w:sz w:val="18"/>
                <w:szCs w:val="18"/>
                <w:lang w:val="en-GB"/>
              </w:rPr>
            </w:pPr>
            <w:ins w:id="1089" w:author="Pioch, Martin" w:date="2021-07-28T15:46:00Z">
              <w:r w:rsidRPr="00342899">
                <w:rPr>
                  <w:rFonts w:ascii="Calibri" w:hAnsi="Calibri" w:cs="Calibri"/>
                  <w:b/>
                  <w:sz w:val="18"/>
                  <w:szCs w:val="18"/>
                  <w:lang w:val="en-GB"/>
                </w:rPr>
                <w:t>WS ACT</w:t>
              </w:r>
            </w:ins>
          </w:p>
        </w:tc>
        <w:tc>
          <w:tcPr>
            <w:tcW w:w="1049" w:type="pct"/>
            <w:vMerge w:val="restart"/>
            <w:vAlign w:val="center"/>
          </w:tcPr>
          <w:p w14:paraId="72BD9178" w14:textId="77777777" w:rsidR="00EC4B46" w:rsidRPr="00342899" w:rsidRDefault="00EC4B46" w:rsidP="00AF6242">
            <w:pPr>
              <w:pStyle w:val="ITAbsatzohneNr"/>
              <w:suppressAutoHyphens/>
              <w:ind w:right="857"/>
              <w:jc w:val="right"/>
              <w:rPr>
                <w:ins w:id="1090" w:author="Pioch, Martin" w:date="2021-07-28T15:46:00Z"/>
                <w:rFonts w:ascii="Calibri" w:hAnsi="Calibri" w:cs="Calibri"/>
                <w:sz w:val="18"/>
                <w:szCs w:val="18"/>
                <w:lang w:val="en-GB"/>
              </w:rPr>
            </w:pPr>
          </w:p>
        </w:tc>
        <w:tc>
          <w:tcPr>
            <w:tcW w:w="1053" w:type="pct"/>
            <w:vMerge w:val="restart"/>
            <w:vAlign w:val="center"/>
          </w:tcPr>
          <w:p w14:paraId="6D82A50C" w14:textId="77777777" w:rsidR="00EC4B46" w:rsidRPr="00342899" w:rsidRDefault="00EC4B46" w:rsidP="00AF6242">
            <w:pPr>
              <w:pStyle w:val="ITAbsatzohneNr"/>
              <w:suppressAutoHyphens/>
              <w:ind w:right="1007"/>
              <w:jc w:val="right"/>
              <w:rPr>
                <w:ins w:id="1091" w:author="Pioch, Martin" w:date="2021-07-28T15:46:00Z"/>
                <w:rFonts w:ascii="Calibri" w:hAnsi="Calibri" w:cs="Calibri"/>
                <w:sz w:val="18"/>
                <w:szCs w:val="18"/>
                <w:lang w:val="en-GB"/>
              </w:rPr>
            </w:pPr>
          </w:p>
        </w:tc>
        <w:tc>
          <w:tcPr>
            <w:tcW w:w="1067" w:type="pct"/>
            <w:shd w:val="clear" w:color="auto" w:fill="FFFFFF" w:themeFill="background1"/>
            <w:vAlign w:val="center"/>
          </w:tcPr>
          <w:p w14:paraId="4802BDDC" w14:textId="77777777" w:rsidR="00EC4B46" w:rsidRPr="0093613C" w:rsidRDefault="00EC4B46" w:rsidP="00AF6242">
            <w:pPr>
              <w:pStyle w:val="ITAbsatzohneNr"/>
              <w:suppressAutoHyphens/>
              <w:spacing w:line="240" w:lineRule="auto"/>
              <w:jc w:val="center"/>
              <w:rPr>
                <w:ins w:id="1092" w:author="Pioch, Martin" w:date="2021-07-28T15:46:00Z"/>
                <w:rFonts w:ascii="Calibri" w:hAnsi="Calibri" w:cs="Calibri"/>
                <w:bCs/>
                <w:sz w:val="18"/>
                <w:szCs w:val="18"/>
                <w:lang w:val="en-GB"/>
              </w:rPr>
            </w:pPr>
            <w:ins w:id="1093" w:author="Pioch, Martin" w:date="2021-07-28T15:46:00Z">
              <w:r w:rsidRPr="0093613C">
                <w:rPr>
                  <w:rFonts w:ascii="Calibri" w:hAnsi="Calibri" w:cs="Calibri"/>
                  <w:bCs/>
                  <w:sz w:val="18"/>
                  <w:szCs w:val="18"/>
                  <w:lang w:val="en-GB"/>
                </w:rPr>
                <w:t>WS SENSE</w:t>
              </w:r>
            </w:ins>
          </w:p>
        </w:tc>
        <w:tc>
          <w:tcPr>
            <w:tcW w:w="1051" w:type="pct"/>
            <w:vAlign w:val="center"/>
          </w:tcPr>
          <w:p w14:paraId="2C3A8E8B" w14:textId="77777777" w:rsidR="00EC4B46" w:rsidRPr="00342899" w:rsidRDefault="00EC4B46" w:rsidP="00AF6242">
            <w:pPr>
              <w:pStyle w:val="ITAbsatzohneNr"/>
              <w:suppressAutoHyphens/>
              <w:ind w:right="884"/>
              <w:jc w:val="right"/>
              <w:rPr>
                <w:ins w:id="1094" w:author="Pioch, Martin" w:date="2021-07-28T15:46:00Z"/>
                <w:rFonts w:ascii="Calibri" w:hAnsi="Calibri" w:cs="Calibri"/>
                <w:sz w:val="18"/>
                <w:szCs w:val="18"/>
                <w:lang w:val="en-GB"/>
              </w:rPr>
            </w:pPr>
          </w:p>
        </w:tc>
      </w:tr>
      <w:tr w:rsidR="00EC4B46" w:rsidRPr="00342899" w14:paraId="0B48C01B" w14:textId="77777777" w:rsidTr="008207E4">
        <w:trPr>
          <w:trHeight w:val="206"/>
          <w:ins w:id="1095" w:author="Pioch, Martin" w:date="2021-07-28T15:46:00Z"/>
        </w:trPr>
        <w:tc>
          <w:tcPr>
            <w:tcW w:w="780" w:type="pct"/>
            <w:vMerge/>
            <w:shd w:val="clear" w:color="auto" w:fill="FFFFFF" w:themeFill="background1"/>
            <w:vAlign w:val="center"/>
          </w:tcPr>
          <w:p w14:paraId="5B7B1A1D" w14:textId="77777777" w:rsidR="00EC4B46" w:rsidRPr="00342899" w:rsidRDefault="00EC4B46" w:rsidP="00AF6242">
            <w:pPr>
              <w:pStyle w:val="ITAbsatzohneNr"/>
              <w:suppressAutoHyphens/>
              <w:jc w:val="center"/>
              <w:rPr>
                <w:ins w:id="1096" w:author="Pioch, Martin" w:date="2021-07-28T15:46:00Z"/>
                <w:rFonts w:ascii="Calibri" w:hAnsi="Calibri" w:cs="Calibri"/>
                <w:b/>
                <w:sz w:val="18"/>
                <w:szCs w:val="18"/>
                <w:lang w:val="en-GB"/>
              </w:rPr>
            </w:pPr>
          </w:p>
        </w:tc>
        <w:tc>
          <w:tcPr>
            <w:tcW w:w="1049" w:type="pct"/>
            <w:vMerge/>
            <w:vAlign w:val="center"/>
          </w:tcPr>
          <w:p w14:paraId="1CA5AEF1" w14:textId="77777777" w:rsidR="00EC4B46" w:rsidRPr="00342899" w:rsidRDefault="00EC4B46" w:rsidP="00AF6242">
            <w:pPr>
              <w:pStyle w:val="ITAbsatzohneNr"/>
              <w:suppressAutoHyphens/>
              <w:ind w:right="857"/>
              <w:jc w:val="right"/>
              <w:rPr>
                <w:ins w:id="1097" w:author="Pioch, Martin" w:date="2021-07-28T15:46:00Z"/>
                <w:rFonts w:ascii="Calibri" w:hAnsi="Calibri" w:cs="Calibri"/>
                <w:sz w:val="18"/>
                <w:szCs w:val="18"/>
                <w:lang w:val="en-GB"/>
              </w:rPr>
            </w:pPr>
          </w:p>
        </w:tc>
        <w:tc>
          <w:tcPr>
            <w:tcW w:w="1053" w:type="pct"/>
            <w:vMerge/>
            <w:vAlign w:val="center"/>
          </w:tcPr>
          <w:p w14:paraId="1B351651" w14:textId="77777777" w:rsidR="00EC4B46" w:rsidRPr="00342899" w:rsidRDefault="00EC4B46" w:rsidP="00AF6242">
            <w:pPr>
              <w:pStyle w:val="ITAbsatzohneNr"/>
              <w:suppressAutoHyphens/>
              <w:ind w:right="1007"/>
              <w:jc w:val="right"/>
              <w:rPr>
                <w:ins w:id="1098" w:author="Pioch, Martin" w:date="2021-07-28T15:46:00Z"/>
                <w:rFonts w:ascii="Calibri" w:hAnsi="Calibri" w:cs="Calibri"/>
                <w:sz w:val="18"/>
                <w:szCs w:val="18"/>
                <w:lang w:val="en-GB"/>
              </w:rPr>
            </w:pPr>
          </w:p>
        </w:tc>
        <w:tc>
          <w:tcPr>
            <w:tcW w:w="1067" w:type="pct"/>
            <w:shd w:val="clear" w:color="auto" w:fill="FFFFFF" w:themeFill="background1"/>
            <w:vAlign w:val="center"/>
          </w:tcPr>
          <w:p w14:paraId="5EA5CED5" w14:textId="77777777" w:rsidR="00EC4B46" w:rsidRPr="0093613C" w:rsidRDefault="00EC4B46" w:rsidP="00AF6242">
            <w:pPr>
              <w:pStyle w:val="ITAbsatzohneNr"/>
              <w:suppressAutoHyphens/>
              <w:spacing w:line="240" w:lineRule="auto"/>
              <w:jc w:val="center"/>
              <w:rPr>
                <w:ins w:id="1099" w:author="Pioch, Martin" w:date="2021-07-28T15:46:00Z"/>
                <w:rFonts w:ascii="Calibri" w:hAnsi="Calibri" w:cs="Calibri"/>
                <w:bCs/>
                <w:sz w:val="18"/>
                <w:szCs w:val="18"/>
                <w:lang w:val="en-GB"/>
              </w:rPr>
            </w:pPr>
            <w:ins w:id="1100" w:author="Pioch, Martin" w:date="2021-07-28T15:46:00Z">
              <w:r w:rsidRPr="0093613C">
                <w:rPr>
                  <w:rFonts w:ascii="Calibri" w:hAnsi="Calibri" w:cs="Calibri"/>
                  <w:bCs/>
                  <w:sz w:val="18"/>
                  <w:szCs w:val="18"/>
                  <w:lang w:val="en-GB"/>
                </w:rPr>
                <w:t>WS THINK</w:t>
              </w:r>
            </w:ins>
          </w:p>
        </w:tc>
        <w:tc>
          <w:tcPr>
            <w:tcW w:w="1051" w:type="pct"/>
            <w:vAlign w:val="center"/>
          </w:tcPr>
          <w:p w14:paraId="19FC9E11" w14:textId="77777777" w:rsidR="00EC4B46" w:rsidRPr="00342899" w:rsidRDefault="00EC4B46" w:rsidP="00AF6242">
            <w:pPr>
              <w:pStyle w:val="ITAbsatzohneNr"/>
              <w:suppressAutoHyphens/>
              <w:ind w:right="884"/>
              <w:jc w:val="right"/>
              <w:rPr>
                <w:ins w:id="1101" w:author="Pioch, Martin" w:date="2021-07-28T15:46:00Z"/>
                <w:rFonts w:ascii="Calibri" w:hAnsi="Calibri" w:cs="Calibri"/>
                <w:sz w:val="18"/>
                <w:szCs w:val="18"/>
                <w:lang w:val="en-GB"/>
              </w:rPr>
            </w:pPr>
          </w:p>
        </w:tc>
      </w:tr>
      <w:tr w:rsidR="00EC4B46" w:rsidRPr="00342899" w14:paraId="0FF8255A" w14:textId="77777777" w:rsidTr="008207E4">
        <w:trPr>
          <w:trHeight w:val="209"/>
          <w:ins w:id="1102" w:author="Pioch, Martin" w:date="2021-07-28T15:46:00Z"/>
        </w:trPr>
        <w:tc>
          <w:tcPr>
            <w:tcW w:w="780" w:type="pct"/>
            <w:vMerge/>
            <w:shd w:val="clear" w:color="auto" w:fill="FFFFFF" w:themeFill="background1"/>
            <w:vAlign w:val="center"/>
          </w:tcPr>
          <w:p w14:paraId="00FE7BB1" w14:textId="77777777" w:rsidR="00EC4B46" w:rsidRPr="00342899" w:rsidRDefault="00EC4B46" w:rsidP="00AF6242">
            <w:pPr>
              <w:pStyle w:val="ITAbsatzohneNr"/>
              <w:suppressAutoHyphens/>
              <w:jc w:val="center"/>
              <w:rPr>
                <w:ins w:id="1103" w:author="Pioch, Martin" w:date="2021-07-28T15:46:00Z"/>
                <w:rFonts w:ascii="Calibri" w:hAnsi="Calibri" w:cs="Calibri"/>
                <w:b/>
                <w:sz w:val="18"/>
                <w:szCs w:val="18"/>
                <w:lang w:val="en-GB"/>
              </w:rPr>
            </w:pPr>
          </w:p>
        </w:tc>
        <w:tc>
          <w:tcPr>
            <w:tcW w:w="1049" w:type="pct"/>
            <w:vMerge/>
            <w:vAlign w:val="center"/>
          </w:tcPr>
          <w:p w14:paraId="3DDBEB66" w14:textId="77777777" w:rsidR="00EC4B46" w:rsidRPr="00342899" w:rsidRDefault="00EC4B46" w:rsidP="00AF6242">
            <w:pPr>
              <w:pStyle w:val="ITAbsatzohneNr"/>
              <w:suppressAutoHyphens/>
              <w:ind w:right="857"/>
              <w:jc w:val="right"/>
              <w:rPr>
                <w:ins w:id="1104" w:author="Pioch, Martin" w:date="2021-07-28T15:46:00Z"/>
                <w:rFonts w:ascii="Calibri" w:hAnsi="Calibri" w:cs="Calibri"/>
                <w:sz w:val="18"/>
                <w:szCs w:val="18"/>
                <w:lang w:val="en-GB"/>
              </w:rPr>
            </w:pPr>
          </w:p>
        </w:tc>
        <w:tc>
          <w:tcPr>
            <w:tcW w:w="1053" w:type="pct"/>
            <w:vMerge/>
            <w:vAlign w:val="center"/>
          </w:tcPr>
          <w:p w14:paraId="38E28771" w14:textId="77777777" w:rsidR="00EC4B46" w:rsidRPr="00342899" w:rsidRDefault="00EC4B46" w:rsidP="00AF6242">
            <w:pPr>
              <w:pStyle w:val="ITAbsatzohneNr"/>
              <w:suppressAutoHyphens/>
              <w:ind w:right="1007"/>
              <w:jc w:val="right"/>
              <w:rPr>
                <w:ins w:id="1105" w:author="Pioch, Martin" w:date="2021-07-28T15:46:00Z"/>
                <w:rFonts w:ascii="Calibri" w:hAnsi="Calibri" w:cs="Calibri"/>
                <w:sz w:val="18"/>
                <w:szCs w:val="18"/>
                <w:lang w:val="en-GB"/>
              </w:rPr>
            </w:pPr>
          </w:p>
        </w:tc>
        <w:tc>
          <w:tcPr>
            <w:tcW w:w="1067" w:type="pct"/>
            <w:shd w:val="clear" w:color="auto" w:fill="FFFFFF" w:themeFill="background1"/>
            <w:vAlign w:val="center"/>
          </w:tcPr>
          <w:p w14:paraId="6572C1C1" w14:textId="77777777" w:rsidR="00EC4B46" w:rsidRPr="0093613C" w:rsidRDefault="00EC4B46" w:rsidP="00AF6242">
            <w:pPr>
              <w:pStyle w:val="ITAbsatzohneNr"/>
              <w:suppressAutoHyphens/>
              <w:spacing w:line="240" w:lineRule="auto"/>
              <w:jc w:val="center"/>
              <w:rPr>
                <w:ins w:id="1106" w:author="Pioch, Martin" w:date="2021-07-28T15:46:00Z"/>
                <w:rFonts w:ascii="Calibri" w:hAnsi="Calibri" w:cs="Calibri"/>
                <w:bCs/>
                <w:sz w:val="18"/>
                <w:szCs w:val="18"/>
                <w:lang w:val="en-GB"/>
              </w:rPr>
            </w:pPr>
            <w:ins w:id="1107" w:author="Pioch, Martin" w:date="2021-07-28T15:46:00Z">
              <w:r w:rsidRPr="0093613C">
                <w:rPr>
                  <w:rFonts w:ascii="Calibri" w:hAnsi="Calibri" w:cs="Calibri"/>
                  <w:bCs/>
                  <w:sz w:val="18"/>
                  <w:szCs w:val="18"/>
                  <w:lang w:val="en-GB"/>
                </w:rPr>
                <w:t>WS COMMUNICATE</w:t>
              </w:r>
            </w:ins>
          </w:p>
        </w:tc>
        <w:tc>
          <w:tcPr>
            <w:tcW w:w="1051" w:type="pct"/>
            <w:vAlign w:val="center"/>
          </w:tcPr>
          <w:p w14:paraId="7E8002CB" w14:textId="77777777" w:rsidR="00EC4B46" w:rsidRPr="00342899" w:rsidRDefault="00EC4B46" w:rsidP="00AF6242">
            <w:pPr>
              <w:pStyle w:val="ITAbsatzohneNr"/>
              <w:suppressAutoHyphens/>
              <w:ind w:right="884"/>
              <w:jc w:val="right"/>
              <w:rPr>
                <w:ins w:id="1108" w:author="Pioch, Martin" w:date="2021-07-28T15:46:00Z"/>
                <w:rFonts w:ascii="Calibri" w:hAnsi="Calibri" w:cs="Calibri"/>
                <w:sz w:val="18"/>
                <w:szCs w:val="18"/>
                <w:lang w:val="en-GB"/>
              </w:rPr>
            </w:pPr>
          </w:p>
        </w:tc>
      </w:tr>
      <w:tr w:rsidR="00EC4B46" w:rsidRPr="00342899" w14:paraId="24E385A7" w14:textId="77777777" w:rsidTr="008207E4">
        <w:trPr>
          <w:trHeight w:val="206"/>
          <w:ins w:id="1109" w:author="Pioch, Martin" w:date="2021-07-28T15:46:00Z"/>
        </w:trPr>
        <w:tc>
          <w:tcPr>
            <w:tcW w:w="780" w:type="pct"/>
            <w:vMerge/>
            <w:shd w:val="clear" w:color="auto" w:fill="FFFFFF" w:themeFill="background1"/>
            <w:vAlign w:val="center"/>
          </w:tcPr>
          <w:p w14:paraId="3DBDAE0F" w14:textId="77777777" w:rsidR="00EC4B46" w:rsidRPr="00342899" w:rsidRDefault="00EC4B46" w:rsidP="00AF6242">
            <w:pPr>
              <w:pStyle w:val="ITAbsatzohneNr"/>
              <w:suppressAutoHyphens/>
              <w:spacing w:line="240" w:lineRule="auto"/>
              <w:jc w:val="center"/>
              <w:rPr>
                <w:ins w:id="1110" w:author="Pioch, Martin" w:date="2021-07-28T15:46:00Z"/>
                <w:rFonts w:ascii="Calibri" w:hAnsi="Calibri" w:cs="Calibri"/>
                <w:b/>
                <w:sz w:val="18"/>
                <w:szCs w:val="18"/>
                <w:lang w:val="en-GB"/>
              </w:rPr>
            </w:pPr>
          </w:p>
        </w:tc>
        <w:tc>
          <w:tcPr>
            <w:tcW w:w="1049" w:type="pct"/>
            <w:vMerge/>
            <w:vAlign w:val="center"/>
          </w:tcPr>
          <w:p w14:paraId="30CB506A" w14:textId="77777777" w:rsidR="00EC4B46" w:rsidRPr="00342899" w:rsidRDefault="00EC4B46" w:rsidP="00AF6242">
            <w:pPr>
              <w:pStyle w:val="ITAbsatzohneNr"/>
              <w:suppressAutoHyphens/>
              <w:ind w:right="857"/>
              <w:jc w:val="right"/>
              <w:rPr>
                <w:ins w:id="1111" w:author="Pioch, Martin" w:date="2021-07-28T15:46:00Z"/>
                <w:rFonts w:ascii="Calibri" w:hAnsi="Calibri" w:cs="Calibri"/>
                <w:sz w:val="18"/>
                <w:szCs w:val="18"/>
                <w:lang w:val="en-GB"/>
              </w:rPr>
            </w:pPr>
          </w:p>
        </w:tc>
        <w:tc>
          <w:tcPr>
            <w:tcW w:w="1053" w:type="pct"/>
            <w:vMerge/>
            <w:vAlign w:val="center"/>
          </w:tcPr>
          <w:p w14:paraId="02D8B99E" w14:textId="77777777" w:rsidR="00EC4B46" w:rsidRPr="00342899" w:rsidRDefault="00EC4B46" w:rsidP="00AF6242">
            <w:pPr>
              <w:pStyle w:val="ITAbsatzohneNr"/>
              <w:suppressAutoHyphens/>
              <w:ind w:right="1007"/>
              <w:jc w:val="right"/>
              <w:rPr>
                <w:ins w:id="1112" w:author="Pioch, Martin" w:date="2021-07-28T15:46:00Z"/>
                <w:rFonts w:ascii="Calibri" w:hAnsi="Calibri" w:cs="Calibri"/>
                <w:sz w:val="18"/>
                <w:szCs w:val="18"/>
                <w:lang w:val="en-GB"/>
              </w:rPr>
            </w:pPr>
          </w:p>
        </w:tc>
        <w:tc>
          <w:tcPr>
            <w:tcW w:w="1067" w:type="pct"/>
            <w:shd w:val="clear" w:color="auto" w:fill="FFFFFF" w:themeFill="background1"/>
            <w:vAlign w:val="center"/>
          </w:tcPr>
          <w:p w14:paraId="4F55A456" w14:textId="77777777" w:rsidR="00EC4B46" w:rsidRPr="0093613C" w:rsidRDefault="00EC4B46" w:rsidP="00AF6242">
            <w:pPr>
              <w:pStyle w:val="ITAbsatzohneNr"/>
              <w:suppressAutoHyphens/>
              <w:spacing w:line="240" w:lineRule="auto"/>
              <w:jc w:val="center"/>
              <w:rPr>
                <w:ins w:id="1113" w:author="Pioch, Martin" w:date="2021-07-28T15:46:00Z"/>
                <w:rFonts w:ascii="Calibri" w:hAnsi="Calibri" w:cs="Calibri"/>
                <w:bCs/>
                <w:sz w:val="18"/>
                <w:szCs w:val="18"/>
                <w:lang w:val="en-GB"/>
              </w:rPr>
            </w:pPr>
            <w:ins w:id="1114" w:author="Pioch, Martin" w:date="2021-07-28T15:46:00Z">
              <w:r w:rsidRPr="0093613C">
                <w:rPr>
                  <w:rFonts w:ascii="Calibri" w:hAnsi="Calibri" w:cs="Calibri"/>
                  <w:bCs/>
                  <w:sz w:val="18"/>
                  <w:szCs w:val="18"/>
                  <w:lang w:val="en-GB"/>
                </w:rPr>
                <w:t>WS TRANSFORM</w:t>
              </w:r>
            </w:ins>
          </w:p>
        </w:tc>
        <w:tc>
          <w:tcPr>
            <w:tcW w:w="1051" w:type="pct"/>
            <w:vAlign w:val="center"/>
          </w:tcPr>
          <w:p w14:paraId="238E4B17" w14:textId="77777777" w:rsidR="00EC4B46" w:rsidRPr="00342899" w:rsidRDefault="00EC4B46" w:rsidP="00AF6242">
            <w:pPr>
              <w:pStyle w:val="ITAbsatzohneNr"/>
              <w:suppressAutoHyphens/>
              <w:ind w:right="884"/>
              <w:jc w:val="right"/>
              <w:rPr>
                <w:ins w:id="1115" w:author="Pioch, Martin" w:date="2021-07-28T15:46:00Z"/>
                <w:rFonts w:ascii="Calibri" w:hAnsi="Calibri" w:cs="Calibri"/>
                <w:sz w:val="18"/>
                <w:szCs w:val="18"/>
                <w:lang w:val="en-GB"/>
              </w:rPr>
            </w:pPr>
          </w:p>
        </w:tc>
      </w:tr>
      <w:tr w:rsidR="00EC4B46" w:rsidRPr="00342899" w14:paraId="3C219492" w14:textId="77777777" w:rsidTr="008207E4">
        <w:trPr>
          <w:trHeight w:val="206"/>
          <w:ins w:id="1116" w:author="Pioch, Martin" w:date="2021-07-28T15:46:00Z"/>
        </w:trPr>
        <w:tc>
          <w:tcPr>
            <w:tcW w:w="780" w:type="pct"/>
            <w:vMerge w:val="restart"/>
            <w:shd w:val="clear" w:color="auto" w:fill="FFFFFF" w:themeFill="background1"/>
            <w:vAlign w:val="center"/>
          </w:tcPr>
          <w:p w14:paraId="478B1868" w14:textId="77777777" w:rsidR="00EC4B46" w:rsidRPr="00342899" w:rsidRDefault="00EC4B46" w:rsidP="00AF6242">
            <w:pPr>
              <w:pStyle w:val="ITAbsatzohneNr"/>
              <w:suppressAutoHyphens/>
              <w:spacing w:line="240" w:lineRule="auto"/>
              <w:jc w:val="center"/>
              <w:rPr>
                <w:ins w:id="1117" w:author="Pioch, Martin" w:date="2021-07-28T15:46:00Z"/>
                <w:rFonts w:ascii="Calibri" w:hAnsi="Calibri" w:cs="Calibri"/>
                <w:b/>
                <w:sz w:val="18"/>
                <w:szCs w:val="18"/>
                <w:lang w:val="en-GB"/>
              </w:rPr>
            </w:pPr>
            <w:ins w:id="1118" w:author="Pioch, Martin" w:date="2021-07-28T15:46:00Z">
              <w:r w:rsidRPr="00342899">
                <w:rPr>
                  <w:rFonts w:ascii="Calibri" w:hAnsi="Calibri" w:cs="Calibri"/>
                  <w:b/>
                  <w:sz w:val="18"/>
                  <w:szCs w:val="18"/>
                  <w:lang w:val="en-GB"/>
                </w:rPr>
                <w:t>WS COMMUNICATE</w:t>
              </w:r>
            </w:ins>
          </w:p>
        </w:tc>
        <w:tc>
          <w:tcPr>
            <w:tcW w:w="1049" w:type="pct"/>
            <w:vMerge w:val="restart"/>
            <w:vAlign w:val="center"/>
          </w:tcPr>
          <w:p w14:paraId="3E342539" w14:textId="77777777" w:rsidR="00EC4B46" w:rsidRPr="00342899" w:rsidRDefault="00EC4B46" w:rsidP="00AF6242">
            <w:pPr>
              <w:pStyle w:val="ITAbsatzohneNr"/>
              <w:suppressAutoHyphens/>
              <w:ind w:right="857"/>
              <w:jc w:val="right"/>
              <w:rPr>
                <w:ins w:id="1119" w:author="Pioch, Martin" w:date="2021-07-28T15:46:00Z"/>
                <w:rFonts w:ascii="Calibri" w:hAnsi="Calibri" w:cs="Calibri"/>
                <w:sz w:val="18"/>
                <w:szCs w:val="18"/>
                <w:lang w:val="en-GB"/>
              </w:rPr>
            </w:pPr>
          </w:p>
        </w:tc>
        <w:tc>
          <w:tcPr>
            <w:tcW w:w="1053" w:type="pct"/>
            <w:vMerge w:val="restart"/>
            <w:vAlign w:val="center"/>
          </w:tcPr>
          <w:p w14:paraId="7184D492" w14:textId="77777777" w:rsidR="00EC4B46" w:rsidRPr="00342899" w:rsidRDefault="00EC4B46" w:rsidP="00AF6242">
            <w:pPr>
              <w:pStyle w:val="ITAbsatzohneNr"/>
              <w:suppressAutoHyphens/>
              <w:ind w:right="1007"/>
              <w:jc w:val="right"/>
              <w:rPr>
                <w:ins w:id="1120" w:author="Pioch, Martin" w:date="2021-07-28T15:46:00Z"/>
                <w:rFonts w:ascii="Calibri" w:hAnsi="Calibri" w:cs="Calibri"/>
                <w:sz w:val="18"/>
                <w:szCs w:val="18"/>
                <w:lang w:val="en-GB"/>
              </w:rPr>
            </w:pPr>
          </w:p>
        </w:tc>
        <w:tc>
          <w:tcPr>
            <w:tcW w:w="1067" w:type="pct"/>
            <w:shd w:val="clear" w:color="auto" w:fill="FFFFFF" w:themeFill="background1"/>
            <w:vAlign w:val="center"/>
          </w:tcPr>
          <w:p w14:paraId="0FDBCF37" w14:textId="77777777" w:rsidR="00EC4B46" w:rsidRPr="0093613C" w:rsidRDefault="00EC4B46" w:rsidP="00AF6242">
            <w:pPr>
              <w:pStyle w:val="ITAbsatzohneNr"/>
              <w:suppressAutoHyphens/>
              <w:spacing w:line="240" w:lineRule="auto"/>
              <w:jc w:val="center"/>
              <w:rPr>
                <w:ins w:id="1121" w:author="Pioch, Martin" w:date="2021-07-28T15:46:00Z"/>
                <w:rFonts w:ascii="Calibri" w:hAnsi="Calibri" w:cs="Calibri"/>
                <w:bCs/>
                <w:sz w:val="18"/>
                <w:szCs w:val="18"/>
                <w:lang w:val="en-GB"/>
              </w:rPr>
            </w:pPr>
            <w:ins w:id="1122" w:author="Pioch, Martin" w:date="2021-07-28T15:46:00Z">
              <w:r w:rsidRPr="0093613C">
                <w:rPr>
                  <w:rFonts w:ascii="Calibri" w:hAnsi="Calibri" w:cs="Calibri"/>
                  <w:bCs/>
                  <w:sz w:val="18"/>
                  <w:szCs w:val="18"/>
                  <w:lang w:val="en-GB"/>
                </w:rPr>
                <w:t>WS SENSE</w:t>
              </w:r>
            </w:ins>
          </w:p>
        </w:tc>
        <w:tc>
          <w:tcPr>
            <w:tcW w:w="1051" w:type="pct"/>
            <w:vAlign w:val="center"/>
          </w:tcPr>
          <w:p w14:paraId="7EA9334A" w14:textId="77777777" w:rsidR="00EC4B46" w:rsidRPr="00342899" w:rsidRDefault="00EC4B46" w:rsidP="00AF6242">
            <w:pPr>
              <w:pStyle w:val="ITAbsatzohneNr"/>
              <w:suppressAutoHyphens/>
              <w:ind w:right="884"/>
              <w:jc w:val="right"/>
              <w:rPr>
                <w:ins w:id="1123" w:author="Pioch, Martin" w:date="2021-07-28T15:46:00Z"/>
                <w:rFonts w:ascii="Calibri" w:hAnsi="Calibri" w:cs="Calibri"/>
                <w:sz w:val="18"/>
                <w:szCs w:val="18"/>
                <w:lang w:val="en-GB"/>
              </w:rPr>
            </w:pPr>
          </w:p>
        </w:tc>
      </w:tr>
      <w:tr w:rsidR="00EC4B46" w:rsidRPr="00342899" w14:paraId="7C4E64EC" w14:textId="77777777" w:rsidTr="008207E4">
        <w:trPr>
          <w:trHeight w:val="206"/>
          <w:ins w:id="1124" w:author="Pioch, Martin" w:date="2021-07-28T15:46:00Z"/>
        </w:trPr>
        <w:tc>
          <w:tcPr>
            <w:tcW w:w="780" w:type="pct"/>
            <w:vMerge/>
            <w:shd w:val="clear" w:color="auto" w:fill="FFFFFF" w:themeFill="background1"/>
            <w:vAlign w:val="center"/>
          </w:tcPr>
          <w:p w14:paraId="6F4D7416" w14:textId="77777777" w:rsidR="00EC4B46" w:rsidRPr="00342899" w:rsidRDefault="00EC4B46" w:rsidP="00AF6242">
            <w:pPr>
              <w:pStyle w:val="ITAbsatzohneNr"/>
              <w:suppressAutoHyphens/>
              <w:jc w:val="center"/>
              <w:rPr>
                <w:ins w:id="1125" w:author="Pioch, Martin" w:date="2021-07-28T15:46:00Z"/>
                <w:rFonts w:ascii="Calibri" w:hAnsi="Calibri" w:cs="Calibri"/>
                <w:b/>
                <w:sz w:val="18"/>
                <w:szCs w:val="18"/>
                <w:lang w:val="en-GB"/>
              </w:rPr>
            </w:pPr>
          </w:p>
        </w:tc>
        <w:tc>
          <w:tcPr>
            <w:tcW w:w="1049" w:type="pct"/>
            <w:vMerge/>
            <w:vAlign w:val="center"/>
          </w:tcPr>
          <w:p w14:paraId="096B6209" w14:textId="77777777" w:rsidR="00EC4B46" w:rsidRPr="00342899" w:rsidRDefault="00EC4B46" w:rsidP="00AF6242">
            <w:pPr>
              <w:pStyle w:val="ITAbsatzohneNr"/>
              <w:suppressAutoHyphens/>
              <w:ind w:right="857"/>
              <w:jc w:val="right"/>
              <w:rPr>
                <w:ins w:id="1126" w:author="Pioch, Martin" w:date="2021-07-28T15:46:00Z"/>
                <w:rFonts w:ascii="Calibri" w:hAnsi="Calibri" w:cs="Calibri"/>
                <w:sz w:val="18"/>
                <w:szCs w:val="18"/>
                <w:lang w:val="en-GB"/>
              </w:rPr>
            </w:pPr>
          </w:p>
        </w:tc>
        <w:tc>
          <w:tcPr>
            <w:tcW w:w="1053" w:type="pct"/>
            <w:vMerge/>
            <w:vAlign w:val="center"/>
          </w:tcPr>
          <w:p w14:paraId="779CB86D" w14:textId="77777777" w:rsidR="00EC4B46" w:rsidRPr="00342899" w:rsidRDefault="00EC4B46" w:rsidP="00AF6242">
            <w:pPr>
              <w:pStyle w:val="ITAbsatzohneNr"/>
              <w:suppressAutoHyphens/>
              <w:ind w:right="1007"/>
              <w:jc w:val="right"/>
              <w:rPr>
                <w:ins w:id="1127" w:author="Pioch, Martin" w:date="2021-07-28T15:46:00Z"/>
                <w:rFonts w:ascii="Calibri" w:hAnsi="Calibri" w:cs="Calibri"/>
                <w:sz w:val="18"/>
                <w:szCs w:val="18"/>
                <w:lang w:val="en-GB"/>
              </w:rPr>
            </w:pPr>
          </w:p>
        </w:tc>
        <w:tc>
          <w:tcPr>
            <w:tcW w:w="1067" w:type="pct"/>
            <w:shd w:val="clear" w:color="auto" w:fill="FFFFFF" w:themeFill="background1"/>
            <w:vAlign w:val="center"/>
          </w:tcPr>
          <w:p w14:paraId="525C2089" w14:textId="77777777" w:rsidR="00EC4B46" w:rsidRPr="0093613C" w:rsidRDefault="00EC4B46" w:rsidP="00AF6242">
            <w:pPr>
              <w:pStyle w:val="ITAbsatzohneNr"/>
              <w:suppressAutoHyphens/>
              <w:spacing w:line="240" w:lineRule="auto"/>
              <w:jc w:val="center"/>
              <w:rPr>
                <w:ins w:id="1128" w:author="Pioch, Martin" w:date="2021-07-28T15:46:00Z"/>
                <w:rFonts w:ascii="Calibri" w:hAnsi="Calibri" w:cs="Calibri"/>
                <w:bCs/>
                <w:sz w:val="18"/>
                <w:szCs w:val="18"/>
                <w:lang w:val="en-GB"/>
              </w:rPr>
            </w:pPr>
            <w:ins w:id="1129" w:author="Pioch, Martin" w:date="2021-07-28T15:46:00Z">
              <w:r w:rsidRPr="0093613C">
                <w:rPr>
                  <w:rFonts w:ascii="Calibri" w:hAnsi="Calibri" w:cs="Calibri"/>
                  <w:bCs/>
                  <w:sz w:val="18"/>
                  <w:szCs w:val="18"/>
                  <w:lang w:val="en-GB"/>
                </w:rPr>
                <w:t>WS THINK</w:t>
              </w:r>
            </w:ins>
          </w:p>
        </w:tc>
        <w:tc>
          <w:tcPr>
            <w:tcW w:w="1051" w:type="pct"/>
            <w:vAlign w:val="center"/>
          </w:tcPr>
          <w:p w14:paraId="33591A30" w14:textId="77777777" w:rsidR="00EC4B46" w:rsidRPr="00342899" w:rsidRDefault="00EC4B46" w:rsidP="00AF6242">
            <w:pPr>
              <w:pStyle w:val="ITAbsatzohneNr"/>
              <w:suppressAutoHyphens/>
              <w:ind w:right="884"/>
              <w:jc w:val="right"/>
              <w:rPr>
                <w:ins w:id="1130" w:author="Pioch, Martin" w:date="2021-07-28T15:46:00Z"/>
                <w:rFonts w:ascii="Calibri" w:hAnsi="Calibri" w:cs="Calibri"/>
                <w:sz w:val="18"/>
                <w:szCs w:val="18"/>
                <w:lang w:val="en-GB"/>
              </w:rPr>
            </w:pPr>
          </w:p>
        </w:tc>
      </w:tr>
      <w:tr w:rsidR="00EC4B46" w:rsidRPr="00342899" w14:paraId="0475B939" w14:textId="77777777" w:rsidTr="008207E4">
        <w:trPr>
          <w:trHeight w:val="209"/>
          <w:ins w:id="1131" w:author="Pioch, Martin" w:date="2021-07-28T15:46:00Z"/>
        </w:trPr>
        <w:tc>
          <w:tcPr>
            <w:tcW w:w="780" w:type="pct"/>
            <w:vMerge/>
            <w:shd w:val="clear" w:color="auto" w:fill="FFFFFF" w:themeFill="background1"/>
            <w:vAlign w:val="center"/>
          </w:tcPr>
          <w:p w14:paraId="6682A87E" w14:textId="77777777" w:rsidR="00EC4B46" w:rsidRPr="00342899" w:rsidRDefault="00EC4B46" w:rsidP="00AF6242">
            <w:pPr>
              <w:pStyle w:val="ITAbsatzohneNr"/>
              <w:suppressAutoHyphens/>
              <w:jc w:val="center"/>
              <w:rPr>
                <w:ins w:id="1132" w:author="Pioch, Martin" w:date="2021-07-28T15:46:00Z"/>
                <w:rFonts w:ascii="Calibri" w:hAnsi="Calibri" w:cs="Calibri"/>
                <w:b/>
                <w:sz w:val="18"/>
                <w:szCs w:val="18"/>
                <w:lang w:val="en-GB"/>
              </w:rPr>
            </w:pPr>
          </w:p>
        </w:tc>
        <w:tc>
          <w:tcPr>
            <w:tcW w:w="1049" w:type="pct"/>
            <w:vMerge/>
            <w:vAlign w:val="center"/>
          </w:tcPr>
          <w:p w14:paraId="3D86E63B" w14:textId="77777777" w:rsidR="00EC4B46" w:rsidRPr="00342899" w:rsidRDefault="00EC4B46" w:rsidP="00AF6242">
            <w:pPr>
              <w:pStyle w:val="ITAbsatzohneNr"/>
              <w:suppressAutoHyphens/>
              <w:ind w:right="857"/>
              <w:jc w:val="right"/>
              <w:rPr>
                <w:ins w:id="1133" w:author="Pioch, Martin" w:date="2021-07-28T15:46:00Z"/>
                <w:rFonts w:ascii="Calibri" w:hAnsi="Calibri" w:cs="Calibri"/>
                <w:sz w:val="18"/>
                <w:szCs w:val="18"/>
                <w:lang w:val="en-GB"/>
              </w:rPr>
            </w:pPr>
          </w:p>
        </w:tc>
        <w:tc>
          <w:tcPr>
            <w:tcW w:w="1053" w:type="pct"/>
            <w:vMerge/>
            <w:vAlign w:val="center"/>
          </w:tcPr>
          <w:p w14:paraId="7B3B33F5" w14:textId="77777777" w:rsidR="00EC4B46" w:rsidRPr="00342899" w:rsidRDefault="00EC4B46" w:rsidP="00AF6242">
            <w:pPr>
              <w:pStyle w:val="ITAbsatzohneNr"/>
              <w:suppressAutoHyphens/>
              <w:ind w:right="1007"/>
              <w:jc w:val="right"/>
              <w:rPr>
                <w:ins w:id="1134" w:author="Pioch, Martin" w:date="2021-07-28T15:46:00Z"/>
                <w:rFonts w:ascii="Calibri" w:hAnsi="Calibri" w:cs="Calibri"/>
                <w:sz w:val="18"/>
                <w:szCs w:val="18"/>
                <w:lang w:val="en-GB"/>
              </w:rPr>
            </w:pPr>
          </w:p>
        </w:tc>
        <w:tc>
          <w:tcPr>
            <w:tcW w:w="1067" w:type="pct"/>
            <w:shd w:val="clear" w:color="auto" w:fill="FFFFFF" w:themeFill="background1"/>
            <w:vAlign w:val="center"/>
          </w:tcPr>
          <w:p w14:paraId="294525A2" w14:textId="77777777" w:rsidR="00EC4B46" w:rsidRPr="0093613C" w:rsidRDefault="00EC4B46" w:rsidP="00AF6242">
            <w:pPr>
              <w:pStyle w:val="ITAbsatzohneNr"/>
              <w:suppressAutoHyphens/>
              <w:spacing w:line="240" w:lineRule="auto"/>
              <w:jc w:val="center"/>
              <w:rPr>
                <w:ins w:id="1135" w:author="Pioch, Martin" w:date="2021-07-28T15:46:00Z"/>
                <w:rFonts w:ascii="Calibri" w:hAnsi="Calibri" w:cs="Calibri"/>
                <w:bCs/>
                <w:sz w:val="18"/>
                <w:szCs w:val="18"/>
                <w:lang w:val="en-GB"/>
              </w:rPr>
            </w:pPr>
            <w:ins w:id="1136" w:author="Pioch, Martin" w:date="2021-07-28T15:46:00Z">
              <w:r w:rsidRPr="0093613C">
                <w:rPr>
                  <w:rFonts w:ascii="Calibri" w:hAnsi="Calibri" w:cs="Calibri"/>
                  <w:bCs/>
                  <w:sz w:val="18"/>
                  <w:szCs w:val="18"/>
                  <w:lang w:val="en-GB"/>
                </w:rPr>
                <w:t>WS ACT</w:t>
              </w:r>
            </w:ins>
          </w:p>
        </w:tc>
        <w:tc>
          <w:tcPr>
            <w:tcW w:w="1051" w:type="pct"/>
            <w:vAlign w:val="center"/>
          </w:tcPr>
          <w:p w14:paraId="5CC1736B" w14:textId="77777777" w:rsidR="00EC4B46" w:rsidRPr="00342899" w:rsidRDefault="00EC4B46" w:rsidP="00AF6242">
            <w:pPr>
              <w:pStyle w:val="ITAbsatzohneNr"/>
              <w:suppressAutoHyphens/>
              <w:ind w:right="884"/>
              <w:jc w:val="right"/>
              <w:rPr>
                <w:ins w:id="1137" w:author="Pioch, Martin" w:date="2021-07-28T15:46:00Z"/>
                <w:rFonts w:ascii="Calibri" w:hAnsi="Calibri" w:cs="Calibri"/>
                <w:sz w:val="18"/>
                <w:szCs w:val="18"/>
                <w:lang w:val="en-GB"/>
              </w:rPr>
            </w:pPr>
          </w:p>
        </w:tc>
      </w:tr>
      <w:tr w:rsidR="00EC4B46" w:rsidRPr="00342899" w14:paraId="6E8F9ABB" w14:textId="77777777" w:rsidTr="008207E4">
        <w:trPr>
          <w:trHeight w:val="206"/>
          <w:ins w:id="1138" w:author="Pioch, Martin" w:date="2021-07-28T15:46:00Z"/>
        </w:trPr>
        <w:tc>
          <w:tcPr>
            <w:tcW w:w="780" w:type="pct"/>
            <w:vMerge/>
            <w:shd w:val="clear" w:color="auto" w:fill="FFFFFF" w:themeFill="background1"/>
            <w:vAlign w:val="center"/>
          </w:tcPr>
          <w:p w14:paraId="334F8205" w14:textId="77777777" w:rsidR="00EC4B46" w:rsidRPr="00342899" w:rsidRDefault="00EC4B46" w:rsidP="00AF6242">
            <w:pPr>
              <w:pStyle w:val="ITAbsatzohneNr"/>
              <w:suppressAutoHyphens/>
              <w:spacing w:line="240" w:lineRule="auto"/>
              <w:jc w:val="center"/>
              <w:rPr>
                <w:ins w:id="1139" w:author="Pioch, Martin" w:date="2021-07-28T15:46:00Z"/>
                <w:rFonts w:ascii="Calibri" w:hAnsi="Calibri" w:cs="Calibri"/>
                <w:b/>
                <w:sz w:val="18"/>
                <w:szCs w:val="18"/>
                <w:lang w:val="en-GB"/>
              </w:rPr>
            </w:pPr>
          </w:p>
        </w:tc>
        <w:tc>
          <w:tcPr>
            <w:tcW w:w="1049" w:type="pct"/>
            <w:vMerge/>
            <w:vAlign w:val="center"/>
          </w:tcPr>
          <w:p w14:paraId="0C3BCA25" w14:textId="77777777" w:rsidR="00EC4B46" w:rsidRPr="00342899" w:rsidRDefault="00EC4B46" w:rsidP="00AF6242">
            <w:pPr>
              <w:pStyle w:val="ITAbsatzohneNr"/>
              <w:suppressAutoHyphens/>
              <w:spacing w:line="240" w:lineRule="auto"/>
              <w:ind w:right="857"/>
              <w:jc w:val="right"/>
              <w:rPr>
                <w:ins w:id="1140" w:author="Pioch, Martin" w:date="2021-07-28T15:46:00Z"/>
                <w:rFonts w:ascii="Calibri" w:hAnsi="Calibri" w:cs="Calibri"/>
                <w:sz w:val="18"/>
                <w:szCs w:val="18"/>
                <w:lang w:val="en-GB"/>
              </w:rPr>
            </w:pPr>
          </w:p>
        </w:tc>
        <w:tc>
          <w:tcPr>
            <w:tcW w:w="1053" w:type="pct"/>
            <w:vMerge/>
            <w:vAlign w:val="center"/>
          </w:tcPr>
          <w:p w14:paraId="6CC69620" w14:textId="77777777" w:rsidR="00EC4B46" w:rsidRPr="00342899" w:rsidRDefault="00EC4B46" w:rsidP="00AF6242">
            <w:pPr>
              <w:pStyle w:val="ITAbsatzohneNr"/>
              <w:suppressAutoHyphens/>
              <w:spacing w:line="240" w:lineRule="auto"/>
              <w:ind w:right="1007"/>
              <w:jc w:val="right"/>
              <w:rPr>
                <w:ins w:id="1141" w:author="Pioch, Martin" w:date="2021-07-28T15:46:00Z"/>
                <w:rFonts w:ascii="Calibri" w:hAnsi="Calibri" w:cs="Calibri"/>
                <w:sz w:val="18"/>
                <w:szCs w:val="18"/>
                <w:lang w:val="en-GB"/>
              </w:rPr>
            </w:pPr>
          </w:p>
        </w:tc>
        <w:tc>
          <w:tcPr>
            <w:tcW w:w="1067" w:type="pct"/>
            <w:shd w:val="clear" w:color="auto" w:fill="FFFFFF" w:themeFill="background1"/>
            <w:vAlign w:val="center"/>
          </w:tcPr>
          <w:p w14:paraId="197A3BAB" w14:textId="77777777" w:rsidR="00EC4B46" w:rsidRPr="0093613C" w:rsidRDefault="00EC4B46" w:rsidP="00AF6242">
            <w:pPr>
              <w:pStyle w:val="ITAbsatzohneNr"/>
              <w:suppressAutoHyphens/>
              <w:spacing w:line="240" w:lineRule="auto"/>
              <w:jc w:val="center"/>
              <w:rPr>
                <w:ins w:id="1142" w:author="Pioch, Martin" w:date="2021-07-28T15:46:00Z"/>
                <w:rFonts w:ascii="Calibri" w:hAnsi="Calibri" w:cs="Calibri"/>
                <w:bCs/>
                <w:sz w:val="18"/>
                <w:szCs w:val="18"/>
                <w:lang w:val="en-GB"/>
              </w:rPr>
            </w:pPr>
            <w:ins w:id="1143" w:author="Pioch, Martin" w:date="2021-07-28T15:46:00Z">
              <w:r w:rsidRPr="0093613C">
                <w:rPr>
                  <w:rFonts w:ascii="Calibri" w:hAnsi="Calibri" w:cs="Calibri"/>
                  <w:bCs/>
                  <w:sz w:val="18"/>
                  <w:szCs w:val="18"/>
                  <w:lang w:val="en-GB"/>
                </w:rPr>
                <w:t>WS TRANSFORM</w:t>
              </w:r>
            </w:ins>
          </w:p>
        </w:tc>
        <w:tc>
          <w:tcPr>
            <w:tcW w:w="1051" w:type="pct"/>
            <w:vAlign w:val="center"/>
          </w:tcPr>
          <w:p w14:paraId="014FD449" w14:textId="77777777" w:rsidR="00EC4B46" w:rsidRPr="00342899" w:rsidRDefault="00EC4B46" w:rsidP="00AF6242">
            <w:pPr>
              <w:pStyle w:val="ITAbsatzohneNr"/>
              <w:suppressAutoHyphens/>
              <w:spacing w:line="240" w:lineRule="auto"/>
              <w:ind w:right="884"/>
              <w:jc w:val="right"/>
              <w:rPr>
                <w:ins w:id="1144" w:author="Pioch, Martin" w:date="2021-07-28T15:46:00Z"/>
                <w:rFonts w:ascii="Calibri" w:hAnsi="Calibri" w:cs="Calibri"/>
                <w:sz w:val="18"/>
                <w:szCs w:val="18"/>
                <w:lang w:val="en-GB"/>
              </w:rPr>
            </w:pPr>
          </w:p>
        </w:tc>
      </w:tr>
      <w:tr w:rsidR="00EC4B46" w:rsidRPr="00342899" w14:paraId="15DE2B02" w14:textId="77777777" w:rsidTr="008207E4">
        <w:trPr>
          <w:trHeight w:val="206"/>
          <w:ins w:id="1145" w:author="Pioch, Martin" w:date="2021-07-28T15:46:00Z"/>
        </w:trPr>
        <w:tc>
          <w:tcPr>
            <w:tcW w:w="780" w:type="pct"/>
            <w:vMerge w:val="restart"/>
            <w:shd w:val="clear" w:color="auto" w:fill="FFFFFF" w:themeFill="background1"/>
            <w:vAlign w:val="center"/>
          </w:tcPr>
          <w:p w14:paraId="162FEA34" w14:textId="77777777" w:rsidR="00EC4B46" w:rsidRPr="00342899" w:rsidRDefault="00EC4B46" w:rsidP="00AF6242">
            <w:pPr>
              <w:pStyle w:val="ITAbsatzohneNr"/>
              <w:suppressAutoHyphens/>
              <w:spacing w:line="240" w:lineRule="auto"/>
              <w:jc w:val="center"/>
              <w:rPr>
                <w:ins w:id="1146" w:author="Pioch, Martin" w:date="2021-07-28T15:46:00Z"/>
                <w:rFonts w:ascii="Calibri" w:hAnsi="Calibri" w:cs="Calibri"/>
                <w:b/>
                <w:sz w:val="18"/>
                <w:szCs w:val="18"/>
                <w:lang w:val="en-GB"/>
              </w:rPr>
            </w:pPr>
            <w:ins w:id="1147" w:author="Pioch, Martin" w:date="2021-07-28T15:46:00Z">
              <w:r w:rsidRPr="00342899">
                <w:rPr>
                  <w:rFonts w:ascii="Calibri" w:hAnsi="Calibri" w:cs="Calibri"/>
                  <w:b/>
                  <w:sz w:val="18"/>
                  <w:szCs w:val="18"/>
                  <w:lang w:val="en-GB"/>
                </w:rPr>
                <w:t>WS TRANSFORM</w:t>
              </w:r>
            </w:ins>
          </w:p>
        </w:tc>
        <w:tc>
          <w:tcPr>
            <w:tcW w:w="1049" w:type="pct"/>
            <w:vMerge w:val="restart"/>
            <w:vAlign w:val="center"/>
          </w:tcPr>
          <w:p w14:paraId="47388C0E" w14:textId="77777777" w:rsidR="00EC4B46" w:rsidRPr="00342899" w:rsidRDefault="00EC4B46" w:rsidP="00AF6242">
            <w:pPr>
              <w:pStyle w:val="ITAbsatzohneNr"/>
              <w:suppressAutoHyphens/>
              <w:spacing w:line="240" w:lineRule="auto"/>
              <w:ind w:right="857"/>
              <w:jc w:val="right"/>
              <w:rPr>
                <w:ins w:id="1148" w:author="Pioch, Martin" w:date="2021-07-28T15:46:00Z"/>
                <w:rFonts w:ascii="Calibri" w:hAnsi="Calibri" w:cs="Calibri"/>
                <w:sz w:val="18"/>
                <w:szCs w:val="18"/>
                <w:lang w:val="en-GB"/>
              </w:rPr>
            </w:pPr>
          </w:p>
        </w:tc>
        <w:tc>
          <w:tcPr>
            <w:tcW w:w="1053" w:type="pct"/>
            <w:vMerge w:val="restart"/>
            <w:vAlign w:val="center"/>
          </w:tcPr>
          <w:p w14:paraId="5F61D3A5" w14:textId="77777777" w:rsidR="00EC4B46" w:rsidRPr="00342899" w:rsidRDefault="00EC4B46" w:rsidP="00AF6242">
            <w:pPr>
              <w:pStyle w:val="ITAbsatzohneNr"/>
              <w:suppressAutoHyphens/>
              <w:spacing w:line="240" w:lineRule="auto"/>
              <w:ind w:right="1007"/>
              <w:jc w:val="right"/>
              <w:rPr>
                <w:ins w:id="1149" w:author="Pioch, Martin" w:date="2021-07-28T15:46:00Z"/>
                <w:rFonts w:ascii="Calibri" w:hAnsi="Calibri" w:cs="Calibri"/>
                <w:sz w:val="18"/>
                <w:szCs w:val="18"/>
                <w:lang w:val="en-GB"/>
              </w:rPr>
            </w:pPr>
          </w:p>
        </w:tc>
        <w:tc>
          <w:tcPr>
            <w:tcW w:w="1067" w:type="pct"/>
            <w:shd w:val="clear" w:color="auto" w:fill="FFFFFF" w:themeFill="background1"/>
            <w:vAlign w:val="center"/>
          </w:tcPr>
          <w:p w14:paraId="4701439F" w14:textId="77777777" w:rsidR="00EC4B46" w:rsidRPr="0093613C" w:rsidRDefault="00EC4B46" w:rsidP="00AF6242">
            <w:pPr>
              <w:pStyle w:val="ITAbsatzohneNr"/>
              <w:suppressAutoHyphens/>
              <w:spacing w:line="240" w:lineRule="auto"/>
              <w:jc w:val="center"/>
              <w:rPr>
                <w:ins w:id="1150" w:author="Pioch, Martin" w:date="2021-07-28T15:46:00Z"/>
                <w:rFonts w:ascii="Calibri" w:hAnsi="Calibri" w:cs="Calibri"/>
                <w:bCs/>
                <w:sz w:val="18"/>
                <w:szCs w:val="18"/>
                <w:lang w:val="en-GB"/>
              </w:rPr>
            </w:pPr>
            <w:ins w:id="1151" w:author="Pioch, Martin" w:date="2021-07-28T15:46:00Z">
              <w:r w:rsidRPr="0093613C">
                <w:rPr>
                  <w:rFonts w:ascii="Calibri" w:hAnsi="Calibri" w:cs="Calibri"/>
                  <w:bCs/>
                  <w:sz w:val="18"/>
                  <w:szCs w:val="18"/>
                  <w:lang w:val="en-GB"/>
                </w:rPr>
                <w:t>WS SENSE</w:t>
              </w:r>
            </w:ins>
          </w:p>
        </w:tc>
        <w:tc>
          <w:tcPr>
            <w:tcW w:w="1051" w:type="pct"/>
            <w:vAlign w:val="center"/>
          </w:tcPr>
          <w:p w14:paraId="168C0D12" w14:textId="77777777" w:rsidR="00EC4B46" w:rsidRPr="00342899" w:rsidRDefault="00EC4B46" w:rsidP="00AF6242">
            <w:pPr>
              <w:pStyle w:val="ITAbsatzohneNr"/>
              <w:suppressAutoHyphens/>
              <w:spacing w:line="240" w:lineRule="auto"/>
              <w:ind w:right="884"/>
              <w:jc w:val="right"/>
              <w:rPr>
                <w:ins w:id="1152" w:author="Pioch, Martin" w:date="2021-07-28T15:46:00Z"/>
                <w:rFonts w:ascii="Calibri" w:hAnsi="Calibri" w:cs="Calibri"/>
                <w:sz w:val="18"/>
                <w:szCs w:val="18"/>
                <w:lang w:val="en-GB"/>
              </w:rPr>
            </w:pPr>
          </w:p>
        </w:tc>
      </w:tr>
      <w:tr w:rsidR="00EC4B46" w:rsidRPr="00342899" w14:paraId="01C3685A" w14:textId="77777777" w:rsidTr="008207E4">
        <w:trPr>
          <w:trHeight w:val="206"/>
          <w:ins w:id="1153" w:author="Pioch, Martin" w:date="2021-07-28T15:46:00Z"/>
        </w:trPr>
        <w:tc>
          <w:tcPr>
            <w:tcW w:w="780" w:type="pct"/>
            <w:vMerge/>
            <w:shd w:val="clear" w:color="auto" w:fill="FFFFFF" w:themeFill="background1"/>
            <w:vAlign w:val="center"/>
          </w:tcPr>
          <w:p w14:paraId="07249970" w14:textId="77777777" w:rsidR="00EC4B46" w:rsidRPr="00342899" w:rsidRDefault="00EC4B46" w:rsidP="00AF6242">
            <w:pPr>
              <w:pStyle w:val="ITAbsatzohneNr"/>
              <w:suppressAutoHyphens/>
              <w:spacing w:line="240" w:lineRule="auto"/>
              <w:jc w:val="center"/>
              <w:rPr>
                <w:ins w:id="1154" w:author="Pioch, Martin" w:date="2021-07-28T15:46:00Z"/>
                <w:rFonts w:ascii="Calibri" w:hAnsi="Calibri" w:cs="Calibri"/>
                <w:b/>
                <w:sz w:val="18"/>
                <w:szCs w:val="18"/>
                <w:lang w:val="en-GB"/>
              </w:rPr>
            </w:pPr>
          </w:p>
        </w:tc>
        <w:tc>
          <w:tcPr>
            <w:tcW w:w="1049" w:type="pct"/>
            <w:vMerge/>
            <w:vAlign w:val="center"/>
          </w:tcPr>
          <w:p w14:paraId="221F0986" w14:textId="77777777" w:rsidR="00EC4B46" w:rsidRPr="00342899" w:rsidRDefault="00EC4B46" w:rsidP="00AF6242">
            <w:pPr>
              <w:pStyle w:val="ITAbsatzohneNr"/>
              <w:suppressAutoHyphens/>
              <w:spacing w:line="240" w:lineRule="auto"/>
              <w:ind w:right="857"/>
              <w:jc w:val="right"/>
              <w:rPr>
                <w:ins w:id="1155" w:author="Pioch, Martin" w:date="2021-07-28T15:46:00Z"/>
                <w:rFonts w:ascii="Calibri" w:hAnsi="Calibri" w:cs="Calibri"/>
                <w:sz w:val="18"/>
                <w:szCs w:val="18"/>
                <w:lang w:val="en-GB"/>
              </w:rPr>
            </w:pPr>
          </w:p>
        </w:tc>
        <w:tc>
          <w:tcPr>
            <w:tcW w:w="1053" w:type="pct"/>
            <w:vMerge/>
            <w:vAlign w:val="center"/>
          </w:tcPr>
          <w:p w14:paraId="1BBD1720" w14:textId="77777777" w:rsidR="00EC4B46" w:rsidRPr="00342899" w:rsidRDefault="00EC4B46" w:rsidP="00AF6242">
            <w:pPr>
              <w:pStyle w:val="ITAbsatzohneNr"/>
              <w:suppressAutoHyphens/>
              <w:spacing w:line="240" w:lineRule="auto"/>
              <w:ind w:right="1007"/>
              <w:jc w:val="right"/>
              <w:rPr>
                <w:ins w:id="1156" w:author="Pioch, Martin" w:date="2021-07-28T15:46:00Z"/>
                <w:rFonts w:ascii="Calibri" w:hAnsi="Calibri" w:cs="Calibri"/>
                <w:sz w:val="18"/>
                <w:szCs w:val="18"/>
                <w:lang w:val="en-GB"/>
              </w:rPr>
            </w:pPr>
          </w:p>
        </w:tc>
        <w:tc>
          <w:tcPr>
            <w:tcW w:w="1067" w:type="pct"/>
            <w:shd w:val="clear" w:color="auto" w:fill="FFFFFF" w:themeFill="background1"/>
            <w:vAlign w:val="center"/>
          </w:tcPr>
          <w:p w14:paraId="402CD801" w14:textId="77777777" w:rsidR="00EC4B46" w:rsidRPr="0093613C" w:rsidRDefault="00EC4B46" w:rsidP="00AF6242">
            <w:pPr>
              <w:pStyle w:val="ITAbsatzohneNr"/>
              <w:suppressAutoHyphens/>
              <w:spacing w:line="240" w:lineRule="auto"/>
              <w:jc w:val="center"/>
              <w:rPr>
                <w:ins w:id="1157" w:author="Pioch, Martin" w:date="2021-07-28T15:46:00Z"/>
                <w:rFonts w:ascii="Calibri" w:hAnsi="Calibri" w:cs="Calibri"/>
                <w:bCs/>
                <w:sz w:val="18"/>
                <w:szCs w:val="18"/>
                <w:lang w:val="en-GB"/>
              </w:rPr>
            </w:pPr>
            <w:ins w:id="1158" w:author="Pioch, Martin" w:date="2021-07-28T15:46:00Z">
              <w:r w:rsidRPr="0093613C">
                <w:rPr>
                  <w:rFonts w:ascii="Calibri" w:hAnsi="Calibri" w:cs="Calibri"/>
                  <w:bCs/>
                  <w:sz w:val="18"/>
                  <w:szCs w:val="18"/>
                  <w:lang w:val="en-GB"/>
                </w:rPr>
                <w:t>WS THINK</w:t>
              </w:r>
            </w:ins>
          </w:p>
        </w:tc>
        <w:tc>
          <w:tcPr>
            <w:tcW w:w="1051" w:type="pct"/>
            <w:vAlign w:val="center"/>
          </w:tcPr>
          <w:p w14:paraId="13676CBE" w14:textId="77777777" w:rsidR="00EC4B46" w:rsidRPr="00342899" w:rsidRDefault="00EC4B46" w:rsidP="00AF6242">
            <w:pPr>
              <w:pStyle w:val="ITAbsatzohneNr"/>
              <w:suppressAutoHyphens/>
              <w:spacing w:line="240" w:lineRule="auto"/>
              <w:ind w:right="884"/>
              <w:jc w:val="right"/>
              <w:rPr>
                <w:ins w:id="1159" w:author="Pioch, Martin" w:date="2021-07-28T15:46:00Z"/>
                <w:rFonts w:ascii="Calibri" w:hAnsi="Calibri" w:cs="Calibri"/>
                <w:sz w:val="18"/>
                <w:szCs w:val="18"/>
                <w:lang w:val="en-GB"/>
              </w:rPr>
            </w:pPr>
          </w:p>
        </w:tc>
      </w:tr>
      <w:tr w:rsidR="00EC4B46" w:rsidRPr="00342899" w14:paraId="65AAEAC2" w14:textId="77777777" w:rsidTr="008207E4">
        <w:trPr>
          <w:trHeight w:val="206"/>
          <w:ins w:id="1160" w:author="Pioch, Martin" w:date="2021-07-28T15:46:00Z"/>
        </w:trPr>
        <w:tc>
          <w:tcPr>
            <w:tcW w:w="780" w:type="pct"/>
            <w:vMerge/>
            <w:shd w:val="clear" w:color="auto" w:fill="FFFFFF" w:themeFill="background1"/>
            <w:vAlign w:val="center"/>
          </w:tcPr>
          <w:p w14:paraId="4087086E" w14:textId="77777777" w:rsidR="00EC4B46" w:rsidRPr="00342899" w:rsidRDefault="00EC4B46" w:rsidP="00AF6242">
            <w:pPr>
              <w:pStyle w:val="ITAbsatzohneNr"/>
              <w:suppressAutoHyphens/>
              <w:spacing w:line="240" w:lineRule="auto"/>
              <w:jc w:val="center"/>
              <w:rPr>
                <w:ins w:id="1161" w:author="Pioch, Martin" w:date="2021-07-28T15:46:00Z"/>
                <w:rFonts w:ascii="Calibri" w:hAnsi="Calibri" w:cs="Calibri"/>
                <w:b/>
                <w:sz w:val="18"/>
                <w:szCs w:val="18"/>
                <w:lang w:val="en-GB"/>
              </w:rPr>
            </w:pPr>
          </w:p>
        </w:tc>
        <w:tc>
          <w:tcPr>
            <w:tcW w:w="1049" w:type="pct"/>
            <w:vMerge/>
            <w:vAlign w:val="center"/>
          </w:tcPr>
          <w:p w14:paraId="175B4599" w14:textId="77777777" w:rsidR="00EC4B46" w:rsidRPr="00342899" w:rsidRDefault="00EC4B46" w:rsidP="00AF6242">
            <w:pPr>
              <w:pStyle w:val="ITAbsatzohneNr"/>
              <w:suppressAutoHyphens/>
              <w:spacing w:line="240" w:lineRule="auto"/>
              <w:ind w:right="857"/>
              <w:jc w:val="right"/>
              <w:rPr>
                <w:ins w:id="1162" w:author="Pioch, Martin" w:date="2021-07-28T15:46:00Z"/>
                <w:rFonts w:ascii="Calibri" w:hAnsi="Calibri" w:cs="Calibri"/>
                <w:sz w:val="18"/>
                <w:szCs w:val="18"/>
                <w:lang w:val="en-GB"/>
              </w:rPr>
            </w:pPr>
          </w:p>
        </w:tc>
        <w:tc>
          <w:tcPr>
            <w:tcW w:w="1053" w:type="pct"/>
            <w:vMerge/>
            <w:vAlign w:val="center"/>
          </w:tcPr>
          <w:p w14:paraId="2389BCB3" w14:textId="77777777" w:rsidR="00EC4B46" w:rsidRPr="00342899" w:rsidRDefault="00EC4B46" w:rsidP="00AF6242">
            <w:pPr>
              <w:pStyle w:val="ITAbsatzohneNr"/>
              <w:suppressAutoHyphens/>
              <w:spacing w:line="240" w:lineRule="auto"/>
              <w:ind w:right="1007"/>
              <w:jc w:val="right"/>
              <w:rPr>
                <w:ins w:id="1163" w:author="Pioch, Martin" w:date="2021-07-28T15:46:00Z"/>
                <w:rFonts w:ascii="Calibri" w:hAnsi="Calibri" w:cs="Calibri"/>
                <w:sz w:val="18"/>
                <w:szCs w:val="18"/>
                <w:lang w:val="en-GB"/>
              </w:rPr>
            </w:pPr>
          </w:p>
        </w:tc>
        <w:tc>
          <w:tcPr>
            <w:tcW w:w="1067" w:type="pct"/>
            <w:shd w:val="clear" w:color="auto" w:fill="FFFFFF" w:themeFill="background1"/>
            <w:vAlign w:val="center"/>
          </w:tcPr>
          <w:p w14:paraId="7618E8C1" w14:textId="77777777" w:rsidR="00EC4B46" w:rsidRPr="0093613C" w:rsidRDefault="00EC4B46" w:rsidP="00AF6242">
            <w:pPr>
              <w:pStyle w:val="ITAbsatzohneNr"/>
              <w:suppressAutoHyphens/>
              <w:spacing w:line="240" w:lineRule="auto"/>
              <w:jc w:val="center"/>
              <w:rPr>
                <w:ins w:id="1164" w:author="Pioch, Martin" w:date="2021-07-28T15:46:00Z"/>
                <w:rFonts w:ascii="Calibri" w:hAnsi="Calibri" w:cs="Calibri"/>
                <w:bCs/>
                <w:sz w:val="18"/>
                <w:szCs w:val="18"/>
                <w:lang w:val="en-GB"/>
              </w:rPr>
            </w:pPr>
            <w:ins w:id="1165" w:author="Pioch, Martin" w:date="2021-07-28T15:46:00Z">
              <w:r w:rsidRPr="0093613C">
                <w:rPr>
                  <w:rFonts w:ascii="Calibri" w:hAnsi="Calibri" w:cs="Calibri"/>
                  <w:bCs/>
                  <w:sz w:val="18"/>
                  <w:szCs w:val="18"/>
                  <w:lang w:val="en-GB"/>
                </w:rPr>
                <w:t>WS ACT</w:t>
              </w:r>
            </w:ins>
          </w:p>
        </w:tc>
        <w:tc>
          <w:tcPr>
            <w:tcW w:w="1051" w:type="pct"/>
            <w:vAlign w:val="center"/>
          </w:tcPr>
          <w:p w14:paraId="34A62A20" w14:textId="77777777" w:rsidR="00EC4B46" w:rsidRPr="00342899" w:rsidRDefault="00EC4B46" w:rsidP="00AF6242">
            <w:pPr>
              <w:pStyle w:val="ITAbsatzohneNr"/>
              <w:suppressAutoHyphens/>
              <w:spacing w:line="240" w:lineRule="auto"/>
              <w:ind w:right="884"/>
              <w:jc w:val="right"/>
              <w:rPr>
                <w:ins w:id="1166" w:author="Pioch, Martin" w:date="2021-07-28T15:46:00Z"/>
                <w:rFonts w:ascii="Calibri" w:hAnsi="Calibri" w:cs="Calibri"/>
                <w:sz w:val="18"/>
                <w:szCs w:val="18"/>
                <w:lang w:val="en-GB"/>
              </w:rPr>
            </w:pPr>
          </w:p>
        </w:tc>
      </w:tr>
      <w:tr w:rsidR="00EC4B46" w:rsidRPr="00342899" w14:paraId="31F859AA" w14:textId="77777777" w:rsidTr="008207E4">
        <w:trPr>
          <w:trHeight w:val="206"/>
          <w:ins w:id="1167" w:author="Pioch, Martin" w:date="2021-07-28T15:46:00Z"/>
        </w:trPr>
        <w:tc>
          <w:tcPr>
            <w:tcW w:w="780" w:type="pct"/>
            <w:vMerge/>
            <w:shd w:val="clear" w:color="auto" w:fill="FFFFFF" w:themeFill="background1"/>
            <w:vAlign w:val="center"/>
          </w:tcPr>
          <w:p w14:paraId="68FD0C36" w14:textId="77777777" w:rsidR="00EC4B46" w:rsidRPr="00342899" w:rsidRDefault="00EC4B46" w:rsidP="00AF6242">
            <w:pPr>
              <w:pStyle w:val="ITAbsatzohneNr"/>
              <w:suppressAutoHyphens/>
              <w:spacing w:line="240" w:lineRule="auto"/>
              <w:jc w:val="center"/>
              <w:rPr>
                <w:ins w:id="1168" w:author="Pioch, Martin" w:date="2021-07-28T15:46:00Z"/>
                <w:rFonts w:ascii="Calibri" w:hAnsi="Calibri" w:cs="Calibri"/>
                <w:b/>
                <w:sz w:val="18"/>
                <w:szCs w:val="18"/>
                <w:lang w:val="en-GB"/>
              </w:rPr>
            </w:pPr>
          </w:p>
        </w:tc>
        <w:tc>
          <w:tcPr>
            <w:tcW w:w="1049" w:type="pct"/>
            <w:vMerge/>
            <w:vAlign w:val="center"/>
          </w:tcPr>
          <w:p w14:paraId="4ECA577F" w14:textId="77777777" w:rsidR="00EC4B46" w:rsidRPr="00342899" w:rsidRDefault="00EC4B46" w:rsidP="00AF6242">
            <w:pPr>
              <w:pStyle w:val="ITAbsatzohneNr"/>
              <w:suppressAutoHyphens/>
              <w:spacing w:line="240" w:lineRule="auto"/>
              <w:ind w:right="857"/>
              <w:jc w:val="right"/>
              <w:rPr>
                <w:ins w:id="1169" w:author="Pioch, Martin" w:date="2021-07-28T15:46:00Z"/>
                <w:rFonts w:ascii="Calibri" w:hAnsi="Calibri" w:cs="Calibri"/>
                <w:sz w:val="18"/>
                <w:szCs w:val="18"/>
                <w:lang w:val="en-GB"/>
              </w:rPr>
            </w:pPr>
          </w:p>
        </w:tc>
        <w:tc>
          <w:tcPr>
            <w:tcW w:w="1053" w:type="pct"/>
            <w:vMerge/>
            <w:vAlign w:val="center"/>
          </w:tcPr>
          <w:p w14:paraId="438B81D9" w14:textId="77777777" w:rsidR="00EC4B46" w:rsidRPr="00342899" w:rsidRDefault="00EC4B46" w:rsidP="00AF6242">
            <w:pPr>
              <w:pStyle w:val="ITAbsatzohneNr"/>
              <w:suppressAutoHyphens/>
              <w:spacing w:line="240" w:lineRule="auto"/>
              <w:ind w:right="1007"/>
              <w:jc w:val="right"/>
              <w:rPr>
                <w:ins w:id="1170" w:author="Pioch, Martin" w:date="2021-07-28T15:46:00Z"/>
                <w:rFonts w:ascii="Calibri" w:hAnsi="Calibri" w:cs="Calibri"/>
                <w:sz w:val="18"/>
                <w:szCs w:val="18"/>
                <w:lang w:val="en-GB"/>
              </w:rPr>
            </w:pPr>
          </w:p>
        </w:tc>
        <w:tc>
          <w:tcPr>
            <w:tcW w:w="1067" w:type="pct"/>
            <w:shd w:val="clear" w:color="auto" w:fill="FFFFFF" w:themeFill="background1"/>
            <w:vAlign w:val="center"/>
          </w:tcPr>
          <w:p w14:paraId="5A012C16" w14:textId="77777777" w:rsidR="00EC4B46" w:rsidRPr="0093613C" w:rsidRDefault="00EC4B46" w:rsidP="00AF6242">
            <w:pPr>
              <w:pStyle w:val="ITAbsatzohneNr"/>
              <w:suppressAutoHyphens/>
              <w:spacing w:line="240" w:lineRule="auto"/>
              <w:jc w:val="center"/>
              <w:rPr>
                <w:ins w:id="1171" w:author="Pioch, Martin" w:date="2021-07-28T15:46:00Z"/>
                <w:rFonts w:ascii="Calibri" w:hAnsi="Calibri" w:cs="Calibri"/>
                <w:bCs/>
                <w:sz w:val="18"/>
                <w:szCs w:val="18"/>
                <w:lang w:val="en-GB"/>
              </w:rPr>
            </w:pPr>
            <w:ins w:id="1172" w:author="Pioch, Martin" w:date="2021-07-28T15:46:00Z">
              <w:r w:rsidRPr="0093613C">
                <w:rPr>
                  <w:rFonts w:ascii="Calibri" w:hAnsi="Calibri" w:cs="Calibri"/>
                  <w:bCs/>
                  <w:sz w:val="18"/>
                  <w:szCs w:val="18"/>
                  <w:lang w:val="en-GB"/>
                </w:rPr>
                <w:t>WS COMMUNICATE</w:t>
              </w:r>
            </w:ins>
          </w:p>
        </w:tc>
        <w:tc>
          <w:tcPr>
            <w:tcW w:w="1051" w:type="pct"/>
            <w:vAlign w:val="center"/>
          </w:tcPr>
          <w:p w14:paraId="7A05220E" w14:textId="77777777" w:rsidR="00EC4B46" w:rsidRPr="00342899" w:rsidRDefault="00EC4B46" w:rsidP="00AF6242">
            <w:pPr>
              <w:pStyle w:val="ITAbsatzohneNr"/>
              <w:suppressAutoHyphens/>
              <w:spacing w:line="240" w:lineRule="auto"/>
              <w:ind w:right="884"/>
              <w:jc w:val="right"/>
              <w:rPr>
                <w:ins w:id="1173" w:author="Pioch, Martin" w:date="2021-07-28T15:46:00Z"/>
                <w:rFonts w:ascii="Calibri" w:hAnsi="Calibri" w:cs="Calibri"/>
                <w:sz w:val="18"/>
                <w:szCs w:val="18"/>
                <w:lang w:val="en-GB"/>
              </w:rPr>
            </w:pPr>
          </w:p>
        </w:tc>
      </w:tr>
      <w:tr w:rsidR="00EC4B46" w:rsidRPr="00342899" w14:paraId="22E7B84C" w14:textId="77777777" w:rsidTr="008207E4">
        <w:trPr>
          <w:trHeight w:val="206"/>
          <w:ins w:id="1174" w:author="Pioch, Martin" w:date="2021-07-28T15:46:00Z"/>
        </w:trPr>
        <w:tc>
          <w:tcPr>
            <w:tcW w:w="780" w:type="pct"/>
            <w:shd w:val="clear" w:color="auto" w:fill="FFFFFF" w:themeFill="background1"/>
            <w:vAlign w:val="center"/>
          </w:tcPr>
          <w:p w14:paraId="1F949BDD" w14:textId="77777777" w:rsidR="00EC4B46" w:rsidRPr="00342899" w:rsidRDefault="00EC4B46" w:rsidP="00AF6242">
            <w:pPr>
              <w:pStyle w:val="ITAbsatzohneNr"/>
              <w:suppressAutoHyphens/>
              <w:spacing w:line="240" w:lineRule="auto"/>
              <w:jc w:val="center"/>
              <w:rPr>
                <w:ins w:id="1175" w:author="Pioch, Martin" w:date="2021-07-28T15:46:00Z"/>
                <w:rFonts w:ascii="Calibri" w:hAnsi="Calibri" w:cs="Calibri"/>
                <w:b/>
                <w:sz w:val="18"/>
                <w:szCs w:val="18"/>
                <w:lang w:val="en-GB"/>
              </w:rPr>
            </w:pPr>
            <w:ins w:id="1176" w:author="Pioch, Martin" w:date="2021-07-28T15:46:00Z">
              <w:r w:rsidRPr="00342899">
                <w:rPr>
                  <w:rFonts w:ascii="Calibri" w:hAnsi="Calibri" w:cs="Calibri"/>
                  <w:b/>
                  <w:sz w:val="18"/>
                  <w:szCs w:val="18"/>
                  <w:lang w:val="en-GB"/>
                </w:rPr>
                <w:t>Total</w:t>
              </w:r>
            </w:ins>
          </w:p>
        </w:tc>
        <w:tc>
          <w:tcPr>
            <w:tcW w:w="1049" w:type="pct"/>
            <w:vAlign w:val="center"/>
          </w:tcPr>
          <w:p w14:paraId="232C1D3E" w14:textId="77777777" w:rsidR="00EC4B46" w:rsidRPr="00342899" w:rsidRDefault="00EC4B46" w:rsidP="00AF6242">
            <w:pPr>
              <w:pStyle w:val="ITAbsatzohneNr"/>
              <w:suppressAutoHyphens/>
              <w:spacing w:line="240" w:lineRule="auto"/>
              <w:ind w:right="857"/>
              <w:jc w:val="right"/>
              <w:rPr>
                <w:ins w:id="1177" w:author="Pioch, Martin" w:date="2021-07-28T15:46:00Z"/>
                <w:rFonts w:ascii="Calibri" w:hAnsi="Calibri" w:cs="Calibri"/>
                <w:sz w:val="18"/>
                <w:szCs w:val="18"/>
                <w:lang w:val="en-GB"/>
              </w:rPr>
            </w:pPr>
          </w:p>
        </w:tc>
        <w:tc>
          <w:tcPr>
            <w:tcW w:w="1053" w:type="pct"/>
            <w:vAlign w:val="center"/>
          </w:tcPr>
          <w:p w14:paraId="6E6A9096" w14:textId="77777777" w:rsidR="00EC4B46" w:rsidRPr="00342899" w:rsidRDefault="00EC4B46" w:rsidP="00AF6242">
            <w:pPr>
              <w:pStyle w:val="ITAbsatzohneNr"/>
              <w:suppressAutoHyphens/>
              <w:spacing w:line="240" w:lineRule="auto"/>
              <w:ind w:right="1007"/>
              <w:jc w:val="right"/>
              <w:rPr>
                <w:ins w:id="1178" w:author="Pioch, Martin" w:date="2021-07-28T15:46:00Z"/>
                <w:rFonts w:ascii="Calibri" w:hAnsi="Calibri" w:cs="Calibri"/>
                <w:sz w:val="18"/>
                <w:szCs w:val="18"/>
                <w:lang w:val="en-GB"/>
              </w:rPr>
            </w:pPr>
          </w:p>
        </w:tc>
        <w:tc>
          <w:tcPr>
            <w:tcW w:w="1067" w:type="pct"/>
            <w:shd w:val="clear" w:color="auto" w:fill="FFFFFF" w:themeFill="background1"/>
            <w:vAlign w:val="center"/>
          </w:tcPr>
          <w:p w14:paraId="0939CC1F" w14:textId="77777777" w:rsidR="00EC4B46" w:rsidRPr="00342899" w:rsidRDefault="00EC4B46" w:rsidP="00AF6242">
            <w:pPr>
              <w:pStyle w:val="ITAbsatzohneNr"/>
              <w:suppressAutoHyphens/>
              <w:spacing w:line="240" w:lineRule="auto"/>
              <w:jc w:val="center"/>
              <w:rPr>
                <w:ins w:id="1179" w:author="Pioch, Martin" w:date="2021-07-28T15:46:00Z"/>
                <w:rFonts w:ascii="Calibri" w:hAnsi="Calibri" w:cs="Calibri"/>
                <w:sz w:val="18"/>
                <w:szCs w:val="18"/>
                <w:lang w:val="en-GB"/>
              </w:rPr>
            </w:pPr>
          </w:p>
        </w:tc>
        <w:tc>
          <w:tcPr>
            <w:tcW w:w="1051" w:type="pct"/>
            <w:vAlign w:val="center"/>
          </w:tcPr>
          <w:p w14:paraId="09587E08" w14:textId="77777777" w:rsidR="00EC4B46" w:rsidRPr="00342899" w:rsidRDefault="00EC4B46" w:rsidP="00AF6242">
            <w:pPr>
              <w:pStyle w:val="ITAbsatzohneNr"/>
              <w:suppressAutoHyphens/>
              <w:spacing w:line="240" w:lineRule="auto"/>
              <w:ind w:right="884"/>
              <w:jc w:val="right"/>
              <w:rPr>
                <w:ins w:id="1180" w:author="Pioch, Martin" w:date="2021-07-28T15:46:00Z"/>
                <w:rFonts w:ascii="Calibri" w:hAnsi="Calibri" w:cs="Calibri"/>
                <w:sz w:val="18"/>
                <w:szCs w:val="18"/>
                <w:lang w:val="en-GB"/>
              </w:rPr>
            </w:pPr>
          </w:p>
        </w:tc>
      </w:tr>
    </w:tbl>
    <w:p w14:paraId="2E9608B6" w14:textId="77777777" w:rsidR="00EC4B46" w:rsidRPr="00342899" w:rsidRDefault="00EC4B46" w:rsidP="00EC4B46">
      <w:pPr>
        <w:pStyle w:val="ITAbsatzohneNr"/>
        <w:suppressAutoHyphens/>
        <w:spacing w:before="120" w:after="120"/>
        <w:jc w:val="both"/>
        <w:rPr>
          <w:ins w:id="1181" w:author="Pioch, Martin" w:date="2021-07-28T15:46:00Z"/>
          <w:rFonts w:ascii="Calibri" w:hAnsi="Calibri" w:cs="Calibri"/>
          <w:lang w:val="en-GB"/>
        </w:rPr>
      </w:pPr>
    </w:p>
    <w:p w14:paraId="4CD9046F" w14:textId="77777777" w:rsidR="00EC4B46" w:rsidRPr="00342899" w:rsidRDefault="00EC4B46" w:rsidP="0093613C">
      <w:pPr>
        <w:rPr>
          <w:ins w:id="1182" w:author="Pioch, Martin" w:date="2021-07-28T15:46:00Z"/>
          <w:lang w:val="en-GB"/>
        </w:rPr>
      </w:pPr>
      <w:ins w:id="1183" w:author="Pioch, Martin" w:date="2021-07-28T15:46:00Z">
        <w:r w:rsidRPr="00342899">
          <w:rPr>
            <w:lang w:val="en-GB"/>
          </w:rPr>
          <w:t>There will be numerous</w:t>
        </w:r>
        <w:r w:rsidRPr="00342899">
          <w:rPr>
            <w:color w:val="222222"/>
            <w:lang w:val="en-GB"/>
          </w:rPr>
          <w:t xml:space="preserve"> </w:t>
        </w:r>
        <w:r w:rsidRPr="00342899">
          <w:rPr>
            <w:lang w:val="en-GB"/>
          </w:rPr>
          <w:t>collaborations within this Integrated Project which would not occur to this extent without such project. These agreed non-exclusive collaborations are described below.</w:t>
        </w:r>
      </w:ins>
    </w:p>
    <w:p w14:paraId="3C8BF9C1" w14:textId="77777777" w:rsidR="00EC4B46" w:rsidRPr="00342899" w:rsidRDefault="00EC4B46" w:rsidP="0093613C">
      <w:pPr>
        <w:rPr>
          <w:ins w:id="1184" w:author="Pioch, Martin" w:date="2021-07-28T15:46:00Z"/>
          <w:lang w:val="en-GB"/>
        </w:rPr>
      </w:pPr>
      <w:ins w:id="1185" w:author="Pioch, Martin" w:date="2021-07-28T15:46:00Z">
        <w:r w:rsidRPr="00342899">
          <w:rPr>
            <w:lang w:val="en-GB"/>
          </w:rPr>
          <w:t xml:space="preserve">The duration of the individual projects of each Direct Participant differ. The activities have not started before the companies made their request for financial assistance to the national public authorities. The activities will start in XXX for the first of them. In any case, the effective implementation of State aid by national authorities remains subject to the prior approval of the Commission. </w:t>
        </w:r>
      </w:ins>
    </w:p>
    <w:p w14:paraId="60F93C60" w14:textId="77777777" w:rsidR="00EC4B46" w:rsidRPr="00342899" w:rsidRDefault="00EC4B46" w:rsidP="0093613C">
      <w:pPr>
        <w:rPr>
          <w:ins w:id="1186" w:author="Pioch, Martin" w:date="2021-07-28T15:46:00Z"/>
          <w:i/>
          <w:lang w:val="en-GB"/>
        </w:rPr>
      </w:pPr>
      <w:ins w:id="1187" w:author="Pioch, Martin" w:date="2021-07-28T15:46:00Z">
        <w:r w:rsidRPr="00342899">
          <w:rPr>
            <w:lang w:val="en-GB"/>
          </w:rPr>
          <w:t xml:space="preserve">The activities of some of the Direct Participants will last until XXX. </w:t>
        </w:r>
      </w:ins>
    </w:p>
    <w:p w14:paraId="548E11DB" w14:textId="2355A0D3" w:rsidR="00EC4B46" w:rsidRDefault="0093613C" w:rsidP="0093613C">
      <w:pPr>
        <w:rPr>
          <w:ins w:id="1188" w:author="Pioch, Martin" w:date="2021-07-28T23:48:00Z"/>
          <w:lang w:val="en-GB"/>
        </w:rPr>
      </w:pPr>
      <w:ins w:id="1189" w:author="Pioch, Martin" w:date="2021-07-28T23:48:00Z">
        <w:r>
          <w:rPr>
            <w:b/>
            <w:lang w:val="en-GB"/>
          </w:rPr>
          <w:t>T</w:t>
        </w:r>
      </w:ins>
      <w:ins w:id="1190" w:author="Pioch, Martin" w:date="2021-07-28T15:46:00Z">
        <w:r w:rsidR="00EC4B46" w:rsidRPr="00342899">
          <w:rPr>
            <w:b/>
            <w:lang w:val="en-GB"/>
          </w:rPr>
          <w:t xml:space="preserve">able </w:t>
        </w:r>
      </w:ins>
      <w:ins w:id="1191" w:author="Pioch, Martin" w:date="2021-07-28T23:48:00Z">
        <w:r>
          <w:rPr>
            <w:b/>
            <w:lang w:val="en-GB"/>
          </w:rPr>
          <w:t>XX</w:t>
        </w:r>
      </w:ins>
      <w:ins w:id="1192" w:author="Pioch, Martin" w:date="2021-07-28T15:46:00Z">
        <w:r w:rsidR="00EC4B46" w:rsidRPr="00342899">
          <w:rPr>
            <w:lang w:val="en-GB"/>
          </w:rPr>
          <w:t xml:space="preserve"> below describes the expected timeline of the four WS. The end date of each WS is determined in relation to the end date of the works of the most distant individual project.</w:t>
        </w:r>
      </w:ins>
    </w:p>
    <w:p w14:paraId="27077474" w14:textId="77777777" w:rsidR="0093613C" w:rsidRPr="00342899" w:rsidRDefault="0093613C" w:rsidP="0093613C">
      <w:pPr>
        <w:rPr>
          <w:ins w:id="1193" w:author="Pioch, Martin" w:date="2021-07-28T15:46:00Z"/>
          <w:lang w:val="en-GB"/>
        </w:rPr>
      </w:pPr>
    </w:p>
    <w:p w14:paraId="694FD65F" w14:textId="3F620F3F" w:rsidR="00EC4B46" w:rsidRPr="00342899" w:rsidRDefault="00EC4B46" w:rsidP="0093613C">
      <w:pPr>
        <w:rPr>
          <w:ins w:id="1194" w:author="Pioch, Martin" w:date="2021-07-28T15:46:00Z"/>
          <w:b/>
          <w:szCs w:val="20"/>
        </w:rPr>
      </w:pPr>
      <w:ins w:id="1195" w:author="Pioch, Martin" w:date="2021-07-28T15:46:00Z">
        <w:r w:rsidRPr="00342899">
          <w:rPr>
            <w:b/>
            <w:szCs w:val="20"/>
          </w:rPr>
          <w:t xml:space="preserve">Table </w:t>
        </w:r>
      </w:ins>
      <w:ins w:id="1196" w:author="Pioch, Martin" w:date="2021-07-28T23:48:00Z">
        <w:r w:rsidR="0093613C">
          <w:rPr>
            <w:b/>
            <w:szCs w:val="20"/>
          </w:rPr>
          <w:t xml:space="preserve">XX: </w:t>
        </w:r>
      </w:ins>
      <w:ins w:id="1197" w:author="Pioch, Martin" w:date="2021-07-28T15:46:00Z">
        <w:r w:rsidRPr="00342899">
          <w:rPr>
            <w:b/>
            <w:szCs w:val="20"/>
          </w:rPr>
          <w:t>Timeline</w:t>
        </w:r>
      </w:ins>
    </w:p>
    <w:tbl>
      <w:tblPr>
        <w:tblW w:w="9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3318"/>
        <w:gridCol w:w="4473"/>
      </w:tblGrid>
      <w:tr w:rsidR="00EC4B46" w:rsidRPr="00342899" w14:paraId="575E4D02" w14:textId="77777777" w:rsidTr="008207E4">
        <w:trPr>
          <w:tblHeader/>
          <w:ins w:id="1198" w:author="Pioch, Martin" w:date="2021-07-28T15:46:00Z"/>
        </w:trPr>
        <w:tc>
          <w:tcPr>
            <w:tcW w:w="1413" w:type="dxa"/>
            <w:shd w:val="clear" w:color="auto" w:fill="D9D9D9" w:themeFill="background1" w:themeFillShade="D9"/>
          </w:tcPr>
          <w:p w14:paraId="36DFF638" w14:textId="77777777" w:rsidR="00EC4B46" w:rsidRPr="00342899" w:rsidRDefault="00EC4B46" w:rsidP="00AF6242">
            <w:pPr>
              <w:pStyle w:val="Coretext"/>
              <w:suppressAutoHyphens/>
              <w:spacing w:before="120"/>
              <w:ind w:firstLine="0"/>
              <w:jc w:val="center"/>
              <w:rPr>
                <w:ins w:id="1199" w:author="Pioch, Martin" w:date="2021-07-28T15:46:00Z"/>
                <w:rFonts w:ascii="Calibri" w:hAnsi="Calibri" w:cs="Calibri"/>
                <w:b/>
                <w:sz w:val="18"/>
                <w:szCs w:val="18"/>
              </w:rPr>
            </w:pPr>
            <w:ins w:id="1200" w:author="Pioch, Martin" w:date="2021-07-28T15:46:00Z">
              <w:r w:rsidRPr="00342899">
                <w:rPr>
                  <w:rFonts w:ascii="Calibri" w:hAnsi="Calibri" w:cs="Calibri"/>
                  <w:b/>
                  <w:sz w:val="18"/>
                  <w:szCs w:val="18"/>
                </w:rPr>
                <w:lastRenderedPageBreak/>
                <w:t>WS</w:t>
              </w:r>
            </w:ins>
          </w:p>
        </w:tc>
        <w:tc>
          <w:tcPr>
            <w:tcW w:w="3318" w:type="dxa"/>
            <w:shd w:val="clear" w:color="auto" w:fill="D9D9D9" w:themeFill="background1" w:themeFillShade="D9"/>
          </w:tcPr>
          <w:p w14:paraId="48F597E9" w14:textId="77777777" w:rsidR="00EC4B46" w:rsidRPr="00342899" w:rsidRDefault="00EC4B46" w:rsidP="00AF6242">
            <w:pPr>
              <w:pStyle w:val="Coretext"/>
              <w:suppressAutoHyphens/>
              <w:spacing w:before="120"/>
              <w:ind w:firstLine="0"/>
              <w:jc w:val="center"/>
              <w:rPr>
                <w:ins w:id="1201" w:author="Pioch, Martin" w:date="2021-07-28T15:46:00Z"/>
                <w:rFonts w:ascii="Calibri" w:hAnsi="Calibri" w:cs="Calibri"/>
                <w:b/>
                <w:sz w:val="18"/>
                <w:szCs w:val="18"/>
              </w:rPr>
            </w:pPr>
            <w:ins w:id="1202" w:author="Pioch, Martin" w:date="2021-07-28T15:46:00Z">
              <w:r w:rsidRPr="00342899">
                <w:rPr>
                  <w:rFonts w:ascii="Calibri" w:hAnsi="Calibri" w:cs="Calibri"/>
                  <w:b/>
                  <w:sz w:val="18"/>
                  <w:szCs w:val="18"/>
                </w:rPr>
                <w:t>Starting date</w:t>
              </w:r>
            </w:ins>
          </w:p>
        </w:tc>
        <w:tc>
          <w:tcPr>
            <w:tcW w:w="4473" w:type="dxa"/>
            <w:shd w:val="clear" w:color="auto" w:fill="D9D9D9" w:themeFill="background1" w:themeFillShade="D9"/>
          </w:tcPr>
          <w:p w14:paraId="10D1B01F" w14:textId="77777777" w:rsidR="00EC4B46" w:rsidRPr="00342899" w:rsidRDefault="00EC4B46" w:rsidP="00AF6242">
            <w:pPr>
              <w:pStyle w:val="Coretext"/>
              <w:suppressAutoHyphens/>
              <w:spacing w:before="120"/>
              <w:ind w:firstLine="0"/>
              <w:jc w:val="center"/>
              <w:rPr>
                <w:ins w:id="1203" w:author="Pioch, Martin" w:date="2021-07-28T15:46:00Z"/>
                <w:rFonts w:ascii="Calibri" w:hAnsi="Calibri" w:cs="Calibri"/>
                <w:b/>
                <w:sz w:val="18"/>
                <w:szCs w:val="18"/>
              </w:rPr>
            </w:pPr>
            <w:ins w:id="1204" w:author="Pioch, Martin" w:date="2021-07-28T15:46:00Z">
              <w:r w:rsidRPr="00342899">
                <w:rPr>
                  <w:rFonts w:ascii="Calibri" w:hAnsi="Calibri" w:cs="Calibri"/>
                  <w:b/>
                  <w:sz w:val="18"/>
                  <w:szCs w:val="18"/>
                </w:rPr>
                <w:t>End date</w:t>
              </w:r>
            </w:ins>
          </w:p>
        </w:tc>
      </w:tr>
      <w:tr w:rsidR="00EC4B46" w:rsidRPr="0037302C" w14:paraId="0B81B009" w14:textId="77777777" w:rsidTr="008207E4">
        <w:trPr>
          <w:ins w:id="1205" w:author="Pioch, Martin" w:date="2021-07-28T15:46:00Z"/>
        </w:trPr>
        <w:tc>
          <w:tcPr>
            <w:tcW w:w="1413" w:type="dxa"/>
            <w:vAlign w:val="center"/>
          </w:tcPr>
          <w:p w14:paraId="57BD24F6" w14:textId="77777777" w:rsidR="00EC4B46" w:rsidRPr="00342899" w:rsidRDefault="00EC4B46" w:rsidP="00AF6242">
            <w:pPr>
              <w:pStyle w:val="Coretext"/>
              <w:suppressAutoHyphens/>
              <w:spacing w:before="120"/>
              <w:ind w:firstLine="0"/>
              <w:jc w:val="center"/>
              <w:rPr>
                <w:ins w:id="1206" w:author="Pioch, Martin" w:date="2021-07-28T15:46:00Z"/>
                <w:rFonts w:ascii="Calibri" w:hAnsi="Calibri" w:cs="Calibri"/>
                <w:sz w:val="18"/>
                <w:szCs w:val="18"/>
              </w:rPr>
            </w:pPr>
            <w:ins w:id="1207" w:author="Pioch, Martin" w:date="2021-07-28T15:46:00Z">
              <w:r w:rsidRPr="00342899">
                <w:rPr>
                  <w:rFonts w:ascii="Calibri" w:hAnsi="Calibri" w:cs="Calibri"/>
                  <w:sz w:val="18"/>
                  <w:szCs w:val="18"/>
                </w:rPr>
                <w:t>WS SENSE</w:t>
              </w:r>
            </w:ins>
          </w:p>
        </w:tc>
        <w:tc>
          <w:tcPr>
            <w:tcW w:w="3318" w:type="dxa"/>
            <w:vAlign w:val="center"/>
          </w:tcPr>
          <w:p w14:paraId="0E3FC60A" w14:textId="77777777" w:rsidR="00EC4B46" w:rsidRPr="00342899" w:rsidRDefault="00EC4B46" w:rsidP="00AF6242">
            <w:pPr>
              <w:pStyle w:val="Coretext"/>
              <w:suppressAutoHyphens/>
              <w:spacing w:before="120"/>
              <w:ind w:firstLine="0"/>
              <w:jc w:val="left"/>
              <w:rPr>
                <w:ins w:id="1208" w:author="Pioch, Martin" w:date="2021-07-28T15:46:00Z"/>
                <w:rFonts w:ascii="Calibri" w:hAnsi="Calibri" w:cs="Calibri"/>
                <w:color w:val="222222"/>
                <w:sz w:val="18"/>
                <w:szCs w:val="18"/>
              </w:rPr>
            </w:pPr>
            <w:ins w:id="1209" w:author="Pioch, Martin" w:date="2021-07-28T15:46:00Z">
              <w:r w:rsidRPr="00342899">
                <w:rPr>
                  <w:rFonts w:ascii="Calibri" w:hAnsi="Calibri" w:cs="Calibri"/>
                  <w:color w:val="222222"/>
                  <w:sz w:val="18"/>
                  <w:szCs w:val="18"/>
                </w:rPr>
                <w:t>This WS will start in XXX as soon as the Commission issues its clearance decision.</w:t>
              </w:r>
            </w:ins>
          </w:p>
        </w:tc>
        <w:tc>
          <w:tcPr>
            <w:tcW w:w="4473" w:type="dxa"/>
            <w:vAlign w:val="center"/>
          </w:tcPr>
          <w:p w14:paraId="3F9D2AD9" w14:textId="77777777" w:rsidR="00EC4B46" w:rsidRPr="00342899" w:rsidRDefault="00EC4B46" w:rsidP="00AF6242">
            <w:pPr>
              <w:pStyle w:val="Coretext"/>
              <w:suppressAutoHyphens/>
              <w:spacing w:before="120"/>
              <w:ind w:firstLine="0"/>
              <w:jc w:val="left"/>
              <w:rPr>
                <w:ins w:id="1210" w:author="Pioch, Martin" w:date="2021-07-28T15:46:00Z"/>
                <w:rFonts w:ascii="Calibri" w:hAnsi="Calibri" w:cs="Calibri"/>
                <w:color w:val="222222"/>
                <w:sz w:val="18"/>
                <w:szCs w:val="18"/>
              </w:rPr>
            </w:pPr>
            <w:ins w:id="1211" w:author="Pioch, Martin" w:date="2021-07-28T15:46:00Z">
              <w:r w:rsidRPr="00342899">
                <w:rPr>
                  <w:rFonts w:ascii="Calibri" w:hAnsi="Calibri" w:cs="Calibri"/>
                  <w:color w:val="222222"/>
                  <w:sz w:val="18"/>
                  <w:szCs w:val="18"/>
                </w:rPr>
                <w:t>Collaborations within this WS and/or with other WS are expected to terminate at the latest in XXX</w:t>
              </w:r>
              <w:r w:rsidRPr="00342899">
                <w:rPr>
                  <w:rFonts w:ascii="Calibri" w:hAnsi="Calibri" w:cs="Calibri"/>
                  <w:sz w:val="18"/>
                  <w:szCs w:val="18"/>
                </w:rPr>
                <w:t>.</w:t>
              </w:r>
            </w:ins>
          </w:p>
        </w:tc>
      </w:tr>
      <w:tr w:rsidR="00EC4B46" w:rsidRPr="0037302C" w14:paraId="071A25C5" w14:textId="77777777" w:rsidTr="008207E4">
        <w:trPr>
          <w:ins w:id="1212" w:author="Pioch, Martin" w:date="2021-07-28T15:46:00Z"/>
        </w:trPr>
        <w:tc>
          <w:tcPr>
            <w:tcW w:w="1413" w:type="dxa"/>
            <w:vAlign w:val="center"/>
          </w:tcPr>
          <w:p w14:paraId="094AFDA6" w14:textId="77777777" w:rsidR="00EC4B46" w:rsidRPr="00342899" w:rsidRDefault="00EC4B46" w:rsidP="00AF6242">
            <w:pPr>
              <w:pStyle w:val="Coretext"/>
              <w:suppressAutoHyphens/>
              <w:spacing w:before="120"/>
              <w:ind w:firstLine="0"/>
              <w:jc w:val="center"/>
              <w:rPr>
                <w:ins w:id="1213" w:author="Pioch, Martin" w:date="2021-07-28T15:46:00Z"/>
                <w:rFonts w:ascii="Calibri" w:hAnsi="Calibri" w:cs="Calibri"/>
                <w:sz w:val="18"/>
                <w:szCs w:val="18"/>
              </w:rPr>
            </w:pPr>
            <w:ins w:id="1214" w:author="Pioch, Martin" w:date="2021-07-28T15:46:00Z">
              <w:r w:rsidRPr="00342899">
                <w:rPr>
                  <w:rFonts w:ascii="Calibri" w:hAnsi="Calibri" w:cs="Calibri"/>
                  <w:sz w:val="18"/>
                  <w:szCs w:val="18"/>
                </w:rPr>
                <w:t>WS THINK</w:t>
              </w:r>
            </w:ins>
          </w:p>
        </w:tc>
        <w:tc>
          <w:tcPr>
            <w:tcW w:w="3318" w:type="dxa"/>
            <w:vAlign w:val="center"/>
          </w:tcPr>
          <w:p w14:paraId="1CF17B82" w14:textId="77777777" w:rsidR="00EC4B46" w:rsidRPr="00342899" w:rsidRDefault="00EC4B46" w:rsidP="00AF6242">
            <w:pPr>
              <w:pStyle w:val="Coretext"/>
              <w:suppressAutoHyphens/>
              <w:spacing w:before="120"/>
              <w:ind w:firstLine="0"/>
              <w:jc w:val="left"/>
              <w:rPr>
                <w:ins w:id="1215" w:author="Pioch, Martin" w:date="2021-07-28T15:46:00Z"/>
                <w:rFonts w:ascii="Calibri" w:hAnsi="Calibri" w:cs="Calibri"/>
                <w:color w:val="222222"/>
                <w:sz w:val="18"/>
                <w:szCs w:val="18"/>
              </w:rPr>
            </w:pPr>
            <w:ins w:id="1216" w:author="Pioch, Martin" w:date="2021-07-28T15:46:00Z">
              <w:r w:rsidRPr="00342899">
                <w:rPr>
                  <w:rFonts w:ascii="Calibri" w:hAnsi="Calibri" w:cs="Calibri"/>
                  <w:color w:val="222222"/>
                  <w:sz w:val="18"/>
                  <w:szCs w:val="18"/>
                </w:rPr>
                <w:t>This WS will start in XXX as soon as the Commission issues its clearance decision.</w:t>
              </w:r>
            </w:ins>
          </w:p>
        </w:tc>
        <w:tc>
          <w:tcPr>
            <w:tcW w:w="4473" w:type="dxa"/>
            <w:vAlign w:val="center"/>
          </w:tcPr>
          <w:p w14:paraId="771BF886" w14:textId="77777777" w:rsidR="00EC4B46" w:rsidRPr="00342899" w:rsidRDefault="00EC4B46" w:rsidP="00AF6242">
            <w:pPr>
              <w:pStyle w:val="Coretext"/>
              <w:suppressAutoHyphens/>
              <w:spacing w:before="120"/>
              <w:ind w:firstLine="0"/>
              <w:jc w:val="left"/>
              <w:rPr>
                <w:ins w:id="1217" w:author="Pioch, Martin" w:date="2021-07-28T15:46:00Z"/>
                <w:rFonts w:ascii="Calibri" w:hAnsi="Calibri" w:cs="Calibri"/>
                <w:b/>
                <w:sz w:val="18"/>
                <w:szCs w:val="18"/>
              </w:rPr>
            </w:pPr>
            <w:ins w:id="1218" w:author="Pioch, Martin" w:date="2021-07-28T15:46:00Z">
              <w:r w:rsidRPr="00342899">
                <w:rPr>
                  <w:rFonts w:ascii="Calibri" w:hAnsi="Calibri" w:cs="Calibri"/>
                  <w:color w:val="222222"/>
                  <w:sz w:val="18"/>
                  <w:szCs w:val="18"/>
                </w:rPr>
                <w:t>Collaborations within this WS and/or with other WS are expected to terminate at the latest in XXX</w:t>
              </w:r>
              <w:r w:rsidRPr="00342899">
                <w:rPr>
                  <w:rFonts w:ascii="Calibri" w:hAnsi="Calibri" w:cs="Calibri"/>
                  <w:sz w:val="18"/>
                  <w:szCs w:val="18"/>
                </w:rPr>
                <w:t>.</w:t>
              </w:r>
            </w:ins>
          </w:p>
        </w:tc>
      </w:tr>
      <w:tr w:rsidR="00EC4B46" w:rsidRPr="0037302C" w14:paraId="3C51F527" w14:textId="77777777" w:rsidTr="008207E4">
        <w:trPr>
          <w:ins w:id="1219" w:author="Pioch, Martin" w:date="2021-07-28T15:46:00Z"/>
        </w:trPr>
        <w:tc>
          <w:tcPr>
            <w:tcW w:w="1413" w:type="dxa"/>
            <w:vAlign w:val="center"/>
          </w:tcPr>
          <w:p w14:paraId="11279810" w14:textId="77777777" w:rsidR="00EC4B46" w:rsidRPr="00342899" w:rsidRDefault="00EC4B46" w:rsidP="00AF6242">
            <w:pPr>
              <w:pStyle w:val="Coretext"/>
              <w:suppressAutoHyphens/>
              <w:spacing w:before="120"/>
              <w:ind w:firstLine="0"/>
              <w:jc w:val="center"/>
              <w:rPr>
                <w:ins w:id="1220" w:author="Pioch, Martin" w:date="2021-07-28T15:46:00Z"/>
                <w:rFonts w:ascii="Calibri" w:hAnsi="Calibri" w:cs="Calibri"/>
                <w:sz w:val="18"/>
                <w:szCs w:val="18"/>
              </w:rPr>
            </w:pPr>
            <w:ins w:id="1221" w:author="Pioch, Martin" w:date="2021-07-28T15:46:00Z">
              <w:r w:rsidRPr="00342899">
                <w:rPr>
                  <w:rFonts w:ascii="Calibri" w:hAnsi="Calibri" w:cs="Calibri"/>
                  <w:sz w:val="18"/>
                  <w:szCs w:val="18"/>
                </w:rPr>
                <w:t>WS ACT</w:t>
              </w:r>
            </w:ins>
          </w:p>
        </w:tc>
        <w:tc>
          <w:tcPr>
            <w:tcW w:w="3318" w:type="dxa"/>
            <w:vAlign w:val="center"/>
          </w:tcPr>
          <w:p w14:paraId="370158B5" w14:textId="77777777" w:rsidR="00EC4B46" w:rsidRPr="00342899" w:rsidRDefault="00EC4B46" w:rsidP="00AF6242">
            <w:pPr>
              <w:pStyle w:val="Coretext"/>
              <w:suppressAutoHyphens/>
              <w:spacing w:before="120"/>
              <w:ind w:firstLine="0"/>
              <w:jc w:val="left"/>
              <w:rPr>
                <w:ins w:id="1222" w:author="Pioch, Martin" w:date="2021-07-28T15:46:00Z"/>
                <w:rFonts w:ascii="Calibri" w:hAnsi="Calibri" w:cs="Calibri"/>
                <w:color w:val="222222"/>
                <w:sz w:val="18"/>
                <w:szCs w:val="18"/>
              </w:rPr>
            </w:pPr>
            <w:ins w:id="1223" w:author="Pioch, Martin" w:date="2021-07-28T15:46:00Z">
              <w:r w:rsidRPr="00342899">
                <w:rPr>
                  <w:rFonts w:ascii="Calibri" w:hAnsi="Calibri" w:cs="Calibri"/>
                  <w:color w:val="222222"/>
                  <w:sz w:val="18"/>
                  <w:szCs w:val="18"/>
                </w:rPr>
                <w:t>This WS will start in XXX as soon as the Commission issues its clearance decision.</w:t>
              </w:r>
            </w:ins>
          </w:p>
        </w:tc>
        <w:tc>
          <w:tcPr>
            <w:tcW w:w="4473" w:type="dxa"/>
            <w:vAlign w:val="center"/>
          </w:tcPr>
          <w:p w14:paraId="49B4E8C0" w14:textId="77777777" w:rsidR="00EC4B46" w:rsidRPr="00342899" w:rsidRDefault="00EC4B46" w:rsidP="00AF6242">
            <w:pPr>
              <w:pStyle w:val="Coretext"/>
              <w:suppressAutoHyphens/>
              <w:spacing w:before="120"/>
              <w:ind w:firstLine="0"/>
              <w:jc w:val="left"/>
              <w:rPr>
                <w:ins w:id="1224" w:author="Pioch, Martin" w:date="2021-07-28T15:46:00Z"/>
                <w:rFonts w:ascii="Calibri" w:hAnsi="Calibri" w:cs="Calibri"/>
                <w:b/>
                <w:sz w:val="18"/>
                <w:szCs w:val="18"/>
              </w:rPr>
            </w:pPr>
            <w:ins w:id="1225" w:author="Pioch, Martin" w:date="2021-07-28T15:46:00Z">
              <w:r w:rsidRPr="00342899">
                <w:rPr>
                  <w:rFonts w:ascii="Calibri" w:hAnsi="Calibri" w:cs="Calibri"/>
                  <w:color w:val="222222"/>
                  <w:sz w:val="18"/>
                  <w:szCs w:val="18"/>
                </w:rPr>
                <w:t>Collaborations within this WS and/or with other WS are expected to terminate at the latest in XXXX</w:t>
              </w:r>
              <w:r w:rsidRPr="00342899">
                <w:rPr>
                  <w:rFonts w:ascii="Calibri" w:hAnsi="Calibri" w:cs="Calibri"/>
                  <w:sz w:val="18"/>
                  <w:szCs w:val="18"/>
                </w:rPr>
                <w:t>.</w:t>
              </w:r>
            </w:ins>
          </w:p>
        </w:tc>
      </w:tr>
      <w:tr w:rsidR="00EC4B46" w:rsidRPr="0037302C" w14:paraId="697867C3" w14:textId="77777777" w:rsidTr="008207E4">
        <w:trPr>
          <w:ins w:id="1226" w:author="Pioch, Martin" w:date="2021-07-28T15:46:00Z"/>
        </w:trPr>
        <w:tc>
          <w:tcPr>
            <w:tcW w:w="1413" w:type="dxa"/>
            <w:vAlign w:val="center"/>
          </w:tcPr>
          <w:p w14:paraId="2F36A61F" w14:textId="77777777" w:rsidR="00EC4B46" w:rsidRPr="00342899" w:rsidRDefault="00EC4B46" w:rsidP="00AF6242">
            <w:pPr>
              <w:pStyle w:val="Coretext"/>
              <w:suppressAutoHyphens/>
              <w:spacing w:before="120"/>
              <w:ind w:firstLine="0"/>
              <w:jc w:val="center"/>
              <w:rPr>
                <w:ins w:id="1227" w:author="Pioch, Martin" w:date="2021-07-28T15:46:00Z"/>
                <w:rFonts w:ascii="Calibri" w:hAnsi="Calibri" w:cs="Calibri"/>
                <w:sz w:val="18"/>
                <w:szCs w:val="18"/>
              </w:rPr>
            </w:pPr>
            <w:ins w:id="1228" w:author="Pioch, Martin" w:date="2021-07-28T15:46:00Z">
              <w:r w:rsidRPr="00342899">
                <w:rPr>
                  <w:rFonts w:ascii="Calibri" w:hAnsi="Calibri" w:cs="Calibri"/>
                  <w:sz w:val="18"/>
                  <w:szCs w:val="18"/>
                </w:rPr>
                <w:t>WS COMMUNICATE</w:t>
              </w:r>
            </w:ins>
          </w:p>
        </w:tc>
        <w:tc>
          <w:tcPr>
            <w:tcW w:w="3318" w:type="dxa"/>
            <w:vAlign w:val="center"/>
          </w:tcPr>
          <w:p w14:paraId="5E8FBBA4" w14:textId="77777777" w:rsidR="00EC4B46" w:rsidRPr="00342899" w:rsidRDefault="00EC4B46" w:rsidP="00AF6242">
            <w:pPr>
              <w:pStyle w:val="Coretext"/>
              <w:suppressAutoHyphens/>
              <w:spacing w:before="120"/>
              <w:ind w:firstLine="0"/>
              <w:jc w:val="left"/>
              <w:rPr>
                <w:ins w:id="1229" w:author="Pioch, Martin" w:date="2021-07-28T15:46:00Z"/>
                <w:rFonts w:ascii="Calibri" w:hAnsi="Calibri" w:cs="Calibri"/>
                <w:color w:val="222222"/>
                <w:sz w:val="18"/>
                <w:szCs w:val="18"/>
              </w:rPr>
            </w:pPr>
            <w:ins w:id="1230" w:author="Pioch, Martin" w:date="2021-07-28T15:46:00Z">
              <w:r w:rsidRPr="00342899">
                <w:rPr>
                  <w:rFonts w:ascii="Calibri" w:hAnsi="Calibri" w:cs="Calibri"/>
                  <w:color w:val="222222"/>
                  <w:sz w:val="18"/>
                  <w:szCs w:val="18"/>
                </w:rPr>
                <w:t>This WS will start in XXX as soon as the Commission issues its clearance decision.</w:t>
              </w:r>
            </w:ins>
          </w:p>
        </w:tc>
        <w:tc>
          <w:tcPr>
            <w:tcW w:w="4473" w:type="dxa"/>
            <w:vAlign w:val="center"/>
          </w:tcPr>
          <w:p w14:paraId="4B1E6E40" w14:textId="77777777" w:rsidR="00EC4B46" w:rsidRPr="00342899" w:rsidRDefault="00EC4B46" w:rsidP="00AF6242">
            <w:pPr>
              <w:pStyle w:val="Coretext"/>
              <w:suppressAutoHyphens/>
              <w:spacing w:before="120"/>
              <w:ind w:firstLine="0"/>
              <w:jc w:val="left"/>
              <w:rPr>
                <w:ins w:id="1231" w:author="Pioch, Martin" w:date="2021-07-28T15:46:00Z"/>
                <w:rFonts w:ascii="Calibri" w:hAnsi="Calibri" w:cs="Calibri"/>
                <w:b/>
                <w:sz w:val="18"/>
                <w:szCs w:val="18"/>
              </w:rPr>
            </w:pPr>
            <w:ins w:id="1232" w:author="Pioch, Martin" w:date="2021-07-28T15:46:00Z">
              <w:r w:rsidRPr="00342899">
                <w:rPr>
                  <w:rFonts w:ascii="Calibri" w:hAnsi="Calibri" w:cs="Calibri"/>
                  <w:color w:val="222222"/>
                  <w:sz w:val="18"/>
                  <w:szCs w:val="18"/>
                </w:rPr>
                <w:t>Collaborations within this WS and/or with other WS are expected to terminate at the latest in XXX</w:t>
              </w:r>
              <w:r w:rsidRPr="00342899">
                <w:rPr>
                  <w:rFonts w:ascii="Calibri" w:hAnsi="Calibri" w:cs="Calibri"/>
                  <w:sz w:val="18"/>
                  <w:szCs w:val="18"/>
                </w:rPr>
                <w:t>.</w:t>
              </w:r>
            </w:ins>
          </w:p>
        </w:tc>
      </w:tr>
      <w:tr w:rsidR="00EC4B46" w:rsidRPr="00342899" w14:paraId="7F224BCB" w14:textId="77777777" w:rsidTr="008207E4">
        <w:trPr>
          <w:ins w:id="1233" w:author="Pioch, Martin" w:date="2021-07-28T15:46:00Z"/>
        </w:trPr>
        <w:tc>
          <w:tcPr>
            <w:tcW w:w="1413" w:type="dxa"/>
            <w:vAlign w:val="center"/>
          </w:tcPr>
          <w:p w14:paraId="4B318DDD" w14:textId="77777777" w:rsidR="00EC4B46" w:rsidRPr="00342899" w:rsidRDefault="00EC4B46" w:rsidP="00AF6242">
            <w:pPr>
              <w:pStyle w:val="Coretext"/>
              <w:suppressAutoHyphens/>
              <w:spacing w:before="120"/>
              <w:ind w:firstLine="0"/>
              <w:jc w:val="center"/>
              <w:rPr>
                <w:ins w:id="1234" w:author="Pioch, Martin" w:date="2021-07-28T15:46:00Z"/>
                <w:rFonts w:ascii="Calibri" w:hAnsi="Calibri" w:cs="Calibri"/>
                <w:sz w:val="18"/>
                <w:szCs w:val="18"/>
              </w:rPr>
            </w:pPr>
            <w:ins w:id="1235" w:author="Pioch, Martin" w:date="2021-07-28T15:46:00Z">
              <w:r w:rsidRPr="00342899">
                <w:rPr>
                  <w:rFonts w:ascii="Calibri" w:hAnsi="Calibri" w:cs="Calibri"/>
                  <w:sz w:val="18"/>
                  <w:szCs w:val="18"/>
                </w:rPr>
                <w:t>WS TRANSFORM</w:t>
              </w:r>
            </w:ins>
          </w:p>
        </w:tc>
        <w:tc>
          <w:tcPr>
            <w:tcW w:w="3318" w:type="dxa"/>
            <w:vAlign w:val="center"/>
          </w:tcPr>
          <w:p w14:paraId="471C31F3" w14:textId="77777777" w:rsidR="00EC4B46" w:rsidRPr="00342899" w:rsidRDefault="00EC4B46" w:rsidP="00AF6242">
            <w:pPr>
              <w:pStyle w:val="Coretext"/>
              <w:suppressAutoHyphens/>
              <w:spacing w:before="120"/>
              <w:ind w:firstLine="0"/>
              <w:jc w:val="left"/>
              <w:rPr>
                <w:ins w:id="1236" w:author="Pioch, Martin" w:date="2021-07-28T15:46:00Z"/>
                <w:rFonts w:ascii="Calibri" w:hAnsi="Calibri" w:cs="Calibri"/>
                <w:color w:val="222222"/>
                <w:sz w:val="18"/>
                <w:szCs w:val="18"/>
              </w:rPr>
            </w:pPr>
          </w:p>
        </w:tc>
        <w:tc>
          <w:tcPr>
            <w:tcW w:w="4473" w:type="dxa"/>
            <w:vAlign w:val="center"/>
          </w:tcPr>
          <w:p w14:paraId="1FB508E0" w14:textId="77777777" w:rsidR="00EC4B46" w:rsidRPr="00342899" w:rsidRDefault="00EC4B46" w:rsidP="00AF6242">
            <w:pPr>
              <w:pStyle w:val="Coretext"/>
              <w:suppressAutoHyphens/>
              <w:spacing w:before="120"/>
              <w:ind w:firstLine="0"/>
              <w:jc w:val="left"/>
              <w:rPr>
                <w:ins w:id="1237" w:author="Pioch, Martin" w:date="2021-07-28T15:46:00Z"/>
                <w:rFonts w:ascii="Calibri" w:hAnsi="Calibri" w:cs="Calibri"/>
                <w:color w:val="222222"/>
                <w:sz w:val="18"/>
                <w:szCs w:val="18"/>
              </w:rPr>
            </w:pPr>
          </w:p>
        </w:tc>
      </w:tr>
    </w:tbl>
    <w:p w14:paraId="19DBCF74" w14:textId="77777777" w:rsidR="0093613C" w:rsidRDefault="0093613C" w:rsidP="0093613C">
      <w:pPr>
        <w:rPr>
          <w:ins w:id="1238" w:author="Pioch, Martin" w:date="2021-07-28T23:49:00Z"/>
          <w:lang w:val="en-GB"/>
        </w:rPr>
      </w:pPr>
    </w:p>
    <w:p w14:paraId="61C2A374" w14:textId="51F75DF1" w:rsidR="00EC4B46" w:rsidRPr="00342899" w:rsidRDefault="00EC4B46" w:rsidP="0093613C">
      <w:pPr>
        <w:rPr>
          <w:ins w:id="1239" w:author="Pioch, Martin" w:date="2021-07-28T15:46:00Z"/>
          <w:lang w:val="en-GB"/>
        </w:rPr>
      </w:pPr>
      <w:ins w:id="1240" w:author="Pioch, Martin" w:date="2021-07-28T15:46:00Z">
        <w:r w:rsidRPr="00342899">
          <w:rPr>
            <w:lang w:val="en-GB"/>
          </w:rPr>
          <w:t>It stems from the above that the different individual projects that constitute the components of the Integrated Project are inserted in a common roadmap aiming at the same objectives and are based on a coherent systemic approach in accordance with pt. 13 of the IPCEI Communication.</w:t>
        </w:r>
      </w:ins>
    </w:p>
    <w:p w14:paraId="03058AF6" w14:textId="7B21C517" w:rsidR="00EC4B46" w:rsidRDefault="00EC4B46" w:rsidP="00EC4B46">
      <w:pPr>
        <w:rPr>
          <w:ins w:id="1241" w:author="Pioch, Martin" w:date="2021-07-28T23:53:00Z"/>
          <w:lang w:val="en-GB"/>
        </w:rPr>
      </w:pPr>
    </w:p>
    <w:p w14:paraId="2D9A66FC" w14:textId="77777777" w:rsidR="001C79EC" w:rsidRPr="001C79EC" w:rsidRDefault="001C79EC" w:rsidP="001C79EC">
      <w:pPr>
        <w:pStyle w:val="Heading3"/>
        <w:rPr>
          <w:ins w:id="1242" w:author="Pioch, Martin" w:date="2021-07-28T23:53:00Z"/>
          <w:lang w:val="en-GB"/>
        </w:rPr>
      </w:pPr>
      <w:bookmarkStart w:id="1243" w:name="_Toc78411010"/>
      <w:commentRangeStart w:id="1244"/>
      <w:ins w:id="1245" w:author="Pioch, Martin" w:date="2021-07-28T23:53:00Z">
        <w:r w:rsidRPr="001C79EC">
          <w:rPr>
            <w:lang w:val="en-GB"/>
          </w:rPr>
          <w:t>2.9.2 Necessity of the overall project and the sub-projects for Europe</w:t>
        </w:r>
      </w:ins>
      <w:commentRangeEnd w:id="1244"/>
      <w:ins w:id="1246" w:author="Pioch, Martin" w:date="2021-07-28T23:54:00Z">
        <w:r>
          <w:rPr>
            <w:rStyle w:val="CommentReference"/>
            <w:rFonts w:eastAsiaTheme="minorHAnsi" w:cstheme="minorBidi"/>
            <w:color w:val="auto"/>
          </w:rPr>
          <w:commentReference w:id="1244"/>
        </w:r>
      </w:ins>
      <w:bookmarkEnd w:id="1243"/>
    </w:p>
    <w:p w14:paraId="5992F6BE" w14:textId="16842FC6" w:rsidR="001C79EC" w:rsidRDefault="001C79EC" w:rsidP="00EC4B46">
      <w:pPr>
        <w:rPr>
          <w:ins w:id="1247" w:author="Pioch, Martin" w:date="2021-07-28T23:54:00Z"/>
          <w:lang w:val="en-GB"/>
        </w:rPr>
      </w:pPr>
    </w:p>
    <w:p w14:paraId="19560E9C" w14:textId="7705DECD" w:rsidR="001C79EC" w:rsidRPr="00342899" w:rsidRDefault="001C79EC" w:rsidP="001C79EC">
      <w:pPr>
        <w:rPr>
          <w:ins w:id="1248" w:author="Pioch, Martin" w:date="2021-07-28T23:54:00Z"/>
          <w:lang w:val="en-GB"/>
        </w:rPr>
      </w:pPr>
      <w:ins w:id="1249" w:author="Pioch, Martin" w:date="2021-07-28T23:54:00Z">
        <w:r w:rsidRPr="00342899">
          <w:rPr>
            <w:lang w:val="en-GB"/>
          </w:rPr>
          <w:t>… effort to reinforce the processor and semiconductor ecosystem and to expand industrial presence across the supply chain, in order to address key technological, security and societal challenges …</w:t>
        </w:r>
      </w:ins>
    </w:p>
    <w:p w14:paraId="157B4221" w14:textId="77777777" w:rsidR="001C79EC" w:rsidRPr="00342899" w:rsidRDefault="001C79EC" w:rsidP="001C79EC">
      <w:pPr>
        <w:rPr>
          <w:ins w:id="1250" w:author="Pioch, Martin" w:date="2021-07-28T23:54:00Z"/>
          <w:lang w:val="en-GB"/>
        </w:rPr>
      </w:pPr>
      <w:ins w:id="1251" w:author="Pioch, Martin" w:date="2021-07-28T23:54:00Z">
        <w:r w:rsidRPr="00342899">
          <w:rPr>
            <w:lang w:val="en-GB"/>
          </w:rPr>
          <w:t>… aim to establish advanced European chip design capabilities and production facilities progressing towards leading-edge nodes for data processing and connectivity …</w:t>
        </w:r>
      </w:ins>
    </w:p>
    <w:p w14:paraId="34A49C18" w14:textId="669FAD48" w:rsidR="001C79EC" w:rsidRPr="00342899" w:rsidRDefault="001C79EC" w:rsidP="001C79EC">
      <w:pPr>
        <w:rPr>
          <w:ins w:id="1252" w:author="Pioch, Martin" w:date="2021-07-28T23:54:00Z"/>
          <w:lang w:val="en-GB"/>
        </w:rPr>
      </w:pPr>
      <w:ins w:id="1253" w:author="Pioch, Martin" w:date="2021-07-28T23:54:00Z">
        <w:r w:rsidRPr="00342899">
          <w:rPr>
            <w:lang w:val="en-GB"/>
          </w:rPr>
          <w:t xml:space="preserve">A new geopolitical, </w:t>
        </w:r>
      </w:ins>
      <w:ins w:id="1254" w:author="Pioch, Martin" w:date="2021-07-28T23:55:00Z">
        <w:r w:rsidRPr="00342899">
          <w:rPr>
            <w:lang w:val="en-GB"/>
          </w:rPr>
          <w:t>industrial,</w:t>
        </w:r>
      </w:ins>
      <w:ins w:id="1255" w:author="Pioch, Martin" w:date="2021-07-28T23:54:00Z">
        <w:r w:rsidRPr="00342899">
          <w:rPr>
            <w:lang w:val="en-GB"/>
          </w:rPr>
          <w:t xml:space="preserve"> and technological reality is redefining the playing field. In what has long been a global business, major regions are reinforcing their local semiconductor ecosystems with a view to avoiding excessive dependencies on imports. </w:t>
        </w:r>
      </w:ins>
    </w:p>
    <w:p w14:paraId="2A050FB9" w14:textId="77777777" w:rsidR="001C79EC" w:rsidRPr="00342899" w:rsidRDefault="001C79EC" w:rsidP="001C79EC">
      <w:pPr>
        <w:rPr>
          <w:ins w:id="1256" w:author="Pioch, Martin" w:date="2021-07-28T23:54:00Z"/>
          <w:lang w:val="en-GB"/>
        </w:rPr>
      </w:pPr>
      <w:ins w:id="1257" w:author="Pioch, Martin" w:date="2021-07-28T23:54:00Z">
        <w:r w:rsidRPr="00342899">
          <w:rPr>
            <w:lang w:val="en-GB"/>
          </w:rPr>
          <w:t xml:space="preserve">Europe is increasingly dependent on chips produced in other regions of the world - notably those used for electronic communications, data-processing and compute tasks, including processors. </w:t>
        </w:r>
      </w:ins>
    </w:p>
    <w:p w14:paraId="1F38FF3B" w14:textId="77777777" w:rsidR="001C79EC" w:rsidRPr="00342899" w:rsidRDefault="001C79EC" w:rsidP="001C79EC">
      <w:pPr>
        <w:rPr>
          <w:ins w:id="1258" w:author="Pioch, Martin" w:date="2021-07-28T23:54:00Z"/>
          <w:lang w:val="en-GB"/>
        </w:rPr>
      </w:pPr>
      <w:ins w:id="1259" w:author="Pioch, Martin" w:date="2021-07-28T23:54:00Z">
        <w:r w:rsidRPr="00342899">
          <w:rPr>
            <w:lang w:val="en-GB"/>
          </w:rPr>
          <w:t xml:space="preserve">… to design and eventually fabricate the next generation of trusted, low-power processors, for applications in high-speed connectivity, automated vehicles, aerospace and defence, health and </w:t>
        </w:r>
        <w:proofErr w:type="spellStart"/>
        <w:r w:rsidRPr="00342899">
          <w:rPr>
            <w:lang w:val="en-GB"/>
          </w:rPr>
          <w:t>agri</w:t>
        </w:r>
        <w:proofErr w:type="spellEnd"/>
        <w:r w:rsidRPr="00342899">
          <w:rPr>
            <w:lang w:val="en-GB"/>
          </w:rPr>
          <w:t xml:space="preserve"> food, artificial intelligence, datacentres, integrated photonics, supercomputing and quantum computing …</w:t>
        </w:r>
      </w:ins>
    </w:p>
    <w:p w14:paraId="68A437CC" w14:textId="37414965" w:rsidR="001C79EC" w:rsidRPr="00342899" w:rsidRDefault="001C79EC" w:rsidP="001C79EC">
      <w:pPr>
        <w:rPr>
          <w:ins w:id="1260" w:author="Pioch, Martin" w:date="2021-07-28T23:54:00Z"/>
          <w:lang w:val="en-GB"/>
        </w:rPr>
      </w:pPr>
      <w:ins w:id="1261" w:author="Pioch, Martin" w:date="2021-07-28T23:54:00Z">
        <w:r w:rsidRPr="00342899">
          <w:rPr>
            <w:lang w:val="en-GB"/>
          </w:rPr>
          <w:t>… research and investment plans for processor design, deployment and fabrication that considers the full semiconductor ecosystem …</w:t>
        </w:r>
      </w:ins>
    </w:p>
    <w:p w14:paraId="6829740D" w14:textId="77777777" w:rsidR="001C79EC" w:rsidRPr="00342899" w:rsidRDefault="001C79EC" w:rsidP="00EC4B46">
      <w:pPr>
        <w:rPr>
          <w:ins w:id="1262" w:author="Pioch, Martin" w:date="2021-07-28T15:46:00Z"/>
          <w:lang w:val="en-GB"/>
        </w:rPr>
      </w:pPr>
    </w:p>
    <w:p w14:paraId="25364D94" w14:textId="77777777" w:rsidR="00EC4B46" w:rsidRPr="00342899" w:rsidRDefault="00EC4B46" w:rsidP="001C79EC">
      <w:pPr>
        <w:rPr>
          <w:ins w:id="1263" w:author="Pioch, Martin" w:date="2021-07-28T15:46:00Z"/>
          <w:lang w:val="en-GB"/>
        </w:rPr>
      </w:pPr>
      <w:bookmarkStart w:id="1264" w:name="_Toc17447294"/>
      <w:bookmarkStart w:id="1265" w:name="_Toc17447604"/>
      <w:bookmarkStart w:id="1266" w:name="_Toc17471899"/>
      <w:bookmarkStart w:id="1267" w:name="_Toc17474961"/>
      <w:bookmarkStart w:id="1268" w:name="_Toc17475258"/>
      <w:bookmarkEnd w:id="1264"/>
      <w:bookmarkEnd w:id="1265"/>
      <w:bookmarkEnd w:id="1266"/>
      <w:bookmarkEnd w:id="1267"/>
      <w:bookmarkEnd w:id="1268"/>
      <w:ins w:id="1269" w:author="Pioch, Martin" w:date="2021-07-28T15:46:00Z">
        <w:r w:rsidRPr="00342899">
          <w:rPr>
            <w:lang w:val="en-GB"/>
          </w:rPr>
          <w:t>As a conclusion, it stems from the above that the individual projects constituting the Integrated Project are necessary and complementary and that the criteria of integration set out at pt. 13 of the IPCEI Communication is met.</w:t>
        </w:r>
      </w:ins>
    </w:p>
    <w:p w14:paraId="183D204B" w14:textId="0834E0D3" w:rsidR="006165BD" w:rsidRPr="00342899" w:rsidRDefault="006165BD" w:rsidP="00D74757">
      <w:pPr>
        <w:spacing w:after="120"/>
        <w:jc w:val="both"/>
        <w:rPr>
          <w:rFonts w:cs="Arial"/>
          <w:iCs/>
          <w:lang w:val="en-GB"/>
        </w:rPr>
      </w:pPr>
    </w:p>
    <w:p w14:paraId="6FA1C36F" w14:textId="1195FCB2" w:rsidR="00D74757" w:rsidRPr="00342899" w:rsidRDefault="00D74757" w:rsidP="00801436">
      <w:pPr>
        <w:pStyle w:val="Heading2"/>
        <w:rPr>
          <w:lang w:val="en-GB"/>
        </w:rPr>
      </w:pPr>
      <w:bookmarkStart w:id="1270" w:name="_Toc78411011"/>
      <w:r w:rsidRPr="00342899">
        <w:rPr>
          <w:lang w:val="en-GB"/>
        </w:rPr>
        <w:t>2.</w:t>
      </w:r>
      <w:r w:rsidR="00C510D7" w:rsidRPr="00342899">
        <w:rPr>
          <w:lang w:val="en-GB"/>
        </w:rPr>
        <w:t>10</w:t>
      </w:r>
      <w:r w:rsidRPr="00342899">
        <w:rPr>
          <w:lang w:val="en-GB"/>
        </w:rPr>
        <w:tab/>
        <w:t>Governance</w:t>
      </w:r>
      <w:bookmarkEnd w:id="1270"/>
    </w:p>
    <w:p w14:paraId="148586A3" w14:textId="5F7CA513" w:rsidR="007B3DFE" w:rsidRPr="00342899" w:rsidRDefault="007B3DFE" w:rsidP="00801436">
      <w:pPr>
        <w:pStyle w:val="Heading3"/>
        <w:rPr>
          <w:lang w:val="en-GB"/>
        </w:rPr>
      </w:pPr>
      <w:bookmarkStart w:id="1271" w:name="_Toc78411012"/>
      <w:r w:rsidRPr="00342899">
        <w:rPr>
          <w:lang w:val="en-GB"/>
        </w:rPr>
        <w:t>2.</w:t>
      </w:r>
      <w:r w:rsidR="00C510D7" w:rsidRPr="00342899">
        <w:rPr>
          <w:lang w:val="en-GB"/>
        </w:rPr>
        <w:t>10</w:t>
      </w:r>
      <w:r w:rsidRPr="00342899">
        <w:rPr>
          <w:lang w:val="en-GB"/>
        </w:rPr>
        <w:t>.1</w:t>
      </w:r>
      <w:r w:rsidRPr="00342899">
        <w:rPr>
          <w:lang w:val="en-GB"/>
        </w:rPr>
        <w:tab/>
      </w:r>
      <w:r w:rsidR="006165BD" w:rsidRPr="00342899">
        <w:rPr>
          <w:lang w:val="en-GB"/>
        </w:rPr>
        <w:t>Types of Participation</w:t>
      </w:r>
      <w:bookmarkEnd w:id="1271"/>
      <w:r w:rsidR="006165BD" w:rsidRPr="00342899">
        <w:rPr>
          <w:lang w:val="en-GB"/>
        </w:rPr>
        <w:t xml:space="preserve"> </w:t>
      </w:r>
    </w:p>
    <w:p w14:paraId="4576F73B" w14:textId="6B52F920" w:rsidR="00091232" w:rsidRPr="00342899" w:rsidRDefault="00091232" w:rsidP="00FE727D">
      <w:pPr>
        <w:pStyle w:val="CommentText"/>
        <w:rPr>
          <w:lang w:val="en-GB"/>
        </w:rPr>
      </w:pPr>
      <w:r w:rsidRPr="00342899">
        <w:rPr>
          <w:rStyle w:val="CommentReference"/>
          <w:lang w:val="en-GB"/>
        </w:rPr>
        <w:annotationRef/>
      </w:r>
    </w:p>
    <w:p w14:paraId="0BF2FA09" w14:textId="2D937A12" w:rsidR="006165BD" w:rsidRPr="00342899" w:rsidRDefault="007B3DFE" w:rsidP="007B3DFE">
      <w:pPr>
        <w:spacing w:after="120" w:line="276" w:lineRule="auto"/>
        <w:jc w:val="both"/>
        <w:rPr>
          <w:rFonts w:cs="Arial"/>
          <w:lang w:val="en-GB"/>
        </w:rPr>
      </w:pPr>
      <w:r w:rsidRPr="00342899">
        <w:rPr>
          <w:rFonts w:cs="Arial"/>
          <w:lang w:val="en-GB"/>
        </w:rPr>
        <w:lastRenderedPageBreak/>
        <w:t>D</w:t>
      </w:r>
      <w:r w:rsidR="00D74757" w:rsidRPr="00342899">
        <w:rPr>
          <w:rFonts w:cs="Arial"/>
          <w:lang w:val="en-GB"/>
        </w:rPr>
        <w:t>irect</w:t>
      </w:r>
      <w:r w:rsidR="006165BD" w:rsidRPr="00342899">
        <w:rPr>
          <w:rFonts w:cs="Arial"/>
          <w:lang w:val="en-GB"/>
        </w:rPr>
        <w:t xml:space="preserve"> (</w:t>
      </w:r>
      <w:r w:rsidR="00D74757" w:rsidRPr="00342899">
        <w:rPr>
          <w:rFonts w:cs="Arial"/>
          <w:lang w:val="en-GB"/>
        </w:rPr>
        <w:t>with notification</w:t>
      </w:r>
      <w:r w:rsidR="006165BD" w:rsidRPr="00342899">
        <w:rPr>
          <w:rFonts w:cs="Arial"/>
          <w:lang w:val="en-GB"/>
        </w:rPr>
        <w:t xml:space="preserve">) </w:t>
      </w:r>
      <w:r w:rsidR="00D74757" w:rsidRPr="00342899">
        <w:rPr>
          <w:rFonts w:cs="Arial"/>
          <w:lang w:val="en-GB"/>
        </w:rPr>
        <w:t>and indirect participants</w:t>
      </w:r>
      <w:r w:rsidR="006165BD" w:rsidRPr="00342899">
        <w:rPr>
          <w:rFonts w:cs="Arial"/>
          <w:lang w:val="en-GB"/>
        </w:rPr>
        <w:t xml:space="preserve"> (</w:t>
      </w:r>
      <w:r w:rsidR="00D74757" w:rsidRPr="00342899">
        <w:rPr>
          <w:rFonts w:cs="Arial"/>
          <w:lang w:val="en-GB"/>
        </w:rPr>
        <w:t>without notification)</w:t>
      </w:r>
    </w:p>
    <w:p w14:paraId="10F52F26" w14:textId="39E699B4" w:rsidR="007B3DFE" w:rsidRPr="00342899" w:rsidRDefault="007B3DFE" w:rsidP="00801436">
      <w:pPr>
        <w:pStyle w:val="Heading3"/>
        <w:rPr>
          <w:lang w:val="en-GB"/>
        </w:rPr>
      </w:pPr>
      <w:bookmarkStart w:id="1272" w:name="_Toc78411013"/>
      <w:r w:rsidRPr="00342899">
        <w:rPr>
          <w:lang w:val="en-GB"/>
        </w:rPr>
        <w:t>2.</w:t>
      </w:r>
      <w:r w:rsidR="00C510D7" w:rsidRPr="00342899">
        <w:rPr>
          <w:lang w:val="en-GB"/>
        </w:rPr>
        <w:t>10</w:t>
      </w:r>
      <w:r w:rsidRPr="00342899">
        <w:rPr>
          <w:lang w:val="en-GB"/>
        </w:rPr>
        <w:t>.2</w:t>
      </w:r>
      <w:r w:rsidRPr="00342899">
        <w:rPr>
          <w:lang w:val="en-GB"/>
        </w:rPr>
        <w:tab/>
      </w:r>
      <w:r w:rsidR="006165BD" w:rsidRPr="00342899">
        <w:rPr>
          <w:lang w:val="en-GB"/>
        </w:rPr>
        <w:t>Governance Bodies</w:t>
      </w:r>
      <w:bookmarkEnd w:id="1272"/>
    </w:p>
    <w:p w14:paraId="359B9170" w14:textId="77777777" w:rsidR="00FE727D" w:rsidRPr="00342899" w:rsidRDefault="00FE727D" w:rsidP="00F2090A">
      <w:pPr>
        <w:rPr>
          <w:lang w:val="en-GB"/>
        </w:rPr>
      </w:pPr>
      <w:r w:rsidRPr="00342899">
        <w:rPr>
          <w:b/>
          <w:bCs/>
          <w:lang w:val="en-GB"/>
        </w:rPr>
        <w:t>Supervisory Board (SB)</w:t>
      </w:r>
      <w:r w:rsidRPr="00342899">
        <w:rPr>
          <w:lang w:val="en-GB"/>
        </w:rPr>
        <w:t xml:space="preserve">: A Supervisory Board will have the mission to supervise the monitoring and implementation of the Integrated Project as a whole and to ensure the annual reporting and monitoring obligations that will be required by the Commission under the rules of the IPCEI on the basis of any relevant information to be provided by the facilitation group (“FG”). The focus of the implementation is on both the technical advancement and spill-over activities to disseminate these advances, which the Direct Participants have committed themselves. The SB must inform the general assembly (the “GA”) of the progress of the Integrated Project once a year and in case of any modification of the Integrated Project. </w:t>
      </w:r>
    </w:p>
    <w:p w14:paraId="2C2758F8" w14:textId="77777777" w:rsidR="00FE727D" w:rsidRPr="00342899" w:rsidRDefault="00FE727D" w:rsidP="00F2090A">
      <w:pPr>
        <w:rPr>
          <w:lang w:val="en-GB"/>
        </w:rPr>
      </w:pPr>
      <w:r w:rsidRPr="00342899">
        <w:rPr>
          <w:lang w:val="en-GB"/>
        </w:rPr>
        <w:t>The SB is composed of:</w:t>
      </w:r>
    </w:p>
    <w:p w14:paraId="7C8CEF6B" w14:textId="130345AD" w:rsidR="00FE727D" w:rsidRPr="00342899" w:rsidRDefault="00FE727D" w:rsidP="006762E8">
      <w:pPr>
        <w:pStyle w:val="ListParagraph"/>
        <w:numPr>
          <w:ilvl w:val="0"/>
          <w:numId w:val="7"/>
        </w:numPr>
        <w:rPr>
          <w:lang w:val="en-GB"/>
        </w:rPr>
      </w:pPr>
      <w:r w:rsidRPr="00342899">
        <w:rPr>
          <w:lang w:val="en-GB"/>
        </w:rPr>
        <w:t>The Public Authority Board (the “PAB”), with representatives of the MS participating in the Integrated Project, each MS having one vote</w:t>
      </w:r>
      <w:r w:rsidR="00BA1608">
        <w:rPr>
          <w:lang w:val="en-GB"/>
        </w:rPr>
        <w:t>,</w:t>
      </w:r>
    </w:p>
    <w:p w14:paraId="45C9C718" w14:textId="7F94AE9F" w:rsidR="00FE727D" w:rsidRPr="00342899" w:rsidRDefault="00FE727D" w:rsidP="006762E8">
      <w:pPr>
        <w:pStyle w:val="ListParagraph"/>
        <w:numPr>
          <w:ilvl w:val="0"/>
          <w:numId w:val="7"/>
        </w:numPr>
        <w:rPr>
          <w:lang w:val="en-GB"/>
        </w:rPr>
      </w:pPr>
      <w:r w:rsidRPr="00342899">
        <w:rPr>
          <w:lang w:val="en-GB"/>
        </w:rPr>
        <w:t>the chair and the deputy of the Integrated Project and the coordinators of the WS (together constituting the FG). The SB may invite additional company representatives or advisors assuming other missions linked to FG duties, without voting rights</w:t>
      </w:r>
      <w:r w:rsidR="00BA1608">
        <w:rPr>
          <w:lang w:val="en-GB"/>
        </w:rPr>
        <w:t>,</w:t>
      </w:r>
    </w:p>
    <w:p w14:paraId="68E7BADC" w14:textId="77777777" w:rsidR="00FE727D" w:rsidRPr="00342899" w:rsidRDefault="00FE727D" w:rsidP="006762E8">
      <w:pPr>
        <w:pStyle w:val="ListParagraph"/>
        <w:numPr>
          <w:ilvl w:val="0"/>
          <w:numId w:val="7"/>
        </w:numPr>
        <w:rPr>
          <w:lang w:val="en-GB"/>
        </w:rPr>
      </w:pPr>
      <w:r w:rsidRPr="00342899">
        <w:rPr>
          <w:lang w:val="en-GB"/>
        </w:rPr>
        <w:t>three representatives of the Commission (DG RTD, DG CNECT, DG TRADE) as observers and advisers without voting rights</w:t>
      </w:r>
    </w:p>
    <w:p w14:paraId="1CF86D47" w14:textId="77777777" w:rsidR="00FE727D" w:rsidRPr="00342899" w:rsidRDefault="00FE727D" w:rsidP="00F2090A">
      <w:pPr>
        <w:rPr>
          <w:lang w:val="en-GB"/>
        </w:rPr>
      </w:pPr>
      <w:r w:rsidRPr="00342899">
        <w:rPr>
          <w:lang w:val="en-GB"/>
        </w:rPr>
        <w:t xml:space="preserve">The members of the PAB and the Commission’s representatives will be appointed respectively by the MS and the Commission. The SB will ordinarily meet twice a year, possibly by teleconferencing or videoconferencing. In addition, the SB may meet in extraordinary session to discuss any event relating to the Integrated Project, in particular regarding the entry of new Direct Participant(s) or the exit of a Direct Participant. The entry of a new Direct Participant (potentially funded by a MS or financing authority other than MS) into the Integrated Project is possible under conditions that will be decided on the first SB meeting and be published. To this end, the applying Direct Participant(s) will submit to the SB, via its MS, a file demonstrating that its individual project is an addition to the Integrated Project’s work program, fits into its scope and schedule and proposes at least two collaborations with at least two existing Direct Participants. The same rules will apply to any additional individual project of an existing Direct Participant funded by a MS other than the current seven MS. </w:t>
      </w:r>
    </w:p>
    <w:p w14:paraId="01851117" w14:textId="77777777" w:rsidR="00FE727D" w:rsidRPr="00342899" w:rsidRDefault="00FE727D" w:rsidP="00F2090A">
      <w:pPr>
        <w:rPr>
          <w:lang w:val="en-GB"/>
        </w:rPr>
      </w:pPr>
      <w:r w:rsidRPr="00342899">
        <w:rPr>
          <w:lang w:val="en-GB"/>
        </w:rPr>
        <w:t>The MS of the applying Direct Participant will provide evidence that:</w:t>
      </w:r>
    </w:p>
    <w:p w14:paraId="68ED6017" w14:textId="77777777" w:rsidR="00FE727D" w:rsidRPr="00342899" w:rsidRDefault="00FE727D" w:rsidP="006762E8">
      <w:pPr>
        <w:pStyle w:val="ListParagraph"/>
        <w:numPr>
          <w:ilvl w:val="0"/>
          <w:numId w:val="9"/>
        </w:numPr>
        <w:rPr>
          <w:lang w:val="en-GB"/>
        </w:rPr>
      </w:pPr>
      <w:r w:rsidRPr="00342899">
        <w:rPr>
          <w:lang w:val="en-GB"/>
        </w:rPr>
        <w:t>it has carried out the necessary steps to ascertain from the Commission that the individual project meets the eligibility criteria for IPCEI laid out in the IPCEI Communication, in particular, but not limited to, the required innovation and RDI content, the contribution to spill-over and the evidence that the proposed works go beyond the state-of-the-art at the time of submission on the basis of public information;</w:t>
      </w:r>
    </w:p>
    <w:p w14:paraId="758C5029" w14:textId="77777777" w:rsidR="00FE727D" w:rsidRPr="00342899" w:rsidRDefault="00FE727D" w:rsidP="006762E8">
      <w:pPr>
        <w:pStyle w:val="ListParagraph"/>
        <w:numPr>
          <w:ilvl w:val="0"/>
          <w:numId w:val="9"/>
        </w:numPr>
        <w:rPr>
          <w:lang w:val="en-GB"/>
        </w:rPr>
      </w:pPr>
      <w:r w:rsidRPr="00342899">
        <w:rPr>
          <w:lang w:val="en-GB"/>
        </w:rPr>
        <w:t>it is willing to bridge the funding gap or a reasonable fraction thereof, thus rendering the individual project viable, with suitable aid instruments in compliance with the IPCEI rules.</w:t>
      </w:r>
    </w:p>
    <w:p w14:paraId="22EC193A" w14:textId="77777777" w:rsidR="00FE727D" w:rsidRPr="00342899" w:rsidRDefault="00FE727D" w:rsidP="00F2090A">
      <w:pPr>
        <w:rPr>
          <w:lang w:val="en-GB"/>
        </w:rPr>
      </w:pPr>
      <w:r w:rsidRPr="00342899">
        <w:rPr>
          <w:lang w:val="en-GB"/>
        </w:rPr>
        <w:t>The entry of a new Direct Participant to the Integrated Project will be decided under conditions that will be fixed at the unanimity on the first SB meeting. The effective admission of the new Direct Participant is conditional upon the clearance of the related notification documents by the Commission, which needs to be submitted by the concerned MS (portfolio and adjusted Chapeau text) and all the other MS represented at the SB (adjusted Chapeau text).</w:t>
      </w:r>
    </w:p>
    <w:p w14:paraId="569081F0" w14:textId="1054652F" w:rsidR="00FE727D" w:rsidRPr="00342899" w:rsidRDefault="00FE727D" w:rsidP="00F2090A">
      <w:pPr>
        <w:rPr>
          <w:lang w:val="en-GB"/>
        </w:rPr>
      </w:pPr>
      <w:r w:rsidRPr="00342899">
        <w:rPr>
          <w:lang w:val="en-GB"/>
        </w:rPr>
        <w:t xml:space="preserve">A Direct Participant unexpectedly deciding to exit the Integrated Project (i.e. for other reasons than the end of its individual project as described in its portfolio) will inform the SB, via its respective concerned MS, of its withdrawal decision. The GA will take note of the exit decision either at the next ordinary GA meeting or by written consultation, teleconferencing or videoconferencing. With reference to the principle of protection of legitimate expectations and the principle of legal certainty, the exit of a Direct Participant will not impact the public support that each remaining individual project can benefit from at the date of the decision of the Commission clearing the contemplated Integrated Project. Should the exit of one or more Direct Participant reduce substantially and materially the objective and/or scope of </w:t>
      </w:r>
      <w:r w:rsidRPr="00342899">
        <w:rPr>
          <w:lang w:val="en-GB"/>
        </w:rPr>
        <w:lastRenderedPageBreak/>
        <w:t>one of the remaining active individual projects, the impact on the public support will be analysed at the level of the individual project concerned on a case by case basis.</w:t>
      </w:r>
    </w:p>
    <w:p w14:paraId="00D5B30D" w14:textId="77777777" w:rsidR="00FE727D" w:rsidRPr="00342899" w:rsidRDefault="00FE727D" w:rsidP="00F2090A">
      <w:pPr>
        <w:rPr>
          <w:lang w:val="en-GB"/>
        </w:rPr>
      </w:pPr>
      <w:r w:rsidRPr="00342899">
        <w:rPr>
          <w:lang w:val="en-GB"/>
        </w:rPr>
        <w:t>To demonstrate the effectiveness of the Integrated Project setting and functioning, KPIs will be agreed upon at the first meeting of the SB and monitored accordingly in the course of the Integrated Project.</w:t>
      </w:r>
    </w:p>
    <w:p w14:paraId="2142AB8D" w14:textId="77777777" w:rsidR="00FE727D" w:rsidRPr="00342899" w:rsidRDefault="00FE727D" w:rsidP="00F2090A">
      <w:pPr>
        <w:rPr>
          <w:lang w:val="en-GB"/>
        </w:rPr>
      </w:pPr>
      <w:r w:rsidRPr="00342899">
        <w:rPr>
          <w:b/>
          <w:bCs/>
          <w:lang w:val="en-GB"/>
        </w:rPr>
        <w:t>IPCEI General Assembly (GA)</w:t>
      </w:r>
      <w:r w:rsidRPr="00342899">
        <w:rPr>
          <w:lang w:val="en-GB"/>
        </w:rPr>
        <w:t>: Once a year, the IPCEI GA gathering all Direct Participants and the representatives of the IPCEI MS (and the Commission as observer) will be organized. The members of the IPCEI GA, other than the MS, will elect the members of the FG. In particular the GA elects the chair and the deputy of the Integrated Project and the coordinators of the WS, who will be members of SB. Each Direct Participant has one vote, decision of GA are taken with 2/3 majority.</w:t>
      </w:r>
    </w:p>
    <w:p w14:paraId="15BC120C" w14:textId="77777777" w:rsidR="00FE727D" w:rsidRPr="00342899" w:rsidRDefault="00FE727D" w:rsidP="00F2090A">
      <w:pPr>
        <w:rPr>
          <w:lang w:val="en-GB"/>
        </w:rPr>
      </w:pPr>
      <w:r w:rsidRPr="00342899">
        <w:rPr>
          <w:lang w:val="en-GB"/>
        </w:rPr>
        <w:t>At the first IPCEI GA (to be convened within four months after the decision of approval by the Commission), the chair and the deputy of the Integrated Project, the coordinators of the WS and their substitutes shall be designated officially. Detailed rules on the renewal and the duration of their term of office will be decided during this first IPCEI GA.</w:t>
      </w:r>
    </w:p>
    <w:p w14:paraId="6B0D22D2" w14:textId="77777777" w:rsidR="00FE727D" w:rsidRPr="00342899" w:rsidRDefault="00FE727D" w:rsidP="00F2090A">
      <w:pPr>
        <w:rPr>
          <w:lang w:val="en-GB"/>
        </w:rPr>
      </w:pPr>
      <w:r w:rsidRPr="00342899">
        <w:rPr>
          <w:lang w:val="en-GB"/>
        </w:rPr>
        <w:t>A Direct Participant member of the FG will be designated as key contact for the implementation of the spill-over commitments.</w:t>
      </w:r>
    </w:p>
    <w:p w14:paraId="71FDCD48" w14:textId="45FB66E7" w:rsidR="00FE727D" w:rsidRPr="00342899" w:rsidRDefault="00FE727D" w:rsidP="00F2090A">
      <w:pPr>
        <w:rPr>
          <w:lang w:val="en-GB"/>
        </w:rPr>
      </w:pPr>
      <w:r w:rsidRPr="00342899">
        <w:rPr>
          <w:lang w:val="en-GB"/>
        </w:rPr>
        <w:t>The GA is an internal meeting for the Direct Participants only, but from its second meeting onwards it shall be organized alongside the annual public IPCEI conference. At each GA conference, it will be decided on which MS organizes the next conference and the location where the next conference will be held. As mentioned below, the first conference will be organized by MS or … to take place on the XX-XX Month in Country.</w:t>
      </w:r>
    </w:p>
    <w:p w14:paraId="30B93679" w14:textId="77777777" w:rsidR="00FE727D" w:rsidRPr="00342899" w:rsidRDefault="00FE727D" w:rsidP="00F2090A">
      <w:pPr>
        <w:rPr>
          <w:lang w:val="en-GB"/>
        </w:rPr>
      </w:pPr>
      <w:r w:rsidRPr="00342899">
        <w:rPr>
          <w:b/>
          <w:bCs/>
          <w:lang w:val="en-GB"/>
        </w:rPr>
        <w:t>Facilitation group (FG)</w:t>
      </w:r>
      <w:r w:rsidRPr="00342899">
        <w:rPr>
          <w:lang w:val="en-GB"/>
        </w:rPr>
        <w:t>: In a first approach, the FG shall be composed of:</w:t>
      </w:r>
    </w:p>
    <w:p w14:paraId="4C6B886A" w14:textId="417BD858" w:rsidR="00FE727D" w:rsidRPr="00342899" w:rsidRDefault="00FE727D" w:rsidP="006762E8">
      <w:pPr>
        <w:pStyle w:val="ListParagraph"/>
        <w:numPr>
          <w:ilvl w:val="0"/>
          <w:numId w:val="8"/>
        </w:numPr>
        <w:rPr>
          <w:lang w:val="en-GB"/>
        </w:rPr>
      </w:pPr>
      <w:r w:rsidRPr="00342899">
        <w:rPr>
          <w:lang w:val="en-GB"/>
        </w:rPr>
        <w:t>a chair and the deputy for the overall Integrated Project</w:t>
      </w:r>
      <w:r w:rsidR="001A00D0" w:rsidRPr="00342899">
        <w:rPr>
          <w:lang w:val="en-GB"/>
        </w:rPr>
        <w:t>,</w:t>
      </w:r>
    </w:p>
    <w:p w14:paraId="32646059" w14:textId="0E92C6C2" w:rsidR="001A00D0" w:rsidRPr="00342899" w:rsidRDefault="00FE727D" w:rsidP="006762E8">
      <w:pPr>
        <w:pStyle w:val="ListParagraph"/>
        <w:numPr>
          <w:ilvl w:val="0"/>
          <w:numId w:val="8"/>
        </w:numPr>
        <w:rPr>
          <w:lang w:val="en-GB"/>
        </w:rPr>
      </w:pPr>
      <w:r w:rsidRPr="00342899">
        <w:rPr>
          <w:lang w:val="en-GB"/>
        </w:rPr>
        <w:t>the coordinators of the WS and their substitutes</w:t>
      </w:r>
      <w:r w:rsidR="001A00D0" w:rsidRPr="00342899">
        <w:rPr>
          <w:lang w:val="en-GB"/>
        </w:rPr>
        <w:t>,</w:t>
      </w:r>
    </w:p>
    <w:p w14:paraId="123FF36A" w14:textId="6106509C" w:rsidR="00FE727D" w:rsidRPr="00342899" w:rsidRDefault="00FE727D" w:rsidP="006762E8">
      <w:pPr>
        <w:pStyle w:val="ListParagraph"/>
        <w:numPr>
          <w:ilvl w:val="0"/>
          <w:numId w:val="8"/>
        </w:numPr>
        <w:rPr>
          <w:lang w:val="en-GB"/>
        </w:rPr>
      </w:pPr>
      <w:r w:rsidRPr="00342899">
        <w:rPr>
          <w:lang w:val="en-GB"/>
        </w:rPr>
        <w:t>and</w:t>
      </w:r>
      <w:r w:rsidR="001A00D0" w:rsidRPr="00342899">
        <w:rPr>
          <w:lang w:val="en-GB"/>
        </w:rPr>
        <w:t xml:space="preserve"> </w:t>
      </w:r>
      <w:r w:rsidRPr="00342899">
        <w:rPr>
          <w:lang w:val="en-GB"/>
        </w:rPr>
        <w:t>additional company representatives or advisors assuming other missions linked to the FG duties.</w:t>
      </w:r>
    </w:p>
    <w:p w14:paraId="5F0508FB" w14:textId="1BF33E75" w:rsidR="00FE727D" w:rsidRPr="00342899" w:rsidRDefault="00FE727D" w:rsidP="00F2090A">
      <w:pPr>
        <w:rPr>
          <w:lang w:val="en-GB"/>
        </w:rPr>
      </w:pPr>
      <w:r w:rsidRPr="00342899">
        <w:rPr>
          <w:lang w:val="en-GB"/>
        </w:rPr>
        <w:t xml:space="preserve">A specific focus on FG missions will be studied and proposed </w:t>
      </w:r>
      <w:r w:rsidR="001A00D0" w:rsidRPr="00342899">
        <w:rPr>
          <w:lang w:val="en-GB"/>
        </w:rPr>
        <w:t>to</w:t>
      </w:r>
      <w:r w:rsidRPr="00342899">
        <w:rPr>
          <w:lang w:val="en-GB"/>
        </w:rPr>
        <w:t xml:space="preserve"> highlight the effectiveness of its assigned tasks (i.e. WS coordination, annual reporting, communication, events preparation, etc.). Within the limits set by competition law, the FG will </w:t>
      </w:r>
      <w:r w:rsidR="001A00D0" w:rsidRPr="00342899">
        <w:rPr>
          <w:lang w:val="en-GB"/>
        </w:rPr>
        <w:t>facilitate</w:t>
      </w:r>
      <w:r w:rsidRPr="00342899">
        <w:rPr>
          <w:lang w:val="en-GB"/>
        </w:rPr>
        <w:t xml:space="preserve"> the sharing of information across Direct Participants which work on collaborations of similar nature and objective.</w:t>
      </w:r>
    </w:p>
    <w:p w14:paraId="5CE1C03A" w14:textId="77777777" w:rsidR="00FE727D" w:rsidRPr="00342899" w:rsidRDefault="00FE727D" w:rsidP="00F2090A">
      <w:pPr>
        <w:rPr>
          <w:lang w:val="en-GB"/>
        </w:rPr>
      </w:pPr>
      <w:r w:rsidRPr="00342899">
        <w:rPr>
          <w:lang w:val="en-GB"/>
        </w:rPr>
        <w:t>The FG drives the overall progress of the WS on a non-confidential basis to establish a permanent interface between private and public stakeholders with the goal to highlight the Integrated Project’s role and impact.</w:t>
      </w:r>
    </w:p>
    <w:p w14:paraId="7FC5F88D" w14:textId="77777777" w:rsidR="00FE727D" w:rsidRPr="00342899" w:rsidRDefault="00FE727D" w:rsidP="00F2090A">
      <w:pPr>
        <w:rPr>
          <w:lang w:val="en-GB"/>
        </w:rPr>
      </w:pPr>
      <w:r w:rsidRPr="00342899">
        <w:rPr>
          <w:lang w:val="en-GB"/>
        </w:rPr>
        <w:t xml:space="preserve">Up until the first SB, the following persons (lead/deputy) commit to work in the interim FG: </w:t>
      </w:r>
    </w:p>
    <w:p w14:paraId="468E4E6F" w14:textId="6519A768" w:rsidR="00FE727D" w:rsidRPr="00342899" w:rsidRDefault="00FE727D" w:rsidP="006762E8">
      <w:pPr>
        <w:pStyle w:val="ListParagraph"/>
        <w:numPr>
          <w:ilvl w:val="0"/>
          <w:numId w:val="8"/>
        </w:numPr>
        <w:rPr>
          <w:lang w:val="en-GB"/>
        </w:rPr>
      </w:pPr>
      <w:r w:rsidRPr="00342899">
        <w:rPr>
          <w:lang w:val="en-GB"/>
        </w:rPr>
        <w:t>[List of the companies’ representatives in the chapeau text design] + Others to be design</w:t>
      </w:r>
    </w:p>
    <w:p w14:paraId="0DEA02A5" w14:textId="5FCAACFC" w:rsidR="00FE727D" w:rsidRPr="00342899" w:rsidRDefault="00FE727D" w:rsidP="00F2090A">
      <w:pPr>
        <w:rPr>
          <w:lang w:val="en-GB"/>
        </w:rPr>
      </w:pPr>
      <w:r w:rsidRPr="00342899">
        <w:rPr>
          <w:lang w:val="en-GB"/>
        </w:rPr>
        <w:t>The members of the FG will evolve in time to take into consideration the end of participation of the Direct Participants according to their respective individual portfolio. Respective decisions on changes of the FG composition will be taken by the GA. The governance structure of the IPCEI on ME/CT is summarized in Figure XX below</w:t>
      </w:r>
    </w:p>
    <w:p w14:paraId="0EC21A32" w14:textId="77777777" w:rsidR="00FE727D" w:rsidRPr="00342899" w:rsidRDefault="00FE727D" w:rsidP="00F2090A">
      <w:pPr>
        <w:rPr>
          <w:lang w:val="en-GB"/>
        </w:rPr>
      </w:pPr>
      <w:r w:rsidRPr="00342899">
        <w:rPr>
          <w:lang w:val="en-GB"/>
        </w:rPr>
        <w:t>The individual projects of the Direct Participants are governed by funding agreements with their relevant funding authority within each MS. Such funding agreements impose requirements and obligations regarding the administration of any individual project according to the rules set-up by the funding authority.</w:t>
      </w:r>
    </w:p>
    <w:p w14:paraId="5F0DF5CD" w14:textId="18439A40" w:rsidR="00FE727D" w:rsidRPr="001C79EC" w:rsidRDefault="00FE727D" w:rsidP="001C79EC">
      <w:pPr>
        <w:rPr>
          <w:lang w:val="en-GB"/>
        </w:rPr>
      </w:pPr>
      <w:r w:rsidRPr="00342899">
        <w:rPr>
          <w:lang w:val="en-GB"/>
        </w:rPr>
        <w:t>The national funding authorities are in possession of the commitments of all Direct Participants. As such, the PAB will be responsible for the monitoring of the completeness of the listings and announcements of the committed spill-over activities.</w:t>
      </w:r>
    </w:p>
    <w:p w14:paraId="036ED35C" w14:textId="16C79859" w:rsidR="006165BD" w:rsidRDefault="006165BD" w:rsidP="007B3DFE">
      <w:pPr>
        <w:spacing w:after="120" w:line="276" w:lineRule="auto"/>
        <w:jc w:val="both"/>
        <w:rPr>
          <w:rFonts w:cs="Arial"/>
          <w:lang w:val="en-GB"/>
        </w:rPr>
      </w:pPr>
      <w:r w:rsidRPr="00342899">
        <w:rPr>
          <w:rFonts w:cs="Arial"/>
          <w:lang w:val="en-GB"/>
        </w:rPr>
        <w:t>(</w:t>
      </w:r>
      <w:r w:rsidR="00D74757" w:rsidRPr="00342899">
        <w:rPr>
          <w:rFonts w:cs="Arial"/>
          <w:lang w:val="en-GB"/>
        </w:rPr>
        <w:t xml:space="preserve">Integration of the downstream industry, e.g. as a monitoring body; interface to the European Industry Alliance </w:t>
      </w:r>
      <w:r w:rsidRPr="00342899">
        <w:rPr>
          <w:rFonts w:cs="Arial"/>
          <w:lang w:val="en-GB"/>
        </w:rPr>
        <w:t>….)</w:t>
      </w:r>
      <w:r w:rsidRPr="00342899">
        <w:rPr>
          <w:rFonts w:cs="Arial"/>
          <w:lang w:val="en-GB"/>
        </w:rPr>
        <w:tab/>
      </w:r>
    </w:p>
    <w:p w14:paraId="022C451C" w14:textId="77777777" w:rsidR="001C79EC" w:rsidRPr="00342899" w:rsidRDefault="001C79EC" w:rsidP="007B3DFE">
      <w:pPr>
        <w:spacing w:after="120" w:line="276" w:lineRule="auto"/>
        <w:jc w:val="both"/>
        <w:rPr>
          <w:rFonts w:cs="Arial"/>
          <w:lang w:val="en-GB"/>
        </w:rPr>
      </w:pPr>
    </w:p>
    <w:p w14:paraId="4DAF2AB7" w14:textId="0E3C5659" w:rsidR="006165BD" w:rsidRPr="00342899" w:rsidRDefault="007B3DFE" w:rsidP="00801436">
      <w:pPr>
        <w:pStyle w:val="Heading3"/>
        <w:rPr>
          <w:lang w:val="en-GB"/>
        </w:rPr>
      </w:pPr>
      <w:bookmarkStart w:id="1273" w:name="_Toc78411014"/>
      <w:r w:rsidRPr="00342899">
        <w:rPr>
          <w:lang w:val="en-GB"/>
        </w:rPr>
        <w:t>2.</w:t>
      </w:r>
      <w:r w:rsidR="00C510D7" w:rsidRPr="00342899">
        <w:rPr>
          <w:lang w:val="en-GB"/>
        </w:rPr>
        <w:t>10</w:t>
      </w:r>
      <w:r w:rsidRPr="00342899">
        <w:rPr>
          <w:lang w:val="en-GB"/>
        </w:rPr>
        <w:t>.3</w:t>
      </w:r>
      <w:r w:rsidRPr="00342899">
        <w:rPr>
          <w:lang w:val="en-GB"/>
        </w:rPr>
        <w:tab/>
      </w:r>
      <w:r w:rsidR="006165BD" w:rsidRPr="00342899">
        <w:rPr>
          <w:lang w:val="en-GB"/>
        </w:rPr>
        <w:t xml:space="preserve">National </w:t>
      </w:r>
      <w:r w:rsidRPr="00342899">
        <w:rPr>
          <w:lang w:val="en-GB"/>
        </w:rPr>
        <w:t>Governance</w:t>
      </w:r>
      <w:bookmarkEnd w:id="1273"/>
      <w:r w:rsidR="006165BD" w:rsidRPr="00342899">
        <w:rPr>
          <w:lang w:val="en-GB"/>
        </w:rPr>
        <w:tab/>
      </w:r>
    </w:p>
    <w:p w14:paraId="54069475" w14:textId="77777777" w:rsidR="006165BD" w:rsidRPr="00342899" w:rsidRDefault="006165BD" w:rsidP="006165BD">
      <w:pPr>
        <w:spacing w:after="120"/>
        <w:jc w:val="both"/>
        <w:rPr>
          <w:rFonts w:cs="Arial"/>
          <w:lang w:val="en-GB"/>
        </w:rPr>
      </w:pPr>
    </w:p>
    <w:p w14:paraId="1B7A2E83" w14:textId="11FFF058" w:rsidR="006165BD" w:rsidRPr="00342899" w:rsidRDefault="006165BD" w:rsidP="00801436">
      <w:pPr>
        <w:pStyle w:val="Heading2"/>
        <w:rPr>
          <w:lang w:val="en-GB"/>
        </w:rPr>
      </w:pPr>
      <w:bookmarkStart w:id="1274" w:name="_Toc78411015"/>
      <w:r w:rsidRPr="00342899">
        <w:rPr>
          <w:lang w:val="en-GB"/>
        </w:rPr>
        <w:t>2.</w:t>
      </w:r>
      <w:r w:rsidR="00D74757" w:rsidRPr="00342899">
        <w:rPr>
          <w:lang w:val="en-GB"/>
        </w:rPr>
        <w:t>1</w:t>
      </w:r>
      <w:r w:rsidR="00C510D7" w:rsidRPr="00342899">
        <w:rPr>
          <w:lang w:val="en-GB"/>
        </w:rPr>
        <w:t>1</w:t>
      </w:r>
      <w:r w:rsidRPr="00342899">
        <w:rPr>
          <w:lang w:val="en-GB"/>
        </w:rPr>
        <w:tab/>
        <w:t>Reporting</w:t>
      </w:r>
      <w:bookmarkEnd w:id="1274"/>
    </w:p>
    <w:p w14:paraId="78B318C3" w14:textId="77777777" w:rsidR="00FE727D" w:rsidRPr="00342899" w:rsidRDefault="00FE727D" w:rsidP="007368DC">
      <w:pPr>
        <w:rPr>
          <w:lang w:val="en-GB"/>
        </w:rPr>
      </w:pPr>
      <w:r w:rsidRPr="00342899">
        <w:rPr>
          <w:lang w:val="en-GB"/>
        </w:rPr>
        <w:t xml:space="preserve">The FG is responsible for organizing and fostering the collaboration and the communication within the Integrated Project and vis-à-vis third parties which can benefit from results of the Integrated Project but are not Direct Participants. For this, two instruments will be implemented by the FG: </w:t>
      </w:r>
    </w:p>
    <w:p w14:paraId="202CD8AB" w14:textId="09DDF6CF" w:rsidR="00FE727D" w:rsidRPr="00342899" w:rsidRDefault="00FE727D" w:rsidP="006762E8">
      <w:pPr>
        <w:pStyle w:val="ListParagraph"/>
        <w:numPr>
          <w:ilvl w:val="0"/>
          <w:numId w:val="8"/>
        </w:numPr>
        <w:rPr>
          <w:lang w:val="en-GB"/>
        </w:rPr>
      </w:pPr>
      <w:r w:rsidRPr="00342899">
        <w:rPr>
          <w:lang w:val="en-GB"/>
        </w:rPr>
        <w:t>the annual IPCEI meeting on ME/CT (2.11.1)</w:t>
      </w:r>
      <w:r w:rsidR="001A00D0" w:rsidRPr="00342899">
        <w:rPr>
          <w:lang w:val="en-GB"/>
        </w:rPr>
        <w:t>,</w:t>
      </w:r>
    </w:p>
    <w:p w14:paraId="6FB720F7" w14:textId="0B166471" w:rsidR="00FE727D" w:rsidRPr="00342899" w:rsidRDefault="00FE727D" w:rsidP="006762E8">
      <w:pPr>
        <w:pStyle w:val="ListParagraph"/>
        <w:numPr>
          <w:ilvl w:val="0"/>
          <w:numId w:val="8"/>
        </w:numPr>
        <w:rPr>
          <w:lang w:val="en-GB"/>
        </w:rPr>
      </w:pPr>
      <w:r w:rsidRPr="00342899">
        <w:rPr>
          <w:lang w:val="en-GB"/>
        </w:rPr>
        <w:t xml:space="preserve">the IPCEI website which will be set-up after the clearance decision (2.11.2). </w:t>
      </w:r>
    </w:p>
    <w:p w14:paraId="22B40882" w14:textId="77777777" w:rsidR="00FE727D" w:rsidRPr="00342899" w:rsidRDefault="00FE727D" w:rsidP="007368DC">
      <w:pPr>
        <w:rPr>
          <w:lang w:val="en-GB"/>
        </w:rPr>
      </w:pPr>
    </w:p>
    <w:p w14:paraId="7ED5E618" w14:textId="76CC3073" w:rsidR="007B3DFE" w:rsidRPr="00342899" w:rsidRDefault="007B3DFE" w:rsidP="00801436">
      <w:pPr>
        <w:pStyle w:val="Heading3"/>
        <w:rPr>
          <w:lang w:val="en-GB"/>
        </w:rPr>
      </w:pPr>
      <w:bookmarkStart w:id="1275" w:name="_Toc78411016"/>
      <w:r w:rsidRPr="00342899">
        <w:rPr>
          <w:lang w:val="en-GB"/>
        </w:rPr>
        <w:t>2.1</w:t>
      </w:r>
      <w:r w:rsidR="00C510D7" w:rsidRPr="00342899">
        <w:rPr>
          <w:lang w:val="en-GB"/>
        </w:rPr>
        <w:t>1</w:t>
      </w:r>
      <w:r w:rsidRPr="00342899">
        <w:rPr>
          <w:lang w:val="en-GB"/>
        </w:rPr>
        <w:t>.1</w:t>
      </w:r>
      <w:r w:rsidRPr="00342899">
        <w:rPr>
          <w:lang w:val="en-GB"/>
        </w:rPr>
        <w:tab/>
        <w:t>Annual IPCEI ME/CT Meeting</w:t>
      </w:r>
      <w:bookmarkEnd w:id="1275"/>
    </w:p>
    <w:p w14:paraId="7F07F112" w14:textId="19C64958" w:rsidR="00FE727D" w:rsidRPr="00342899" w:rsidRDefault="00FE727D" w:rsidP="007368DC">
      <w:pPr>
        <w:rPr>
          <w:lang w:val="en-GB"/>
        </w:rPr>
      </w:pPr>
      <w:r w:rsidRPr="00342899">
        <w:rPr>
          <w:lang w:val="en-GB"/>
        </w:rPr>
        <w:t xml:space="preserve">The IPCEI meeting on ME/CT will take place once a year. The first meeting will take place at the latest one year after the date of the clearance decision of the Commission. During the first part of this meeting, a restricted session will be dedicated only to the MS, the </w:t>
      </w:r>
      <w:r w:rsidR="001A00D0" w:rsidRPr="00342899">
        <w:rPr>
          <w:lang w:val="en-GB"/>
        </w:rPr>
        <w:t>Commission,</w:t>
      </w:r>
      <w:r w:rsidRPr="00342899">
        <w:rPr>
          <w:lang w:val="en-GB"/>
        </w:rPr>
        <w:t xml:space="preserve"> and the Direct Participants. During this first session, each WS coordinator (the “WSC”) will present a slide deck on the overall activities of its WS. Each Direct Participant will present in more details the main results of its works and of the collaboration he participates to in the framework of the Integrated Project (subject to the protection of business secrets). Each Direct Participant will also describe in a slide deck the spill-over activities he participated to during the past year.</w:t>
      </w:r>
    </w:p>
    <w:p w14:paraId="2BB2BAD7" w14:textId="77777777" w:rsidR="00FE727D" w:rsidRPr="00342899" w:rsidRDefault="00FE727D" w:rsidP="007368DC">
      <w:pPr>
        <w:rPr>
          <w:lang w:val="en-GB"/>
        </w:rPr>
      </w:pPr>
      <w:r w:rsidRPr="00342899">
        <w:rPr>
          <w:lang w:val="en-GB"/>
        </w:rPr>
        <w:t>These slides decks will be based on a single template that will be defined by the SB during its first meeting. They will be gathered in a single document that will constitute the annual report on the activities of the Integrated Project. These slides decks do not replace the individual reports which have to be delivered by each Direct Participant to their respective national funding authorities.</w:t>
      </w:r>
    </w:p>
    <w:p w14:paraId="126BB4F9" w14:textId="02B6A5AC" w:rsidR="00FE727D" w:rsidRPr="00342899" w:rsidRDefault="00FE727D" w:rsidP="007368DC">
      <w:pPr>
        <w:rPr>
          <w:lang w:val="en-GB"/>
        </w:rPr>
      </w:pPr>
      <w:r w:rsidRPr="00342899">
        <w:rPr>
          <w:lang w:val="en-GB"/>
        </w:rPr>
        <w:t>The second part of the meeting will be a public conference open to any interested party and not limited to the Direct Participants during which they will present the main results of their works, subject to the protection of business secrets</w:t>
      </w:r>
    </w:p>
    <w:p w14:paraId="33FE699D" w14:textId="77777777" w:rsidR="00FE727D" w:rsidRPr="00342899" w:rsidRDefault="00FE727D" w:rsidP="007368DC">
      <w:pPr>
        <w:rPr>
          <w:lang w:val="en-GB"/>
        </w:rPr>
      </w:pPr>
    </w:p>
    <w:p w14:paraId="48ADC621" w14:textId="3548CF84" w:rsidR="007B3DFE" w:rsidRPr="00342899" w:rsidRDefault="007B3DFE" w:rsidP="00801436">
      <w:pPr>
        <w:pStyle w:val="Heading3"/>
        <w:rPr>
          <w:lang w:val="en-GB"/>
        </w:rPr>
      </w:pPr>
      <w:bookmarkStart w:id="1276" w:name="_Toc78411017"/>
      <w:r w:rsidRPr="00342899">
        <w:rPr>
          <w:lang w:val="en-GB"/>
        </w:rPr>
        <w:t>2.1</w:t>
      </w:r>
      <w:r w:rsidR="00C510D7" w:rsidRPr="00342899">
        <w:rPr>
          <w:lang w:val="en-GB"/>
        </w:rPr>
        <w:t>1</w:t>
      </w:r>
      <w:r w:rsidRPr="00342899">
        <w:rPr>
          <w:lang w:val="en-GB"/>
        </w:rPr>
        <w:t>.2 IPCEI ME/CT website</w:t>
      </w:r>
      <w:bookmarkEnd w:id="1276"/>
    </w:p>
    <w:p w14:paraId="2AE03087" w14:textId="178F8A69" w:rsidR="00FE727D" w:rsidRPr="00342899" w:rsidRDefault="00FE727D" w:rsidP="00FE727D">
      <w:pPr>
        <w:pStyle w:val="CommentText"/>
        <w:rPr>
          <w:lang w:val="en-GB"/>
        </w:rPr>
      </w:pPr>
      <w:r w:rsidRPr="00342899">
        <w:rPr>
          <w:rStyle w:val="CommentReference"/>
          <w:lang w:val="en-GB"/>
        </w:rPr>
        <w:annotationRef/>
      </w:r>
      <w:r w:rsidRPr="00342899">
        <w:rPr>
          <w:lang w:val="en-GB"/>
        </w:rPr>
        <w:t xml:space="preserve">The website will host public information about the Integrated Project and the Direct Participants. Moreover, the website will serve as the dissemination and interaction channel of the Integrated Project to engage with entities other than the Direct Participants. For this, the website will list all spill-over activities to which the Direct Participants have committed themselves. This information will be presented in form of an “Events Calendar” with the concrete dates and a brief description of the activity. The interested community will have the opportunity to register for participation at the activities directly with the Direct Participant who </w:t>
      </w:r>
      <w:r w:rsidR="001A00D0" w:rsidRPr="00342899">
        <w:rPr>
          <w:lang w:val="en-GB"/>
        </w:rPr>
        <w:t>oversees</w:t>
      </w:r>
      <w:r w:rsidRPr="00342899">
        <w:rPr>
          <w:lang w:val="en-GB"/>
        </w:rPr>
        <w:t xml:space="preserve"> the specific activity. The website will thus also serve as a basis for the annual reporting on the delivery of the committed activities. The FG will collect qualitative and quantitative information for each activity. </w:t>
      </w:r>
    </w:p>
    <w:p w14:paraId="27D15FDE" w14:textId="26BE7DA4" w:rsidR="00FE727D" w:rsidRPr="00342899" w:rsidRDefault="00FE727D" w:rsidP="00FE727D">
      <w:pPr>
        <w:pStyle w:val="CommentText"/>
        <w:rPr>
          <w:lang w:val="en-GB"/>
        </w:rPr>
      </w:pPr>
      <w:r w:rsidRPr="00342899">
        <w:rPr>
          <w:lang w:val="en-GB"/>
        </w:rPr>
        <w:t xml:space="preserve">It may foresee a restricted area for Direct Participants only </w:t>
      </w:r>
      <w:r w:rsidR="001A00D0" w:rsidRPr="00342899">
        <w:rPr>
          <w:lang w:val="en-GB"/>
        </w:rPr>
        <w:t>to</w:t>
      </w:r>
      <w:r w:rsidRPr="00342899">
        <w:rPr>
          <w:lang w:val="en-GB"/>
        </w:rPr>
        <w:t xml:space="preserve"> organize the implementation of the Integrated Project.</w:t>
      </w:r>
    </w:p>
    <w:p w14:paraId="454DCD86" w14:textId="77777777" w:rsidR="00FE727D" w:rsidRPr="00342899" w:rsidRDefault="00FE727D" w:rsidP="00FE727D">
      <w:pPr>
        <w:rPr>
          <w:lang w:val="en-GB"/>
        </w:rPr>
      </w:pPr>
    </w:p>
    <w:p w14:paraId="3957218B" w14:textId="77777777" w:rsidR="006165BD" w:rsidRPr="00342899" w:rsidRDefault="006165BD" w:rsidP="006165BD">
      <w:pPr>
        <w:spacing w:after="120"/>
        <w:jc w:val="both"/>
        <w:rPr>
          <w:rFonts w:cs="Arial"/>
          <w:lang w:val="en-GB"/>
        </w:rPr>
      </w:pPr>
      <w:r w:rsidRPr="00342899">
        <w:rPr>
          <w:rFonts w:cs="Arial"/>
          <w:lang w:val="en-GB"/>
        </w:rPr>
        <w:tab/>
      </w:r>
    </w:p>
    <w:p w14:paraId="5EAEB60C" w14:textId="77777777" w:rsidR="006165BD" w:rsidRPr="00342899" w:rsidRDefault="006165BD" w:rsidP="00801436">
      <w:pPr>
        <w:pStyle w:val="Heading1"/>
        <w:rPr>
          <w:lang w:val="en-GB"/>
        </w:rPr>
      </w:pPr>
      <w:bookmarkStart w:id="1277" w:name="_Toc78411018"/>
      <w:r w:rsidRPr="00342899">
        <w:rPr>
          <w:lang w:val="en-GB"/>
        </w:rPr>
        <w:lastRenderedPageBreak/>
        <w:t>3</w:t>
      </w:r>
      <w:r w:rsidRPr="00342899">
        <w:rPr>
          <w:lang w:val="en-GB"/>
        </w:rPr>
        <w:tab/>
        <w:t>Major Innovative Nature of Project</w:t>
      </w:r>
      <w:bookmarkEnd w:id="1277"/>
    </w:p>
    <w:p w14:paraId="3069286A" w14:textId="77777777" w:rsidR="00AF6242" w:rsidRPr="00342899" w:rsidRDefault="006165BD" w:rsidP="00801436">
      <w:pPr>
        <w:pStyle w:val="Heading2"/>
        <w:rPr>
          <w:ins w:id="1278" w:author="Pioch, Martin" w:date="2021-07-28T15:46:00Z"/>
          <w:lang w:val="en-GB"/>
        </w:rPr>
      </w:pPr>
      <w:bookmarkStart w:id="1279" w:name="_Toc78411019"/>
      <w:r w:rsidRPr="00342899">
        <w:rPr>
          <w:lang w:val="en-GB"/>
        </w:rPr>
        <w:t>3.1</w:t>
      </w:r>
      <w:r w:rsidR="00116FF6" w:rsidRPr="00342899">
        <w:rPr>
          <w:lang w:val="en-GB"/>
        </w:rPr>
        <w:t xml:space="preserve"> Major common results</w:t>
      </w:r>
      <w:bookmarkEnd w:id="1279"/>
    </w:p>
    <w:p w14:paraId="3A050EC7" w14:textId="77777777" w:rsidR="00AF6242" w:rsidRPr="00342899" w:rsidRDefault="00AF6242" w:rsidP="001C79EC">
      <w:pPr>
        <w:rPr>
          <w:ins w:id="1280" w:author="Pioch, Martin" w:date="2021-07-28T15:46:00Z"/>
          <w:lang w:val="en-GB" w:eastAsia="en-GB"/>
        </w:rPr>
      </w:pPr>
      <w:bookmarkStart w:id="1281" w:name="_Ref18948907"/>
      <w:ins w:id="1282" w:author="Pioch, Martin" w:date="2021-07-28T15:46:00Z">
        <w:r w:rsidRPr="00342899">
          <w:rPr>
            <w:lang w:val="en-GB" w:eastAsia="en-GB"/>
          </w:rPr>
          <w:t>The Integrated Project will bring forward innovation in all areas of the XXXX value chain. The section below summarizes, at the level of the Integrated Project, the innovations that are described at individual project-level in Section 2-1 above and, with more details, in each individual portfolio.</w:t>
        </w:r>
        <w:bookmarkEnd w:id="1281"/>
      </w:ins>
    </w:p>
    <w:p w14:paraId="6F14C31B" w14:textId="6C9B92AE" w:rsidR="00AF6242" w:rsidRDefault="001C79EC" w:rsidP="001C79EC">
      <w:pPr>
        <w:pStyle w:val="Heading2"/>
        <w:rPr>
          <w:ins w:id="1283" w:author="Pioch, Martin" w:date="2021-07-29T00:00:00Z"/>
          <w:lang w:val="en-GB"/>
        </w:rPr>
      </w:pPr>
      <w:bookmarkStart w:id="1284" w:name="_Toc73556620"/>
      <w:bookmarkStart w:id="1285" w:name="_Toc78411020"/>
      <w:ins w:id="1286" w:author="Pioch, Martin" w:date="2021-07-28T23:57:00Z">
        <w:r>
          <w:rPr>
            <w:lang w:val="en-GB"/>
          </w:rPr>
          <w:t xml:space="preserve">3.2 </w:t>
        </w:r>
      </w:ins>
      <w:ins w:id="1287" w:author="Pioch, Martin" w:date="2021-07-28T15:46:00Z">
        <w:r w:rsidR="00AF6242" w:rsidRPr="00342899">
          <w:rPr>
            <w:lang w:val="en-GB"/>
          </w:rPr>
          <w:t>Major innovative nature of WS</w:t>
        </w:r>
        <w:bookmarkEnd w:id="1284"/>
        <w:r w:rsidR="00AF6242" w:rsidRPr="00342899">
          <w:rPr>
            <w:lang w:val="en-GB"/>
          </w:rPr>
          <w:t xml:space="preserve"> S</w:t>
        </w:r>
      </w:ins>
      <w:ins w:id="1288" w:author="Pioch, Martin" w:date="2021-07-29T00:01:00Z">
        <w:r>
          <w:rPr>
            <w:lang w:val="en-GB"/>
          </w:rPr>
          <w:t>ense</w:t>
        </w:r>
      </w:ins>
      <w:bookmarkEnd w:id="1285"/>
    </w:p>
    <w:p w14:paraId="735579B0" w14:textId="77777777" w:rsidR="001C79EC" w:rsidRPr="001C79EC" w:rsidRDefault="001C79EC" w:rsidP="001C79EC">
      <w:pPr>
        <w:rPr>
          <w:ins w:id="1289" w:author="Pioch, Martin" w:date="2021-07-28T15:46:00Z"/>
          <w:lang w:val="en-GB"/>
        </w:rPr>
      </w:pPr>
    </w:p>
    <w:p w14:paraId="0A8DD959" w14:textId="08319438" w:rsidR="00AF6242" w:rsidRDefault="001C79EC" w:rsidP="001C79EC">
      <w:pPr>
        <w:pStyle w:val="Heading3"/>
        <w:rPr>
          <w:ins w:id="1290" w:author="Pioch, Martin" w:date="2021-07-29T00:00:00Z"/>
          <w:lang w:val="en-GB" w:eastAsia="en-GB"/>
        </w:rPr>
      </w:pPr>
      <w:bookmarkStart w:id="1291" w:name="_Toc73556621"/>
      <w:bookmarkStart w:id="1292" w:name="_Toc78411021"/>
      <w:ins w:id="1293" w:author="Pioch, Martin" w:date="2021-07-28T23:59:00Z">
        <w:r>
          <w:rPr>
            <w:lang w:val="en-GB" w:eastAsia="en-GB"/>
          </w:rPr>
          <w:t xml:space="preserve">3.2.1 </w:t>
        </w:r>
      </w:ins>
      <w:ins w:id="1294" w:author="Pioch, Martin" w:date="2021-07-28T15:46:00Z">
        <w:r w:rsidR="00AF6242" w:rsidRPr="00342899">
          <w:rPr>
            <w:lang w:val="en-GB" w:eastAsia="en-GB"/>
          </w:rPr>
          <w:t>Innovative content of the WS</w:t>
        </w:r>
      </w:ins>
      <w:bookmarkEnd w:id="1291"/>
      <w:ins w:id="1295" w:author="Pioch, Martin" w:date="2021-07-29T00:01:00Z">
        <w:r>
          <w:rPr>
            <w:lang w:val="en-GB" w:eastAsia="en-GB"/>
          </w:rPr>
          <w:t xml:space="preserve"> Sense</w:t>
        </w:r>
      </w:ins>
      <w:bookmarkEnd w:id="1292"/>
    </w:p>
    <w:p w14:paraId="7C345987" w14:textId="77777777" w:rsidR="001C79EC" w:rsidRPr="001C79EC" w:rsidRDefault="001C79EC" w:rsidP="001C79EC">
      <w:pPr>
        <w:rPr>
          <w:ins w:id="1296" w:author="Pioch, Martin" w:date="2021-07-28T15:46:00Z"/>
          <w:lang w:val="en-GB" w:eastAsia="en-GB"/>
        </w:rPr>
      </w:pPr>
    </w:p>
    <w:p w14:paraId="2DA6C59F" w14:textId="6DB10178" w:rsidR="00AF6242" w:rsidRPr="00342899" w:rsidRDefault="001C79EC" w:rsidP="001C79EC">
      <w:pPr>
        <w:pStyle w:val="Heading3"/>
        <w:rPr>
          <w:ins w:id="1297" w:author="Pioch, Martin" w:date="2021-07-28T15:46:00Z"/>
          <w:lang w:val="en-GB" w:eastAsia="en-GB"/>
        </w:rPr>
      </w:pPr>
      <w:bookmarkStart w:id="1298" w:name="_Toc73556622"/>
      <w:bookmarkStart w:id="1299" w:name="_Toc78411022"/>
      <w:ins w:id="1300" w:author="Pioch, Martin" w:date="2021-07-28T23:59:00Z">
        <w:r>
          <w:rPr>
            <w:lang w:val="en-GB" w:eastAsia="en-GB"/>
          </w:rPr>
          <w:t xml:space="preserve">3.2.2 </w:t>
        </w:r>
      </w:ins>
      <w:ins w:id="1301" w:author="Pioch, Martin" w:date="2021-07-28T15:46:00Z">
        <w:r w:rsidR="00AF6242" w:rsidRPr="00342899">
          <w:rPr>
            <w:lang w:val="en-GB" w:eastAsia="en-GB"/>
          </w:rPr>
          <w:t>Expected results of the WS</w:t>
        </w:r>
      </w:ins>
      <w:bookmarkEnd w:id="1298"/>
      <w:ins w:id="1302" w:author="Pioch, Martin" w:date="2021-07-29T00:01:00Z">
        <w:r>
          <w:rPr>
            <w:lang w:val="en-GB" w:eastAsia="en-GB"/>
          </w:rPr>
          <w:t xml:space="preserve"> Sense</w:t>
        </w:r>
      </w:ins>
      <w:bookmarkEnd w:id="1299"/>
    </w:p>
    <w:p w14:paraId="42C72DF5" w14:textId="5B4B3044" w:rsidR="001C79EC" w:rsidRPr="00342899" w:rsidRDefault="001C79EC" w:rsidP="001C79EC">
      <w:pPr>
        <w:rPr>
          <w:ins w:id="1303" w:author="Pioch, Martin" w:date="2021-07-29T00:06:00Z"/>
          <w:lang w:val="en-GB"/>
        </w:rPr>
      </w:pPr>
      <w:ins w:id="1304" w:author="Pioch, Martin" w:date="2021-07-29T00:06:00Z">
        <w:r w:rsidRPr="00342899">
          <w:rPr>
            <w:lang w:val="en-GB"/>
          </w:rPr>
          <w:t xml:space="preserve">The challenges of this WS will be addressed in the individual projects of </w:t>
        </w:r>
        <w:r>
          <w:rPr>
            <w:lang w:val="en-GB"/>
          </w:rPr>
          <w:t xml:space="preserve">the </w:t>
        </w:r>
        <w:r w:rsidRPr="00342899">
          <w:rPr>
            <w:lang w:val="en-GB"/>
          </w:rPr>
          <w:t>Direct Participants in different ways. The main outcome and expected results both in RDI and FID of WS</w:t>
        </w:r>
        <w:r>
          <w:rPr>
            <w:lang w:val="en-GB"/>
          </w:rPr>
          <w:t xml:space="preserve"> Sense</w:t>
        </w:r>
        <w:r w:rsidRPr="00342899">
          <w:rPr>
            <w:lang w:val="en-GB"/>
          </w:rPr>
          <w:t xml:space="preserve"> contributing to meet the overall objective are as follows.</w:t>
        </w:r>
      </w:ins>
    </w:p>
    <w:p w14:paraId="57B237B7" w14:textId="59607AFD" w:rsidR="00AF6242" w:rsidRPr="00342899" w:rsidRDefault="00AF6242" w:rsidP="001C79EC">
      <w:pPr>
        <w:rPr>
          <w:ins w:id="1305" w:author="Pioch, Martin" w:date="2021-07-28T15:46:00Z"/>
          <w:lang w:val="en-GB"/>
        </w:rPr>
      </w:pPr>
      <w:ins w:id="1306" w:author="Pioch, Martin" w:date="2021-07-28T15:46:00Z">
        <w:r w:rsidRPr="00342899">
          <w:rPr>
            <w:lang w:val="en-GB"/>
          </w:rPr>
          <w:t>Key expected results of WS S</w:t>
        </w:r>
      </w:ins>
      <w:ins w:id="1307" w:author="Pioch, Martin" w:date="2021-07-29T00:03:00Z">
        <w:r w:rsidR="001C79EC">
          <w:rPr>
            <w:lang w:val="en-GB"/>
          </w:rPr>
          <w:t>ense</w:t>
        </w:r>
      </w:ins>
      <w:ins w:id="1308" w:author="Pioch, Martin" w:date="2021-07-28T15:46:00Z">
        <w:r w:rsidRPr="00342899">
          <w:rPr>
            <w:lang w:val="en-GB"/>
          </w:rPr>
          <w:t xml:space="preserve"> RDI activities are:</w:t>
        </w:r>
      </w:ins>
    </w:p>
    <w:p w14:paraId="6B105925" w14:textId="20041190" w:rsidR="00AF6242" w:rsidRPr="001C79EC" w:rsidRDefault="001C79EC" w:rsidP="006762E8">
      <w:pPr>
        <w:pStyle w:val="ListParagraph"/>
        <w:numPr>
          <w:ilvl w:val="0"/>
          <w:numId w:val="23"/>
        </w:numPr>
        <w:rPr>
          <w:ins w:id="1309" w:author="Pioch, Martin" w:date="2021-07-28T15:46:00Z"/>
          <w:lang w:val="en-GB"/>
        </w:rPr>
      </w:pPr>
      <w:ins w:id="1310" w:author="Pioch, Martin" w:date="2021-07-29T00:01:00Z">
        <w:r>
          <w:rPr>
            <w:lang w:val="en-GB"/>
          </w:rPr>
          <w:t>..</w:t>
        </w:r>
      </w:ins>
    </w:p>
    <w:p w14:paraId="6D38CF55" w14:textId="495709BD" w:rsidR="00AF6242" w:rsidRPr="00342899" w:rsidRDefault="00AF6242" w:rsidP="001C79EC">
      <w:pPr>
        <w:rPr>
          <w:ins w:id="1311" w:author="Pioch, Martin" w:date="2021-07-28T15:46:00Z"/>
          <w:lang w:val="en-GB"/>
        </w:rPr>
      </w:pPr>
      <w:ins w:id="1312" w:author="Pioch, Martin" w:date="2021-07-28T15:46:00Z">
        <w:r w:rsidRPr="00342899">
          <w:rPr>
            <w:lang w:val="en-GB"/>
          </w:rPr>
          <w:t>Key expected results of WS S</w:t>
        </w:r>
      </w:ins>
      <w:ins w:id="1313" w:author="Pioch, Martin" w:date="2021-07-29T00:03:00Z">
        <w:r w:rsidR="001C79EC">
          <w:rPr>
            <w:lang w:val="en-GB"/>
          </w:rPr>
          <w:t>ense</w:t>
        </w:r>
      </w:ins>
      <w:ins w:id="1314" w:author="Pioch, Martin" w:date="2021-07-28T15:46:00Z">
        <w:r w:rsidRPr="00342899">
          <w:rPr>
            <w:lang w:val="en-GB"/>
          </w:rPr>
          <w:t xml:space="preserve"> FID activities are:</w:t>
        </w:r>
      </w:ins>
    </w:p>
    <w:p w14:paraId="3776E97D" w14:textId="7E849B3B" w:rsidR="00AF6242" w:rsidRPr="001C79EC" w:rsidRDefault="001C79EC" w:rsidP="006762E8">
      <w:pPr>
        <w:pStyle w:val="ListParagraph"/>
        <w:numPr>
          <w:ilvl w:val="0"/>
          <w:numId w:val="23"/>
        </w:numPr>
        <w:rPr>
          <w:ins w:id="1315" w:author="Pioch, Martin" w:date="2021-07-29T00:00:00Z"/>
          <w:lang w:val="en-GB"/>
        </w:rPr>
      </w:pPr>
      <w:ins w:id="1316" w:author="Pioch, Martin" w:date="2021-07-29T00:00:00Z">
        <w:r w:rsidRPr="001C79EC">
          <w:rPr>
            <w:lang w:val="en-GB"/>
          </w:rPr>
          <w:t>…</w:t>
        </w:r>
      </w:ins>
    </w:p>
    <w:p w14:paraId="40441374" w14:textId="0EAB2E13" w:rsidR="001C79EC" w:rsidRDefault="001C79EC" w:rsidP="001C79EC">
      <w:pPr>
        <w:pStyle w:val="ITAbsatzohneNr"/>
        <w:suppressAutoHyphens/>
        <w:spacing w:before="120" w:after="120"/>
        <w:jc w:val="both"/>
        <w:rPr>
          <w:ins w:id="1317" w:author="Pioch, Martin" w:date="2021-07-29T00:00:00Z"/>
          <w:rFonts w:ascii="Calibri" w:hAnsi="Calibri" w:cs="Calibri"/>
          <w:lang w:val="en-GB"/>
        </w:rPr>
      </w:pPr>
    </w:p>
    <w:p w14:paraId="4A717FE9" w14:textId="3C7260A0" w:rsidR="001C79EC" w:rsidRDefault="001C79EC" w:rsidP="001C79EC">
      <w:pPr>
        <w:pStyle w:val="Heading2"/>
        <w:rPr>
          <w:ins w:id="1318" w:author="Pioch, Martin" w:date="2021-07-29T00:02:00Z"/>
          <w:lang w:val="en-GB"/>
        </w:rPr>
      </w:pPr>
      <w:bookmarkStart w:id="1319" w:name="_Toc78411023"/>
      <w:ins w:id="1320" w:author="Pioch, Martin" w:date="2021-07-29T00:02:00Z">
        <w:r>
          <w:rPr>
            <w:lang w:val="en-GB"/>
          </w:rPr>
          <w:t xml:space="preserve">3.3 </w:t>
        </w:r>
        <w:r w:rsidRPr="00342899">
          <w:rPr>
            <w:lang w:val="en-GB"/>
          </w:rPr>
          <w:t xml:space="preserve">Major innovative nature of WS </w:t>
        </w:r>
        <w:r>
          <w:rPr>
            <w:lang w:val="en-GB"/>
          </w:rPr>
          <w:t>Think</w:t>
        </w:r>
        <w:bookmarkEnd w:id="1319"/>
      </w:ins>
    </w:p>
    <w:p w14:paraId="7F44F498" w14:textId="77777777" w:rsidR="001C79EC" w:rsidRPr="001C79EC" w:rsidRDefault="001C79EC" w:rsidP="001C79EC">
      <w:pPr>
        <w:rPr>
          <w:ins w:id="1321" w:author="Pioch, Martin" w:date="2021-07-29T00:02:00Z"/>
          <w:lang w:val="en-GB"/>
        </w:rPr>
      </w:pPr>
    </w:p>
    <w:p w14:paraId="13685B17" w14:textId="48F83675" w:rsidR="001C79EC" w:rsidRDefault="001C79EC" w:rsidP="001C79EC">
      <w:pPr>
        <w:pStyle w:val="Heading3"/>
        <w:rPr>
          <w:ins w:id="1322" w:author="Pioch, Martin" w:date="2021-07-29T00:02:00Z"/>
          <w:lang w:val="en-GB" w:eastAsia="en-GB"/>
        </w:rPr>
      </w:pPr>
      <w:bookmarkStart w:id="1323" w:name="_Toc78411024"/>
      <w:ins w:id="1324" w:author="Pioch, Martin" w:date="2021-07-29T00:02:00Z">
        <w:r>
          <w:rPr>
            <w:lang w:val="en-GB" w:eastAsia="en-GB"/>
          </w:rPr>
          <w:t xml:space="preserve">3.3.1 </w:t>
        </w:r>
        <w:r w:rsidRPr="00342899">
          <w:rPr>
            <w:lang w:val="en-GB" w:eastAsia="en-GB"/>
          </w:rPr>
          <w:t>Innovative content of the WS</w:t>
        </w:r>
        <w:r>
          <w:rPr>
            <w:lang w:val="en-GB" w:eastAsia="en-GB"/>
          </w:rPr>
          <w:t xml:space="preserve"> Think</w:t>
        </w:r>
        <w:bookmarkEnd w:id="1323"/>
      </w:ins>
    </w:p>
    <w:p w14:paraId="257B3C2D" w14:textId="77777777" w:rsidR="001C79EC" w:rsidRPr="001C79EC" w:rsidRDefault="001C79EC" w:rsidP="001C79EC">
      <w:pPr>
        <w:rPr>
          <w:ins w:id="1325" w:author="Pioch, Martin" w:date="2021-07-29T00:02:00Z"/>
          <w:lang w:val="en-GB" w:eastAsia="en-GB"/>
        </w:rPr>
      </w:pPr>
    </w:p>
    <w:p w14:paraId="03C05461" w14:textId="23AFA628" w:rsidR="001C79EC" w:rsidRPr="00342899" w:rsidRDefault="001C79EC" w:rsidP="001C79EC">
      <w:pPr>
        <w:pStyle w:val="Heading3"/>
        <w:rPr>
          <w:ins w:id="1326" w:author="Pioch, Martin" w:date="2021-07-29T00:02:00Z"/>
          <w:lang w:val="en-GB" w:eastAsia="en-GB"/>
        </w:rPr>
      </w:pPr>
      <w:bookmarkStart w:id="1327" w:name="_Toc78411025"/>
      <w:ins w:id="1328" w:author="Pioch, Martin" w:date="2021-07-29T00:02:00Z">
        <w:r>
          <w:rPr>
            <w:lang w:val="en-GB" w:eastAsia="en-GB"/>
          </w:rPr>
          <w:t xml:space="preserve">3.3.2 </w:t>
        </w:r>
        <w:r w:rsidRPr="00342899">
          <w:rPr>
            <w:lang w:val="en-GB" w:eastAsia="en-GB"/>
          </w:rPr>
          <w:t>Expected results of the WS</w:t>
        </w:r>
        <w:r>
          <w:rPr>
            <w:lang w:val="en-GB" w:eastAsia="en-GB"/>
          </w:rPr>
          <w:t xml:space="preserve"> Think</w:t>
        </w:r>
        <w:bookmarkEnd w:id="1327"/>
      </w:ins>
    </w:p>
    <w:p w14:paraId="02B83133" w14:textId="57CE0EEA" w:rsidR="001C79EC" w:rsidRPr="00342899" w:rsidRDefault="001C79EC" w:rsidP="001C79EC">
      <w:pPr>
        <w:rPr>
          <w:ins w:id="1329" w:author="Pioch, Martin" w:date="2021-07-29T00:06:00Z"/>
          <w:lang w:val="en-GB"/>
        </w:rPr>
      </w:pPr>
      <w:ins w:id="1330" w:author="Pioch, Martin" w:date="2021-07-29T00:06:00Z">
        <w:r w:rsidRPr="00342899">
          <w:rPr>
            <w:lang w:val="en-GB"/>
          </w:rPr>
          <w:t xml:space="preserve">The challenges of this WS will be addressed in the individual projects of </w:t>
        </w:r>
        <w:r>
          <w:rPr>
            <w:lang w:val="en-GB"/>
          </w:rPr>
          <w:t xml:space="preserve">the </w:t>
        </w:r>
        <w:r w:rsidRPr="00342899">
          <w:rPr>
            <w:lang w:val="en-GB"/>
          </w:rPr>
          <w:t>Direct Participants in different ways. The main outcome and expected results both in RDI and FID of WS</w:t>
        </w:r>
        <w:r>
          <w:rPr>
            <w:lang w:val="en-GB"/>
          </w:rPr>
          <w:t xml:space="preserve"> Think</w:t>
        </w:r>
        <w:r w:rsidRPr="00342899">
          <w:rPr>
            <w:lang w:val="en-GB"/>
          </w:rPr>
          <w:t xml:space="preserve"> contributing to meet the overall objective are as follows.</w:t>
        </w:r>
      </w:ins>
    </w:p>
    <w:p w14:paraId="1DA15FA2" w14:textId="2644A51B" w:rsidR="001C79EC" w:rsidRPr="00342899" w:rsidRDefault="001C79EC" w:rsidP="001C79EC">
      <w:pPr>
        <w:rPr>
          <w:ins w:id="1331" w:author="Pioch, Martin" w:date="2021-07-29T00:02:00Z"/>
          <w:lang w:val="en-GB"/>
        </w:rPr>
      </w:pPr>
      <w:ins w:id="1332" w:author="Pioch, Martin" w:date="2021-07-29T00:02:00Z">
        <w:r w:rsidRPr="00342899">
          <w:rPr>
            <w:lang w:val="en-GB"/>
          </w:rPr>
          <w:t xml:space="preserve">Key expected results of WS </w:t>
        </w:r>
      </w:ins>
      <w:ins w:id="1333" w:author="Pioch, Martin" w:date="2021-07-29T00:03:00Z">
        <w:r>
          <w:rPr>
            <w:lang w:val="en-GB"/>
          </w:rPr>
          <w:t>Think</w:t>
        </w:r>
      </w:ins>
      <w:ins w:id="1334" w:author="Pioch, Martin" w:date="2021-07-29T00:02:00Z">
        <w:r w:rsidRPr="00342899">
          <w:rPr>
            <w:lang w:val="en-GB"/>
          </w:rPr>
          <w:t xml:space="preserve"> RDI activities are:</w:t>
        </w:r>
      </w:ins>
    </w:p>
    <w:p w14:paraId="52DE95C1" w14:textId="77777777" w:rsidR="001C79EC" w:rsidRPr="001C79EC" w:rsidRDefault="001C79EC" w:rsidP="006762E8">
      <w:pPr>
        <w:pStyle w:val="ListParagraph"/>
        <w:numPr>
          <w:ilvl w:val="0"/>
          <w:numId w:val="23"/>
        </w:numPr>
        <w:rPr>
          <w:ins w:id="1335" w:author="Pioch, Martin" w:date="2021-07-29T00:02:00Z"/>
          <w:lang w:val="en-GB"/>
        </w:rPr>
      </w:pPr>
      <w:ins w:id="1336" w:author="Pioch, Martin" w:date="2021-07-29T00:02:00Z">
        <w:r>
          <w:rPr>
            <w:lang w:val="en-GB"/>
          </w:rPr>
          <w:t>..</w:t>
        </w:r>
      </w:ins>
    </w:p>
    <w:p w14:paraId="4023E707" w14:textId="2E60A462" w:rsidR="001C79EC" w:rsidRPr="00342899" w:rsidRDefault="001C79EC" w:rsidP="001C79EC">
      <w:pPr>
        <w:rPr>
          <w:ins w:id="1337" w:author="Pioch, Martin" w:date="2021-07-29T00:02:00Z"/>
          <w:lang w:val="en-GB"/>
        </w:rPr>
      </w:pPr>
      <w:ins w:id="1338" w:author="Pioch, Martin" w:date="2021-07-29T00:02:00Z">
        <w:r w:rsidRPr="00342899">
          <w:rPr>
            <w:lang w:val="en-GB"/>
          </w:rPr>
          <w:t xml:space="preserve">Key expected results of WS </w:t>
        </w:r>
      </w:ins>
      <w:ins w:id="1339" w:author="Pioch, Martin" w:date="2021-07-29T00:03:00Z">
        <w:r>
          <w:rPr>
            <w:lang w:val="en-GB"/>
          </w:rPr>
          <w:t>Think</w:t>
        </w:r>
      </w:ins>
      <w:ins w:id="1340" w:author="Pioch, Martin" w:date="2021-07-29T00:02:00Z">
        <w:r w:rsidRPr="00342899">
          <w:rPr>
            <w:lang w:val="en-GB"/>
          </w:rPr>
          <w:t xml:space="preserve"> FID activities are:</w:t>
        </w:r>
      </w:ins>
    </w:p>
    <w:p w14:paraId="3C62D02F" w14:textId="77777777" w:rsidR="001C79EC" w:rsidRPr="001C79EC" w:rsidRDefault="001C79EC" w:rsidP="006762E8">
      <w:pPr>
        <w:pStyle w:val="ListParagraph"/>
        <w:numPr>
          <w:ilvl w:val="0"/>
          <w:numId w:val="23"/>
        </w:numPr>
        <w:rPr>
          <w:ins w:id="1341" w:author="Pioch, Martin" w:date="2021-07-29T00:02:00Z"/>
          <w:lang w:val="en-GB"/>
        </w:rPr>
      </w:pPr>
      <w:ins w:id="1342" w:author="Pioch, Martin" w:date="2021-07-29T00:02:00Z">
        <w:r w:rsidRPr="001C79EC">
          <w:rPr>
            <w:lang w:val="en-GB"/>
          </w:rPr>
          <w:t>…</w:t>
        </w:r>
      </w:ins>
    </w:p>
    <w:p w14:paraId="35D97058" w14:textId="77777777" w:rsidR="001C79EC" w:rsidRDefault="001C79EC" w:rsidP="001C79EC">
      <w:pPr>
        <w:pStyle w:val="ITAbsatzohneNr"/>
        <w:suppressAutoHyphens/>
        <w:spacing w:before="120" w:after="120"/>
        <w:jc w:val="both"/>
        <w:rPr>
          <w:ins w:id="1343" w:author="Pioch, Martin" w:date="2021-07-29T00:02:00Z"/>
          <w:rFonts w:ascii="Calibri" w:hAnsi="Calibri" w:cs="Calibri"/>
          <w:lang w:val="en-GB"/>
        </w:rPr>
      </w:pPr>
    </w:p>
    <w:p w14:paraId="71B7AE91" w14:textId="22A6ABE5" w:rsidR="001C79EC" w:rsidRDefault="001C79EC" w:rsidP="001C79EC">
      <w:pPr>
        <w:pStyle w:val="Heading2"/>
        <w:rPr>
          <w:ins w:id="1344" w:author="Pioch, Martin" w:date="2021-07-29T00:02:00Z"/>
          <w:lang w:val="en-GB"/>
        </w:rPr>
      </w:pPr>
      <w:bookmarkStart w:id="1345" w:name="_Toc78411026"/>
      <w:ins w:id="1346" w:author="Pioch, Martin" w:date="2021-07-29T00:02:00Z">
        <w:r>
          <w:rPr>
            <w:lang w:val="en-GB"/>
          </w:rPr>
          <w:t xml:space="preserve">3.4 </w:t>
        </w:r>
        <w:r w:rsidRPr="00342899">
          <w:rPr>
            <w:lang w:val="en-GB"/>
          </w:rPr>
          <w:t xml:space="preserve">Major innovative nature of WS </w:t>
        </w:r>
      </w:ins>
      <w:ins w:id="1347" w:author="Pioch, Martin" w:date="2021-07-29T00:03:00Z">
        <w:r>
          <w:rPr>
            <w:lang w:val="en-GB"/>
          </w:rPr>
          <w:t>Act</w:t>
        </w:r>
      </w:ins>
      <w:bookmarkEnd w:id="1345"/>
    </w:p>
    <w:p w14:paraId="56B579F4" w14:textId="77777777" w:rsidR="001C79EC" w:rsidRPr="00342899" w:rsidRDefault="001C79EC" w:rsidP="001C79EC">
      <w:pPr>
        <w:jc w:val="both"/>
        <w:rPr>
          <w:ins w:id="1348" w:author="Pioch, Martin" w:date="2021-07-29T00:04:00Z"/>
          <w:lang w:val="en-GB"/>
        </w:rPr>
      </w:pPr>
      <w:ins w:id="1349" w:author="Pioch, Martin" w:date="2021-07-29T00:04:00Z">
        <w:r w:rsidRPr="00342899">
          <w:rPr>
            <w:lang w:val="en-GB"/>
          </w:rPr>
          <w:t xml:space="preserve">Work package 2 within this workstream is of a major innovative nature due to the technical advantage of compound semiconductors compared to conventional Si semiconductors.  </w:t>
        </w:r>
      </w:ins>
    </w:p>
    <w:p w14:paraId="0B14722E" w14:textId="77777777" w:rsidR="001C79EC" w:rsidRPr="00342899" w:rsidRDefault="001C79EC" w:rsidP="001C79EC">
      <w:pPr>
        <w:jc w:val="both"/>
        <w:rPr>
          <w:ins w:id="1350" w:author="Pioch, Martin" w:date="2021-07-29T00:04:00Z"/>
          <w:lang w:val="en-GB"/>
        </w:rPr>
      </w:pPr>
      <w:ins w:id="1351" w:author="Pioch, Martin" w:date="2021-07-29T00:04:00Z">
        <w:r w:rsidRPr="00342899">
          <w:rPr>
            <w:lang w:val="en-GB"/>
          </w:rPr>
          <w:t xml:space="preserve">Semiconductors are materials that have a gap between the top of the valence band and the bottom of the conductor band (insulators have very large gap between the bands, conductors have overlapping bands). The larger this “bandgap” is, the higher is the performance of the semiconductor. Compound semiconductors such as </w:t>
        </w:r>
        <w:proofErr w:type="spellStart"/>
        <w:r w:rsidRPr="00342899">
          <w:rPr>
            <w:lang w:val="en-GB"/>
          </w:rPr>
          <w:t>SiC</w:t>
        </w:r>
        <w:proofErr w:type="spellEnd"/>
        <w:r w:rsidRPr="00342899">
          <w:rPr>
            <w:lang w:val="en-GB"/>
          </w:rPr>
          <w:t xml:space="preserve"> or </w:t>
        </w:r>
        <w:proofErr w:type="spellStart"/>
        <w:r w:rsidRPr="00342899">
          <w:rPr>
            <w:lang w:val="en-GB"/>
          </w:rPr>
          <w:t>GaN</w:t>
        </w:r>
        <w:proofErr w:type="spellEnd"/>
        <w:r w:rsidRPr="00342899">
          <w:rPr>
            <w:lang w:val="en-GB"/>
          </w:rPr>
          <w:t xml:space="preserve"> have a larger bandgap than Si semiconductors. The larger bandgap </w:t>
        </w:r>
        <w:r w:rsidRPr="00342899">
          <w:rPr>
            <w:lang w:val="en-GB"/>
          </w:rPr>
          <w:lastRenderedPageBreak/>
          <w:t xml:space="preserve">of compound semiconductors results in lower energy losses and reduced system size as a result of decreased cooling requirements and the need for passive components. For example, </w:t>
        </w:r>
        <w:proofErr w:type="spellStart"/>
        <w:r w:rsidRPr="00342899">
          <w:rPr>
            <w:lang w:val="en-GB"/>
          </w:rPr>
          <w:t>SiC</w:t>
        </w:r>
        <w:proofErr w:type="spellEnd"/>
        <w:r w:rsidRPr="00342899">
          <w:rPr>
            <w:lang w:val="en-GB"/>
          </w:rPr>
          <w:t xml:space="preserve"> modules can produce the same or better results using less space in an electric driveline compared to Si semiconductors. As automakers develop EVs operating at higher voltages in order to enable higher performance and extended ranges, </w:t>
        </w:r>
        <w:proofErr w:type="spellStart"/>
        <w:r w:rsidRPr="00342899">
          <w:rPr>
            <w:lang w:val="en-GB"/>
          </w:rPr>
          <w:t>SiC</w:t>
        </w:r>
        <w:proofErr w:type="spellEnd"/>
        <w:r w:rsidRPr="00342899">
          <w:rPr>
            <w:lang w:val="en-GB"/>
          </w:rPr>
          <w:t xml:space="preserve"> MOSFETs – in addition to being smaller and lighter than Si alternatives – offer a number of technological advantages. </w:t>
        </w:r>
      </w:ins>
    </w:p>
    <w:p w14:paraId="2A6CF321" w14:textId="77777777" w:rsidR="001C79EC" w:rsidRPr="00342899" w:rsidRDefault="001C79EC" w:rsidP="001C79EC">
      <w:pPr>
        <w:jc w:val="both"/>
        <w:rPr>
          <w:ins w:id="1352" w:author="Pioch, Martin" w:date="2021-07-29T00:04:00Z"/>
          <w:lang w:val="en-GB"/>
        </w:rPr>
      </w:pPr>
      <w:ins w:id="1353" w:author="Pioch, Martin" w:date="2021-07-29T00:04:00Z">
        <w:r w:rsidRPr="00342899">
          <w:rPr>
            <w:lang w:val="en-GB"/>
          </w:rPr>
          <w:t xml:space="preserve">Furthermore, the use of </w:t>
        </w:r>
        <w:proofErr w:type="spellStart"/>
        <w:r w:rsidRPr="00342899">
          <w:rPr>
            <w:lang w:val="en-GB"/>
          </w:rPr>
          <w:t>SiC</w:t>
        </w:r>
        <w:proofErr w:type="spellEnd"/>
        <w:r w:rsidRPr="00342899">
          <w:rPr>
            <w:lang w:val="en-GB"/>
          </w:rPr>
          <w:t xml:space="preserve"> technology in compound semiconductors has a particularly positive impact on the environment as it allows for a more efficient energy use compared to Si semiconductors. Due to a significant cost advantage and increase in performance, </w:t>
        </w:r>
        <w:proofErr w:type="spellStart"/>
        <w:r w:rsidRPr="00342899">
          <w:rPr>
            <w:lang w:val="en-GB"/>
          </w:rPr>
          <w:t>SiC</w:t>
        </w:r>
        <w:proofErr w:type="spellEnd"/>
        <w:r w:rsidRPr="00342899">
          <w:rPr>
            <w:lang w:val="en-GB"/>
          </w:rPr>
          <w:t xml:space="preserve"> will promote the transition from common combustion vehicles to EVs on the customer side. The high voltage battery in an EV represents the largest single cost item in an EV. The capacity of the EV’s battery will determine both its cost and the vehicle range it can support on a single charge. Efficiency in the power semiconductors has a direct impact on the capacity required for the EV. Power converted more efficiently means a smaller capacity battery is required to reach the same range, or the range of a battery of the same size will be increased. Both are highly desirable from an OEM’s perspective.</w:t>
        </w:r>
      </w:ins>
    </w:p>
    <w:p w14:paraId="2EB0DF45" w14:textId="77777777" w:rsidR="001C79EC" w:rsidRPr="001C79EC" w:rsidRDefault="001C79EC" w:rsidP="001C79EC">
      <w:pPr>
        <w:rPr>
          <w:ins w:id="1354" w:author="Pioch, Martin" w:date="2021-07-29T00:02:00Z"/>
          <w:lang w:val="en-GB"/>
        </w:rPr>
      </w:pPr>
    </w:p>
    <w:p w14:paraId="527237CD" w14:textId="03E202BD" w:rsidR="001C79EC" w:rsidRDefault="001C79EC" w:rsidP="001C79EC">
      <w:pPr>
        <w:pStyle w:val="Heading3"/>
        <w:rPr>
          <w:ins w:id="1355" w:author="Pioch, Martin" w:date="2021-07-29T00:02:00Z"/>
          <w:lang w:val="en-GB" w:eastAsia="en-GB"/>
        </w:rPr>
      </w:pPr>
      <w:bookmarkStart w:id="1356" w:name="_Toc78411027"/>
      <w:ins w:id="1357" w:author="Pioch, Martin" w:date="2021-07-29T00:02:00Z">
        <w:r>
          <w:rPr>
            <w:lang w:val="en-GB" w:eastAsia="en-GB"/>
          </w:rPr>
          <w:t>3.</w:t>
        </w:r>
      </w:ins>
      <w:ins w:id="1358" w:author="Pioch, Martin" w:date="2021-07-29T00:03:00Z">
        <w:r>
          <w:rPr>
            <w:lang w:val="en-GB" w:eastAsia="en-GB"/>
          </w:rPr>
          <w:t>4</w:t>
        </w:r>
      </w:ins>
      <w:ins w:id="1359" w:author="Pioch, Martin" w:date="2021-07-29T00:02:00Z">
        <w:r>
          <w:rPr>
            <w:lang w:val="en-GB" w:eastAsia="en-GB"/>
          </w:rPr>
          <w:t xml:space="preserve">.1 </w:t>
        </w:r>
        <w:r w:rsidRPr="00342899">
          <w:rPr>
            <w:lang w:val="en-GB" w:eastAsia="en-GB"/>
          </w:rPr>
          <w:t>Innovative content of the WS</w:t>
        </w:r>
        <w:r>
          <w:rPr>
            <w:lang w:val="en-GB" w:eastAsia="en-GB"/>
          </w:rPr>
          <w:t xml:space="preserve"> </w:t>
        </w:r>
      </w:ins>
      <w:ins w:id="1360" w:author="Pioch, Martin" w:date="2021-07-29T00:03:00Z">
        <w:r>
          <w:rPr>
            <w:lang w:val="en-GB" w:eastAsia="en-GB"/>
          </w:rPr>
          <w:t>Act</w:t>
        </w:r>
      </w:ins>
      <w:bookmarkEnd w:id="1356"/>
    </w:p>
    <w:p w14:paraId="02D3963B" w14:textId="77777777" w:rsidR="001C79EC" w:rsidRPr="001C79EC" w:rsidRDefault="001C79EC" w:rsidP="001C79EC">
      <w:pPr>
        <w:rPr>
          <w:ins w:id="1361" w:author="Pioch, Martin" w:date="2021-07-29T00:02:00Z"/>
          <w:lang w:val="en-GB" w:eastAsia="en-GB"/>
        </w:rPr>
      </w:pPr>
    </w:p>
    <w:p w14:paraId="0A371859" w14:textId="5087CA97" w:rsidR="001C79EC" w:rsidRPr="00342899" w:rsidRDefault="001C79EC" w:rsidP="001C79EC">
      <w:pPr>
        <w:pStyle w:val="Heading3"/>
        <w:rPr>
          <w:ins w:id="1362" w:author="Pioch, Martin" w:date="2021-07-29T00:02:00Z"/>
          <w:lang w:val="en-GB" w:eastAsia="en-GB"/>
        </w:rPr>
      </w:pPr>
      <w:bookmarkStart w:id="1363" w:name="_Toc78411028"/>
      <w:ins w:id="1364" w:author="Pioch, Martin" w:date="2021-07-29T00:02:00Z">
        <w:r>
          <w:rPr>
            <w:lang w:val="en-GB" w:eastAsia="en-GB"/>
          </w:rPr>
          <w:t>3.</w:t>
        </w:r>
      </w:ins>
      <w:ins w:id="1365" w:author="Pioch, Martin" w:date="2021-07-29T00:03:00Z">
        <w:r>
          <w:rPr>
            <w:lang w:val="en-GB" w:eastAsia="en-GB"/>
          </w:rPr>
          <w:t>4</w:t>
        </w:r>
      </w:ins>
      <w:ins w:id="1366" w:author="Pioch, Martin" w:date="2021-07-29T00:02:00Z">
        <w:r>
          <w:rPr>
            <w:lang w:val="en-GB" w:eastAsia="en-GB"/>
          </w:rPr>
          <w:t xml:space="preserve">.2 </w:t>
        </w:r>
        <w:r w:rsidRPr="00342899">
          <w:rPr>
            <w:lang w:val="en-GB" w:eastAsia="en-GB"/>
          </w:rPr>
          <w:t>Expected results of the WS</w:t>
        </w:r>
        <w:r>
          <w:rPr>
            <w:lang w:val="en-GB" w:eastAsia="en-GB"/>
          </w:rPr>
          <w:t xml:space="preserve"> </w:t>
        </w:r>
      </w:ins>
      <w:ins w:id="1367" w:author="Pioch, Martin" w:date="2021-07-29T00:03:00Z">
        <w:r>
          <w:rPr>
            <w:lang w:val="en-GB" w:eastAsia="en-GB"/>
          </w:rPr>
          <w:t>Act</w:t>
        </w:r>
      </w:ins>
      <w:bookmarkEnd w:id="1363"/>
    </w:p>
    <w:p w14:paraId="7EADC9AD" w14:textId="0204B1DD" w:rsidR="001C79EC" w:rsidRPr="00342899" w:rsidRDefault="001C79EC" w:rsidP="001C79EC">
      <w:pPr>
        <w:rPr>
          <w:ins w:id="1368" w:author="Pioch, Martin" w:date="2021-07-29T00:02:00Z"/>
          <w:lang w:val="en-GB"/>
        </w:rPr>
      </w:pPr>
      <w:ins w:id="1369" w:author="Pioch, Martin" w:date="2021-07-29T00:02:00Z">
        <w:r w:rsidRPr="00342899">
          <w:rPr>
            <w:lang w:val="en-GB"/>
          </w:rPr>
          <w:t xml:space="preserve">The challenges of this WS will be addressed in the individual projects of </w:t>
        </w:r>
      </w:ins>
      <w:ins w:id="1370" w:author="Pioch, Martin" w:date="2021-07-29T00:06:00Z">
        <w:r>
          <w:rPr>
            <w:lang w:val="en-GB"/>
          </w:rPr>
          <w:t xml:space="preserve">the </w:t>
        </w:r>
      </w:ins>
      <w:ins w:id="1371" w:author="Pioch, Martin" w:date="2021-07-29T00:02:00Z">
        <w:r w:rsidRPr="00342899">
          <w:rPr>
            <w:lang w:val="en-GB"/>
          </w:rPr>
          <w:t>Direct Participants in different ways. The main outcome and expected results both in RDI and FID of WS</w:t>
        </w:r>
      </w:ins>
      <w:ins w:id="1372" w:author="Pioch, Martin" w:date="2021-07-29T00:06:00Z">
        <w:r>
          <w:rPr>
            <w:lang w:val="en-GB"/>
          </w:rPr>
          <w:t xml:space="preserve"> Act</w:t>
        </w:r>
      </w:ins>
      <w:ins w:id="1373" w:author="Pioch, Martin" w:date="2021-07-29T00:02:00Z">
        <w:r w:rsidRPr="00342899">
          <w:rPr>
            <w:lang w:val="en-GB"/>
          </w:rPr>
          <w:t xml:space="preserve"> contributing to meet the overall objective are as follows.</w:t>
        </w:r>
      </w:ins>
    </w:p>
    <w:p w14:paraId="6C1EDD48" w14:textId="04DA7CD2" w:rsidR="001C79EC" w:rsidRPr="00342899" w:rsidRDefault="001C79EC" w:rsidP="001C79EC">
      <w:pPr>
        <w:rPr>
          <w:ins w:id="1374" w:author="Pioch, Martin" w:date="2021-07-29T00:02:00Z"/>
          <w:lang w:val="en-GB"/>
        </w:rPr>
      </w:pPr>
      <w:ins w:id="1375" w:author="Pioch, Martin" w:date="2021-07-29T00:02:00Z">
        <w:r w:rsidRPr="00342899">
          <w:rPr>
            <w:lang w:val="en-GB"/>
          </w:rPr>
          <w:t xml:space="preserve">Key expected results of WS </w:t>
        </w:r>
      </w:ins>
      <w:ins w:id="1376" w:author="Pioch, Martin" w:date="2021-07-29T00:03:00Z">
        <w:r>
          <w:rPr>
            <w:lang w:val="en-GB"/>
          </w:rPr>
          <w:t>Act</w:t>
        </w:r>
      </w:ins>
      <w:ins w:id="1377" w:author="Pioch, Martin" w:date="2021-07-29T00:02:00Z">
        <w:r w:rsidRPr="00342899">
          <w:rPr>
            <w:lang w:val="en-GB"/>
          </w:rPr>
          <w:t xml:space="preserve"> RDI activities are:</w:t>
        </w:r>
      </w:ins>
    </w:p>
    <w:p w14:paraId="771C165A" w14:textId="77777777" w:rsidR="001C79EC" w:rsidRPr="001C79EC" w:rsidRDefault="001C79EC" w:rsidP="006762E8">
      <w:pPr>
        <w:pStyle w:val="ListParagraph"/>
        <w:numPr>
          <w:ilvl w:val="0"/>
          <w:numId w:val="23"/>
        </w:numPr>
        <w:rPr>
          <w:ins w:id="1378" w:author="Pioch, Martin" w:date="2021-07-29T00:02:00Z"/>
          <w:lang w:val="en-GB"/>
        </w:rPr>
      </w:pPr>
      <w:ins w:id="1379" w:author="Pioch, Martin" w:date="2021-07-29T00:02:00Z">
        <w:r>
          <w:rPr>
            <w:lang w:val="en-GB"/>
          </w:rPr>
          <w:t>..</w:t>
        </w:r>
      </w:ins>
    </w:p>
    <w:p w14:paraId="0B927D00" w14:textId="0863E651" w:rsidR="001C79EC" w:rsidRPr="00342899" w:rsidRDefault="001C79EC" w:rsidP="001C79EC">
      <w:pPr>
        <w:rPr>
          <w:ins w:id="1380" w:author="Pioch, Martin" w:date="2021-07-29T00:02:00Z"/>
          <w:lang w:val="en-GB"/>
        </w:rPr>
      </w:pPr>
      <w:ins w:id="1381" w:author="Pioch, Martin" w:date="2021-07-29T00:02:00Z">
        <w:r w:rsidRPr="00342899">
          <w:rPr>
            <w:lang w:val="en-GB"/>
          </w:rPr>
          <w:t xml:space="preserve">Key expected results of WS </w:t>
        </w:r>
      </w:ins>
      <w:ins w:id="1382" w:author="Pioch, Martin" w:date="2021-07-29T00:03:00Z">
        <w:r>
          <w:rPr>
            <w:lang w:val="en-GB"/>
          </w:rPr>
          <w:t>Act</w:t>
        </w:r>
      </w:ins>
      <w:ins w:id="1383" w:author="Pioch, Martin" w:date="2021-07-29T00:02:00Z">
        <w:r w:rsidRPr="00342899">
          <w:rPr>
            <w:lang w:val="en-GB"/>
          </w:rPr>
          <w:t xml:space="preserve"> FID activities are:</w:t>
        </w:r>
      </w:ins>
    </w:p>
    <w:p w14:paraId="0DD217AF" w14:textId="77777777" w:rsidR="001C79EC" w:rsidRPr="001C79EC" w:rsidRDefault="001C79EC" w:rsidP="006762E8">
      <w:pPr>
        <w:pStyle w:val="ListParagraph"/>
        <w:numPr>
          <w:ilvl w:val="0"/>
          <w:numId w:val="23"/>
        </w:numPr>
        <w:rPr>
          <w:ins w:id="1384" w:author="Pioch, Martin" w:date="2021-07-29T00:02:00Z"/>
          <w:lang w:val="en-GB"/>
        </w:rPr>
      </w:pPr>
      <w:ins w:id="1385" w:author="Pioch, Martin" w:date="2021-07-29T00:02:00Z">
        <w:r w:rsidRPr="001C79EC">
          <w:rPr>
            <w:lang w:val="en-GB"/>
          </w:rPr>
          <w:t>…</w:t>
        </w:r>
      </w:ins>
    </w:p>
    <w:p w14:paraId="4FE34E45" w14:textId="77777777" w:rsidR="001C79EC" w:rsidRDefault="001C79EC" w:rsidP="001C79EC">
      <w:pPr>
        <w:pStyle w:val="ITAbsatzohneNr"/>
        <w:suppressAutoHyphens/>
        <w:spacing w:before="120" w:after="120"/>
        <w:jc w:val="both"/>
        <w:rPr>
          <w:ins w:id="1386" w:author="Pioch, Martin" w:date="2021-07-29T00:02:00Z"/>
          <w:rFonts w:ascii="Calibri" w:hAnsi="Calibri" w:cs="Calibri"/>
          <w:lang w:val="en-GB"/>
        </w:rPr>
      </w:pPr>
    </w:p>
    <w:p w14:paraId="5E3E81A9" w14:textId="73C98D32" w:rsidR="001C79EC" w:rsidRDefault="001C79EC" w:rsidP="001C79EC">
      <w:pPr>
        <w:pStyle w:val="Heading2"/>
        <w:rPr>
          <w:ins w:id="1387" w:author="Pioch, Martin" w:date="2021-07-29T00:02:00Z"/>
          <w:lang w:val="en-GB"/>
        </w:rPr>
      </w:pPr>
      <w:bookmarkStart w:id="1388" w:name="_Toc78411029"/>
      <w:ins w:id="1389" w:author="Pioch, Martin" w:date="2021-07-29T00:02:00Z">
        <w:r>
          <w:rPr>
            <w:lang w:val="en-GB"/>
          </w:rPr>
          <w:t>3.</w:t>
        </w:r>
      </w:ins>
      <w:ins w:id="1390" w:author="Pioch, Martin" w:date="2021-07-29T00:03:00Z">
        <w:r>
          <w:rPr>
            <w:lang w:val="en-GB"/>
          </w:rPr>
          <w:t>5</w:t>
        </w:r>
      </w:ins>
      <w:ins w:id="1391" w:author="Pioch, Martin" w:date="2021-07-29T00:02:00Z">
        <w:r>
          <w:rPr>
            <w:lang w:val="en-GB"/>
          </w:rPr>
          <w:t xml:space="preserve"> </w:t>
        </w:r>
        <w:r w:rsidRPr="00342899">
          <w:rPr>
            <w:lang w:val="en-GB"/>
          </w:rPr>
          <w:t xml:space="preserve">Major innovative nature of WS </w:t>
        </w:r>
      </w:ins>
      <w:ins w:id="1392" w:author="Pioch, Martin" w:date="2021-07-29T00:03:00Z">
        <w:r>
          <w:rPr>
            <w:lang w:val="en-GB"/>
          </w:rPr>
          <w:t>Communicate</w:t>
        </w:r>
      </w:ins>
      <w:bookmarkEnd w:id="1388"/>
    </w:p>
    <w:p w14:paraId="1F010D02" w14:textId="77777777" w:rsidR="001C79EC" w:rsidRPr="001C79EC" w:rsidRDefault="001C79EC" w:rsidP="001C79EC">
      <w:pPr>
        <w:rPr>
          <w:ins w:id="1393" w:author="Pioch, Martin" w:date="2021-07-29T00:02:00Z"/>
          <w:lang w:val="en-GB"/>
        </w:rPr>
      </w:pPr>
    </w:p>
    <w:p w14:paraId="065CCCB0" w14:textId="00775E29" w:rsidR="001C79EC" w:rsidRDefault="001C79EC" w:rsidP="001C79EC">
      <w:pPr>
        <w:pStyle w:val="Heading3"/>
        <w:rPr>
          <w:ins w:id="1394" w:author="Pioch, Martin" w:date="2021-07-29T00:02:00Z"/>
          <w:lang w:val="en-GB" w:eastAsia="en-GB"/>
        </w:rPr>
      </w:pPr>
      <w:bookmarkStart w:id="1395" w:name="_Toc78411030"/>
      <w:ins w:id="1396" w:author="Pioch, Martin" w:date="2021-07-29T00:02:00Z">
        <w:r>
          <w:rPr>
            <w:lang w:val="en-GB" w:eastAsia="en-GB"/>
          </w:rPr>
          <w:t>3.</w:t>
        </w:r>
      </w:ins>
      <w:ins w:id="1397" w:author="Pioch, Martin" w:date="2021-07-29T00:03:00Z">
        <w:r>
          <w:rPr>
            <w:lang w:val="en-GB" w:eastAsia="en-GB"/>
          </w:rPr>
          <w:t>5</w:t>
        </w:r>
      </w:ins>
      <w:ins w:id="1398" w:author="Pioch, Martin" w:date="2021-07-29T00:02:00Z">
        <w:r>
          <w:rPr>
            <w:lang w:val="en-GB" w:eastAsia="en-GB"/>
          </w:rPr>
          <w:t xml:space="preserve">.1 </w:t>
        </w:r>
        <w:r w:rsidRPr="00342899">
          <w:rPr>
            <w:lang w:val="en-GB" w:eastAsia="en-GB"/>
          </w:rPr>
          <w:t>Innovative content of the WS</w:t>
        </w:r>
        <w:r>
          <w:rPr>
            <w:lang w:val="en-GB" w:eastAsia="en-GB"/>
          </w:rPr>
          <w:t xml:space="preserve"> </w:t>
        </w:r>
      </w:ins>
      <w:ins w:id="1399" w:author="Pioch, Martin" w:date="2021-07-29T00:03:00Z">
        <w:r>
          <w:rPr>
            <w:lang w:val="en-GB" w:eastAsia="en-GB"/>
          </w:rPr>
          <w:t>Communicate</w:t>
        </w:r>
      </w:ins>
      <w:bookmarkEnd w:id="1395"/>
    </w:p>
    <w:p w14:paraId="31252FF0" w14:textId="77777777" w:rsidR="001C79EC" w:rsidRPr="001C79EC" w:rsidRDefault="001C79EC" w:rsidP="001C79EC">
      <w:pPr>
        <w:rPr>
          <w:ins w:id="1400" w:author="Pioch, Martin" w:date="2021-07-29T00:02:00Z"/>
          <w:lang w:val="en-GB" w:eastAsia="en-GB"/>
        </w:rPr>
      </w:pPr>
    </w:p>
    <w:p w14:paraId="7AACE645" w14:textId="115AB2E7" w:rsidR="001C79EC" w:rsidRPr="00342899" w:rsidRDefault="001C79EC" w:rsidP="001C79EC">
      <w:pPr>
        <w:pStyle w:val="Heading3"/>
        <w:rPr>
          <w:ins w:id="1401" w:author="Pioch, Martin" w:date="2021-07-29T00:02:00Z"/>
          <w:lang w:val="en-GB" w:eastAsia="en-GB"/>
        </w:rPr>
      </w:pPr>
      <w:bookmarkStart w:id="1402" w:name="_Toc78411031"/>
      <w:ins w:id="1403" w:author="Pioch, Martin" w:date="2021-07-29T00:02:00Z">
        <w:r>
          <w:rPr>
            <w:lang w:val="en-GB" w:eastAsia="en-GB"/>
          </w:rPr>
          <w:t>3.</w:t>
        </w:r>
      </w:ins>
      <w:ins w:id="1404" w:author="Pioch, Martin" w:date="2021-07-29T00:03:00Z">
        <w:r>
          <w:rPr>
            <w:lang w:val="en-GB" w:eastAsia="en-GB"/>
          </w:rPr>
          <w:t>5</w:t>
        </w:r>
      </w:ins>
      <w:ins w:id="1405" w:author="Pioch, Martin" w:date="2021-07-29T00:02:00Z">
        <w:r>
          <w:rPr>
            <w:lang w:val="en-GB" w:eastAsia="en-GB"/>
          </w:rPr>
          <w:t xml:space="preserve">.2 </w:t>
        </w:r>
        <w:r w:rsidRPr="00342899">
          <w:rPr>
            <w:lang w:val="en-GB" w:eastAsia="en-GB"/>
          </w:rPr>
          <w:t>Expected results of the WS</w:t>
        </w:r>
        <w:r>
          <w:rPr>
            <w:lang w:val="en-GB" w:eastAsia="en-GB"/>
          </w:rPr>
          <w:t xml:space="preserve"> </w:t>
        </w:r>
      </w:ins>
      <w:ins w:id="1406" w:author="Pioch, Martin" w:date="2021-07-29T00:03:00Z">
        <w:r>
          <w:rPr>
            <w:lang w:val="en-GB" w:eastAsia="en-GB"/>
          </w:rPr>
          <w:t>Communicate</w:t>
        </w:r>
      </w:ins>
      <w:bookmarkEnd w:id="1402"/>
    </w:p>
    <w:p w14:paraId="65E136E5" w14:textId="6E257F28" w:rsidR="001C79EC" w:rsidRPr="00342899" w:rsidRDefault="001C79EC" w:rsidP="001C79EC">
      <w:pPr>
        <w:rPr>
          <w:ins w:id="1407" w:author="Pioch, Martin" w:date="2021-07-29T00:07:00Z"/>
          <w:lang w:val="en-GB"/>
        </w:rPr>
      </w:pPr>
      <w:ins w:id="1408" w:author="Pioch, Martin" w:date="2021-07-29T00:07:00Z">
        <w:r w:rsidRPr="00342899">
          <w:rPr>
            <w:lang w:val="en-GB"/>
          </w:rPr>
          <w:t xml:space="preserve">The challenges of this WS will be addressed in the individual projects of </w:t>
        </w:r>
        <w:r>
          <w:rPr>
            <w:lang w:val="en-GB"/>
          </w:rPr>
          <w:t xml:space="preserve">the </w:t>
        </w:r>
        <w:r w:rsidRPr="00342899">
          <w:rPr>
            <w:lang w:val="en-GB"/>
          </w:rPr>
          <w:t>Direct Participants in different ways. The main outcome and expected results both in RDI and FID of WS</w:t>
        </w:r>
        <w:r>
          <w:rPr>
            <w:lang w:val="en-GB"/>
          </w:rPr>
          <w:t xml:space="preserve"> Communicate</w:t>
        </w:r>
        <w:r w:rsidRPr="00342899">
          <w:rPr>
            <w:lang w:val="en-GB"/>
          </w:rPr>
          <w:t xml:space="preserve"> contributing to meet the overall objective are as follows.</w:t>
        </w:r>
      </w:ins>
    </w:p>
    <w:p w14:paraId="7C662A16" w14:textId="546FF85A" w:rsidR="001C79EC" w:rsidRPr="00342899" w:rsidRDefault="001C79EC" w:rsidP="001C79EC">
      <w:pPr>
        <w:rPr>
          <w:ins w:id="1409" w:author="Pioch, Martin" w:date="2021-07-29T00:02:00Z"/>
          <w:lang w:val="en-GB"/>
        </w:rPr>
      </w:pPr>
      <w:ins w:id="1410" w:author="Pioch, Martin" w:date="2021-07-29T00:02:00Z">
        <w:r w:rsidRPr="00342899">
          <w:rPr>
            <w:lang w:val="en-GB"/>
          </w:rPr>
          <w:t xml:space="preserve">Key expected results of WS </w:t>
        </w:r>
      </w:ins>
      <w:ins w:id="1411" w:author="Pioch, Martin" w:date="2021-07-29T00:03:00Z">
        <w:r>
          <w:rPr>
            <w:lang w:val="en-GB" w:eastAsia="en-GB"/>
          </w:rPr>
          <w:t>Communicate</w:t>
        </w:r>
        <w:r w:rsidRPr="00342899">
          <w:rPr>
            <w:lang w:val="en-GB"/>
          </w:rPr>
          <w:t xml:space="preserve"> </w:t>
        </w:r>
      </w:ins>
      <w:ins w:id="1412" w:author="Pioch, Martin" w:date="2021-07-29T00:02:00Z">
        <w:r w:rsidRPr="00342899">
          <w:rPr>
            <w:lang w:val="en-GB"/>
          </w:rPr>
          <w:t>RDI activities are:</w:t>
        </w:r>
      </w:ins>
    </w:p>
    <w:p w14:paraId="76698DD1" w14:textId="77777777" w:rsidR="001C79EC" w:rsidRPr="001C79EC" w:rsidRDefault="001C79EC" w:rsidP="006762E8">
      <w:pPr>
        <w:pStyle w:val="ListParagraph"/>
        <w:numPr>
          <w:ilvl w:val="0"/>
          <w:numId w:val="23"/>
        </w:numPr>
        <w:rPr>
          <w:ins w:id="1413" w:author="Pioch, Martin" w:date="2021-07-29T00:02:00Z"/>
          <w:lang w:val="en-GB"/>
        </w:rPr>
      </w:pPr>
      <w:ins w:id="1414" w:author="Pioch, Martin" w:date="2021-07-29T00:02:00Z">
        <w:r>
          <w:rPr>
            <w:lang w:val="en-GB"/>
          </w:rPr>
          <w:t>..</w:t>
        </w:r>
      </w:ins>
    </w:p>
    <w:p w14:paraId="4A7286A2" w14:textId="7D47113E" w:rsidR="001C79EC" w:rsidRPr="00342899" w:rsidRDefault="001C79EC" w:rsidP="001C79EC">
      <w:pPr>
        <w:rPr>
          <w:ins w:id="1415" w:author="Pioch, Martin" w:date="2021-07-29T00:02:00Z"/>
          <w:lang w:val="en-GB"/>
        </w:rPr>
      </w:pPr>
      <w:ins w:id="1416" w:author="Pioch, Martin" w:date="2021-07-29T00:02:00Z">
        <w:r w:rsidRPr="00342899">
          <w:rPr>
            <w:lang w:val="en-GB"/>
          </w:rPr>
          <w:t xml:space="preserve">Key expected results of WS </w:t>
        </w:r>
      </w:ins>
      <w:ins w:id="1417" w:author="Pioch, Martin" w:date="2021-07-29T00:04:00Z">
        <w:r>
          <w:rPr>
            <w:lang w:val="en-GB" w:eastAsia="en-GB"/>
          </w:rPr>
          <w:t>Communicate</w:t>
        </w:r>
        <w:r w:rsidRPr="00342899">
          <w:rPr>
            <w:lang w:val="en-GB"/>
          </w:rPr>
          <w:t xml:space="preserve"> </w:t>
        </w:r>
      </w:ins>
      <w:ins w:id="1418" w:author="Pioch, Martin" w:date="2021-07-29T00:02:00Z">
        <w:r w:rsidRPr="00342899">
          <w:rPr>
            <w:lang w:val="en-GB"/>
          </w:rPr>
          <w:t>FID activities are:</w:t>
        </w:r>
      </w:ins>
    </w:p>
    <w:p w14:paraId="26A3CA7F" w14:textId="77777777" w:rsidR="001C79EC" w:rsidRPr="001C79EC" w:rsidRDefault="001C79EC" w:rsidP="006762E8">
      <w:pPr>
        <w:pStyle w:val="ListParagraph"/>
        <w:numPr>
          <w:ilvl w:val="0"/>
          <w:numId w:val="23"/>
        </w:numPr>
        <w:rPr>
          <w:ins w:id="1419" w:author="Pioch, Martin" w:date="2021-07-29T00:02:00Z"/>
          <w:lang w:val="en-GB"/>
        </w:rPr>
      </w:pPr>
      <w:ins w:id="1420" w:author="Pioch, Martin" w:date="2021-07-29T00:02:00Z">
        <w:r w:rsidRPr="001C79EC">
          <w:rPr>
            <w:lang w:val="en-GB"/>
          </w:rPr>
          <w:t>…</w:t>
        </w:r>
      </w:ins>
    </w:p>
    <w:p w14:paraId="749C3536" w14:textId="77777777" w:rsidR="001C79EC" w:rsidRDefault="001C79EC" w:rsidP="001C79EC">
      <w:pPr>
        <w:pStyle w:val="ITAbsatzohneNr"/>
        <w:suppressAutoHyphens/>
        <w:spacing w:before="120" w:after="120"/>
        <w:jc w:val="both"/>
        <w:rPr>
          <w:ins w:id="1421" w:author="Pioch, Martin" w:date="2021-07-29T00:02:00Z"/>
          <w:rFonts w:ascii="Calibri" w:hAnsi="Calibri" w:cs="Calibri"/>
          <w:lang w:val="en-GB"/>
        </w:rPr>
      </w:pPr>
    </w:p>
    <w:p w14:paraId="27B258F9" w14:textId="75E17313" w:rsidR="001C79EC" w:rsidRDefault="001C79EC" w:rsidP="001C79EC">
      <w:pPr>
        <w:pStyle w:val="Heading2"/>
        <w:rPr>
          <w:ins w:id="1422" w:author="Pioch, Martin" w:date="2021-07-29T00:02:00Z"/>
          <w:lang w:val="en-GB"/>
        </w:rPr>
      </w:pPr>
      <w:bookmarkStart w:id="1423" w:name="_Toc78411032"/>
      <w:ins w:id="1424" w:author="Pioch, Martin" w:date="2021-07-29T00:02:00Z">
        <w:r>
          <w:rPr>
            <w:lang w:val="en-GB"/>
          </w:rPr>
          <w:lastRenderedPageBreak/>
          <w:t>3.</w:t>
        </w:r>
      </w:ins>
      <w:ins w:id="1425" w:author="Pioch, Martin" w:date="2021-07-29T00:04:00Z">
        <w:r>
          <w:rPr>
            <w:lang w:val="en-GB"/>
          </w:rPr>
          <w:t>6</w:t>
        </w:r>
      </w:ins>
      <w:ins w:id="1426" w:author="Pioch, Martin" w:date="2021-07-29T00:02:00Z">
        <w:r>
          <w:rPr>
            <w:lang w:val="en-GB"/>
          </w:rPr>
          <w:t xml:space="preserve"> </w:t>
        </w:r>
        <w:r w:rsidRPr="00342899">
          <w:rPr>
            <w:lang w:val="en-GB"/>
          </w:rPr>
          <w:t xml:space="preserve">Major innovative nature of WS </w:t>
        </w:r>
      </w:ins>
      <w:ins w:id="1427" w:author="Pioch, Martin" w:date="2021-07-29T00:04:00Z">
        <w:r>
          <w:rPr>
            <w:lang w:val="en-GB"/>
          </w:rPr>
          <w:t>Transform</w:t>
        </w:r>
      </w:ins>
      <w:bookmarkEnd w:id="1423"/>
    </w:p>
    <w:p w14:paraId="000C01C8" w14:textId="77777777" w:rsidR="001C79EC" w:rsidRPr="001C79EC" w:rsidRDefault="001C79EC" w:rsidP="001C79EC">
      <w:pPr>
        <w:rPr>
          <w:ins w:id="1428" w:author="Pioch, Martin" w:date="2021-07-29T00:02:00Z"/>
          <w:lang w:val="en-GB"/>
        </w:rPr>
      </w:pPr>
    </w:p>
    <w:p w14:paraId="67AD0768" w14:textId="460E3C38" w:rsidR="001C79EC" w:rsidRDefault="001C79EC" w:rsidP="001C79EC">
      <w:pPr>
        <w:pStyle w:val="Heading3"/>
        <w:rPr>
          <w:ins w:id="1429" w:author="Pioch, Martin" w:date="2021-07-29T00:02:00Z"/>
          <w:lang w:val="en-GB" w:eastAsia="en-GB"/>
        </w:rPr>
      </w:pPr>
      <w:bookmarkStart w:id="1430" w:name="_Toc78411033"/>
      <w:ins w:id="1431" w:author="Pioch, Martin" w:date="2021-07-29T00:02:00Z">
        <w:r>
          <w:rPr>
            <w:lang w:val="en-GB" w:eastAsia="en-GB"/>
          </w:rPr>
          <w:t>3.</w:t>
        </w:r>
      </w:ins>
      <w:ins w:id="1432" w:author="Pioch, Martin" w:date="2021-07-29T00:04:00Z">
        <w:r>
          <w:rPr>
            <w:lang w:val="en-GB" w:eastAsia="en-GB"/>
          </w:rPr>
          <w:t>6</w:t>
        </w:r>
      </w:ins>
      <w:ins w:id="1433" w:author="Pioch, Martin" w:date="2021-07-29T00:02:00Z">
        <w:r>
          <w:rPr>
            <w:lang w:val="en-GB" w:eastAsia="en-GB"/>
          </w:rPr>
          <w:t xml:space="preserve">.1 </w:t>
        </w:r>
        <w:r w:rsidRPr="00342899">
          <w:rPr>
            <w:lang w:val="en-GB" w:eastAsia="en-GB"/>
          </w:rPr>
          <w:t>Innovative content of the WS</w:t>
        </w:r>
        <w:r>
          <w:rPr>
            <w:lang w:val="en-GB" w:eastAsia="en-GB"/>
          </w:rPr>
          <w:t xml:space="preserve"> </w:t>
        </w:r>
      </w:ins>
      <w:ins w:id="1434" w:author="Pioch, Martin" w:date="2021-07-29T00:04:00Z">
        <w:r>
          <w:rPr>
            <w:lang w:val="en-GB"/>
          </w:rPr>
          <w:t>Transform</w:t>
        </w:r>
      </w:ins>
      <w:bookmarkEnd w:id="1430"/>
    </w:p>
    <w:p w14:paraId="740211FF" w14:textId="77777777" w:rsidR="001C79EC" w:rsidRPr="001C79EC" w:rsidRDefault="001C79EC" w:rsidP="001C79EC">
      <w:pPr>
        <w:rPr>
          <w:ins w:id="1435" w:author="Pioch, Martin" w:date="2021-07-29T00:02:00Z"/>
          <w:lang w:val="en-GB" w:eastAsia="en-GB"/>
        </w:rPr>
      </w:pPr>
    </w:p>
    <w:p w14:paraId="0E795CB9" w14:textId="61B1D0A6" w:rsidR="001C79EC" w:rsidRPr="00342899" w:rsidRDefault="001C79EC" w:rsidP="001C79EC">
      <w:pPr>
        <w:pStyle w:val="Heading3"/>
        <w:rPr>
          <w:ins w:id="1436" w:author="Pioch, Martin" w:date="2021-07-29T00:02:00Z"/>
          <w:lang w:val="en-GB" w:eastAsia="en-GB"/>
        </w:rPr>
      </w:pPr>
      <w:bookmarkStart w:id="1437" w:name="_Toc78411034"/>
      <w:ins w:id="1438" w:author="Pioch, Martin" w:date="2021-07-29T00:02:00Z">
        <w:r>
          <w:rPr>
            <w:lang w:val="en-GB" w:eastAsia="en-GB"/>
          </w:rPr>
          <w:t>3.</w:t>
        </w:r>
      </w:ins>
      <w:ins w:id="1439" w:author="Pioch, Martin" w:date="2021-07-29T00:04:00Z">
        <w:r>
          <w:rPr>
            <w:lang w:val="en-GB" w:eastAsia="en-GB"/>
          </w:rPr>
          <w:t>6</w:t>
        </w:r>
      </w:ins>
      <w:ins w:id="1440" w:author="Pioch, Martin" w:date="2021-07-29T00:02:00Z">
        <w:r>
          <w:rPr>
            <w:lang w:val="en-GB" w:eastAsia="en-GB"/>
          </w:rPr>
          <w:t xml:space="preserve">.2 </w:t>
        </w:r>
        <w:r w:rsidRPr="00342899">
          <w:rPr>
            <w:lang w:val="en-GB" w:eastAsia="en-GB"/>
          </w:rPr>
          <w:t>Expected results of the WS</w:t>
        </w:r>
        <w:r>
          <w:rPr>
            <w:lang w:val="en-GB" w:eastAsia="en-GB"/>
          </w:rPr>
          <w:t xml:space="preserve"> </w:t>
        </w:r>
      </w:ins>
      <w:ins w:id="1441" w:author="Pioch, Martin" w:date="2021-07-29T00:04:00Z">
        <w:r>
          <w:rPr>
            <w:lang w:val="en-GB"/>
          </w:rPr>
          <w:t>Transform</w:t>
        </w:r>
      </w:ins>
      <w:bookmarkEnd w:id="1437"/>
    </w:p>
    <w:p w14:paraId="1E2C46EF" w14:textId="2947368A" w:rsidR="001C79EC" w:rsidRPr="00342899" w:rsidRDefault="001C79EC" w:rsidP="001C79EC">
      <w:pPr>
        <w:rPr>
          <w:ins w:id="1442" w:author="Pioch, Martin" w:date="2021-07-29T00:07:00Z"/>
          <w:lang w:val="en-GB"/>
        </w:rPr>
      </w:pPr>
      <w:ins w:id="1443" w:author="Pioch, Martin" w:date="2021-07-29T00:07:00Z">
        <w:r w:rsidRPr="00342899">
          <w:rPr>
            <w:lang w:val="en-GB"/>
          </w:rPr>
          <w:t xml:space="preserve">The challenges of this WS will be addressed in the individual projects of </w:t>
        </w:r>
        <w:r>
          <w:rPr>
            <w:lang w:val="en-GB"/>
          </w:rPr>
          <w:t xml:space="preserve">the </w:t>
        </w:r>
        <w:r w:rsidRPr="00342899">
          <w:rPr>
            <w:lang w:val="en-GB"/>
          </w:rPr>
          <w:t>Direct Participants in different ways. The main outcome and expected results both in RDI and FID of WS</w:t>
        </w:r>
        <w:r>
          <w:rPr>
            <w:lang w:val="en-GB"/>
          </w:rPr>
          <w:t xml:space="preserve"> Transform</w:t>
        </w:r>
        <w:r w:rsidRPr="00342899">
          <w:rPr>
            <w:lang w:val="en-GB"/>
          </w:rPr>
          <w:t xml:space="preserve"> contributing to meet the overall objective are as follows.</w:t>
        </w:r>
      </w:ins>
    </w:p>
    <w:p w14:paraId="16216013" w14:textId="24544331" w:rsidR="001C79EC" w:rsidRPr="00342899" w:rsidRDefault="001C79EC" w:rsidP="001C79EC">
      <w:pPr>
        <w:rPr>
          <w:ins w:id="1444" w:author="Pioch, Martin" w:date="2021-07-29T00:02:00Z"/>
          <w:lang w:val="en-GB"/>
        </w:rPr>
      </w:pPr>
      <w:ins w:id="1445" w:author="Pioch, Martin" w:date="2021-07-29T00:02:00Z">
        <w:r w:rsidRPr="00342899">
          <w:rPr>
            <w:lang w:val="en-GB"/>
          </w:rPr>
          <w:t xml:space="preserve">Key expected results of WS </w:t>
        </w:r>
      </w:ins>
      <w:ins w:id="1446" w:author="Pioch, Martin" w:date="2021-07-29T00:04:00Z">
        <w:r>
          <w:rPr>
            <w:lang w:val="en-GB"/>
          </w:rPr>
          <w:t>Transform</w:t>
        </w:r>
        <w:r w:rsidRPr="00342899">
          <w:rPr>
            <w:lang w:val="en-GB"/>
          </w:rPr>
          <w:t xml:space="preserve"> </w:t>
        </w:r>
      </w:ins>
      <w:ins w:id="1447" w:author="Pioch, Martin" w:date="2021-07-29T00:02:00Z">
        <w:r w:rsidRPr="00342899">
          <w:rPr>
            <w:lang w:val="en-GB"/>
          </w:rPr>
          <w:t>RDI activities are:</w:t>
        </w:r>
      </w:ins>
    </w:p>
    <w:p w14:paraId="196F638A" w14:textId="77777777" w:rsidR="001C79EC" w:rsidRPr="001C79EC" w:rsidRDefault="001C79EC" w:rsidP="006762E8">
      <w:pPr>
        <w:pStyle w:val="ListParagraph"/>
        <w:numPr>
          <w:ilvl w:val="0"/>
          <w:numId w:val="23"/>
        </w:numPr>
        <w:rPr>
          <w:ins w:id="1448" w:author="Pioch, Martin" w:date="2021-07-29T00:02:00Z"/>
          <w:lang w:val="en-GB"/>
        </w:rPr>
      </w:pPr>
      <w:ins w:id="1449" w:author="Pioch, Martin" w:date="2021-07-29T00:02:00Z">
        <w:r>
          <w:rPr>
            <w:lang w:val="en-GB"/>
          </w:rPr>
          <w:t>..</w:t>
        </w:r>
      </w:ins>
    </w:p>
    <w:p w14:paraId="614A662B" w14:textId="55FCBAF0" w:rsidR="001C79EC" w:rsidRPr="00342899" w:rsidRDefault="001C79EC" w:rsidP="001C79EC">
      <w:pPr>
        <w:rPr>
          <w:ins w:id="1450" w:author="Pioch, Martin" w:date="2021-07-29T00:02:00Z"/>
          <w:lang w:val="en-GB"/>
        </w:rPr>
      </w:pPr>
      <w:ins w:id="1451" w:author="Pioch, Martin" w:date="2021-07-29T00:02:00Z">
        <w:r w:rsidRPr="00342899">
          <w:rPr>
            <w:lang w:val="en-GB"/>
          </w:rPr>
          <w:t xml:space="preserve">Key expected results of WS </w:t>
        </w:r>
      </w:ins>
      <w:ins w:id="1452" w:author="Pioch, Martin" w:date="2021-07-29T00:04:00Z">
        <w:r>
          <w:rPr>
            <w:lang w:val="en-GB"/>
          </w:rPr>
          <w:t>Transform</w:t>
        </w:r>
        <w:r w:rsidRPr="00342899">
          <w:rPr>
            <w:lang w:val="en-GB"/>
          </w:rPr>
          <w:t xml:space="preserve"> </w:t>
        </w:r>
      </w:ins>
      <w:ins w:id="1453" w:author="Pioch, Martin" w:date="2021-07-29T00:02:00Z">
        <w:r w:rsidRPr="00342899">
          <w:rPr>
            <w:lang w:val="en-GB"/>
          </w:rPr>
          <w:t>FID activities are:</w:t>
        </w:r>
      </w:ins>
    </w:p>
    <w:p w14:paraId="7E3E72EF" w14:textId="77777777" w:rsidR="001C79EC" w:rsidRPr="001C79EC" w:rsidRDefault="001C79EC" w:rsidP="006762E8">
      <w:pPr>
        <w:pStyle w:val="ListParagraph"/>
        <w:numPr>
          <w:ilvl w:val="0"/>
          <w:numId w:val="23"/>
        </w:numPr>
        <w:rPr>
          <w:ins w:id="1454" w:author="Pioch, Martin" w:date="2021-07-29T00:02:00Z"/>
          <w:lang w:val="en-GB"/>
        </w:rPr>
      </w:pPr>
      <w:ins w:id="1455" w:author="Pioch, Martin" w:date="2021-07-29T00:02:00Z">
        <w:r w:rsidRPr="001C79EC">
          <w:rPr>
            <w:lang w:val="en-GB"/>
          </w:rPr>
          <w:t>…</w:t>
        </w:r>
      </w:ins>
    </w:p>
    <w:p w14:paraId="6F8AE16B" w14:textId="67008DFC" w:rsidR="006165BD" w:rsidRPr="00342899" w:rsidRDefault="006165BD" w:rsidP="00801436">
      <w:pPr>
        <w:pStyle w:val="Heading2"/>
        <w:rPr>
          <w:lang w:val="en-GB"/>
        </w:rPr>
      </w:pPr>
      <w:r w:rsidRPr="00342899">
        <w:rPr>
          <w:lang w:val="en-GB"/>
        </w:rPr>
        <w:tab/>
      </w:r>
    </w:p>
    <w:p w14:paraId="3DF6B7C3" w14:textId="77777777" w:rsidR="006165BD" w:rsidRPr="00342899" w:rsidRDefault="006165BD" w:rsidP="006165BD">
      <w:pPr>
        <w:spacing w:after="120"/>
        <w:jc w:val="both"/>
        <w:rPr>
          <w:rFonts w:cs="Arial"/>
          <w:lang w:val="en-GB"/>
        </w:rPr>
      </w:pPr>
    </w:p>
    <w:p w14:paraId="3CF49147" w14:textId="1A810E48" w:rsidR="006165BD" w:rsidRPr="00342899" w:rsidRDefault="006165BD" w:rsidP="00801436">
      <w:pPr>
        <w:pStyle w:val="Heading1"/>
        <w:rPr>
          <w:lang w:val="en-GB"/>
        </w:rPr>
      </w:pPr>
      <w:bookmarkStart w:id="1456" w:name="_Toc78411035"/>
      <w:r w:rsidRPr="00342899">
        <w:rPr>
          <w:lang w:val="en-GB"/>
        </w:rPr>
        <w:t>4</w:t>
      </w:r>
      <w:r w:rsidRPr="00342899">
        <w:rPr>
          <w:lang w:val="en-GB"/>
        </w:rPr>
        <w:tab/>
        <w:t xml:space="preserve">The Importance of </w:t>
      </w:r>
      <w:r w:rsidR="007B3DFE" w:rsidRPr="00342899">
        <w:rPr>
          <w:lang w:val="en-GB"/>
        </w:rPr>
        <w:t>the IPCEI ME/CT</w:t>
      </w:r>
      <w:bookmarkEnd w:id="1456"/>
    </w:p>
    <w:p w14:paraId="3559D354" w14:textId="77777777" w:rsidR="00AF6242" w:rsidRPr="00342899" w:rsidRDefault="007B3DFE" w:rsidP="00801436">
      <w:pPr>
        <w:pStyle w:val="Heading2"/>
        <w:rPr>
          <w:ins w:id="1457" w:author="Pioch, Martin" w:date="2021-07-28T15:47:00Z"/>
          <w:lang w:val="en-GB"/>
        </w:rPr>
      </w:pPr>
      <w:bookmarkStart w:id="1458" w:name="_Toc78411036"/>
      <w:r w:rsidRPr="00342899">
        <w:rPr>
          <w:lang w:val="en-GB"/>
        </w:rPr>
        <w:t xml:space="preserve">4.1 </w:t>
      </w:r>
      <w:r w:rsidRPr="00342899">
        <w:rPr>
          <w:lang w:val="en-GB"/>
        </w:rPr>
        <w:tab/>
      </w:r>
      <w:r w:rsidR="006165BD" w:rsidRPr="00342899">
        <w:rPr>
          <w:lang w:val="en-GB"/>
        </w:rPr>
        <w:t>Size</w:t>
      </w:r>
      <w:ins w:id="1459" w:author="Pioch, Martin" w:date="2021-07-28T15:47:00Z">
        <w:r w:rsidR="00AF6242" w:rsidRPr="00342899">
          <w:rPr>
            <w:lang w:val="en-GB"/>
          </w:rPr>
          <w:t>/Budget</w:t>
        </w:r>
      </w:ins>
      <w:r w:rsidR="006165BD" w:rsidRPr="00342899">
        <w:rPr>
          <w:lang w:val="en-GB"/>
        </w:rPr>
        <w:t xml:space="preserve"> of the Project</w:t>
      </w:r>
      <w:bookmarkEnd w:id="1458"/>
    </w:p>
    <w:p w14:paraId="7D1AC0A9" w14:textId="77777777" w:rsidR="00AF6242" w:rsidRPr="00342899" w:rsidRDefault="00AF6242" w:rsidP="001C79EC">
      <w:pPr>
        <w:rPr>
          <w:ins w:id="1460" w:author="Pioch, Martin" w:date="2021-07-28T15:47:00Z"/>
          <w:lang w:val="en-GB"/>
        </w:rPr>
      </w:pPr>
      <w:ins w:id="1461" w:author="Pioch, Martin" w:date="2021-07-28T15:47:00Z">
        <w:r w:rsidRPr="00342899">
          <w:rPr>
            <w:lang w:val="en-GB"/>
          </w:rPr>
          <w:t>The Integrated Project is large in scope given that it gathers XX companies within the EU and will cover the entire XXX value chain. It therefore meets the condition of quantitative importance of pt. 24 of the IPCEI Communication.</w:t>
        </w:r>
      </w:ins>
    </w:p>
    <w:p w14:paraId="065E01C5" w14:textId="77777777" w:rsidR="00AF6242" w:rsidRPr="00342899" w:rsidRDefault="00AF6242" w:rsidP="001C79EC">
      <w:pPr>
        <w:rPr>
          <w:ins w:id="1462" w:author="Pioch, Martin" w:date="2021-07-28T15:47:00Z"/>
          <w:lang w:val="en-GB"/>
        </w:rPr>
      </w:pPr>
      <w:ins w:id="1463" w:author="Pioch, Martin" w:date="2021-07-28T15:47:00Z">
        <w:r w:rsidRPr="00342899">
          <w:rPr>
            <w:lang w:val="en-GB"/>
          </w:rPr>
          <w:t>In addition, the IPCEI implies a considerable level of technological and financial risks, as evidenced by the confidential documents provided by each Direct Participant. It therefore also meets the condition of qualitative importance of pt. 24 of the IPCEI Communication.</w:t>
        </w:r>
      </w:ins>
    </w:p>
    <w:p w14:paraId="5F76851B" w14:textId="77777777" w:rsidR="00AF6242" w:rsidRPr="00342899" w:rsidRDefault="00AF6242" w:rsidP="001C79EC">
      <w:pPr>
        <w:rPr>
          <w:ins w:id="1464" w:author="Pioch, Martin" w:date="2021-07-28T15:47:00Z"/>
          <w:lang w:val="en-GB"/>
        </w:rPr>
      </w:pPr>
      <w:ins w:id="1465" w:author="Pioch, Martin" w:date="2021-07-28T15:47:00Z">
        <w:r w:rsidRPr="00342899">
          <w:rPr>
            <w:lang w:val="en-GB"/>
          </w:rPr>
          <w:t xml:space="preserve">The planned budget (see </w:t>
        </w:r>
        <w:r w:rsidRPr="00342899">
          <w:rPr>
            <w:b/>
            <w:lang w:val="en-GB"/>
          </w:rPr>
          <w:t>Section 7</w:t>
        </w:r>
        <w:r w:rsidRPr="00342899">
          <w:rPr>
            <w:lang w:val="en-GB"/>
          </w:rPr>
          <w:t>) clearly illustrates its large financial dimensions.</w:t>
        </w:r>
      </w:ins>
    </w:p>
    <w:p w14:paraId="0D7617AE" w14:textId="01F8802C" w:rsidR="006165BD" w:rsidRPr="00342899" w:rsidRDefault="006165BD" w:rsidP="00801436">
      <w:pPr>
        <w:pStyle w:val="Heading2"/>
        <w:rPr>
          <w:lang w:val="en-GB"/>
        </w:rPr>
      </w:pPr>
      <w:r w:rsidRPr="00342899">
        <w:rPr>
          <w:lang w:val="en-GB"/>
        </w:rPr>
        <w:tab/>
      </w:r>
    </w:p>
    <w:p w14:paraId="06771B3F" w14:textId="1B7C88D9" w:rsidR="006165BD" w:rsidRPr="00342899" w:rsidRDefault="007B3DFE" w:rsidP="00801436">
      <w:pPr>
        <w:pStyle w:val="Heading2"/>
        <w:rPr>
          <w:ins w:id="1466" w:author="Pioch, Martin" w:date="2021-07-28T15:47:00Z"/>
          <w:lang w:val="en-GB"/>
        </w:rPr>
      </w:pPr>
      <w:bookmarkStart w:id="1467" w:name="_Toc78411037"/>
      <w:r w:rsidRPr="00342899">
        <w:rPr>
          <w:lang w:val="en-GB"/>
        </w:rPr>
        <w:t xml:space="preserve">4.2 </w:t>
      </w:r>
      <w:r w:rsidRPr="00342899">
        <w:rPr>
          <w:lang w:val="en-GB"/>
        </w:rPr>
        <w:tab/>
      </w:r>
      <w:r w:rsidR="006165BD" w:rsidRPr="00342899">
        <w:rPr>
          <w:lang w:val="en-GB"/>
        </w:rPr>
        <w:t>Risk of the Project</w:t>
      </w:r>
      <w:bookmarkEnd w:id="1467"/>
    </w:p>
    <w:p w14:paraId="4C66F63F" w14:textId="02281116" w:rsidR="00AF6242" w:rsidRPr="00342899" w:rsidRDefault="00AF6242" w:rsidP="001C79EC">
      <w:pPr>
        <w:rPr>
          <w:ins w:id="1468" w:author="Pioch, Martin" w:date="2021-07-28T15:47:00Z"/>
          <w:lang w:val="en-GB"/>
        </w:rPr>
      </w:pPr>
      <w:bookmarkStart w:id="1469" w:name="_Ref15045138"/>
      <w:ins w:id="1470" w:author="Pioch, Martin" w:date="2021-07-28T15:47:00Z">
        <w:r w:rsidRPr="00342899">
          <w:rPr>
            <w:lang w:val="en-GB"/>
          </w:rPr>
          <w:t xml:space="preserve">The technologies in the framework of the Integrated Project are breakthrough and disruptive ones. The various phases from RDI to FID are very risky (technically, </w:t>
        </w:r>
      </w:ins>
      <w:ins w:id="1471" w:author="Pioch, Martin" w:date="2021-07-29T00:08:00Z">
        <w:r w:rsidR="001C79EC" w:rsidRPr="00342899">
          <w:rPr>
            <w:lang w:val="en-GB"/>
          </w:rPr>
          <w:t>financially,</w:t>
        </w:r>
      </w:ins>
      <w:ins w:id="1472" w:author="Pioch, Martin" w:date="2021-07-28T15:47:00Z">
        <w:r w:rsidRPr="00342899">
          <w:rPr>
            <w:lang w:val="en-GB"/>
          </w:rPr>
          <w:t xml:space="preserve"> and commercially) and encounter many barriers.</w:t>
        </w:r>
        <w:bookmarkEnd w:id="1469"/>
        <w:r w:rsidRPr="00342899">
          <w:rPr>
            <w:lang w:val="en-GB"/>
          </w:rPr>
          <w:t xml:space="preserve"> </w:t>
        </w:r>
      </w:ins>
    </w:p>
    <w:p w14:paraId="2501C008" w14:textId="42B14174" w:rsidR="00AF6242" w:rsidRPr="00342899" w:rsidRDefault="00AF6242" w:rsidP="001C79EC">
      <w:pPr>
        <w:rPr>
          <w:ins w:id="1473" w:author="Pioch, Martin" w:date="2021-07-28T15:47:00Z"/>
          <w:lang w:val="en-GB"/>
        </w:rPr>
      </w:pPr>
      <w:ins w:id="1474" w:author="Pioch, Martin" w:date="2021-07-28T15:47:00Z">
        <w:r w:rsidRPr="00342899">
          <w:rPr>
            <w:lang w:val="en-GB"/>
          </w:rPr>
          <w:t xml:space="preserve">The Integrated Project faces </w:t>
        </w:r>
      </w:ins>
      <w:ins w:id="1475" w:author="Pioch, Martin" w:date="2021-07-29T00:08:00Z">
        <w:r w:rsidR="001C79EC" w:rsidRPr="00342899">
          <w:rPr>
            <w:lang w:val="en-GB"/>
          </w:rPr>
          <w:t>many</w:t>
        </w:r>
      </w:ins>
      <w:ins w:id="1476" w:author="Pioch, Martin" w:date="2021-07-28T15:47:00Z">
        <w:r w:rsidRPr="00342899">
          <w:rPr>
            <w:lang w:val="en-GB"/>
          </w:rPr>
          <w:t xml:space="preserve"> major risks, as of today’s assessment, that may have an impact on timing, profitability and even IPCEI’s features as currently designed. This is due to the magnitude, timing and ambition of the IPCEI.</w:t>
        </w:r>
      </w:ins>
    </w:p>
    <w:p w14:paraId="4F30B105" w14:textId="77777777" w:rsidR="00AF6242" w:rsidRPr="00342899" w:rsidRDefault="00AF6242" w:rsidP="001C79EC">
      <w:pPr>
        <w:rPr>
          <w:ins w:id="1477" w:author="Pioch, Martin" w:date="2021-07-28T15:47:00Z"/>
          <w:lang w:val="en-GB"/>
        </w:rPr>
      </w:pPr>
      <w:ins w:id="1478" w:author="Pioch, Martin" w:date="2021-07-28T15:47:00Z">
        <w:r w:rsidRPr="00342899">
          <w:rPr>
            <w:lang w:val="en-GB"/>
          </w:rPr>
          <w:t>The Integrated Project will also be confronted to</w:t>
        </w:r>
        <w:r w:rsidRPr="00342899">
          <w:rPr>
            <w:b/>
            <w:lang w:val="en-GB"/>
          </w:rPr>
          <w:t xml:space="preserve"> technological risks</w:t>
        </w:r>
        <w:r w:rsidRPr="00342899">
          <w:rPr>
            <w:lang w:val="en-GB"/>
          </w:rPr>
          <w:t>: XXX</w:t>
        </w:r>
      </w:ins>
    </w:p>
    <w:p w14:paraId="1A03FCE9" w14:textId="77777777" w:rsidR="00AF6242" w:rsidRPr="00342899" w:rsidRDefault="00AF6242" w:rsidP="001C79EC">
      <w:pPr>
        <w:rPr>
          <w:ins w:id="1479" w:author="Pioch, Martin" w:date="2021-07-28T15:47:00Z"/>
          <w:lang w:val="en-GB"/>
        </w:rPr>
      </w:pPr>
      <w:ins w:id="1480" w:author="Pioch, Martin" w:date="2021-07-28T15:47:00Z">
        <w:r w:rsidRPr="00342899">
          <w:rPr>
            <w:lang w:val="en-GB"/>
          </w:rPr>
          <w:t>The Integrated Project will face</w:t>
        </w:r>
        <w:r w:rsidRPr="00342899">
          <w:rPr>
            <w:b/>
            <w:lang w:val="en-GB"/>
          </w:rPr>
          <w:t xml:space="preserve"> industrial risks </w:t>
        </w:r>
        <w:r w:rsidRPr="00342899">
          <w:rPr>
            <w:lang w:val="en-GB"/>
          </w:rPr>
          <w:t>XXX.</w:t>
        </w:r>
        <w:r w:rsidRPr="00342899">
          <w:rPr>
            <w:i/>
            <w:lang w:val="en-GB"/>
          </w:rPr>
          <w:t xml:space="preserve"> </w:t>
        </w:r>
      </w:ins>
    </w:p>
    <w:p w14:paraId="260A464C" w14:textId="77777777" w:rsidR="00AF6242" w:rsidRPr="00342899" w:rsidRDefault="00AF6242" w:rsidP="001C79EC">
      <w:pPr>
        <w:rPr>
          <w:ins w:id="1481" w:author="Pioch, Martin" w:date="2021-07-28T15:47:00Z"/>
          <w:lang w:val="en-GB"/>
        </w:rPr>
      </w:pPr>
      <w:ins w:id="1482" w:author="Pioch, Martin" w:date="2021-07-28T15:47:00Z">
        <w:r w:rsidRPr="00342899">
          <w:rPr>
            <w:lang w:val="en-GB"/>
          </w:rPr>
          <w:t>The Integrated Project will face</w:t>
        </w:r>
        <w:r w:rsidRPr="00342899">
          <w:rPr>
            <w:b/>
            <w:lang w:val="en-GB"/>
          </w:rPr>
          <w:t xml:space="preserve"> financial risks </w:t>
        </w:r>
        <w:r w:rsidRPr="00342899">
          <w:rPr>
            <w:lang w:val="en-GB"/>
          </w:rPr>
          <w:t>XXX</w:t>
        </w:r>
      </w:ins>
    </w:p>
    <w:p w14:paraId="7337884E" w14:textId="77777777" w:rsidR="00AF6242" w:rsidRPr="00342899" w:rsidRDefault="00AF6242" w:rsidP="001C79EC">
      <w:pPr>
        <w:rPr>
          <w:ins w:id="1483" w:author="Pioch, Martin" w:date="2021-07-28T15:47:00Z"/>
          <w:lang w:val="en-GB"/>
        </w:rPr>
      </w:pPr>
      <w:ins w:id="1484" w:author="Pioch, Martin" w:date="2021-07-28T15:47:00Z">
        <w:r w:rsidRPr="00342899">
          <w:rPr>
            <w:lang w:val="en-GB"/>
          </w:rPr>
          <w:t>The Integrated Project will be confronted to</w:t>
        </w:r>
        <w:r w:rsidRPr="00342899">
          <w:rPr>
            <w:b/>
            <w:lang w:val="en-GB"/>
          </w:rPr>
          <w:t xml:space="preserve"> strategic and organizational risks</w:t>
        </w:r>
        <w:r w:rsidRPr="00342899">
          <w:rPr>
            <w:lang w:val="en-GB"/>
          </w:rPr>
          <w:t>: XXXXX</w:t>
        </w:r>
      </w:ins>
    </w:p>
    <w:p w14:paraId="3475091B" w14:textId="77777777" w:rsidR="00AF6242" w:rsidRPr="00342899" w:rsidRDefault="00AF6242" w:rsidP="001C79EC">
      <w:pPr>
        <w:rPr>
          <w:ins w:id="1485" w:author="Pioch, Martin" w:date="2021-07-28T15:47:00Z"/>
          <w:lang w:val="en-GB"/>
        </w:rPr>
      </w:pPr>
      <w:ins w:id="1486" w:author="Pioch, Martin" w:date="2021-07-28T15:47:00Z">
        <w:r w:rsidRPr="00342899">
          <w:rPr>
            <w:lang w:val="en-GB"/>
          </w:rPr>
          <w:t>The Integrated Project will also face</w:t>
        </w:r>
        <w:r w:rsidRPr="00342899">
          <w:rPr>
            <w:b/>
            <w:lang w:val="en-GB"/>
          </w:rPr>
          <w:t xml:space="preserve"> human resources risks</w:t>
        </w:r>
        <w:r w:rsidRPr="00342899">
          <w:rPr>
            <w:lang w:val="en-GB"/>
          </w:rPr>
          <w:t>: XXXX</w:t>
        </w:r>
      </w:ins>
    </w:p>
    <w:p w14:paraId="08EB1286" w14:textId="77777777" w:rsidR="00AF6242" w:rsidRPr="00342899" w:rsidRDefault="00AF6242" w:rsidP="001C79EC">
      <w:pPr>
        <w:rPr>
          <w:ins w:id="1487" w:author="Pioch, Martin" w:date="2021-07-28T15:47:00Z"/>
          <w:lang w:val="en-GB"/>
        </w:rPr>
      </w:pPr>
      <w:ins w:id="1488" w:author="Pioch, Martin" w:date="2021-07-28T15:47:00Z">
        <w:r w:rsidRPr="00342899">
          <w:rPr>
            <w:lang w:val="en-GB"/>
          </w:rPr>
          <w:t>The Integrated Project will face</w:t>
        </w:r>
        <w:r w:rsidRPr="00342899">
          <w:rPr>
            <w:b/>
            <w:lang w:val="en-GB"/>
          </w:rPr>
          <w:t xml:space="preserve"> regulatory risks </w:t>
        </w:r>
        <w:r w:rsidRPr="00342899">
          <w:rPr>
            <w:lang w:val="en-GB"/>
          </w:rPr>
          <w:t>XXXX</w:t>
        </w:r>
      </w:ins>
    </w:p>
    <w:p w14:paraId="3D325D9F" w14:textId="77777777" w:rsidR="00AF6242" w:rsidRPr="00342899" w:rsidRDefault="00AF6242" w:rsidP="001C79EC">
      <w:pPr>
        <w:rPr>
          <w:ins w:id="1489" w:author="Pioch, Martin" w:date="2021-07-28T15:47:00Z"/>
          <w:lang w:val="en-GB"/>
        </w:rPr>
      </w:pPr>
      <w:ins w:id="1490" w:author="Pioch, Martin" w:date="2021-07-28T15:47:00Z">
        <w:r w:rsidRPr="00342899">
          <w:rPr>
            <w:lang w:val="en-GB"/>
          </w:rPr>
          <w:lastRenderedPageBreak/>
          <w:t>The Integrated Project will also face risks related to</w:t>
        </w:r>
        <w:r w:rsidRPr="00342899">
          <w:rPr>
            <w:b/>
            <w:lang w:val="en-GB"/>
          </w:rPr>
          <w:t xml:space="preserve"> major and innovative </w:t>
        </w:r>
        <w:r w:rsidRPr="00342899">
          <w:rPr>
            <w:lang w:val="en-GB"/>
          </w:rPr>
          <w:t xml:space="preserve">programs: its duration and technological ambitions expose it to risks that are not all identifiable and/or quantifiable </w:t>
        </w:r>
        <w:r w:rsidRPr="00342899">
          <w:rPr>
            <w:i/>
            <w:lang w:val="en-GB"/>
          </w:rPr>
          <w:t>ex ante</w:t>
        </w:r>
        <w:r w:rsidRPr="00342899">
          <w:rPr>
            <w:lang w:val="en-GB"/>
          </w:rPr>
          <w:t>. It is conceivable that the initial schedule or the estimated budgets will not be respected, these two risks being associated insofar as each year of delay would generate significant additional costs.</w:t>
        </w:r>
      </w:ins>
    </w:p>
    <w:p w14:paraId="139ABA29" w14:textId="77777777" w:rsidR="00AF6242" w:rsidRPr="00342899" w:rsidRDefault="00AF6242" w:rsidP="001C79EC">
      <w:pPr>
        <w:rPr>
          <w:lang w:val="en-GB"/>
        </w:rPr>
      </w:pPr>
    </w:p>
    <w:p w14:paraId="1FB6DCA5" w14:textId="77777777" w:rsidR="007B3DFE" w:rsidRPr="00342899" w:rsidRDefault="007B3DFE" w:rsidP="00801436">
      <w:pPr>
        <w:pStyle w:val="Heading2"/>
        <w:rPr>
          <w:lang w:val="en-GB"/>
        </w:rPr>
      </w:pPr>
      <w:bookmarkStart w:id="1491" w:name="_Toc78411038"/>
      <w:r w:rsidRPr="00342899">
        <w:rPr>
          <w:lang w:val="en-GB"/>
        </w:rPr>
        <w:t>4.3</w:t>
      </w:r>
      <w:r w:rsidRPr="00342899">
        <w:rPr>
          <w:lang w:val="en-GB"/>
        </w:rPr>
        <w:tab/>
      </w:r>
      <w:r w:rsidR="006165BD" w:rsidRPr="00342899">
        <w:rPr>
          <w:lang w:val="en-GB"/>
        </w:rPr>
        <w:t>Environmental Impact</w:t>
      </w:r>
      <w:bookmarkEnd w:id="1491"/>
      <w:r w:rsidR="006165BD" w:rsidRPr="00342899">
        <w:rPr>
          <w:lang w:val="en-GB"/>
        </w:rPr>
        <w:t xml:space="preserve"> </w:t>
      </w:r>
    </w:p>
    <w:p w14:paraId="53FAA3AC" w14:textId="62587391" w:rsidR="00D74757" w:rsidRPr="00342899" w:rsidRDefault="00D74757" w:rsidP="007B3DFE">
      <w:pPr>
        <w:spacing w:after="120" w:line="276" w:lineRule="auto"/>
        <w:jc w:val="both"/>
        <w:rPr>
          <w:ins w:id="1492" w:author="Pioch, Martin" w:date="2021-07-28T15:47:00Z"/>
          <w:rFonts w:cs="Arial"/>
          <w:lang w:val="en-GB"/>
        </w:rPr>
      </w:pPr>
      <w:r w:rsidRPr="00342899">
        <w:rPr>
          <w:rFonts w:cs="Arial"/>
          <w:lang w:val="en-GB"/>
        </w:rPr>
        <w:t>Classification of the project and influence on the European carbon footprint and, if necessary, countermeasures (e.g. for investment measures).</w:t>
      </w:r>
    </w:p>
    <w:p w14:paraId="0BDF5E6E" w14:textId="3081B1ED" w:rsidR="00AF6242" w:rsidRPr="00342899" w:rsidRDefault="00AF6242" w:rsidP="00B370E1">
      <w:pPr>
        <w:rPr>
          <w:ins w:id="1493" w:author="Pioch, Martin" w:date="2021-07-28T15:47:00Z"/>
          <w:lang w:val="en-GB"/>
        </w:rPr>
      </w:pPr>
      <w:ins w:id="1494" w:author="Pioch, Martin" w:date="2021-07-28T15:47:00Z">
        <w:r w:rsidRPr="00342899">
          <w:rPr>
            <w:lang w:val="en-GB"/>
          </w:rPr>
          <w:t xml:space="preserve">For </w:t>
        </w:r>
      </w:ins>
      <w:ins w:id="1495" w:author="Pioch, Martin" w:date="2021-07-29T00:09:00Z">
        <w:r w:rsidR="00B370E1" w:rsidRPr="00342899">
          <w:rPr>
            <w:lang w:val="en-GB"/>
          </w:rPr>
          <w:t>example,</w:t>
        </w:r>
      </w:ins>
      <w:ins w:id="1496" w:author="Pioch, Martin" w:date="2021-07-28T15:47:00Z">
        <w:r w:rsidRPr="00342899">
          <w:rPr>
            <w:lang w:val="en-GB"/>
          </w:rPr>
          <w:t xml:space="preserve"> impact on</w:t>
        </w:r>
      </w:ins>
      <w:ins w:id="1497" w:author="Pioch, Martin" w:date="2021-07-29T00:09:00Z">
        <w:r w:rsidR="00B370E1">
          <w:rPr>
            <w:lang w:val="en-GB"/>
          </w:rPr>
          <w:t>:</w:t>
        </w:r>
      </w:ins>
      <w:ins w:id="1498" w:author="Pioch, Martin" w:date="2021-07-28T15:47:00Z">
        <w:r w:rsidRPr="00342899">
          <w:rPr>
            <w:lang w:val="en-GB"/>
          </w:rPr>
          <w:t xml:space="preserve"> </w:t>
        </w:r>
      </w:ins>
    </w:p>
    <w:p w14:paraId="13365956" w14:textId="0CAA3B07" w:rsidR="00AF6242" w:rsidRPr="00342899" w:rsidRDefault="00AF6242" w:rsidP="00B370E1">
      <w:pPr>
        <w:ind w:left="708"/>
        <w:rPr>
          <w:ins w:id="1499" w:author="Pioch, Martin" w:date="2021-07-28T15:47:00Z"/>
          <w:lang w:val="en-GB"/>
        </w:rPr>
      </w:pPr>
      <w:ins w:id="1500" w:author="Pioch, Martin" w:date="2021-07-28T15:47:00Z">
        <w:r w:rsidRPr="00342899">
          <w:rPr>
            <w:lang w:val="en-GB"/>
          </w:rPr>
          <w:t>a)</w:t>
        </w:r>
        <w:r w:rsidRPr="00342899">
          <w:rPr>
            <w:b/>
            <w:lang w:val="en-GB"/>
          </w:rPr>
          <w:t xml:space="preserve"> sourcing policies</w:t>
        </w:r>
        <w:r w:rsidRPr="00342899">
          <w:rPr>
            <w:lang w:val="en-GB"/>
          </w:rPr>
          <w:t xml:space="preserve"> shall be based on strict criteria reflecting the environmental protection principles already in place in the EU, as well as social protection principles thanks to EU legislation and EU shared societal </w:t>
        </w:r>
      </w:ins>
      <w:ins w:id="1501" w:author="Pioch, Martin" w:date="2021-07-29T00:09:00Z">
        <w:r w:rsidR="00B370E1" w:rsidRPr="00342899">
          <w:rPr>
            <w:lang w:val="en-GB"/>
          </w:rPr>
          <w:t>values.</w:t>
        </w:r>
      </w:ins>
    </w:p>
    <w:p w14:paraId="270DF4A3" w14:textId="038C169E" w:rsidR="00AF6242" w:rsidRPr="00342899" w:rsidRDefault="00AF6242" w:rsidP="00B370E1">
      <w:pPr>
        <w:ind w:left="708"/>
        <w:rPr>
          <w:ins w:id="1502" w:author="Pioch, Martin" w:date="2021-07-28T15:47:00Z"/>
          <w:lang w:val="en-GB"/>
        </w:rPr>
      </w:pPr>
      <w:ins w:id="1503" w:author="Pioch, Martin" w:date="2021-07-28T15:47:00Z">
        <w:r w:rsidRPr="00342899">
          <w:rPr>
            <w:lang w:val="en-GB"/>
          </w:rPr>
          <w:t xml:space="preserve">b) </w:t>
        </w:r>
      </w:ins>
      <w:ins w:id="1504" w:author="Pioch, Martin" w:date="2021-07-29T00:09:00Z">
        <w:r w:rsidR="00B370E1">
          <w:rPr>
            <w:lang w:val="en-GB"/>
          </w:rPr>
          <w:t>C</w:t>
        </w:r>
      </w:ins>
      <w:ins w:id="1505" w:author="Pioch, Martin" w:date="2021-07-28T15:47:00Z">
        <w:r w:rsidRPr="00342899">
          <w:rPr>
            <w:lang w:val="en-GB"/>
          </w:rPr>
          <w:t xml:space="preserve">ost effective and efficient </w:t>
        </w:r>
        <w:r w:rsidRPr="00342899">
          <w:rPr>
            <w:b/>
            <w:lang w:val="en-GB"/>
          </w:rPr>
          <w:t>recyclability</w:t>
        </w:r>
        <w:r w:rsidRPr="00342899">
          <w:rPr>
            <w:lang w:val="en-GB"/>
          </w:rPr>
          <w:t xml:space="preserve"> targets for rare metals shall be an explicit project objective</w:t>
        </w:r>
      </w:ins>
      <w:ins w:id="1506" w:author="Pioch, Martin" w:date="2021-07-29T00:09:00Z">
        <w:r w:rsidR="00B370E1">
          <w:rPr>
            <w:lang w:val="en-GB"/>
          </w:rPr>
          <w:t>.</w:t>
        </w:r>
      </w:ins>
    </w:p>
    <w:p w14:paraId="5D6ED420" w14:textId="7AC4215B" w:rsidR="00AF6242" w:rsidRPr="00342899" w:rsidRDefault="00AF6242" w:rsidP="00B370E1">
      <w:pPr>
        <w:ind w:left="708"/>
        <w:rPr>
          <w:ins w:id="1507" w:author="Pioch, Martin" w:date="2021-07-28T15:47:00Z"/>
          <w:lang w:val="en-GB"/>
        </w:rPr>
      </w:pPr>
      <w:ins w:id="1508" w:author="Pioch, Martin" w:date="2021-07-28T15:47:00Z">
        <w:r w:rsidRPr="00342899">
          <w:rPr>
            <w:lang w:val="en-GB"/>
          </w:rPr>
          <w:t xml:space="preserve">c) </w:t>
        </w:r>
      </w:ins>
      <w:ins w:id="1509" w:author="Pioch, Martin" w:date="2021-07-29T00:09:00Z">
        <w:r w:rsidR="00B370E1">
          <w:rPr>
            <w:lang w:val="en-GB"/>
          </w:rPr>
          <w:t>S</w:t>
        </w:r>
      </w:ins>
      <w:ins w:id="1510" w:author="Pioch, Martin" w:date="2021-07-28T15:47:00Z">
        <w:r w:rsidRPr="00342899">
          <w:rPr>
            <w:lang w:val="en-GB"/>
          </w:rPr>
          <w:t xml:space="preserve">torage products and systems shall be designed with a view to minimize their </w:t>
        </w:r>
        <w:r w:rsidRPr="00342899">
          <w:rPr>
            <w:b/>
            <w:lang w:val="en-GB"/>
          </w:rPr>
          <w:t>CO</w:t>
        </w:r>
        <w:r w:rsidRPr="00342899">
          <w:rPr>
            <w:b/>
            <w:vertAlign w:val="subscript"/>
            <w:lang w:val="en-GB"/>
          </w:rPr>
          <w:t>2</w:t>
        </w:r>
        <w:r w:rsidRPr="00342899">
          <w:rPr>
            <w:b/>
            <w:lang w:val="en-GB"/>
          </w:rPr>
          <w:t>-eq footprint</w:t>
        </w:r>
        <w:r w:rsidRPr="00342899">
          <w:rPr>
            <w:lang w:val="en-GB"/>
          </w:rPr>
          <w:t xml:space="preserve"> throughout the whole life cycle of the product, from cradle to grave.</w:t>
        </w:r>
      </w:ins>
    </w:p>
    <w:p w14:paraId="7FCCB154" w14:textId="77777777" w:rsidR="00AF6242" w:rsidRPr="00342899" w:rsidRDefault="00AF6242" w:rsidP="00B370E1">
      <w:pPr>
        <w:rPr>
          <w:ins w:id="1511" w:author="Pioch, Martin" w:date="2021-07-28T15:47:00Z"/>
          <w:lang w:val="en-GB"/>
        </w:rPr>
      </w:pPr>
      <w:ins w:id="1512" w:author="Pioch, Martin" w:date="2021-07-28T15:47:00Z">
        <w:r w:rsidRPr="00342899">
          <w:rPr>
            <w:lang w:val="en-GB"/>
          </w:rPr>
          <w:t>Environment protection during cell production will be ensured both by the existing legislation regulating large production sites and by the Integrated Project’s key intrinsic goals:</w:t>
        </w:r>
      </w:ins>
    </w:p>
    <w:p w14:paraId="6ABBDE52" w14:textId="135102AB" w:rsidR="00AF6242" w:rsidRPr="00342899" w:rsidRDefault="00AF6242" w:rsidP="00B370E1">
      <w:pPr>
        <w:rPr>
          <w:ins w:id="1513" w:author="Pioch, Martin" w:date="2021-07-28T15:47:00Z"/>
          <w:lang w:val="en-GB"/>
        </w:rPr>
      </w:pPr>
      <w:ins w:id="1514" w:author="Pioch, Martin" w:date="2021-07-28T15:47:00Z">
        <w:r w:rsidRPr="00342899">
          <w:rPr>
            <w:b/>
            <w:lang w:val="en-GB"/>
          </w:rPr>
          <w:t xml:space="preserve">existing </w:t>
        </w:r>
      </w:ins>
      <w:ins w:id="1515" w:author="Pioch, Martin" w:date="2021-07-29T00:28:00Z">
        <w:r w:rsidR="00BA1608" w:rsidRPr="00342899">
          <w:rPr>
            <w:b/>
            <w:lang w:val="en-GB"/>
          </w:rPr>
          <w:t>regulation:</w:t>
        </w:r>
      </w:ins>
    </w:p>
    <w:p w14:paraId="444CE4E7" w14:textId="77777777" w:rsidR="00AF6242" w:rsidRPr="00342899" w:rsidRDefault="00AF6242" w:rsidP="00B370E1">
      <w:pPr>
        <w:rPr>
          <w:ins w:id="1516" w:author="Pioch, Martin" w:date="2021-07-28T15:47:00Z"/>
          <w:lang w:val="en-GB"/>
        </w:rPr>
      </w:pPr>
      <w:ins w:id="1517" w:author="Pioch, Martin" w:date="2021-07-28T15:47:00Z">
        <w:r w:rsidRPr="00342899">
          <w:rPr>
            <w:b/>
            <w:lang w:val="en-GB"/>
          </w:rPr>
          <w:t>Integrated Project’s key intrinsic goals:</w:t>
        </w:r>
        <w:r w:rsidRPr="00342899">
          <w:rPr>
            <w:lang w:val="en-GB"/>
          </w:rPr>
          <w:t xml:space="preserve"> </w:t>
        </w:r>
      </w:ins>
    </w:p>
    <w:p w14:paraId="54F64816" w14:textId="73E17287" w:rsidR="00AF6242" w:rsidRPr="00342899" w:rsidRDefault="00AF6242" w:rsidP="00B370E1">
      <w:pPr>
        <w:rPr>
          <w:ins w:id="1518" w:author="Pioch, Martin" w:date="2021-07-28T15:47:00Z"/>
          <w:b/>
          <w:lang w:val="en-GB"/>
        </w:rPr>
      </w:pPr>
      <w:ins w:id="1519" w:author="Pioch, Martin" w:date="2021-07-28T15:47:00Z">
        <w:r w:rsidRPr="00342899">
          <w:rPr>
            <w:b/>
            <w:lang w:val="en-GB"/>
          </w:rPr>
          <w:t xml:space="preserve">Integrated Project’s intrinsic goals regarding an increased sustainable use of raw materials and circular </w:t>
        </w:r>
      </w:ins>
      <w:ins w:id="1520" w:author="Pioch, Martin" w:date="2021-07-29T00:28:00Z">
        <w:r w:rsidR="00BA1608" w:rsidRPr="00342899">
          <w:rPr>
            <w:b/>
            <w:lang w:val="en-GB"/>
          </w:rPr>
          <w:t>economy:</w:t>
        </w:r>
      </w:ins>
    </w:p>
    <w:p w14:paraId="675CF602" w14:textId="77777777" w:rsidR="00A775DA" w:rsidRPr="00342899" w:rsidRDefault="00A775DA" w:rsidP="00A775DA">
      <w:pPr>
        <w:rPr>
          <w:lang w:val="en-GB"/>
        </w:rPr>
      </w:pPr>
    </w:p>
    <w:p w14:paraId="713F7299" w14:textId="6B4BE488" w:rsidR="006165BD" w:rsidRDefault="006165BD" w:rsidP="00801436">
      <w:pPr>
        <w:pStyle w:val="Heading1"/>
        <w:rPr>
          <w:ins w:id="1521" w:author="Pioch, Martin" w:date="2021-07-29T00:14:00Z"/>
          <w:lang w:val="en-GB"/>
        </w:rPr>
      </w:pPr>
      <w:bookmarkStart w:id="1522" w:name="_Toc78411039"/>
      <w:r w:rsidRPr="00342899">
        <w:rPr>
          <w:lang w:val="en-GB"/>
        </w:rPr>
        <w:t>5</w:t>
      </w:r>
      <w:r w:rsidRPr="00342899">
        <w:rPr>
          <w:lang w:val="en-GB"/>
        </w:rPr>
        <w:tab/>
      </w:r>
      <w:r w:rsidR="007B3DFE" w:rsidRPr="00342899">
        <w:rPr>
          <w:lang w:val="en-GB"/>
        </w:rPr>
        <w:t>Dissemination and p</w:t>
      </w:r>
      <w:r w:rsidRPr="00342899">
        <w:rPr>
          <w:lang w:val="en-GB"/>
        </w:rPr>
        <w:t xml:space="preserve">ositive </w:t>
      </w:r>
      <w:r w:rsidR="007B3DFE" w:rsidRPr="00342899">
        <w:rPr>
          <w:lang w:val="en-GB"/>
        </w:rPr>
        <w:t>s</w:t>
      </w:r>
      <w:r w:rsidRPr="00342899">
        <w:rPr>
          <w:lang w:val="en-GB"/>
        </w:rPr>
        <w:t>pill-over effects</w:t>
      </w:r>
      <w:bookmarkEnd w:id="1522"/>
    </w:p>
    <w:p w14:paraId="598B1EE7" w14:textId="77777777" w:rsidR="00B370E1" w:rsidRPr="00B370E1" w:rsidRDefault="00B370E1" w:rsidP="008207E4">
      <w:pPr>
        <w:rPr>
          <w:lang w:val="en-GB"/>
        </w:rPr>
      </w:pPr>
    </w:p>
    <w:p w14:paraId="66061F79" w14:textId="49A28DCD" w:rsidR="00904072" w:rsidRPr="00342899" w:rsidRDefault="00116FF6" w:rsidP="00B370E1">
      <w:pPr>
        <w:pStyle w:val="Heading2"/>
        <w:rPr>
          <w:ins w:id="1523" w:author="Pioch, Martin" w:date="2021-07-28T15:50:00Z"/>
          <w:b/>
          <w:lang w:val="en-GB"/>
        </w:rPr>
      </w:pPr>
      <w:bookmarkStart w:id="1524" w:name="_Toc78411040"/>
      <w:del w:id="1525" w:author="Pioch, Martin" w:date="2021-07-29T00:12:00Z">
        <w:r w:rsidRPr="00342899" w:rsidDel="00B370E1">
          <w:rPr>
            <w:rStyle w:val="CommentReference"/>
            <w:lang w:val="en-GB"/>
          </w:rPr>
          <w:annotationRef/>
        </w:r>
      </w:del>
      <w:ins w:id="1526" w:author="Pioch, Martin" w:date="2021-07-29T00:13:00Z">
        <w:r w:rsidR="00B370E1">
          <w:rPr>
            <w:lang w:val="en-GB"/>
          </w:rPr>
          <w:t xml:space="preserve">5.1 </w:t>
        </w:r>
      </w:ins>
      <w:ins w:id="1527" w:author="Pioch, Martin" w:date="2021-07-28T15:50:00Z">
        <w:r w:rsidR="00904072" w:rsidRPr="00342899">
          <w:rPr>
            <w:lang w:val="en-GB"/>
          </w:rPr>
          <w:t>Overview of the dissemination and spill-over strategy of non-protected results</w:t>
        </w:r>
        <w:bookmarkEnd w:id="1524"/>
      </w:ins>
    </w:p>
    <w:p w14:paraId="13F24877" w14:textId="77777777" w:rsidR="00904072" w:rsidRPr="00342899" w:rsidRDefault="00904072" w:rsidP="00B370E1">
      <w:pPr>
        <w:rPr>
          <w:ins w:id="1528" w:author="Pioch, Martin" w:date="2021-07-28T15:50:00Z"/>
          <w:lang w:val="en-GB"/>
        </w:rPr>
      </w:pPr>
      <w:bookmarkStart w:id="1529" w:name="_Ref19208838"/>
      <w:ins w:id="1530" w:author="Pioch, Martin" w:date="2021-07-28T15:50:00Z">
        <w:r w:rsidRPr="00342899">
          <w:rPr>
            <w:lang w:val="en-GB"/>
          </w:rPr>
          <w:t>The Direct Participants to the Integrated Project will disseminate knowledge that is not protected by IP rights (“</w:t>
        </w:r>
        <w:r w:rsidRPr="00342899">
          <w:rPr>
            <w:b/>
            <w:lang w:val="en-GB"/>
          </w:rPr>
          <w:t>IPR</w:t>
        </w:r>
        <w:r w:rsidRPr="00342899">
          <w:rPr>
            <w:lang w:val="en-GB"/>
          </w:rPr>
          <w:t>”) to the scientific community and the industry.</w:t>
        </w:r>
        <w:bookmarkEnd w:id="1529"/>
      </w:ins>
    </w:p>
    <w:p w14:paraId="50D2B919" w14:textId="77777777" w:rsidR="00904072" w:rsidRPr="00342899" w:rsidRDefault="00904072" w:rsidP="00B370E1">
      <w:pPr>
        <w:rPr>
          <w:ins w:id="1531" w:author="Pioch, Martin" w:date="2021-07-28T15:50:00Z"/>
          <w:lang w:val="en-GB"/>
        </w:rPr>
      </w:pPr>
      <w:ins w:id="1532" w:author="Pioch, Martin" w:date="2021-07-28T15:50:00Z">
        <w:r w:rsidRPr="00342899">
          <w:rPr>
            <w:lang w:val="en-GB"/>
          </w:rPr>
          <w:t>Different dissemination levels, ranging from awareness to exploitation, are proposed to ensure the translation of developments and outputs into new findings and market opportunities. The objective is to reach a wide range of potential users and uses among research, social, investment and policy makers.</w:t>
        </w:r>
      </w:ins>
    </w:p>
    <w:p w14:paraId="3F13D2F1" w14:textId="443BD41B" w:rsidR="00904072" w:rsidRPr="00342899" w:rsidRDefault="00904072" w:rsidP="00B370E1">
      <w:pPr>
        <w:rPr>
          <w:ins w:id="1533" w:author="Pioch, Martin" w:date="2021-07-28T15:50:00Z"/>
          <w:lang w:val="en-GB"/>
        </w:rPr>
      </w:pPr>
      <w:ins w:id="1534" w:author="Pioch, Martin" w:date="2021-07-28T15:50:00Z">
        <w:r w:rsidRPr="00342899">
          <w:rPr>
            <w:lang w:val="en-GB"/>
          </w:rPr>
          <w:t xml:space="preserve">A mapping of the dissemination actions of the non-protected results of the Integrated Project within the EU is presented in </w:t>
        </w:r>
        <w:r w:rsidRPr="00342899">
          <w:rPr>
            <w:b/>
            <w:lang w:val="en-GB"/>
          </w:rPr>
          <w:t xml:space="preserve">Table </w:t>
        </w:r>
      </w:ins>
      <w:ins w:id="1535" w:author="Pioch, Martin" w:date="2021-07-29T00:11:00Z">
        <w:r w:rsidR="00B370E1">
          <w:rPr>
            <w:b/>
            <w:lang w:val="en-GB"/>
          </w:rPr>
          <w:t>XX</w:t>
        </w:r>
      </w:ins>
      <w:ins w:id="1536" w:author="Pioch, Martin" w:date="2021-07-28T15:50:00Z">
        <w:r w:rsidRPr="00342899">
          <w:rPr>
            <w:lang w:val="en-GB"/>
          </w:rPr>
          <w:t xml:space="preserve"> below.</w:t>
        </w:r>
      </w:ins>
    </w:p>
    <w:p w14:paraId="76903FBD" w14:textId="70A0C2F7" w:rsidR="00904072" w:rsidRPr="00342899" w:rsidRDefault="00904072" w:rsidP="00B370E1">
      <w:pPr>
        <w:rPr>
          <w:ins w:id="1537" w:author="Pioch, Martin" w:date="2021-07-28T15:50:00Z"/>
          <w:lang w:val="en-GB" w:eastAsia="de-DE"/>
        </w:rPr>
      </w:pPr>
      <w:ins w:id="1538" w:author="Pioch, Martin" w:date="2021-07-28T15:50:00Z">
        <w:r w:rsidRPr="00B370E1">
          <w:rPr>
            <w:b/>
            <w:bCs/>
            <w:lang w:val="en-GB" w:eastAsia="de-DE"/>
          </w:rPr>
          <w:t>Table</w:t>
        </w:r>
      </w:ins>
      <w:ins w:id="1539" w:author="Pioch, Martin" w:date="2021-07-29T00:11:00Z">
        <w:r w:rsidR="00B370E1" w:rsidRPr="00B370E1">
          <w:rPr>
            <w:b/>
            <w:bCs/>
            <w:lang w:val="en-GB" w:eastAsia="de-DE"/>
          </w:rPr>
          <w:t xml:space="preserve"> XX:</w:t>
        </w:r>
        <w:r w:rsidR="00B370E1">
          <w:rPr>
            <w:lang w:val="en-GB" w:eastAsia="de-DE"/>
          </w:rPr>
          <w:t xml:space="preserve"> </w:t>
        </w:r>
      </w:ins>
      <w:ins w:id="1540" w:author="Pioch, Martin" w:date="2021-07-28T15:50:00Z">
        <w:r w:rsidRPr="00342899">
          <w:rPr>
            <w:lang w:val="en-GB" w:eastAsia="de-DE"/>
          </w:rPr>
          <w:t>Matrix of the dissemination and spill-over strategy of non IP-protected results</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0"/>
        <w:gridCol w:w="3022"/>
      </w:tblGrid>
      <w:tr w:rsidR="00904072" w:rsidRPr="00342899" w14:paraId="23166B39" w14:textId="77777777" w:rsidTr="00B370E1">
        <w:trPr>
          <w:trHeight w:val="545"/>
          <w:tblHeader/>
          <w:ins w:id="1541" w:author="Pioch, Martin" w:date="2021-07-28T15:50:00Z"/>
        </w:trPr>
        <w:tc>
          <w:tcPr>
            <w:tcW w:w="166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6EA2DD9" w14:textId="77777777" w:rsidR="00904072" w:rsidRPr="00342899" w:rsidRDefault="00904072" w:rsidP="00DB6DE7">
            <w:pPr>
              <w:pStyle w:val="ITAbsatzohneNr"/>
              <w:spacing w:after="120" w:line="240" w:lineRule="auto"/>
              <w:jc w:val="center"/>
              <w:rPr>
                <w:ins w:id="1542" w:author="Pioch, Martin" w:date="2021-07-28T15:50:00Z"/>
                <w:rFonts w:ascii="Calibri" w:hAnsi="Calibri" w:cs="Calibri"/>
                <w:b/>
                <w:sz w:val="18"/>
                <w:szCs w:val="18"/>
                <w:lang w:val="en-GB"/>
              </w:rPr>
            </w:pPr>
            <w:ins w:id="1543" w:author="Pioch, Martin" w:date="2021-07-28T15:50:00Z">
              <w:r w:rsidRPr="00342899">
                <w:rPr>
                  <w:rFonts w:ascii="Calibri" w:hAnsi="Calibri" w:cs="Calibri"/>
                  <w:b/>
                  <w:sz w:val="18"/>
                  <w:szCs w:val="18"/>
                  <w:lang w:val="en-GB"/>
                </w:rPr>
                <w:t>Targeted audience</w:t>
              </w:r>
            </w:ins>
          </w:p>
        </w:tc>
        <w:tc>
          <w:tcPr>
            <w:tcW w:w="166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0ED9ECC" w14:textId="77777777" w:rsidR="00904072" w:rsidRPr="00342899" w:rsidRDefault="00904072" w:rsidP="00DB6DE7">
            <w:pPr>
              <w:pStyle w:val="ITAbsatzohneNr"/>
              <w:spacing w:after="120" w:line="240" w:lineRule="auto"/>
              <w:jc w:val="center"/>
              <w:rPr>
                <w:ins w:id="1544" w:author="Pioch, Martin" w:date="2021-07-28T15:50:00Z"/>
                <w:rFonts w:ascii="Calibri" w:hAnsi="Calibri" w:cs="Calibri"/>
                <w:b/>
                <w:sz w:val="18"/>
                <w:szCs w:val="18"/>
                <w:lang w:val="en-GB"/>
              </w:rPr>
            </w:pPr>
            <w:ins w:id="1545" w:author="Pioch, Martin" w:date="2021-07-28T15:50:00Z">
              <w:r w:rsidRPr="00342899">
                <w:rPr>
                  <w:rFonts w:ascii="Calibri" w:hAnsi="Calibri" w:cs="Calibri"/>
                  <w:b/>
                  <w:sz w:val="18"/>
                  <w:szCs w:val="18"/>
                  <w:lang w:val="en-GB"/>
                </w:rPr>
                <w:t>Purpose</w:t>
              </w:r>
            </w:ins>
          </w:p>
        </w:tc>
        <w:tc>
          <w:tcPr>
            <w:tcW w:w="166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6F1BE18" w14:textId="77777777" w:rsidR="00904072" w:rsidRPr="00342899" w:rsidRDefault="00904072" w:rsidP="00DB6DE7">
            <w:pPr>
              <w:pStyle w:val="ITAbsatzohneNr"/>
              <w:spacing w:after="120" w:line="240" w:lineRule="auto"/>
              <w:jc w:val="center"/>
              <w:rPr>
                <w:ins w:id="1546" w:author="Pioch, Martin" w:date="2021-07-28T15:50:00Z"/>
                <w:rFonts w:ascii="Calibri" w:hAnsi="Calibri" w:cs="Calibri"/>
                <w:b/>
                <w:sz w:val="18"/>
                <w:szCs w:val="18"/>
                <w:lang w:val="en-GB"/>
              </w:rPr>
            </w:pPr>
            <w:ins w:id="1547" w:author="Pioch, Martin" w:date="2021-07-28T15:50:00Z">
              <w:r w:rsidRPr="00342899">
                <w:rPr>
                  <w:rFonts w:ascii="Calibri" w:hAnsi="Calibri" w:cs="Calibri"/>
                  <w:b/>
                  <w:sz w:val="18"/>
                  <w:szCs w:val="18"/>
                  <w:lang w:val="en-GB"/>
                </w:rPr>
                <w:t>Dissemination material vehicles</w:t>
              </w:r>
            </w:ins>
          </w:p>
        </w:tc>
      </w:tr>
      <w:tr w:rsidR="00904072" w:rsidRPr="00342899" w14:paraId="75B884C2" w14:textId="77777777" w:rsidTr="00B370E1">
        <w:trPr>
          <w:trHeight w:val="1064"/>
          <w:ins w:id="1548" w:author="Pioch, Martin" w:date="2021-07-28T15:50:00Z"/>
        </w:trPr>
        <w:tc>
          <w:tcPr>
            <w:tcW w:w="1666" w:type="pct"/>
            <w:tcBorders>
              <w:top w:val="single" w:sz="4" w:space="0" w:color="auto"/>
              <w:left w:val="single" w:sz="4" w:space="0" w:color="auto"/>
              <w:bottom w:val="single" w:sz="4" w:space="0" w:color="auto"/>
              <w:right w:val="single" w:sz="4" w:space="0" w:color="auto"/>
            </w:tcBorders>
            <w:vAlign w:val="center"/>
          </w:tcPr>
          <w:p w14:paraId="2E1C2EA4" w14:textId="77777777" w:rsidR="00904072" w:rsidRPr="00342899" w:rsidRDefault="00904072" w:rsidP="00DB6DE7">
            <w:pPr>
              <w:pStyle w:val="ITAbsatzohneNr"/>
              <w:spacing w:after="120" w:line="240" w:lineRule="auto"/>
              <w:jc w:val="center"/>
              <w:rPr>
                <w:ins w:id="1549" w:author="Pioch, Martin" w:date="2021-07-28T15:50:00Z"/>
                <w:rFonts w:ascii="Calibri" w:hAnsi="Calibri" w:cs="Calibri"/>
                <w:b/>
                <w:sz w:val="18"/>
                <w:szCs w:val="18"/>
                <w:lang w:val="en-GB"/>
              </w:rPr>
            </w:pPr>
          </w:p>
        </w:tc>
        <w:tc>
          <w:tcPr>
            <w:tcW w:w="1666" w:type="pct"/>
            <w:tcBorders>
              <w:top w:val="single" w:sz="4" w:space="0" w:color="auto"/>
              <w:left w:val="single" w:sz="4" w:space="0" w:color="auto"/>
              <w:bottom w:val="single" w:sz="4" w:space="0" w:color="auto"/>
              <w:right w:val="single" w:sz="4" w:space="0" w:color="auto"/>
            </w:tcBorders>
            <w:vAlign w:val="center"/>
          </w:tcPr>
          <w:p w14:paraId="0A36279E" w14:textId="77777777" w:rsidR="00904072" w:rsidRPr="00342899" w:rsidRDefault="00904072" w:rsidP="006762E8">
            <w:pPr>
              <w:pStyle w:val="ITAbsatzohneNr"/>
              <w:numPr>
                <w:ilvl w:val="0"/>
                <w:numId w:val="18"/>
              </w:numPr>
              <w:spacing w:after="120" w:line="240" w:lineRule="auto"/>
              <w:ind w:left="317" w:hanging="283"/>
              <w:jc w:val="both"/>
              <w:rPr>
                <w:ins w:id="1550" w:author="Pioch, Martin" w:date="2021-07-28T15:50:00Z"/>
                <w:rFonts w:ascii="Calibri" w:hAnsi="Calibri" w:cs="Calibri"/>
                <w:sz w:val="18"/>
                <w:szCs w:val="18"/>
                <w:lang w:val="en-GB"/>
              </w:rPr>
            </w:pPr>
          </w:p>
        </w:tc>
        <w:tc>
          <w:tcPr>
            <w:tcW w:w="1667" w:type="pct"/>
            <w:tcBorders>
              <w:top w:val="single" w:sz="4" w:space="0" w:color="auto"/>
              <w:left w:val="single" w:sz="4" w:space="0" w:color="auto"/>
              <w:bottom w:val="single" w:sz="4" w:space="0" w:color="auto"/>
              <w:right w:val="single" w:sz="4" w:space="0" w:color="auto"/>
            </w:tcBorders>
            <w:vAlign w:val="center"/>
          </w:tcPr>
          <w:p w14:paraId="5A9A8A4D" w14:textId="77777777" w:rsidR="00904072" w:rsidRPr="00342899" w:rsidRDefault="00904072" w:rsidP="006762E8">
            <w:pPr>
              <w:pStyle w:val="ITAbsatzohneNr"/>
              <w:numPr>
                <w:ilvl w:val="0"/>
                <w:numId w:val="17"/>
              </w:numPr>
              <w:spacing w:after="120" w:line="240" w:lineRule="auto"/>
              <w:ind w:left="222" w:hanging="222"/>
              <w:jc w:val="both"/>
              <w:rPr>
                <w:ins w:id="1551" w:author="Pioch, Martin" w:date="2021-07-28T15:50:00Z"/>
                <w:rFonts w:ascii="Calibri" w:hAnsi="Calibri" w:cs="Calibri"/>
                <w:sz w:val="18"/>
                <w:szCs w:val="18"/>
                <w:lang w:val="en-GB"/>
              </w:rPr>
            </w:pPr>
          </w:p>
        </w:tc>
      </w:tr>
      <w:tr w:rsidR="00904072" w:rsidRPr="00342899" w14:paraId="7479B866" w14:textId="77777777" w:rsidTr="00B370E1">
        <w:trPr>
          <w:trHeight w:val="341"/>
          <w:ins w:id="1552" w:author="Pioch, Martin" w:date="2021-07-28T15:50:00Z"/>
        </w:trPr>
        <w:tc>
          <w:tcPr>
            <w:tcW w:w="1666" w:type="pct"/>
            <w:tcBorders>
              <w:top w:val="single" w:sz="4" w:space="0" w:color="auto"/>
              <w:left w:val="single" w:sz="4" w:space="0" w:color="auto"/>
              <w:bottom w:val="single" w:sz="4" w:space="0" w:color="auto"/>
              <w:right w:val="single" w:sz="4" w:space="0" w:color="auto"/>
            </w:tcBorders>
            <w:vAlign w:val="center"/>
          </w:tcPr>
          <w:p w14:paraId="1E4AEB3D" w14:textId="77777777" w:rsidR="00904072" w:rsidRPr="00342899" w:rsidRDefault="00904072" w:rsidP="00DB6DE7">
            <w:pPr>
              <w:pStyle w:val="ITAbsatzohneNr"/>
              <w:spacing w:after="120" w:line="240" w:lineRule="auto"/>
              <w:jc w:val="center"/>
              <w:rPr>
                <w:ins w:id="1553" w:author="Pioch, Martin" w:date="2021-07-28T15:50:00Z"/>
                <w:rFonts w:ascii="Calibri" w:hAnsi="Calibri" w:cs="Calibri"/>
                <w:b/>
                <w:sz w:val="18"/>
                <w:szCs w:val="18"/>
                <w:lang w:val="en-GB"/>
              </w:rPr>
            </w:pPr>
          </w:p>
        </w:tc>
        <w:tc>
          <w:tcPr>
            <w:tcW w:w="1666" w:type="pct"/>
            <w:tcBorders>
              <w:top w:val="single" w:sz="4" w:space="0" w:color="auto"/>
              <w:left w:val="single" w:sz="4" w:space="0" w:color="auto"/>
              <w:bottom w:val="single" w:sz="4" w:space="0" w:color="auto"/>
              <w:right w:val="single" w:sz="4" w:space="0" w:color="auto"/>
            </w:tcBorders>
            <w:vAlign w:val="center"/>
          </w:tcPr>
          <w:p w14:paraId="3B2F3643" w14:textId="77777777" w:rsidR="00904072" w:rsidRPr="00342899" w:rsidRDefault="00904072" w:rsidP="00DB6DE7">
            <w:pPr>
              <w:pStyle w:val="ITAbsatzohneNr"/>
              <w:spacing w:after="120" w:line="240" w:lineRule="auto"/>
              <w:jc w:val="both"/>
              <w:rPr>
                <w:ins w:id="1554" w:author="Pioch, Martin" w:date="2021-07-28T15:50:00Z"/>
                <w:rFonts w:ascii="Calibri" w:hAnsi="Calibri" w:cs="Calibri"/>
                <w:sz w:val="18"/>
                <w:szCs w:val="18"/>
                <w:lang w:val="en-GB"/>
              </w:rPr>
            </w:pPr>
          </w:p>
        </w:tc>
        <w:tc>
          <w:tcPr>
            <w:tcW w:w="1667" w:type="pct"/>
            <w:tcBorders>
              <w:top w:val="single" w:sz="4" w:space="0" w:color="auto"/>
              <w:left w:val="single" w:sz="4" w:space="0" w:color="auto"/>
              <w:bottom w:val="single" w:sz="4" w:space="0" w:color="auto"/>
              <w:right w:val="single" w:sz="4" w:space="0" w:color="auto"/>
            </w:tcBorders>
            <w:vAlign w:val="center"/>
          </w:tcPr>
          <w:p w14:paraId="1D417D89" w14:textId="77777777" w:rsidR="00904072" w:rsidRPr="00342899" w:rsidRDefault="00904072" w:rsidP="006762E8">
            <w:pPr>
              <w:pStyle w:val="ITAbsatzohneNr"/>
              <w:numPr>
                <w:ilvl w:val="0"/>
                <w:numId w:val="17"/>
              </w:numPr>
              <w:spacing w:after="120" w:line="240" w:lineRule="auto"/>
              <w:ind w:left="222" w:hanging="222"/>
              <w:jc w:val="both"/>
              <w:rPr>
                <w:ins w:id="1555" w:author="Pioch, Martin" w:date="2021-07-28T15:50:00Z"/>
                <w:rFonts w:ascii="Calibri" w:hAnsi="Calibri" w:cs="Calibri"/>
                <w:sz w:val="18"/>
                <w:szCs w:val="18"/>
                <w:lang w:val="en-GB"/>
              </w:rPr>
            </w:pPr>
          </w:p>
        </w:tc>
      </w:tr>
      <w:tr w:rsidR="00B370E1" w:rsidRPr="00342899" w14:paraId="58056694" w14:textId="77777777" w:rsidTr="00B370E1">
        <w:trPr>
          <w:trHeight w:val="341"/>
          <w:ins w:id="1556" w:author="Pioch, Martin" w:date="2021-07-29T00:17:00Z"/>
        </w:trPr>
        <w:tc>
          <w:tcPr>
            <w:tcW w:w="1666" w:type="pct"/>
            <w:tcBorders>
              <w:top w:val="single" w:sz="4" w:space="0" w:color="auto"/>
              <w:left w:val="single" w:sz="4" w:space="0" w:color="auto"/>
              <w:bottom w:val="single" w:sz="4" w:space="0" w:color="auto"/>
              <w:right w:val="single" w:sz="4" w:space="0" w:color="auto"/>
            </w:tcBorders>
            <w:vAlign w:val="center"/>
          </w:tcPr>
          <w:p w14:paraId="19B9B281" w14:textId="77777777" w:rsidR="00B370E1" w:rsidRPr="00342899" w:rsidRDefault="00B370E1" w:rsidP="00DB6DE7">
            <w:pPr>
              <w:pStyle w:val="ITAbsatzohneNr"/>
              <w:spacing w:after="120" w:line="240" w:lineRule="auto"/>
              <w:jc w:val="center"/>
              <w:rPr>
                <w:ins w:id="1557" w:author="Pioch, Martin" w:date="2021-07-29T00:17:00Z"/>
                <w:rFonts w:ascii="Calibri" w:hAnsi="Calibri" w:cs="Calibri"/>
                <w:b/>
                <w:sz w:val="18"/>
                <w:szCs w:val="18"/>
                <w:lang w:val="en-GB"/>
              </w:rPr>
            </w:pPr>
          </w:p>
        </w:tc>
        <w:tc>
          <w:tcPr>
            <w:tcW w:w="1666" w:type="pct"/>
            <w:tcBorders>
              <w:top w:val="single" w:sz="4" w:space="0" w:color="auto"/>
              <w:left w:val="single" w:sz="4" w:space="0" w:color="auto"/>
              <w:bottom w:val="single" w:sz="4" w:space="0" w:color="auto"/>
              <w:right w:val="single" w:sz="4" w:space="0" w:color="auto"/>
            </w:tcBorders>
            <w:vAlign w:val="center"/>
          </w:tcPr>
          <w:p w14:paraId="0401BE68" w14:textId="77777777" w:rsidR="00B370E1" w:rsidRPr="00342899" w:rsidRDefault="00B370E1" w:rsidP="00DB6DE7">
            <w:pPr>
              <w:pStyle w:val="ITAbsatzohneNr"/>
              <w:spacing w:after="120" w:line="240" w:lineRule="auto"/>
              <w:jc w:val="both"/>
              <w:rPr>
                <w:ins w:id="1558" w:author="Pioch, Martin" w:date="2021-07-29T00:17:00Z"/>
                <w:rFonts w:ascii="Calibri" w:hAnsi="Calibri" w:cs="Calibri"/>
                <w:sz w:val="18"/>
                <w:szCs w:val="18"/>
                <w:lang w:val="en-GB"/>
              </w:rPr>
            </w:pPr>
          </w:p>
        </w:tc>
        <w:tc>
          <w:tcPr>
            <w:tcW w:w="1667" w:type="pct"/>
            <w:tcBorders>
              <w:top w:val="single" w:sz="4" w:space="0" w:color="auto"/>
              <w:left w:val="single" w:sz="4" w:space="0" w:color="auto"/>
              <w:bottom w:val="single" w:sz="4" w:space="0" w:color="auto"/>
              <w:right w:val="single" w:sz="4" w:space="0" w:color="auto"/>
            </w:tcBorders>
            <w:vAlign w:val="center"/>
          </w:tcPr>
          <w:p w14:paraId="51F25074" w14:textId="77777777" w:rsidR="00B370E1" w:rsidRPr="00342899" w:rsidRDefault="00B370E1" w:rsidP="006762E8">
            <w:pPr>
              <w:pStyle w:val="ITAbsatzohneNr"/>
              <w:numPr>
                <w:ilvl w:val="0"/>
                <w:numId w:val="17"/>
              </w:numPr>
              <w:spacing w:after="120" w:line="240" w:lineRule="auto"/>
              <w:ind w:left="222" w:hanging="222"/>
              <w:jc w:val="both"/>
              <w:rPr>
                <w:ins w:id="1559" w:author="Pioch, Martin" w:date="2021-07-29T00:17:00Z"/>
                <w:rFonts w:ascii="Calibri" w:hAnsi="Calibri" w:cs="Calibri"/>
                <w:sz w:val="18"/>
                <w:szCs w:val="18"/>
                <w:lang w:val="en-GB"/>
              </w:rPr>
            </w:pPr>
          </w:p>
        </w:tc>
      </w:tr>
      <w:tr w:rsidR="00B370E1" w:rsidRPr="00342899" w14:paraId="7C0EA9B2" w14:textId="77777777" w:rsidTr="00B370E1">
        <w:trPr>
          <w:trHeight w:val="341"/>
          <w:ins w:id="1560" w:author="Pioch, Martin" w:date="2021-07-29T00:17:00Z"/>
        </w:trPr>
        <w:tc>
          <w:tcPr>
            <w:tcW w:w="1666" w:type="pct"/>
            <w:tcBorders>
              <w:top w:val="single" w:sz="4" w:space="0" w:color="auto"/>
              <w:left w:val="single" w:sz="4" w:space="0" w:color="auto"/>
              <w:bottom w:val="single" w:sz="4" w:space="0" w:color="auto"/>
              <w:right w:val="single" w:sz="4" w:space="0" w:color="auto"/>
            </w:tcBorders>
            <w:vAlign w:val="center"/>
          </w:tcPr>
          <w:p w14:paraId="5423FB9C" w14:textId="77777777" w:rsidR="00B370E1" w:rsidRPr="00342899" w:rsidRDefault="00B370E1" w:rsidP="00DB6DE7">
            <w:pPr>
              <w:pStyle w:val="ITAbsatzohneNr"/>
              <w:spacing w:after="120" w:line="240" w:lineRule="auto"/>
              <w:jc w:val="center"/>
              <w:rPr>
                <w:ins w:id="1561" w:author="Pioch, Martin" w:date="2021-07-29T00:17:00Z"/>
                <w:rFonts w:ascii="Calibri" w:hAnsi="Calibri" w:cs="Calibri"/>
                <w:b/>
                <w:sz w:val="18"/>
                <w:szCs w:val="18"/>
                <w:lang w:val="en-GB"/>
              </w:rPr>
            </w:pPr>
          </w:p>
        </w:tc>
        <w:tc>
          <w:tcPr>
            <w:tcW w:w="1666" w:type="pct"/>
            <w:tcBorders>
              <w:top w:val="single" w:sz="4" w:space="0" w:color="auto"/>
              <w:left w:val="single" w:sz="4" w:space="0" w:color="auto"/>
              <w:bottom w:val="single" w:sz="4" w:space="0" w:color="auto"/>
              <w:right w:val="single" w:sz="4" w:space="0" w:color="auto"/>
            </w:tcBorders>
            <w:vAlign w:val="center"/>
          </w:tcPr>
          <w:p w14:paraId="0378682B" w14:textId="77777777" w:rsidR="00B370E1" w:rsidRPr="00342899" w:rsidRDefault="00B370E1" w:rsidP="00DB6DE7">
            <w:pPr>
              <w:pStyle w:val="ITAbsatzohneNr"/>
              <w:spacing w:after="120" w:line="240" w:lineRule="auto"/>
              <w:jc w:val="both"/>
              <w:rPr>
                <w:ins w:id="1562" w:author="Pioch, Martin" w:date="2021-07-29T00:17:00Z"/>
                <w:rFonts w:ascii="Calibri" w:hAnsi="Calibri" w:cs="Calibri"/>
                <w:sz w:val="18"/>
                <w:szCs w:val="18"/>
                <w:lang w:val="en-GB"/>
              </w:rPr>
            </w:pPr>
          </w:p>
        </w:tc>
        <w:tc>
          <w:tcPr>
            <w:tcW w:w="1667" w:type="pct"/>
            <w:tcBorders>
              <w:top w:val="single" w:sz="4" w:space="0" w:color="auto"/>
              <w:left w:val="single" w:sz="4" w:space="0" w:color="auto"/>
              <w:bottom w:val="single" w:sz="4" w:space="0" w:color="auto"/>
              <w:right w:val="single" w:sz="4" w:space="0" w:color="auto"/>
            </w:tcBorders>
            <w:vAlign w:val="center"/>
          </w:tcPr>
          <w:p w14:paraId="3D40DA97" w14:textId="77777777" w:rsidR="00B370E1" w:rsidRPr="00342899" w:rsidRDefault="00B370E1" w:rsidP="006762E8">
            <w:pPr>
              <w:pStyle w:val="ITAbsatzohneNr"/>
              <w:numPr>
                <w:ilvl w:val="0"/>
                <w:numId w:val="17"/>
              </w:numPr>
              <w:spacing w:after="120" w:line="240" w:lineRule="auto"/>
              <w:ind w:left="222" w:hanging="222"/>
              <w:jc w:val="both"/>
              <w:rPr>
                <w:ins w:id="1563" w:author="Pioch, Martin" w:date="2021-07-29T00:17:00Z"/>
                <w:rFonts w:ascii="Calibri" w:hAnsi="Calibri" w:cs="Calibri"/>
                <w:sz w:val="18"/>
                <w:szCs w:val="18"/>
                <w:lang w:val="en-GB"/>
              </w:rPr>
            </w:pPr>
          </w:p>
        </w:tc>
      </w:tr>
      <w:tr w:rsidR="00B370E1" w:rsidRPr="00342899" w14:paraId="3FC8C6E5" w14:textId="77777777" w:rsidTr="00B370E1">
        <w:trPr>
          <w:trHeight w:val="341"/>
          <w:ins w:id="1564" w:author="Pioch, Martin" w:date="2021-07-29T00:17:00Z"/>
        </w:trPr>
        <w:tc>
          <w:tcPr>
            <w:tcW w:w="1666" w:type="pct"/>
            <w:tcBorders>
              <w:top w:val="single" w:sz="4" w:space="0" w:color="auto"/>
              <w:left w:val="single" w:sz="4" w:space="0" w:color="auto"/>
              <w:bottom w:val="single" w:sz="4" w:space="0" w:color="auto"/>
              <w:right w:val="single" w:sz="4" w:space="0" w:color="auto"/>
            </w:tcBorders>
            <w:vAlign w:val="center"/>
          </w:tcPr>
          <w:p w14:paraId="4276170A" w14:textId="77777777" w:rsidR="00B370E1" w:rsidRPr="00342899" w:rsidRDefault="00B370E1" w:rsidP="00DB6DE7">
            <w:pPr>
              <w:pStyle w:val="ITAbsatzohneNr"/>
              <w:spacing w:after="120" w:line="240" w:lineRule="auto"/>
              <w:jc w:val="center"/>
              <w:rPr>
                <w:ins w:id="1565" w:author="Pioch, Martin" w:date="2021-07-29T00:17:00Z"/>
                <w:rFonts w:ascii="Calibri" w:hAnsi="Calibri" w:cs="Calibri"/>
                <w:b/>
                <w:sz w:val="18"/>
                <w:szCs w:val="18"/>
                <w:lang w:val="en-GB"/>
              </w:rPr>
            </w:pPr>
          </w:p>
        </w:tc>
        <w:tc>
          <w:tcPr>
            <w:tcW w:w="1666" w:type="pct"/>
            <w:tcBorders>
              <w:top w:val="single" w:sz="4" w:space="0" w:color="auto"/>
              <w:left w:val="single" w:sz="4" w:space="0" w:color="auto"/>
              <w:bottom w:val="single" w:sz="4" w:space="0" w:color="auto"/>
              <w:right w:val="single" w:sz="4" w:space="0" w:color="auto"/>
            </w:tcBorders>
            <w:vAlign w:val="center"/>
          </w:tcPr>
          <w:p w14:paraId="475EB9F1" w14:textId="77777777" w:rsidR="00B370E1" w:rsidRPr="00342899" w:rsidRDefault="00B370E1" w:rsidP="00DB6DE7">
            <w:pPr>
              <w:pStyle w:val="ITAbsatzohneNr"/>
              <w:spacing w:after="120" w:line="240" w:lineRule="auto"/>
              <w:jc w:val="both"/>
              <w:rPr>
                <w:ins w:id="1566" w:author="Pioch, Martin" w:date="2021-07-29T00:17:00Z"/>
                <w:rFonts w:ascii="Calibri" w:hAnsi="Calibri" w:cs="Calibri"/>
                <w:sz w:val="18"/>
                <w:szCs w:val="18"/>
                <w:lang w:val="en-GB"/>
              </w:rPr>
            </w:pPr>
          </w:p>
        </w:tc>
        <w:tc>
          <w:tcPr>
            <w:tcW w:w="1667" w:type="pct"/>
            <w:tcBorders>
              <w:top w:val="single" w:sz="4" w:space="0" w:color="auto"/>
              <w:left w:val="single" w:sz="4" w:space="0" w:color="auto"/>
              <w:bottom w:val="single" w:sz="4" w:space="0" w:color="auto"/>
              <w:right w:val="single" w:sz="4" w:space="0" w:color="auto"/>
            </w:tcBorders>
            <w:vAlign w:val="center"/>
          </w:tcPr>
          <w:p w14:paraId="18102E31" w14:textId="77777777" w:rsidR="00B370E1" w:rsidRPr="00342899" w:rsidRDefault="00B370E1" w:rsidP="006762E8">
            <w:pPr>
              <w:pStyle w:val="ITAbsatzohneNr"/>
              <w:numPr>
                <w:ilvl w:val="0"/>
                <w:numId w:val="17"/>
              </w:numPr>
              <w:spacing w:after="120" w:line="240" w:lineRule="auto"/>
              <w:ind w:left="222" w:hanging="222"/>
              <w:jc w:val="both"/>
              <w:rPr>
                <w:ins w:id="1567" w:author="Pioch, Martin" w:date="2021-07-29T00:17:00Z"/>
                <w:rFonts w:ascii="Calibri" w:hAnsi="Calibri" w:cs="Calibri"/>
                <w:sz w:val="18"/>
                <w:szCs w:val="18"/>
                <w:lang w:val="en-GB"/>
              </w:rPr>
            </w:pPr>
          </w:p>
        </w:tc>
      </w:tr>
    </w:tbl>
    <w:p w14:paraId="3D974A01" w14:textId="761499F3" w:rsidR="00904072" w:rsidRPr="00342899" w:rsidRDefault="00904072" w:rsidP="00B370E1">
      <w:pPr>
        <w:rPr>
          <w:ins w:id="1568" w:author="Pioch, Martin" w:date="2021-07-28T15:50:00Z"/>
          <w:lang w:val="en-GB"/>
        </w:rPr>
      </w:pPr>
      <w:ins w:id="1569" w:author="Pioch, Martin" w:date="2021-07-28T15:50:00Z">
        <w:r w:rsidRPr="00342899">
          <w:rPr>
            <w:b/>
            <w:lang w:val="en-GB"/>
          </w:rPr>
          <w:t xml:space="preserve">Table </w:t>
        </w:r>
      </w:ins>
      <w:ins w:id="1570" w:author="Pioch, Martin" w:date="2021-07-29T00:13:00Z">
        <w:r w:rsidR="00B370E1">
          <w:rPr>
            <w:b/>
            <w:lang w:val="en-GB"/>
          </w:rPr>
          <w:t>xx</w:t>
        </w:r>
      </w:ins>
      <w:ins w:id="1571" w:author="Pioch, Martin" w:date="2021-07-28T15:50:00Z">
        <w:r w:rsidRPr="00342899">
          <w:rPr>
            <w:b/>
            <w:lang w:val="en-GB"/>
          </w:rPr>
          <w:t xml:space="preserve"> </w:t>
        </w:r>
        <w:r w:rsidRPr="00342899">
          <w:rPr>
            <w:lang w:val="en-GB"/>
          </w:rPr>
          <w:t>below details in a quantitative manner, the dissemination actions envisaged within the Integrated Project by the Direct Participants.</w:t>
        </w:r>
      </w:ins>
    </w:p>
    <w:p w14:paraId="6FFECF51" w14:textId="129DD1D8" w:rsidR="00904072" w:rsidRPr="00342899" w:rsidRDefault="00904072" w:rsidP="00B370E1">
      <w:pPr>
        <w:rPr>
          <w:ins w:id="1572" w:author="Pioch, Martin" w:date="2021-07-28T15:50:00Z"/>
          <w:b/>
          <w:lang w:val="en-GB"/>
        </w:rPr>
      </w:pPr>
      <w:ins w:id="1573" w:author="Pioch, Martin" w:date="2021-07-28T15:50:00Z">
        <w:r w:rsidRPr="00342899">
          <w:rPr>
            <w:b/>
            <w:lang w:val="en-GB"/>
          </w:rPr>
          <w:t xml:space="preserve">Table </w:t>
        </w:r>
      </w:ins>
      <w:ins w:id="1574" w:author="Pioch, Martin" w:date="2021-07-29T00:14:00Z">
        <w:r w:rsidR="00B370E1">
          <w:rPr>
            <w:b/>
            <w:lang w:val="en-GB"/>
          </w:rPr>
          <w:t xml:space="preserve">xx: </w:t>
        </w:r>
      </w:ins>
      <w:ins w:id="1575" w:author="Pioch, Martin" w:date="2021-07-28T15:50:00Z">
        <w:r w:rsidRPr="00342899">
          <w:rPr>
            <w:b/>
            <w:lang w:val="en-GB"/>
          </w:rPr>
          <w:t>KPIs for dissemination and spill-over knowledge</w:t>
        </w:r>
      </w:ins>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3402"/>
        <w:gridCol w:w="3402"/>
      </w:tblGrid>
      <w:tr w:rsidR="00904072" w:rsidRPr="0037302C" w14:paraId="3326B9F2" w14:textId="77777777" w:rsidTr="008207E4">
        <w:trPr>
          <w:tblHeader/>
          <w:ins w:id="1576" w:author="Pioch, Martin" w:date="2021-07-28T15:50:00Z"/>
        </w:trPr>
        <w:tc>
          <w:tcPr>
            <w:tcW w:w="2263" w:type="dxa"/>
            <w:shd w:val="clear" w:color="auto" w:fill="BFBFBF" w:themeFill="background1" w:themeFillShade="BF"/>
          </w:tcPr>
          <w:p w14:paraId="1D645728" w14:textId="77777777" w:rsidR="00904072" w:rsidRPr="00342899" w:rsidRDefault="00904072" w:rsidP="00DB6DE7">
            <w:pPr>
              <w:pStyle w:val="ITAbsatzohneNr"/>
              <w:suppressAutoHyphens/>
              <w:spacing w:before="120" w:after="120"/>
              <w:jc w:val="center"/>
              <w:rPr>
                <w:ins w:id="1577" w:author="Pioch, Martin" w:date="2021-07-28T15:50:00Z"/>
                <w:rFonts w:ascii="Calibri" w:hAnsi="Calibri"/>
                <w:b/>
                <w:sz w:val="18"/>
                <w:szCs w:val="18"/>
                <w:lang w:val="en-GB"/>
              </w:rPr>
            </w:pPr>
            <w:ins w:id="1578" w:author="Pioch, Martin" w:date="2021-07-28T15:50:00Z">
              <w:r w:rsidRPr="00342899">
                <w:rPr>
                  <w:rFonts w:ascii="Calibri" w:hAnsi="Calibri"/>
                  <w:b/>
                  <w:sz w:val="18"/>
                  <w:szCs w:val="18"/>
                  <w:lang w:val="en-GB"/>
                </w:rPr>
                <w:t>KPIs</w:t>
              </w:r>
            </w:ins>
          </w:p>
        </w:tc>
        <w:tc>
          <w:tcPr>
            <w:tcW w:w="3402" w:type="dxa"/>
            <w:shd w:val="clear" w:color="auto" w:fill="BFBFBF" w:themeFill="background1" w:themeFillShade="BF"/>
          </w:tcPr>
          <w:p w14:paraId="2D704F68" w14:textId="06BFBE6C" w:rsidR="00904072" w:rsidRPr="00342899" w:rsidRDefault="00904072" w:rsidP="00DB6DE7">
            <w:pPr>
              <w:pStyle w:val="ITAbsatzohneNr"/>
              <w:suppressAutoHyphens/>
              <w:spacing w:before="120" w:after="120"/>
              <w:jc w:val="center"/>
              <w:rPr>
                <w:ins w:id="1579" w:author="Pioch, Martin" w:date="2021-07-28T15:50:00Z"/>
                <w:rFonts w:ascii="Calibri" w:hAnsi="Calibri" w:cs="Cambria"/>
                <w:b/>
                <w:color w:val="000000"/>
                <w:sz w:val="18"/>
                <w:szCs w:val="18"/>
                <w:lang w:val="en-GB"/>
              </w:rPr>
            </w:pPr>
            <w:ins w:id="1580" w:author="Pioch, Martin" w:date="2021-07-28T15:50:00Z">
              <w:r w:rsidRPr="00342899">
                <w:rPr>
                  <w:rFonts w:ascii="Calibri" w:hAnsi="Calibri" w:cs="Cambria"/>
                  <w:b/>
                  <w:color w:val="000000"/>
                  <w:sz w:val="18"/>
                  <w:szCs w:val="18"/>
                  <w:lang w:val="en-GB"/>
                </w:rPr>
                <w:t xml:space="preserve">Expected dissemination </w:t>
              </w:r>
            </w:ins>
            <w:ins w:id="1581" w:author="Pioch, Martin" w:date="2021-07-29T00:17:00Z">
              <w:r w:rsidR="00B370E1" w:rsidRPr="00342899">
                <w:rPr>
                  <w:rFonts w:ascii="Calibri" w:hAnsi="Calibri" w:cs="Cambria"/>
                  <w:b/>
                  <w:color w:val="000000"/>
                  <w:sz w:val="18"/>
                  <w:szCs w:val="18"/>
                  <w:lang w:val="en-GB"/>
                </w:rPr>
                <w:t>during</w:t>
              </w:r>
            </w:ins>
            <w:ins w:id="1582" w:author="Pioch, Martin" w:date="2021-07-28T15:50:00Z">
              <w:r w:rsidRPr="00342899">
                <w:rPr>
                  <w:rFonts w:ascii="Calibri" w:hAnsi="Calibri" w:cs="Cambria"/>
                  <w:b/>
                  <w:color w:val="000000"/>
                  <w:sz w:val="18"/>
                  <w:szCs w:val="18"/>
                  <w:lang w:val="en-GB"/>
                </w:rPr>
                <w:t xml:space="preserve"> the Integrated Project (estimates)</w:t>
              </w:r>
            </w:ins>
          </w:p>
        </w:tc>
        <w:tc>
          <w:tcPr>
            <w:tcW w:w="3402" w:type="dxa"/>
            <w:shd w:val="clear" w:color="auto" w:fill="BFBFBF" w:themeFill="background1" w:themeFillShade="BF"/>
          </w:tcPr>
          <w:p w14:paraId="48A31343" w14:textId="77777777" w:rsidR="00904072" w:rsidRPr="00342899" w:rsidRDefault="00904072" w:rsidP="00DB6DE7">
            <w:pPr>
              <w:pStyle w:val="ITAbsatzohneNr"/>
              <w:suppressAutoHyphens/>
              <w:spacing w:before="120" w:after="120"/>
              <w:jc w:val="center"/>
              <w:rPr>
                <w:ins w:id="1583" w:author="Pioch, Martin" w:date="2021-07-28T15:50:00Z"/>
                <w:rFonts w:ascii="Calibri" w:hAnsi="Calibri" w:cs="Cambria"/>
                <w:b/>
                <w:color w:val="000000"/>
                <w:sz w:val="18"/>
                <w:szCs w:val="18"/>
                <w:lang w:val="en-GB"/>
              </w:rPr>
            </w:pPr>
            <w:ins w:id="1584" w:author="Pioch, Martin" w:date="2021-07-28T15:50:00Z">
              <w:r w:rsidRPr="00342899">
                <w:rPr>
                  <w:rFonts w:ascii="Calibri" w:hAnsi="Calibri" w:cs="Cambria"/>
                  <w:b/>
                  <w:color w:val="000000"/>
                  <w:sz w:val="18"/>
                  <w:szCs w:val="18"/>
                  <w:lang w:val="en-GB"/>
                </w:rPr>
                <w:t>Difference with “business as usual” (estimates)</w:t>
              </w:r>
            </w:ins>
          </w:p>
        </w:tc>
      </w:tr>
      <w:tr w:rsidR="00904072" w:rsidRPr="0037302C" w14:paraId="57011241" w14:textId="77777777" w:rsidTr="008207E4">
        <w:trPr>
          <w:ins w:id="1585" w:author="Pioch, Martin" w:date="2021-07-28T15:50:00Z"/>
        </w:trPr>
        <w:tc>
          <w:tcPr>
            <w:tcW w:w="2263" w:type="dxa"/>
          </w:tcPr>
          <w:p w14:paraId="6FB85320" w14:textId="77777777" w:rsidR="00904072" w:rsidRPr="00342899" w:rsidRDefault="00904072" w:rsidP="00DB6DE7">
            <w:pPr>
              <w:pStyle w:val="ITAbsatzohneNr"/>
              <w:suppressAutoHyphens/>
              <w:spacing w:before="120" w:after="120"/>
              <w:rPr>
                <w:ins w:id="1586" w:author="Pioch, Martin" w:date="2021-07-28T15:50:00Z"/>
                <w:rFonts w:ascii="Calibri" w:hAnsi="Calibri" w:cs="Calibri"/>
                <w:sz w:val="18"/>
                <w:szCs w:val="18"/>
                <w:lang w:val="en-GB"/>
              </w:rPr>
            </w:pPr>
          </w:p>
        </w:tc>
        <w:tc>
          <w:tcPr>
            <w:tcW w:w="3402" w:type="dxa"/>
            <w:vAlign w:val="center"/>
          </w:tcPr>
          <w:p w14:paraId="0D59E724" w14:textId="77777777" w:rsidR="00904072" w:rsidRPr="00342899" w:rsidRDefault="00904072" w:rsidP="00DB6DE7">
            <w:pPr>
              <w:pStyle w:val="ITAbsatzohneNr"/>
              <w:suppressAutoHyphens/>
              <w:spacing w:before="120" w:after="120"/>
              <w:jc w:val="center"/>
              <w:rPr>
                <w:ins w:id="1587" w:author="Pioch, Martin" w:date="2021-07-28T15:50:00Z"/>
                <w:rFonts w:ascii="Calibri" w:hAnsi="Calibri" w:cs="Calibri"/>
                <w:sz w:val="18"/>
                <w:szCs w:val="18"/>
                <w:lang w:val="en-GB"/>
              </w:rPr>
            </w:pPr>
          </w:p>
        </w:tc>
        <w:tc>
          <w:tcPr>
            <w:tcW w:w="3402" w:type="dxa"/>
            <w:vAlign w:val="center"/>
          </w:tcPr>
          <w:p w14:paraId="4D0514F0" w14:textId="77777777" w:rsidR="00904072" w:rsidRPr="00342899" w:rsidRDefault="00904072" w:rsidP="00DB6DE7">
            <w:pPr>
              <w:pStyle w:val="ITAbsatzohneNr"/>
              <w:suppressAutoHyphens/>
              <w:spacing w:before="120" w:after="120"/>
              <w:jc w:val="center"/>
              <w:rPr>
                <w:ins w:id="1588" w:author="Pioch, Martin" w:date="2021-07-28T15:50:00Z"/>
                <w:rFonts w:ascii="Calibri" w:hAnsi="Calibri" w:cs="Cambria"/>
                <w:color w:val="000000"/>
                <w:sz w:val="18"/>
                <w:szCs w:val="18"/>
                <w:lang w:val="en-GB"/>
              </w:rPr>
            </w:pPr>
          </w:p>
        </w:tc>
      </w:tr>
      <w:tr w:rsidR="00904072" w:rsidRPr="0037302C" w14:paraId="6ECD29C2" w14:textId="77777777" w:rsidTr="008207E4">
        <w:trPr>
          <w:ins w:id="1589" w:author="Pioch, Martin" w:date="2021-07-28T15:50:00Z"/>
        </w:trPr>
        <w:tc>
          <w:tcPr>
            <w:tcW w:w="2263" w:type="dxa"/>
          </w:tcPr>
          <w:p w14:paraId="5F262400" w14:textId="77777777" w:rsidR="00904072" w:rsidRPr="00342899" w:rsidRDefault="00904072" w:rsidP="00DB6DE7">
            <w:pPr>
              <w:pStyle w:val="ITAbsatzohneNr"/>
              <w:suppressAutoHyphens/>
              <w:spacing w:before="120" w:after="120"/>
              <w:rPr>
                <w:ins w:id="1590" w:author="Pioch, Martin" w:date="2021-07-28T15:50:00Z"/>
                <w:rFonts w:ascii="Calibri" w:hAnsi="Calibri"/>
                <w:b/>
                <w:sz w:val="18"/>
                <w:szCs w:val="18"/>
                <w:lang w:val="en-GB"/>
              </w:rPr>
            </w:pPr>
          </w:p>
        </w:tc>
        <w:tc>
          <w:tcPr>
            <w:tcW w:w="3402" w:type="dxa"/>
            <w:vAlign w:val="center"/>
          </w:tcPr>
          <w:p w14:paraId="553FEC6A" w14:textId="77777777" w:rsidR="00904072" w:rsidRPr="00342899" w:rsidRDefault="00904072" w:rsidP="00DB6DE7">
            <w:pPr>
              <w:pStyle w:val="ITAbsatzohneNr"/>
              <w:suppressAutoHyphens/>
              <w:spacing w:before="120" w:after="120"/>
              <w:jc w:val="center"/>
              <w:rPr>
                <w:ins w:id="1591" w:author="Pioch, Martin" w:date="2021-07-28T15:50:00Z"/>
                <w:rFonts w:ascii="Calibri" w:hAnsi="Calibri" w:cs="Calibri"/>
                <w:sz w:val="18"/>
                <w:szCs w:val="18"/>
                <w:lang w:val="en-GB"/>
              </w:rPr>
            </w:pPr>
          </w:p>
        </w:tc>
        <w:tc>
          <w:tcPr>
            <w:tcW w:w="3402" w:type="dxa"/>
            <w:vAlign w:val="center"/>
          </w:tcPr>
          <w:p w14:paraId="105D853D" w14:textId="77777777" w:rsidR="00904072" w:rsidRPr="00342899" w:rsidRDefault="00904072" w:rsidP="00DB6DE7">
            <w:pPr>
              <w:pStyle w:val="ITAbsatzohneNr"/>
              <w:suppressAutoHyphens/>
              <w:spacing w:before="120" w:after="120"/>
              <w:jc w:val="center"/>
              <w:rPr>
                <w:ins w:id="1592" w:author="Pioch, Martin" w:date="2021-07-28T15:50:00Z"/>
                <w:rFonts w:ascii="Calibri" w:hAnsi="Calibri" w:cs="Cambria"/>
                <w:color w:val="000000"/>
                <w:sz w:val="18"/>
                <w:szCs w:val="18"/>
                <w:lang w:val="en-GB"/>
              </w:rPr>
            </w:pPr>
          </w:p>
        </w:tc>
      </w:tr>
      <w:tr w:rsidR="00904072" w:rsidRPr="0037302C" w14:paraId="20BF1933" w14:textId="77777777" w:rsidTr="008207E4">
        <w:trPr>
          <w:ins w:id="1593" w:author="Pioch, Martin" w:date="2021-07-28T15:50:00Z"/>
        </w:trPr>
        <w:tc>
          <w:tcPr>
            <w:tcW w:w="2263" w:type="dxa"/>
          </w:tcPr>
          <w:p w14:paraId="4FC7E4F2" w14:textId="77777777" w:rsidR="00904072" w:rsidRPr="00342899" w:rsidRDefault="00904072" w:rsidP="00DB6DE7">
            <w:pPr>
              <w:pStyle w:val="ITAbsatzohneNr"/>
              <w:suppressAutoHyphens/>
              <w:spacing w:before="120" w:after="120"/>
              <w:rPr>
                <w:ins w:id="1594" w:author="Pioch, Martin" w:date="2021-07-28T15:50:00Z"/>
                <w:rFonts w:ascii="Calibri" w:hAnsi="Calibri"/>
                <w:b/>
                <w:sz w:val="18"/>
                <w:szCs w:val="18"/>
                <w:lang w:val="en-GB"/>
              </w:rPr>
            </w:pPr>
          </w:p>
        </w:tc>
        <w:tc>
          <w:tcPr>
            <w:tcW w:w="3402" w:type="dxa"/>
            <w:vAlign w:val="center"/>
          </w:tcPr>
          <w:p w14:paraId="42A7004A" w14:textId="77777777" w:rsidR="00904072" w:rsidRPr="00342899" w:rsidRDefault="00904072" w:rsidP="00DB6DE7">
            <w:pPr>
              <w:pStyle w:val="ITAbsatzohneNr"/>
              <w:suppressAutoHyphens/>
              <w:spacing w:before="120" w:after="120"/>
              <w:jc w:val="center"/>
              <w:rPr>
                <w:ins w:id="1595" w:author="Pioch, Martin" w:date="2021-07-28T15:50:00Z"/>
                <w:rFonts w:ascii="Calibri" w:hAnsi="Calibri" w:cs="Calibri"/>
                <w:sz w:val="18"/>
                <w:szCs w:val="18"/>
                <w:lang w:val="en-GB"/>
              </w:rPr>
            </w:pPr>
          </w:p>
        </w:tc>
        <w:tc>
          <w:tcPr>
            <w:tcW w:w="3402" w:type="dxa"/>
            <w:vAlign w:val="center"/>
          </w:tcPr>
          <w:p w14:paraId="1BC2F1B3" w14:textId="77777777" w:rsidR="00904072" w:rsidRPr="00342899" w:rsidRDefault="00904072" w:rsidP="00DB6DE7">
            <w:pPr>
              <w:pStyle w:val="ITAbsatzohneNr"/>
              <w:suppressAutoHyphens/>
              <w:spacing w:before="120" w:after="120"/>
              <w:jc w:val="center"/>
              <w:rPr>
                <w:ins w:id="1596" w:author="Pioch, Martin" w:date="2021-07-28T15:50:00Z"/>
                <w:rFonts w:ascii="Calibri" w:hAnsi="Calibri" w:cs="Calibri"/>
                <w:sz w:val="18"/>
                <w:szCs w:val="18"/>
                <w:lang w:val="en-GB"/>
              </w:rPr>
            </w:pPr>
          </w:p>
        </w:tc>
      </w:tr>
      <w:tr w:rsidR="00904072" w:rsidRPr="0037302C" w14:paraId="7D8C120E" w14:textId="77777777" w:rsidTr="008207E4">
        <w:trPr>
          <w:ins w:id="1597" w:author="Pioch, Martin" w:date="2021-07-28T15:50:00Z"/>
        </w:trPr>
        <w:tc>
          <w:tcPr>
            <w:tcW w:w="2263" w:type="dxa"/>
          </w:tcPr>
          <w:p w14:paraId="5E3683B4" w14:textId="77777777" w:rsidR="00904072" w:rsidRPr="00342899" w:rsidRDefault="00904072" w:rsidP="00DB6DE7">
            <w:pPr>
              <w:pStyle w:val="ITAbsatzohneNr"/>
              <w:suppressAutoHyphens/>
              <w:spacing w:before="120" w:after="120"/>
              <w:rPr>
                <w:ins w:id="1598" w:author="Pioch, Martin" w:date="2021-07-28T15:50:00Z"/>
                <w:rFonts w:ascii="Calibri" w:hAnsi="Calibri"/>
                <w:b/>
                <w:sz w:val="18"/>
                <w:szCs w:val="18"/>
                <w:lang w:val="en-GB"/>
              </w:rPr>
            </w:pPr>
          </w:p>
        </w:tc>
        <w:tc>
          <w:tcPr>
            <w:tcW w:w="3402" w:type="dxa"/>
            <w:vAlign w:val="center"/>
          </w:tcPr>
          <w:p w14:paraId="6C6789D9" w14:textId="77777777" w:rsidR="00904072" w:rsidRPr="00342899" w:rsidRDefault="00904072" w:rsidP="00DB6DE7">
            <w:pPr>
              <w:pStyle w:val="ITAbsatzohneNr"/>
              <w:suppressAutoHyphens/>
              <w:spacing w:before="120" w:after="120"/>
              <w:jc w:val="center"/>
              <w:rPr>
                <w:ins w:id="1599" w:author="Pioch, Martin" w:date="2021-07-28T15:50:00Z"/>
                <w:rFonts w:ascii="Calibri" w:hAnsi="Calibri" w:cs="Calibri"/>
                <w:sz w:val="18"/>
                <w:szCs w:val="18"/>
                <w:lang w:val="en-GB"/>
              </w:rPr>
            </w:pPr>
          </w:p>
        </w:tc>
        <w:tc>
          <w:tcPr>
            <w:tcW w:w="3402" w:type="dxa"/>
            <w:vAlign w:val="center"/>
          </w:tcPr>
          <w:p w14:paraId="5B203487" w14:textId="77777777" w:rsidR="00904072" w:rsidRPr="00342899" w:rsidRDefault="00904072" w:rsidP="00DB6DE7">
            <w:pPr>
              <w:pStyle w:val="ITAbsatzohneNr"/>
              <w:suppressAutoHyphens/>
              <w:spacing w:before="120" w:after="120"/>
              <w:jc w:val="center"/>
              <w:rPr>
                <w:ins w:id="1600" w:author="Pioch, Martin" w:date="2021-07-28T15:50:00Z"/>
                <w:rFonts w:ascii="Calibri" w:hAnsi="Calibri" w:cs="Calibri"/>
                <w:sz w:val="18"/>
                <w:szCs w:val="18"/>
                <w:lang w:val="en-GB"/>
              </w:rPr>
            </w:pPr>
          </w:p>
        </w:tc>
      </w:tr>
      <w:tr w:rsidR="00904072" w:rsidRPr="0037302C" w14:paraId="3DA4F879" w14:textId="77777777" w:rsidTr="008207E4">
        <w:trPr>
          <w:ins w:id="1601" w:author="Pioch, Martin" w:date="2021-07-28T15:50:00Z"/>
        </w:trPr>
        <w:tc>
          <w:tcPr>
            <w:tcW w:w="2263" w:type="dxa"/>
          </w:tcPr>
          <w:p w14:paraId="019D9C53" w14:textId="77777777" w:rsidR="00904072" w:rsidRPr="00342899" w:rsidRDefault="00904072" w:rsidP="00DB6DE7">
            <w:pPr>
              <w:pStyle w:val="ITAbsatzohneNr"/>
              <w:suppressAutoHyphens/>
              <w:spacing w:before="120" w:after="120"/>
              <w:rPr>
                <w:ins w:id="1602" w:author="Pioch, Martin" w:date="2021-07-28T15:50:00Z"/>
                <w:rFonts w:ascii="Calibri" w:hAnsi="Calibri"/>
                <w:b/>
                <w:sz w:val="18"/>
                <w:szCs w:val="18"/>
                <w:lang w:val="en-GB"/>
              </w:rPr>
            </w:pPr>
          </w:p>
        </w:tc>
        <w:tc>
          <w:tcPr>
            <w:tcW w:w="3402" w:type="dxa"/>
            <w:vAlign w:val="center"/>
          </w:tcPr>
          <w:p w14:paraId="1682CBBC" w14:textId="77777777" w:rsidR="00904072" w:rsidRPr="00342899" w:rsidRDefault="00904072" w:rsidP="00DB6DE7">
            <w:pPr>
              <w:pStyle w:val="ITAbsatzohneNr"/>
              <w:suppressAutoHyphens/>
              <w:spacing w:before="120" w:after="120"/>
              <w:jc w:val="center"/>
              <w:rPr>
                <w:ins w:id="1603" w:author="Pioch, Martin" w:date="2021-07-28T15:50:00Z"/>
                <w:rFonts w:ascii="Calibri" w:hAnsi="Calibri" w:cs="Calibri"/>
                <w:sz w:val="18"/>
                <w:szCs w:val="18"/>
                <w:lang w:val="en-GB"/>
              </w:rPr>
            </w:pPr>
          </w:p>
        </w:tc>
        <w:tc>
          <w:tcPr>
            <w:tcW w:w="3402" w:type="dxa"/>
            <w:vAlign w:val="center"/>
          </w:tcPr>
          <w:p w14:paraId="32CEABE3" w14:textId="77777777" w:rsidR="00904072" w:rsidRPr="00342899" w:rsidRDefault="00904072" w:rsidP="00DB6DE7">
            <w:pPr>
              <w:pStyle w:val="ITAbsatzohneNr"/>
              <w:suppressAutoHyphens/>
              <w:spacing w:before="120" w:after="120"/>
              <w:jc w:val="center"/>
              <w:rPr>
                <w:ins w:id="1604" w:author="Pioch, Martin" w:date="2021-07-28T15:50:00Z"/>
                <w:rFonts w:ascii="Calibri" w:hAnsi="Calibri" w:cs="Calibri"/>
                <w:sz w:val="18"/>
                <w:szCs w:val="18"/>
                <w:lang w:val="en-GB"/>
              </w:rPr>
            </w:pPr>
          </w:p>
        </w:tc>
      </w:tr>
      <w:tr w:rsidR="00904072" w:rsidRPr="0037302C" w14:paraId="14080523" w14:textId="77777777" w:rsidTr="008207E4">
        <w:trPr>
          <w:ins w:id="1605" w:author="Pioch, Martin" w:date="2021-07-28T15:50:00Z"/>
        </w:trPr>
        <w:tc>
          <w:tcPr>
            <w:tcW w:w="2263" w:type="dxa"/>
          </w:tcPr>
          <w:p w14:paraId="7CDD0359" w14:textId="77777777" w:rsidR="00904072" w:rsidRPr="00342899" w:rsidRDefault="00904072" w:rsidP="00DB6DE7">
            <w:pPr>
              <w:pStyle w:val="ITAbsatzohneNr"/>
              <w:suppressAutoHyphens/>
              <w:spacing w:before="120" w:after="120"/>
              <w:rPr>
                <w:ins w:id="1606" w:author="Pioch, Martin" w:date="2021-07-28T15:50:00Z"/>
                <w:rFonts w:ascii="Calibri" w:hAnsi="Calibri"/>
                <w:b/>
                <w:sz w:val="18"/>
                <w:szCs w:val="18"/>
                <w:lang w:val="en-GB"/>
              </w:rPr>
            </w:pPr>
          </w:p>
        </w:tc>
        <w:tc>
          <w:tcPr>
            <w:tcW w:w="3402" w:type="dxa"/>
            <w:vAlign w:val="center"/>
          </w:tcPr>
          <w:p w14:paraId="45D65721" w14:textId="77777777" w:rsidR="00904072" w:rsidRPr="00342899" w:rsidRDefault="00904072" w:rsidP="00DB6DE7">
            <w:pPr>
              <w:pStyle w:val="ITAbsatzohneNr"/>
              <w:suppressAutoHyphens/>
              <w:spacing w:before="120" w:after="120"/>
              <w:jc w:val="center"/>
              <w:rPr>
                <w:ins w:id="1607" w:author="Pioch, Martin" w:date="2021-07-28T15:50:00Z"/>
                <w:rFonts w:ascii="Calibri" w:hAnsi="Calibri" w:cs="Calibri"/>
                <w:sz w:val="18"/>
                <w:szCs w:val="18"/>
                <w:lang w:val="en-GB"/>
              </w:rPr>
            </w:pPr>
          </w:p>
        </w:tc>
        <w:tc>
          <w:tcPr>
            <w:tcW w:w="3402" w:type="dxa"/>
            <w:vAlign w:val="center"/>
          </w:tcPr>
          <w:p w14:paraId="4AD9791C" w14:textId="77777777" w:rsidR="00904072" w:rsidRPr="00342899" w:rsidRDefault="00904072" w:rsidP="00DB6DE7">
            <w:pPr>
              <w:pStyle w:val="ITAbsatzohneNr"/>
              <w:suppressAutoHyphens/>
              <w:spacing w:before="120" w:after="120"/>
              <w:jc w:val="center"/>
              <w:rPr>
                <w:ins w:id="1608" w:author="Pioch, Martin" w:date="2021-07-28T15:50:00Z"/>
                <w:rFonts w:ascii="Calibri" w:hAnsi="Calibri" w:cs="Calibri"/>
                <w:sz w:val="18"/>
                <w:szCs w:val="18"/>
                <w:lang w:val="en-GB"/>
              </w:rPr>
            </w:pPr>
          </w:p>
        </w:tc>
      </w:tr>
      <w:tr w:rsidR="00904072" w:rsidRPr="0037302C" w14:paraId="09B39C85" w14:textId="77777777" w:rsidTr="008207E4">
        <w:trPr>
          <w:ins w:id="1609" w:author="Pioch, Martin" w:date="2021-07-28T15:50:00Z"/>
        </w:trPr>
        <w:tc>
          <w:tcPr>
            <w:tcW w:w="2263" w:type="dxa"/>
          </w:tcPr>
          <w:p w14:paraId="12B9BAA7" w14:textId="77777777" w:rsidR="00904072" w:rsidRPr="00342899" w:rsidRDefault="00904072" w:rsidP="00DB6DE7">
            <w:pPr>
              <w:pStyle w:val="ITAbsatzohneNr"/>
              <w:suppressAutoHyphens/>
              <w:spacing w:before="120" w:after="120"/>
              <w:rPr>
                <w:ins w:id="1610" w:author="Pioch, Martin" w:date="2021-07-28T15:50:00Z"/>
                <w:rFonts w:ascii="Calibri" w:hAnsi="Calibri"/>
                <w:b/>
                <w:sz w:val="18"/>
                <w:szCs w:val="18"/>
                <w:lang w:val="en-GB"/>
              </w:rPr>
            </w:pPr>
          </w:p>
        </w:tc>
        <w:tc>
          <w:tcPr>
            <w:tcW w:w="3402" w:type="dxa"/>
            <w:vAlign w:val="center"/>
          </w:tcPr>
          <w:p w14:paraId="7A3A4F36" w14:textId="77777777" w:rsidR="00904072" w:rsidRPr="00342899" w:rsidRDefault="00904072" w:rsidP="00DB6DE7">
            <w:pPr>
              <w:pStyle w:val="ITAbsatzohneNr"/>
              <w:suppressAutoHyphens/>
              <w:spacing w:before="120" w:after="120"/>
              <w:jc w:val="center"/>
              <w:rPr>
                <w:ins w:id="1611" w:author="Pioch, Martin" w:date="2021-07-28T15:50:00Z"/>
                <w:rFonts w:ascii="Calibri" w:hAnsi="Calibri" w:cs="Calibri"/>
                <w:sz w:val="18"/>
                <w:szCs w:val="18"/>
                <w:lang w:val="en-GB"/>
              </w:rPr>
            </w:pPr>
          </w:p>
        </w:tc>
        <w:tc>
          <w:tcPr>
            <w:tcW w:w="3402" w:type="dxa"/>
            <w:vAlign w:val="center"/>
          </w:tcPr>
          <w:p w14:paraId="29FDD3D0" w14:textId="77777777" w:rsidR="00904072" w:rsidRPr="00342899" w:rsidRDefault="00904072" w:rsidP="00DB6DE7">
            <w:pPr>
              <w:pStyle w:val="ITAbsatzohneNr"/>
              <w:suppressAutoHyphens/>
              <w:spacing w:before="120" w:after="120"/>
              <w:jc w:val="center"/>
              <w:rPr>
                <w:ins w:id="1612" w:author="Pioch, Martin" w:date="2021-07-28T15:50:00Z"/>
                <w:rFonts w:ascii="Calibri" w:hAnsi="Calibri" w:cs="Calibri"/>
                <w:sz w:val="18"/>
                <w:szCs w:val="18"/>
                <w:lang w:val="en-GB"/>
              </w:rPr>
            </w:pPr>
          </w:p>
        </w:tc>
      </w:tr>
    </w:tbl>
    <w:p w14:paraId="595ECD1C" w14:textId="51AA0D5F" w:rsidR="00B370E1" w:rsidRDefault="00B370E1" w:rsidP="00B370E1">
      <w:pPr>
        <w:rPr>
          <w:ins w:id="1613" w:author="Pioch, Martin" w:date="2021-07-29T00:18:00Z"/>
          <w:lang w:val="en-GB"/>
        </w:rPr>
      </w:pPr>
      <w:bookmarkStart w:id="1614" w:name="_Toc73556635"/>
    </w:p>
    <w:p w14:paraId="03CFC4B7" w14:textId="77777777" w:rsidR="00B370E1" w:rsidRDefault="00B370E1" w:rsidP="00B370E1">
      <w:pPr>
        <w:rPr>
          <w:ins w:id="1615" w:author="Pioch, Martin" w:date="2021-07-29T00:15:00Z"/>
          <w:lang w:val="en-GB"/>
        </w:rPr>
      </w:pPr>
    </w:p>
    <w:p w14:paraId="4A885882" w14:textId="3FEC300F" w:rsidR="00904072" w:rsidRPr="00342899" w:rsidRDefault="00B370E1" w:rsidP="00B370E1">
      <w:pPr>
        <w:pStyle w:val="Heading2"/>
        <w:rPr>
          <w:ins w:id="1616" w:author="Pioch, Martin" w:date="2021-07-28T15:50:00Z"/>
          <w:b/>
          <w:lang w:val="en-GB"/>
        </w:rPr>
      </w:pPr>
      <w:bookmarkStart w:id="1617" w:name="_Toc78411041"/>
      <w:ins w:id="1618" w:author="Pioch, Martin" w:date="2021-07-29T00:15:00Z">
        <w:r>
          <w:rPr>
            <w:lang w:val="en-GB"/>
          </w:rPr>
          <w:t>5.</w:t>
        </w:r>
      </w:ins>
      <w:ins w:id="1619" w:author="Pioch, Martin" w:date="2021-07-29T00:16:00Z">
        <w:r>
          <w:rPr>
            <w:lang w:val="en-GB"/>
          </w:rPr>
          <w:t xml:space="preserve">2 </w:t>
        </w:r>
      </w:ins>
      <w:ins w:id="1620" w:author="Pioch, Martin" w:date="2021-07-28T15:50:00Z">
        <w:r w:rsidR="00904072" w:rsidRPr="00342899">
          <w:rPr>
            <w:lang w:val="en-GB"/>
          </w:rPr>
          <w:t>Participation to events</w:t>
        </w:r>
        <w:bookmarkEnd w:id="1614"/>
        <w:bookmarkEnd w:id="1617"/>
      </w:ins>
    </w:p>
    <w:p w14:paraId="6BB843EC" w14:textId="42674481" w:rsidR="00904072" w:rsidRPr="00342899" w:rsidRDefault="00904072" w:rsidP="00B370E1">
      <w:pPr>
        <w:rPr>
          <w:ins w:id="1621" w:author="Pioch, Martin" w:date="2021-07-28T15:50:00Z"/>
          <w:lang w:val="en-GB"/>
        </w:rPr>
      </w:pPr>
      <w:ins w:id="1622" w:author="Pioch, Martin" w:date="2021-07-28T15:50:00Z">
        <w:r w:rsidRPr="00342899">
          <w:rPr>
            <w:lang w:val="en-GB"/>
          </w:rPr>
          <w:t>The Direct Participants will</w:t>
        </w:r>
      </w:ins>
      <w:ins w:id="1623" w:author="Pioch, Martin" w:date="2021-07-29T00:16:00Z">
        <w:r w:rsidR="00B370E1" w:rsidRPr="00342899">
          <w:rPr>
            <w:lang w:val="en-GB"/>
          </w:rPr>
          <w:t xml:space="preserve"> participate</w:t>
        </w:r>
      </w:ins>
      <w:ins w:id="1624" w:author="Pioch, Martin" w:date="2021-07-28T15:50:00Z">
        <w:r w:rsidRPr="00342899">
          <w:rPr>
            <w:lang w:val="en-GB"/>
          </w:rPr>
          <w:t xml:space="preserve"> to conferences and public presentations in the framework of established international events listed in </w:t>
        </w:r>
        <w:r w:rsidRPr="00342899">
          <w:rPr>
            <w:b/>
            <w:lang w:val="en-GB"/>
          </w:rPr>
          <w:t xml:space="preserve">Table </w:t>
        </w:r>
      </w:ins>
      <w:ins w:id="1625" w:author="Pioch, Martin" w:date="2021-07-29T00:16:00Z">
        <w:r w:rsidR="00B370E1">
          <w:rPr>
            <w:b/>
            <w:lang w:val="en-GB"/>
          </w:rPr>
          <w:t>XX</w:t>
        </w:r>
      </w:ins>
      <w:ins w:id="1626" w:author="Pioch, Martin" w:date="2021-07-28T15:50:00Z">
        <w:r w:rsidRPr="00342899">
          <w:rPr>
            <w:lang w:val="en-GB"/>
          </w:rPr>
          <w:t xml:space="preserve"> below.</w:t>
        </w:r>
      </w:ins>
    </w:p>
    <w:p w14:paraId="1712A6A1" w14:textId="2130C52D" w:rsidR="00904072" w:rsidRPr="00342899" w:rsidRDefault="00904072" w:rsidP="00B370E1">
      <w:pPr>
        <w:rPr>
          <w:ins w:id="1627" w:author="Pioch, Martin" w:date="2021-07-28T15:50:00Z"/>
          <w:lang w:val="en-GB"/>
        </w:rPr>
      </w:pPr>
      <w:ins w:id="1628" w:author="Pioch, Martin" w:date="2021-07-28T15:50:00Z">
        <w:r w:rsidRPr="00342899">
          <w:rPr>
            <w:lang w:val="en-GB"/>
          </w:rPr>
          <w:t xml:space="preserve">These events cover </w:t>
        </w:r>
      </w:ins>
      <w:ins w:id="1629" w:author="Pioch, Martin" w:date="2021-07-29T00:16:00Z">
        <w:r w:rsidR="00B370E1" w:rsidRPr="00342899">
          <w:rPr>
            <w:lang w:val="en-GB"/>
          </w:rPr>
          <w:t>several</w:t>
        </w:r>
      </w:ins>
      <w:ins w:id="1630" w:author="Pioch, Martin" w:date="2021-07-28T15:50:00Z">
        <w:r w:rsidRPr="00342899">
          <w:rPr>
            <w:lang w:val="en-GB"/>
          </w:rPr>
          <w:t xml:space="preserve"> MS including (but not limited to): [List of the MS] etc. They are open to participants from all MS. They will therefore ensure wide geographic coverage, beyond the participating MS. </w:t>
        </w:r>
      </w:ins>
    </w:p>
    <w:p w14:paraId="418F2590" w14:textId="20AA5FEC" w:rsidR="00904072" w:rsidRPr="00342899" w:rsidRDefault="00904072" w:rsidP="00B370E1">
      <w:pPr>
        <w:rPr>
          <w:ins w:id="1631" w:author="Pioch, Martin" w:date="2021-07-28T15:50:00Z"/>
          <w:lang w:val="en-GB"/>
        </w:rPr>
      </w:pPr>
      <w:ins w:id="1632" w:author="Pioch, Martin" w:date="2021-07-28T15:50:00Z">
        <w:r w:rsidRPr="00342899">
          <w:rPr>
            <w:lang w:val="en-GB"/>
          </w:rPr>
          <w:t xml:space="preserve">These events relate to </w:t>
        </w:r>
      </w:ins>
      <w:ins w:id="1633" w:author="Pioch, Martin" w:date="2021-07-29T00:16:00Z">
        <w:r w:rsidR="00B370E1" w:rsidRPr="00342899">
          <w:rPr>
            <w:lang w:val="en-GB"/>
          </w:rPr>
          <w:t>several</w:t>
        </w:r>
      </w:ins>
      <w:ins w:id="1634" w:author="Pioch, Martin" w:date="2021-07-28T15:50:00Z">
        <w:r w:rsidRPr="00342899">
          <w:rPr>
            <w:lang w:val="en-GB"/>
          </w:rPr>
          <w:t xml:space="preserve"> different sectors: [list of the relevant sectors], etc. They go largely beyond the sector where each Direct Participant operates. They will therefore ensure wide sector coverage.</w:t>
        </w:r>
      </w:ins>
    </w:p>
    <w:p w14:paraId="52C66D8F" w14:textId="0AFD3504" w:rsidR="00904072" w:rsidRPr="00342899" w:rsidRDefault="00904072" w:rsidP="00B370E1">
      <w:pPr>
        <w:rPr>
          <w:ins w:id="1635" w:author="Pioch, Martin" w:date="2021-07-28T15:50:00Z"/>
          <w:rFonts w:eastAsia="Times New Roman" w:cstheme="minorHAnsi"/>
          <w:b/>
          <w:szCs w:val="20"/>
          <w:lang w:val="en-GB" w:eastAsia="de-DE"/>
        </w:rPr>
      </w:pPr>
      <w:ins w:id="1636" w:author="Pioch, Martin" w:date="2021-07-28T15:50:00Z">
        <w:r w:rsidRPr="00342899">
          <w:rPr>
            <w:b/>
            <w:szCs w:val="20"/>
            <w:lang w:val="en-GB"/>
          </w:rPr>
          <w:t xml:space="preserve">Table </w:t>
        </w:r>
      </w:ins>
      <w:ins w:id="1637" w:author="Pioch, Martin" w:date="2021-07-29T00:16:00Z">
        <w:r w:rsidR="00B370E1">
          <w:rPr>
            <w:b/>
            <w:szCs w:val="20"/>
            <w:lang w:val="en-GB"/>
          </w:rPr>
          <w:t xml:space="preserve">xx: </w:t>
        </w:r>
      </w:ins>
      <w:ins w:id="1638" w:author="Pioch, Martin" w:date="2021-07-28T15:50:00Z">
        <w:r w:rsidRPr="00342899">
          <w:rPr>
            <w:rFonts w:eastAsia="Times New Roman" w:cstheme="minorHAnsi"/>
            <w:b/>
            <w:szCs w:val="20"/>
            <w:lang w:val="en-GB" w:eastAsia="de-DE"/>
          </w:rPr>
          <w:t>Events/conferences where at least one Direct Participant will participate</w:t>
        </w:r>
      </w:ins>
    </w:p>
    <w:tbl>
      <w:tblPr>
        <w:tblStyle w:val="Grilledutableau2"/>
        <w:tblW w:w="9490" w:type="dxa"/>
        <w:tblInd w:w="-5" w:type="dxa"/>
        <w:tblLook w:val="04A0" w:firstRow="1" w:lastRow="0" w:firstColumn="1" w:lastColumn="0" w:noHBand="0" w:noVBand="1"/>
      </w:tblPr>
      <w:tblGrid>
        <w:gridCol w:w="6485"/>
        <w:gridCol w:w="3005"/>
      </w:tblGrid>
      <w:tr w:rsidR="00904072" w:rsidRPr="0037302C" w14:paraId="03999BFB" w14:textId="77777777" w:rsidTr="00DB6DE7">
        <w:trPr>
          <w:tblHeader/>
          <w:ins w:id="1639" w:author="Pioch, Martin" w:date="2021-07-28T15:50:00Z"/>
        </w:trPr>
        <w:tc>
          <w:tcPr>
            <w:tcW w:w="64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165E729" w14:textId="77777777" w:rsidR="00904072" w:rsidRPr="00342899" w:rsidRDefault="00904072" w:rsidP="00DB6DE7">
            <w:pPr>
              <w:suppressAutoHyphens/>
              <w:jc w:val="center"/>
              <w:rPr>
                <w:ins w:id="1640" w:author="Pioch, Martin" w:date="2021-07-28T15:50:00Z"/>
                <w:rFonts w:ascii="Calibri" w:hAnsi="Calibri" w:cs="Calibri"/>
                <w:b/>
                <w:sz w:val="18"/>
                <w:szCs w:val="20"/>
                <w:lang w:val="en-GB" w:eastAsia="de-DE"/>
              </w:rPr>
            </w:pPr>
            <w:ins w:id="1641" w:author="Pioch, Martin" w:date="2021-07-28T15:50:00Z">
              <w:r w:rsidRPr="00342899">
                <w:rPr>
                  <w:rFonts w:ascii="Calibri" w:hAnsi="Calibri" w:cs="Calibri"/>
                  <w:b/>
                  <w:sz w:val="18"/>
                  <w:szCs w:val="20"/>
                  <w:lang w:val="en-GB" w:eastAsia="de-DE"/>
                </w:rPr>
                <w:t>Name of event/conference</w:t>
              </w:r>
            </w:ins>
          </w:p>
          <w:p w14:paraId="5D61CC0F" w14:textId="77777777" w:rsidR="00904072" w:rsidRPr="00342899" w:rsidRDefault="00904072" w:rsidP="00DB6DE7">
            <w:pPr>
              <w:suppressAutoHyphens/>
              <w:jc w:val="center"/>
              <w:rPr>
                <w:ins w:id="1642" w:author="Pioch, Martin" w:date="2021-07-28T15:50:00Z"/>
                <w:rFonts w:ascii="Calibri" w:hAnsi="Calibri" w:cs="Calibri"/>
                <w:b/>
                <w:sz w:val="18"/>
                <w:szCs w:val="20"/>
                <w:lang w:val="en-GB" w:eastAsia="de-DE"/>
              </w:rPr>
            </w:pPr>
            <w:ins w:id="1643" w:author="Pioch, Martin" w:date="2021-07-28T15:50:00Z">
              <w:r w:rsidRPr="00342899">
                <w:rPr>
                  <w:rFonts w:ascii="Calibri" w:hAnsi="Calibri" w:cs="Calibri"/>
                  <w:b/>
                  <w:sz w:val="18"/>
                  <w:szCs w:val="20"/>
                  <w:lang w:val="en-GB" w:eastAsia="de-DE"/>
                </w:rPr>
                <w:t>Frequency and locations</w:t>
              </w:r>
            </w:ins>
          </w:p>
          <w:p w14:paraId="0BDE562F" w14:textId="77777777" w:rsidR="00904072" w:rsidRPr="00342899" w:rsidRDefault="00904072" w:rsidP="00DB6DE7">
            <w:pPr>
              <w:suppressAutoHyphens/>
              <w:jc w:val="center"/>
              <w:rPr>
                <w:ins w:id="1644" w:author="Pioch, Martin" w:date="2021-07-28T15:50:00Z"/>
                <w:rFonts w:ascii="Calibri" w:hAnsi="Calibri" w:cs="Calibri"/>
                <w:b/>
                <w:sz w:val="18"/>
                <w:szCs w:val="20"/>
                <w:lang w:val="en-GB" w:eastAsia="de-DE"/>
              </w:rPr>
            </w:pPr>
            <w:ins w:id="1645" w:author="Pioch, Martin" w:date="2021-07-28T15:50:00Z">
              <w:r w:rsidRPr="00342899">
                <w:rPr>
                  <w:rFonts w:ascii="Calibri" w:hAnsi="Calibri" w:cs="Calibri"/>
                  <w:b/>
                  <w:sz w:val="18"/>
                  <w:szCs w:val="20"/>
                  <w:lang w:val="en-GB" w:eastAsia="de-DE"/>
                </w:rPr>
                <w:t>Main topics addressed</w:t>
              </w:r>
            </w:ins>
          </w:p>
        </w:tc>
        <w:tc>
          <w:tcPr>
            <w:tcW w:w="30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B9D10C7" w14:textId="77777777" w:rsidR="00904072" w:rsidRPr="00342899" w:rsidRDefault="00904072" w:rsidP="00DB6DE7">
            <w:pPr>
              <w:suppressAutoHyphens/>
              <w:jc w:val="center"/>
              <w:rPr>
                <w:ins w:id="1646" w:author="Pioch, Martin" w:date="2021-07-28T15:50:00Z"/>
                <w:rFonts w:ascii="Calibri" w:hAnsi="Calibri" w:cs="Calibri"/>
                <w:b/>
                <w:sz w:val="18"/>
                <w:szCs w:val="20"/>
                <w:lang w:val="en-GB" w:eastAsia="de-DE"/>
              </w:rPr>
            </w:pPr>
            <w:ins w:id="1647" w:author="Pioch, Martin" w:date="2021-07-28T15:50:00Z">
              <w:r w:rsidRPr="00342899">
                <w:rPr>
                  <w:rFonts w:ascii="Calibri" w:hAnsi="Calibri" w:cs="Calibri"/>
                  <w:b/>
                  <w:sz w:val="18"/>
                  <w:szCs w:val="20"/>
                  <w:lang w:val="en-GB" w:eastAsia="de-DE"/>
                </w:rPr>
                <w:t>Connected mainly to Direct Participant(s)</w:t>
              </w:r>
            </w:ins>
          </w:p>
        </w:tc>
      </w:tr>
      <w:tr w:rsidR="00904072" w:rsidRPr="0037302C" w14:paraId="32DE5E71" w14:textId="77777777" w:rsidTr="00DB6DE7">
        <w:trPr>
          <w:trHeight w:val="170"/>
          <w:ins w:id="1648" w:author="Pioch, Martin" w:date="2021-07-28T15:50:00Z"/>
        </w:trPr>
        <w:tc>
          <w:tcPr>
            <w:tcW w:w="6485" w:type="dxa"/>
            <w:tcBorders>
              <w:top w:val="single" w:sz="4" w:space="0" w:color="auto"/>
              <w:left w:val="single" w:sz="4" w:space="0" w:color="auto"/>
              <w:bottom w:val="single" w:sz="4" w:space="0" w:color="auto"/>
              <w:right w:val="single" w:sz="4" w:space="0" w:color="auto"/>
            </w:tcBorders>
            <w:vAlign w:val="center"/>
          </w:tcPr>
          <w:p w14:paraId="37019F10" w14:textId="77777777" w:rsidR="00904072" w:rsidRPr="00342899" w:rsidRDefault="00904072" w:rsidP="006762E8">
            <w:pPr>
              <w:numPr>
                <w:ilvl w:val="0"/>
                <w:numId w:val="16"/>
              </w:numPr>
              <w:suppressAutoHyphens/>
              <w:spacing w:line="276" w:lineRule="auto"/>
              <w:ind w:left="317" w:hanging="283"/>
              <w:rPr>
                <w:ins w:id="1649" w:author="Pioch, Martin" w:date="2021-07-28T15:50:00Z"/>
                <w:rFonts w:ascii="Calibri" w:hAnsi="Calibri" w:cs="Calibri"/>
                <w:sz w:val="18"/>
                <w:szCs w:val="20"/>
                <w:lang w:val="en-GB" w:eastAsia="de-DE"/>
              </w:rPr>
            </w:pPr>
          </w:p>
        </w:tc>
        <w:tc>
          <w:tcPr>
            <w:tcW w:w="3005" w:type="dxa"/>
            <w:tcBorders>
              <w:top w:val="single" w:sz="4" w:space="0" w:color="auto"/>
              <w:left w:val="single" w:sz="4" w:space="0" w:color="auto"/>
              <w:bottom w:val="single" w:sz="4" w:space="0" w:color="auto"/>
              <w:right w:val="single" w:sz="4" w:space="0" w:color="auto"/>
            </w:tcBorders>
            <w:vAlign w:val="center"/>
          </w:tcPr>
          <w:p w14:paraId="543FE91A" w14:textId="77777777" w:rsidR="00904072" w:rsidRPr="00342899" w:rsidRDefault="00904072" w:rsidP="00DB6DE7">
            <w:pPr>
              <w:suppressAutoHyphens/>
              <w:ind w:left="34"/>
              <w:rPr>
                <w:ins w:id="1650" w:author="Pioch, Martin" w:date="2021-07-28T15:50:00Z"/>
                <w:rFonts w:ascii="Calibri" w:hAnsi="Calibri" w:cs="Calibri"/>
                <w:color w:val="222222"/>
                <w:sz w:val="18"/>
                <w:szCs w:val="20"/>
                <w:lang w:val="en-GB"/>
              </w:rPr>
            </w:pPr>
          </w:p>
        </w:tc>
      </w:tr>
      <w:tr w:rsidR="00904072" w:rsidRPr="0037302C" w14:paraId="25C8C936" w14:textId="77777777" w:rsidTr="00DB6DE7">
        <w:trPr>
          <w:trHeight w:val="170"/>
          <w:ins w:id="1651" w:author="Pioch, Martin" w:date="2021-07-28T15:50:00Z"/>
        </w:trPr>
        <w:tc>
          <w:tcPr>
            <w:tcW w:w="6485" w:type="dxa"/>
            <w:tcBorders>
              <w:top w:val="single" w:sz="4" w:space="0" w:color="auto"/>
              <w:left w:val="single" w:sz="4" w:space="0" w:color="auto"/>
              <w:bottom w:val="single" w:sz="4" w:space="0" w:color="auto"/>
              <w:right w:val="single" w:sz="4" w:space="0" w:color="auto"/>
            </w:tcBorders>
            <w:vAlign w:val="center"/>
          </w:tcPr>
          <w:p w14:paraId="17D9E048" w14:textId="77777777" w:rsidR="00904072" w:rsidRPr="00342899" w:rsidRDefault="00904072" w:rsidP="006762E8">
            <w:pPr>
              <w:numPr>
                <w:ilvl w:val="0"/>
                <w:numId w:val="16"/>
              </w:numPr>
              <w:suppressAutoHyphens/>
              <w:spacing w:line="276" w:lineRule="auto"/>
              <w:ind w:left="317" w:hanging="283"/>
              <w:rPr>
                <w:ins w:id="1652" w:author="Pioch, Martin" w:date="2021-07-28T15:50:00Z"/>
                <w:rFonts w:ascii="Calibri" w:hAnsi="Calibri" w:cs="Calibri"/>
                <w:color w:val="222222"/>
                <w:sz w:val="18"/>
                <w:szCs w:val="20"/>
                <w:lang w:val="en-GB"/>
              </w:rPr>
            </w:pPr>
          </w:p>
        </w:tc>
        <w:tc>
          <w:tcPr>
            <w:tcW w:w="3005" w:type="dxa"/>
            <w:tcBorders>
              <w:top w:val="single" w:sz="4" w:space="0" w:color="auto"/>
              <w:left w:val="single" w:sz="4" w:space="0" w:color="auto"/>
              <w:bottom w:val="single" w:sz="4" w:space="0" w:color="auto"/>
              <w:right w:val="single" w:sz="4" w:space="0" w:color="auto"/>
            </w:tcBorders>
            <w:vAlign w:val="center"/>
          </w:tcPr>
          <w:p w14:paraId="1C7DEBB9" w14:textId="77777777" w:rsidR="00904072" w:rsidRPr="00342899" w:rsidRDefault="00904072" w:rsidP="00DB6DE7">
            <w:pPr>
              <w:suppressAutoHyphens/>
              <w:ind w:left="34"/>
              <w:rPr>
                <w:ins w:id="1653" w:author="Pioch, Martin" w:date="2021-07-28T15:50:00Z"/>
                <w:rFonts w:ascii="Calibri" w:hAnsi="Calibri" w:cs="Calibri"/>
                <w:color w:val="222222"/>
                <w:sz w:val="18"/>
                <w:szCs w:val="20"/>
                <w:lang w:val="en-GB"/>
              </w:rPr>
            </w:pPr>
          </w:p>
        </w:tc>
      </w:tr>
      <w:tr w:rsidR="00904072" w:rsidRPr="0037302C" w14:paraId="1AA09754" w14:textId="77777777" w:rsidTr="00DB6DE7">
        <w:trPr>
          <w:trHeight w:val="170"/>
          <w:ins w:id="1654" w:author="Pioch, Martin" w:date="2021-07-28T15:50:00Z"/>
        </w:trPr>
        <w:tc>
          <w:tcPr>
            <w:tcW w:w="6485" w:type="dxa"/>
            <w:tcBorders>
              <w:top w:val="single" w:sz="4" w:space="0" w:color="auto"/>
              <w:left w:val="single" w:sz="4" w:space="0" w:color="auto"/>
              <w:bottom w:val="single" w:sz="4" w:space="0" w:color="auto"/>
              <w:right w:val="single" w:sz="4" w:space="0" w:color="auto"/>
            </w:tcBorders>
            <w:vAlign w:val="center"/>
          </w:tcPr>
          <w:p w14:paraId="22DBEE84" w14:textId="77777777" w:rsidR="00904072" w:rsidRPr="00342899" w:rsidRDefault="00904072" w:rsidP="00DB6DE7">
            <w:pPr>
              <w:suppressAutoHyphens/>
              <w:rPr>
                <w:ins w:id="1655" w:author="Pioch, Martin" w:date="2021-07-28T15:50:00Z"/>
                <w:rFonts w:ascii="Calibri" w:hAnsi="Calibri" w:cs="Calibri"/>
                <w:color w:val="222222"/>
                <w:sz w:val="18"/>
                <w:szCs w:val="20"/>
                <w:lang w:val="en-GB"/>
              </w:rPr>
            </w:pPr>
          </w:p>
        </w:tc>
        <w:tc>
          <w:tcPr>
            <w:tcW w:w="3005" w:type="dxa"/>
            <w:tcBorders>
              <w:top w:val="single" w:sz="4" w:space="0" w:color="auto"/>
              <w:left w:val="single" w:sz="4" w:space="0" w:color="auto"/>
              <w:bottom w:val="single" w:sz="4" w:space="0" w:color="auto"/>
              <w:right w:val="single" w:sz="4" w:space="0" w:color="auto"/>
            </w:tcBorders>
            <w:vAlign w:val="center"/>
          </w:tcPr>
          <w:p w14:paraId="6A5A05E2" w14:textId="77777777" w:rsidR="00904072" w:rsidRPr="00342899" w:rsidRDefault="00904072" w:rsidP="00DB6DE7">
            <w:pPr>
              <w:suppressAutoHyphens/>
              <w:ind w:left="34"/>
              <w:rPr>
                <w:ins w:id="1656" w:author="Pioch, Martin" w:date="2021-07-28T15:50:00Z"/>
                <w:rFonts w:ascii="Calibri" w:hAnsi="Calibri" w:cs="Calibri"/>
                <w:color w:val="222222"/>
                <w:sz w:val="18"/>
                <w:szCs w:val="20"/>
                <w:lang w:val="en-GB"/>
              </w:rPr>
            </w:pPr>
          </w:p>
        </w:tc>
      </w:tr>
      <w:tr w:rsidR="00904072" w:rsidRPr="0037302C" w14:paraId="6A2B573C" w14:textId="77777777" w:rsidTr="00DB6DE7">
        <w:trPr>
          <w:trHeight w:val="170"/>
          <w:ins w:id="1657" w:author="Pioch, Martin" w:date="2021-07-28T15:50:00Z"/>
        </w:trPr>
        <w:tc>
          <w:tcPr>
            <w:tcW w:w="6485" w:type="dxa"/>
            <w:tcBorders>
              <w:top w:val="single" w:sz="4" w:space="0" w:color="auto"/>
              <w:left w:val="single" w:sz="4" w:space="0" w:color="auto"/>
              <w:bottom w:val="single" w:sz="4" w:space="0" w:color="auto"/>
              <w:right w:val="single" w:sz="4" w:space="0" w:color="auto"/>
            </w:tcBorders>
            <w:vAlign w:val="center"/>
          </w:tcPr>
          <w:p w14:paraId="1DDA3E65" w14:textId="77777777" w:rsidR="00904072" w:rsidRPr="00342899" w:rsidRDefault="00904072" w:rsidP="00DB6DE7">
            <w:pPr>
              <w:suppressAutoHyphens/>
              <w:rPr>
                <w:ins w:id="1658" w:author="Pioch, Martin" w:date="2021-07-28T15:50:00Z"/>
                <w:rFonts w:ascii="Calibri" w:hAnsi="Calibri" w:cs="Calibri"/>
                <w:color w:val="222222"/>
                <w:sz w:val="18"/>
                <w:szCs w:val="20"/>
                <w:lang w:val="en-GB"/>
              </w:rPr>
            </w:pPr>
          </w:p>
        </w:tc>
        <w:tc>
          <w:tcPr>
            <w:tcW w:w="3005" w:type="dxa"/>
            <w:tcBorders>
              <w:top w:val="single" w:sz="4" w:space="0" w:color="auto"/>
              <w:left w:val="single" w:sz="4" w:space="0" w:color="auto"/>
              <w:bottom w:val="single" w:sz="4" w:space="0" w:color="auto"/>
              <w:right w:val="single" w:sz="4" w:space="0" w:color="auto"/>
            </w:tcBorders>
            <w:vAlign w:val="center"/>
          </w:tcPr>
          <w:p w14:paraId="58986A1A" w14:textId="77777777" w:rsidR="00904072" w:rsidRPr="00342899" w:rsidRDefault="00904072" w:rsidP="00DB6DE7">
            <w:pPr>
              <w:suppressAutoHyphens/>
              <w:ind w:left="34"/>
              <w:rPr>
                <w:ins w:id="1659" w:author="Pioch, Martin" w:date="2021-07-28T15:50:00Z"/>
                <w:rFonts w:ascii="Calibri" w:hAnsi="Calibri" w:cs="Calibri"/>
                <w:color w:val="222222"/>
                <w:sz w:val="18"/>
                <w:szCs w:val="20"/>
                <w:lang w:val="en-GB"/>
              </w:rPr>
            </w:pPr>
          </w:p>
        </w:tc>
      </w:tr>
      <w:tr w:rsidR="00904072" w:rsidRPr="0037302C" w14:paraId="35895570" w14:textId="77777777" w:rsidTr="00DB6DE7">
        <w:trPr>
          <w:trHeight w:val="170"/>
          <w:ins w:id="1660" w:author="Pioch, Martin" w:date="2021-07-28T15:50:00Z"/>
        </w:trPr>
        <w:tc>
          <w:tcPr>
            <w:tcW w:w="6485" w:type="dxa"/>
            <w:tcBorders>
              <w:top w:val="single" w:sz="4" w:space="0" w:color="auto"/>
              <w:left w:val="single" w:sz="4" w:space="0" w:color="auto"/>
              <w:bottom w:val="single" w:sz="4" w:space="0" w:color="auto"/>
              <w:right w:val="single" w:sz="4" w:space="0" w:color="auto"/>
            </w:tcBorders>
            <w:vAlign w:val="center"/>
          </w:tcPr>
          <w:p w14:paraId="1BBE994D" w14:textId="77777777" w:rsidR="00904072" w:rsidRPr="00342899" w:rsidRDefault="00904072" w:rsidP="006762E8">
            <w:pPr>
              <w:numPr>
                <w:ilvl w:val="0"/>
                <w:numId w:val="16"/>
              </w:numPr>
              <w:suppressAutoHyphens/>
              <w:spacing w:line="276" w:lineRule="auto"/>
              <w:ind w:left="317" w:hanging="283"/>
              <w:rPr>
                <w:ins w:id="1661" w:author="Pioch, Martin" w:date="2021-07-28T15:50:00Z"/>
                <w:rFonts w:ascii="Calibri" w:hAnsi="Calibri" w:cs="Calibri"/>
                <w:sz w:val="18"/>
                <w:szCs w:val="20"/>
                <w:lang w:val="en-GB" w:eastAsia="de-DE"/>
              </w:rPr>
            </w:pPr>
          </w:p>
        </w:tc>
        <w:tc>
          <w:tcPr>
            <w:tcW w:w="3005" w:type="dxa"/>
            <w:tcBorders>
              <w:top w:val="single" w:sz="4" w:space="0" w:color="auto"/>
              <w:left w:val="single" w:sz="4" w:space="0" w:color="auto"/>
              <w:bottom w:val="single" w:sz="4" w:space="0" w:color="auto"/>
              <w:right w:val="single" w:sz="4" w:space="0" w:color="auto"/>
            </w:tcBorders>
            <w:vAlign w:val="center"/>
          </w:tcPr>
          <w:p w14:paraId="7A0BE627" w14:textId="77777777" w:rsidR="00904072" w:rsidRPr="00342899" w:rsidRDefault="00904072" w:rsidP="00DB6DE7">
            <w:pPr>
              <w:suppressAutoHyphens/>
              <w:ind w:left="34"/>
              <w:rPr>
                <w:ins w:id="1662" w:author="Pioch, Martin" w:date="2021-07-28T15:50:00Z"/>
                <w:rFonts w:ascii="Calibri" w:hAnsi="Calibri" w:cs="Calibri"/>
                <w:color w:val="222222"/>
                <w:sz w:val="18"/>
                <w:szCs w:val="20"/>
                <w:lang w:val="en-GB"/>
              </w:rPr>
            </w:pPr>
          </w:p>
        </w:tc>
      </w:tr>
      <w:tr w:rsidR="00904072" w:rsidRPr="0037302C" w14:paraId="130B0F86" w14:textId="77777777" w:rsidTr="00DB6DE7">
        <w:trPr>
          <w:trHeight w:val="170"/>
          <w:ins w:id="1663" w:author="Pioch, Martin" w:date="2021-07-28T15:50:00Z"/>
        </w:trPr>
        <w:tc>
          <w:tcPr>
            <w:tcW w:w="6485" w:type="dxa"/>
            <w:tcBorders>
              <w:top w:val="single" w:sz="4" w:space="0" w:color="auto"/>
              <w:left w:val="single" w:sz="4" w:space="0" w:color="auto"/>
              <w:bottom w:val="single" w:sz="4" w:space="0" w:color="auto"/>
              <w:right w:val="single" w:sz="4" w:space="0" w:color="auto"/>
            </w:tcBorders>
            <w:vAlign w:val="center"/>
          </w:tcPr>
          <w:p w14:paraId="709F797C" w14:textId="77777777" w:rsidR="00904072" w:rsidRPr="00342899" w:rsidRDefault="00904072" w:rsidP="006762E8">
            <w:pPr>
              <w:numPr>
                <w:ilvl w:val="0"/>
                <w:numId w:val="16"/>
              </w:numPr>
              <w:suppressAutoHyphens/>
              <w:spacing w:line="276" w:lineRule="auto"/>
              <w:ind w:left="317" w:hanging="283"/>
              <w:rPr>
                <w:ins w:id="1664" w:author="Pioch, Martin" w:date="2021-07-28T15:50:00Z"/>
                <w:rFonts w:ascii="Calibri" w:hAnsi="Calibri" w:cs="Calibri"/>
                <w:sz w:val="18"/>
                <w:szCs w:val="20"/>
                <w:lang w:val="en-GB" w:eastAsia="de-DE"/>
              </w:rPr>
            </w:pPr>
          </w:p>
        </w:tc>
        <w:tc>
          <w:tcPr>
            <w:tcW w:w="3005" w:type="dxa"/>
            <w:tcBorders>
              <w:top w:val="single" w:sz="4" w:space="0" w:color="auto"/>
              <w:left w:val="single" w:sz="4" w:space="0" w:color="auto"/>
              <w:bottom w:val="single" w:sz="4" w:space="0" w:color="auto"/>
              <w:right w:val="single" w:sz="4" w:space="0" w:color="auto"/>
            </w:tcBorders>
            <w:vAlign w:val="center"/>
          </w:tcPr>
          <w:p w14:paraId="3104750C" w14:textId="77777777" w:rsidR="00904072" w:rsidRPr="00342899" w:rsidRDefault="00904072" w:rsidP="00DB6DE7">
            <w:pPr>
              <w:suppressAutoHyphens/>
              <w:ind w:left="34"/>
              <w:rPr>
                <w:ins w:id="1665" w:author="Pioch, Martin" w:date="2021-07-28T15:50:00Z"/>
                <w:rFonts w:ascii="Calibri" w:hAnsi="Calibri" w:cs="Calibri"/>
                <w:color w:val="222222"/>
                <w:sz w:val="18"/>
                <w:szCs w:val="20"/>
                <w:lang w:val="en-GB"/>
              </w:rPr>
            </w:pPr>
          </w:p>
        </w:tc>
      </w:tr>
      <w:tr w:rsidR="00904072" w:rsidRPr="0037302C" w14:paraId="0CDAD787" w14:textId="77777777" w:rsidTr="00DB6DE7">
        <w:trPr>
          <w:trHeight w:val="170"/>
          <w:ins w:id="1666" w:author="Pioch, Martin" w:date="2021-07-28T15:50:00Z"/>
        </w:trPr>
        <w:tc>
          <w:tcPr>
            <w:tcW w:w="6485" w:type="dxa"/>
            <w:tcBorders>
              <w:top w:val="single" w:sz="4" w:space="0" w:color="auto"/>
              <w:left w:val="single" w:sz="4" w:space="0" w:color="auto"/>
              <w:bottom w:val="single" w:sz="4" w:space="0" w:color="auto"/>
              <w:right w:val="single" w:sz="4" w:space="0" w:color="auto"/>
            </w:tcBorders>
            <w:vAlign w:val="center"/>
          </w:tcPr>
          <w:p w14:paraId="2A5F4A11" w14:textId="77777777" w:rsidR="00904072" w:rsidRPr="00342899" w:rsidRDefault="00904072" w:rsidP="006762E8">
            <w:pPr>
              <w:numPr>
                <w:ilvl w:val="0"/>
                <w:numId w:val="16"/>
              </w:numPr>
              <w:suppressAutoHyphens/>
              <w:spacing w:line="276" w:lineRule="auto"/>
              <w:ind w:left="317" w:hanging="283"/>
              <w:rPr>
                <w:ins w:id="1667" w:author="Pioch, Martin" w:date="2021-07-28T15:50:00Z"/>
                <w:rFonts w:ascii="Calibri" w:hAnsi="Calibri" w:cs="Calibri"/>
                <w:color w:val="222222"/>
                <w:sz w:val="18"/>
                <w:szCs w:val="20"/>
                <w:lang w:val="en-GB"/>
              </w:rPr>
            </w:pPr>
          </w:p>
        </w:tc>
        <w:tc>
          <w:tcPr>
            <w:tcW w:w="3005" w:type="dxa"/>
            <w:tcBorders>
              <w:top w:val="single" w:sz="4" w:space="0" w:color="auto"/>
              <w:left w:val="single" w:sz="4" w:space="0" w:color="auto"/>
              <w:bottom w:val="single" w:sz="4" w:space="0" w:color="auto"/>
              <w:right w:val="single" w:sz="4" w:space="0" w:color="auto"/>
            </w:tcBorders>
            <w:vAlign w:val="center"/>
          </w:tcPr>
          <w:p w14:paraId="24A94578" w14:textId="77777777" w:rsidR="00904072" w:rsidRPr="00342899" w:rsidRDefault="00904072" w:rsidP="00DB6DE7">
            <w:pPr>
              <w:suppressAutoHyphens/>
              <w:ind w:left="34"/>
              <w:rPr>
                <w:ins w:id="1668" w:author="Pioch, Martin" w:date="2021-07-28T15:50:00Z"/>
                <w:rFonts w:ascii="Calibri" w:hAnsi="Calibri" w:cs="Calibri"/>
                <w:color w:val="222222"/>
                <w:sz w:val="18"/>
                <w:szCs w:val="20"/>
                <w:lang w:val="en-GB"/>
              </w:rPr>
            </w:pPr>
          </w:p>
        </w:tc>
      </w:tr>
      <w:tr w:rsidR="00904072" w:rsidRPr="0037302C" w14:paraId="2BA51B6B" w14:textId="77777777" w:rsidTr="00DB6DE7">
        <w:trPr>
          <w:trHeight w:val="170"/>
          <w:ins w:id="1669" w:author="Pioch, Martin" w:date="2021-07-28T15:50:00Z"/>
        </w:trPr>
        <w:tc>
          <w:tcPr>
            <w:tcW w:w="6485" w:type="dxa"/>
            <w:tcBorders>
              <w:top w:val="single" w:sz="4" w:space="0" w:color="auto"/>
              <w:left w:val="single" w:sz="4" w:space="0" w:color="auto"/>
              <w:bottom w:val="single" w:sz="4" w:space="0" w:color="auto"/>
              <w:right w:val="single" w:sz="4" w:space="0" w:color="auto"/>
            </w:tcBorders>
            <w:vAlign w:val="center"/>
          </w:tcPr>
          <w:p w14:paraId="428AFBBB" w14:textId="77777777" w:rsidR="00904072" w:rsidRPr="00342899" w:rsidRDefault="00904072" w:rsidP="006762E8">
            <w:pPr>
              <w:numPr>
                <w:ilvl w:val="0"/>
                <w:numId w:val="16"/>
              </w:numPr>
              <w:suppressAutoHyphens/>
              <w:spacing w:line="276" w:lineRule="auto"/>
              <w:ind w:left="317" w:hanging="283"/>
              <w:rPr>
                <w:ins w:id="1670" w:author="Pioch, Martin" w:date="2021-07-28T15:50:00Z"/>
                <w:rFonts w:ascii="Calibri" w:hAnsi="Calibri" w:cs="Calibri"/>
                <w:color w:val="222222"/>
                <w:sz w:val="18"/>
                <w:szCs w:val="20"/>
                <w:lang w:val="en-GB"/>
              </w:rPr>
            </w:pPr>
          </w:p>
        </w:tc>
        <w:tc>
          <w:tcPr>
            <w:tcW w:w="3005" w:type="dxa"/>
            <w:tcBorders>
              <w:top w:val="single" w:sz="4" w:space="0" w:color="auto"/>
              <w:left w:val="single" w:sz="4" w:space="0" w:color="auto"/>
              <w:bottom w:val="single" w:sz="4" w:space="0" w:color="auto"/>
              <w:right w:val="single" w:sz="4" w:space="0" w:color="auto"/>
            </w:tcBorders>
            <w:vAlign w:val="center"/>
          </w:tcPr>
          <w:p w14:paraId="68E81CC8" w14:textId="77777777" w:rsidR="00904072" w:rsidRPr="00342899" w:rsidRDefault="00904072" w:rsidP="00DB6DE7">
            <w:pPr>
              <w:suppressAutoHyphens/>
              <w:ind w:left="34"/>
              <w:rPr>
                <w:ins w:id="1671" w:author="Pioch, Martin" w:date="2021-07-28T15:50:00Z"/>
                <w:rFonts w:ascii="Calibri" w:hAnsi="Calibri" w:cs="Calibri"/>
                <w:color w:val="222222"/>
                <w:sz w:val="18"/>
                <w:szCs w:val="20"/>
                <w:lang w:val="en-GB"/>
              </w:rPr>
            </w:pPr>
          </w:p>
        </w:tc>
      </w:tr>
    </w:tbl>
    <w:p w14:paraId="22C31CFC" w14:textId="5D52FF07" w:rsidR="00B370E1" w:rsidRDefault="00B370E1" w:rsidP="00B370E1">
      <w:pPr>
        <w:rPr>
          <w:ins w:id="1672" w:author="Pioch, Martin" w:date="2021-07-29T00:18:00Z"/>
          <w:lang w:val="en-GB"/>
        </w:rPr>
      </w:pPr>
      <w:bookmarkStart w:id="1673" w:name="_Toc73556636"/>
    </w:p>
    <w:p w14:paraId="540EAA59" w14:textId="77777777" w:rsidR="00B370E1" w:rsidRDefault="00B370E1" w:rsidP="008207E4">
      <w:pPr>
        <w:rPr>
          <w:ins w:id="1674" w:author="Pioch, Martin" w:date="2021-07-29T00:17:00Z"/>
          <w:lang w:val="en-GB"/>
        </w:rPr>
      </w:pPr>
    </w:p>
    <w:p w14:paraId="0EA818A7" w14:textId="4B04DC91" w:rsidR="00904072" w:rsidRDefault="00B370E1" w:rsidP="00B370E1">
      <w:pPr>
        <w:pStyle w:val="Heading2"/>
        <w:rPr>
          <w:ins w:id="1675" w:author="Pioch, Martin" w:date="2021-07-29T00:19:00Z"/>
          <w:lang w:val="en-GB"/>
        </w:rPr>
      </w:pPr>
      <w:bookmarkStart w:id="1676" w:name="_Toc78411042"/>
      <w:ins w:id="1677" w:author="Pioch, Martin" w:date="2021-07-29T00:17:00Z">
        <w:r>
          <w:rPr>
            <w:lang w:val="en-GB"/>
          </w:rPr>
          <w:t xml:space="preserve">5.3 </w:t>
        </w:r>
      </w:ins>
      <w:ins w:id="1678" w:author="Pioch, Martin" w:date="2021-07-28T15:50:00Z">
        <w:r w:rsidR="00904072" w:rsidRPr="00342899">
          <w:rPr>
            <w:lang w:val="en-GB"/>
          </w:rPr>
          <w:t>Dissemination and spill-over through the European collaborative RDI ecosystem</w:t>
        </w:r>
      </w:ins>
      <w:bookmarkEnd w:id="1673"/>
      <w:bookmarkEnd w:id="1676"/>
    </w:p>
    <w:p w14:paraId="148E7248" w14:textId="21573DD0" w:rsidR="00B370E1" w:rsidRPr="00B370E1" w:rsidRDefault="00B370E1" w:rsidP="00B370E1">
      <w:pPr>
        <w:rPr>
          <w:ins w:id="1679" w:author="Pioch, Martin" w:date="2021-07-28T15:50:00Z"/>
          <w:lang w:val="en-GB"/>
        </w:rPr>
      </w:pPr>
    </w:p>
    <w:p w14:paraId="61C67C7B" w14:textId="1437549A" w:rsidR="00904072" w:rsidRPr="00342899" w:rsidRDefault="00B370E1" w:rsidP="00B370E1">
      <w:pPr>
        <w:pStyle w:val="Heading3"/>
        <w:rPr>
          <w:ins w:id="1680" w:author="Pioch, Martin" w:date="2021-07-28T15:50:00Z"/>
          <w:b/>
          <w:lang w:val="en-GB"/>
        </w:rPr>
      </w:pPr>
      <w:bookmarkStart w:id="1681" w:name="_Toc73556637"/>
      <w:bookmarkStart w:id="1682" w:name="_Toc78411043"/>
      <w:ins w:id="1683" w:author="Pioch, Martin" w:date="2021-07-29T00:19:00Z">
        <w:r>
          <w:rPr>
            <w:lang w:val="en-GB"/>
          </w:rPr>
          <w:t xml:space="preserve">5.3.1 </w:t>
        </w:r>
      </w:ins>
      <w:ins w:id="1684" w:author="Pioch, Martin" w:date="2021-07-28T15:50:00Z">
        <w:r w:rsidR="00904072" w:rsidRPr="00342899">
          <w:rPr>
            <w:lang w:val="en-GB"/>
          </w:rPr>
          <w:t>Dissemination through the scientific community</w:t>
        </w:r>
        <w:bookmarkEnd w:id="1681"/>
        <w:bookmarkEnd w:id="1682"/>
      </w:ins>
    </w:p>
    <w:p w14:paraId="16A27545" w14:textId="77777777" w:rsidR="00904072" w:rsidRPr="00342899" w:rsidRDefault="00904072" w:rsidP="00B370E1">
      <w:pPr>
        <w:rPr>
          <w:ins w:id="1685" w:author="Pioch, Martin" w:date="2021-07-28T15:50:00Z"/>
          <w:lang w:val="en-GB"/>
        </w:rPr>
      </w:pPr>
      <w:bookmarkStart w:id="1686" w:name="_Ref17748310"/>
      <w:ins w:id="1687" w:author="Pioch, Martin" w:date="2021-07-28T15:50:00Z">
        <w:r w:rsidRPr="00342899">
          <w:rPr>
            <w:lang w:val="en-GB"/>
          </w:rPr>
          <w:t>The Direct Participants to the Integrated Project commit to disseminate the IP-unprotected results acquired in the framework of the Integrated Project to the scientific community.</w:t>
        </w:r>
        <w:bookmarkEnd w:id="1686"/>
      </w:ins>
    </w:p>
    <w:p w14:paraId="717991D5" w14:textId="77777777" w:rsidR="00904072" w:rsidRPr="00342899" w:rsidRDefault="00904072" w:rsidP="00B370E1">
      <w:pPr>
        <w:rPr>
          <w:ins w:id="1688" w:author="Pioch, Martin" w:date="2021-07-28T15:50:00Z"/>
          <w:lang w:val="en-GB"/>
        </w:rPr>
      </w:pPr>
      <w:ins w:id="1689" w:author="Pioch, Martin" w:date="2021-07-28T15:50:00Z">
        <w:r w:rsidRPr="00342899">
          <w:rPr>
            <w:lang w:val="en-GB"/>
          </w:rPr>
          <w:t xml:space="preserve">In particular, the Direct Participants will collaborate with the scientific community with indirectly involved partners which are described in a more detailed fashion in the portfolio of each Direct Participant but are presented above for each WS (see </w:t>
        </w:r>
        <w:r w:rsidRPr="00342899">
          <w:rPr>
            <w:b/>
            <w:lang w:val="en-GB"/>
          </w:rPr>
          <w:t>Section 2-2-1</w:t>
        </w:r>
        <w:r w:rsidRPr="00342899">
          <w:rPr>
            <w:lang w:val="en-GB"/>
          </w:rPr>
          <w:t>).</w:t>
        </w:r>
      </w:ins>
    </w:p>
    <w:p w14:paraId="5FDC9A4E" w14:textId="019F3E50" w:rsidR="00904072" w:rsidRPr="00342899" w:rsidRDefault="00904072" w:rsidP="00B370E1">
      <w:pPr>
        <w:rPr>
          <w:ins w:id="1690" w:author="Pioch, Martin" w:date="2021-07-28T15:50:00Z"/>
          <w:lang w:val="en-GB"/>
        </w:rPr>
      </w:pPr>
      <w:ins w:id="1691" w:author="Pioch, Martin" w:date="2021-07-28T15:50:00Z">
        <w:r w:rsidRPr="00342899">
          <w:rPr>
            <w:lang w:val="en-GB"/>
          </w:rPr>
          <w:t xml:space="preserve">Among, and in addition to, the indirectly involved partners, the Direct Participants expect the following RTOs, described in </w:t>
        </w:r>
        <w:r w:rsidRPr="00342899">
          <w:rPr>
            <w:b/>
            <w:lang w:val="en-GB"/>
          </w:rPr>
          <w:t xml:space="preserve">Table </w:t>
        </w:r>
      </w:ins>
      <w:ins w:id="1692" w:author="Pioch, Martin" w:date="2021-07-29T00:18:00Z">
        <w:r w:rsidR="00B370E1">
          <w:rPr>
            <w:b/>
            <w:lang w:val="en-GB"/>
          </w:rPr>
          <w:t>XX</w:t>
        </w:r>
      </w:ins>
      <w:ins w:id="1693" w:author="Pioch, Martin" w:date="2021-07-28T15:50:00Z">
        <w:r w:rsidRPr="00342899">
          <w:rPr>
            <w:lang w:val="en-GB"/>
          </w:rPr>
          <w:t xml:space="preserve"> below, to benefit from the dissemination of the results of the Integrated Project (this is an indicative and non-limitative list). </w:t>
        </w:r>
      </w:ins>
    </w:p>
    <w:p w14:paraId="2D187AFA" w14:textId="34ED6A7B" w:rsidR="00904072" w:rsidRPr="00342899" w:rsidRDefault="00B370E1" w:rsidP="00B370E1">
      <w:pPr>
        <w:rPr>
          <w:ins w:id="1694" w:author="Pioch, Martin" w:date="2021-07-28T15:50:00Z"/>
          <w:lang w:val="en-GB"/>
        </w:rPr>
      </w:pPr>
      <w:ins w:id="1695" w:author="Pioch, Martin" w:date="2021-07-29T00:18:00Z">
        <w:r>
          <w:rPr>
            <w:lang w:val="en-GB"/>
          </w:rPr>
          <w:t>T</w:t>
        </w:r>
      </w:ins>
      <w:ins w:id="1696" w:author="Pioch, Martin" w:date="2021-07-28T15:50:00Z">
        <w:r w:rsidR="00904072" w:rsidRPr="00342899">
          <w:rPr>
            <w:lang w:val="en-GB"/>
          </w:rPr>
          <w:t>he Direct Participants will in particular finance and/or contribute to the creation/development of university/school chairs related to new materials, cells and system design with a view to train future European scientists, experts, engineers, technicians and operators. Through, among others, participation to excellence networks like XXXXX.</w:t>
        </w:r>
      </w:ins>
    </w:p>
    <w:p w14:paraId="1F329E17" w14:textId="2372A4BC" w:rsidR="00904072" w:rsidRPr="00342899" w:rsidRDefault="00904072" w:rsidP="00B370E1">
      <w:pPr>
        <w:rPr>
          <w:ins w:id="1697" w:author="Pioch, Martin" w:date="2021-07-28T15:50:00Z"/>
          <w:b/>
          <w:szCs w:val="20"/>
          <w:lang w:val="en-GB"/>
        </w:rPr>
      </w:pPr>
      <w:ins w:id="1698" w:author="Pioch, Martin" w:date="2021-07-28T15:50:00Z">
        <w:r w:rsidRPr="00342899">
          <w:rPr>
            <w:b/>
            <w:szCs w:val="20"/>
            <w:lang w:val="en-GB"/>
          </w:rPr>
          <w:t xml:space="preserve">Table </w:t>
        </w:r>
      </w:ins>
      <w:ins w:id="1699" w:author="Pioch, Martin" w:date="2021-07-29T00:18:00Z">
        <w:r w:rsidR="00B370E1">
          <w:rPr>
            <w:b/>
            <w:szCs w:val="20"/>
            <w:lang w:val="en-GB"/>
          </w:rPr>
          <w:t xml:space="preserve">xx: </w:t>
        </w:r>
      </w:ins>
      <w:ins w:id="1700" w:author="Pioch, Martin" w:date="2021-07-28T15:50:00Z">
        <w:r w:rsidRPr="00342899">
          <w:rPr>
            <w:b/>
            <w:szCs w:val="20"/>
            <w:lang w:val="en-GB"/>
          </w:rPr>
          <w:t>RTOs benefitting from Spill-over effects</w:t>
        </w:r>
      </w:ins>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33"/>
        <w:gridCol w:w="1134"/>
      </w:tblGrid>
      <w:tr w:rsidR="00904072" w:rsidRPr="00342899" w14:paraId="355A5488" w14:textId="77777777" w:rsidTr="008207E4">
        <w:trPr>
          <w:tblHeader/>
          <w:ins w:id="1701" w:author="Pioch, Martin" w:date="2021-07-28T15:50:00Z"/>
        </w:trPr>
        <w:tc>
          <w:tcPr>
            <w:tcW w:w="7933" w:type="dxa"/>
            <w:shd w:val="clear" w:color="auto" w:fill="A6A6A6" w:themeFill="background1" w:themeFillShade="A6"/>
            <w:vAlign w:val="center"/>
          </w:tcPr>
          <w:p w14:paraId="73E7A6F4" w14:textId="77777777" w:rsidR="00904072" w:rsidRPr="00342899" w:rsidRDefault="00904072" w:rsidP="00DB6DE7">
            <w:pPr>
              <w:jc w:val="center"/>
              <w:rPr>
                <w:ins w:id="1702" w:author="Pioch, Martin" w:date="2021-07-28T15:50:00Z"/>
                <w:rFonts w:ascii="Calibri" w:hAnsi="Calibri"/>
                <w:b/>
                <w:sz w:val="18"/>
                <w:szCs w:val="18"/>
                <w:lang w:val="en-GB"/>
              </w:rPr>
            </w:pPr>
            <w:ins w:id="1703" w:author="Pioch, Martin" w:date="2021-07-28T15:50:00Z">
              <w:r w:rsidRPr="00342899">
                <w:rPr>
                  <w:rFonts w:ascii="Calibri" w:hAnsi="Calibri"/>
                  <w:b/>
                  <w:sz w:val="18"/>
                  <w:szCs w:val="18"/>
                  <w:lang w:val="en-GB"/>
                </w:rPr>
                <w:t>Name of RTOs</w:t>
              </w:r>
            </w:ins>
          </w:p>
        </w:tc>
        <w:tc>
          <w:tcPr>
            <w:tcW w:w="1134" w:type="dxa"/>
            <w:shd w:val="clear" w:color="auto" w:fill="A6A6A6" w:themeFill="background1" w:themeFillShade="A6"/>
            <w:vAlign w:val="center"/>
          </w:tcPr>
          <w:p w14:paraId="18FCCD3D" w14:textId="77777777" w:rsidR="00904072" w:rsidRPr="00342899" w:rsidRDefault="00904072" w:rsidP="00DB6DE7">
            <w:pPr>
              <w:jc w:val="center"/>
              <w:rPr>
                <w:ins w:id="1704" w:author="Pioch, Martin" w:date="2021-07-28T15:50:00Z"/>
                <w:rFonts w:ascii="Calibri" w:hAnsi="Calibri"/>
                <w:b/>
                <w:sz w:val="18"/>
                <w:szCs w:val="18"/>
                <w:lang w:val="en-GB"/>
              </w:rPr>
            </w:pPr>
            <w:ins w:id="1705" w:author="Pioch, Martin" w:date="2021-07-28T15:50:00Z">
              <w:r w:rsidRPr="00342899">
                <w:rPr>
                  <w:rFonts w:ascii="Calibri" w:hAnsi="Calibri"/>
                  <w:b/>
                  <w:sz w:val="18"/>
                  <w:szCs w:val="18"/>
                  <w:lang w:val="en-GB"/>
                </w:rPr>
                <w:t>Country</w:t>
              </w:r>
            </w:ins>
          </w:p>
        </w:tc>
      </w:tr>
      <w:tr w:rsidR="00904072" w:rsidRPr="00342899" w14:paraId="35C97154" w14:textId="77777777" w:rsidTr="008207E4">
        <w:trPr>
          <w:ins w:id="1706" w:author="Pioch, Martin" w:date="2021-07-28T15:50:00Z"/>
        </w:trPr>
        <w:tc>
          <w:tcPr>
            <w:tcW w:w="7933" w:type="dxa"/>
            <w:vAlign w:val="center"/>
          </w:tcPr>
          <w:p w14:paraId="6569C829" w14:textId="77777777" w:rsidR="00904072" w:rsidRPr="00342899" w:rsidRDefault="00904072" w:rsidP="006762E8">
            <w:pPr>
              <w:pStyle w:val="ListParagraph"/>
              <w:numPr>
                <w:ilvl w:val="0"/>
                <w:numId w:val="19"/>
              </w:numPr>
              <w:spacing w:line="276" w:lineRule="auto"/>
              <w:ind w:left="313" w:hanging="284"/>
              <w:rPr>
                <w:ins w:id="1707" w:author="Pioch, Martin" w:date="2021-07-28T15:50:00Z"/>
                <w:sz w:val="18"/>
                <w:szCs w:val="18"/>
                <w:lang w:val="en-GB"/>
              </w:rPr>
            </w:pPr>
          </w:p>
        </w:tc>
        <w:tc>
          <w:tcPr>
            <w:tcW w:w="1134" w:type="dxa"/>
            <w:vAlign w:val="center"/>
          </w:tcPr>
          <w:p w14:paraId="2630B62C" w14:textId="77777777" w:rsidR="00904072" w:rsidRPr="00342899" w:rsidRDefault="00904072" w:rsidP="00DB6DE7">
            <w:pPr>
              <w:jc w:val="center"/>
              <w:rPr>
                <w:ins w:id="1708" w:author="Pioch, Martin" w:date="2021-07-28T15:50:00Z"/>
                <w:rFonts w:ascii="Calibri" w:hAnsi="Calibri"/>
                <w:sz w:val="18"/>
                <w:szCs w:val="18"/>
                <w:lang w:val="en-GB"/>
              </w:rPr>
            </w:pPr>
          </w:p>
        </w:tc>
      </w:tr>
      <w:tr w:rsidR="00904072" w:rsidRPr="00342899" w14:paraId="0C0F6033" w14:textId="77777777" w:rsidTr="008207E4">
        <w:trPr>
          <w:ins w:id="1709" w:author="Pioch, Martin" w:date="2021-07-28T15:50:00Z"/>
        </w:trPr>
        <w:tc>
          <w:tcPr>
            <w:tcW w:w="7933" w:type="dxa"/>
            <w:vAlign w:val="center"/>
          </w:tcPr>
          <w:p w14:paraId="0C0D77F7" w14:textId="77777777" w:rsidR="00904072" w:rsidRPr="00342899" w:rsidRDefault="00904072" w:rsidP="006762E8">
            <w:pPr>
              <w:pStyle w:val="ListParagraph"/>
              <w:numPr>
                <w:ilvl w:val="0"/>
                <w:numId w:val="19"/>
              </w:numPr>
              <w:spacing w:line="276" w:lineRule="auto"/>
              <w:ind w:left="313" w:hanging="284"/>
              <w:rPr>
                <w:ins w:id="1710" w:author="Pioch, Martin" w:date="2021-07-28T15:50:00Z"/>
                <w:sz w:val="18"/>
                <w:szCs w:val="18"/>
                <w:lang w:val="en-GB"/>
              </w:rPr>
            </w:pPr>
          </w:p>
        </w:tc>
        <w:tc>
          <w:tcPr>
            <w:tcW w:w="1134" w:type="dxa"/>
            <w:vAlign w:val="center"/>
          </w:tcPr>
          <w:p w14:paraId="7BBFE70A" w14:textId="77777777" w:rsidR="00904072" w:rsidRPr="00342899" w:rsidRDefault="00904072" w:rsidP="00DB6DE7">
            <w:pPr>
              <w:rPr>
                <w:ins w:id="1711" w:author="Pioch, Martin" w:date="2021-07-28T15:50:00Z"/>
                <w:rFonts w:ascii="Calibri" w:hAnsi="Calibri"/>
                <w:sz w:val="18"/>
                <w:szCs w:val="18"/>
                <w:lang w:val="en-GB"/>
              </w:rPr>
            </w:pPr>
          </w:p>
        </w:tc>
      </w:tr>
      <w:tr w:rsidR="00904072" w:rsidRPr="00342899" w14:paraId="4E456EE1" w14:textId="77777777" w:rsidTr="008207E4">
        <w:trPr>
          <w:ins w:id="1712" w:author="Pioch, Martin" w:date="2021-07-28T15:50:00Z"/>
        </w:trPr>
        <w:tc>
          <w:tcPr>
            <w:tcW w:w="7933" w:type="dxa"/>
            <w:vAlign w:val="center"/>
          </w:tcPr>
          <w:p w14:paraId="44EA37DA" w14:textId="77777777" w:rsidR="00904072" w:rsidRPr="00342899" w:rsidRDefault="00904072" w:rsidP="006762E8">
            <w:pPr>
              <w:pStyle w:val="ListParagraph"/>
              <w:numPr>
                <w:ilvl w:val="0"/>
                <w:numId w:val="19"/>
              </w:numPr>
              <w:spacing w:line="276" w:lineRule="auto"/>
              <w:ind w:left="313" w:hanging="284"/>
              <w:rPr>
                <w:ins w:id="1713" w:author="Pioch, Martin" w:date="2021-07-28T15:50:00Z"/>
                <w:sz w:val="18"/>
                <w:szCs w:val="18"/>
                <w:lang w:val="en-GB"/>
              </w:rPr>
            </w:pPr>
          </w:p>
        </w:tc>
        <w:tc>
          <w:tcPr>
            <w:tcW w:w="1134" w:type="dxa"/>
            <w:vAlign w:val="center"/>
          </w:tcPr>
          <w:p w14:paraId="686D904B" w14:textId="77777777" w:rsidR="00904072" w:rsidRPr="00342899" w:rsidRDefault="00904072" w:rsidP="00DB6DE7">
            <w:pPr>
              <w:rPr>
                <w:ins w:id="1714" w:author="Pioch, Martin" w:date="2021-07-28T15:50:00Z"/>
                <w:rFonts w:ascii="Calibri" w:hAnsi="Calibri"/>
                <w:sz w:val="18"/>
                <w:szCs w:val="18"/>
                <w:lang w:val="en-GB"/>
              </w:rPr>
            </w:pPr>
          </w:p>
        </w:tc>
      </w:tr>
      <w:tr w:rsidR="00904072" w:rsidRPr="00342899" w14:paraId="6C34041D" w14:textId="77777777" w:rsidTr="008207E4">
        <w:trPr>
          <w:ins w:id="1715" w:author="Pioch, Martin" w:date="2021-07-28T15:50:00Z"/>
        </w:trPr>
        <w:tc>
          <w:tcPr>
            <w:tcW w:w="7933" w:type="dxa"/>
            <w:vAlign w:val="center"/>
          </w:tcPr>
          <w:p w14:paraId="58BB7B37" w14:textId="77777777" w:rsidR="00904072" w:rsidRPr="00342899" w:rsidRDefault="00904072" w:rsidP="006762E8">
            <w:pPr>
              <w:pStyle w:val="ListParagraph"/>
              <w:numPr>
                <w:ilvl w:val="0"/>
                <w:numId w:val="19"/>
              </w:numPr>
              <w:spacing w:line="276" w:lineRule="auto"/>
              <w:ind w:left="313" w:hanging="284"/>
              <w:rPr>
                <w:ins w:id="1716" w:author="Pioch, Martin" w:date="2021-07-28T15:50:00Z"/>
                <w:sz w:val="18"/>
                <w:szCs w:val="18"/>
                <w:lang w:val="en-GB"/>
              </w:rPr>
            </w:pPr>
          </w:p>
        </w:tc>
        <w:tc>
          <w:tcPr>
            <w:tcW w:w="1134" w:type="dxa"/>
            <w:vAlign w:val="center"/>
          </w:tcPr>
          <w:p w14:paraId="2B72BFC7" w14:textId="77777777" w:rsidR="00904072" w:rsidRPr="00342899" w:rsidRDefault="00904072" w:rsidP="00DB6DE7">
            <w:pPr>
              <w:rPr>
                <w:ins w:id="1717" w:author="Pioch, Martin" w:date="2021-07-28T15:50:00Z"/>
                <w:rFonts w:ascii="Calibri" w:hAnsi="Calibri"/>
                <w:sz w:val="18"/>
                <w:szCs w:val="18"/>
                <w:lang w:val="en-GB"/>
              </w:rPr>
            </w:pPr>
          </w:p>
        </w:tc>
      </w:tr>
      <w:tr w:rsidR="00904072" w:rsidRPr="00342899" w14:paraId="4B3AE954" w14:textId="77777777" w:rsidTr="008207E4">
        <w:trPr>
          <w:ins w:id="1718" w:author="Pioch, Martin" w:date="2021-07-28T15:50:00Z"/>
        </w:trPr>
        <w:tc>
          <w:tcPr>
            <w:tcW w:w="7933" w:type="dxa"/>
            <w:vAlign w:val="center"/>
          </w:tcPr>
          <w:p w14:paraId="228ED009" w14:textId="77777777" w:rsidR="00904072" w:rsidRPr="00342899" w:rsidRDefault="00904072" w:rsidP="006762E8">
            <w:pPr>
              <w:pStyle w:val="ListParagraph"/>
              <w:numPr>
                <w:ilvl w:val="0"/>
                <w:numId w:val="19"/>
              </w:numPr>
              <w:spacing w:line="276" w:lineRule="auto"/>
              <w:ind w:left="313" w:hanging="284"/>
              <w:rPr>
                <w:ins w:id="1719" w:author="Pioch, Martin" w:date="2021-07-28T15:50:00Z"/>
                <w:sz w:val="18"/>
                <w:szCs w:val="18"/>
                <w:lang w:val="en-GB"/>
              </w:rPr>
            </w:pPr>
          </w:p>
        </w:tc>
        <w:tc>
          <w:tcPr>
            <w:tcW w:w="1134" w:type="dxa"/>
            <w:vAlign w:val="center"/>
          </w:tcPr>
          <w:p w14:paraId="5BCFBAB7" w14:textId="77777777" w:rsidR="00904072" w:rsidRPr="00342899" w:rsidRDefault="00904072" w:rsidP="00DB6DE7">
            <w:pPr>
              <w:rPr>
                <w:ins w:id="1720" w:author="Pioch, Martin" w:date="2021-07-28T15:50:00Z"/>
                <w:rFonts w:ascii="Calibri" w:hAnsi="Calibri"/>
                <w:sz w:val="18"/>
                <w:szCs w:val="18"/>
                <w:lang w:val="en-GB"/>
              </w:rPr>
            </w:pPr>
          </w:p>
        </w:tc>
      </w:tr>
      <w:tr w:rsidR="00904072" w:rsidRPr="00342899" w14:paraId="5794A33B" w14:textId="77777777" w:rsidTr="008207E4">
        <w:trPr>
          <w:ins w:id="1721" w:author="Pioch, Martin" w:date="2021-07-28T15:50:00Z"/>
        </w:trPr>
        <w:tc>
          <w:tcPr>
            <w:tcW w:w="7933" w:type="dxa"/>
            <w:vAlign w:val="center"/>
          </w:tcPr>
          <w:p w14:paraId="2E16161B" w14:textId="77777777" w:rsidR="00904072" w:rsidRPr="00342899" w:rsidRDefault="00904072" w:rsidP="006762E8">
            <w:pPr>
              <w:pStyle w:val="ListParagraph"/>
              <w:numPr>
                <w:ilvl w:val="0"/>
                <w:numId w:val="19"/>
              </w:numPr>
              <w:spacing w:line="276" w:lineRule="auto"/>
              <w:ind w:left="313" w:hanging="284"/>
              <w:rPr>
                <w:ins w:id="1722" w:author="Pioch, Martin" w:date="2021-07-28T15:50:00Z"/>
                <w:sz w:val="18"/>
                <w:szCs w:val="18"/>
                <w:lang w:val="en-GB"/>
              </w:rPr>
            </w:pPr>
          </w:p>
        </w:tc>
        <w:tc>
          <w:tcPr>
            <w:tcW w:w="1134" w:type="dxa"/>
            <w:vAlign w:val="center"/>
          </w:tcPr>
          <w:p w14:paraId="205AD470" w14:textId="77777777" w:rsidR="00904072" w:rsidRPr="00342899" w:rsidRDefault="00904072" w:rsidP="00DB6DE7">
            <w:pPr>
              <w:rPr>
                <w:ins w:id="1723" w:author="Pioch, Martin" w:date="2021-07-28T15:50:00Z"/>
                <w:rFonts w:ascii="Calibri" w:hAnsi="Calibri"/>
                <w:sz w:val="18"/>
                <w:szCs w:val="18"/>
                <w:lang w:val="en-GB"/>
              </w:rPr>
            </w:pPr>
          </w:p>
        </w:tc>
      </w:tr>
      <w:tr w:rsidR="00904072" w:rsidRPr="00342899" w14:paraId="32552B64" w14:textId="77777777" w:rsidTr="008207E4">
        <w:trPr>
          <w:ins w:id="1724" w:author="Pioch, Martin" w:date="2021-07-28T15:50:00Z"/>
        </w:trPr>
        <w:tc>
          <w:tcPr>
            <w:tcW w:w="7933" w:type="dxa"/>
            <w:vAlign w:val="center"/>
          </w:tcPr>
          <w:p w14:paraId="7C46E067" w14:textId="77777777" w:rsidR="00904072" w:rsidRPr="00342899" w:rsidRDefault="00904072" w:rsidP="006762E8">
            <w:pPr>
              <w:pStyle w:val="ListParagraph"/>
              <w:numPr>
                <w:ilvl w:val="0"/>
                <w:numId w:val="19"/>
              </w:numPr>
              <w:spacing w:line="276" w:lineRule="auto"/>
              <w:ind w:left="313" w:hanging="284"/>
              <w:rPr>
                <w:ins w:id="1725" w:author="Pioch, Martin" w:date="2021-07-28T15:50:00Z"/>
                <w:sz w:val="18"/>
                <w:szCs w:val="18"/>
                <w:lang w:val="en-GB"/>
              </w:rPr>
            </w:pPr>
          </w:p>
        </w:tc>
        <w:tc>
          <w:tcPr>
            <w:tcW w:w="1134" w:type="dxa"/>
            <w:vAlign w:val="center"/>
          </w:tcPr>
          <w:p w14:paraId="461BC4AE" w14:textId="77777777" w:rsidR="00904072" w:rsidRPr="00342899" w:rsidRDefault="00904072" w:rsidP="00DB6DE7">
            <w:pPr>
              <w:rPr>
                <w:ins w:id="1726" w:author="Pioch, Martin" w:date="2021-07-28T15:50:00Z"/>
                <w:rFonts w:ascii="Calibri" w:hAnsi="Calibri"/>
                <w:sz w:val="18"/>
                <w:szCs w:val="18"/>
                <w:lang w:val="en-GB"/>
              </w:rPr>
            </w:pPr>
          </w:p>
        </w:tc>
      </w:tr>
      <w:tr w:rsidR="00904072" w:rsidRPr="00342899" w14:paraId="748344D5" w14:textId="77777777" w:rsidTr="008207E4">
        <w:trPr>
          <w:ins w:id="1727" w:author="Pioch, Martin" w:date="2021-07-28T15:50:00Z"/>
        </w:trPr>
        <w:tc>
          <w:tcPr>
            <w:tcW w:w="7933" w:type="dxa"/>
            <w:vAlign w:val="center"/>
          </w:tcPr>
          <w:p w14:paraId="086E6F8D" w14:textId="77777777" w:rsidR="00904072" w:rsidRPr="00342899" w:rsidRDefault="00904072" w:rsidP="006762E8">
            <w:pPr>
              <w:pStyle w:val="ListParagraph"/>
              <w:numPr>
                <w:ilvl w:val="0"/>
                <w:numId w:val="19"/>
              </w:numPr>
              <w:spacing w:line="276" w:lineRule="auto"/>
              <w:ind w:left="313" w:hanging="284"/>
              <w:rPr>
                <w:ins w:id="1728" w:author="Pioch, Martin" w:date="2021-07-28T15:50:00Z"/>
                <w:sz w:val="18"/>
                <w:szCs w:val="18"/>
                <w:lang w:val="en-GB"/>
              </w:rPr>
            </w:pPr>
          </w:p>
        </w:tc>
        <w:tc>
          <w:tcPr>
            <w:tcW w:w="1134" w:type="dxa"/>
            <w:vAlign w:val="center"/>
          </w:tcPr>
          <w:p w14:paraId="0FBA2DFF" w14:textId="77777777" w:rsidR="00904072" w:rsidRPr="00342899" w:rsidRDefault="00904072" w:rsidP="00DB6DE7">
            <w:pPr>
              <w:rPr>
                <w:ins w:id="1729" w:author="Pioch, Martin" w:date="2021-07-28T15:50:00Z"/>
                <w:rFonts w:ascii="Calibri" w:hAnsi="Calibri"/>
                <w:sz w:val="18"/>
                <w:szCs w:val="18"/>
                <w:lang w:val="en-GB"/>
              </w:rPr>
            </w:pPr>
          </w:p>
        </w:tc>
      </w:tr>
      <w:tr w:rsidR="00904072" w:rsidRPr="00342899" w14:paraId="21F147C7" w14:textId="77777777" w:rsidTr="008207E4">
        <w:trPr>
          <w:ins w:id="1730" w:author="Pioch, Martin" w:date="2021-07-28T15:50:00Z"/>
        </w:trPr>
        <w:tc>
          <w:tcPr>
            <w:tcW w:w="7933" w:type="dxa"/>
            <w:vAlign w:val="center"/>
          </w:tcPr>
          <w:p w14:paraId="6AF49E3B" w14:textId="77777777" w:rsidR="00904072" w:rsidRPr="00342899" w:rsidRDefault="00904072" w:rsidP="006762E8">
            <w:pPr>
              <w:pStyle w:val="ListParagraph"/>
              <w:numPr>
                <w:ilvl w:val="0"/>
                <w:numId w:val="19"/>
              </w:numPr>
              <w:spacing w:line="276" w:lineRule="auto"/>
              <w:ind w:left="313" w:hanging="284"/>
              <w:rPr>
                <w:ins w:id="1731" w:author="Pioch, Martin" w:date="2021-07-28T15:50:00Z"/>
                <w:sz w:val="18"/>
                <w:szCs w:val="18"/>
                <w:lang w:val="en-GB"/>
              </w:rPr>
            </w:pPr>
          </w:p>
        </w:tc>
        <w:tc>
          <w:tcPr>
            <w:tcW w:w="1134" w:type="dxa"/>
            <w:vAlign w:val="center"/>
          </w:tcPr>
          <w:p w14:paraId="45672B34" w14:textId="77777777" w:rsidR="00904072" w:rsidRPr="00342899" w:rsidRDefault="00904072" w:rsidP="00DB6DE7">
            <w:pPr>
              <w:rPr>
                <w:ins w:id="1732" w:author="Pioch, Martin" w:date="2021-07-28T15:50:00Z"/>
                <w:rFonts w:ascii="Calibri" w:hAnsi="Calibri"/>
                <w:sz w:val="18"/>
                <w:szCs w:val="18"/>
                <w:lang w:val="en-GB"/>
              </w:rPr>
            </w:pPr>
          </w:p>
        </w:tc>
      </w:tr>
      <w:tr w:rsidR="00904072" w:rsidRPr="00342899" w14:paraId="46079134" w14:textId="77777777" w:rsidTr="008207E4">
        <w:trPr>
          <w:ins w:id="1733" w:author="Pioch, Martin" w:date="2021-07-28T15:50:00Z"/>
        </w:trPr>
        <w:tc>
          <w:tcPr>
            <w:tcW w:w="7933" w:type="dxa"/>
            <w:vAlign w:val="center"/>
          </w:tcPr>
          <w:p w14:paraId="405B679F" w14:textId="77777777" w:rsidR="00904072" w:rsidRPr="00342899" w:rsidRDefault="00904072" w:rsidP="006762E8">
            <w:pPr>
              <w:pStyle w:val="ListParagraph"/>
              <w:numPr>
                <w:ilvl w:val="0"/>
                <w:numId w:val="19"/>
              </w:numPr>
              <w:spacing w:line="276" w:lineRule="auto"/>
              <w:ind w:left="313" w:hanging="284"/>
              <w:rPr>
                <w:ins w:id="1734" w:author="Pioch, Martin" w:date="2021-07-28T15:50:00Z"/>
                <w:sz w:val="18"/>
                <w:szCs w:val="18"/>
                <w:lang w:val="en-GB"/>
              </w:rPr>
            </w:pPr>
          </w:p>
        </w:tc>
        <w:tc>
          <w:tcPr>
            <w:tcW w:w="1134" w:type="dxa"/>
            <w:vAlign w:val="center"/>
          </w:tcPr>
          <w:p w14:paraId="0DA31FCC" w14:textId="77777777" w:rsidR="00904072" w:rsidRPr="00342899" w:rsidRDefault="00904072" w:rsidP="00DB6DE7">
            <w:pPr>
              <w:rPr>
                <w:ins w:id="1735" w:author="Pioch, Martin" w:date="2021-07-28T15:50:00Z"/>
                <w:rFonts w:ascii="Calibri" w:hAnsi="Calibri"/>
                <w:sz w:val="18"/>
                <w:szCs w:val="18"/>
                <w:lang w:val="en-GB"/>
              </w:rPr>
            </w:pPr>
          </w:p>
        </w:tc>
      </w:tr>
      <w:tr w:rsidR="00904072" w:rsidRPr="00342899" w14:paraId="2DF21DD9" w14:textId="77777777" w:rsidTr="008207E4">
        <w:trPr>
          <w:ins w:id="1736" w:author="Pioch, Martin" w:date="2021-07-28T15:50:00Z"/>
        </w:trPr>
        <w:tc>
          <w:tcPr>
            <w:tcW w:w="7933" w:type="dxa"/>
            <w:vAlign w:val="center"/>
          </w:tcPr>
          <w:p w14:paraId="2B5A454B" w14:textId="77777777" w:rsidR="00904072" w:rsidRPr="00342899" w:rsidRDefault="00904072" w:rsidP="006762E8">
            <w:pPr>
              <w:pStyle w:val="ListParagraph"/>
              <w:numPr>
                <w:ilvl w:val="0"/>
                <w:numId w:val="19"/>
              </w:numPr>
              <w:spacing w:line="276" w:lineRule="auto"/>
              <w:ind w:left="313" w:hanging="284"/>
              <w:rPr>
                <w:ins w:id="1737" w:author="Pioch, Martin" w:date="2021-07-28T15:50:00Z"/>
                <w:sz w:val="18"/>
                <w:szCs w:val="18"/>
                <w:lang w:val="en-GB"/>
              </w:rPr>
            </w:pPr>
          </w:p>
        </w:tc>
        <w:tc>
          <w:tcPr>
            <w:tcW w:w="1134" w:type="dxa"/>
            <w:vAlign w:val="center"/>
          </w:tcPr>
          <w:p w14:paraId="41211A13" w14:textId="77777777" w:rsidR="00904072" w:rsidRPr="00342899" w:rsidRDefault="00904072" w:rsidP="00DB6DE7">
            <w:pPr>
              <w:rPr>
                <w:ins w:id="1738" w:author="Pioch, Martin" w:date="2021-07-28T15:50:00Z"/>
                <w:rFonts w:ascii="Calibri" w:hAnsi="Calibri"/>
                <w:sz w:val="18"/>
                <w:szCs w:val="18"/>
                <w:lang w:val="en-GB"/>
              </w:rPr>
            </w:pPr>
          </w:p>
        </w:tc>
      </w:tr>
      <w:tr w:rsidR="00904072" w:rsidRPr="00342899" w14:paraId="69C990A8" w14:textId="77777777" w:rsidTr="008207E4">
        <w:trPr>
          <w:ins w:id="1739" w:author="Pioch, Martin" w:date="2021-07-28T15:50:00Z"/>
        </w:trPr>
        <w:tc>
          <w:tcPr>
            <w:tcW w:w="7933" w:type="dxa"/>
            <w:vAlign w:val="center"/>
          </w:tcPr>
          <w:p w14:paraId="3C6FEA98" w14:textId="77777777" w:rsidR="00904072" w:rsidRPr="00342899" w:rsidRDefault="00904072" w:rsidP="006762E8">
            <w:pPr>
              <w:pStyle w:val="ListParagraph"/>
              <w:numPr>
                <w:ilvl w:val="0"/>
                <w:numId w:val="19"/>
              </w:numPr>
              <w:spacing w:line="276" w:lineRule="auto"/>
              <w:ind w:left="313" w:hanging="284"/>
              <w:rPr>
                <w:ins w:id="1740" w:author="Pioch, Martin" w:date="2021-07-28T15:50:00Z"/>
                <w:sz w:val="18"/>
                <w:szCs w:val="18"/>
                <w:lang w:val="en-GB"/>
              </w:rPr>
            </w:pPr>
          </w:p>
        </w:tc>
        <w:tc>
          <w:tcPr>
            <w:tcW w:w="1134" w:type="dxa"/>
            <w:vAlign w:val="center"/>
          </w:tcPr>
          <w:p w14:paraId="2C879E1D" w14:textId="77777777" w:rsidR="00904072" w:rsidRPr="00342899" w:rsidRDefault="00904072" w:rsidP="00DB6DE7">
            <w:pPr>
              <w:rPr>
                <w:ins w:id="1741" w:author="Pioch, Martin" w:date="2021-07-28T15:50:00Z"/>
                <w:rFonts w:ascii="Calibri" w:hAnsi="Calibri"/>
                <w:sz w:val="18"/>
                <w:szCs w:val="18"/>
                <w:lang w:val="en-GB"/>
              </w:rPr>
            </w:pPr>
          </w:p>
        </w:tc>
      </w:tr>
    </w:tbl>
    <w:p w14:paraId="2306E58C" w14:textId="77777777" w:rsidR="00904072" w:rsidRPr="00342899" w:rsidRDefault="00904072" w:rsidP="00904072">
      <w:pPr>
        <w:rPr>
          <w:ins w:id="1742" w:author="Pioch, Martin" w:date="2021-07-28T15:50:00Z"/>
          <w:rFonts w:ascii="Calibri" w:hAnsi="Calibri" w:cs="Calibri"/>
          <w:iCs/>
          <w:color w:val="FF0000"/>
          <w:lang w:val="en-GB"/>
        </w:rPr>
      </w:pPr>
    </w:p>
    <w:p w14:paraId="5AA0E747" w14:textId="24381E93" w:rsidR="00904072" w:rsidRPr="00342899" w:rsidRDefault="00B370E1" w:rsidP="00B370E1">
      <w:pPr>
        <w:pStyle w:val="Heading3"/>
        <w:rPr>
          <w:ins w:id="1743" w:author="Pioch, Martin" w:date="2021-07-28T15:50:00Z"/>
          <w:rFonts w:cs="Calibri"/>
          <w:b/>
          <w:iCs/>
          <w:lang w:val="en-GB"/>
        </w:rPr>
      </w:pPr>
      <w:bookmarkStart w:id="1744" w:name="_Toc73556638"/>
      <w:bookmarkStart w:id="1745" w:name="_Toc78411044"/>
      <w:ins w:id="1746" w:author="Pioch, Martin" w:date="2021-07-29T00:20:00Z">
        <w:r>
          <w:rPr>
            <w:lang w:val="en-GB"/>
          </w:rPr>
          <w:lastRenderedPageBreak/>
          <w:t xml:space="preserve">5.3.2 </w:t>
        </w:r>
      </w:ins>
      <w:ins w:id="1747" w:author="Pioch, Martin" w:date="2021-07-28T15:50:00Z">
        <w:r w:rsidR="00904072" w:rsidRPr="00342899">
          <w:rPr>
            <w:lang w:val="en-GB"/>
          </w:rPr>
          <w:t>Dissemination and spill-over through the participation of Direct Participants to clusters</w:t>
        </w:r>
        <w:bookmarkEnd w:id="1744"/>
        <w:bookmarkEnd w:id="1745"/>
      </w:ins>
    </w:p>
    <w:p w14:paraId="69D56A34" w14:textId="77777777" w:rsidR="00904072" w:rsidRPr="00342899" w:rsidRDefault="00904072" w:rsidP="00B370E1">
      <w:pPr>
        <w:rPr>
          <w:ins w:id="1748" w:author="Pioch, Martin" w:date="2021-07-28T15:50:00Z"/>
          <w:lang w:val="en-GB"/>
        </w:rPr>
      </w:pPr>
      <w:ins w:id="1749" w:author="Pioch, Martin" w:date="2021-07-28T15:50:00Z">
        <w:r w:rsidRPr="00342899">
          <w:rPr>
            <w:lang w:val="en-GB"/>
          </w:rPr>
          <w:t>Results of the Integrated Project will be disseminated through the clusters to which the Direct Participants are members. It includes, for instance:</w:t>
        </w:r>
      </w:ins>
    </w:p>
    <w:p w14:paraId="3B583DCF" w14:textId="77777777" w:rsidR="00904072" w:rsidRPr="00B370E1" w:rsidRDefault="00904072" w:rsidP="006762E8">
      <w:pPr>
        <w:pStyle w:val="ListParagraph"/>
        <w:numPr>
          <w:ilvl w:val="0"/>
          <w:numId w:val="24"/>
        </w:numPr>
        <w:rPr>
          <w:ins w:id="1750" w:author="Pioch, Martin" w:date="2021-07-28T15:50:00Z"/>
          <w:lang w:val="en-GB"/>
        </w:rPr>
      </w:pPr>
      <w:ins w:id="1751" w:author="Pioch, Martin" w:date="2021-07-28T15:50:00Z">
        <w:r w:rsidRPr="00B370E1">
          <w:rPr>
            <w:lang w:val="en-GB"/>
          </w:rPr>
          <w:t xml:space="preserve">Clusters </w:t>
        </w:r>
      </w:ins>
    </w:p>
    <w:p w14:paraId="4347FDC6" w14:textId="77777777" w:rsidR="00904072" w:rsidRPr="00B370E1" w:rsidRDefault="00904072" w:rsidP="006762E8">
      <w:pPr>
        <w:pStyle w:val="ListParagraph"/>
        <w:numPr>
          <w:ilvl w:val="0"/>
          <w:numId w:val="24"/>
        </w:numPr>
        <w:rPr>
          <w:ins w:id="1752" w:author="Pioch, Martin" w:date="2021-07-28T15:50:00Z"/>
          <w:lang w:val="en-GB"/>
        </w:rPr>
      </w:pPr>
      <w:ins w:id="1753" w:author="Pioch, Martin" w:date="2021-07-28T15:50:00Z">
        <w:r w:rsidRPr="00B370E1">
          <w:rPr>
            <w:lang w:val="en-GB"/>
          </w:rPr>
          <w:t xml:space="preserve">Alliances </w:t>
        </w:r>
      </w:ins>
    </w:p>
    <w:p w14:paraId="3BDF6B06" w14:textId="77777777" w:rsidR="00904072" w:rsidRPr="00B370E1" w:rsidRDefault="00904072" w:rsidP="006762E8">
      <w:pPr>
        <w:pStyle w:val="ListParagraph"/>
        <w:numPr>
          <w:ilvl w:val="0"/>
          <w:numId w:val="24"/>
        </w:numPr>
        <w:rPr>
          <w:ins w:id="1754" w:author="Pioch, Martin" w:date="2021-07-28T15:50:00Z"/>
          <w:lang w:val="en-GB"/>
        </w:rPr>
      </w:pPr>
      <w:ins w:id="1755" w:author="Pioch, Martin" w:date="2021-07-28T15:50:00Z">
        <w:r w:rsidRPr="00B370E1">
          <w:rPr>
            <w:lang w:val="en-GB"/>
          </w:rPr>
          <w:t>Etc.</w:t>
        </w:r>
      </w:ins>
    </w:p>
    <w:p w14:paraId="051993B5" w14:textId="2D87047D" w:rsidR="00904072" w:rsidRDefault="00904072" w:rsidP="00B370E1">
      <w:pPr>
        <w:rPr>
          <w:ins w:id="1756" w:author="Pioch, Martin" w:date="2021-07-29T00:20:00Z"/>
          <w:lang w:val="en-GB"/>
        </w:rPr>
      </w:pPr>
      <w:ins w:id="1757" w:author="Pioch, Martin" w:date="2021-07-28T15:50:00Z">
        <w:r w:rsidRPr="00342899">
          <w:rPr>
            <w:lang w:val="en-GB"/>
          </w:rPr>
          <w:t>Other clusters may be described by each Direct Participant in its respective individual portfolio.</w:t>
        </w:r>
      </w:ins>
    </w:p>
    <w:p w14:paraId="2FC3FC96" w14:textId="77777777" w:rsidR="00B370E1" w:rsidRPr="00342899" w:rsidRDefault="00B370E1" w:rsidP="00B370E1">
      <w:pPr>
        <w:rPr>
          <w:ins w:id="1758" w:author="Pioch, Martin" w:date="2021-07-28T15:50:00Z"/>
          <w:lang w:val="en-GB"/>
        </w:rPr>
      </w:pPr>
    </w:p>
    <w:p w14:paraId="41444804" w14:textId="35CDA6DC" w:rsidR="00904072" w:rsidRPr="00342899" w:rsidRDefault="00B370E1" w:rsidP="00B370E1">
      <w:pPr>
        <w:pStyle w:val="Heading3"/>
        <w:rPr>
          <w:ins w:id="1759" w:author="Pioch, Martin" w:date="2021-07-28T15:50:00Z"/>
          <w:rFonts w:cs="Calibri"/>
          <w:lang w:val="en-GB"/>
        </w:rPr>
      </w:pPr>
      <w:bookmarkStart w:id="1760" w:name="_Toc73556639"/>
      <w:bookmarkStart w:id="1761" w:name="_Toc78411045"/>
      <w:ins w:id="1762" w:author="Pioch, Martin" w:date="2021-07-29T00:20:00Z">
        <w:r>
          <w:rPr>
            <w:lang w:val="en-GB"/>
          </w:rPr>
          <w:t xml:space="preserve">5.3.3 </w:t>
        </w:r>
      </w:ins>
      <w:ins w:id="1763" w:author="Pioch, Martin" w:date="2021-07-28T15:50:00Z">
        <w:r w:rsidR="00904072" w:rsidRPr="00342899">
          <w:rPr>
            <w:lang w:val="en-GB"/>
          </w:rPr>
          <w:t>Dissemination and spill-over through the participation of Direct Participants to professional associations</w:t>
        </w:r>
        <w:bookmarkEnd w:id="1760"/>
        <w:bookmarkEnd w:id="1761"/>
        <w:r w:rsidR="00904072" w:rsidRPr="00342899">
          <w:rPr>
            <w:lang w:val="en-GB"/>
          </w:rPr>
          <w:t xml:space="preserve"> </w:t>
        </w:r>
      </w:ins>
    </w:p>
    <w:p w14:paraId="4F04F014" w14:textId="19E9D710" w:rsidR="00904072" w:rsidRPr="00342899" w:rsidRDefault="00904072" w:rsidP="00B370E1">
      <w:pPr>
        <w:rPr>
          <w:ins w:id="1764" w:author="Pioch, Martin" w:date="2021-07-28T15:50:00Z"/>
          <w:lang w:val="en-GB"/>
        </w:rPr>
      </w:pPr>
      <w:bookmarkStart w:id="1765" w:name="_Ref17748353"/>
      <w:ins w:id="1766" w:author="Pioch, Martin" w:date="2021-07-28T15:50:00Z">
        <w:r w:rsidRPr="00342899">
          <w:rPr>
            <w:lang w:val="en-GB"/>
          </w:rPr>
          <w:t>Professional associations will also constitute a network for dissemination. They include notably:</w:t>
        </w:r>
        <w:bookmarkEnd w:id="1765"/>
      </w:ins>
    </w:p>
    <w:p w14:paraId="0B7B1C24" w14:textId="77777777" w:rsidR="00904072" w:rsidRPr="00342899" w:rsidRDefault="00904072" w:rsidP="00B370E1">
      <w:pPr>
        <w:rPr>
          <w:ins w:id="1767" w:author="Pioch, Martin" w:date="2021-07-28T15:50:00Z"/>
          <w:lang w:val="en-GB"/>
        </w:rPr>
      </w:pPr>
      <w:ins w:id="1768" w:author="Pioch, Martin" w:date="2021-07-28T15:50:00Z">
        <w:r w:rsidRPr="00342899">
          <w:rPr>
            <w:lang w:val="en-GB"/>
          </w:rPr>
          <w:t>A close communication and connection to trade associations, chambers of commerce and other intermediary bodies (such as public employment services) will also constitute a way of dissemination.</w:t>
        </w:r>
      </w:ins>
    </w:p>
    <w:p w14:paraId="0CF341A3" w14:textId="33D575F7" w:rsidR="00904072" w:rsidRDefault="00904072" w:rsidP="00B370E1">
      <w:pPr>
        <w:rPr>
          <w:ins w:id="1769" w:author="Pioch, Martin" w:date="2021-07-29T00:22:00Z"/>
          <w:lang w:val="en-GB"/>
        </w:rPr>
      </w:pPr>
      <w:ins w:id="1770" w:author="Pioch, Martin" w:date="2021-07-28T15:50:00Z">
        <w:r w:rsidRPr="00342899">
          <w:rPr>
            <w:lang w:val="en-GB"/>
          </w:rPr>
          <w:t xml:space="preserve">As mentioned </w:t>
        </w:r>
      </w:ins>
      <w:ins w:id="1771" w:author="Pioch, Martin" w:date="2021-07-29T00:21:00Z">
        <w:r w:rsidR="00B370E1" w:rsidRPr="00342899">
          <w:rPr>
            <w:lang w:val="en-GB"/>
          </w:rPr>
          <w:t>above,</w:t>
        </w:r>
      </w:ins>
      <w:ins w:id="1772" w:author="Pioch, Martin" w:date="2021-07-28T15:50:00Z">
        <w:r w:rsidRPr="00342899">
          <w:rPr>
            <w:lang w:val="en-GB"/>
          </w:rPr>
          <w:t xml:space="preserve"> IP-unprotected results will be disseminated to the scientific community and the industry. Such dissemination effects will benefit many institutions and will not be limited to the industry where each Direct Participant is active.</w:t>
        </w:r>
      </w:ins>
    </w:p>
    <w:p w14:paraId="1F1B592D" w14:textId="77777777" w:rsidR="00B370E1" w:rsidRPr="00342899" w:rsidRDefault="00B370E1" w:rsidP="00B370E1">
      <w:pPr>
        <w:rPr>
          <w:ins w:id="1773" w:author="Pioch, Martin" w:date="2021-07-28T15:50:00Z"/>
          <w:lang w:val="en-GB"/>
        </w:rPr>
      </w:pPr>
    </w:p>
    <w:p w14:paraId="6B29B24D" w14:textId="7B800D55" w:rsidR="00904072" w:rsidRPr="00342899" w:rsidRDefault="00B370E1" w:rsidP="00B370E1">
      <w:pPr>
        <w:pStyle w:val="Heading3"/>
        <w:rPr>
          <w:ins w:id="1774" w:author="Pioch, Martin" w:date="2021-07-28T15:50:00Z"/>
          <w:lang w:val="en-GB"/>
        </w:rPr>
      </w:pPr>
      <w:bookmarkStart w:id="1775" w:name="_Toc73556640"/>
      <w:bookmarkStart w:id="1776" w:name="_Toc78411046"/>
      <w:ins w:id="1777" w:author="Pioch, Martin" w:date="2021-07-29T00:21:00Z">
        <w:r>
          <w:rPr>
            <w:lang w:val="en-GB"/>
          </w:rPr>
          <w:t xml:space="preserve">5.3.4 </w:t>
        </w:r>
      </w:ins>
      <w:ins w:id="1778" w:author="Pioch, Martin" w:date="2021-07-28T15:50:00Z">
        <w:r w:rsidR="00904072" w:rsidRPr="00342899">
          <w:rPr>
            <w:lang w:val="en-GB"/>
          </w:rPr>
          <w:t>Other dissemination</w:t>
        </w:r>
        <w:bookmarkEnd w:id="1775"/>
        <w:bookmarkEnd w:id="1776"/>
      </w:ins>
    </w:p>
    <w:p w14:paraId="39AA14A2" w14:textId="7A8C716F" w:rsidR="00904072" w:rsidRDefault="00904072" w:rsidP="00B370E1">
      <w:pPr>
        <w:rPr>
          <w:ins w:id="1779" w:author="Pioch, Martin" w:date="2021-07-29T00:21:00Z"/>
          <w:lang w:val="en-GB"/>
        </w:rPr>
      </w:pPr>
      <w:ins w:id="1780" w:author="Pioch, Martin" w:date="2021-07-28T15:50:00Z">
        <w:r w:rsidRPr="00342899">
          <w:rPr>
            <w:lang w:val="en-GB"/>
          </w:rPr>
          <w:t>Direct Participants will cooperate with firefighters in the EU to help them gain knowledge and methodology on safety issues relating to the GEN 3 and GEN 4 cells and modules.</w:t>
        </w:r>
      </w:ins>
    </w:p>
    <w:p w14:paraId="7ED20FB5" w14:textId="77777777" w:rsidR="00B370E1" w:rsidRPr="00342899" w:rsidRDefault="00B370E1" w:rsidP="00B370E1">
      <w:pPr>
        <w:pStyle w:val="ITAbsatzohneNr"/>
        <w:keepNext/>
        <w:suppressAutoHyphens/>
        <w:spacing w:before="120" w:after="120"/>
        <w:jc w:val="both"/>
        <w:rPr>
          <w:ins w:id="1781" w:author="Pioch, Martin" w:date="2021-07-28T15:50:00Z"/>
          <w:rFonts w:ascii="Calibri" w:hAnsi="Calibri" w:cs="Calibri"/>
          <w:lang w:val="en-GB"/>
        </w:rPr>
      </w:pPr>
    </w:p>
    <w:p w14:paraId="4CE64A9D" w14:textId="30353EB0" w:rsidR="00904072" w:rsidRPr="00342899" w:rsidRDefault="00B370E1" w:rsidP="00B370E1">
      <w:pPr>
        <w:pStyle w:val="Heading2"/>
        <w:rPr>
          <w:ins w:id="1782" w:author="Pioch, Martin" w:date="2021-07-28T15:50:00Z"/>
          <w:lang w:val="en-GB"/>
        </w:rPr>
      </w:pPr>
      <w:bookmarkStart w:id="1783" w:name="_Toc73556641"/>
      <w:bookmarkStart w:id="1784" w:name="_Toc78411047"/>
      <w:ins w:id="1785" w:author="Pioch, Martin" w:date="2021-07-29T00:22:00Z">
        <w:r>
          <w:rPr>
            <w:lang w:val="en-GB"/>
          </w:rPr>
          <w:t xml:space="preserve">5.4 </w:t>
        </w:r>
      </w:ins>
      <w:ins w:id="1786" w:author="Pioch, Martin" w:date="2021-07-28T15:50:00Z">
        <w:r w:rsidR="00904072" w:rsidRPr="00342899">
          <w:rPr>
            <w:lang w:val="en-GB"/>
          </w:rPr>
          <w:t>Dissemination and spill-over by IP-protected results diffusion</w:t>
        </w:r>
        <w:bookmarkEnd w:id="1783"/>
        <w:bookmarkEnd w:id="1784"/>
      </w:ins>
    </w:p>
    <w:p w14:paraId="39C958FB" w14:textId="4FB9C556" w:rsidR="00904072" w:rsidRDefault="00904072" w:rsidP="00B370E1">
      <w:pPr>
        <w:rPr>
          <w:ins w:id="1787" w:author="Pioch, Martin" w:date="2021-07-29T00:23:00Z"/>
          <w:lang w:val="en-GB"/>
        </w:rPr>
      </w:pPr>
      <w:ins w:id="1788" w:author="Pioch, Martin" w:date="2021-07-28T15:50:00Z">
        <w:r w:rsidRPr="00342899">
          <w:rPr>
            <w:lang w:val="en-GB"/>
          </w:rPr>
          <w:t>The Direct Participants will use several ways for disseminating IP-protected results. Below are provided some examples of dissemination. Additional details are mentioned in each individual portfolio.</w:t>
        </w:r>
      </w:ins>
    </w:p>
    <w:p w14:paraId="24D44CE2" w14:textId="77777777" w:rsidR="00B370E1" w:rsidRPr="00342899" w:rsidRDefault="00B370E1" w:rsidP="00B370E1">
      <w:pPr>
        <w:rPr>
          <w:ins w:id="1789" w:author="Pioch, Martin" w:date="2021-07-28T15:50:00Z"/>
          <w:lang w:val="en-GB"/>
        </w:rPr>
      </w:pPr>
    </w:p>
    <w:p w14:paraId="237D747F" w14:textId="7CD26CBC" w:rsidR="00904072" w:rsidRPr="00342899" w:rsidRDefault="00B370E1" w:rsidP="00B370E1">
      <w:pPr>
        <w:pStyle w:val="Heading2"/>
        <w:rPr>
          <w:ins w:id="1790" w:author="Pioch, Martin" w:date="2021-07-28T15:50:00Z"/>
          <w:b/>
          <w:lang w:val="en-GB"/>
        </w:rPr>
      </w:pPr>
      <w:bookmarkStart w:id="1791" w:name="_Toc17472080"/>
      <w:bookmarkStart w:id="1792" w:name="_Toc73556642"/>
      <w:bookmarkStart w:id="1793" w:name="_Toc78411048"/>
      <w:ins w:id="1794" w:author="Pioch, Martin" w:date="2021-07-29T00:22:00Z">
        <w:r>
          <w:rPr>
            <w:lang w:val="en-GB"/>
          </w:rPr>
          <w:t xml:space="preserve">5.5 </w:t>
        </w:r>
      </w:ins>
      <w:ins w:id="1795" w:author="Pioch, Martin" w:date="2021-07-28T15:50:00Z">
        <w:r w:rsidR="00904072" w:rsidRPr="00342899">
          <w:rPr>
            <w:lang w:val="en-GB"/>
          </w:rPr>
          <w:t>Spill-over effects in FID</w:t>
        </w:r>
        <w:bookmarkEnd w:id="1791"/>
        <w:bookmarkEnd w:id="1792"/>
        <w:bookmarkEnd w:id="1793"/>
      </w:ins>
    </w:p>
    <w:p w14:paraId="1EEAF5CB" w14:textId="77777777" w:rsidR="00904072" w:rsidRPr="00342899" w:rsidRDefault="00904072" w:rsidP="00B370E1">
      <w:pPr>
        <w:rPr>
          <w:ins w:id="1796" w:author="Pioch, Martin" w:date="2021-07-28T15:50:00Z"/>
          <w:lang w:val="en-GB"/>
        </w:rPr>
      </w:pPr>
      <w:ins w:id="1797" w:author="Pioch, Martin" w:date="2021-07-28T15:50:00Z">
        <w:r w:rsidRPr="00342899">
          <w:rPr>
            <w:lang w:val="en-GB"/>
          </w:rPr>
          <w:t>Within the timeframe of the Integrated Project, FID activities will lead to significant spill-over effects in downstream markets, among Direct Participants but also beyond them. Downstream participants will benefit in many ways from the FID phase. The Integrated Project will enable them to develop new product applications and designs and to acquire specific skills as well as know-how, which again can be used in cooperation with third parties (inside or outside the Integrated Project).</w:t>
        </w:r>
      </w:ins>
    </w:p>
    <w:p w14:paraId="36E4356D" w14:textId="77777777" w:rsidR="00904072" w:rsidRPr="00342899" w:rsidRDefault="00904072" w:rsidP="00B370E1">
      <w:pPr>
        <w:rPr>
          <w:ins w:id="1798" w:author="Pioch, Martin" w:date="2021-07-28T15:50:00Z"/>
          <w:lang w:val="en-GB"/>
        </w:rPr>
      </w:pPr>
      <w:ins w:id="1799" w:author="Pioch, Martin" w:date="2021-07-28T15:50:00Z">
        <w:r w:rsidRPr="00342899">
          <w:rPr>
            <w:lang w:val="en-GB"/>
          </w:rPr>
          <w:t>The Integrated Project will provide access to next generation XXXX, as well as to new technologies issued from FID phase to partners, LEs, SMEs and RTOs. This will be very helpful for SMEs and RTOs that want to develop new knowledge and applications considering the entire lifecycle of this high-performance XXXX. These partners will benefit of an early access to the latest technologies available and will be able to shorten their development time.</w:t>
        </w:r>
      </w:ins>
    </w:p>
    <w:p w14:paraId="6BE277C7" w14:textId="234BCCE6" w:rsidR="00904072" w:rsidRPr="00342899" w:rsidRDefault="00904072" w:rsidP="00B370E1">
      <w:pPr>
        <w:rPr>
          <w:ins w:id="1800" w:author="Pioch, Martin" w:date="2021-07-28T15:50:00Z"/>
          <w:lang w:val="en-GB"/>
        </w:rPr>
      </w:pPr>
      <w:ins w:id="1801" w:author="Pioch, Martin" w:date="2021-07-28T15:50:00Z">
        <w:r w:rsidRPr="00342899">
          <w:rPr>
            <w:lang w:val="en-GB"/>
          </w:rPr>
          <w:t xml:space="preserve">The FID phase will also generate spill-over effects to other industrial partners such as equipment manufacturers present all over Europe. Indeed, </w:t>
        </w:r>
      </w:ins>
      <w:ins w:id="1802" w:author="Pioch, Martin" w:date="2021-07-29T00:23:00Z">
        <w:r w:rsidR="00B370E1" w:rsidRPr="00342899">
          <w:rPr>
            <w:lang w:val="en-GB"/>
          </w:rPr>
          <w:t>to</w:t>
        </w:r>
      </w:ins>
      <w:ins w:id="1803" w:author="Pioch, Martin" w:date="2021-07-28T15:50:00Z">
        <w:r w:rsidRPr="00342899">
          <w:rPr>
            <w:lang w:val="en-GB"/>
          </w:rPr>
          <w:t xml:space="preserve"> support the FID phase, some technological progress will be needed from these industries. Therefore, they will benefit from their own feedback regarding RDI improving their own equipment, </w:t>
        </w:r>
      </w:ins>
      <w:ins w:id="1804" w:author="Pioch, Martin" w:date="2021-07-29T00:23:00Z">
        <w:r w:rsidR="00B370E1" w:rsidRPr="00342899">
          <w:rPr>
            <w:lang w:val="en-GB"/>
          </w:rPr>
          <w:t>materials,</w:t>
        </w:r>
      </w:ins>
      <w:ins w:id="1805" w:author="Pioch, Martin" w:date="2021-07-28T15:50:00Z">
        <w:r w:rsidRPr="00342899">
          <w:rPr>
            <w:lang w:val="en-GB"/>
          </w:rPr>
          <w:t xml:space="preserve"> and processes. This spill-over will be reinforced since the scope of Integrated Project is very large.</w:t>
        </w:r>
      </w:ins>
    </w:p>
    <w:p w14:paraId="6A19FDAF" w14:textId="77777777" w:rsidR="00904072" w:rsidRPr="00342899" w:rsidRDefault="00904072" w:rsidP="00B370E1">
      <w:pPr>
        <w:rPr>
          <w:ins w:id="1806" w:author="Pioch, Martin" w:date="2021-07-28T15:50:00Z"/>
          <w:lang w:val="en-GB"/>
        </w:rPr>
      </w:pPr>
      <w:ins w:id="1807" w:author="Pioch, Martin" w:date="2021-07-28T15:50:00Z">
        <w:r w:rsidRPr="00342899">
          <w:rPr>
            <w:lang w:val="en-GB"/>
          </w:rPr>
          <w:lastRenderedPageBreak/>
          <w:t>More specifically, the Direct Participants will use several ways for disseminating results during the FID. Below are provided some examples of dissemination. Additional details are mentioned in each individual portfolio.</w:t>
        </w:r>
      </w:ins>
    </w:p>
    <w:p w14:paraId="08F7A1AA" w14:textId="0B9E6B2B" w:rsidR="00904072" w:rsidRPr="00342899" w:rsidRDefault="00904072" w:rsidP="00B370E1">
      <w:pPr>
        <w:rPr>
          <w:ins w:id="1808" w:author="Pioch, Martin" w:date="2021-07-28T15:50:00Z"/>
          <w:lang w:val="en-GB"/>
        </w:rPr>
      </w:pPr>
      <w:ins w:id="1809" w:author="Pioch, Martin" w:date="2021-07-28T15:50:00Z">
        <w:r w:rsidRPr="00342899">
          <w:rPr>
            <w:lang w:val="en-GB"/>
          </w:rPr>
          <w:t xml:space="preserve">Thus, the benefits of the FID phase are clearly not limited to the Direct Participants </w:t>
        </w:r>
      </w:ins>
      <w:ins w:id="1810" w:author="Pioch, Martin" w:date="2021-07-29T00:23:00Z">
        <w:r w:rsidR="00B370E1" w:rsidRPr="00342899">
          <w:rPr>
            <w:lang w:val="en-GB"/>
          </w:rPr>
          <w:t>themselves but</w:t>
        </w:r>
      </w:ins>
      <w:ins w:id="1811" w:author="Pioch, Martin" w:date="2021-07-28T15:50:00Z">
        <w:r w:rsidRPr="00342899">
          <w:rPr>
            <w:lang w:val="en-GB"/>
          </w:rPr>
          <w:t xml:space="preserve"> will also spill-over to the indirectly involved partners and expand to many EU high-tech industries, businesses and RTOs. The IPCEI on XXXX will therefore create positive spill-over effects on multiple levels of the value chain within the FID.</w:t>
        </w:r>
      </w:ins>
    </w:p>
    <w:p w14:paraId="5DED1BAA" w14:textId="1083F007" w:rsidR="006165BD" w:rsidRPr="00342899" w:rsidRDefault="00904072" w:rsidP="00B370E1">
      <w:pPr>
        <w:rPr>
          <w:rFonts w:cs="Arial"/>
          <w:lang w:val="en-GB"/>
        </w:rPr>
      </w:pPr>
      <w:ins w:id="1812" w:author="Pioch, Martin" w:date="2021-07-28T15:50:00Z">
        <w:r w:rsidRPr="00342899">
          <w:rPr>
            <w:lang w:val="en-GB"/>
          </w:rPr>
          <w:t>It stems from the above that the benefits of the Integrated Project are not limited to the Direct Participants but benefit the EU economy and society at large. These benefits are clearly defined in a concrete and identifiable manner, in accordance with pt. 17 of the IPCEI Communication</w:t>
        </w:r>
      </w:ins>
    </w:p>
    <w:p w14:paraId="1AAEAB6B" w14:textId="77777777" w:rsidR="006165BD" w:rsidRPr="00342899" w:rsidRDefault="006165BD" w:rsidP="006165BD">
      <w:pPr>
        <w:spacing w:after="120"/>
        <w:jc w:val="both"/>
        <w:rPr>
          <w:rFonts w:cs="Arial"/>
          <w:sz w:val="24"/>
          <w:szCs w:val="24"/>
          <w:lang w:val="en-GB"/>
        </w:rPr>
      </w:pPr>
    </w:p>
    <w:p w14:paraId="39F2EE61" w14:textId="77777777" w:rsidR="006165BD" w:rsidRPr="00342899" w:rsidRDefault="006165BD" w:rsidP="00801436">
      <w:pPr>
        <w:pStyle w:val="Heading1"/>
        <w:rPr>
          <w:lang w:val="en-GB"/>
        </w:rPr>
      </w:pPr>
      <w:bookmarkStart w:id="1813" w:name="_Toc78411049"/>
      <w:r w:rsidRPr="00342899">
        <w:rPr>
          <w:lang w:val="en-GB"/>
        </w:rPr>
        <w:t>6</w:t>
      </w:r>
      <w:r w:rsidRPr="00342899">
        <w:rPr>
          <w:lang w:val="en-GB"/>
        </w:rPr>
        <w:tab/>
        <w:t>Participation of Several Member States</w:t>
      </w:r>
      <w:bookmarkEnd w:id="1813"/>
    </w:p>
    <w:p w14:paraId="54D42F3A" w14:textId="57740E64" w:rsidR="007B3DFE" w:rsidRPr="00342899" w:rsidRDefault="007B3DFE" w:rsidP="00801436">
      <w:pPr>
        <w:pStyle w:val="Heading2"/>
        <w:rPr>
          <w:lang w:val="en-GB"/>
        </w:rPr>
      </w:pPr>
      <w:bookmarkStart w:id="1814" w:name="_Toc78411050"/>
      <w:r w:rsidRPr="00342899">
        <w:rPr>
          <w:lang w:val="en-GB"/>
        </w:rPr>
        <w:t>6.1</w:t>
      </w:r>
      <w:r w:rsidRPr="00342899">
        <w:rPr>
          <w:lang w:val="en-GB"/>
        </w:rPr>
        <w:tab/>
      </w:r>
      <w:r w:rsidR="006165BD" w:rsidRPr="00342899">
        <w:rPr>
          <w:lang w:val="en-GB"/>
        </w:rPr>
        <w:t>Member States Participating in Project</w:t>
      </w:r>
      <w:bookmarkEnd w:id="1814"/>
    </w:p>
    <w:p w14:paraId="0BA1EC7A" w14:textId="5A7F08D3" w:rsidR="00116FF6" w:rsidRPr="00342899" w:rsidRDefault="00116FF6" w:rsidP="00116FF6">
      <w:pPr>
        <w:rPr>
          <w:lang w:val="en-GB"/>
        </w:rPr>
      </w:pPr>
      <w:r w:rsidRPr="00342899">
        <w:rPr>
          <w:lang w:val="en-GB"/>
        </w:rPr>
        <w:t xml:space="preserve">The above Figure XX depicts the direct participants and their headquarters within their member state. A total number of XX MS have selected XX companies in the context of the IPCEI ME/CT following a competitive, </w:t>
      </w:r>
      <w:r w:rsidR="001A00D0" w:rsidRPr="00342899">
        <w:rPr>
          <w:lang w:val="en-GB"/>
        </w:rPr>
        <w:t>transparent,</w:t>
      </w:r>
      <w:r w:rsidRPr="00342899">
        <w:rPr>
          <w:lang w:val="en-GB"/>
        </w:rPr>
        <w:t xml:space="preserve"> and non-discriminatory procedure. Moreover – in accordance with pt. 20.a) of the IPCEI Communication – the IPCEI ME/CT has been designed in a way that makes it possible for all interested MS to participate. All participating member states were invited to join two initial networking workshops, organised by the German coordinator, on XX April 2021 etc. Additionally. This illustrated the transparent and non-discriminatory scope of the integrated project as well as the fact that different types of individual projects with very different amounts of public support have been selected by the existing MS. The Integrated Project involves more than one MS in accordance </w:t>
      </w:r>
    </w:p>
    <w:p w14:paraId="6054E032" w14:textId="7B5CE96C" w:rsidR="00116FF6" w:rsidRPr="00342899" w:rsidRDefault="00116FF6" w:rsidP="00116FF6">
      <w:pPr>
        <w:rPr>
          <w:lang w:val="en-GB"/>
        </w:rPr>
      </w:pPr>
      <w:r w:rsidRPr="00342899">
        <w:rPr>
          <w:lang w:val="en-GB"/>
        </w:rPr>
        <w:t>Each individual project is co-financed by each Direct Participant as described in their respective portfolios, in accordance with pt. 18 of the IPCEI Communication.</w:t>
      </w:r>
    </w:p>
    <w:p w14:paraId="1A58EBA5" w14:textId="77777777" w:rsidR="00116FF6" w:rsidRPr="00342899" w:rsidRDefault="00116FF6" w:rsidP="00116FF6">
      <w:pPr>
        <w:rPr>
          <w:lang w:val="en-GB"/>
        </w:rPr>
      </w:pPr>
    </w:p>
    <w:p w14:paraId="6FB78AFB" w14:textId="39CEA01C" w:rsidR="006165BD" w:rsidRPr="00342899" w:rsidRDefault="007B3DFE" w:rsidP="00801436">
      <w:pPr>
        <w:pStyle w:val="Heading2"/>
        <w:rPr>
          <w:lang w:val="en-GB"/>
        </w:rPr>
      </w:pPr>
      <w:bookmarkStart w:id="1815" w:name="_Toc78411051"/>
      <w:r w:rsidRPr="00342899">
        <w:rPr>
          <w:lang w:val="en-GB"/>
        </w:rPr>
        <w:t>6.2</w:t>
      </w:r>
      <w:r w:rsidRPr="00342899">
        <w:rPr>
          <w:lang w:val="en-GB"/>
        </w:rPr>
        <w:tab/>
      </w:r>
      <w:r w:rsidR="006165BD" w:rsidRPr="00342899">
        <w:rPr>
          <w:lang w:val="en-GB"/>
        </w:rPr>
        <w:t>Member States Strategic Perspective</w:t>
      </w:r>
      <w:bookmarkEnd w:id="1815"/>
    </w:p>
    <w:p w14:paraId="5B584A4B" w14:textId="77777777" w:rsidR="00116FF6" w:rsidRPr="00342899" w:rsidRDefault="00116FF6" w:rsidP="00116FF6">
      <w:pPr>
        <w:pStyle w:val="Heading3"/>
        <w:rPr>
          <w:lang w:val="en-GB"/>
        </w:rPr>
      </w:pPr>
      <w:bookmarkStart w:id="1816" w:name="_Toc78411052"/>
      <w:r w:rsidRPr="00342899">
        <w:rPr>
          <w:lang w:val="en-GB"/>
        </w:rPr>
        <w:t>6.2.1 MALTA Strategic goal</w:t>
      </w:r>
      <w:bookmarkEnd w:id="1816"/>
    </w:p>
    <w:p w14:paraId="30694CC2" w14:textId="632FCC53" w:rsidR="00116FF6" w:rsidRPr="00342899" w:rsidRDefault="00116FF6" w:rsidP="00116FF6">
      <w:pPr>
        <w:rPr>
          <w:lang w:val="en-GB"/>
        </w:rPr>
      </w:pPr>
      <w:r w:rsidRPr="00342899">
        <w:rPr>
          <w:lang w:val="en-GB"/>
        </w:rPr>
        <w:t>Malta recognises the strategic and economic importance of the Microelectronics sector</w:t>
      </w:r>
      <w:ins w:id="1817" w:author="Pioch, Martin" w:date="2021-07-28T13:02:00Z">
        <w:r w:rsidR="004D55AC" w:rsidRPr="00342899">
          <w:rPr>
            <w:lang w:val="en-GB"/>
          </w:rPr>
          <w:t xml:space="preserve"> both </w:t>
        </w:r>
      </w:ins>
      <w:del w:id="1818" w:author="Pioch, Martin" w:date="2021-07-28T13:02:00Z">
        <w:r w:rsidRPr="00342899" w:rsidDel="004D55AC">
          <w:rPr>
            <w:lang w:val="en-GB"/>
          </w:rPr>
          <w:delText xml:space="preserve"> </w:delText>
        </w:r>
      </w:del>
      <w:r w:rsidRPr="00342899">
        <w:rPr>
          <w:lang w:val="en-GB"/>
        </w:rPr>
        <w:t>at national level and on a European scale. The goal is to enforce and consolidate the innovation and competitiveness of some key industrial assets operating in MALTA in the field of Microelectronics back-end manufacturing and power electronics.</w:t>
      </w:r>
    </w:p>
    <w:p w14:paraId="52B27B5A" w14:textId="6AC807DD" w:rsidR="00116FF6" w:rsidRPr="00342899" w:rsidRDefault="00116FF6" w:rsidP="00116FF6">
      <w:pPr>
        <w:rPr>
          <w:rFonts w:cs="Arial"/>
          <w:szCs w:val="20"/>
          <w:lang w:val="en-GB"/>
        </w:rPr>
      </w:pPr>
      <w:r w:rsidRPr="00342899">
        <w:rPr>
          <w:lang w:val="en-GB"/>
        </w:rPr>
        <w:t xml:space="preserve">Through its participation in the IPCEI ME-CT, Malta aims to enforce and consolidate the innovation and competitiveness of some of its key industrial assets involved in back-end manufacturing operations. These assets are strategic to ensure </w:t>
      </w:r>
      <w:ins w:id="1819" w:author="Pioch, Martin" w:date="2021-07-28T13:03:00Z">
        <w:r w:rsidR="004D55AC" w:rsidRPr="00342899">
          <w:rPr>
            <w:lang w:val="en-GB"/>
          </w:rPr>
          <w:t xml:space="preserve">EU </w:t>
        </w:r>
      </w:ins>
      <w:r w:rsidRPr="00342899">
        <w:rPr>
          <w:lang w:val="en-GB"/>
        </w:rPr>
        <w:t xml:space="preserve">sovereignty </w:t>
      </w:r>
      <w:ins w:id="1820" w:author="Pioch, Martin" w:date="2021-07-28T13:03:00Z">
        <w:r w:rsidR="004D55AC" w:rsidRPr="00342899">
          <w:rPr>
            <w:lang w:val="en-GB"/>
          </w:rPr>
          <w:t xml:space="preserve">and future autonomy </w:t>
        </w:r>
      </w:ins>
      <w:r w:rsidRPr="00342899">
        <w:rPr>
          <w:lang w:val="en-GB"/>
        </w:rPr>
        <w:t xml:space="preserve">on key </w:t>
      </w:r>
      <w:ins w:id="1821" w:author="Pioch, Martin" w:date="2021-07-28T13:03:00Z">
        <w:r w:rsidR="004D55AC" w:rsidRPr="00342899">
          <w:rPr>
            <w:lang w:val="en-GB"/>
          </w:rPr>
          <w:t>microelectronics back-end capacity, that is in f</w:t>
        </w:r>
      </w:ins>
      <w:ins w:id="1822" w:author="Pioch, Martin" w:date="2021-07-28T13:04:00Z">
        <w:r w:rsidR="004D55AC" w:rsidRPr="00342899">
          <w:rPr>
            <w:lang w:val="en-GB"/>
          </w:rPr>
          <w:t>ierce competition vs. far east.</w:t>
        </w:r>
      </w:ins>
      <w:ins w:id="1823" w:author="Pioch, Martin" w:date="2021-07-28T13:03:00Z">
        <w:r w:rsidR="004D55AC" w:rsidRPr="00342899">
          <w:rPr>
            <w:lang w:val="en-GB"/>
          </w:rPr>
          <w:t xml:space="preserve"> </w:t>
        </w:r>
      </w:ins>
    </w:p>
    <w:p w14:paraId="24331379" w14:textId="1417593C" w:rsidR="00116FF6" w:rsidRPr="00342899" w:rsidRDefault="00116FF6" w:rsidP="00116FF6">
      <w:pPr>
        <w:rPr>
          <w:lang w:val="en-GB"/>
        </w:rPr>
      </w:pPr>
      <w:r w:rsidRPr="00342899">
        <w:rPr>
          <w:lang w:val="en-GB"/>
        </w:rPr>
        <w:t xml:space="preserve">Support for the implementation of these strategic projects is essential to maintain </w:t>
      </w:r>
      <w:ins w:id="1824" w:author="Pioch, Martin" w:date="2021-07-28T13:04:00Z">
        <w:r w:rsidR="001534BF" w:rsidRPr="00342899">
          <w:rPr>
            <w:lang w:val="en-GB"/>
          </w:rPr>
          <w:t xml:space="preserve">our stakeholder’s </w:t>
        </w:r>
      </w:ins>
      <w:r w:rsidRPr="00342899">
        <w:rPr>
          <w:lang w:val="en-GB"/>
        </w:rPr>
        <w:t xml:space="preserve">advanced position </w:t>
      </w:r>
      <w:ins w:id="1825" w:author="Pioch, Martin" w:date="2021-07-28T13:04:00Z">
        <w:r w:rsidR="001534BF" w:rsidRPr="00342899">
          <w:rPr>
            <w:lang w:val="en-GB"/>
          </w:rPr>
          <w:t xml:space="preserve">in </w:t>
        </w:r>
      </w:ins>
      <w:r w:rsidRPr="00342899">
        <w:rPr>
          <w:lang w:val="en-GB"/>
        </w:rPr>
        <w:t xml:space="preserve">the sector. </w:t>
      </w:r>
      <w:ins w:id="1826" w:author="Pioch, Martin" w:date="2021-07-28T13:05:00Z">
        <w:r w:rsidR="001534BF" w:rsidRPr="00342899">
          <w:rPr>
            <w:lang w:val="en-GB"/>
          </w:rPr>
          <w:t>According to the Maltese government, this strategy is perfectly in line with the IPCEI ME-CT.</w:t>
        </w:r>
      </w:ins>
    </w:p>
    <w:p w14:paraId="6F5B9FD7" w14:textId="170EFDCB" w:rsidR="006165BD" w:rsidRPr="00342899" w:rsidRDefault="006165BD" w:rsidP="006165BD">
      <w:pPr>
        <w:spacing w:after="120"/>
        <w:jc w:val="both"/>
        <w:rPr>
          <w:rFonts w:cs="Arial"/>
          <w:lang w:val="en-GB"/>
        </w:rPr>
      </w:pPr>
    </w:p>
    <w:p w14:paraId="352B1BC7" w14:textId="77777777" w:rsidR="00A775DA" w:rsidRPr="00342899" w:rsidRDefault="00A775DA" w:rsidP="006165BD">
      <w:pPr>
        <w:spacing w:after="120"/>
        <w:jc w:val="both"/>
        <w:rPr>
          <w:rFonts w:cs="Arial"/>
          <w:lang w:val="en-GB"/>
        </w:rPr>
      </w:pPr>
    </w:p>
    <w:p w14:paraId="290FE13C" w14:textId="4259AEB6" w:rsidR="006165BD" w:rsidRPr="00342899" w:rsidRDefault="006165BD" w:rsidP="00801436">
      <w:pPr>
        <w:pStyle w:val="Heading1"/>
        <w:rPr>
          <w:lang w:val="en-GB"/>
        </w:rPr>
      </w:pPr>
      <w:bookmarkStart w:id="1827" w:name="_Toc78411053"/>
      <w:r w:rsidRPr="00342899">
        <w:rPr>
          <w:lang w:val="en-GB"/>
        </w:rPr>
        <w:lastRenderedPageBreak/>
        <w:t>7</w:t>
      </w:r>
      <w:r w:rsidRPr="00342899">
        <w:rPr>
          <w:lang w:val="en-GB"/>
        </w:rPr>
        <w:tab/>
        <w:t>Necessity and proportionality of the aid</w:t>
      </w:r>
      <w:bookmarkEnd w:id="1827"/>
    </w:p>
    <w:p w14:paraId="0590476D" w14:textId="126F1E28" w:rsidR="007B3DFE" w:rsidRPr="00342899" w:rsidRDefault="007B3DFE" w:rsidP="00801436">
      <w:pPr>
        <w:pStyle w:val="Heading2"/>
        <w:rPr>
          <w:lang w:val="en-GB"/>
        </w:rPr>
      </w:pPr>
      <w:bookmarkStart w:id="1828" w:name="_Toc78411054"/>
      <w:r w:rsidRPr="00342899">
        <w:rPr>
          <w:lang w:val="en-GB"/>
        </w:rPr>
        <w:t>7.1</w:t>
      </w:r>
      <w:r w:rsidRPr="00342899">
        <w:rPr>
          <w:lang w:val="en-GB"/>
        </w:rPr>
        <w:tab/>
        <w:t>State Aid Measures</w:t>
      </w:r>
      <w:bookmarkEnd w:id="1828"/>
    </w:p>
    <w:p w14:paraId="4BE48CEB" w14:textId="19FEE98B" w:rsidR="00116FF6" w:rsidRPr="00342899" w:rsidRDefault="00116FF6" w:rsidP="00116FF6">
      <w:pPr>
        <w:rPr>
          <w:lang w:val="en-GB"/>
        </w:rPr>
      </w:pPr>
      <w:r w:rsidRPr="00342899">
        <w:rPr>
          <w:lang w:val="en-GB"/>
        </w:rPr>
        <w:t>The notified measure is a case of application of the IPCEI Communication</w:t>
      </w:r>
    </w:p>
    <w:p w14:paraId="3CDCF430" w14:textId="7E1A3947" w:rsidR="007B3DFE" w:rsidRPr="00342899" w:rsidRDefault="007B3DFE" w:rsidP="00801436">
      <w:pPr>
        <w:pStyle w:val="Heading2"/>
        <w:rPr>
          <w:lang w:val="en-GB"/>
        </w:rPr>
      </w:pPr>
      <w:bookmarkStart w:id="1829" w:name="_Toc78411055"/>
      <w:r w:rsidRPr="00342899">
        <w:rPr>
          <w:lang w:val="en-GB"/>
        </w:rPr>
        <w:t>7.2</w:t>
      </w:r>
      <w:r w:rsidRPr="00342899">
        <w:rPr>
          <w:lang w:val="en-GB"/>
        </w:rPr>
        <w:tab/>
        <w:t>Aid granting chronology</w:t>
      </w:r>
      <w:bookmarkEnd w:id="1829"/>
    </w:p>
    <w:p w14:paraId="63B39AAF" w14:textId="77777777" w:rsidR="00116FF6" w:rsidRPr="00342899" w:rsidRDefault="00116FF6" w:rsidP="00116FF6">
      <w:pPr>
        <w:rPr>
          <w:lang w:val="en-GB"/>
        </w:rPr>
      </w:pPr>
      <w:r w:rsidRPr="00342899">
        <w:rPr>
          <w:lang w:val="en-GB"/>
        </w:rPr>
        <w:t>The activities that the national authorities intend to support have not started before the companies made their request for assistance to the public authorities. In any event, the effective implementation of State aid by the national authorities remains subject to the prior approval of the Commission.</w:t>
      </w:r>
    </w:p>
    <w:p w14:paraId="43C1D1A7" w14:textId="64DDE225" w:rsidR="00116FF6" w:rsidRPr="00342899" w:rsidRDefault="00116FF6" w:rsidP="00116FF6">
      <w:pPr>
        <w:rPr>
          <w:lang w:val="en-GB"/>
        </w:rPr>
      </w:pPr>
      <w:r w:rsidRPr="00342899">
        <w:rPr>
          <w:lang w:val="en-GB"/>
        </w:rPr>
        <w:t>MS will pay the aid according to the expenditures incurred within the ceiling of the aid provided for in Annexes below. If an advance payment is required to start the work of a Direct Participant, the MS may make an advance payment under the financing agreement to be concluded with him.</w:t>
      </w:r>
    </w:p>
    <w:p w14:paraId="4F144D75" w14:textId="2DC04272" w:rsidR="00116FF6" w:rsidRPr="00342899" w:rsidRDefault="00116FF6" w:rsidP="00116FF6">
      <w:pPr>
        <w:rPr>
          <w:lang w:val="en-GB"/>
        </w:rPr>
      </w:pPr>
      <w:r w:rsidRPr="00342899">
        <w:rPr>
          <w:lang w:val="en-GB"/>
        </w:rPr>
        <w:t>Once a year, during each individual project, the MS shall verify, for each Direct Participant, that the amount of aid granted does not exceed (or in the case of an advance, covers) the amount of eligible expenditure actually incurred for the purpose of advancing the individual project within the limits of the State aid ceilings</w:t>
      </w:r>
    </w:p>
    <w:p w14:paraId="21122706" w14:textId="5F41C14E" w:rsidR="007B3DFE" w:rsidRPr="00342899" w:rsidRDefault="007B3DFE" w:rsidP="00801436">
      <w:pPr>
        <w:pStyle w:val="Heading2"/>
        <w:rPr>
          <w:lang w:val="en-GB"/>
        </w:rPr>
      </w:pPr>
      <w:bookmarkStart w:id="1830" w:name="_Toc78411056"/>
      <w:r w:rsidRPr="00342899">
        <w:rPr>
          <w:lang w:val="en-GB"/>
        </w:rPr>
        <w:t>7.3</w:t>
      </w:r>
      <w:r w:rsidRPr="00342899">
        <w:rPr>
          <w:lang w:val="en-GB"/>
        </w:rPr>
        <w:tab/>
        <w:t>Claw-back mechanism</w:t>
      </w:r>
      <w:bookmarkEnd w:id="1830"/>
    </w:p>
    <w:p w14:paraId="78A1C824" w14:textId="661CCF58" w:rsidR="007B3DFE" w:rsidRPr="00342899" w:rsidRDefault="007B3DFE" w:rsidP="00801436">
      <w:pPr>
        <w:pStyle w:val="Heading2"/>
        <w:rPr>
          <w:lang w:val="en-GB"/>
        </w:rPr>
      </w:pPr>
      <w:bookmarkStart w:id="1831" w:name="_Toc78411057"/>
      <w:r w:rsidRPr="00342899">
        <w:rPr>
          <w:lang w:val="en-GB"/>
        </w:rPr>
        <w:t>7.4</w:t>
      </w:r>
      <w:r w:rsidRPr="00342899">
        <w:rPr>
          <w:lang w:val="en-GB"/>
        </w:rPr>
        <w:tab/>
        <w:t>Aid granting procedure</w:t>
      </w:r>
      <w:bookmarkEnd w:id="1831"/>
    </w:p>
    <w:p w14:paraId="094A7E81" w14:textId="09E3CF18" w:rsidR="00116FF6" w:rsidRPr="00342899" w:rsidRDefault="00116FF6" w:rsidP="001A00D0">
      <w:pPr>
        <w:pStyle w:val="Heading3"/>
        <w:rPr>
          <w:lang w:val="en-GB"/>
        </w:rPr>
      </w:pPr>
      <w:bookmarkStart w:id="1832" w:name="_Toc78411058"/>
      <w:r w:rsidRPr="00342899">
        <w:rPr>
          <w:rStyle w:val="CommentReference"/>
          <w:lang w:val="en-GB"/>
        </w:rPr>
        <w:annotationRef/>
      </w:r>
      <w:r w:rsidRPr="00342899">
        <w:rPr>
          <w:lang w:val="en-GB"/>
        </w:rPr>
        <w:t>7.4.1 Cost and state aid</w:t>
      </w:r>
      <w:bookmarkEnd w:id="1832"/>
      <w:r w:rsidRPr="00342899">
        <w:rPr>
          <w:lang w:val="en-GB"/>
        </w:rPr>
        <w:t xml:space="preserve"> </w:t>
      </w:r>
    </w:p>
    <w:p w14:paraId="70E0B2BF" w14:textId="77777777" w:rsidR="00116FF6" w:rsidRPr="00342899" w:rsidRDefault="00116FF6" w:rsidP="00116FF6">
      <w:pPr>
        <w:pStyle w:val="CommentText"/>
        <w:rPr>
          <w:lang w:val="en-GB"/>
        </w:rPr>
      </w:pPr>
      <w:r w:rsidRPr="00342899">
        <w:rPr>
          <w:lang w:val="en-GB"/>
        </w:rPr>
        <w:t>The table in Annex XX gives an overview of the overall State aid by MS. The details of State aid granted by MS are provided separately by each MS.  The Integrated Project involves considerable co-financing by the beneficiaries as described in the individual portfolio of each Direct Participant. It therefore also meets the condition of co-financing set at pt. 18 of the IPCEI Communication.</w:t>
      </w:r>
    </w:p>
    <w:p w14:paraId="7F6AC6B8" w14:textId="77777777" w:rsidR="00116FF6" w:rsidRPr="00342899" w:rsidRDefault="00116FF6" w:rsidP="003F4A62">
      <w:pPr>
        <w:pStyle w:val="Heading3"/>
        <w:rPr>
          <w:lang w:val="en-GB"/>
        </w:rPr>
      </w:pPr>
      <w:bookmarkStart w:id="1833" w:name="_Toc78411059"/>
      <w:r w:rsidRPr="00342899">
        <w:rPr>
          <w:lang w:val="en-GB"/>
        </w:rPr>
        <w:t>7.4.2 Funding gap calculation</w:t>
      </w:r>
      <w:bookmarkEnd w:id="1833"/>
    </w:p>
    <w:p w14:paraId="6B63BFEA" w14:textId="77777777" w:rsidR="003F4A62" w:rsidRPr="00342899" w:rsidRDefault="00116FF6" w:rsidP="007368DC">
      <w:pPr>
        <w:rPr>
          <w:lang w:val="en-GB"/>
        </w:rPr>
      </w:pPr>
      <w:r w:rsidRPr="00342899">
        <w:rPr>
          <w:lang w:val="en-GB"/>
        </w:rPr>
        <w:t>For a detailed calculation of the funding gap and the planned aid amounts, please refer to the confidential documents submitted for each beneficiary.</w:t>
      </w:r>
    </w:p>
    <w:p w14:paraId="00361688" w14:textId="2D766985" w:rsidR="003F4A62" w:rsidRPr="00342899" w:rsidRDefault="00116FF6" w:rsidP="007368DC">
      <w:pPr>
        <w:rPr>
          <w:lang w:val="en-GB"/>
        </w:rPr>
      </w:pPr>
      <w:r w:rsidRPr="00342899">
        <w:rPr>
          <w:b/>
          <w:bCs/>
          <w:lang w:val="en-GB"/>
        </w:rPr>
        <w:t>Counterfactual scenarios</w:t>
      </w:r>
      <w:r w:rsidR="003F4A62" w:rsidRPr="00342899">
        <w:rPr>
          <w:lang w:val="en-GB"/>
        </w:rPr>
        <w:t xml:space="preserve">: </w:t>
      </w:r>
      <w:r w:rsidRPr="00342899">
        <w:rPr>
          <w:lang w:val="en-GB"/>
        </w:rPr>
        <w:t xml:space="preserve">Due to its exceptional size and the synergies it requires from the various partners, this Integrated Project could not be </w:t>
      </w:r>
      <w:r w:rsidR="003F4A62" w:rsidRPr="00342899">
        <w:rPr>
          <w:lang w:val="en-GB"/>
        </w:rPr>
        <w:t>achieved</w:t>
      </w:r>
      <w:r w:rsidR="001A00D0" w:rsidRPr="00342899">
        <w:rPr>
          <w:lang w:val="en-GB"/>
        </w:rPr>
        <w:t xml:space="preserve"> by industry alone</w:t>
      </w:r>
      <w:r w:rsidR="003F4A62" w:rsidRPr="00342899">
        <w:rPr>
          <w:lang w:val="en-GB"/>
        </w:rPr>
        <w:t>,</w:t>
      </w:r>
      <w:r w:rsidRPr="00342899">
        <w:rPr>
          <w:lang w:val="en-GB"/>
        </w:rPr>
        <w:t xml:space="preserve"> and such technological breakthroughs could not be created. Without the help of the MS involved in the financing of this Integrated Project, the Direct Participants would have focused on their own roadmaps to the detriment of innovations whose spill-over effects will largely benefit European ecosystems.</w:t>
      </w:r>
    </w:p>
    <w:p w14:paraId="6B1A4E6C" w14:textId="77777777" w:rsidR="003F4A62" w:rsidRPr="00342899" w:rsidRDefault="00116FF6" w:rsidP="007368DC">
      <w:pPr>
        <w:rPr>
          <w:lang w:val="en-GB"/>
        </w:rPr>
      </w:pPr>
      <w:r w:rsidRPr="00342899">
        <w:rPr>
          <w:lang w:val="en-GB"/>
        </w:rPr>
        <w:t>Detailed information is to be found in the individual portfolios on:</w:t>
      </w:r>
    </w:p>
    <w:p w14:paraId="71C5B537" w14:textId="5A1D636A" w:rsidR="003F4A62" w:rsidRPr="00342899" w:rsidRDefault="003F4A62" w:rsidP="006762E8">
      <w:pPr>
        <w:pStyle w:val="ListParagraph"/>
        <w:numPr>
          <w:ilvl w:val="0"/>
          <w:numId w:val="10"/>
        </w:numPr>
        <w:rPr>
          <w:lang w:val="en-GB"/>
        </w:rPr>
      </w:pPr>
      <w:r w:rsidRPr="00342899">
        <w:rPr>
          <w:lang w:val="en-GB"/>
        </w:rPr>
        <w:t>t</w:t>
      </w:r>
      <w:r w:rsidR="00116FF6" w:rsidRPr="00342899">
        <w:rPr>
          <w:lang w:val="en-GB"/>
        </w:rPr>
        <w:t>he incentive effect and the proportionality of the public support</w:t>
      </w:r>
      <w:r w:rsidR="001A00D0" w:rsidRPr="00342899">
        <w:rPr>
          <w:lang w:val="en-GB"/>
        </w:rPr>
        <w:t>,</w:t>
      </w:r>
    </w:p>
    <w:p w14:paraId="50A52730" w14:textId="404C5528" w:rsidR="003F4A62" w:rsidRPr="00342899" w:rsidRDefault="00116FF6" w:rsidP="006762E8">
      <w:pPr>
        <w:pStyle w:val="ListParagraph"/>
        <w:numPr>
          <w:ilvl w:val="0"/>
          <w:numId w:val="10"/>
        </w:numPr>
        <w:rPr>
          <w:lang w:val="en-GB"/>
        </w:rPr>
      </w:pPr>
      <w:r w:rsidRPr="00342899">
        <w:rPr>
          <w:lang w:val="en-GB"/>
        </w:rPr>
        <w:t>the limited effects on competition</w:t>
      </w:r>
      <w:r w:rsidR="001A00D0" w:rsidRPr="00342899">
        <w:rPr>
          <w:lang w:val="en-GB"/>
        </w:rPr>
        <w:t>,</w:t>
      </w:r>
    </w:p>
    <w:p w14:paraId="346462DA" w14:textId="67445010" w:rsidR="003F4A62" w:rsidRPr="00342899" w:rsidRDefault="00116FF6" w:rsidP="006762E8">
      <w:pPr>
        <w:pStyle w:val="ListParagraph"/>
        <w:numPr>
          <w:ilvl w:val="0"/>
          <w:numId w:val="10"/>
        </w:numPr>
        <w:rPr>
          <w:lang w:val="en-GB"/>
        </w:rPr>
      </w:pPr>
      <w:r w:rsidRPr="00342899">
        <w:rPr>
          <w:lang w:val="en-GB"/>
        </w:rPr>
        <w:t>the absence of overcapacity (aggregated information the expected capacity is provided above, pts. 15 et seq.).</w:t>
      </w:r>
    </w:p>
    <w:p w14:paraId="624E7E27" w14:textId="77777777" w:rsidR="003F4A62" w:rsidRPr="00342899" w:rsidRDefault="00116FF6" w:rsidP="007368DC">
      <w:pPr>
        <w:rPr>
          <w:lang w:val="en-GB"/>
        </w:rPr>
      </w:pPr>
      <w:r w:rsidRPr="00342899">
        <w:rPr>
          <w:b/>
          <w:bCs/>
          <w:lang w:val="en-GB"/>
        </w:rPr>
        <w:t>Necessity and proportionality of the aid</w:t>
      </w:r>
      <w:r w:rsidR="003F4A62" w:rsidRPr="00342899">
        <w:rPr>
          <w:lang w:val="en-GB"/>
        </w:rPr>
        <w:t xml:space="preserve">: </w:t>
      </w:r>
      <w:r w:rsidRPr="00342899">
        <w:rPr>
          <w:lang w:val="en-GB"/>
        </w:rPr>
        <w:t xml:space="preserve">Each MS has defined its State aid model and assessment of necessity and proportionality is detailed at the level of each individual portfolio. </w:t>
      </w:r>
    </w:p>
    <w:p w14:paraId="34E411CD" w14:textId="192E4C94" w:rsidR="00116FF6" w:rsidRPr="00342899" w:rsidRDefault="00116FF6" w:rsidP="007368DC">
      <w:pPr>
        <w:rPr>
          <w:lang w:val="en-GB"/>
        </w:rPr>
      </w:pPr>
      <w:r w:rsidRPr="00342899">
        <w:rPr>
          <w:b/>
          <w:bCs/>
          <w:lang w:val="en-GB"/>
        </w:rPr>
        <w:t>Transparency</w:t>
      </w:r>
      <w:r w:rsidR="003F4A62" w:rsidRPr="00342899">
        <w:rPr>
          <w:lang w:val="en-GB"/>
        </w:rPr>
        <w:t xml:space="preserve">: </w:t>
      </w:r>
      <w:r w:rsidRPr="00342899">
        <w:rPr>
          <w:lang w:val="en-GB"/>
        </w:rPr>
        <w:t>The involved MS will ensure that all the transparency and publication requirements stipulated in points 45 and 46 of the IPCEI Communication will be met.</w:t>
      </w:r>
    </w:p>
    <w:p w14:paraId="7A4B46B2" w14:textId="77777777" w:rsidR="00116FF6" w:rsidRPr="00342899" w:rsidRDefault="00116FF6" w:rsidP="007368DC">
      <w:pPr>
        <w:rPr>
          <w:lang w:val="en-GB"/>
        </w:rPr>
      </w:pPr>
    </w:p>
    <w:p w14:paraId="61408473" w14:textId="1FFB0B89" w:rsidR="006165BD" w:rsidRPr="00342899" w:rsidRDefault="006165BD" w:rsidP="006165BD">
      <w:pPr>
        <w:rPr>
          <w:rFonts w:cs="Arial"/>
          <w:lang w:val="en-GB"/>
        </w:rPr>
      </w:pPr>
    </w:p>
    <w:p w14:paraId="7CF64D80" w14:textId="261E2207" w:rsidR="00A775DA" w:rsidRPr="00342899" w:rsidRDefault="00A775DA" w:rsidP="006165BD">
      <w:pPr>
        <w:rPr>
          <w:rFonts w:cs="Arial"/>
          <w:lang w:val="en-GB"/>
        </w:rPr>
      </w:pPr>
    </w:p>
    <w:p w14:paraId="6D0C1E96" w14:textId="10CF1588" w:rsidR="00A775DA" w:rsidRPr="00342899" w:rsidRDefault="00A775DA" w:rsidP="006165BD">
      <w:pPr>
        <w:rPr>
          <w:rFonts w:cs="Arial"/>
          <w:lang w:val="en-GB"/>
        </w:rPr>
      </w:pPr>
    </w:p>
    <w:p w14:paraId="7379BCEC" w14:textId="77777777" w:rsidR="00A775DA" w:rsidRPr="00342899" w:rsidRDefault="00A775DA" w:rsidP="006165BD">
      <w:pPr>
        <w:rPr>
          <w:rFonts w:cs="Arial"/>
          <w:lang w:val="en-GB"/>
        </w:rPr>
      </w:pPr>
    </w:p>
    <w:p w14:paraId="2E60BD6B" w14:textId="1424C857" w:rsidR="006165BD" w:rsidRPr="00342899" w:rsidRDefault="006165BD" w:rsidP="00801436">
      <w:pPr>
        <w:pStyle w:val="Heading1"/>
        <w:rPr>
          <w:lang w:val="en-GB"/>
        </w:rPr>
      </w:pPr>
      <w:bookmarkStart w:id="1834" w:name="_Toc78411060"/>
      <w:commentRangeStart w:id="1835"/>
      <w:r w:rsidRPr="00342899">
        <w:rPr>
          <w:lang w:val="en-GB"/>
        </w:rPr>
        <w:t>ANNEX 1</w:t>
      </w:r>
      <w:bookmarkEnd w:id="1834"/>
      <w:commentRangeEnd w:id="1835"/>
      <w:r w:rsidR="00BA1608">
        <w:rPr>
          <w:rStyle w:val="CommentReference"/>
          <w:rFonts w:eastAsiaTheme="minorHAnsi" w:cstheme="minorBidi"/>
          <w:b w:val="0"/>
          <w:color w:val="auto"/>
        </w:rPr>
        <w:commentReference w:id="1835"/>
      </w:r>
    </w:p>
    <w:p w14:paraId="79CD5A37" w14:textId="0E547564" w:rsidR="00847D9D" w:rsidRPr="00342899" w:rsidRDefault="00847D9D" w:rsidP="00847D9D">
      <w:pPr>
        <w:rPr>
          <w:rFonts w:cs="Arial"/>
          <w:lang w:val="en-GB"/>
        </w:rPr>
      </w:pPr>
      <w:r w:rsidRPr="00342899">
        <w:rPr>
          <w:rFonts w:cs="Arial"/>
          <w:lang w:val="en-GB"/>
        </w:rPr>
        <w:t>Examples</w:t>
      </w:r>
      <w:r w:rsidR="001A00D0" w:rsidRPr="00342899">
        <w:rPr>
          <w:rFonts w:cs="Arial"/>
          <w:lang w:val="en-GB"/>
        </w:rPr>
        <w:t xml:space="preserve"> of concrete technology projects</w:t>
      </w:r>
      <w:r w:rsidRPr="00342899">
        <w:rPr>
          <w:rFonts w:cs="Arial"/>
          <w:lang w:val="en-GB"/>
        </w:rPr>
        <w:t>:</w:t>
      </w:r>
    </w:p>
    <w:p w14:paraId="560AF953" w14:textId="77777777" w:rsidR="00847D9D" w:rsidRPr="00342899" w:rsidRDefault="00847D9D" w:rsidP="00EC4B46">
      <w:pPr>
        <w:pStyle w:val="ListParagraph"/>
        <w:numPr>
          <w:ilvl w:val="0"/>
          <w:numId w:val="2"/>
        </w:numPr>
        <w:rPr>
          <w:rFonts w:cs="Arial"/>
          <w:lang w:val="en-GB"/>
        </w:rPr>
      </w:pPr>
      <w:r w:rsidRPr="00342899">
        <w:rPr>
          <w:rFonts w:cs="Arial"/>
          <w:b/>
          <w:bCs/>
          <w:lang w:val="en-GB"/>
        </w:rPr>
        <w:t>Semiconductors: Development and Manufacturing</w:t>
      </w:r>
      <w:r w:rsidRPr="00342899">
        <w:rPr>
          <w:rFonts w:cs="Arial"/>
          <w:lang w:val="en-GB"/>
        </w:rPr>
        <w:t xml:space="preserve"> </w:t>
      </w:r>
    </w:p>
    <w:p w14:paraId="7E0BBD0A" w14:textId="4B1306DA" w:rsidR="00847D9D" w:rsidRPr="00342899" w:rsidRDefault="00693BA5" w:rsidP="00EC4B46">
      <w:pPr>
        <w:pStyle w:val="ListParagraph"/>
        <w:numPr>
          <w:ilvl w:val="1"/>
          <w:numId w:val="2"/>
        </w:numPr>
        <w:spacing w:after="0"/>
        <w:rPr>
          <w:ins w:id="1836" w:author="Pioch, Martin" w:date="2021-07-28T12:40:00Z"/>
          <w:rFonts w:asciiTheme="minorHAnsi" w:eastAsiaTheme="minorEastAsia" w:hAnsiTheme="minorHAnsi"/>
          <w:szCs w:val="20"/>
          <w:lang w:val="en-GB"/>
        </w:rPr>
      </w:pPr>
      <w:r w:rsidRPr="00342899">
        <w:rPr>
          <w:lang w:val="en-GB"/>
        </w:rPr>
        <w:t>Semiconductor-grade polysilicon with improved purity</w:t>
      </w:r>
      <w:r w:rsidRPr="00342899">
        <w:rPr>
          <w:rFonts w:cs="Arial"/>
          <w:lang w:val="en-GB"/>
        </w:rPr>
        <w:t xml:space="preserve"> </w:t>
      </w:r>
      <w:r w:rsidR="00847D9D" w:rsidRPr="00342899">
        <w:rPr>
          <w:rFonts w:cs="Arial"/>
          <w:lang w:val="en-GB"/>
        </w:rPr>
        <w:t>wafer substrates (silicon and compound semiconductors),</w:t>
      </w:r>
    </w:p>
    <w:p w14:paraId="33FAB67B" w14:textId="263334CD" w:rsidR="00987F80" w:rsidRPr="00342899" w:rsidRDefault="00987F80" w:rsidP="00EC4B46">
      <w:pPr>
        <w:pStyle w:val="ListParagraph"/>
        <w:numPr>
          <w:ilvl w:val="1"/>
          <w:numId w:val="2"/>
        </w:numPr>
        <w:spacing w:after="0"/>
        <w:rPr>
          <w:rFonts w:asciiTheme="minorHAnsi" w:eastAsiaTheme="minorEastAsia" w:hAnsiTheme="minorHAnsi"/>
          <w:szCs w:val="20"/>
          <w:lang w:val="en-GB"/>
        </w:rPr>
      </w:pPr>
      <w:ins w:id="1837" w:author="Pioch, Martin" w:date="2021-07-28T12:40:00Z">
        <w:r w:rsidRPr="00342899">
          <w:rPr>
            <w:lang w:val="en-GB"/>
          </w:rPr>
          <w:t xml:space="preserve">Development and pilot scale production of large Compound Semiconductor Substrates (8” GaAs, 6” </w:t>
        </w:r>
        <w:proofErr w:type="spellStart"/>
        <w:r w:rsidRPr="00342899">
          <w:rPr>
            <w:lang w:val="en-GB"/>
          </w:rPr>
          <w:t>InP</w:t>
        </w:r>
        <w:proofErr w:type="spellEnd"/>
        <w:r w:rsidRPr="00342899">
          <w:rPr>
            <w:lang w:val="en-GB"/>
          </w:rPr>
          <w:t xml:space="preserve">, 4” </w:t>
        </w:r>
        <w:proofErr w:type="spellStart"/>
        <w:r w:rsidRPr="00342899">
          <w:rPr>
            <w:lang w:val="en-GB"/>
          </w:rPr>
          <w:t>GaN</w:t>
        </w:r>
        <w:proofErr w:type="spellEnd"/>
        <w:r w:rsidRPr="00342899">
          <w:rPr>
            <w:lang w:val="en-GB"/>
          </w:rPr>
          <w:t>)</w:t>
        </w:r>
      </w:ins>
    </w:p>
    <w:p w14:paraId="23602B4F" w14:textId="5A150368" w:rsidR="00847D9D" w:rsidRPr="00342899" w:rsidRDefault="00847D9D" w:rsidP="00EC4B46">
      <w:pPr>
        <w:pStyle w:val="ListParagraph"/>
        <w:numPr>
          <w:ilvl w:val="1"/>
          <w:numId w:val="2"/>
        </w:numPr>
        <w:rPr>
          <w:rFonts w:cs="Arial"/>
          <w:lang w:val="en-GB"/>
        </w:rPr>
      </w:pPr>
      <w:r w:rsidRPr="00342899">
        <w:rPr>
          <w:rFonts w:cs="Arial"/>
          <w:lang w:val="en-GB"/>
        </w:rPr>
        <w:t>high purity materials</w:t>
      </w:r>
      <w:r w:rsidR="00BF7CC7" w:rsidRPr="00342899">
        <w:rPr>
          <w:rFonts w:cs="Arial"/>
          <w:lang w:val="en-GB"/>
        </w:rPr>
        <w:t>, precursors</w:t>
      </w:r>
      <w:r w:rsidR="003371B6" w:rsidRPr="00342899">
        <w:rPr>
          <w:rFonts w:cs="Arial"/>
          <w:lang w:val="en-GB"/>
        </w:rPr>
        <w:t>,</w:t>
      </w:r>
      <w:r w:rsidRPr="00342899">
        <w:rPr>
          <w:rFonts w:cs="Arial"/>
          <w:lang w:val="en-GB"/>
        </w:rPr>
        <w:t xml:space="preserve"> and gases, </w:t>
      </w:r>
    </w:p>
    <w:p w14:paraId="3D7030BE" w14:textId="431D8191" w:rsidR="00847D9D" w:rsidRPr="00342899" w:rsidRDefault="00847D9D" w:rsidP="00EC4B46">
      <w:pPr>
        <w:pStyle w:val="ListParagraph"/>
        <w:numPr>
          <w:ilvl w:val="1"/>
          <w:numId w:val="2"/>
        </w:numPr>
        <w:rPr>
          <w:rFonts w:cs="Arial"/>
          <w:lang w:val="en-GB"/>
        </w:rPr>
      </w:pPr>
      <w:r w:rsidRPr="00342899">
        <w:rPr>
          <w:rFonts w:cs="Arial"/>
          <w:lang w:val="en-GB"/>
        </w:rPr>
        <w:t>equipment needed for processor and other semiconductor production</w:t>
      </w:r>
      <w:r w:rsidR="4744F293" w:rsidRPr="00342899">
        <w:rPr>
          <w:rFonts w:cs="Arial"/>
          <w:lang w:val="en-GB"/>
        </w:rPr>
        <w:t xml:space="preserve"> (memory)</w:t>
      </w:r>
      <w:r w:rsidRPr="00342899">
        <w:rPr>
          <w:rFonts w:cs="Arial"/>
          <w:lang w:val="en-GB"/>
        </w:rPr>
        <w:t xml:space="preserve"> in advanced technology nodes (including ≤10nm)</w:t>
      </w:r>
    </w:p>
    <w:p w14:paraId="3B6A4726" w14:textId="308BADDC" w:rsidR="00847D9D" w:rsidRPr="00342899" w:rsidRDefault="065B5AA7" w:rsidP="00EC4B46">
      <w:pPr>
        <w:pStyle w:val="ListParagraph"/>
        <w:numPr>
          <w:ilvl w:val="1"/>
          <w:numId w:val="2"/>
        </w:numPr>
        <w:rPr>
          <w:rFonts w:asciiTheme="minorHAnsi" w:eastAsiaTheme="minorEastAsia" w:hAnsiTheme="minorHAnsi"/>
          <w:szCs w:val="20"/>
          <w:lang w:val="en-GB"/>
        </w:rPr>
      </w:pPr>
      <w:r w:rsidRPr="00342899">
        <w:rPr>
          <w:rFonts w:cs="Arial"/>
          <w:lang w:val="en-GB"/>
        </w:rPr>
        <w:t xml:space="preserve"> equipment needed for</w:t>
      </w:r>
      <w:r w:rsidR="009F400A" w:rsidRPr="00342899">
        <w:rPr>
          <w:rFonts w:cs="Arial"/>
          <w:lang w:val="en-GB"/>
        </w:rPr>
        <w:t xml:space="preserve"> advanced opto-electronic technologies (≤ 5µm LEDs and Laser),</w:t>
      </w:r>
      <w:r w:rsidR="00847D9D" w:rsidRPr="00342899">
        <w:rPr>
          <w:rFonts w:cs="Arial"/>
          <w:lang w:val="en-GB"/>
        </w:rPr>
        <w:t xml:space="preserve"> </w:t>
      </w:r>
    </w:p>
    <w:p w14:paraId="77384149" w14:textId="77777777" w:rsidR="00847D9D" w:rsidRPr="00342899" w:rsidRDefault="00847D9D" w:rsidP="00EC4B46">
      <w:pPr>
        <w:pStyle w:val="ListParagraph"/>
        <w:numPr>
          <w:ilvl w:val="1"/>
          <w:numId w:val="2"/>
        </w:numPr>
        <w:rPr>
          <w:rFonts w:cs="Arial"/>
          <w:lang w:val="en-GB"/>
        </w:rPr>
      </w:pPr>
      <w:r w:rsidRPr="00342899">
        <w:rPr>
          <w:rFonts w:cs="Arial"/>
          <w:lang w:val="en-GB"/>
        </w:rPr>
        <w:t xml:space="preserve">FID at scale for wafer processing and post-fab operations including test and bump, </w:t>
      </w:r>
    </w:p>
    <w:p w14:paraId="5A880871" w14:textId="23B7FE75" w:rsidR="00847D9D" w:rsidRPr="00342899" w:rsidRDefault="00847D9D" w:rsidP="00EC4B46">
      <w:pPr>
        <w:pStyle w:val="ListParagraph"/>
        <w:numPr>
          <w:ilvl w:val="1"/>
          <w:numId w:val="2"/>
        </w:numPr>
        <w:rPr>
          <w:rFonts w:cs="Arial"/>
          <w:lang w:val="en-GB"/>
        </w:rPr>
      </w:pPr>
      <w:r w:rsidRPr="00342899">
        <w:rPr>
          <w:rFonts w:cs="Arial"/>
          <w:lang w:val="en-GB"/>
        </w:rPr>
        <w:t>heterogeneous integration and packaging of chips plus subsequent system level integration</w:t>
      </w:r>
    </w:p>
    <w:p w14:paraId="67743B1C" w14:textId="29FC7DE2" w:rsidR="00847D9D" w:rsidRPr="00342899" w:rsidRDefault="73DB734C" w:rsidP="00EC4B46">
      <w:pPr>
        <w:pStyle w:val="ListParagraph"/>
        <w:numPr>
          <w:ilvl w:val="1"/>
          <w:numId w:val="2"/>
        </w:numPr>
        <w:rPr>
          <w:rFonts w:asciiTheme="minorHAnsi" w:eastAsiaTheme="minorEastAsia" w:hAnsiTheme="minorHAnsi"/>
          <w:szCs w:val="20"/>
          <w:lang w:val="en-GB"/>
        </w:rPr>
      </w:pPr>
      <w:r w:rsidRPr="00342899">
        <w:rPr>
          <w:lang w:val="en-GB"/>
        </w:rPr>
        <w:t>novel, down-scaled processors and memories including emerging memories, “beyond von Neumann” approaches (neuromorphic circuits, in- or near-memory-</w:t>
      </w:r>
      <w:r w:rsidR="001A00D0" w:rsidRPr="00342899">
        <w:rPr>
          <w:lang w:val="en-GB"/>
        </w:rPr>
        <w:t>computing…</w:t>
      </w:r>
      <w:r w:rsidRPr="00342899">
        <w:rPr>
          <w:lang w:val="en-GB"/>
        </w:rPr>
        <w:t>), design and architectures as System-in-Package (</w:t>
      </w:r>
      <w:proofErr w:type="spellStart"/>
      <w:r w:rsidRPr="00342899">
        <w:rPr>
          <w:lang w:val="en-GB"/>
        </w:rPr>
        <w:t>chiplet</w:t>
      </w:r>
      <w:proofErr w:type="spellEnd"/>
      <w:r w:rsidRPr="00342899">
        <w:rPr>
          <w:lang w:val="en-GB"/>
        </w:rPr>
        <w:t>) or System-on-Chip (embedded)</w:t>
      </w:r>
    </w:p>
    <w:p w14:paraId="442D8E79" w14:textId="6C311E1C" w:rsidR="00847D9D" w:rsidRPr="00342899" w:rsidRDefault="73DB734C" w:rsidP="00EC4B46">
      <w:pPr>
        <w:pStyle w:val="ListParagraph"/>
        <w:numPr>
          <w:ilvl w:val="1"/>
          <w:numId w:val="2"/>
        </w:numPr>
        <w:spacing w:line="257" w:lineRule="auto"/>
        <w:rPr>
          <w:rFonts w:asciiTheme="minorHAnsi" w:eastAsiaTheme="minorEastAsia" w:hAnsiTheme="minorHAnsi"/>
          <w:szCs w:val="20"/>
          <w:lang w:val="en-GB"/>
        </w:rPr>
      </w:pPr>
      <w:r w:rsidRPr="00342899">
        <w:rPr>
          <w:rFonts w:eastAsia="Arial" w:cs="Arial"/>
          <w:szCs w:val="20"/>
          <w:lang w:val="en-GB"/>
        </w:rPr>
        <w:t>IC design (processor, memory macros, periphery components)</w:t>
      </w:r>
      <w:r w:rsidR="00847D9D" w:rsidRPr="00342899">
        <w:rPr>
          <w:rFonts w:cs="Arial"/>
          <w:lang w:val="en-GB"/>
        </w:rPr>
        <w:t xml:space="preserve"> </w:t>
      </w:r>
    </w:p>
    <w:p w14:paraId="797ABDAF" w14:textId="048120DC" w:rsidR="002121CB" w:rsidRPr="00342899" w:rsidRDefault="002121CB" w:rsidP="00EC4B46">
      <w:pPr>
        <w:pStyle w:val="ListParagraph"/>
        <w:numPr>
          <w:ilvl w:val="1"/>
          <w:numId w:val="2"/>
        </w:numPr>
        <w:rPr>
          <w:rFonts w:cs="Arial"/>
          <w:lang w:val="en-GB"/>
        </w:rPr>
      </w:pPr>
      <w:r w:rsidRPr="00342899">
        <w:rPr>
          <w:rFonts w:cs="Arial"/>
          <w:lang w:val="en-GB"/>
        </w:rPr>
        <w:t>Safeguard critical supply chain for advanced materials in power</w:t>
      </w:r>
      <w:ins w:id="1838" w:author="Pioch, Martin" w:date="2021-07-28T12:41:00Z">
        <w:r w:rsidR="00987F80" w:rsidRPr="00342899">
          <w:rPr>
            <w:rFonts w:cs="Arial"/>
            <w:lang w:val="en-GB"/>
          </w:rPr>
          <w:t>-, RF-, opto-</w:t>
        </w:r>
      </w:ins>
      <w:del w:id="1839" w:author="Pioch, Martin" w:date="2021-07-28T12:41:00Z">
        <w:r w:rsidRPr="00342899" w:rsidDel="00987F80">
          <w:rPr>
            <w:rFonts w:cs="Arial"/>
            <w:lang w:val="en-GB"/>
          </w:rPr>
          <w:delText xml:space="preserve"> </w:delText>
        </w:r>
      </w:del>
      <w:r w:rsidRPr="00342899">
        <w:rPr>
          <w:rFonts w:cs="Arial"/>
          <w:lang w:val="en-GB"/>
        </w:rPr>
        <w:t>electronics and photonics</w:t>
      </w:r>
    </w:p>
    <w:p w14:paraId="12EF43C7" w14:textId="77777777" w:rsidR="00BD1A33" w:rsidRPr="00342899" w:rsidRDefault="00BD1A33" w:rsidP="00EC4B46">
      <w:pPr>
        <w:pStyle w:val="ListParagraph"/>
        <w:numPr>
          <w:ilvl w:val="0"/>
          <w:numId w:val="2"/>
        </w:numPr>
        <w:rPr>
          <w:rFonts w:eastAsiaTheme="minorEastAsia" w:cs="Arial"/>
          <w:b/>
          <w:bCs/>
          <w:lang w:val="en-GB"/>
        </w:rPr>
      </w:pPr>
      <w:r w:rsidRPr="00342899">
        <w:rPr>
          <w:rFonts w:cs="Arial"/>
          <w:b/>
          <w:bCs/>
          <w:lang w:val="en-GB"/>
        </w:rPr>
        <w:t xml:space="preserve">Power Electronics </w:t>
      </w:r>
    </w:p>
    <w:p w14:paraId="0007D62C" w14:textId="3DDC7B58" w:rsidR="00BD1A33" w:rsidRPr="00342899" w:rsidRDefault="00BD1A33" w:rsidP="00EC4B46">
      <w:pPr>
        <w:pStyle w:val="ListParagraph"/>
        <w:numPr>
          <w:ilvl w:val="1"/>
          <w:numId w:val="2"/>
        </w:numPr>
        <w:rPr>
          <w:rFonts w:eastAsiaTheme="minorEastAsia" w:cs="Arial"/>
          <w:lang w:val="en-GB"/>
        </w:rPr>
      </w:pPr>
      <w:r w:rsidRPr="00342899">
        <w:rPr>
          <w:rFonts w:cs="Arial"/>
          <w:lang w:val="en-GB"/>
        </w:rPr>
        <w:t xml:space="preserve">Enhancing the state-of-art semiconductors in an energy efficient, highly </w:t>
      </w:r>
      <w:r w:rsidR="001A00D0" w:rsidRPr="00342899">
        <w:rPr>
          <w:rFonts w:cs="Arial"/>
          <w:lang w:val="en-GB"/>
        </w:rPr>
        <w:t>compact,</w:t>
      </w:r>
      <w:r w:rsidRPr="00342899">
        <w:rPr>
          <w:rFonts w:cs="Arial"/>
          <w:lang w:val="en-GB"/>
        </w:rPr>
        <w:t xml:space="preserve"> and small form-factor, switching module</w:t>
      </w:r>
    </w:p>
    <w:p w14:paraId="7EB8B68B" w14:textId="77777777" w:rsidR="00693BA5" w:rsidRPr="00342899" w:rsidRDefault="00BD1A33" w:rsidP="00EC4B46">
      <w:pPr>
        <w:pStyle w:val="ListParagraph"/>
        <w:numPr>
          <w:ilvl w:val="1"/>
          <w:numId w:val="2"/>
        </w:numPr>
        <w:rPr>
          <w:rFonts w:eastAsiaTheme="minorEastAsia" w:cs="Arial"/>
          <w:lang w:val="en-GB"/>
        </w:rPr>
      </w:pPr>
      <w:r w:rsidRPr="00342899">
        <w:rPr>
          <w:rFonts w:cs="Arial"/>
          <w:lang w:val="en-GB"/>
        </w:rPr>
        <w:t>integration of Power semiconductors with digital control and communication</w:t>
      </w:r>
    </w:p>
    <w:p w14:paraId="282D91C4" w14:textId="3122765C" w:rsidR="756BC289" w:rsidRPr="00342899" w:rsidRDefault="00693BA5" w:rsidP="00EC4B46">
      <w:pPr>
        <w:pStyle w:val="ListParagraph"/>
        <w:numPr>
          <w:ilvl w:val="1"/>
          <w:numId w:val="2"/>
        </w:numPr>
        <w:rPr>
          <w:lang w:val="en-GB"/>
        </w:rPr>
      </w:pPr>
      <w:r w:rsidRPr="00342899">
        <w:rPr>
          <w:rFonts w:cs="Arial"/>
          <w:lang w:val="en-GB"/>
        </w:rPr>
        <w:t>Next-generation trench compound semiconductor devices and technologies</w:t>
      </w:r>
      <w:r w:rsidR="00BD1A33" w:rsidRPr="00342899">
        <w:rPr>
          <w:rFonts w:cs="Arial"/>
          <w:lang w:val="en-GB"/>
        </w:rPr>
        <w:t xml:space="preserve"> </w:t>
      </w:r>
    </w:p>
    <w:p w14:paraId="5046CB87" w14:textId="685D91C8" w:rsidR="68720FD7" w:rsidRPr="00342899" w:rsidRDefault="68720FD7" w:rsidP="00EC4B46">
      <w:pPr>
        <w:pStyle w:val="ListParagraph"/>
        <w:numPr>
          <w:ilvl w:val="1"/>
          <w:numId w:val="2"/>
        </w:numPr>
        <w:rPr>
          <w:lang w:val="en-GB"/>
        </w:rPr>
      </w:pPr>
      <w:r w:rsidRPr="00342899">
        <w:rPr>
          <w:rFonts w:eastAsia="Calibri" w:cs="Arial"/>
          <w:szCs w:val="20"/>
          <w:lang w:val="en-GB"/>
        </w:rPr>
        <w:t>Equipment needed to produce the layer sequence of compound semiconductor</w:t>
      </w:r>
    </w:p>
    <w:p w14:paraId="55A7FA92" w14:textId="5A50EE71" w:rsidR="00BD1A33" w:rsidRPr="00342899" w:rsidRDefault="00BD1A33" w:rsidP="00EC4B46">
      <w:pPr>
        <w:pStyle w:val="ListParagraph"/>
        <w:numPr>
          <w:ilvl w:val="0"/>
          <w:numId w:val="2"/>
        </w:numPr>
        <w:rPr>
          <w:rFonts w:eastAsiaTheme="minorEastAsia" w:cs="Arial"/>
          <w:b/>
          <w:bCs/>
          <w:lang w:val="en-GB"/>
        </w:rPr>
      </w:pPr>
      <w:r w:rsidRPr="00342899">
        <w:rPr>
          <w:rFonts w:cs="Arial"/>
          <w:b/>
          <w:bCs/>
          <w:lang w:val="en-GB"/>
        </w:rPr>
        <w:t>Semiconductors back-end manufacturing: assembly, packaging</w:t>
      </w:r>
      <w:r w:rsidR="00AA6486" w:rsidRPr="00342899">
        <w:rPr>
          <w:rFonts w:cs="Arial"/>
          <w:b/>
          <w:bCs/>
          <w:lang w:val="en-GB"/>
        </w:rPr>
        <w:t>,</w:t>
      </w:r>
      <w:r w:rsidRPr="00342899">
        <w:rPr>
          <w:rFonts w:cs="Arial"/>
          <w:b/>
          <w:bCs/>
          <w:lang w:val="en-GB"/>
        </w:rPr>
        <w:t xml:space="preserve"> and test </w:t>
      </w:r>
    </w:p>
    <w:p w14:paraId="2844A23C" w14:textId="32B5A032" w:rsidR="00BD1A33" w:rsidRPr="00342899" w:rsidRDefault="00BD1A33" w:rsidP="00EC4B46">
      <w:pPr>
        <w:pStyle w:val="ListParagraph"/>
        <w:numPr>
          <w:ilvl w:val="1"/>
          <w:numId w:val="2"/>
        </w:numPr>
        <w:rPr>
          <w:rFonts w:eastAsiaTheme="minorEastAsia" w:cs="Arial"/>
          <w:lang w:val="en-GB"/>
        </w:rPr>
      </w:pPr>
      <w:r w:rsidRPr="00342899">
        <w:rPr>
          <w:rFonts w:cs="Arial"/>
          <w:lang w:val="en-GB"/>
        </w:rPr>
        <w:t>Back-End new plant targeting low eco-footprint facility (Carbon Neutral), green process treatments and bioremediation, water waste recycling, innovative materials and processes.</w:t>
      </w:r>
    </w:p>
    <w:p w14:paraId="6C10A08D" w14:textId="17453BD5" w:rsidR="00BD1A33" w:rsidRPr="00342899" w:rsidRDefault="00BD1A33" w:rsidP="00EC4B46">
      <w:pPr>
        <w:pStyle w:val="ListParagraph"/>
        <w:numPr>
          <w:ilvl w:val="1"/>
          <w:numId w:val="2"/>
        </w:numPr>
        <w:rPr>
          <w:rFonts w:eastAsiaTheme="minorEastAsia" w:cs="Arial"/>
          <w:lang w:val="en-GB"/>
        </w:rPr>
      </w:pPr>
      <w:r w:rsidRPr="00342899">
        <w:rPr>
          <w:rFonts w:cs="Arial"/>
          <w:lang w:val="en-GB"/>
        </w:rPr>
        <w:t>FID at scale to realize a high-volume Industry 4.0 state-of-the-art manufacturing Pilot line to boost the Back-End’s competitiveness in Europe versus the Far East, greater China and USA.</w:t>
      </w:r>
    </w:p>
    <w:p w14:paraId="54EC295F" w14:textId="54C8B3C4" w:rsidR="00BD1A33" w:rsidRPr="00342899" w:rsidRDefault="00BD1A33" w:rsidP="00EC4B46">
      <w:pPr>
        <w:pStyle w:val="ListParagraph"/>
        <w:numPr>
          <w:ilvl w:val="1"/>
          <w:numId w:val="2"/>
        </w:numPr>
        <w:rPr>
          <w:rFonts w:eastAsiaTheme="minorEastAsia" w:cs="Arial"/>
          <w:lang w:val="en-GB"/>
        </w:rPr>
      </w:pPr>
      <w:r w:rsidRPr="00342899">
        <w:rPr>
          <w:rFonts w:cs="Arial"/>
          <w:lang w:val="en-GB"/>
        </w:rPr>
        <w:t xml:space="preserve">Digital control </w:t>
      </w:r>
      <w:r w:rsidR="00693BA5" w:rsidRPr="00342899">
        <w:rPr>
          <w:rFonts w:cs="Arial"/>
          <w:lang w:val="en-GB"/>
        </w:rPr>
        <w:t>modelling</w:t>
      </w:r>
      <w:r w:rsidRPr="00342899">
        <w:rPr>
          <w:rFonts w:cs="Arial"/>
          <w:lang w:val="en-GB"/>
        </w:rPr>
        <w:t xml:space="preserve"> for facilities and operations, advances fab automation, robotics to assist material management and tools loading, integrated supply chain</w:t>
      </w:r>
      <w:r w:rsidR="003F4A62" w:rsidRPr="00342899">
        <w:rPr>
          <w:rFonts w:cs="Arial"/>
          <w:lang w:val="en-GB"/>
        </w:rPr>
        <w:t xml:space="preserve"> (</w:t>
      </w:r>
      <w:r w:rsidR="003F4A62" w:rsidRPr="00342899">
        <w:rPr>
          <w:lang w:val="en-GB"/>
        </w:rPr>
        <w:t xml:space="preserve">sub 7nm large dice </w:t>
      </w:r>
      <w:proofErr w:type="spellStart"/>
      <w:r w:rsidR="003F4A62" w:rsidRPr="00342899">
        <w:rPr>
          <w:lang w:val="en-GB"/>
        </w:rPr>
        <w:t>SiP</w:t>
      </w:r>
      <w:proofErr w:type="spellEnd"/>
      <w:r w:rsidR="003F4A62" w:rsidRPr="00342899">
        <w:rPr>
          <w:lang w:val="en-GB"/>
        </w:rPr>
        <w:t xml:space="preserve"> capability</w:t>
      </w:r>
      <w:r w:rsidR="003F4A62" w:rsidRPr="00342899">
        <w:rPr>
          <w:b/>
          <w:bCs/>
          <w:lang w:val="en-GB"/>
        </w:rPr>
        <w:t>).</w:t>
      </w:r>
    </w:p>
    <w:p w14:paraId="02FC0DF0" w14:textId="77777777" w:rsidR="00BD1A33" w:rsidRPr="00342899" w:rsidRDefault="00BD1A33" w:rsidP="00EC4B46">
      <w:pPr>
        <w:pStyle w:val="ListParagraph"/>
        <w:numPr>
          <w:ilvl w:val="1"/>
          <w:numId w:val="2"/>
        </w:numPr>
        <w:rPr>
          <w:rFonts w:eastAsiaTheme="minorEastAsia" w:cs="Arial"/>
          <w:lang w:val="en-GB"/>
        </w:rPr>
      </w:pPr>
      <w:r w:rsidRPr="00342899">
        <w:rPr>
          <w:rFonts w:cs="Arial"/>
          <w:lang w:val="en-GB"/>
        </w:rPr>
        <w:t>Artificial Intelligence (AI) and Machine Learning leveraging on big-data and data analytics, to improve manufacturing efficiency.</w:t>
      </w:r>
    </w:p>
    <w:p w14:paraId="3AD7565A" w14:textId="6BFFC0FA" w:rsidR="00BD1A33" w:rsidRPr="00342899" w:rsidRDefault="00BD1A33" w:rsidP="00EC4B46">
      <w:pPr>
        <w:pStyle w:val="ListParagraph"/>
        <w:numPr>
          <w:ilvl w:val="1"/>
          <w:numId w:val="2"/>
        </w:numPr>
        <w:rPr>
          <w:ins w:id="1840" w:author="Pioch, Martin" w:date="2021-07-28T12:11:00Z"/>
          <w:rFonts w:eastAsiaTheme="minorEastAsia" w:cs="Arial"/>
          <w:lang w:val="en-GB"/>
        </w:rPr>
      </w:pPr>
      <w:r w:rsidRPr="00342899">
        <w:rPr>
          <w:rFonts w:cs="Arial"/>
          <w:lang w:val="en-GB"/>
        </w:rPr>
        <w:t>large frames and advanced packaging TQFP and FC BGA for automotive application.</w:t>
      </w:r>
    </w:p>
    <w:p w14:paraId="4D9B2F14" w14:textId="6CEB8C17" w:rsidR="00395E32" w:rsidRPr="00342899" w:rsidRDefault="00395E32" w:rsidP="00EC4B46">
      <w:pPr>
        <w:pStyle w:val="ListParagraph"/>
        <w:numPr>
          <w:ilvl w:val="1"/>
          <w:numId w:val="2"/>
        </w:numPr>
        <w:rPr>
          <w:rFonts w:asciiTheme="minorHAnsi" w:eastAsiaTheme="minorEastAsia" w:hAnsiTheme="minorHAnsi"/>
          <w:szCs w:val="20"/>
          <w:lang w:val="en-GB"/>
        </w:rPr>
      </w:pPr>
      <w:ins w:id="1841" w:author="Pioch, Martin" w:date="2021-07-28T12:11:00Z">
        <w:r w:rsidRPr="00342899">
          <w:rPr>
            <w:rFonts w:eastAsia="Calibri"/>
            <w:szCs w:val="20"/>
            <w:lang w:val="en-GB"/>
          </w:rPr>
          <w:t>Advanced System-in-Package engineering, manufacturing and test in Europe allowing the production of requested payload and terminal key components.</w:t>
        </w:r>
      </w:ins>
    </w:p>
    <w:p w14:paraId="5D8576D5" w14:textId="77777777" w:rsidR="0038440E" w:rsidRPr="00342899" w:rsidRDefault="0038440E" w:rsidP="00EC4B46">
      <w:pPr>
        <w:pStyle w:val="ListParagraph"/>
        <w:numPr>
          <w:ilvl w:val="0"/>
          <w:numId w:val="2"/>
        </w:numPr>
        <w:rPr>
          <w:ins w:id="1842" w:author="Pioch, Martin" w:date="2021-07-28T14:08:00Z"/>
          <w:rFonts w:cs="Arial"/>
          <w:b/>
          <w:bCs/>
          <w:lang w:val="en-GB"/>
        </w:rPr>
      </w:pPr>
      <w:bookmarkStart w:id="1843" w:name="_Hlk77256542"/>
      <w:ins w:id="1844" w:author="Pioch, Martin" w:date="2021-07-28T14:08:00Z">
        <w:r w:rsidRPr="00342899">
          <w:rPr>
            <w:rFonts w:cs="Arial"/>
            <w:b/>
            <w:bCs/>
            <w:lang w:val="en-GB"/>
          </w:rPr>
          <w:t xml:space="preserve">Development and manufacturing of the newest generation of </w:t>
        </w:r>
        <w:proofErr w:type="spellStart"/>
        <w:r w:rsidRPr="00342899">
          <w:rPr>
            <w:rFonts w:cs="Arial"/>
            <w:b/>
            <w:bCs/>
            <w:lang w:val="en-GB"/>
          </w:rPr>
          <w:t>SiC</w:t>
        </w:r>
        <w:proofErr w:type="spellEnd"/>
        <w:r w:rsidRPr="00342899">
          <w:rPr>
            <w:rFonts w:cs="Arial"/>
            <w:b/>
            <w:bCs/>
            <w:lang w:val="en-GB"/>
          </w:rPr>
          <w:t xml:space="preserve"> semiconductors</w:t>
        </w:r>
      </w:ins>
    </w:p>
    <w:bookmarkEnd w:id="1843"/>
    <w:p w14:paraId="642CA850" w14:textId="77777777" w:rsidR="0038440E" w:rsidRPr="00342899" w:rsidRDefault="0038440E" w:rsidP="00EC4B46">
      <w:pPr>
        <w:pStyle w:val="ListParagraph"/>
        <w:numPr>
          <w:ilvl w:val="1"/>
          <w:numId w:val="2"/>
        </w:numPr>
        <w:rPr>
          <w:ins w:id="1845" w:author="Pioch, Martin" w:date="2021-07-28T14:08:00Z"/>
          <w:rFonts w:cs="Arial"/>
          <w:lang w:val="en-GB"/>
        </w:rPr>
      </w:pPr>
      <w:ins w:id="1846" w:author="Pioch, Martin" w:date="2021-07-28T14:08:00Z">
        <w:r w:rsidRPr="00342899">
          <w:rPr>
            <w:rFonts w:cs="Arial"/>
            <w:lang w:val="en-GB"/>
          </w:rPr>
          <w:t xml:space="preserve">Research on the integration of </w:t>
        </w:r>
        <w:proofErr w:type="spellStart"/>
        <w:r w:rsidRPr="00342899">
          <w:rPr>
            <w:rFonts w:cs="Arial"/>
            <w:lang w:val="en-GB"/>
          </w:rPr>
          <w:t>SiC</w:t>
        </w:r>
        <w:proofErr w:type="spellEnd"/>
        <w:r w:rsidRPr="00342899">
          <w:rPr>
            <w:rFonts w:cs="Arial"/>
            <w:lang w:val="en-GB"/>
          </w:rPr>
          <w:t xml:space="preserve"> semiconductor devices into a new, highly innovative electric vehicle (“EV”) power core ecosystem focused first on the automotive industry</w:t>
        </w:r>
      </w:ins>
    </w:p>
    <w:p w14:paraId="2041E439" w14:textId="77777777" w:rsidR="0038440E" w:rsidRPr="00342899" w:rsidRDefault="0038440E" w:rsidP="00EC4B46">
      <w:pPr>
        <w:pStyle w:val="ListParagraph"/>
        <w:numPr>
          <w:ilvl w:val="1"/>
          <w:numId w:val="2"/>
        </w:numPr>
        <w:rPr>
          <w:ins w:id="1847" w:author="Pioch, Martin" w:date="2021-07-28T14:08:00Z"/>
          <w:rFonts w:cs="Arial"/>
          <w:lang w:val="en-GB"/>
        </w:rPr>
      </w:pPr>
      <w:ins w:id="1848" w:author="Pioch, Martin" w:date="2021-07-28T14:08:00Z">
        <w:r w:rsidRPr="00342899">
          <w:rPr>
            <w:rFonts w:cs="Arial"/>
            <w:lang w:val="en-GB"/>
          </w:rPr>
          <w:t xml:space="preserve">Improvement of performance of </w:t>
        </w:r>
        <w:proofErr w:type="spellStart"/>
        <w:r w:rsidRPr="00342899">
          <w:rPr>
            <w:rFonts w:cs="Arial"/>
            <w:lang w:val="en-GB"/>
          </w:rPr>
          <w:t>SiC</w:t>
        </w:r>
        <w:proofErr w:type="spellEnd"/>
        <w:r w:rsidRPr="00342899">
          <w:rPr>
            <w:rFonts w:cs="Arial"/>
            <w:lang w:val="en-GB"/>
          </w:rPr>
          <w:t xml:space="preserve"> semiconductors in other applications to create wider acceptance of </w:t>
        </w:r>
        <w:proofErr w:type="spellStart"/>
        <w:r w:rsidRPr="00342899">
          <w:rPr>
            <w:rFonts w:cs="Arial"/>
            <w:lang w:val="en-GB"/>
          </w:rPr>
          <w:t>SiC</w:t>
        </w:r>
        <w:proofErr w:type="spellEnd"/>
        <w:r w:rsidRPr="00342899">
          <w:rPr>
            <w:rFonts w:cs="Arial"/>
            <w:lang w:val="en-GB"/>
          </w:rPr>
          <w:t xml:space="preserve"> technology </w:t>
        </w:r>
      </w:ins>
    </w:p>
    <w:p w14:paraId="73FA767C" w14:textId="492D5FF2" w:rsidR="0038440E" w:rsidRPr="00342899" w:rsidRDefault="0038440E" w:rsidP="00EC4B46">
      <w:pPr>
        <w:pStyle w:val="ListParagraph"/>
        <w:numPr>
          <w:ilvl w:val="1"/>
          <w:numId w:val="2"/>
        </w:numPr>
        <w:rPr>
          <w:ins w:id="1849" w:author="Pioch, Martin" w:date="2021-07-28T14:08:00Z"/>
          <w:rFonts w:cs="Arial"/>
          <w:lang w:val="en-GB"/>
        </w:rPr>
      </w:pPr>
      <w:ins w:id="1850" w:author="Pioch, Martin" w:date="2021-07-28T14:08:00Z">
        <w:r w:rsidRPr="00342899">
          <w:rPr>
            <w:rFonts w:cs="Arial"/>
            <w:lang w:val="en-GB"/>
          </w:rPr>
          <w:t xml:space="preserve">Optimization of efficiency of </w:t>
        </w:r>
        <w:proofErr w:type="spellStart"/>
        <w:r w:rsidRPr="00342899">
          <w:rPr>
            <w:rFonts w:cs="Arial"/>
            <w:lang w:val="en-GB"/>
          </w:rPr>
          <w:t>SiC</w:t>
        </w:r>
        <w:proofErr w:type="spellEnd"/>
        <w:r w:rsidRPr="00342899">
          <w:rPr>
            <w:rFonts w:cs="Arial"/>
            <w:lang w:val="en-GB"/>
          </w:rPr>
          <w:t xml:space="preserve"> semiconductors and electrical, thermal, magnetic and mechanical optimization to achieve max. cost efficiency</w:t>
        </w:r>
      </w:ins>
    </w:p>
    <w:p w14:paraId="5A7AE6C4" w14:textId="02222BE4" w:rsidR="002A3204" w:rsidRPr="00342899" w:rsidRDefault="002A3204" w:rsidP="00EC4B46">
      <w:pPr>
        <w:pStyle w:val="ListParagraph"/>
        <w:numPr>
          <w:ilvl w:val="0"/>
          <w:numId w:val="2"/>
        </w:numPr>
        <w:rPr>
          <w:rFonts w:eastAsiaTheme="minorEastAsia" w:cs="Arial"/>
          <w:lang w:val="en-GB"/>
        </w:rPr>
      </w:pPr>
      <w:r w:rsidRPr="00342899">
        <w:rPr>
          <w:rFonts w:cs="Arial"/>
          <w:lang w:val="en-GB"/>
        </w:rPr>
        <w:t xml:space="preserve">Necessary </w:t>
      </w:r>
      <w:r w:rsidR="00693BA5" w:rsidRPr="00342899">
        <w:rPr>
          <w:rFonts w:cs="Arial"/>
          <w:lang w:val="en-GB"/>
        </w:rPr>
        <w:t>analogy</w:t>
      </w:r>
      <w:r w:rsidRPr="00342899">
        <w:rPr>
          <w:rFonts w:cs="Arial"/>
          <w:lang w:val="en-GB"/>
        </w:rPr>
        <w:t xml:space="preserve"> semiconductor components to test and develop upcoming communication components and </w:t>
      </w:r>
      <w:r w:rsidR="00693BA5" w:rsidRPr="00342899">
        <w:rPr>
          <w:rFonts w:cs="Arial"/>
          <w:lang w:val="en-GB"/>
        </w:rPr>
        <w:t>equipment</w:t>
      </w:r>
    </w:p>
    <w:p w14:paraId="22BF82AA" w14:textId="2753EB3D" w:rsidR="00847D9D" w:rsidRPr="00342899" w:rsidRDefault="00847D9D" w:rsidP="00EC4B46">
      <w:pPr>
        <w:pStyle w:val="ListParagraph"/>
        <w:numPr>
          <w:ilvl w:val="0"/>
          <w:numId w:val="2"/>
        </w:numPr>
        <w:rPr>
          <w:rFonts w:asciiTheme="minorHAnsi" w:eastAsiaTheme="minorEastAsia" w:hAnsiTheme="minorHAnsi"/>
          <w:szCs w:val="20"/>
          <w:lang w:val="en-GB"/>
        </w:rPr>
      </w:pPr>
      <w:r w:rsidRPr="00342899">
        <w:rPr>
          <w:rFonts w:cs="Arial"/>
          <w:b/>
          <w:bCs/>
          <w:lang w:val="en-GB"/>
        </w:rPr>
        <w:lastRenderedPageBreak/>
        <w:t>Software and systems</w:t>
      </w:r>
      <w:r w:rsidRPr="00342899">
        <w:rPr>
          <w:rFonts w:cs="Arial"/>
          <w:lang w:val="en-GB"/>
        </w:rPr>
        <w:t xml:space="preserve"> exploiting the benefits of above microelectronics hardware </w:t>
      </w:r>
      <w:r w:rsidR="25EE1AFD" w:rsidRPr="00342899">
        <w:rPr>
          <w:rFonts w:cs="Arial"/>
          <w:lang w:val="en-GB"/>
        </w:rPr>
        <w:t>(design of AI devices, neuromorphic algorithms, learning processes for neural networks, high-level system models, interfaces, compilers/assemblers</w:t>
      </w:r>
      <w:ins w:id="1851" w:author="Pioch, Martin" w:date="2021-07-28T12:13:00Z">
        <w:r w:rsidR="00395E32" w:rsidRPr="00342899">
          <w:rPr>
            <w:rFonts w:cs="Arial"/>
            <w:lang w:val="en-GB"/>
          </w:rPr>
          <w:t>, systems software for configuration and use of microelectronics for safe and secure systems</w:t>
        </w:r>
      </w:ins>
      <w:r w:rsidR="25EE1AFD" w:rsidRPr="00342899">
        <w:rPr>
          <w:rFonts w:cs="Arial"/>
          <w:lang w:val="en-GB"/>
        </w:rPr>
        <w:t>)</w:t>
      </w:r>
    </w:p>
    <w:p w14:paraId="71820A73" w14:textId="2E2EB145" w:rsidR="1B6792E3" w:rsidRPr="00342899" w:rsidRDefault="00BF7CC7" w:rsidP="00EC4B46">
      <w:pPr>
        <w:pStyle w:val="ListParagraph"/>
        <w:numPr>
          <w:ilvl w:val="0"/>
          <w:numId w:val="4"/>
        </w:numPr>
        <w:rPr>
          <w:rFonts w:cs="Arial"/>
          <w:b/>
          <w:bCs/>
          <w:lang w:val="en-GB"/>
        </w:rPr>
      </w:pPr>
      <w:r w:rsidRPr="00342899">
        <w:rPr>
          <w:rFonts w:cs="Arial"/>
          <w:lang w:val="en-GB"/>
        </w:rPr>
        <w:t xml:space="preserve"> </w:t>
      </w:r>
      <w:r w:rsidRPr="00342899">
        <w:rPr>
          <w:rFonts w:cs="Arial"/>
          <w:b/>
          <w:bCs/>
          <w:lang w:val="en-GB"/>
        </w:rPr>
        <w:t>Virtualized network functions development</w:t>
      </w:r>
      <w:r w:rsidRPr="00342899">
        <w:rPr>
          <w:rFonts w:cs="Arial"/>
          <w:b/>
          <w:bCs/>
          <w:lang w:val="en-GB"/>
        </w:rPr>
        <w:annotationRef/>
      </w:r>
    </w:p>
    <w:p w14:paraId="763D01B5" w14:textId="77777777" w:rsidR="00BF7CC7" w:rsidRPr="00342899" w:rsidRDefault="00BF7CC7" w:rsidP="00EC4B46">
      <w:pPr>
        <w:pStyle w:val="ListParagraph"/>
        <w:numPr>
          <w:ilvl w:val="0"/>
          <w:numId w:val="4"/>
        </w:numPr>
        <w:rPr>
          <w:rFonts w:cs="Arial"/>
          <w:b/>
          <w:bCs/>
          <w:lang w:val="en-GB"/>
        </w:rPr>
      </w:pPr>
      <w:r w:rsidRPr="00342899">
        <w:rPr>
          <w:rFonts w:cs="Arial"/>
          <w:b/>
          <w:bCs/>
          <w:lang w:val="en-GB"/>
        </w:rPr>
        <w:t>Open RAN end-to-end system development</w:t>
      </w:r>
    </w:p>
    <w:p w14:paraId="28046AE8" w14:textId="77777777" w:rsidR="00847D9D" w:rsidRPr="00342899" w:rsidRDefault="00847D9D" w:rsidP="00EC4B46">
      <w:pPr>
        <w:pStyle w:val="ListParagraph"/>
        <w:numPr>
          <w:ilvl w:val="0"/>
          <w:numId w:val="2"/>
        </w:numPr>
        <w:rPr>
          <w:rFonts w:cs="Arial"/>
          <w:b/>
          <w:bCs/>
          <w:lang w:val="en-GB"/>
        </w:rPr>
      </w:pPr>
      <w:r w:rsidRPr="00342899">
        <w:rPr>
          <w:rFonts w:cs="Arial"/>
          <w:b/>
          <w:bCs/>
          <w:lang w:val="en-GB"/>
        </w:rPr>
        <w:t>Target applications are e.g.</w:t>
      </w:r>
    </w:p>
    <w:p w14:paraId="26DEA7CF" w14:textId="20FAAA1B" w:rsidR="004941D5" w:rsidRPr="00342899" w:rsidRDefault="00847D9D" w:rsidP="00EC4B46">
      <w:pPr>
        <w:pStyle w:val="ListParagraph"/>
        <w:numPr>
          <w:ilvl w:val="0"/>
          <w:numId w:val="3"/>
        </w:numPr>
        <w:spacing w:after="40" w:line="259" w:lineRule="auto"/>
        <w:rPr>
          <w:ins w:id="1852" w:author="Pioch, Martin" w:date="2021-07-28T12:14:00Z"/>
          <w:rFonts w:cs="Arial"/>
          <w:lang w:val="en-GB"/>
        </w:rPr>
      </w:pPr>
      <w:r w:rsidRPr="00342899">
        <w:rPr>
          <w:rFonts w:cs="Arial"/>
          <w:b/>
          <w:lang w:val="en-GB"/>
        </w:rPr>
        <w:t>Telecommunications (5G/6G/Wi-Fi):</w:t>
      </w:r>
      <w:r w:rsidRPr="00342899">
        <w:rPr>
          <w:rFonts w:cs="Arial"/>
          <w:lang w:val="en-GB"/>
        </w:rPr>
        <w:t xml:space="preserve"> Infrastructure solutions for</w:t>
      </w:r>
      <w:ins w:id="1853" w:author="Pioch, Martin" w:date="2021-07-28T12:13:00Z">
        <w:r w:rsidR="00395E32" w:rsidRPr="00342899">
          <w:rPr>
            <w:rFonts w:cs="Arial"/>
            <w:lang w:val="en-GB"/>
          </w:rPr>
          <w:t xml:space="preserve"> network and</w:t>
        </w:r>
      </w:ins>
      <w:r w:rsidRPr="00342899">
        <w:rPr>
          <w:rFonts w:cs="Arial"/>
          <w:lang w:val="en-GB"/>
        </w:rPr>
        <w:t xml:space="preserve"> </w:t>
      </w:r>
      <w:r w:rsidR="00833478" w:rsidRPr="00342899">
        <w:rPr>
          <w:rFonts w:cs="Arial"/>
          <w:lang w:val="en-GB"/>
        </w:rPr>
        <w:t>base station</w:t>
      </w:r>
      <w:ins w:id="1854" w:author="Pioch, Martin" w:date="2021-07-28T12:13:00Z">
        <w:r w:rsidR="00395E32" w:rsidRPr="00342899">
          <w:rPr>
            <w:rFonts w:cs="Arial"/>
            <w:lang w:val="en-GB"/>
          </w:rPr>
          <w:t>s and edge comm</w:t>
        </w:r>
      </w:ins>
      <w:ins w:id="1855" w:author="Pioch, Martin" w:date="2021-07-28T12:14:00Z">
        <w:r w:rsidR="00395E32" w:rsidRPr="00342899">
          <w:rPr>
            <w:rFonts w:cs="Arial"/>
            <w:lang w:val="en-GB"/>
          </w:rPr>
          <w:t xml:space="preserve">unication devices based on reliable ubiquitous and </w:t>
        </w:r>
      </w:ins>
      <w:ins w:id="1856" w:author="Pioch, Martin" w:date="2021-07-28T12:15:00Z">
        <w:r w:rsidR="00395E32" w:rsidRPr="00342899">
          <w:rPr>
            <w:rFonts w:cs="Arial"/>
            <w:lang w:val="en-GB"/>
          </w:rPr>
          <w:t>sovereign 5</w:t>
        </w:r>
      </w:ins>
      <w:r w:rsidRPr="00342899">
        <w:rPr>
          <w:rFonts w:cs="Arial"/>
          <w:lang w:val="en-GB"/>
        </w:rPr>
        <w:t>G/6G/next-gen Wi-Fi technologies.</w:t>
      </w:r>
    </w:p>
    <w:p w14:paraId="398FA4A6" w14:textId="602F0070" w:rsidR="00395E32" w:rsidRPr="00342899" w:rsidRDefault="00395E32" w:rsidP="00EC4B46">
      <w:pPr>
        <w:pStyle w:val="ListParagraph"/>
        <w:numPr>
          <w:ilvl w:val="0"/>
          <w:numId w:val="3"/>
        </w:numPr>
        <w:spacing w:after="40" w:line="259" w:lineRule="auto"/>
        <w:rPr>
          <w:rFonts w:cs="Arial"/>
          <w:bCs/>
          <w:lang w:val="en-GB"/>
        </w:rPr>
      </w:pPr>
      <w:ins w:id="1857" w:author="Pioch, Martin" w:date="2021-07-28T12:14:00Z">
        <w:r w:rsidRPr="00342899">
          <w:rPr>
            <w:rFonts w:cs="Arial"/>
            <w:bCs/>
            <w:lang w:val="en-GB"/>
          </w:rPr>
          <w:t>Non-Terrestrial Networks (NTN) in 5G/6</w:t>
        </w:r>
      </w:ins>
      <w:ins w:id="1858" w:author="Pioch, Martin" w:date="2021-07-28T12:15:00Z">
        <w:r w:rsidRPr="00342899">
          <w:rPr>
            <w:rFonts w:cs="Arial"/>
            <w:bCs/>
            <w:lang w:val="en-GB"/>
          </w:rPr>
          <w:t>G: Semiconductors used to build new 5G direct access payloads for LEO satellites and to manufacture terminals</w:t>
        </w:r>
      </w:ins>
    </w:p>
    <w:p w14:paraId="72CCC518" w14:textId="65F19655" w:rsidR="004941D5" w:rsidRPr="00342899" w:rsidRDefault="002121CB" w:rsidP="00EC4B46">
      <w:pPr>
        <w:pStyle w:val="ListParagraph"/>
        <w:numPr>
          <w:ilvl w:val="0"/>
          <w:numId w:val="3"/>
        </w:numPr>
        <w:spacing w:after="40" w:line="259" w:lineRule="auto"/>
        <w:rPr>
          <w:rFonts w:cs="Arial"/>
          <w:lang w:val="en-GB"/>
        </w:rPr>
      </w:pPr>
      <w:r w:rsidRPr="00342899">
        <w:rPr>
          <w:lang w:val="en-GB"/>
        </w:rPr>
        <w:t xml:space="preserve">Innovative processes </w:t>
      </w:r>
      <w:r w:rsidR="335FEFAF" w:rsidRPr="00342899">
        <w:rPr>
          <w:lang w:val="en-GB"/>
        </w:rPr>
        <w:t xml:space="preserve">and production equipment </w:t>
      </w:r>
      <w:r w:rsidRPr="00342899">
        <w:rPr>
          <w:lang w:val="en-GB"/>
        </w:rPr>
        <w:t xml:space="preserve">enabling the production of important strategic materials like </w:t>
      </w:r>
      <w:r w:rsidR="77E73922" w:rsidRPr="00342899">
        <w:rPr>
          <w:lang w:val="en-GB"/>
        </w:rPr>
        <w:t xml:space="preserve">layer stacks and </w:t>
      </w:r>
      <w:r w:rsidRPr="00342899">
        <w:rPr>
          <w:lang w:val="en-GB"/>
        </w:rPr>
        <w:t xml:space="preserve">single crystal </w:t>
      </w:r>
      <w:proofErr w:type="spellStart"/>
      <w:r w:rsidRPr="00342899">
        <w:rPr>
          <w:lang w:val="en-GB"/>
        </w:rPr>
        <w:t>SiC</w:t>
      </w:r>
      <w:proofErr w:type="spellEnd"/>
      <w:r w:rsidR="743F394A" w:rsidRPr="00342899">
        <w:rPr>
          <w:lang w:val="en-GB"/>
        </w:rPr>
        <w:t xml:space="preserve">, </w:t>
      </w:r>
      <w:proofErr w:type="spellStart"/>
      <w:r w:rsidR="743F394A" w:rsidRPr="00342899">
        <w:rPr>
          <w:lang w:val="en-GB"/>
        </w:rPr>
        <w:t>GaN</w:t>
      </w:r>
      <w:proofErr w:type="spellEnd"/>
      <w:r w:rsidRPr="00342899">
        <w:rPr>
          <w:lang w:val="en-GB"/>
        </w:rPr>
        <w:t xml:space="preserve"> and single crystal sapphire for key industries in Europe (Automotive, Renewable energy, Communications, µLEDs etc.) to mitigate almost total dependencies from resources outside Europe (US, Asia)</w:t>
      </w:r>
    </w:p>
    <w:p w14:paraId="617C1241" w14:textId="77777777" w:rsidR="004941D5" w:rsidRPr="00342899" w:rsidRDefault="003F4A62" w:rsidP="00EC4B46">
      <w:pPr>
        <w:pStyle w:val="ListParagraph"/>
        <w:numPr>
          <w:ilvl w:val="0"/>
          <w:numId w:val="3"/>
        </w:numPr>
        <w:spacing w:after="40" w:line="259" w:lineRule="auto"/>
        <w:rPr>
          <w:rFonts w:cs="Arial"/>
          <w:lang w:val="en-GB"/>
        </w:rPr>
      </w:pPr>
      <w:r w:rsidRPr="00342899">
        <w:rPr>
          <w:b/>
          <w:bCs/>
          <w:lang w:val="en-GB"/>
        </w:rPr>
        <w:t>Industry Sector/</w:t>
      </w:r>
      <w:r w:rsidR="00847D9D" w:rsidRPr="00342899">
        <w:rPr>
          <w:rFonts w:cs="Arial"/>
          <w:b/>
          <w:bCs/>
          <w:lang w:val="en-GB"/>
        </w:rPr>
        <w:t>Industry 4.0</w:t>
      </w:r>
      <w:r w:rsidR="00C50069" w:rsidRPr="00342899">
        <w:rPr>
          <w:rFonts w:cs="Arial"/>
          <w:b/>
          <w:bCs/>
          <w:lang w:val="en-GB"/>
        </w:rPr>
        <w:t xml:space="preserve">: </w:t>
      </w:r>
      <w:r w:rsidR="00C50069" w:rsidRPr="00342899">
        <w:rPr>
          <w:rFonts w:eastAsia="Calibri" w:cs="Arial"/>
          <w:lang w:val="en-GB"/>
        </w:rPr>
        <w:t>New sensor technologies for advanced robotic applications, retrofitting to machines and systems</w:t>
      </w:r>
    </w:p>
    <w:p w14:paraId="16F979B6" w14:textId="52B23E1E" w:rsidR="00847D9D" w:rsidRPr="00342899" w:rsidRDefault="00847D9D" w:rsidP="00EC4B46">
      <w:pPr>
        <w:pStyle w:val="ListParagraph"/>
        <w:numPr>
          <w:ilvl w:val="0"/>
          <w:numId w:val="3"/>
        </w:numPr>
        <w:spacing w:after="40" w:line="259" w:lineRule="auto"/>
        <w:rPr>
          <w:rFonts w:cs="Arial"/>
          <w:lang w:val="en-GB"/>
        </w:rPr>
      </w:pPr>
      <w:r w:rsidRPr="00342899">
        <w:rPr>
          <w:b/>
          <w:bCs/>
          <w:lang w:val="en-GB"/>
        </w:rPr>
        <w:t xml:space="preserve">Mobility: </w:t>
      </w:r>
      <w:r w:rsidRPr="00342899">
        <w:rPr>
          <w:lang w:val="en-GB"/>
        </w:rPr>
        <w:t>Sensor and actor systems for autonomous platforms, System solutions for ADAS applications and electric vehicles</w:t>
      </w:r>
      <w:r w:rsidR="00833478" w:rsidRPr="00342899">
        <w:rPr>
          <w:lang w:val="en-GB"/>
        </w:rPr>
        <w:t>, charging infrastructure, increase vehicle range and performance</w:t>
      </w:r>
      <w:r w:rsidR="004941D5" w:rsidRPr="00342899">
        <w:rPr>
          <w:rFonts w:cs="Arial"/>
          <w:lang w:val="en-GB"/>
        </w:rPr>
        <w:t xml:space="preserve">; </w:t>
      </w:r>
      <w:r w:rsidR="004941D5" w:rsidRPr="00342899">
        <w:rPr>
          <w:rFonts w:eastAsia="Calibri" w:cs="Arial"/>
          <w:lang w:val="en-GB"/>
        </w:rPr>
        <w:t>New feedback sensor technology for advanced motor technology, new sensor technology for improved object recognition</w:t>
      </w:r>
    </w:p>
    <w:p w14:paraId="7BBEF3C2" w14:textId="78C776C5" w:rsidR="00847D9D" w:rsidRPr="00342899" w:rsidRDefault="00847D9D" w:rsidP="00EC4B46">
      <w:pPr>
        <w:pStyle w:val="ListParagraph"/>
        <w:numPr>
          <w:ilvl w:val="0"/>
          <w:numId w:val="3"/>
        </w:numPr>
        <w:spacing w:after="40" w:line="259" w:lineRule="auto"/>
        <w:rPr>
          <w:rFonts w:cs="Arial"/>
          <w:lang w:val="en-GB"/>
        </w:rPr>
      </w:pPr>
      <w:r w:rsidRPr="00342899">
        <w:rPr>
          <w:rFonts w:cs="Arial"/>
          <w:b/>
          <w:bCs/>
          <w:lang w:val="en-GB"/>
        </w:rPr>
        <w:t>Cybersecurity</w:t>
      </w:r>
      <w:ins w:id="1859" w:author="Pioch, Martin" w:date="2021-07-28T12:15:00Z">
        <w:r w:rsidR="00395E32" w:rsidRPr="00342899">
          <w:rPr>
            <w:rFonts w:cs="Arial"/>
            <w:b/>
            <w:bCs/>
            <w:lang w:val="en-GB"/>
          </w:rPr>
          <w:t xml:space="preserve"> and functional safety</w:t>
        </w:r>
      </w:ins>
      <w:r w:rsidRPr="00342899">
        <w:rPr>
          <w:rFonts w:cs="Arial"/>
          <w:b/>
          <w:bCs/>
          <w:lang w:val="en-GB"/>
        </w:rPr>
        <w:t>:</w:t>
      </w:r>
      <w:r w:rsidRPr="00342899">
        <w:rPr>
          <w:rFonts w:cs="Arial"/>
          <w:lang w:val="en-GB"/>
        </w:rPr>
        <w:t xml:space="preserve"> Quantum computer-secure next-generation cybersecurity technology, safety, and security along the value chain</w:t>
      </w:r>
      <w:ins w:id="1860" w:author="Pioch, Martin" w:date="2021-07-28T12:16:00Z">
        <w:r w:rsidR="00395E32" w:rsidRPr="00342899">
          <w:rPr>
            <w:rFonts w:cs="Arial"/>
            <w:lang w:val="en-GB"/>
          </w:rPr>
          <w:t>, including mixed-criticality systems, security for safety</w:t>
        </w:r>
      </w:ins>
      <w:r w:rsidRPr="00342899">
        <w:rPr>
          <w:rFonts w:cs="Arial"/>
          <w:lang w:val="en-GB"/>
        </w:rPr>
        <w:t xml:space="preserve"> </w:t>
      </w:r>
    </w:p>
    <w:p w14:paraId="679A65F7" w14:textId="77777777" w:rsidR="00847D9D" w:rsidRPr="00342899" w:rsidRDefault="00847D9D" w:rsidP="00EC4B46">
      <w:pPr>
        <w:pStyle w:val="ListParagraph"/>
        <w:numPr>
          <w:ilvl w:val="0"/>
          <w:numId w:val="3"/>
        </w:numPr>
        <w:rPr>
          <w:rFonts w:cs="Arial"/>
          <w:lang w:val="en-GB"/>
        </w:rPr>
      </w:pPr>
      <w:r w:rsidRPr="00342899">
        <w:rPr>
          <w:rFonts w:cs="Arial"/>
          <w:b/>
          <w:bCs/>
          <w:lang w:val="en-GB"/>
        </w:rPr>
        <w:t>AI/ML and Edge Computing</w:t>
      </w:r>
      <w:r w:rsidRPr="00342899">
        <w:rPr>
          <w:rFonts w:cs="Arial"/>
          <w:lang w:val="en-GB"/>
        </w:rPr>
        <w:t xml:space="preserve"> including IP generation </w:t>
      </w:r>
    </w:p>
    <w:p w14:paraId="2946A4C0" w14:textId="79C0F5EF" w:rsidR="00847D9D" w:rsidRPr="00342899" w:rsidRDefault="00847D9D" w:rsidP="00EC4B46">
      <w:pPr>
        <w:pStyle w:val="ListParagraph"/>
        <w:numPr>
          <w:ilvl w:val="0"/>
          <w:numId w:val="3"/>
        </w:numPr>
        <w:spacing w:after="40" w:line="259" w:lineRule="auto"/>
        <w:rPr>
          <w:rFonts w:cs="Arial"/>
          <w:b/>
          <w:bCs/>
          <w:lang w:val="en-GB"/>
        </w:rPr>
      </w:pPr>
      <w:r w:rsidRPr="00342899">
        <w:rPr>
          <w:rFonts w:cs="Arial"/>
          <w:b/>
          <w:bCs/>
          <w:lang w:val="en-GB"/>
        </w:rPr>
        <w:t>High-performance computing</w:t>
      </w:r>
    </w:p>
    <w:p w14:paraId="7AA7B8C6" w14:textId="16C7C7A5" w:rsidR="00833478" w:rsidRPr="00342899" w:rsidRDefault="00833478" w:rsidP="00EC4B46">
      <w:pPr>
        <w:pStyle w:val="ListParagraph"/>
        <w:numPr>
          <w:ilvl w:val="0"/>
          <w:numId w:val="3"/>
        </w:numPr>
        <w:spacing w:after="40" w:line="259" w:lineRule="auto"/>
        <w:rPr>
          <w:rFonts w:cs="Arial"/>
          <w:b/>
          <w:bCs/>
          <w:lang w:val="en-GB"/>
        </w:rPr>
      </w:pPr>
      <w:r w:rsidRPr="00342899">
        <w:rPr>
          <w:rFonts w:cs="Arial"/>
          <w:b/>
          <w:bCs/>
          <w:lang w:val="en-GB"/>
        </w:rPr>
        <w:t>IoT</w:t>
      </w:r>
    </w:p>
    <w:p w14:paraId="0942BE6A" w14:textId="35AF1630" w:rsidR="00833478" w:rsidRPr="00342899" w:rsidRDefault="00833478" w:rsidP="00EC4B46">
      <w:pPr>
        <w:pStyle w:val="ListParagraph"/>
        <w:numPr>
          <w:ilvl w:val="0"/>
          <w:numId w:val="3"/>
        </w:numPr>
        <w:spacing w:after="40" w:line="259" w:lineRule="auto"/>
        <w:rPr>
          <w:rFonts w:cs="Arial"/>
          <w:b/>
          <w:bCs/>
          <w:lang w:val="en-GB"/>
        </w:rPr>
      </w:pPr>
      <w:r w:rsidRPr="00342899">
        <w:rPr>
          <w:rFonts w:cs="Arial"/>
          <w:b/>
          <w:bCs/>
          <w:lang w:val="en-GB"/>
        </w:rPr>
        <w:t>Installation of EU based TIER1 supply for materials and chemical precursors</w:t>
      </w:r>
    </w:p>
    <w:p w14:paraId="18F30F93" w14:textId="28F37564" w:rsidR="00833478" w:rsidRPr="00342899" w:rsidRDefault="00833478" w:rsidP="00EC4B46">
      <w:pPr>
        <w:pStyle w:val="ListParagraph"/>
        <w:numPr>
          <w:ilvl w:val="1"/>
          <w:numId w:val="3"/>
        </w:numPr>
        <w:spacing w:after="40" w:line="259" w:lineRule="auto"/>
        <w:rPr>
          <w:rFonts w:cs="Arial"/>
          <w:lang w:val="en-GB"/>
        </w:rPr>
      </w:pPr>
      <w:r w:rsidRPr="00342899">
        <w:rPr>
          <w:rFonts w:cs="Arial"/>
          <w:lang w:val="en-GB"/>
        </w:rPr>
        <w:t>Sustainable sourcing and production</w:t>
      </w:r>
    </w:p>
    <w:p w14:paraId="714E77B9" w14:textId="2A766BF9" w:rsidR="00833478" w:rsidRPr="00342899" w:rsidRDefault="00833478" w:rsidP="00EC4B46">
      <w:pPr>
        <w:pStyle w:val="ListParagraph"/>
        <w:numPr>
          <w:ilvl w:val="1"/>
          <w:numId w:val="3"/>
        </w:numPr>
        <w:spacing w:after="40" w:line="259" w:lineRule="auto"/>
        <w:rPr>
          <w:rFonts w:cs="Arial"/>
          <w:lang w:val="en-GB"/>
        </w:rPr>
      </w:pPr>
      <w:r w:rsidRPr="00342899">
        <w:rPr>
          <w:rFonts w:cs="Arial"/>
          <w:lang w:val="en-GB"/>
        </w:rPr>
        <w:t>Package &amp; delivery</w:t>
      </w:r>
    </w:p>
    <w:p w14:paraId="1C18FFDC" w14:textId="59BBD540" w:rsidR="00833478" w:rsidRPr="00342899" w:rsidRDefault="00833478" w:rsidP="00EC4B46">
      <w:pPr>
        <w:pStyle w:val="ListParagraph"/>
        <w:numPr>
          <w:ilvl w:val="1"/>
          <w:numId w:val="3"/>
        </w:numPr>
        <w:spacing w:after="40" w:line="259" w:lineRule="auto"/>
        <w:rPr>
          <w:rFonts w:cs="Arial"/>
          <w:lang w:val="en-GB"/>
        </w:rPr>
      </w:pPr>
      <w:r w:rsidRPr="00342899">
        <w:rPr>
          <w:rFonts w:cs="Arial"/>
          <w:lang w:val="en-GB"/>
        </w:rPr>
        <w:t>Circular economy / recovery from End-of-Life products</w:t>
      </w:r>
    </w:p>
    <w:p w14:paraId="0FD4B725" w14:textId="506A9607" w:rsidR="00847D9D" w:rsidRPr="00342899" w:rsidRDefault="00847D9D" w:rsidP="00847D9D">
      <w:pPr>
        <w:tabs>
          <w:tab w:val="left" w:pos="1077"/>
        </w:tabs>
        <w:rPr>
          <w:rFonts w:cs="Arial"/>
          <w:color w:val="0070C0"/>
          <w:lang w:val="en-GB"/>
        </w:rPr>
      </w:pPr>
    </w:p>
    <w:p w14:paraId="3953E2F5" w14:textId="77777777" w:rsidR="00904072" w:rsidRPr="00342899" w:rsidRDefault="00904072" w:rsidP="00904072">
      <w:pPr>
        <w:pStyle w:val="Heading1"/>
        <w:rPr>
          <w:ins w:id="1861" w:author="Pioch, Martin" w:date="2021-07-28T15:52:00Z"/>
          <w:lang w:val="en-GB"/>
        </w:rPr>
      </w:pPr>
      <w:bookmarkStart w:id="1862" w:name="_Toc78411061"/>
      <w:ins w:id="1863" w:author="Pioch, Martin" w:date="2021-07-28T15:52:00Z">
        <w:r w:rsidRPr="00342899">
          <w:rPr>
            <w:lang w:val="en-GB"/>
          </w:rPr>
          <w:t>Annexe 2</w:t>
        </w:r>
        <w:bookmarkEnd w:id="1862"/>
      </w:ins>
    </w:p>
    <w:p w14:paraId="6236A572" w14:textId="77777777" w:rsidR="00904072" w:rsidRPr="00342899" w:rsidRDefault="00904072" w:rsidP="00904072">
      <w:pPr>
        <w:rPr>
          <w:ins w:id="1864" w:author="Pioch, Martin" w:date="2021-07-28T15:52:00Z"/>
          <w:lang w:val="en-GB"/>
        </w:rPr>
      </w:pPr>
    </w:p>
    <w:p w14:paraId="7A3C6056" w14:textId="34219B7D" w:rsidR="00904072" w:rsidRPr="006762E8" w:rsidRDefault="00904072" w:rsidP="006762E8">
      <w:pPr>
        <w:rPr>
          <w:ins w:id="1865" w:author="Pioch, Martin" w:date="2021-07-28T15:52:00Z"/>
          <w:lang w:val="en-GB"/>
        </w:rPr>
      </w:pPr>
      <w:ins w:id="1866" w:author="Pioch, Martin" w:date="2021-07-28T15:52:00Z">
        <w:r w:rsidRPr="00342899">
          <w:rPr>
            <w:lang w:val="en-GB"/>
          </w:rPr>
          <w:t>Presentation of the Direct Participant</w:t>
        </w:r>
      </w:ins>
    </w:p>
    <w:p w14:paraId="7948C337" w14:textId="77777777" w:rsidR="00904072" w:rsidRPr="00342899" w:rsidRDefault="00904072" w:rsidP="006762E8">
      <w:pPr>
        <w:rPr>
          <w:ins w:id="1867" w:author="Pioch, Martin" w:date="2021-07-28T15:52:00Z"/>
          <w:lang w:val="en-GB"/>
        </w:rPr>
      </w:pPr>
      <w:ins w:id="1868" w:author="Pioch, Martin" w:date="2021-07-28T15:52:00Z">
        <w:r w:rsidRPr="00342899">
          <w:rPr>
            <w:lang w:val="en-GB"/>
          </w:rPr>
          <w:t>[Presentation of the undertaking in one paragraph].</w:t>
        </w:r>
      </w:ins>
    </w:p>
    <w:p w14:paraId="77761E79" w14:textId="77777777" w:rsidR="00904072" w:rsidRPr="00342899" w:rsidRDefault="00904072" w:rsidP="006762E8">
      <w:pPr>
        <w:rPr>
          <w:ins w:id="1869" w:author="Pioch, Martin" w:date="2021-07-28T15:52:00Z"/>
          <w:lang w:val="en-GB"/>
        </w:rPr>
      </w:pPr>
      <w:ins w:id="1870" w:author="Pioch, Martin" w:date="2021-07-28T15:52:00Z">
        <w:r w:rsidRPr="00342899">
          <w:rPr>
            <w:lang w:val="en-GB"/>
          </w:rPr>
          <w:t>Presentation of the individual project</w:t>
        </w:r>
      </w:ins>
    </w:p>
    <w:p w14:paraId="097BEDCA" w14:textId="77777777" w:rsidR="00904072" w:rsidRPr="00342899" w:rsidRDefault="00904072" w:rsidP="006762E8">
      <w:pPr>
        <w:rPr>
          <w:ins w:id="1871" w:author="Pioch, Martin" w:date="2021-07-28T15:52:00Z"/>
          <w:lang w:val="en-GB"/>
        </w:rPr>
      </w:pPr>
      <w:ins w:id="1872" w:author="Pioch, Martin" w:date="2021-07-28T15:52:00Z">
        <w:r w:rsidRPr="00342899">
          <w:rPr>
            <w:lang w:val="en-GB"/>
          </w:rPr>
          <w:t xml:space="preserve">Presentation of the individual project that shall be sharable to all the participant if not the description shall contain </w:t>
        </w:r>
        <w:r w:rsidRPr="00342899">
          <w:rPr>
            <w:highlight w:val="lightGray"/>
            <w:lang w:val="en-GB"/>
          </w:rPr>
          <w:t>[</w:t>
        </w:r>
        <w:r w:rsidRPr="00342899">
          <w:rPr>
            <w:i/>
            <w:highlight w:val="lightGray"/>
            <w:lang w:val="en-GB"/>
          </w:rPr>
          <w:t>beginning of confidential section</w:t>
        </w:r>
        <w:r w:rsidRPr="00342899">
          <w:rPr>
            <w:highlight w:val="lightGray"/>
            <w:lang w:val="en-GB"/>
          </w:rPr>
          <w:t>]</w:t>
        </w:r>
        <w:r w:rsidRPr="00342899">
          <w:rPr>
            <w:lang w:val="en-GB"/>
          </w:rPr>
          <w:t xml:space="preserve"> </w:t>
        </w:r>
        <w:proofErr w:type="spellStart"/>
        <w:r w:rsidRPr="00342899">
          <w:rPr>
            <w:lang w:val="en-GB"/>
          </w:rPr>
          <w:t>blabla</w:t>
        </w:r>
        <w:proofErr w:type="spellEnd"/>
        <w:r w:rsidRPr="00342899">
          <w:rPr>
            <w:lang w:val="en-GB"/>
          </w:rPr>
          <w:t xml:space="preserve"> </w:t>
        </w:r>
        <w:r w:rsidRPr="00342899">
          <w:rPr>
            <w:highlight w:val="lightGray"/>
            <w:lang w:val="en-GB"/>
          </w:rPr>
          <w:t>[</w:t>
        </w:r>
        <w:r w:rsidRPr="00342899">
          <w:rPr>
            <w:i/>
            <w:highlight w:val="lightGray"/>
            <w:lang w:val="en-GB"/>
          </w:rPr>
          <w:t>End of confidential section</w:t>
        </w:r>
        <w:r w:rsidRPr="00342899">
          <w:rPr>
            <w:highlight w:val="lightGray"/>
            <w:lang w:val="en-GB"/>
          </w:rPr>
          <w:t>]</w:t>
        </w:r>
      </w:ins>
    </w:p>
    <w:p w14:paraId="5CBE49CA" w14:textId="0B21BBAE" w:rsidR="007114DC" w:rsidRPr="00342899" w:rsidRDefault="007114DC" w:rsidP="00847D9D">
      <w:pPr>
        <w:tabs>
          <w:tab w:val="left" w:pos="1077"/>
        </w:tabs>
        <w:rPr>
          <w:rFonts w:cs="Arial"/>
          <w:color w:val="0070C0"/>
          <w:lang w:val="en-GB"/>
        </w:rPr>
      </w:pPr>
    </w:p>
    <w:p w14:paraId="2829A7E7" w14:textId="77777777" w:rsidR="007114DC" w:rsidRPr="00342899" w:rsidRDefault="007114DC" w:rsidP="00847D9D">
      <w:pPr>
        <w:tabs>
          <w:tab w:val="left" w:pos="1077"/>
        </w:tabs>
        <w:rPr>
          <w:rFonts w:cs="Arial"/>
          <w:color w:val="0070C0"/>
          <w:lang w:val="en-GB"/>
        </w:rPr>
      </w:pPr>
    </w:p>
    <w:p w14:paraId="6E82D078" w14:textId="77777777" w:rsidR="00847D9D" w:rsidRPr="00342899" w:rsidRDefault="00847D9D" w:rsidP="00847D9D">
      <w:pPr>
        <w:tabs>
          <w:tab w:val="left" w:pos="1077"/>
        </w:tabs>
        <w:rPr>
          <w:rFonts w:cs="Arial"/>
          <w:b/>
          <w:bCs/>
          <w:color w:val="4472C4" w:themeColor="accent1"/>
          <w:lang w:val="en-GB"/>
        </w:rPr>
      </w:pPr>
      <w:r w:rsidRPr="00342899">
        <w:rPr>
          <w:rFonts w:cs="Arial"/>
          <w:b/>
          <w:bCs/>
          <w:color w:val="4472C4" w:themeColor="accent1"/>
          <w:lang w:val="en-GB"/>
        </w:rPr>
        <w:t>ZVEI Points of Contact:</w:t>
      </w:r>
    </w:p>
    <w:p w14:paraId="2B84771E" w14:textId="15CFC8DA" w:rsidR="00847D9D" w:rsidRPr="00342899" w:rsidRDefault="00847D9D" w:rsidP="00847D9D">
      <w:pPr>
        <w:tabs>
          <w:tab w:val="left" w:pos="1077"/>
        </w:tabs>
        <w:rPr>
          <w:rFonts w:cs="Arial"/>
          <w:color w:val="0070C0"/>
          <w:lang w:val="en-GB"/>
        </w:rPr>
      </w:pPr>
      <w:r w:rsidRPr="00342899">
        <w:rPr>
          <w:rFonts w:cs="Arial"/>
          <w:lang w:val="en-GB"/>
        </w:rPr>
        <w:t xml:space="preserve">IPCEI </w:t>
      </w:r>
      <w:r w:rsidR="00EA098B" w:rsidRPr="00342899">
        <w:rPr>
          <w:rFonts w:cs="Arial"/>
          <w:lang w:val="en-GB"/>
        </w:rPr>
        <w:t>E-Mail</w:t>
      </w:r>
      <w:r w:rsidRPr="00342899">
        <w:rPr>
          <w:rFonts w:cs="Arial"/>
          <w:lang w:val="en-GB"/>
        </w:rPr>
        <w:t xml:space="preserve">: </w:t>
      </w:r>
      <w:r w:rsidR="00833478" w:rsidRPr="00342899">
        <w:rPr>
          <w:lang w:val="en-GB"/>
        </w:rPr>
        <w:t>meipcei2@zvei.org</w:t>
      </w:r>
    </w:p>
    <w:p w14:paraId="13DA868E" w14:textId="77777777" w:rsidR="00847D9D" w:rsidRPr="00342899" w:rsidRDefault="00847D9D" w:rsidP="00847D9D">
      <w:pPr>
        <w:spacing w:after="0"/>
        <w:rPr>
          <w:rFonts w:cs="Arial"/>
          <w:lang w:val="en-GB"/>
        </w:rPr>
      </w:pPr>
      <w:r w:rsidRPr="00342899">
        <w:rPr>
          <w:rFonts w:cs="Arial"/>
          <w:b/>
          <w:bCs/>
          <w:lang w:val="en-GB" w:eastAsia="de-DE"/>
        </w:rPr>
        <w:t>Dr Sven Baumann</w:t>
      </w:r>
      <w:r w:rsidRPr="00342899">
        <w:rPr>
          <w:rFonts w:cs="Arial"/>
          <w:lang w:val="en-GB" w:eastAsia="de-DE"/>
        </w:rPr>
        <w:t xml:space="preserve"> </w:t>
      </w:r>
      <w:r w:rsidRPr="00342899">
        <w:rPr>
          <w:rFonts w:cs="Arial"/>
          <w:lang w:val="en-GB" w:eastAsia="de-DE"/>
        </w:rPr>
        <w:br/>
        <w:t>Senior Manager Microelectronics and Sensors/Actuators</w:t>
      </w:r>
      <w:r w:rsidRPr="00342899">
        <w:rPr>
          <w:rFonts w:cs="Arial"/>
          <w:lang w:val="en-GB" w:eastAsia="de-DE"/>
        </w:rPr>
        <w:br/>
        <w:t>ZVEI Group Semiconductors</w:t>
      </w:r>
    </w:p>
    <w:p w14:paraId="4168A218" w14:textId="77777777" w:rsidR="00847D9D" w:rsidRPr="006762E8" w:rsidRDefault="00847D9D" w:rsidP="00847D9D">
      <w:pPr>
        <w:autoSpaceDE w:val="0"/>
        <w:autoSpaceDN w:val="0"/>
        <w:rPr>
          <w:rFonts w:eastAsiaTheme="minorEastAsia" w:cs="Arial"/>
          <w:b/>
          <w:bCs/>
          <w:noProof/>
          <w:lang w:eastAsia="de-DE"/>
        </w:rPr>
      </w:pPr>
      <w:r w:rsidRPr="006762E8">
        <w:rPr>
          <w:rFonts w:eastAsiaTheme="minorEastAsia" w:cs="Arial"/>
          <w:noProof/>
          <w:lang w:eastAsia="de-DE"/>
        </w:rPr>
        <w:lastRenderedPageBreak/>
        <w:t>E-Mail:</w:t>
      </w:r>
      <w:r w:rsidRPr="006762E8">
        <w:rPr>
          <w:rFonts w:cs="Arial"/>
        </w:rPr>
        <w:t xml:space="preserve"> </w:t>
      </w:r>
      <w:hyperlink r:id="rId16" w:history="1">
        <w:r w:rsidRPr="006762E8">
          <w:rPr>
            <w:rStyle w:val="Hyperlink"/>
            <w:rFonts w:cs="Arial"/>
          </w:rPr>
          <w:t>sven.baumann@zvei.org</w:t>
        </w:r>
      </w:hyperlink>
    </w:p>
    <w:p w14:paraId="661F4882" w14:textId="77777777" w:rsidR="00847D9D" w:rsidRPr="00342899" w:rsidRDefault="00847D9D" w:rsidP="00847D9D">
      <w:pPr>
        <w:autoSpaceDE w:val="0"/>
        <w:autoSpaceDN w:val="0"/>
        <w:spacing w:after="0"/>
        <w:rPr>
          <w:rFonts w:eastAsiaTheme="minorEastAsia" w:cs="Arial"/>
          <w:noProof/>
          <w:lang w:val="en-GB" w:eastAsia="de-DE"/>
        </w:rPr>
      </w:pPr>
      <w:r w:rsidRPr="00342899">
        <w:rPr>
          <w:rFonts w:eastAsiaTheme="minorEastAsia" w:cs="Arial"/>
          <w:b/>
          <w:bCs/>
          <w:noProof/>
          <w:lang w:val="en-GB" w:eastAsia="de-DE"/>
        </w:rPr>
        <w:t>Martin Pioch, PhD</w:t>
      </w:r>
      <w:r w:rsidRPr="00342899">
        <w:rPr>
          <w:rFonts w:eastAsiaTheme="minorEastAsia" w:cs="Arial"/>
          <w:noProof/>
          <w:lang w:val="en-GB" w:eastAsia="de-DE"/>
        </w:rPr>
        <w:t xml:space="preserve"> </w:t>
      </w:r>
      <w:r w:rsidRPr="00342899">
        <w:rPr>
          <w:rFonts w:eastAsiaTheme="minorEastAsia" w:cs="Arial"/>
          <w:noProof/>
          <w:lang w:val="en-GB" w:eastAsia="de-DE"/>
        </w:rPr>
        <w:br/>
        <w:t>Senior Manager European Affairs</w:t>
      </w:r>
    </w:p>
    <w:p w14:paraId="25722724" w14:textId="0793784D" w:rsidR="00847D9D" w:rsidRPr="00342899" w:rsidRDefault="00847D9D" w:rsidP="00847D9D">
      <w:pPr>
        <w:autoSpaceDE w:val="0"/>
        <w:autoSpaceDN w:val="0"/>
        <w:rPr>
          <w:lang w:val="en-GB"/>
        </w:rPr>
      </w:pPr>
      <w:r w:rsidRPr="00342899">
        <w:rPr>
          <w:rFonts w:eastAsiaTheme="minorEastAsia" w:cs="Arial"/>
          <w:noProof/>
          <w:lang w:val="en-GB" w:eastAsia="de-DE"/>
        </w:rPr>
        <w:t>ZVEI European Office</w:t>
      </w:r>
      <w:r w:rsidRPr="00342899">
        <w:rPr>
          <w:rFonts w:eastAsiaTheme="minorEastAsia" w:cs="Arial"/>
          <w:noProof/>
          <w:lang w:val="en-GB" w:eastAsia="de-DE"/>
        </w:rPr>
        <w:br/>
        <w:t xml:space="preserve">E-Mail: </w:t>
      </w:r>
      <w:r w:rsidR="0037302C">
        <w:fldChar w:fldCharType="begin"/>
      </w:r>
      <w:r w:rsidR="0037302C" w:rsidRPr="0037302C">
        <w:rPr>
          <w:lang w:val="en-GB"/>
          <w:rPrChange w:id="1873" w:author="Pioch, Martin" w:date="2021-07-29T07:31:00Z">
            <w:rPr/>
          </w:rPrChange>
        </w:rPr>
        <w:instrText xml:space="preserve"> HYPERLINK "mailto:martin.pioch@zvei.org" </w:instrText>
      </w:r>
      <w:r w:rsidR="0037302C">
        <w:fldChar w:fldCharType="separate"/>
      </w:r>
      <w:r w:rsidR="00395E32" w:rsidRPr="00342899">
        <w:rPr>
          <w:rStyle w:val="Hyperlink"/>
          <w:rFonts w:eastAsiaTheme="minorEastAsia" w:cs="Arial"/>
          <w:noProof/>
          <w:lang w:val="en-GB" w:eastAsia="de-DE"/>
        </w:rPr>
        <w:t>martin.pioch@zvei.org</w:t>
      </w:r>
      <w:r w:rsidR="0037302C">
        <w:rPr>
          <w:rStyle w:val="Hyperlink"/>
          <w:rFonts w:eastAsiaTheme="minorEastAsia" w:cs="Arial"/>
          <w:noProof/>
          <w:lang w:val="en-GB" w:eastAsia="de-DE"/>
        </w:rPr>
        <w:fldChar w:fldCharType="end"/>
      </w:r>
      <w:r w:rsidR="00395E32" w:rsidRPr="00342899">
        <w:rPr>
          <w:rFonts w:eastAsiaTheme="minorEastAsia" w:cs="Arial"/>
          <w:noProof/>
          <w:lang w:val="en-GB" w:eastAsia="de-DE"/>
        </w:rPr>
        <w:t xml:space="preserve"> </w:t>
      </w:r>
    </w:p>
    <w:p w14:paraId="2594337C" w14:textId="77777777" w:rsidR="00395E32" w:rsidRPr="00342899" w:rsidRDefault="00395E32" w:rsidP="00847D9D">
      <w:pPr>
        <w:autoSpaceDE w:val="0"/>
        <w:autoSpaceDN w:val="0"/>
        <w:rPr>
          <w:rFonts w:eastAsiaTheme="minorEastAsia" w:cs="Arial"/>
          <w:noProof/>
          <w:lang w:val="en-GB" w:eastAsia="de-DE"/>
        </w:rPr>
      </w:pPr>
    </w:p>
    <w:sectPr w:rsidR="00395E32" w:rsidRPr="00342899">
      <w:headerReference w:type="even" r:id="rId17"/>
      <w:headerReference w:type="default" r:id="rId18"/>
      <w:footerReference w:type="default" r:id="rId19"/>
      <w:headerReference w:type="first" r:id="rId2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Pioch, Martin" w:date="2021-07-28T10:27:00Z" w:initials="PM">
    <w:p w14:paraId="2115CEDE" w14:textId="678AEA61" w:rsidR="00625667" w:rsidRPr="00342899" w:rsidRDefault="00625667">
      <w:pPr>
        <w:pStyle w:val="CommentText"/>
        <w:rPr>
          <w:lang w:val="en-GB"/>
        </w:rPr>
      </w:pPr>
      <w:r>
        <w:rPr>
          <w:rStyle w:val="CommentReference"/>
        </w:rPr>
        <w:annotationRef/>
      </w:r>
      <w:r w:rsidRPr="00C0011B">
        <w:rPr>
          <w:lang w:val="en-GB"/>
        </w:rPr>
        <w:t>Question by stakeholder: Is this meant as the overarching goal of the IPCEI ME/CT? However, in the Chapeau-Text a coherent description of the path to reach this goal is missing.</w:t>
      </w:r>
      <w:r>
        <w:rPr>
          <w:rStyle w:val="CommentReference"/>
        </w:rPr>
        <w:annotationRef/>
      </w:r>
    </w:p>
  </w:comment>
  <w:comment w:id="26" w:author="Pioch, Martin" w:date="2021-07-28T10:27:00Z" w:initials="PM">
    <w:p w14:paraId="108681B5" w14:textId="53E9B962" w:rsidR="00625667" w:rsidRPr="00C0011B" w:rsidRDefault="00625667">
      <w:pPr>
        <w:pStyle w:val="CommentText"/>
        <w:rPr>
          <w:lang w:val="en-GB"/>
        </w:rPr>
      </w:pPr>
      <w:r>
        <w:rPr>
          <w:rStyle w:val="CommentReference"/>
        </w:rPr>
        <w:annotationRef/>
      </w:r>
      <w:r w:rsidRPr="00C0011B">
        <w:rPr>
          <w:lang w:val="en-GB"/>
        </w:rPr>
        <w:t>We don</w:t>
      </w:r>
      <w:r>
        <w:rPr>
          <w:lang w:val="en-GB"/>
        </w:rPr>
        <w:t>’</w:t>
      </w:r>
      <w:r w:rsidRPr="00C0011B">
        <w:rPr>
          <w:lang w:val="en-GB"/>
        </w:rPr>
        <w:t>t see the o</w:t>
      </w:r>
      <w:r>
        <w:rPr>
          <w:lang w:val="en-GB"/>
        </w:rPr>
        <w:t>verarching goal of the IPCEI to reach the 20% target of the EU COM, therefore there is no path description – but the IPCEI is one very important step (next to others)</w:t>
      </w:r>
    </w:p>
  </w:comment>
  <w:comment w:id="28" w:author="Pioch, Martin [2]" w:date="2021-07-04T21:58:00Z" w:initials="PM">
    <w:p w14:paraId="56E1915D" w14:textId="6F2EBF48" w:rsidR="00625667" w:rsidRDefault="00625667">
      <w:pPr>
        <w:pStyle w:val="CommentText"/>
        <w:rPr>
          <w:lang w:val="en-GB"/>
        </w:rPr>
      </w:pPr>
      <w:r>
        <w:rPr>
          <w:rStyle w:val="CommentReference"/>
        </w:rPr>
        <w:annotationRef/>
      </w:r>
      <w:r>
        <w:rPr>
          <w:lang w:val="en-GB"/>
        </w:rPr>
        <w:t xml:space="preserve">Comment by Member State (scope still under assessment between MS): </w:t>
      </w:r>
    </w:p>
    <w:p w14:paraId="70399985" w14:textId="39D5B730" w:rsidR="00625667" w:rsidRPr="00921FB8" w:rsidRDefault="00625667">
      <w:pPr>
        <w:pStyle w:val="CommentText"/>
        <w:rPr>
          <w:lang w:val="en-GB"/>
        </w:rPr>
      </w:pPr>
      <w:r w:rsidRPr="00147C2C">
        <w:rPr>
          <w:lang w:val="en-GB"/>
        </w:rPr>
        <w:t>We also welcome the EU commission level of ambition that by 2030 All European households will be covered by a Gigabit network, with all populated areas covered by 5G. The inclusion of the connectivity component in the IPCEI will support the digital objectives set by Europe and enable use cases for better energy efficiency in other industrial activities</w:t>
      </w:r>
    </w:p>
  </w:comment>
  <w:comment w:id="29" w:author="Pioch, Martin" w:date="2021-07-28T10:29:00Z" w:initials="PM">
    <w:p w14:paraId="4879CF13" w14:textId="0A9A0A73" w:rsidR="00625667" w:rsidRPr="00C0011B" w:rsidRDefault="00625667">
      <w:pPr>
        <w:pStyle w:val="CommentText"/>
        <w:rPr>
          <w:lang w:val="en-GB"/>
        </w:rPr>
      </w:pPr>
      <w:r>
        <w:rPr>
          <w:rStyle w:val="CommentReference"/>
        </w:rPr>
        <w:annotationRef/>
      </w:r>
      <w:r w:rsidRPr="00C0011B">
        <w:rPr>
          <w:lang w:val="en-GB"/>
        </w:rPr>
        <w:t>We still wait o</w:t>
      </w:r>
      <w:r>
        <w:rPr>
          <w:lang w:val="en-GB"/>
        </w:rPr>
        <w:t>f MS-Agreement on the scope regarding the Communication Technologies part</w:t>
      </w:r>
    </w:p>
  </w:comment>
  <w:comment w:id="36" w:author="Pioch, Martin" w:date="2021-07-29T00:59:00Z" w:initials="PM">
    <w:p w14:paraId="5F9B01CC" w14:textId="3FBD0F8B" w:rsidR="00625667" w:rsidRPr="001857DB" w:rsidRDefault="00625667">
      <w:pPr>
        <w:pStyle w:val="CommentText"/>
        <w:rPr>
          <w:lang w:val="en-GB"/>
        </w:rPr>
      </w:pPr>
      <w:r>
        <w:rPr>
          <w:rStyle w:val="CommentReference"/>
        </w:rPr>
        <w:annotationRef/>
      </w:r>
      <w:r w:rsidRPr="001857DB">
        <w:rPr>
          <w:lang w:val="en-GB"/>
        </w:rPr>
        <w:t>Needs to be reconsidered a</w:t>
      </w:r>
      <w:r>
        <w:rPr>
          <w:lang w:val="en-GB"/>
        </w:rPr>
        <w:t>fter the launch of the EU alliances</w:t>
      </w:r>
    </w:p>
  </w:comment>
  <w:comment w:id="38" w:author="Pioch, Martin" w:date="2021-07-29T00:59:00Z" w:initials="PM">
    <w:p w14:paraId="1B76E376" w14:textId="67CCA1F7" w:rsidR="00625667" w:rsidRPr="00670B8C" w:rsidRDefault="00625667">
      <w:pPr>
        <w:pStyle w:val="CommentText"/>
        <w:rPr>
          <w:lang w:val="en-GB"/>
        </w:rPr>
      </w:pPr>
      <w:r>
        <w:rPr>
          <w:rStyle w:val="CommentReference"/>
        </w:rPr>
        <w:annotationRef/>
      </w:r>
      <w:r w:rsidRPr="00670B8C">
        <w:rPr>
          <w:lang w:val="en-GB"/>
        </w:rPr>
        <w:t>Needs to be updated</w:t>
      </w:r>
    </w:p>
  </w:comment>
  <w:comment w:id="104" w:author="Pioch, Martin [2]" w:date="2021-07-04T22:17:00Z" w:initials="PM">
    <w:p w14:paraId="6CF15664" w14:textId="6019D506" w:rsidR="00625667" w:rsidRDefault="00625667">
      <w:pPr>
        <w:pStyle w:val="CommentText"/>
        <w:rPr>
          <w:lang w:val="en-GB"/>
        </w:rPr>
      </w:pPr>
      <w:r>
        <w:rPr>
          <w:rStyle w:val="CommentReference"/>
        </w:rPr>
        <w:annotationRef/>
      </w:r>
      <w:r>
        <w:rPr>
          <w:lang w:val="en-GB"/>
        </w:rPr>
        <w:t>Comment by Member State (scope still under assessment between MS):</w:t>
      </w:r>
    </w:p>
    <w:p w14:paraId="25226CFC" w14:textId="112216E4" w:rsidR="00625667" w:rsidRDefault="00625667">
      <w:pPr>
        <w:pStyle w:val="CommentText"/>
        <w:rPr>
          <w:lang w:val="en-GB"/>
        </w:rPr>
      </w:pPr>
      <w:r w:rsidRPr="00147C2C">
        <w:rPr>
          <w:lang w:val="en-GB"/>
        </w:rPr>
        <w:t>This ME/CT IPCEI will also be the first step for Europe to reinforce its strengths in electronic communications technologies to launch innovative and ambitious projects that increase the level of innovation in Europe and bring benefits to other economic sectors.</w:t>
      </w:r>
      <w:r>
        <w:rPr>
          <w:lang w:val="en-GB"/>
        </w:rPr>
        <w:t xml:space="preserve"> </w:t>
      </w:r>
      <w:r w:rsidRPr="009F5D5B">
        <w:rPr>
          <w:lang w:val="en-GB"/>
        </w:rPr>
        <w:t>For this, it is necessary to have elements among which:</w:t>
      </w:r>
    </w:p>
    <w:p w14:paraId="60613A54" w14:textId="77777777" w:rsidR="00625667" w:rsidRDefault="00625667">
      <w:pPr>
        <w:pStyle w:val="CommentText"/>
        <w:rPr>
          <w:lang w:val="en-GB"/>
        </w:rPr>
      </w:pPr>
      <w:r w:rsidRPr="009F5D5B">
        <w:rPr>
          <w:lang w:val="en-GB"/>
        </w:rPr>
        <w:t>- To have mastered solutions, perennial combining the commercial offers of the European 5G industry with industrialized Open source bricks when it makes sense.</w:t>
      </w:r>
    </w:p>
    <w:p w14:paraId="20BAEE17" w14:textId="77777777" w:rsidR="00625667" w:rsidRDefault="00625667">
      <w:pPr>
        <w:pStyle w:val="CommentText"/>
        <w:rPr>
          <w:lang w:val="en-GB"/>
        </w:rPr>
      </w:pPr>
      <w:r w:rsidRPr="009F5D5B">
        <w:rPr>
          <w:lang w:val="en-GB"/>
        </w:rPr>
        <w:t>- Strengthen the influence of European players in the major Open-source projects that could structure the telecom industry in the future.</w:t>
      </w:r>
    </w:p>
    <w:p w14:paraId="73FE278D" w14:textId="77777777" w:rsidR="00625667" w:rsidRDefault="00625667">
      <w:pPr>
        <w:pStyle w:val="CommentText"/>
        <w:rPr>
          <w:lang w:val="en-GB"/>
        </w:rPr>
      </w:pPr>
      <w:r w:rsidRPr="009F5D5B">
        <w:rPr>
          <w:lang w:val="en-GB"/>
        </w:rPr>
        <w:t>- Design, build and operate a fully cloud-native and automated (e.g. AI steering) 5G operator to give credibility to a European and sovereign ecosystem in the face of the American and Asian model.</w:t>
      </w:r>
    </w:p>
    <w:p w14:paraId="415AE3ED" w14:textId="77777777" w:rsidR="00625667" w:rsidRDefault="00625667">
      <w:pPr>
        <w:pStyle w:val="CommentText"/>
        <w:rPr>
          <w:lang w:val="en-GB"/>
        </w:rPr>
      </w:pPr>
      <w:r w:rsidRPr="009F5D5B">
        <w:rPr>
          <w:lang w:val="en-GB"/>
        </w:rPr>
        <w:t>- Robustly operate (i.e. reliable, safe and secure) digital services, ensuring compliance with European standards in terms of critical infrastructure protection and personal data protection.</w:t>
      </w:r>
    </w:p>
    <w:p w14:paraId="7F0ECE92" w14:textId="4BB38750" w:rsidR="00625667" w:rsidRPr="000960B5" w:rsidRDefault="00625667">
      <w:pPr>
        <w:pStyle w:val="CommentText"/>
        <w:rPr>
          <w:lang w:val="en-GB"/>
        </w:rPr>
      </w:pPr>
      <w:r w:rsidRPr="009F5D5B">
        <w:rPr>
          <w:lang w:val="en-GB"/>
        </w:rPr>
        <w:t>- Integrate into the operations of these networks in an intrinsic way the mastered cybersecurity services and ensure compliance with European values in a sovereign way</w:t>
      </w:r>
    </w:p>
  </w:comment>
  <w:comment w:id="123" w:author="Pioch, Martin [2]" w:date="2021-07-04T22:28:00Z" w:initials="PM">
    <w:p w14:paraId="468E209E" w14:textId="38706838" w:rsidR="00625667" w:rsidRDefault="00625667">
      <w:pPr>
        <w:pStyle w:val="CommentText"/>
        <w:rPr>
          <w:lang w:val="en-GB"/>
        </w:rPr>
      </w:pPr>
      <w:r>
        <w:rPr>
          <w:rStyle w:val="CommentReference"/>
        </w:rPr>
        <w:annotationRef/>
      </w:r>
      <w:r>
        <w:rPr>
          <w:lang w:val="en-GB"/>
        </w:rPr>
        <w:t>Comment by Member State (scope still under assessment between MS):</w:t>
      </w:r>
    </w:p>
    <w:p w14:paraId="1A89A756" w14:textId="7CF044B6" w:rsidR="00625667" w:rsidRPr="00B046DB" w:rsidRDefault="00625667">
      <w:pPr>
        <w:pStyle w:val="CommentText"/>
        <w:rPr>
          <w:lang w:val="en-GB"/>
        </w:rPr>
      </w:pPr>
      <w:r w:rsidRPr="00147C2C">
        <w:rPr>
          <w:lang w:val="en-GB"/>
        </w:rPr>
        <w:t>In the Communication Technologies sector, the IPCEI will also contribute to the development of strategic technologies. Native cloud, network virtual functions, AI control and cybersecurity, based on sovereign components: all are key technologies for Europe to develop a new generation of sovereign communication infrastructure. This infrastructure will support competitiveness of European economy as a whole and will help specifically European Digital Economy to create wealth from its data</w:t>
      </w:r>
    </w:p>
  </w:comment>
  <w:comment w:id="125" w:author="Pioch, Martin [2]" w:date="2021-07-04T23:14:00Z" w:initials="PM">
    <w:p w14:paraId="76B4AB9B" w14:textId="77777777" w:rsidR="00625667" w:rsidRDefault="00625667" w:rsidP="009E6972">
      <w:pPr>
        <w:pStyle w:val="CommentText"/>
        <w:rPr>
          <w:lang w:val="en-GB"/>
        </w:rPr>
      </w:pPr>
      <w:r>
        <w:rPr>
          <w:rStyle w:val="CommentReference"/>
        </w:rPr>
        <w:annotationRef/>
      </w:r>
      <w:r>
        <w:rPr>
          <w:lang w:val="en-GB"/>
        </w:rPr>
        <w:t>Comment by Member State (scope still under assessment between MS):</w:t>
      </w:r>
    </w:p>
    <w:p w14:paraId="1CC7838D" w14:textId="6CFB107E" w:rsidR="00625667" w:rsidRPr="00147C2C" w:rsidRDefault="00625667" w:rsidP="009E6972">
      <w:pPr>
        <w:pStyle w:val="CommentText"/>
        <w:rPr>
          <w:lang w:val="en-GB"/>
        </w:rPr>
      </w:pPr>
      <w:r w:rsidRPr="00147C2C">
        <w:rPr>
          <w:lang w:val="en-GB"/>
        </w:rPr>
        <w:t>Strategic Importance and Contribution to the competitiveness of the EU, sustainable growth, societal challenges and creation of value across the EU“</w:t>
      </w:r>
    </w:p>
    <w:p w14:paraId="3BAE0E9C" w14:textId="77777777" w:rsidR="00625667" w:rsidRDefault="00625667" w:rsidP="009E6972">
      <w:pPr>
        <w:pStyle w:val="CommentText"/>
        <w:rPr>
          <w:lang w:val="en-GB"/>
        </w:rPr>
      </w:pPr>
      <w:r w:rsidRPr="00147C2C">
        <w:rPr>
          <w:lang w:val="en-GB"/>
        </w:rPr>
        <w:t>In this section we should also cover „.1.1 Objective #3: Contribution to the competitiveness of the EU, sustainable growth, societal challenges and creation of value across the Union</w:t>
      </w:r>
      <w:r>
        <w:rPr>
          <w:lang w:val="en-GB"/>
        </w:rPr>
        <w:t>.</w:t>
      </w:r>
      <w:r w:rsidRPr="00147C2C">
        <w:rPr>
          <w:lang w:val="en-GB"/>
        </w:rPr>
        <w:t xml:space="preserve"> The Integrated Project will have a significant impact on competitiveness of the EU, sustainable growth, addressing societal challenges and will create value across the EU. a) Industrial Policy Strategy</w:t>
      </w:r>
    </w:p>
    <w:p w14:paraId="240DEA63" w14:textId="4922DA99" w:rsidR="00625667" w:rsidRDefault="00625667" w:rsidP="009E6972">
      <w:pPr>
        <w:pStyle w:val="CommentText"/>
        <w:rPr>
          <w:lang w:val="en-GB"/>
        </w:rPr>
      </w:pPr>
      <w:r w:rsidRPr="00147C2C">
        <w:rPr>
          <w:lang w:val="en-GB"/>
        </w:rPr>
        <w:t xml:space="preserve">The Integrated Project will contribute to the renewed EU Industrial Policy Strategy…… </w:t>
      </w:r>
      <w:r w:rsidRPr="009F5D5B">
        <w:rPr>
          <w:lang w:val="en-GB"/>
        </w:rPr>
        <w:t xml:space="preserve">The Integrated Project will also contribute to EU industrial policy objectives since: - .. More precisely, the Integrated Project will generate activities of a cumulated yearly turnover of up to around XXXmillion euros. </w:t>
      </w:r>
      <w:r w:rsidRPr="00147C2C">
        <w:rPr>
          <w:lang w:val="en-GB"/>
        </w:rPr>
        <w:t xml:space="preserve">It will contribute to the creation of XXX new plants investments in the EU. </w:t>
      </w:r>
    </w:p>
    <w:p w14:paraId="2C04499D" w14:textId="77777777" w:rsidR="00625667" w:rsidRDefault="00625667" w:rsidP="009E6972">
      <w:pPr>
        <w:pStyle w:val="CommentText"/>
        <w:rPr>
          <w:lang w:val="en-GB"/>
        </w:rPr>
      </w:pPr>
      <w:r w:rsidRPr="00147C2C">
        <w:rPr>
          <w:lang w:val="en-GB"/>
        </w:rPr>
        <w:t>b) Impact on EU competitiveness</w:t>
      </w:r>
    </w:p>
    <w:p w14:paraId="2D0E84E0" w14:textId="3610872A" w:rsidR="00625667" w:rsidRPr="00147C2C" w:rsidRDefault="00625667" w:rsidP="009E6972">
      <w:pPr>
        <w:pStyle w:val="CommentText"/>
        <w:rPr>
          <w:lang w:val="en-GB"/>
        </w:rPr>
      </w:pPr>
      <w:r w:rsidRPr="00147C2C">
        <w:rPr>
          <w:lang w:val="en-GB"/>
        </w:rPr>
        <w:t>c) Impact on job creation</w:t>
      </w:r>
      <w:r>
        <w:rPr>
          <w:lang w:val="en-GB"/>
        </w:rPr>
        <w:t xml:space="preserve"> and transformation</w:t>
      </w:r>
      <w:r w:rsidRPr="00147C2C">
        <w:rPr>
          <w:lang w:val="en-GB"/>
        </w:rPr>
        <w:t>“</w:t>
      </w:r>
    </w:p>
    <w:p w14:paraId="0CA57913" w14:textId="210C583F" w:rsidR="00625667" w:rsidRPr="009E6972" w:rsidRDefault="00625667">
      <w:pPr>
        <w:pStyle w:val="CommentText"/>
        <w:rPr>
          <w:lang w:val="en-GB"/>
        </w:rPr>
      </w:pPr>
    </w:p>
  </w:comment>
  <w:comment w:id="154" w:author="Pioch, Martin [2]" w:date="2021-07-04T23:24:00Z" w:initials="PM">
    <w:p w14:paraId="12A389AB" w14:textId="77777777" w:rsidR="00625667" w:rsidRPr="005771B8" w:rsidRDefault="00625667" w:rsidP="009E6972">
      <w:pPr>
        <w:pStyle w:val="CommentText"/>
        <w:rPr>
          <w:lang w:val="en-GB"/>
        </w:rPr>
      </w:pPr>
      <w:r>
        <w:rPr>
          <w:rStyle w:val="CommentReference"/>
        </w:rPr>
        <w:annotationRef/>
      </w:r>
      <w:r>
        <w:rPr>
          <w:lang w:val="en-GB"/>
        </w:rPr>
        <w:t>Comment by Member State (scope still under assessment between MS):</w:t>
      </w:r>
      <w:r>
        <w:rPr>
          <w:rStyle w:val="CommentReference"/>
        </w:rPr>
        <w:annotationRef/>
      </w:r>
    </w:p>
    <w:p w14:paraId="19747CDF" w14:textId="0AAF2119" w:rsidR="00625667" w:rsidRDefault="00625667" w:rsidP="009E6972">
      <w:pPr>
        <w:pStyle w:val="CommentText"/>
        <w:rPr>
          <w:lang w:val="en-GB"/>
        </w:rPr>
      </w:pPr>
      <w:r w:rsidRPr="009E6972">
        <w:rPr>
          <w:rStyle w:val="CommentReference"/>
          <w:lang w:val="en-GB"/>
        </w:rPr>
        <w:t>MS</w:t>
      </w:r>
      <w:r>
        <w:rPr>
          <w:rStyle w:val="CommentReference"/>
          <w:lang w:val="en-GB"/>
        </w:rPr>
        <w:t xml:space="preserve"> </w:t>
      </w:r>
      <w:r w:rsidRPr="00147C2C">
        <w:rPr>
          <w:lang w:val="en-GB"/>
        </w:rPr>
        <w:t>would like to insert paragraph 1.3.2 symmetric to 1.3.1 „Strengthen Europe’s Communication Technologies Ecosystem“as follows</w:t>
      </w:r>
      <w:r>
        <w:rPr>
          <w:lang w:val="en-GB"/>
        </w:rPr>
        <w:t>:</w:t>
      </w:r>
    </w:p>
    <w:p w14:paraId="01EC72E1" w14:textId="77777777" w:rsidR="00625667" w:rsidRDefault="00625667" w:rsidP="009E6972">
      <w:pPr>
        <w:pStyle w:val="CommentText"/>
        <w:rPr>
          <w:lang w:val="en-GB"/>
        </w:rPr>
      </w:pPr>
      <w:r w:rsidRPr="00147C2C">
        <w:rPr>
          <w:lang w:val="en-GB"/>
        </w:rPr>
        <w:t xml:space="preserve">It is crucial to maintain the European sovereignty on communications technologies, in a society that is increasingly connected and where 5G will be the underlying infrastructure for key industrial activities such as transport, public services, security and industry 4.0. Indeed, Europe has the technical expertise and R&amp;D workforce in 5G required for building ambitious innovative projects that exceed the state of the art. The IPCEI is an ideal opportunity to bring about these projects and spill over in EU. </w:t>
      </w:r>
      <w:r w:rsidRPr="009F5D5B">
        <w:rPr>
          <w:lang w:val="en-GB"/>
        </w:rPr>
        <w:t xml:space="preserve">The context is such that Europe is currently facing many challenges to ensure its digital sovereignty. </w:t>
      </w:r>
      <w:r w:rsidRPr="00147C2C">
        <w:rPr>
          <w:lang w:val="en-GB"/>
        </w:rPr>
        <w:t xml:space="preserve">The European market remains fragmented, with many multi-national players therefore it is difficult for them to implement alternative and competitive offers on the same scale and at the same time. </w:t>
      </w:r>
      <w:r w:rsidRPr="009F5D5B">
        <w:rPr>
          <w:lang w:val="en-GB"/>
        </w:rPr>
        <w:t>Sovereignty and autonomy will be achieved for Europe through three pillars:</w:t>
      </w:r>
    </w:p>
    <w:p w14:paraId="169C62AC" w14:textId="77777777" w:rsidR="00625667" w:rsidRDefault="00625667" w:rsidP="009E6972">
      <w:pPr>
        <w:pStyle w:val="CommentText"/>
        <w:rPr>
          <w:lang w:val="en-GB"/>
        </w:rPr>
      </w:pPr>
      <w:r w:rsidRPr="009F5D5B">
        <w:rPr>
          <w:lang w:val="en-GB"/>
        </w:rPr>
        <w:t xml:space="preserve">- To own key digital technology bricks, designed and developed in Europe, easily accessible by all players ; European leaders recognized the need for a broader Microelectronics Ecosystem10: “The signatory Member States agree to work together in order to bolster Europe’s electronics and embedded systems value chain. </w:t>
      </w:r>
      <w:r w:rsidRPr="00147C2C">
        <w:rPr>
          <w:lang w:val="en-GB"/>
        </w:rPr>
        <w:t>This will include a particular effort to reinforce the processor and semiconductor ecosystem and to expand industrial presence across the supply chain, in order to address key technological, security and societal challenges. We agree to consolidate and build on Europe’s position in areas of proven expertise and aim to establish advanced European chip design capabilities and production facilities progressing towards leadingedge nodes for data processing and connectivity.”</w:t>
      </w:r>
    </w:p>
    <w:p w14:paraId="58D0379A" w14:textId="77777777" w:rsidR="00625667" w:rsidRDefault="00625667" w:rsidP="009E6972">
      <w:pPr>
        <w:pStyle w:val="CommentText"/>
        <w:rPr>
          <w:lang w:val="en-GB"/>
        </w:rPr>
      </w:pPr>
      <w:r w:rsidRPr="00147C2C">
        <w:rPr>
          <w:lang w:val="en-GB"/>
        </w:rPr>
        <w:t>- To source, in a reliable and verified way, technological bricks to be integrated in its digital products and services, by ensuring the conformity of these components to European standards and needs, and by ensuring a seamless supply chain;</w:t>
      </w:r>
    </w:p>
    <w:p w14:paraId="664A3C7A" w14:textId="20DB8AD3" w:rsidR="00625667" w:rsidRPr="005771B8" w:rsidRDefault="00625667" w:rsidP="009E6972">
      <w:pPr>
        <w:pStyle w:val="CommentText"/>
        <w:rPr>
          <w:lang w:val="en-GB"/>
        </w:rPr>
      </w:pPr>
      <w:r w:rsidRPr="00147C2C">
        <w:rPr>
          <w:lang w:val="en-GB"/>
        </w:rPr>
        <w:t>- To operate, in an independent and sovereign manner, the digital products and services offered to European citizens, industries and governments, without undue external influence, while ensuring the necessary openness and interoperability of these infrastructures.</w:t>
      </w:r>
      <w:r w:rsidRPr="009F5D5B">
        <w:rPr>
          <w:lang w:val="en-GB"/>
        </w:rPr>
        <w:t xml:space="preserve"> The IPCEI will facilitate the building of these pillars in a context proving to be more challenging than ever. The telecom sector has been in constant change for decades, and the ever-increasing pace of innovation, the growing importance of software, sovereignty issues, the climate emergency, and the potential for 5G to bring out many completely new services, all lead to a rethinking of the processes involved in developing future systems, from research to deployment and service creation. More specifically, the evolution of telecom networks towards software and the ever increasing intertwining with the IT world, has led network operators to be more than ever agile and efficient in the integration of open, interoperable and auditable components, requiring open and standardized interfaces, all in a context of deployment and operation automation. </w:t>
      </w:r>
      <w:r w:rsidRPr="00147C2C">
        <w:rPr>
          <w:lang w:val="en-GB"/>
        </w:rPr>
        <w:t xml:space="preserve">They have thus developed expertise and skills that need to be reinforced. </w:t>
      </w:r>
      <w:r w:rsidRPr="009F5D5B">
        <w:rPr>
          <w:lang w:val="en-GB"/>
        </w:rPr>
        <w:t xml:space="preserve">The vision of a sovereign and agile operator is based on a network model in which each layer consists of an open framework, easily deployable and manageable, enriched by many players, hosting proprietary or open-source multi-vendor bricks, interoperable thanks to standardization and to a strengthened control by AI, to offer everyone the service requirements they want while optimizing their overall environmental impact.¶ This transition to a model of frameworks and open standards for maximum cross-layer and end-to-end interoperability is underway through major open-source projects such as ONAP, Openstack, Kubernetes, LFN, O-RAN Alliance, ODA, ACUMOS, and 5G standardization at 3GPP. The IPCEI is key to support the European actors to develop their influence within these large projects. </w:t>
      </w:r>
      <w:r w:rsidRPr="00147C2C">
        <w:rPr>
          <w:lang w:val="en-GB"/>
        </w:rPr>
        <w:t>It will be the way to build the armed wing of Europe to weight in the construction of future standards.</w:t>
      </w:r>
    </w:p>
    <w:p w14:paraId="0A4FC531" w14:textId="48FEF859" w:rsidR="00625667" w:rsidRPr="005771B8" w:rsidRDefault="00625667">
      <w:pPr>
        <w:pStyle w:val="CommentText"/>
        <w:rPr>
          <w:lang w:val="en-GB"/>
        </w:rPr>
      </w:pPr>
    </w:p>
  </w:comment>
  <w:comment w:id="203" w:author="Pioch, Martin [2]" w:date="2021-07-04T23:46:00Z" w:initials="PM">
    <w:p w14:paraId="2123E04D" w14:textId="77777777" w:rsidR="00625667" w:rsidRPr="007F6D9B" w:rsidRDefault="00625667" w:rsidP="007F6D9B">
      <w:pPr>
        <w:pStyle w:val="CommentText"/>
        <w:rPr>
          <w:lang w:val="en-GB"/>
        </w:rPr>
      </w:pPr>
      <w:r>
        <w:rPr>
          <w:rStyle w:val="CommentReference"/>
        </w:rPr>
        <w:annotationRef/>
      </w:r>
      <w:r>
        <w:rPr>
          <w:rStyle w:val="CommentReference"/>
        </w:rPr>
        <w:annotationRef/>
      </w:r>
      <w:r>
        <w:rPr>
          <w:lang w:val="en-GB"/>
        </w:rPr>
        <w:t>Comment by Member State (scope still under assessment between MS):</w:t>
      </w:r>
      <w:r>
        <w:rPr>
          <w:rStyle w:val="CommentReference"/>
        </w:rPr>
        <w:annotationRef/>
      </w:r>
    </w:p>
    <w:p w14:paraId="7860BBDE" w14:textId="56262256" w:rsidR="00625667" w:rsidRPr="007F6D9B" w:rsidRDefault="00625667" w:rsidP="007F6D9B">
      <w:pPr>
        <w:pStyle w:val="CommentText"/>
        <w:rPr>
          <w:lang w:val="en-GB"/>
        </w:rPr>
      </w:pPr>
      <w:r>
        <w:rPr>
          <w:lang w:val="en-GB"/>
        </w:rPr>
        <w:t>MS</w:t>
      </w:r>
      <w:r w:rsidRPr="00147C2C">
        <w:rPr>
          <w:lang w:val="en-GB"/>
        </w:rPr>
        <w:t xml:space="preserve"> would like to include here „integrating such a wide ecosystem as Communication Technologies is a challenge for Europe, and the IPCEI is definitely a key step in the process. Alongside with large European operators, there is a strong need for academic institutions, small businesses, start-ups and European world-class equipment vendors to join beyond simple initiatives and strengthen the EU Communication Technologies industry sector. “</w:t>
      </w:r>
    </w:p>
    <w:p w14:paraId="1886FE27" w14:textId="321421F2" w:rsidR="00625667" w:rsidRPr="007F6D9B" w:rsidRDefault="00625667">
      <w:pPr>
        <w:pStyle w:val="CommentText"/>
        <w:rPr>
          <w:lang w:val="en-GB"/>
        </w:rPr>
      </w:pPr>
    </w:p>
  </w:comment>
  <w:comment w:id="204" w:author="Pioch, Martin [2]" w:date="2021-07-04T23:45:00Z" w:initials="PM">
    <w:p w14:paraId="3F7AFC2B" w14:textId="77777777" w:rsidR="00625667" w:rsidRPr="007F6D9B" w:rsidRDefault="00625667" w:rsidP="007F6D9B">
      <w:pPr>
        <w:pStyle w:val="CommentText"/>
        <w:rPr>
          <w:lang w:val="en-GB"/>
        </w:rPr>
      </w:pPr>
      <w:r>
        <w:rPr>
          <w:rStyle w:val="CommentReference"/>
        </w:rPr>
        <w:annotationRef/>
      </w:r>
      <w:r>
        <w:rPr>
          <w:lang w:val="en-GB"/>
        </w:rPr>
        <w:t>Comment by Member State (scope still under assessment between MS):</w:t>
      </w:r>
      <w:r>
        <w:rPr>
          <w:rStyle w:val="CommentReference"/>
        </w:rPr>
        <w:annotationRef/>
      </w:r>
    </w:p>
    <w:p w14:paraId="1BDC4FD1" w14:textId="5D83C942" w:rsidR="00625667" w:rsidRPr="007F6D9B" w:rsidRDefault="00625667">
      <w:pPr>
        <w:pStyle w:val="CommentText"/>
        <w:rPr>
          <w:lang w:val="en-GB"/>
        </w:rPr>
      </w:pPr>
      <w:r>
        <w:rPr>
          <w:lang w:val="en-GB"/>
        </w:rPr>
        <w:t>MS</w:t>
      </w:r>
      <w:r w:rsidRPr="00147C2C">
        <w:rPr>
          <w:lang w:val="en-GB"/>
        </w:rPr>
        <w:t xml:space="preserve"> proposes to add the following sections „1.4 Contribution to the Strategy for smart, sustainable and inclusive growth</w:t>
      </w:r>
      <w:r>
        <w:rPr>
          <w:lang w:val="en-GB"/>
        </w:rPr>
        <w:t xml:space="preserve">. </w:t>
      </w:r>
      <w:r w:rsidRPr="00147C2C">
        <w:rPr>
          <w:lang w:val="en-GB"/>
        </w:rPr>
        <w:t>The Integrated Project will contribute to the Europe Horizon objectives Objective #5: EU Renewed Agenda for Research and Innovation etc…</w:t>
      </w:r>
      <w:r w:rsidRPr="009F5D5B">
        <w:rPr>
          <w:lang w:val="en-GB"/>
        </w:rPr>
        <w:t>1.5 Contribution to the R&amp;D&amp;I objective of the EU</w:t>
      </w:r>
    </w:p>
  </w:comment>
  <w:comment w:id="208" w:author="Pioch, Martin [2]" w:date="2021-07-04T23:47:00Z" w:initials="PM">
    <w:p w14:paraId="39CFD39F" w14:textId="6F746ACE" w:rsidR="00625667" w:rsidRPr="00C510D7" w:rsidRDefault="00625667">
      <w:pPr>
        <w:pStyle w:val="CommentText"/>
        <w:rPr>
          <w:lang w:val="en-GB"/>
        </w:rPr>
      </w:pPr>
      <w:r>
        <w:rPr>
          <w:rStyle w:val="CommentReference"/>
        </w:rPr>
        <w:annotationRef/>
      </w:r>
      <w:r w:rsidRPr="00C510D7">
        <w:rPr>
          <w:lang w:val="en-GB"/>
        </w:rPr>
        <w:t>Might be required – still u</w:t>
      </w:r>
      <w:r>
        <w:rPr>
          <w:lang w:val="en-GB"/>
        </w:rPr>
        <w:t>nder consideration</w:t>
      </w:r>
    </w:p>
  </w:comment>
  <w:comment w:id="224" w:author="Pioch, Martin" w:date="2021-07-28T16:05:00Z" w:initials="PM">
    <w:p w14:paraId="145B3784" w14:textId="63115ED6" w:rsidR="00625667" w:rsidRPr="008F0DB2" w:rsidRDefault="00625667">
      <w:pPr>
        <w:pStyle w:val="CommentText"/>
        <w:rPr>
          <w:lang w:val="en-GB"/>
        </w:rPr>
      </w:pPr>
      <w:r>
        <w:rPr>
          <w:rStyle w:val="CommentReference"/>
        </w:rPr>
        <w:annotationRef/>
      </w:r>
      <w:r w:rsidRPr="008F0DB2">
        <w:rPr>
          <w:lang w:val="en-GB"/>
        </w:rPr>
        <w:t>Each Member State to explain the national process</w:t>
      </w:r>
    </w:p>
  </w:comment>
  <w:comment w:id="542" w:author="Pioch, Martin" w:date="2021-07-28T23:33:00Z" w:initials="PM">
    <w:p w14:paraId="11AD6892" w14:textId="40E0F7C8" w:rsidR="00625667" w:rsidRPr="0077242E" w:rsidRDefault="00625667">
      <w:pPr>
        <w:pStyle w:val="CommentText"/>
        <w:rPr>
          <w:lang w:val="en-GB"/>
        </w:rPr>
      </w:pPr>
      <w:r>
        <w:rPr>
          <w:rStyle w:val="CommentReference"/>
        </w:rPr>
        <w:annotationRef/>
      </w:r>
      <w:r w:rsidRPr="0077242E">
        <w:rPr>
          <w:lang w:val="en-GB"/>
        </w:rPr>
        <w:t>Ne</w:t>
      </w:r>
      <w:r>
        <w:rPr>
          <w:lang w:val="en-GB"/>
        </w:rPr>
        <w:t>eds to be integrated in RDI Challenges and FID Challenges</w:t>
      </w:r>
    </w:p>
  </w:comment>
  <w:comment w:id="1244" w:author="Pioch, Martin" w:date="2021-07-28T23:54:00Z" w:initials="PM">
    <w:p w14:paraId="79837EA9" w14:textId="67064805" w:rsidR="00625667" w:rsidRPr="001C79EC" w:rsidRDefault="00625667">
      <w:pPr>
        <w:pStyle w:val="CommentText"/>
        <w:rPr>
          <w:lang w:val="en-GB"/>
        </w:rPr>
      </w:pPr>
      <w:r>
        <w:rPr>
          <w:rStyle w:val="CommentReference"/>
        </w:rPr>
        <w:annotationRef/>
      </w:r>
      <w:r w:rsidRPr="001C79EC">
        <w:rPr>
          <w:lang w:val="en-GB"/>
        </w:rPr>
        <w:t>For the final Chapeau Text i</w:t>
      </w:r>
      <w:r>
        <w:rPr>
          <w:lang w:val="en-GB"/>
        </w:rPr>
        <w:t>t is necessary to make a description for each Workstream</w:t>
      </w:r>
    </w:p>
  </w:comment>
  <w:comment w:id="1835" w:author="Pioch, Martin" w:date="2021-07-29T00:31:00Z" w:initials="PM">
    <w:p w14:paraId="2FF301E0" w14:textId="7A64D56F" w:rsidR="00625667" w:rsidRPr="00BA1608" w:rsidRDefault="00625667">
      <w:pPr>
        <w:pStyle w:val="CommentText"/>
        <w:rPr>
          <w:lang w:val="en-GB"/>
        </w:rPr>
      </w:pPr>
      <w:r>
        <w:rPr>
          <w:rStyle w:val="CommentReference"/>
        </w:rPr>
        <w:annotationRef/>
      </w:r>
      <w:r w:rsidRPr="00BA1608">
        <w:rPr>
          <w:lang w:val="en-GB"/>
        </w:rPr>
        <w:t>This is simply a technology c</w:t>
      </w:r>
      <w:r>
        <w:rPr>
          <w:lang w:val="en-GB"/>
        </w:rPr>
        <w:t>ollection – needs later to be filled in the Chapters 2 &amp;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15CEDE" w15:done="0"/>
  <w15:commentEx w15:paraId="108681B5" w15:paraIdParent="2115CEDE" w15:done="0"/>
  <w15:commentEx w15:paraId="70399985" w15:done="0"/>
  <w15:commentEx w15:paraId="4879CF13" w15:paraIdParent="70399985" w15:done="0"/>
  <w15:commentEx w15:paraId="5F9B01CC" w15:done="0"/>
  <w15:commentEx w15:paraId="1B76E376" w15:done="0"/>
  <w15:commentEx w15:paraId="7F0ECE92" w15:done="0"/>
  <w15:commentEx w15:paraId="1A89A756" w15:done="0"/>
  <w15:commentEx w15:paraId="0CA57913" w15:done="0"/>
  <w15:commentEx w15:paraId="0A4FC531" w15:done="0"/>
  <w15:commentEx w15:paraId="1886FE27" w15:done="0"/>
  <w15:commentEx w15:paraId="1BDC4FD1" w15:done="0"/>
  <w15:commentEx w15:paraId="39CFD39F" w15:done="0"/>
  <w15:commentEx w15:paraId="145B3784" w15:done="0"/>
  <w15:commentEx w15:paraId="11AD6892" w15:done="0"/>
  <w15:commentEx w15:paraId="79837EA9" w15:done="0"/>
  <w15:commentEx w15:paraId="2FF301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BAF96" w16cex:dateUtc="2021-07-28T08:27:00Z"/>
  <w16cex:commentExtensible w16cex:durableId="24ABAF9F" w16cex:dateUtc="2021-07-28T08:27:00Z"/>
  <w16cex:commentExtensible w16cex:durableId="248CAD85" w16cex:dateUtc="2021-07-04T19:58:00Z"/>
  <w16cex:commentExtensible w16cex:durableId="24ABB012" w16cex:dateUtc="2021-07-28T08:29:00Z"/>
  <w16cex:commentExtensible w16cex:durableId="24AC7BDE" w16cex:dateUtc="2021-07-28T22:59:00Z"/>
  <w16cex:commentExtensible w16cex:durableId="24AC7C03" w16cex:dateUtc="2021-07-28T22:59:00Z"/>
  <w16cex:commentExtensible w16cex:durableId="248CB1EC" w16cex:dateUtc="2021-07-04T20:17:00Z"/>
  <w16cex:commentExtensible w16cex:durableId="248CB482" w16cex:dateUtc="2021-07-04T20:28:00Z"/>
  <w16cex:commentExtensible w16cex:durableId="248CBF4D" w16cex:dateUtc="2021-07-04T21:14:00Z"/>
  <w16cex:commentExtensible w16cex:durableId="248CC193" w16cex:dateUtc="2021-07-04T21:24:00Z"/>
  <w16cex:commentExtensible w16cex:durableId="248CC6D4" w16cex:dateUtc="2021-07-04T21:46:00Z"/>
  <w16cex:commentExtensible w16cex:durableId="248CC6AF" w16cex:dateUtc="2021-07-04T21:45:00Z"/>
  <w16cex:commentExtensible w16cex:durableId="248CC6FC" w16cex:dateUtc="2021-07-04T21:47:00Z"/>
  <w16cex:commentExtensible w16cex:durableId="24ABFEB6" w16cex:dateUtc="2021-07-28T14:05:00Z"/>
  <w16cex:commentExtensible w16cex:durableId="24AC67B0" w16cex:dateUtc="2021-07-28T21:33:00Z"/>
  <w16cex:commentExtensible w16cex:durableId="24AC6CC0" w16cex:dateUtc="2021-07-28T21:54:00Z"/>
  <w16cex:commentExtensible w16cex:durableId="24AC7560" w16cex:dateUtc="2021-07-28T2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15CEDE" w16cid:durableId="24ABAF96"/>
  <w16cid:commentId w16cid:paraId="108681B5" w16cid:durableId="24ABAF9F"/>
  <w16cid:commentId w16cid:paraId="70399985" w16cid:durableId="248CAD85"/>
  <w16cid:commentId w16cid:paraId="4879CF13" w16cid:durableId="24ABB012"/>
  <w16cid:commentId w16cid:paraId="5F9B01CC" w16cid:durableId="24AC7BDE"/>
  <w16cid:commentId w16cid:paraId="1B76E376" w16cid:durableId="24AC7C03"/>
  <w16cid:commentId w16cid:paraId="7F0ECE92" w16cid:durableId="248CB1EC"/>
  <w16cid:commentId w16cid:paraId="1A89A756" w16cid:durableId="248CB482"/>
  <w16cid:commentId w16cid:paraId="0CA57913" w16cid:durableId="248CBF4D"/>
  <w16cid:commentId w16cid:paraId="0A4FC531" w16cid:durableId="248CC193"/>
  <w16cid:commentId w16cid:paraId="1886FE27" w16cid:durableId="248CC6D4"/>
  <w16cid:commentId w16cid:paraId="1BDC4FD1" w16cid:durableId="248CC6AF"/>
  <w16cid:commentId w16cid:paraId="39CFD39F" w16cid:durableId="248CC6FC"/>
  <w16cid:commentId w16cid:paraId="145B3784" w16cid:durableId="24ABFEB6"/>
  <w16cid:commentId w16cid:paraId="11AD6892" w16cid:durableId="24AC67B0"/>
  <w16cid:commentId w16cid:paraId="79837EA9" w16cid:durableId="24AC6CC0"/>
  <w16cid:commentId w16cid:paraId="2FF301E0" w16cid:durableId="24AC75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5A4D6" w14:textId="77777777" w:rsidR="006702C1" w:rsidRDefault="006702C1" w:rsidP="00847D9D">
      <w:pPr>
        <w:spacing w:after="0" w:line="240" w:lineRule="auto"/>
      </w:pPr>
      <w:r>
        <w:separator/>
      </w:r>
    </w:p>
  </w:endnote>
  <w:endnote w:type="continuationSeparator" w:id="0">
    <w:p w14:paraId="11C72049" w14:textId="77777777" w:rsidR="006702C1" w:rsidRDefault="006702C1" w:rsidP="00847D9D">
      <w:pPr>
        <w:spacing w:after="0" w:line="240" w:lineRule="auto"/>
      </w:pPr>
      <w:r>
        <w:continuationSeparator/>
      </w:r>
    </w:p>
  </w:endnote>
  <w:endnote w:type="continuationNotice" w:id="1">
    <w:p w14:paraId="4D5DBA86" w14:textId="77777777" w:rsidR="006702C1" w:rsidRDefault="006702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7579854"/>
      <w:docPartObj>
        <w:docPartGallery w:val="Page Numbers (Bottom of Page)"/>
        <w:docPartUnique/>
      </w:docPartObj>
    </w:sdtPr>
    <w:sdtEndPr/>
    <w:sdtContent>
      <w:p w14:paraId="4B747D8C" w14:textId="7F85F83A" w:rsidR="00625667" w:rsidRDefault="00625667">
        <w:pPr>
          <w:pStyle w:val="Footer"/>
          <w:jc w:val="right"/>
        </w:pPr>
        <w:r>
          <w:fldChar w:fldCharType="begin"/>
        </w:r>
        <w:r>
          <w:instrText>PAGE   \* MERGEFORMAT</w:instrText>
        </w:r>
        <w:r>
          <w:fldChar w:fldCharType="separate"/>
        </w:r>
        <w:r>
          <w:t>2</w:t>
        </w:r>
        <w:r>
          <w:fldChar w:fldCharType="end"/>
        </w:r>
      </w:p>
    </w:sdtContent>
  </w:sdt>
  <w:p w14:paraId="545A6EF9" w14:textId="7DE8012B" w:rsidR="00625667" w:rsidRPr="001F0FCC" w:rsidRDefault="00625667" w:rsidP="001F0FCC">
    <w:pPr>
      <w:pStyle w:val="Footer"/>
      <w:jc w:val="center"/>
      <w:rPr>
        <w:color w:val="C00000"/>
      </w:rPr>
    </w:pPr>
    <w:r w:rsidRPr="001F0FCC">
      <w:rPr>
        <w:color w:val="C00000"/>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A6B98" w14:textId="77777777" w:rsidR="006702C1" w:rsidRDefault="006702C1" w:rsidP="00847D9D">
      <w:pPr>
        <w:spacing w:after="0" w:line="240" w:lineRule="auto"/>
      </w:pPr>
      <w:r>
        <w:separator/>
      </w:r>
    </w:p>
  </w:footnote>
  <w:footnote w:type="continuationSeparator" w:id="0">
    <w:p w14:paraId="1CDFFB02" w14:textId="77777777" w:rsidR="006702C1" w:rsidRDefault="006702C1" w:rsidP="00847D9D">
      <w:pPr>
        <w:spacing w:after="0" w:line="240" w:lineRule="auto"/>
      </w:pPr>
      <w:r>
        <w:continuationSeparator/>
      </w:r>
    </w:p>
  </w:footnote>
  <w:footnote w:type="continuationNotice" w:id="1">
    <w:p w14:paraId="2C79B2B9" w14:textId="77777777" w:rsidR="006702C1" w:rsidRDefault="006702C1">
      <w:pPr>
        <w:spacing w:after="0" w:line="240" w:lineRule="auto"/>
      </w:pPr>
    </w:p>
  </w:footnote>
  <w:footnote w:id="2">
    <w:p w14:paraId="3C4EF185" w14:textId="77777777" w:rsidR="00625667" w:rsidRDefault="00625667" w:rsidP="00847D9D">
      <w:pPr>
        <w:pStyle w:val="FootnoteText"/>
      </w:pPr>
      <w:r>
        <w:rPr>
          <w:rStyle w:val="FootnoteReference"/>
        </w:rPr>
        <w:footnoteRef/>
      </w:r>
      <w:r>
        <w:t xml:space="preserve"> </w:t>
      </w:r>
      <w:hyperlink r:id="rId1" w:history="1">
        <w:r w:rsidRPr="009E50D5">
          <w:rPr>
            <w:rStyle w:val="Hyperlink"/>
          </w:rPr>
          <w:t>https://www.consilium.europa.eu/media/48976/250321-vtc-euco-statement-en.pdf</w:t>
        </w:r>
      </w:hyperlink>
      <w:r>
        <w:t xml:space="preserve"> </w:t>
      </w:r>
    </w:p>
  </w:footnote>
  <w:footnote w:id="3">
    <w:p w14:paraId="42466BB7" w14:textId="5280149D" w:rsidR="00625667" w:rsidRDefault="00625667" w:rsidP="00847D9D">
      <w:pPr>
        <w:pStyle w:val="FootnoteText"/>
      </w:pPr>
      <w:r>
        <w:rPr>
          <w:rStyle w:val="FootnoteReference"/>
        </w:rPr>
        <w:footnoteRef/>
      </w:r>
      <w:r>
        <w:t xml:space="preserve"> </w:t>
      </w:r>
      <w:hyperlink r:id="rId2" w:history="1">
        <w:r w:rsidRPr="00982A13">
          <w:rPr>
            <w:rStyle w:val="Hyperlink"/>
          </w:rPr>
          <w:t>https://digital-strategy.ec.europa.eu/en/library/joint-declaration-processors-and-semiconductor-technologies</w:t>
        </w:r>
      </w:hyperlink>
      <w:r>
        <w:t xml:space="preserve"> </w:t>
      </w:r>
    </w:p>
  </w:footnote>
  <w:footnote w:id="4">
    <w:p w14:paraId="648D28FC" w14:textId="561A8331" w:rsidR="00625667" w:rsidRDefault="00625667">
      <w:pPr>
        <w:pStyle w:val="FootnoteText"/>
      </w:pPr>
      <w:r>
        <w:rPr>
          <w:rStyle w:val="FootnoteReference"/>
        </w:rPr>
        <w:footnoteRef/>
      </w:r>
      <w:r>
        <w:t xml:space="preserve"> </w:t>
      </w:r>
      <w:r w:rsidRPr="004F7157">
        <w:t>https://ec.europa.eu/commission/presscorner/detail/en/IP_21_983</w:t>
      </w:r>
    </w:p>
  </w:footnote>
  <w:footnote w:id="5">
    <w:p w14:paraId="2F901CFE" w14:textId="77777777" w:rsidR="00625667" w:rsidRPr="006D082C" w:rsidRDefault="00625667" w:rsidP="00847D9D">
      <w:pPr>
        <w:pStyle w:val="FootnoteText"/>
      </w:pPr>
      <w:r>
        <w:rPr>
          <w:rStyle w:val="FootnoteReference"/>
        </w:rPr>
        <w:footnoteRef/>
      </w:r>
      <w:r w:rsidRPr="006D082C">
        <w:t xml:space="preserve"> </w:t>
      </w:r>
      <w:hyperlink r:id="rId3" w:history="1">
        <w:r w:rsidRPr="009E50D5">
          <w:rPr>
            <w:rStyle w:val="Hyperlink"/>
          </w:rPr>
          <w:t>https://digital-strategy.ec.europa.eu/en/news/member-states-join-forces-european-initiative-processors-and-semiconductor-technologies</w:t>
        </w:r>
      </w:hyperlink>
      <w:r>
        <w:t xml:space="preserve"> </w:t>
      </w:r>
    </w:p>
  </w:footnote>
  <w:footnote w:id="6">
    <w:p w14:paraId="46B518A9" w14:textId="04D22DA8" w:rsidR="00625667" w:rsidRPr="00894D6B" w:rsidRDefault="00625667" w:rsidP="00847D9D">
      <w:pPr>
        <w:pStyle w:val="FootnoteText"/>
        <w:rPr>
          <w:lang w:val="en-GB"/>
        </w:rPr>
      </w:pPr>
      <w:r>
        <w:rPr>
          <w:rStyle w:val="FootnoteReference"/>
        </w:rPr>
        <w:footnoteRef/>
      </w:r>
      <w:r w:rsidRPr="006528E1">
        <w:rPr>
          <w:lang w:val="en-GB"/>
        </w:rPr>
        <w:t xml:space="preserve"> Cf. t</w:t>
      </w:r>
      <w:r w:rsidRPr="004D518C">
        <w:rPr>
          <w:lang w:val="en-GB"/>
        </w:rPr>
        <w:t xml:space="preserve">able </w:t>
      </w:r>
      <w:r>
        <w:rPr>
          <w:lang w:val="en-GB"/>
        </w:rPr>
        <w:t>X</w:t>
      </w:r>
      <w:r w:rsidRPr="0042646E">
        <w:rPr>
          <w:lang w:val="en-GB"/>
        </w:rPr>
        <w:t xml:space="preserve">: Microelectronics Ecosystem Matrix </w:t>
      </w:r>
      <w:r>
        <w:rPr>
          <w:lang w:val="en-GB"/>
        </w:rPr>
        <w:t>in ANNEX 1</w:t>
      </w:r>
    </w:p>
  </w:footnote>
  <w:footnote w:id="7">
    <w:p w14:paraId="2C7FE3D0" w14:textId="70C5E25D" w:rsidR="00625667" w:rsidRPr="00BA0174" w:rsidRDefault="00625667" w:rsidP="00847D9D">
      <w:pPr>
        <w:pStyle w:val="FootnoteText"/>
        <w:rPr>
          <w:lang w:val="en-GB"/>
        </w:rPr>
      </w:pPr>
      <w:r>
        <w:rPr>
          <w:rStyle w:val="FootnoteReference"/>
        </w:rPr>
        <w:footnoteRef/>
      </w:r>
      <w:r w:rsidRPr="00BA0174">
        <w:rPr>
          <w:lang w:val="en-GB"/>
        </w:rPr>
        <w:t xml:space="preserve"> Cf. chapter </w:t>
      </w:r>
      <w:r>
        <w:rPr>
          <w:lang w:val="en-GB"/>
        </w:rPr>
        <w:t>1.3</w:t>
      </w:r>
    </w:p>
  </w:footnote>
  <w:footnote w:id="8">
    <w:p w14:paraId="3A4AD05C" w14:textId="2ACB28B6" w:rsidR="00625667" w:rsidRPr="00646C99" w:rsidRDefault="00625667" w:rsidP="0010488E">
      <w:pPr>
        <w:pStyle w:val="FootnoteText"/>
        <w:rPr>
          <w:lang w:val="en-GB"/>
        </w:rPr>
      </w:pPr>
      <w:r>
        <w:rPr>
          <w:rStyle w:val="FootnoteReference"/>
        </w:rPr>
        <w:footnoteRef/>
      </w:r>
      <w:r w:rsidRPr="00646C99">
        <w:rPr>
          <w:lang w:val="en-GB"/>
        </w:rPr>
        <w:t xml:space="preserve"> </w:t>
      </w:r>
      <w:r>
        <w:fldChar w:fldCharType="begin"/>
      </w:r>
      <w:r w:rsidRPr="00BA1608">
        <w:rPr>
          <w:lang w:val="en-GB"/>
          <w:rPrChange w:id="27" w:author="Pioch, Martin" w:date="2021-07-29T00:27:00Z">
            <w:rPr/>
          </w:rPrChange>
        </w:rPr>
        <w:instrText xml:space="preserve"> HYPERLINK "https://ec.europa.eu/commission/presscorner/detail/en/IP_21_983" </w:instrText>
      </w:r>
      <w:r>
        <w:fldChar w:fldCharType="separate"/>
      </w:r>
      <w:r w:rsidRPr="00921FB8">
        <w:rPr>
          <w:rStyle w:val="Hyperlink"/>
          <w:lang w:val="en-GB"/>
        </w:rPr>
        <w:t>https://ec.europa.eu/commission/presscorner/detail/en/IP_21_983</w:t>
      </w:r>
      <w:r>
        <w:rPr>
          <w:rStyle w:val="Hyperlink"/>
          <w:lang w:val="en-GB"/>
        </w:rPr>
        <w:fldChar w:fldCharType="end"/>
      </w:r>
      <w:r w:rsidRPr="00921FB8">
        <w:rPr>
          <w:lang w:val="en-GB"/>
        </w:rPr>
        <w:t xml:space="preserve"> </w:t>
      </w:r>
      <w:r>
        <w:rPr>
          <w:lang w:val="en-GB"/>
        </w:rPr>
        <w:t xml:space="preserve"> </w:t>
      </w:r>
    </w:p>
  </w:footnote>
  <w:footnote w:id="9">
    <w:p w14:paraId="5CFB57F5" w14:textId="0684AB00" w:rsidR="00625667" w:rsidRPr="00670B8C" w:rsidRDefault="00625667">
      <w:pPr>
        <w:pStyle w:val="FootnoteText"/>
        <w:rPr>
          <w:lang w:val="en-GB"/>
        </w:rPr>
      </w:pPr>
      <w:ins w:id="53" w:author="Pioch, Martin" w:date="2021-07-29T01:03:00Z">
        <w:r>
          <w:rPr>
            <w:rStyle w:val="FootnoteReference"/>
          </w:rPr>
          <w:footnoteRef/>
        </w:r>
        <w:r w:rsidRPr="00670B8C">
          <w:rPr>
            <w:lang w:val="en-GB"/>
          </w:rPr>
          <w:t xml:space="preserve"> </w:t>
        </w:r>
        <w:r>
          <w:rPr>
            <w:lang w:val="en-GB"/>
          </w:rPr>
          <w:t>C.f. Page 14</w:t>
        </w:r>
      </w:ins>
    </w:p>
  </w:footnote>
  <w:footnote w:id="10">
    <w:p w14:paraId="751D4AF3" w14:textId="1D58B79A" w:rsidR="009A0187" w:rsidRPr="009A0187" w:rsidRDefault="009A0187">
      <w:pPr>
        <w:pStyle w:val="FootnoteText"/>
      </w:pPr>
      <w:r>
        <w:rPr>
          <w:rStyle w:val="FootnoteReference"/>
        </w:rPr>
        <w:footnoteRef/>
      </w:r>
      <w:r>
        <w:t xml:space="preserve"> </w:t>
      </w:r>
      <w:r w:rsidR="00EA287E" w:rsidRPr="0031429F">
        <w:rPr>
          <w:rStyle w:val="markedcontent"/>
          <w:rFonts w:cs="Arial"/>
          <w:highlight w:val="cyan"/>
        </w:rPr>
        <w:t xml:space="preserve">Memorandum </w:t>
      </w:r>
      <w:proofErr w:type="spellStart"/>
      <w:r w:rsidR="00EA287E" w:rsidRPr="0031429F">
        <w:rPr>
          <w:rStyle w:val="markedcontent"/>
          <w:rFonts w:cs="Arial"/>
          <w:highlight w:val="cyan"/>
        </w:rPr>
        <w:t>of</w:t>
      </w:r>
      <w:proofErr w:type="spellEnd"/>
      <w:r w:rsidR="00EA287E" w:rsidRPr="0031429F">
        <w:rPr>
          <w:rStyle w:val="markedcontent"/>
          <w:rFonts w:cs="Arial"/>
          <w:highlight w:val="cyan"/>
        </w:rPr>
        <w:t xml:space="preserve"> Understanding on </w:t>
      </w:r>
      <w:proofErr w:type="spellStart"/>
      <w:r w:rsidR="00EA287E" w:rsidRPr="0031429F">
        <w:rPr>
          <w:rStyle w:val="markedcontent"/>
          <w:rFonts w:cs="Arial"/>
          <w:highlight w:val="cyan"/>
        </w:rPr>
        <w:t>the</w:t>
      </w:r>
      <w:proofErr w:type="spellEnd"/>
      <w:r w:rsidR="00EA287E" w:rsidRPr="0031429F">
        <w:rPr>
          <w:rStyle w:val="markedcontent"/>
          <w:rFonts w:cs="Arial"/>
          <w:highlight w:val="cyan"/>
        </w:rPr>
        <w:t xml:space="preserve"> Implementation </w:t>
      </w:r>
      <w:proofErr w:type="spellStart"/>
      <w:r w:rsidR="00EA287E" w:rsidRPr="0031429F">
        <w:rPr>
          <w:rStyle w:val="markedcontent"/>
          <w:rFonts w:cs="Arial"/>
          <w:highlight w:val="cyan"/>
        </w:rPr>
        <w:t>of</w:t>
      </w:r>
      <w:proofErr w:type="spellEnd"/>
      <w:r w:rsidR="00EA287E" w:rsidRPr="0031429F">
        <w:rPr>
          <w:rStyle w:val="markedcontent"/>
          <w:rFonts w:cs="Arial"/>
          <w:highlight w:val="cyan"/>
        </w:rPr>
        <w:t xml:space="preserve"> OPEN RAN </w:t>
      </w:r>
      <w:proofErr w:type="spellStart"/>
      <w:r w:rsidR="00EA287E" w:rsidRPr="0031429F">
        <w:rPr>
          <w:rStyle w:val="markedcontent"/>
          <w:rFonts w:cs="Arial"/>
          <w:highlight w:val="cyan"/>
        </w:rPr>
        <w:t>based</w:t>
      </w:r>
      <w:proofErr w:type="spellEnd"/>
      <w:r w:rsidR="00EA287E" w:rsidRPr="0031429F">
        <w:rPr>
          <w:rStyle w:val="markedcontent"/>
          <w:rFonts w:cs="Arial"/>
          <w:highlight w:val="cyan"/>
        </w:rPr>
        <w:t xml:space="preserve"> Networks in Europe</w:t>
      </w:r>
    </w:p>
  </w:footnote>
  <w:footnote w:id="11">
    <w:p w14:paraId="04EF9027" w14:textId="77777777" w:rsidR="00625667" w:rsidRPr="004D518C" w:rsidRDefault="00625667" w:rsidP="00695945">
      <w:pPr>
        <w:pStyle w:val="FootnoteText"/>
        <w:rPr>
          <w:lang w:val="en-GB"/>
        </w:rPr>
      </w:pPr>
      <w:r>
        <w:rPr>
          <w:rStyle w:val="FootnoteReference"/>
        </w:rPr>
        <w:footnoteRef/>
      </w:r>
      <w:r w:rsidRPr="006528E1">
        <w:rPr>
          <w:lang w:val="en-GB"/>
        </w:rPr>
        <w:t xml:space="preserve"> C</w:t>
      </w:r>
      <w:r w:rsidRPr="004D518C">
        <w:rPr>
          <w:lang w:val="en-GB"/>
        </w:rPr>
        <w:t xml:space="preserve">f. </w:t>
      </w:r>
      <w:r w:rsidRPr="0042646E">
        <w:rPr>
          <w:lang w:val="en-GB"/>
        </w:rPr>
        <w:t xml:space="preserve">Horizon Europe’s first strategic plan 2021-2024: </w:t>
      </w:r>
      <w:r w:rsidR="008207E4">
        <w:fldChar w:fldCharType="begin"/>
      </w:r>
      <w:r w:rsidR="008207E4" w:rsidRPr="002D58FB">
        <w:rPr>
          <w:lang w:val="en-GB"/>
          <w:rPrChange w:id="138" w:author="Pioch, Martin" w:date="2021-07-29T07:25:00Z">
            <w:rPr/>
          </w:rPrChange>
        </w:rPr>
        <w:instrText xml:space="preserve"> HYPERLINK "https://ec.europa.eu/commission/presscorner/detail/en/ip_21_1122" </w:instrText>
      </w:r>
      <w:r w:rsidR="008207E4">
        <w:fldChar w:fldCharType="separate"/>
      </w:r>
      <w:r w:rsidRPr="00BF5279">
        <w:rPr>
          <w:rStyle w:val="Hyperlink"/>
          <w:lang w:val="en-GB"/>
        </w:rPr>
        <w:t>https://ec.europa.eu/commission/presscorner/detail/en/ip_21_1122</w:t>
      </w:r>
      <w:r w:rsidR="008207E4">
        <w:rPr>
          <w:rStyle w:val="Hyperlink"/>
          <w:lang w:val="en-GB"/>
        </w:rPr>
        <w:fldChar w:fldCharType="end"/>
      </w:r>
      <w:r>
        <w:rPr>
          <w:lang w:val="en-GB"/>
        </w:rPr>
        <w:t xml:space="preserve"> </w:t>
      </w:r>
    </w:p>
  </w:footnote>
  <w:footnote w:id="12">
    <w:p w14:paraId="32B44040" w14:textId="77777777" w:rsidR="00625667" w:rsidRPr="00924DE6" w:rsidRDefault="00625667" w:rsidP="00AD2050">
      <w:pPr>
        <w:pStyle w:val="FootnoteText"/>
        <w:rPr>
          <w:lang w:val="en-GB"/>
        </w:rPr>
      </w:pPr>
      <w:r>
        <w:rPr>
          <w:rStyle w:val="FootnoteReference"/>
        </w:rPr>
        <w:footnoteRef/>
      </w:r>
      <w:r w:rsidRPr="00924DE6">
        <w:rPr>
          <w:lang w:val="en-GB"/>
        </w:rPr>
        <w:t xml:space="preserve"> </w:t>
      </w:r>
      <w:r w:rsidR="008207E4">
        <w:fldChar w:fldCharType="begin"/>
      </w:r>
      <w:r w:rsidR="008207E4" w:rsidRPr="002D58FB">
        <w:rPr>
          <w:lang w:val="en-GB"/>
          <w:rPrChange w:id="142" w:author="Pioch, Martin" w:date="2021-07-29T07:25:00Z">
            <w:rPr/>
          </w:rPrChange>
        </w:rPr>
        <w:instrText xml:space="preserve"> HYPERLINK "https://digital-strategy.ec.europa.eu/en/library/joint-declaration-processors-and-semiconductor-technologies" </w:instrText>
      </w:r>
      <w:r w:rsidR="008207E4">
        <w:fldChar w:fldCharType="separate"/>
      </w:r>
      <w:r w:rsidRPr="00924DE6">
        <w:rPr>
          <w:rStyle w:val="Hyperlink"/>
          <w:lang w:val="en-GB"/>
        </w:rPr>
        <w:t>https://digital-strategy.ec.europa.eu/en/library/joint-declaration-processors-and-semiconductor-technologies</w:t>
      </w:r>
      <w:r w:rsidR="008207E4">
        <w:rPr>
          <w:rStyle w:val="Hyperlink"/>
          <w:lang w:val="en-GB"/>
        </w:rPr>
        <w:fldChar w:fldCharType="end"/>
      </w:r>
    </w:p>
  </w:footnote>
  <w:footnote w:id="13">
    <w:p w14:paraId="51899CAC" w14:textId="095697D3" w:rsidR="00625667" w:rsidRPr="00924DE6" w:rsidRDefault="00625667" w:rsidP="00847D9D">
      <w:pPr>
        <w:pStyle w:val="FootnoteText"/>
        <w:rPr>
          <w:lang w:val="en-GB"/>
        </w:rPr>
      </w:pPr>
      <w:r>
        <w:rPr>
          <w:rStyle w:val="FootnoteReference"/>
        </w:rPr>
        <w:footnoteRef/>
      </w:r>
      <w:r w:rsidRPr="00924DE6">
        <w:rPr>
          <w:lang w:val="en-GB"/>
        </w:rPr>
        <w:t xml:space="preserve"> </w:t>
      </w:r>
      <w:hyperlink r:id="rId4" w:history="1">
        <w:r w:rsidRPr="00982A13">
          <w:rPr>
            <w:rStyle w:val="Hyperlink"/>
            <w:lang w:val="en-GB"/>
          </w:rPr>
          <w:t>https://digital-strategy.ec.europa.eu/en/policies/quantum</w:t>
        </w:r>
      </w:hyperlink>
      <w:r>
        <w:rPr>
          <w:lang w:val="en-GB"/>
        </w:rPr>
        <w:t xml:space="preserve"> </w:t>
      </w:r>
    </w:p>
  </w:footnote>
  <w:footnote w:id="14">
    <w:p w14:paraId="645D8771" w14:textId="0BC962BD" w:rsidR="00625667" w:rsidRPr="00EA098B" w:rsidRDefault="00625667" w:rsidP="00847D9D">
      <w:pPr>
        <w:pStyle w:val="FootnoteText"/>
        <w:rPr>
          <w:lang w:val="en-US"/>
        </w:rPr>
      </w:pPr>
      <w:r>
        <w:rPr>
          <w:rStyle w:val="FootnoteReference"/>
        </w:rPr>
        <w:footnoteRef/>
      </w:r>
      <w:r w:rsidRPr="002E4DEC">
        <w:rPr>
          <w:lang w:val="en-GB"/>
        </w:rPr>
        <w:t xml:space="preserve"> </w:t>
      </w:r>
      <w:r w:rsidR="008207E4">
        <w:fldChar w:fldCharType="begin"/>
      </w:r>
      <w:r w:rsidR="008207E4" w:rsidRPr="002D58FB">
        <w:rPr>
          <w:lang w:val="en-GB"/>
          <w:rPrChange w:id="202" w:author="Pioch, Martin" w:date="2021-07-29T07:25:00Z">
            <w:rPr/>
          </w:rPrChange>
        </w:rPr>
        <w:instrText xml:space="preserve"> HYPERLINK "https://digital-strategy.ec.europa.eu/en/news/eu-pact-skills-upskilling-and-reskilling-initiative-those-training-and-working-microelectronics" </w:instrText>
      </w:r>
      <w:r w:rsidR="008207E4">
        <w:fldChar w:fldCharType="separate"/>
      </w:r>
      <w:r w:rsidRPr="00B67681">
        <w:rPr>
          <w:rStyle w:val="Hyperlink"/>
          <w:lang w:val="en-US"/>
        </w:rPr>
        <w:t>https://digital-strategy.ec.europa.eu/en/news/eu-pact-skills-upskilling-and-reskilling-initiative-those-training-and-working-microelectronics</w:t>
      </w:r>
      <w:r w:rsidR="008207E4">
        <w:rPr>
          <w:rStyle w:val="Hyperlink"/>
          <w:lang w:val="en-US"/>
        </w:rPr>
        <w:fldChar w:fldCharType="end"/>
      </w:r>
      <w:r>
        <w:rPr>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0A012" w14:textId="347AE47E" w:rsidR="00625667" w:rsidRDefault="0031429F">
    <w:pPr>
      <w:pStyle w:val="Header"/>
    </w:pPr>
    <w:r>
      <w:rPr>
        <w:noProof/>
      </w:rPr>
      <w:pict w14:anchorId="54AAB8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918891" o:spid="_x0000_s2053" type="#_x0000_t136" style="position:absolute;margin-left:0;margin-top:0;width:399.7pt;height:239.8pt;rotation:315;z-index:-251658239;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10FB0" w14:textId="77777777" w:rsidR="00625667" w:rsidRPr="001F0FCC" w:rsidRDefault="00625667" w:rsidP="001F0FCC">
    <w:pPr>
      <w:pStyle w:val="Footer"/>
      <w:jc w:val="center"/>
      <w:rPr>
        <w:color w:val="C00000"/>
      </w:rPr>
    </w:pPr>
    <w:r w:rsidRPr="001F0FCC">
      <w:rPr>
        <w:color w:val="C00000"/>
      </w:rPr>
      <w:t>CONFIDENTIAL</w:t>
    </w:r>
  </w:p>
  <w:p w14:paraId="5E10E141" w14:textId="41B9C9A8" w:rsidR="00625667" w:rsidRDefault="0031429F">
    <w:pPr>
      <w:pStyle w:val="Header"/>
    </w:pPr>
    <w:r>
      <w:rPr>
        <w:noProof/>
      </w:rPr>
      <w:pict w14:anchorId="136FC3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918892" o:spid="_x0000_s2054" type="#_x0000_t136" style="position:absolute;margin-left:0;margin-top:0;width:399.7pt;height:239.8pt;rotation:315;z-index:-25165823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F02BB" w14:textId="167A4C3F" w:rsidR="00625667" w:rsidRDefault="0031429F">
    <w:pPr>
      <w:pStyle w:val="Header"/>
    </w:pPr>
    <w:r>
      <w:rPr>
        <w:noProof/>
      </w:rPr>
      <w:pict w14:anchorId="0B7EB1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918890" o:spid="_x0000_s2052" type="#_x0000_t136" style="position:absolute;margin-left:0;margin-top:0;width:399.7pt;height:239.8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C26"/>
    <w:multiLevelType w:val="hybridMultilevel"/>
    <w:tmpl w:val="B07E5C3E"/>
    <w:lvl w:ilvl="0" w:tplc="C292CF26">
      <w:start w:val="1"/>
      <w:numFmt w:val="bullet"/>
      <w:lvlText w:val=""/>
      <w:lvlJc w:val="left"/>
      <w:pPr>
        <w:ind w:left="2835" w:hanging="360"/>
      </w:pPr>
      <w:rPr>
        <w:rFonts w:ascii="Symbol" w:hAnsi="Symbol" w:hint="default"/>
      </w:rPr>
    </w:lvl>
    <w:lvl w:ilvl="1" w:tplc="80606430">
      <w:start w:val="1"/>
      <w:numFmt w:val="bullet"/>
      <w:lvlText w:val="o"/>
      <w:lvlJc w:val="left"/>
      <w:pPr>
        <w:ind w:left="3413" w:hanging="360"/>
      </w:pPr>
      <w:rPr>
        <w:rFonts w:ascii="Courier New" w:hAnsi="Courier New" w:cs="Courier New" w:hint="default"/>
      </w:rPr>
    </w:lvl>
    <w:lvl w:ilvl="2" w:tplc="F0C0BC5E">
      <w:start w:val="1"/>
      <w:numFmt w:val="bullet"/>
      <w:lvlText w:val=""/>
      <w:lvlJc w:val="left"/>
      <w:pPr>
        <w:ind w:left="4133" w:hanging="360"/>
      </w:pPr>
      <w:rPr>
        <w:rFonts w:ascii="Wingdings" w:hAnsi="Wingdings" w:hint="default"/>
      </w:rPr>
    </w:lvl>
    <w:lvl w:ilvl="3" w:tplc="006A26AA">
      <w:start w:val="1"/>
      <w:numFmt w:val="bullet"/>
      <w:lvlText w:val=""/>
      <w:lvlJc w:val="left"/>
      <w:pPr>
        <w:ind w:left="4853" w:hanging="360"/>
      </w:pPr>
      <w:rPr>
        <w:rFonts w:ascii="Symbol" w:hAnsi="Symbol" w:hint="default"/>
      </w:rPr>
    </w:lvl>
    <w:lvl w:ilvl="4" w:tplc="D25251D8">
      <w:start w:val="1"/>
      <w:numFmt w:val="bullet"/>
      <w:lvlText w:val="o"/>
      <w:lvlJc w:val="left"/>
      <w:pPr>
        <w:ind w:left="5573" w:hanging="360"/>
      </w:pPr>
      <w:rPr>
        <w:rFonts w:ascii="Courier New" w:hAnsi="Courier New" w:cs="Courier New" w:hint="default"/>
      </w:rPr>
    </w:lvl>
    <w:lvl w:ilvl="5" w:tplc="57E44D00">
      <w:start w:val="1"/>
      <w:numFmt w:val="bullet"/>
      <w:lvlText w:val=""/>
      <w:lvlJc w:val="left"/>
      <w:pPr>
        <w:ind w:left="6293" w:hanging="360"/>
      </w:pPr>
      <w:rPr>
        <w:rFonts w:ascii="Wingdings" w:hAnsi="Wingdings" w:hint="default"/>
      </w:rPr>
    </w:lvl>
    <w:lvl w:ilvl="6" w:tplc="86B2DCA0">
      <w:start w:val="1"/>
      <w:numFmt w:val="bullet"/>
      <w:lvlText w:val=""/>
      <w:lvlJc w:val="left"/>
      <w:pPr>
        <w:ind w:left="7013" w:hanging="360"/>
      </w:pPr>
      <w:rPr>
        <w:rFonts w:ascii="Symbol" w:hAnsi="Symbol" w:hint="default"/>
      </w:rPr>
    </w:lvl>
    <w:lvl w:ilvl="7" w:tplc="9C7A7BFC">
      <w:start w:val="1"/>
      <w:numFmt w:val="bullet"/>
      <w:lvlText w:val="o"/>
      <w:lvlJc w:val="left"/>
      <w:pPr>
        <w:ind w:left="7733" w:hanging="360"/>
      </w:pPr>
      <w:rPr>
        <w:rFonts w:ascii="Courier New" w:hAnsi="Courier New" w:cs="Courier New" w:hint="default"/>
      </w:rPr>
    </w:lvl>
    <w:lvl w:ilvl="8" w:tplc="05C6E31C">
      <w:start w:val="1"/>
      <w:numFmt w:val="bullet"/>
      <w:lvlText w:val=""/>
      <w:lvlJc w:val="left"/>
      <w:pPr>
        <w:ind w:left="8453" w:hanging="360"/>
      </w:pPr>
      <w:rPr>
        <w:rFonts w:ascii="Wingdings" w:hAnsi="Wingdings" w:hint="default"/>
      </w:rPr>
    </w:lvl>
  </w:abstractNum>
  <w:abstractNum w:abstractNumId="1" w15:restartNumberingAfterBreak="0">
    <w:nsid w:val="01F534F1"/>
    <w:multiLevelType w:val="hybridMultilevel"/>
    <w:tmpl w:val="8894225A"/>
    <w:lvl w:ilvl="0" w:tplc="17E86FD4">
      <w:start w:val="1"/>
      <w:numFmt w:val="bullet"/>
      <w:lvlText w:val="·"/>
      <w:lvlJc w:val="left"/>
      <w:pPr>
        <w:ind w:left="720" w:hanging="360"/>
      </w:pPr>
      <w:rPr>
        <w:rFonts w:ascii="Symbol" w:hAnsi="Symbol" w:hint="default"/>
      </w:rPr>
    </w:lvl>
    <w:lvl w:ilvl="1" w:tplc="9CF266DE">
      <w:start w:val="1"/>
      <w:numFmt w:val="bullet"/>
      <w:lvlText w:val="o"/>
      <w:lvlJc w:val="left"/>
      <w:pPr>
        <w:ind w:left="1440" w:hanging="360"/>
      </w:pPr>
      <w:rPr>
        <w:rFonts w:ascii="Courier New" w:hAnsi="Courier New" w:hint="default"/>
      </w:rPr>
    </w:lvl>
    <w:lvl w:ilvl="2" w:tplc="D4660392">
      <w:start w:val="1"/>
      <w:numFmt w:val="bullet"/>
      <w:lvlText w:val=""/>
      <w:lvlJc w:val="left"/>
      <w:pPr>
        <w:ind w:left="2160" w:hanging="360"/>
      </w:pPr>
      <w:rPr>
        <w:rFonts w:ascii="Wingdings" w:hAnsi="Wingdings" w:hint="default"/>
      </w:rPr>
    </w:lvl>
    <w:lvl w:ilvl="3" w:tplc="6A7805D6">
      <w:start w:val="1"/>
      <w:numFmt w:val="bullet"/>
      <w:lvlText w:val=""/>
      <w:lvlJc w:val="left"/>
      <w:pPr>
        <w:ind w:left="2880" w:hanging="360"/>
      </w:pPr>
      <w:rPr>
        <w:rFonts w:ascii="Symbol" w:hAnsi="Symbol" w:hint="default"/>
      </w:rPr>
    </w:lvl>
    <w:lvl w:ilvl="4" w:tplc="2C58A70E">
      <w:start w:val="1"/>
      <w:numFmt w:val="bullet"/>
      <w:lvlText w:val="o"/>
      <w:lvlJc w:val="left"/>
      <w:pPr>
        <w:ind w:left="3600" w:hanging="360"/>
      </w:pPr>
      <w:rPr>
        <w:rFonts w:ascii="Courier New" w:hAnsi="Courier New" w:hint="default"/>
      </w:rPr>
    </w:lvl>
    <w:lvl w:ilvl="5" w:tplc="451CCDEE">
      <w:start w:val="1"/>
      <w:numFmt w:val="bullet"/>
      <w:lvlText w:val=""/>
      <w:lvlJc w:val="left"/>
      <w:pPr>
        <w:ind w:left="4320" w:hanging="360"/>
      </w:pPr>
      <w:rPr>
        <w:rFonts w:ascii="Wingdings" w:hAnsi="Wingdings" w:hint="default"/>
      </w:rPr>
    </w:lvl>
    <w:lvl w:ilvl="6" w:tplc="E2C06D6A">
      <w:start w:val="1"/>
      <w:numFmt w:val="bullet"/>
      <w:lvlText w:val=""/>
      <w:lvlJc w:val="left"/>
      <w:pPr>
        <w:ind w:left="5040" w:hanging="360"/>
      </w:pPr>
      <w:rPr>
        <w:rFonts w:ascii="Symbol" w:hAnsi="Symbol" w:hint="default"/>
      </w:rPr>
    </w:lvl>
    <w:lvl w:ilvl="7" w:tplc="1498758E">
      <w:start w:val="1"/>
      <w:numFmt w:val="bullet"/>
      <w:lvlText w:val="o"/>
      <w:lvlJc w:val="left"/>
      <w:pPr>
        <w:ind w:left="5760" w:hanging="360"/>
      </w:pPr>
      <w:rPr>
        <w:rFonts w:ascii="Courier New" w:hAnsi="Courier New" w:hint="default"/>
      </w:rPr>
    </w:lvl>
    <w:lvl w:ilvl="8" w:tplc="3E244BD0">
      <w:start w:val="1"/>
      <w:numFmt w:val="bullet"/>
      <w:lvlText w:val=""/>
      <w:lvlJc w:val="left"/>
      <w:pPr>
        <w:ind w:left="6480" w:hanging="360"/>
      </w:pPr>
      <w:rPr>
        <w:rFonts w:ascii="Wingdings" w:hAnsi="Wingdings" w:hint="default"/>
      </w:rPr>
    </w:lvl>
  </w:abstractNum>
  <w:abstractNum w:abstractNumId="2" w15:restartNumberingAfterBreak="0">
    <w:nsid w:val="042F2601"/>
    <w:multiLevelType w:val="hybridMultilevel"/>
    <w:tmpl w:val="371E0B4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E85622"/>
    <w:multiLevelType w:val="hybridMultilevel"/>
    <w:tmpl w:val="357E7C7A"/>
    <w:lvl w:ilvl="0" w:tplc="067C44E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7511BB"/>
    <w:multiLevelType w:val="hybridMultilevel"/>
    <w:tmpl w:val="A39C30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 w15:restartNumberingAfterBreak="0">
    <w:nsid w:val="0EDF46D0"/>
    <w:multiLevelType w:val="hybridMultilevel"/>
    <w:tmpl w:val="1AE4194A"/>
    <w:lvl w:ilvl="0" w:tplc="68388562">
      <w:start w:val="4"/>
      <w:numFmt w:val="bullet"/>
      <w:lvlText w:val=""/>
      <w:lvlJc w:val="left"/>
      <w:pPr>
        <w:ind w:left="720" w:hanging="360"/>
      </w:pPr>
      <w:rPr>
        <w:rFonts w:ascii="Symbol" w:eastAsia="Times New Roman" w:hAnsi="Symbol" w:cs="Calibri" w:hint="default"/>
      </w:rPr>
    </w:lvl>
    <w:lvl w:ilvl="1" w:tplc="6A1E9B20" w:tentative="1">
      <w:start w:val="1"/>
      <w:numFmt w:val="bullet"/>
      <w:lvlText w:val="o"/>
      <w:lvlJc w:val="left"/>
      <w:pPr>
        <w:ind w:left="1440" w:hanging="360"/>
      </w:pPr>
      <w:rPr>
        <w:rFonts w:ascii="Courier New" w:hAnsi="Courier New" w:cs="Courier New" w:hint="default"/>
      </w:rPr>
    </w:lvl>
    <w:lvl w:ilvl="2" w:tplc="8736BB00" w:tentative="1">
      <w:start w:val="1"/>
      <w:numFmt w:val="bullet"/>
      <w:lvlText w:val=""/>
      <w:lvlJc w:val="left"/>
      <w:pPr>
        <w:ind w:left="2160" w:hanging="360"/>
      </w:pPr>
      <w:rPr>
        <w:rFonts w:ascii="Wingdings" w:hAnsi="Wingdings" w:hint="default"/>
      </w:rPr>
    </w:lvl>
    <w:lvl w:ilvl="3" w:tplc="800EF90C" w:tentative="1">
      <w:start w:val="1"/>
      <w:numFmt w:val="bullet"/>
      <w:lvlText w:val=""/>
      <w:lvlJc w:val="left"/>
      <w:pPr>
        <w:ind w:left="2880" w:hanging="360"/>
      </w:pPr>
      <w:rPr>
        <w:rFonts w:ascii="Symbol" w:hAnsi="Symbol" w:hint="default"/>
      </w:rPr>
    </w:lvl>
    <w:lvl w:ilvl="4" w:tplc="D804ABE2" w:tentative="1">
      <w:start w:val="1"/>
      <w:numFmt w:val="bullet"/>
      <w:lvlText w:val="o"/>
      <w:lvlJc w:val="left"/>
      <w:pPr>
        <w:ind w:left="3600" w:hanging="360"/>
      </w:pPr>
      <w:rPr>
        <w:rFonts w:ascii="Courier New" w:hAnsi="Courier New" w:cs="Courier New" w:hint="default"/>
      </w:rPr>
    </w:lvl>
    <w:lvl w:ilvl="5" w:tplc="8BCA3EA4" w:tentative="1">
      <w:start w:val="1"/>
      <w:numFmt w:val="bullet"/>
      <w:lvlText w:val=""/>
      <w:lvlJc w:val="left"/>
      <w:pPr>
        <w:ind w:left="4320" w:hanging="360"/>
      </w:pPr>
      <w:rPr>
        <w:rFonts w:ascii="Wingdings" w:hAnsi="Wingdings" w:hint="default"/>
      </w:rPr>
    </w:lvl>
    <w:lvl w:ilvl="6" w:tplc="9DD448E8" w:tentative="1">
      <w:start w:val="1"/>
      <w:numFmt w:val="bullet"/>
      <w:lvlText w:val=""/>
      <w:lvlJc w:val="left"/>
      <w:pPr>
        <w:ind w:left="5040" w:hanging="360"/>
      </w:pPr>
      <w:rPr>
        <w:rFonts w:ascii="Symbol" w:hAnsi="Symbol" w:hint="default"/>
      </w:rPr>
    </w:lvl>
    <w:lvl w:ilvl="7" w:tplc="56E02590" w:tentative="1">
      <w:start w:val="1"/>
      <w:numFmt w:val="bullet"/>
      <w:lvlText w:val="o"/>
      <w:lvlJc w:val="left"/>
      <w:pPr>
        <w:ind w:left="5760" w:hanging="360"/>
      </w:pPr>
      <w:rPr>
        <w:rFonts w:ascii="Courier New" w:hAnsi="Courier New" w:cs="Courier New" w:hint="default"/>
      </w:rPr>
    </w:lvl>
    <w:lvl w:ilvl="8" w:tplc="5C48D2B8" w:tentative="1">
      <w:start w:val="1"/>
      <w:numFmt w:val="bullet"/>
      <w:lvlText w:val=""/>
      <w:lvlJc w:val="left"/>
      <w:pPr>
        <w:ind w:left="6480" w:hanging="360"/>
      </w:pPr>
      <w:rPr>
        <w:rFonts w:ascii="Wingdings" w:hAnsi="Wingdings" w:hint="default"/>
      </w:rPr>
    </w:lvl>
  </w:abstractNum>
  <w:abstractNum w:abstractNumId="6" w15:restartNumberingAfterBreak="0">
    <w:nsid w:val="0F684455"/>
    <w:multiLevelType w:val="hybridMultilevel"/>
    <w:tmpl w:val="7DE419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E2940A8"/>
    <w:multiLevelType w:val="multilevel"/>
    <w:tmpl w:val="5F26B61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EB1189D"/>
    <w:multiLevelType w:val="hybridMultilevel"/>
    <w:tmpl w:val="F85C6696"/>
    <w:lvl w:ilvl="0" w:tplc="067C44E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905CD6"/>
    <w:multiLevelType w:val="hybridMultilevel"/>
    <w:tmpl w:val="9FAABA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EC62BA"/>
    <w:multiLevelType w:val="hybridMultilevel"/>
    <w:tmpl w:val="7C3437C8"/>
    <w:lvl w:ilvl="0" w:tplc="2F24E7EC">
      <w:start w:val="4"/>
      <w:numFmt w:val="bullet"/>
      <w:lvlText w:val=""/>
      <w:lvlJc w:val="left"/>
      <w:pPr>
        <w:ind w:left="720" w:hanging="360"/>
      </w:pPr>
      <w:rPr>
        <w:rFonts w:ascii="Symbol" w:eastAsia="Times New Roman" w:hAnsi="Symbol" w:cs="Calibri" w:hint="default"/>
      </w:rPr>
    </w:lvl>
    <w:lvl w:ilvl="1" w:tplc="CDBA0244" w:tentative="1">
      <w:start w:val="1"/>
      <w:numFmt w:val="bullet"/>
      <w:lvlText w:val="o"/>
      <w:lvlJc w:val="left"/>
      <w:pPr>
        <w:ind w:left="1440" w:hanging="360"/>
      </w:pPr>
      <w:rPr>
        <w:rFonts w:ascii="Courier New" w:hAnsi="Courier New" w:cs="Courier New" w:hint="default"/>
      </w:rPr>
    </w:lvl>
    <w:lvl w:ilvl="2" w:tplc="23ACEAF0" w:tentative="1">
      <w:start w:val="1"/>
      <w:numFmt w:val="bullet"/>
      <w:lvlText w:val=""/>
      <w:lvlJc w:val="left"/>
      <w:pPr>
        <w:ind w:left="2160" w:hanging="360"/>
      </w:pPr>
      <w:rPr>
        <w:rFonts w:ascii="Wingdings" w:hAnsi="Wingdings" w:hint="default"/>
      </w:rPr>
    </w:lvl>
    <w:lvl w:ilvl="3" w:tplc="A66037AE" w:tentative="1">
      <w:start w:val="1"/>
      <w:numFmt w:val="bullet"/>
      <w:lvlText w:val=""/>
      <w:lvlJc w:val="left"/>
      <w:pPr>
        <w:ind w:left="2880" w:hanging="360"/>
      </w:pPr>
      <w:rPr>
        <w:rFonts w:ascii="Symbol" w:hAnsi="Symbol" w:hint="default"/>
      </w:rPr>
    </w:lvl>
    <w:lvl w:ilvl="4" w:tplc="9BA46E58" w:tentative="1">
      <w:start w:val="1"/>
      <w:numFmt w:val="bullet"/>
      <w:lvlText w:val="o"/>
      <w:lvlJc w:val="left"/>
      <w:pPr>
        <w:ind w:left="3600" w:hanging="360"/>
      </w:pPr>
      <w:rPr>
        <w:rFonts w:ascii="Courier New" w:hAnsi="Courier New" w:cs="Courier New" w:hint="default"/>
      </w:rPr>
    </w:lvl>
    <w:lvl w:ilvl="5" w:tplc="B326314A" w:tentative="1">
      <w:start w:val="1"/>
      <w:numFmt w:val="bullet"/>
      <w:lvlText w:val=""/>
      <w:lvlJc w:val="left"/>
      <w:pPr>
        <w:ind w:left="4320" w:hanging="360"/>
      </w:pPr>
      <w:rPr>
        <w:rFonts w:ascii="Wingdings" w:hAnsi="Wingdings" w:hint="default"/>
      </w:rPr>
    </w:lvl>
    <w:lvl w:ilvl="6" w:tplc="443C0510" w:tentative="1">
      <w:start w:val="1"/>
      <w:numFmt w:val="bullet"/>
      <w:lvlText w:val=""/>
      <w:lvlJc w:val="left"/>
      <w:pPr>
        <w:ind w:left="5040" w:hanging="360"/>
      </w:pPr>
      <w:rPr>
        <w:rFonts w:ascii="Symbol" w:hAnsi="Symbol" w:hint="default"/>
      </w:rPr>
    </w:lvl>
    <w:lvl w:ilvl="7" w:tplc="B1E2BB04" w:tentative="1">
      <w:start w:val="1"/>
      <w:numFmt w:val="bullet"/>
      <w:lvlText w:val="o"/>
      <w:lvlJc w:val="left"/>
      <w:pPr>
        <w:ind w:left="5760" w:hanging="360"/>
      </w:pPr>
      <w:rPr>
        <w:rFonts w:ascii="Courier New" w:hAnsi="Courier New" w:cs="Courier New" w:hint="default"/>
      </w:rPr>
    </w:lvl>
    <w:lvl w:ilvl="8" w:tplc="287C6872" w:tentative="1">
      <w:start w:val="1"/>
      <w:numFmt w:val="bullet"/>
      <w:lvlText w:val=""/>
      <w:lvlJc w:val="left"/>
      <w:pPr>
        <w:ind w:left="6480" w:hanging="360"/>
      </w:pPr>
      <w:rPr>
        <w:rFonts w:ascii="Wingdings" w:hAnsi="Wingdings" w:hint="default"/>
      </w:rPr>
    </w:lvl>
  </w:abstractNum>
  <w:abstractNum w:abstractNumId="11" w15:restartNumberingAfterBreak="0">
    <w:nsid w:val="26181C2D"/>
    <w:multiLevelType w:val="hybridMultilevel"/>
    <w:tmpl w:val="33C8F600"/>
    <w:lvl w:ilvl="0" w:tplc="067C44E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3C34FB"/>
    <w:multiLevelType w:val="hybridMultilevel"/>
    <w:tmpl w:val="6DF6D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5135CF"/>
    <w:multiLevelType w:val="hybridMultilevel"/>
    <w:tmpl w:val="183AE7E6"/>
    <w:lvl w:ilvl="0" w:tplc="87EE31F2">
      <w:start w:val="1"/>
      <w:numFmt w:val="bullet"/>
      <w:lvlText w:val=""/>
      <w:lvlJc w:val="left"/>
      <w:pPr>
        <w:ind w:left="720" w:hanging="360"/>
      </w:pPr>
      <w:rPr>
        <w:rFonts w:ascii="Symbol" w:hAnsi="Symbol" w:hint="default"/>
      </w:rPr>
    </w:lvl>
    <w:lvl w:ilvl="1" w:tplc="563CD3FC" w:tentative="1">
      <w:start w:val="1"/>
      <w:numFmt w:val="bullet"/>
      <w:lvlText w:val="o"/>
      <w:lvlJc w:val="left"/>
      <w:pPr>
        <w:ind w:left="1440" w:hanging="360"/>
      </w:pPr>
      <w:rPr>
        <w:rFonts w:ascii="Courier New" w:hAnsi="Courier New" w:cs="Courier New" w:hint="default"/>
      </w:rPr>
    </w:lvl>
    <w:lvl w:ilvl="2" w:tplc="03CC199C" w:tentative="1">
      <w:start w:val="1"/>
      <w:numFmt w:val="bullet"/>
      <w:lvlText w:val=""/>
      <w:lvlJc w:val="left"/>
      <w:pPr>
        <w:ind w:left="2160" w:hanging="360"/>
      </w:pPr>
      <w:rPr>
        <w:rFonts w:ascii="Wingdings" w:hAnsi="Wingdings" w:hint="default"/>
      </w:rPr>
    </w:lvl>
    <w:lvl w:ilvl="3" w:tplc="D74E8CF2" w:tentative="1">
      <w:start w:val="1"/>
      <w:numFmt w:val="bullet"/>
      <w:lvlText w:val=""/>
      <w:lvlJc w:val="left"/>
      <w:pPr>
        <w:ind w:left="2880" w:hanging="360"/>
      </w:pPr>
      <w:rPr>
        <w:rFonts w:ascii="Symbol" w:hAnsi="Symbol" w:hint="default"/>
      </w:rPr>
    </w:lvl>
    <w:lvl w:ilvl="4" w:tplc="9E64DDA8" w:tentative="1">
      <w:start w:val="1"/>
      <w:numFmt w:val="bullet"/>
      <w:lvlText w:val="o"/>
      <w:lvlJc w:val="left"/>
      <w:pPr>
        <w:ind w:left="3600" w:hanging="360"/>
      </w:pPr>
      <w:rPr>
        <w:rFonts w:ascii="Courier New" w:hAnsi="Courier New" w:cs="Courier New" w:hint="default"/>
      </w:rPr>
    </w:lvl>
    <w:lvl w:ilvl="5" w:tplc="070838F0" w:tentative="1">
      <w:start w:val="1"/>
      <w:numFmt w:val="bullet"/>
      <w:lvlText w:val=""/>
      <w:lvlJc w:val="left"/>
      <w:pPr>
        <w:ind w:left="4320" w:hanging="360"/>
      </w:pPr>
      <w:rPr>
        <w:rFonts w:ascii="Wingdings" w:hAnsi="Wingdings" w:hint="default"/>
      </w:rPr>
    </w:lvl>
    <w:lvl w:ilvl="6" w:tplc="B3DA3D5A" w:tentative="1">
      <w:start w:val="1"/>
      <w:numFmt w:val="bullet"/>
      <w:lvlText w:val=""/>
      <w:lvlJc w:val="left"/>
      <w:pPr>
        <w:ind w:left="5040" w:hanging="360"/>
      </w:pPr>
      <w:rPr>
        <w:rFonts w:ascii="Symbol" w:hAnsi="Symbol" w:hint="default"/>
      </w:rPr>
    </w:lvl>
    <w:lvl w:ilvl="7" w:tplc="F9E45E16" w:tentative="1">
      <w:start w:val="1"/>
      <w:numFmt w:val="bullet"/>
      <w:lvlText w:val="o"/>
      <w:lvlJc w:val="left"/>
      <w:pPr>
        <w:ind w:left="5760" w:hanging="360"/>
      </w:pPr>
      <w:rPr>
        <w:rFonts w:ascii="Courier New" w:hAnsi="Courier New" w:cs="Courier New" w:hint="default"/>
      </w:rPr>
    </w:lvl>
    <w:lvl w:ilvl="8" w:tplc="C616ACDA" w:tentative="1">
      <w:start w:val="1"/>
      <w:numFmt w:val="bullet"/>
      <w:lvlText w:val=""/>
      <w:lvlJc w:val="left"/>
      <w:pPr>
        <w:ind w:left="6480" w:hanging="360"/>
      </w:pPr>
      <w:rPr>
        <w:rFonts w:ascii="Wingdings" w:hAnsi="Wingdings" w:hint="default"/>
      </w:rPr>
    </w:lvl>
  </w:abstractNum>
  <w:abstractNum w:abstractNumId="14" w15:restartNumberingAfterBreak="0">
    <w:nsid w:val="366752C3"/>
    <w:multiLevelType w:val="hybridMultilevel"/>
    <w:tmpl w:val="875C3F2E"/>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15:restartNumberingAfterBreak="0">
    <w:nsid w:val="38C33D54"/>
    <w:multiLevelType w:val="hybridMultilevel"/>
    <w:tmpl w:val="210C49A8"/>
    <w:lvl w:ilvl="0" w:tplc="067C44E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DF6DCD"/>
    <w:multiLevelType w:val="hybridMultilevel"/>
    <w:tmpl w:val="530A25AC"/>
    <w:lvl w:ilvl="0" w:tplc="10B08EB4">
      <w:start w:val="1"/>
      <w:numFmt w:val="bullet"/>
      <w:lvlText w:val=""/>
      <w:lvlJc w:val="left"/>
      <w:pPr>
        <w:ind w:left="705" w:hanging="705"/>
      </w:pPr>
      <w:rPr>
        <w:rFonts w:ascii="Symbol" w:hAnsi="Symbol" w:hint="default"/>
      </w:rPr>
    </w:lvl>
    <w:lvl w:ilvl="1" w:tplc="094E543A" w:tentative="1">
      <w:start w:val="1"/>
      <w:numFmt w:val="bullet"/>
      <w:lvlText w:val="o"/>
      <w:lvlJc w:val="left"/>
      <w:pPr>
        <w:ind w:left="1152" w:hanging="360"/>
      </w:pPr>
      <w:rPr>
        <w:rFonts w:ascii="Courier New" w:hAnsi="Courier New" w:cs="Courier New" w:hint="default"/>
      </w:rPr>
    </w:lvl>
    <w:lvl w:ilvl="2" w:tplc="B2948774" w:tentative="1">
      <w:start w:val="1"/>
      <w:numFmt w:val="bullet"/>
      <w:lvlText w:val=""/>
      <w:lvlJc w:val="left"/>
      <w:pPr>
        <w:ind w:left="1872" w:hanging="360"/>
      </w:pPr>
      <w:rPr>
        <w:rFonts w:ascii="Wingdings" w:hAnsi="Wingdings" w:hint="default"/>
      </w:rPr>
    </w:lvl>
    <w:lvl w:ilvl="3" w:tplc="E8B4CE92" w:tentative="1">
      <w:start w:val="1"/>
      <w:numFmt w:val="bullet"/>
      <w:lvlText w:val=""/>
      <w:lvlJc w:val="left"/>
      <w:pPr>
        <w:ind w:left="2592" w:hanging="360"/>
      </w:pPr>
      <w:rPr>
        <w:rFonts w:ascii="Symbol" w:hAnsi="Symbol" w:hint="default"/>
      </w:rPr>
    </w:lvl>
    <w:lvl w:ilvl="4" w:tplc="498C09A0" w:tentative="1">
      <w:start w:val="1"/>
      <w:numFmt w:val="bullet"/>
      <w:lvlText w:val="o"/>
      <w:lvlJc w:val="left"/>
      <w:pPr>
        <w:ind w:left="3312" w:hanging="360"/>
      </w:pPr>
      <w:rPr>
        <w:rFonts w:ascii="Courier New" w:hAnsi="Courier New" w:cs="Courier New" w:hint="default"/>
      </w:rPr>
    </w:lvl>
    <w:lvl w:ilvl="5" w:tplc="A7B69404" w:tentative="1">
      <w:start w:val="1"/>
      <w:numFmt w:val="bullet"/>
      <w:lvlText w:val=""/>
      <w:lvlJc w:val="left"/>
      <w:pPr>
        <w:ind w:left="4032" w:hanging="360"/>
      </w:pPr>
      <w:rPr>
        <w:rFonts w:ascii="Wingdings" w:hAnsi="Wingdings" w:hint="default"/>
      </w:rPr>
    </w:lvl>
    <w:lvl w:ilvl="6" w:tplc="09369CB6" w:tentative="1">
      <w:start w:val="1"/>
      <w:numFmt w:val="bullet"/>
      <w:lvlText w:val=""/>
      <w:lvlJc w:val="left"/>
      <w:pPr>
        <w:ind w:left="4752" w:hanging="360"/>
      </w:pPr>
      <w:rPr>
        <w:rFonts w:ascii="Symbol" w:hAnsi="Symbol" w:hint="default"/>
      </w:rPr>
    </w:lvl>
    <w:lvl w:ilvl="7" w:tplc="938253E2" w:tentative="1">
      <w:start w:val="1"/>
      <w:numFmt w:val="bullet"/>
      <w:lvlText w:val="o"/>
      <w:lvlJc w:val="left"/>
      <w:pPr>
        <w:ind w:left="5472" w:hanging="360"/>
      </w:pPr>
      <w:rPr>
        <w:rFonts w:ascii="Courier New" w:hAnsi="Courier New" w:cs="Courier New" w:hint="default"/>
      </w:rPr>
    </w:lvl>
    <w:lvl w:ilvl="8" w:tplc="5C267910" w:tentative="1">
      <w:start w:val="1"/>
      <w:numFmt w:val="bullet"/>
      <w:lvlText w:val=""/>
      <w:lvlJc w:val="left"/>
      <w:pPr>
        <w:ind w:left="6192" w:hanging="360"/>
      </w:pPr>
      <w:rPr>
        <w:rFonts w:ascii="Wingdings" w:hAnsi="Wingdings" w:hint="default"/>
      </w:rPr>
    </w:lvl>
  </w:abstractNum>
  <w:abstractNum w:abstractNumId="17" w15:restartNumberingAfterBreak="0">
    <w:nsid w:val="60E87794"/>
    <w:multiLevelType w:val="hybridMultilevel"/>
    <w:tmpl w:val="6B680218"/>
    <w:lvl w:ilvl="0" w:tplc="067C44E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1AD0531"/>
    <w:multiLevelType w:val="hybridMultilevel"/>
    <w:tmpl w:val="66D0D232"/>
    <w:lvl w:ilvl="0" w:tplc="067C44E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130ADC"/>
    <w:multiLevelType w:val="hybridMultilevel"/>
    <w:tmpl w:val="AE42C3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78D5669"/>
    <w:multiLevelType w:val="hybridMultilevel"/>
    <w:tmpl w:val="84149D30"/>
    <w:lvl w:ilvl="0" w:tplc="067C44E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A3B368A"/>
    <w:multiLevelType w:val="hybridMultilevel"/>
    <w:tmpl w:val="103AD88E"/>
    <w:lvl w:ilvl="0" w:tplc="067C44E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E341942"/>
    <w:multiLevelType w:val="hybridMultilevel"/>
    <w:tmpl w:val="BE30D2AE"/>
    <w:lvl w:ilvl="0" w:tplc="017EB9D4">
      <w:start w:val="1"/>
      <w:numFmt w:val="decimal"/>
      <w:pStyle w:val="AbsatzNummeriert"/>
      <w:lvlText w:val="%1."/>
      <w:lvlJc w:val="left"/>
      <w:pPr>
        <w:ind w:left="1069" w:hanging="360"/>
      </w:pPr>
      <w:rPr>
        <w:rFonts w:ascii="Calibri" w:hAnsi="Calibri" w:cs="Calibri" w:hint="default"/>
        <w:b w:val="0"/>
        <w:bCs w:val="0"/>
        <w:i w:val="0"/>
        <w:iCs w:val="0"/>
        <w:caps w:val="0"/>
        <w:smallCaps w:val="0"/>
        <w:strike w:val="0"/>
        <w:dstrike w:val="0"/>
        <w:outline w:val="0"/>
        <w:shadow w:val="0"/>
        <w:emboss w:val="0"/>
        <w:imprint w:val="0"/>
        <w:noProof w:val="0"/>
        <w:vanish w:val="0"/>
        <w:webHidden w:val="0"/>
        <w:spacing w:val="0"/>
        <w:kern w:val="0"/>
        <w:position w:val="0"/>
        <w:sz w:val="20"/>
        <w:szCs w:val="2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FA0D0D6">
      <w:start w:val="1"/>
      <w:numFmt w:val="lowerRoman"/>
      <w:lvlText w:val="%2)"/>
      <w:lvlJc w:val="left"/>
      <w:pPr>
        <w:ind w:left="1429" w:hanging="720"/>
      </w:pPr>
      <w:rPr>
        <w:rFonts w:eastAsia="Times New Roman"/>
      </w:r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3" w15:restartNumberingAfterBreak="0">
    <w:nsid w:val="73CA5EC1"/>
    <w:multiLevelType w:val="multilevel"/>
    <w:tmpl w:val="7B18CF0A"/>
    <w:lvl w:ilvl="0">
      <w:start w:val="1"/>
      <w:numFmt w:val="decimal"/>
      <w:pStyle w:val="ITberschrift1"/>
      <w:lvlText w:val="%1"/>
      <w:lvlJc w:val="left"/>
      <w:pPr>
        <w:tabs>
          <w:tab w:val="num" w:pos="680"/>
        </w:tabs>
        <w:ind w:left="680" w:hanging="680"/>
      </w:pPr>
      <w:rPr>
        <w:rFonts w:hint="default"/>
      </w:rPr>
    </w:lvl>
    <w:lvl w:ilvl="1">
      <w:start w:val="1"/>
      <w:numFmt w:val="decimal"/>
      <w:pStyle w:val="ITberschrift11"/>
      <w:lvlText w:val="%1.%2"/>
      <w:lvlJc w:val="left"/>
      <w:pPr>
        <w:tabs>
          <w:tab w:val="num" w:pos="822"/>
        </w:tabs>
        <w:ind w:left="822" w:hanging="680"/>
      </w:pPr>
      <w:rPr>
        <w:rFonts w:ascii="Calibri" w:hAnsi="Calibri" w:hint="default"/>
        <w:b/>
        <w:bCs w:val="0"/>
        <w:i w:val="0"/>
        <w:iCs w:val="0"/>
        <w:caps w:val="0"/>
        <w:smallCaps w:val="0"/>
        <w:strike w:val="0"/>
        <w:dstrike w:val="0"/>
        <w:noProof w:val="0"/>
        <w:vanish w:val="0"/>
        <w:color w:val="000000"/>
        <w:spacing w:val="0"/>
        <w:kern w:val="0"/>
        <w:position w:val="0"/>
        <w:sz w:val="20"/>
        <w:szCs w:val="2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2">
      <w:start w:val="1"/>
      <w:numFmt w:val="decimal"/>
      <w:pStyle w:val="ITberschrift11"/>
      <w:lvlText w:val="%1.%2.%3"/>
      <w:lvlJc w:val="left"/>
      <w:pPr>
        <w:tabs>
          <w:tab w:val="num" w:pos="7656"/>
        </w:tabs>
        <w:ind w:left="7656" w:hanging="851"/>
      </w:pPr>
      <w:rPr>
        <w:rFonts w:ascii="Calibri" w:hAnsi="Calibri" w:hint="default"/>
        <w:b/>
        <w:i w:val="0"/>
        <w:sz w:val="20"/>
        <w:szCs w:val="20"/>
      </w:rPr>
    </w:lvl>
    <w:lvl w:ilvl="3">
      <w:start w:val="1"/>
      <w:numFmt w:val="decimal"/>
      <w:lvlText w:val="%1.%2.%3.%4"/>
      <w:lvlJc w:val="left"/>
      <w:pPr>
        <w:tabs>
          <w:tab w:val="num" w:pos="864"/>
        </w:tabs>
        <w:ind w:left="864" w:hanging="864"/>
      </w:pPr>
      <w:rPr>
        <w:rFonts w:ascii="Calibri" w:hAnsi="Calibri" w:hint="default"/>
        <w:b/>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1"/>
  </w:num>
  <w:num w:numId="2">
    <w:abstractNumId w:val="4"/>
  </w:num>
  <w:num w:numId="3">
    <w:abstractNumId w:val="14"/>
  </w:num>
  <w:num w:numId="4">
    <w:abstractNumId w:val="1"/>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5"/>
  </w:num>
  <w:num w:numId="8">
    <w:abstractNumId w:val="18"/>
  </w:num>
  <w:num w:numId="9">
    <w:abstractNumId w:val="17"/>
  </w:num>
  <w:num w:numId="10">
    <w:abstractNumId w:val="11"/>
  </w:num>
  <w:num w:numId="11">
    <w:abstractNumId w:val="8"/>
  </w:num>
  <w:num w:numId="12">
    <w:abstractNumId w:val="20"/>
  </w:num>
  <w:num w:numId="13">
    <w:abstractNumId w:val="3"/>
  </w:num>
  <w:num w:numId="14">
    <w:abstractNumId w:val="23"/>
  </w:num>
  <w:num w:numId="15">
    <w:abstractNumId w:val="16"/>
  </w:num>
  <w:num w:numId="16">
    <w:abstractNumId w:val="0"/>
  </w:num>
  <w:num w:numId="17">
    <w:abstractNumId w:val="10"/>
  </w:num>
  <w:num w:numId="18">
    <w:abstractNumId w:val="5"/>
  </w:num>
  <w:num w:numId="19">
    <w:abstractNumId w:val="13"/>
  </w:num>
  <w:num w:numId="20">
    <w:abstractNumId w:val="7"/>
  </w:num>
  <w:num w:numId="21">
    <w:abstractNumId w:val="12"/>
  </w:num>
  <w:num w:numId="22">
    <w:abstractNumId w:val="6"/>
  </w:num>
  <w:num w:numId="23">
    <w:abstractNumId w:val="19"/>
  </w:num>
  <w:num w:numId="24">
    <w:abstractNumId w:val="2"/>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ioch, Martin">
    <w15:presenceInfo w15:providerId="AD" w15:userId="S::Pioch@zvei.org::b96f28ae-027f-4c12-9f1d-ed69fa74c646"/>
  </w15:person>
  <w15:person w15:author="Pioch, Martin [2]">
    <w15:presenceInfo w15:providerId="AD" w15:userId="S::pioch@zvei.org::b96f28ae-027f-4c12-9f1d-ed69fa74c646"/>
  </w15:person>
  <w15:person w15:author="Doell, Gerhard">
    <w15:presenceInfo w15:providerId="AD" w15:userId="S::gerhard.doell_zeiss.com#ext#@zvei.onmicrosoft.com::59b865bf-5e6c-472f-b51c-6d2b231f9b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5"/>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D9D"/>
    <w:rsid w:val="000146A4"/>
    <w:rsid w:val="00014C72"/>
    <w:rsid w:val="0002118A"/>
    <w:rsid w:val="00022213"/>
    <w:rsid w:val="000367A4"/>
    <w:rsid w:val="00041DE4"/>
    <w:rsid w:val="00043FE7"/>
    <w:rsid w:val="000447F4"/>
    <w:rsid w:val="000464BD"/>
    <w:rsid w:val="00050724"/>
    <w:rsid w:val="00054FF1"/>
    <w:rsid w:val="0007364E"/>
    <w:rsid w:val="0007496F"/>
    <w:rsid w:val="000817D5"/>
    <w:rsid w:val="00083E9D"/>
    <w:rsid w:val="000852EC"/>
    <w:rsid w:val="00085F0B"/>
    <w:rsid w:val="00091232"/>
    <w:rsid w:val="00092271"/>
    <w:rsid w:val="000960B5"/>
    <w:rsid w:val="000A0850"/>
    <w:rsid w:val="000B1334"/>
    <w:rsid w:val="000B3374"/>
    <w:rsid w:val="000B3D22"/>
    <w:rsid w:val="000B531E"/>
    <w:rsid w:val="000B538E"/>
    <w:rsid w:val="000C5147"/>
    <w:rsid w:val="000C754B"/>
    <w:rsid w:val="000D157C"/>
    <w:rsid w:val="000D5597"/>
    <w:rsid w:val="000D5E55"/>
    <w:rsid w:val="000D789A"/>
    <w:rsid w:val="000E75E5"/>
    <w:rsid w:val="000F53CD"/>
    <w:rsid w:val="0010111A"/>
    <w:rsid w:val="00103A91"/>
    <w:rsid w:val="0010488E"/>
    <w:rsid w:val="001061FE"/>
    <w:rsid w:val="0011169E"/>
    <w:rsid w:val="00112A4D"/>
    <w:rsid w:val="00114ACD"/>
    <w:rsid w:val="00116B00"/>
    <w:rsid w:val="00116FF6"/>
    <w:rsid w:val="001318A6"/>
    <w:rsid w:val="001506E9"/>
    <w:rsid w:val="001534BF"/>
    <w:rsid w:val="001565CC"/>
    <w:rsid w:val="0016611A"/>
    <w:rsid w:val="00177D52"/>
    <w:rsid w:val="001857DB"/>
    <w:rsid w:val="00185D59"/>
    <w:rsid w:val="0019647A"/>
    <w:rsid w:val="00196B26"/>
    <w:rsid w:val="00197F62"/>
    <w:rsid w:val="001A00D0"/>
    <w:rsid w:val="001A7965"/>
    <w:rsid w:val="001C265B"/>
    <w:rsid w:val="001C56C1"/>
    <w:rsid w:val="001C6119"/>
    <w:rsid w:val="001C67BB"/>
    <w:rsid w:val="001C6985"/>
    <w:rsid w:val="001C79EC"/>
    <w:rsid w:val="001D0BA7"/>
    <w:rsid w:val="001E0067"/>
    <w:rsid w:val="001E14E8"/>
    <w:rsid w:val="001E5A87"/>
    <w:rsid w:val="001F0FCC"/>
    <w:rsid w:val="001F545B"/>
    <w:rsid w:val="00204ABC"/>
    <w:rsid w:val="002121CB"/>
    <w:rsid w:val="00214FF8"/>
    <w:rsid w:val="002152D3"/>
    <w:rsid w:val="0021729A"/>
    <w:rsid w:val="00225D71"/>
    <w:rsid w:val="00232F1C"/>
    <w:rsid w:val="002346E5"/>
    <w:rsid w:val="00235EB4"/>
    <w:rsid w:val="00242288"/>
    <w:rsid w:val="00243C55"/>
    <w:rsid w:val="00245695"/>
    <w:rsid w:val="002543BA"/>
    <w:rsid w:val="0026017C"/>
    <w:rsid w:val="00273D8A"/>
    <w:rsid w:val="00274262"/>
    <w:rsid w:val="00276D76"/>
    <w:rsid w:val="0028030E"/>
    <w:rsid w:val="0028741F"/>
    <w:rsid w:val="002A0AAB"/>
    <w:rsid w:val="002A3204"/>
    <w:rsid w:val="002A3546"/>
    <w:rsid w:val="002C0601"/>
    <w:rsid w:val="002C5156"/>
    <w:rsid w:val="002D10E6"/>
    <w:rsid w:val="002D3859"/>
    <w:rsid w:val="002D58FB"/>
    <w:rsid w:val="002D6646"/>
    <w:rsid w:val="002E23D1"/>
    <w:rsid w:val="002E50D5"/>
    <w:rsid w:val="002F3A9A"/>
    <w:rsid w:val="002F55CB"/>
    <w:rsid w:val="002F5EB8"/>
    <w:rsid w:val="002F7D60"/>
    <w:rsid w:val="00302859"/>
    <w:rsid w:val="00305149"/>
    <w:rsid w:val="00305B80"/>
    <w:rsid w:val="003129CD"/>
    <w:rsid w:val="0031429F"/>
    <w:rsid w:val="003242B8"/>
    <w:rsid w:val="0033448D"/>
    <w:rsid w:val="003371B6"/>
    <w:rsid w:val="003411BA"/>
    <w:rsid w:val="00342899"/>
    <w:rsid w:val="003452AC"/>
    <w:rsid w:val="00346014"/>
    <w:rsid w:val="00350B24"/>
    <w:rsid w:val="00350F6F"/>
    <w:rsid w:val="0037302C"/>
    <w:rsid w:val="00374C9C"/>
    <w:rsid w:val="00380068"/>
    <w:rsid w:val="00382F76"/>
    <w:rsid w:val="003841D2"/>
    <w:rsid w:val="0038440E"/>
    <w:rsid w:val="00385CF7"/>
    <w:rsid w:val="00385E54"/>
    <w:rsid w:val="00390542"/>
    <w:rsid w:val="00395E32"/>
    <w:rsid w:val="00395FA3"/>
    <w:rsid w:val="003A26FF"/>
    <w:rsid w:val="003A5EEE"/>
    <w:rsid w:val="003B3784"/>
    <w:rsid w:val="003B5F11"/>
    <w:rsid w:val="003C0769"/>
    <w:rsid w:val="003C0886"/>
    <w:rsid w:val="003C09C8"/>
    <w:rsid w:val="003E5E15"/>
    <w:rsid w:val="003F4A62"/>
    <w:rsid w:val="00404EA5"/>
    <w:rsid w:val="00452262"/>
    <w:rsid w:val="004549CD"/>
    <w:rsid w:val="00457B3F"/>
    <w:rsid w:val="00470CF3"/>
    <w:rsid w:val="004713D3"/>
    <w:rsid w:val="00474447"/>
    <w:rsid w:val="00474DEC"/>
    <w:rsid w:val="00475265"/>
    <w:rsid w:val="00476B98"/>
    <w:rsid w:val="00483AD7"/>
    <w:rsid w:val="00483F3C"/>
    <w:rsid w:val="004855D9"/>
    <w:rsid w:val="004941D5"/>
    <w:rsid w:val="00494398"/>
    <w:rsid w:val="00495D23"/>
    <w:rsid w:val="004A1981"/>
    <w:rsid w:val="004C0279"/>
    <w:rsid w:val="004C4B3C"/>
    <w:rsid w:val="004D149D"/>
    <w:rsid w:val="004D439E"/>
    <w:rsid w:val="004D55AC"/>
    <w:rsid w:val="004E0C70"/>
    <w:rsid w:val="004E3EB9"/>
    <w:rsid w:val="004E48C8"/>
    <w:rsid w:val="004E4E8E"/>
    <w:rsid w:val="004F367B"/>
    <w:rsid w:val="004F37D3"/>
    <w:rsid w:val="004F7157"/>
    <w:rsid w:val="00501055"/>
    <w:rsid w:val="00501DDC"/>
    <w:rsid w:val="005027F0"/>
    <w:rsid w:val="0050706B"/>
    <w:rsid w:val="005118B9"/>
    <w:rsid w:val="0051268F"/>
    <w:rsid w:val="00516321"/>
    <w:rsid w:val="005170E9"/>
    <w:rsid w:val="00517F3C"/>
    <w:rsid w:val="005206B5"/>
    <w:rsid w:val="00522A43"/>
    <w:rsid w:val="005407D1"/>
    <w:rsid w:val="00543830"/>
    <w:rsid w:val="00545462"/>
    <w:rsid w:val="00547D4E"/>
    <w:rsid w:val="005568D3"/>
    <w:rsid w:val="005605BC"/>
    <w:rsid w:val="0056405D"/>
    <w:rsid w:val="00575BAF"/>
    <w:rsid w:val="005771B8"/>
    <w:rsid w:val="0058049A"/>
    <w:rsid w:val="00590082"/>
    <w:rsid w:val="005A0580"/>
    <w:rsid w:val="005A4418"/>
    <w:rsid w:val="005B307F"/>
    <w:rsid w:val="005B584A"/>
    <w:rsid w:val="005D044E"/>
    <w:rsid w:val="005E41B2"/>
    <w:rsid w:val="005F32FC"/>
    <w:rsid w:val="00601BF8"/>
    <w:rsid w:val="00611035"/>
    <w:rsid w:val="00612383"/>
    <w:rsid w:val="00613779"/>
    <w:rsid w:val="006165BD"/>
    <w:rsid w:val="0061673A"/>
    <w:rsid w:val="00621D07"/>
    <w:rsid w:val="00622067"/>
    <w:rsid w:val="00625667"/>
    <w:rsid w:val="00640E4E"/>
    <w:rsid w:val="00643FEC"/>
    <w:rsid w:val="00646C99"/>
    <w:rsid w:val="006677C2"/>
    <w:rsid w:val="006702C1"/>
    <w:rsid w:val="00670B8C"/>
    <w:rsid w:val="0067370F"/>
    <w:rsid w:val="00673E28"/>
    <w:rsid w:val="006762E8"/>
    <w:rsid w:val="0068163A"/>
    <w:rsid w:val="00683894"/>
    <w:rsid w:val="00685920"/>
    <w:rsid w:val="00690B8E"/>
    <w:rsid w:val="00693630"/>
    <w:rsid w:val="00693BA5"/>
    <w:rsid w:val="00695945"/>
    <w:rsid w:val="006A0972"/>
    <w:rsid w:val="006A2788"/>
    <w:rsid w:val="006A3C6A"/>
    <w:rsid w:val="006A5920"/>
    <w:rsid w:val="006A5CF2"/>
    <w:rsid w:val="006A7948"/>
    <w:rsid w:val="006B2AF2"/>
    <w:rsid w:val="006B64FD"/>
    <w:rsid w:val="006C2C4C"/>
    <w:rsid w:val="006C641A"/>
    <w:rsid w:val="006D137C"/>
    <w:rsid w:val="006D4B6E"/>
    <w:rsid w:val="006D67EF"/>
    <w:rsid w:val="006E1DF0"/>
    <w:rsid w:val="006E6664"/>
    <w:rsid w:val="006E6B98"/>
    <w:rsid w:val="006F70B8"/>
    <w:rsid w:val="00704EA3"/>
    <w:rsid w:val="00707724"/>
    <w:rsid w:val="007114DC"/>
    <w:rsid w:val="007143F8"/>
    <w:rsid w:val="007176DC"/>
    <w:rsid w:val="00722C8D"/>
    <w:rsid w:val="00724253"/>
    <w:rsid w:val="007368DC"/>
    <w:rsid w:val="00737878"/>
    <w:rsid w:val="00737CF1"/>
    <w:rsid w:val="007521D9"/>
    <w:rsid w:val="00763851"/>
    <w:rsid w:val="00765CDF"/>
    <w:rsid w:val="00770C6B"/>
    <w:rsid w:val="0077242E"/>
    <w:rsid w:val="007753FD"/>
    <w:rsid w:val="00775E16"/>
    <w:rsid w:val="00782873"/>
    <w:rsid w:val="00784353"/>
    <w:rsid w:val="00786ACD"/>
    <w:rsid w:val="00787448"/>
    <w:rsid w:val="00790C8C"/>
    <w:rsid w:val="007970C4"/>
    <w:rsid w:val="007A0005"/>
    <w:rsid w:val="007A1B54"/>
    <w:rsid w:val="007A285B"/>
    <w:rsid w:val="007B33B1"/>
    <w:rsid w:val="007B3DFE"/>
    <w:rsid w:val="007B502D"/>
    <w:rsid w:val="007B759C"/>
    <w:rsid w:val="007E0AAF"/>
    <w:rsid w:val="007E0D3F"/>
    <w:rsid w:val="007E15E3"/>
    <w:rsid w:val="007E5089"/>
    <w:rsid w:val="007F3AE3"/>
    <w:rsid w:val="007F570E"/>
    <w:rsid w:val="007F5DAE"/>
    <w:rsid w:val="007F6D9B"/>
    <w:rsid w:val="00801436"/>
    <w:rsid w:val="008025DC"/>
    <w:rsid w:val="00815565"/>
    <w:rsid w:val="00816E45"/>
    <w:rsid w:val="008207E4"/>
    <w:rsid w:val="00820BB2"/>
    <w:rsid w:val="00822A9D"/>
    <w:rsid w:val="00823014"/>
    <w:rsid w:val="0082521F"/>
    <w:rsid w:val="00833478"/>
    <w:rsid w:val="008343AB"/>
    <w:rsid w:val="008403F8"/>
    <w:rsid w:val="00842C70"/>
    <w:rsid w:val="00844F4B"/>
    <w:rsid w:val="00847D9D"/>
    <w:rsid w:val="008652A9"/>
    <w:rsid w:val="00865FB9"/>
    <w:rsid w:val="008725F3"/>
    <w:rsid w:val="00873242"/>
    <w:rsid w:val="00877B9F"/>
    <w:rsid w:val="0088284D"/>
    <w:rsid w:val="00887544"/>
    <w:rsid w:val="00893879"/>
    <w:rsid w:val="008958C7"/>
    <w:rsid w:val="008A7644"/>
    <w:rsid w:val="008B572F"/>
    <w:rsid w:val="008B720F"/>
    <w:rsid w:val="008C0A58"/>
    <w:rsid w:val="008D1A28"/>
    <w:rsid w:val="008D1AC2"/>
    <w:rsid w:val="008D74A4"/>
    <w:rsid w:val="008E51AA"/>
    <w:rsid w:val="008E6E14"/>
    <w:rsid w:val="008E6F21"/>
    <w:rsid w:val="008F0DB2"/>
    <w:rsid w:val="008F1B48"/>
    <w:rsid w:val="008F235A"/>
    <w:rsid w:val="008F527B"/>
    <w:rsid w:val="008F7C60"/>
    <w:rsid w:val="009013D5"/>
    <w:rsid w:val="00904072"/>
    <w:rsid w:val="00921FB8"/>
    <w:rsid w:val="0092349A"/>
    <w:rsid w:val="00932484"/>
    <w:rsid w:val="00935553"/>
    <w:rsid w:val="0093613C"/>
    <w:rsid w:val="009438C1"/>
    <w:rsid w:val="00951DCA"/>
    <w:rsid w:val="00952297"/>
    <w:rsid w:val="00957B0F"/>
    <w:rsid w:val="00965E28"/>
    <w:rsid w:val="00980B51"/>
    <w:rsid w:val="009821E5"/>
    <w:rsid w:val="00982878"/>
    <w:rsid w:val="0098454D"/>
    <w:rsid w:val="00987F80"/>
    <w:rsid w:val="009928B7"/>
    <w:rsid w:val="00995672"/>
    <w:rsid w:val="009A0187"/>
    <w:rsid w:val="009A1CC0"/>
    <w:rsid w:val="009A6CD3"/>
    <w:rsid w:val="009B2838"/>
    <w:rsid w:val="009B5FE8"/>
    <w:rsid w:val="009B6E96"/>
    <w:rsid w:val="009D39AE"/>
    <w:rsid w:val="009E158A"/>
    <w:rsid w:val="009E185A"/>
    <w:rsid w:val="009E437D"/>
    <w:rsid w:val="009E6972"/>
    <w:rsid w:val="009E6C19"/>
    <w:rsid w:val="009F2918"/>
    <w:rsid w:val="009F400A"/>
    <w:rsid w:val="00A02250"/>
    <w:rsid w:val="00A03975"/>
    <w:rsid w:val="00A03FFC"/>
    <w:rsid w:val="00A045E6"/>
    <w:rsid w:val="00A06522"/>
    <w:rsid w:val="00A2348D"/>
    <w:rsid w:val="00A236E2"/>
    <w:rsid w:val="00A357AD"/>
    <w:rsid w:val="00A41ACD"/>
    <w:rsid w:val="00A42053"/>
    <w:rsid w:val="00A43BE5"/>
    <w:rsid w:val="00A62AC2"/>
    <w:rsid w:val="00A775DA"/>
    <w:rsid w:val="00A83138"/>
    <w:rsid w:val="00A94D7C"/>
    <w:rsid w:val="00A96CB0"/>
    <w:rsid w:val="00AA012D"/>
    <w:rsid w:val="00AA6486"/>
    <w:rsid w:val="00AA650D"/>
    <w:rsid w:val="00AB1F91"/>
    <w:rsid w:val="00AB2796"/>
    <w:rsid w:val="00AB2ECC"/>
    <w:rsid w:val="00AB55CA"/>
    <w:rsid w:val="00AC6E80"/>
    <w:rsid w:val="00AC7952"/>
    <w:rsid w:val="00AD06AB"/>
    <w:rsid w:val="00AD2050"/>
    <w:rsid w:val="00AD2A40"/>
    <w:rsid w:val="00AE0842"/>
    <w:rsid w:val="00AE24BF"/>
    <w:rsid w:val="00AF6242"/>
    <w:rsid w:val="00AF669E"/>
    <w:rsid w:val="00B0007A"/>
    <w:rsid w:val="00B046DB"/>
    <w:rsid w:val="00B163DC"/>
    <w:rsid w:val="00B22249"/>
    <w:rsid w:val="00B23F8B"/>
    <w:rsid w:val="00B25115"/>
    <w:rsid w:val="00B26F5C"/>
    <w:rsid w:val="00B332C5"/>
    <w:rsid w:val="00B370E1"/>
    <w:rsid w:val="00B41F56"/>
    <w:rsid w:val="00B47E11"/>
    <w:rsid w:val="00B6070E"/>
    <w:rsid w:val="00B70D35"/>
    <w:rsid w:val="00B74346"/>
    <w:rsid w:val="00B769A8"/>
    <w:rsid w:val="00B80D7D"/>
    <w:rsid w:val="00B9083B"/>
    <w:rsid w:val="00B94837"/>
    <w:rsid w:val="00BA1608"/>
    <w:rsid w:val="00BA66B1"/>
    <w:rsid w:val="00BA66D3"/>
    <w:rsid w:val="00BB00D8"/>
    <w:rsid w:val="00BB2FE0"/>
    <w:rsid w:val="00BB3AD9"/>
    <w:rsid w:val="00BB5071"/>
    <w:rsid w:val="00BB6A5B"/>
    <w:rsid w:val="00BC4113"/>
    <w:rsid w:val="00BC4D68"/>
    <w:rsid w:val="00BD1A33"/>
    <w:rsid w:val="00BD3FF0"/>
    <w:rsid w:val="00BD511E"/>
    <w:rsid w:val="00BE0F4E"/>
    <w:rsid w:val="00BE33FD"/>
    <w:rsid w:val="00BE42D2"/>
    <w:rsid w:val="00BF7CC7"/>
    <w:rsid w:val="00C0011B"/>
    <w:rsid w:val="00C06518"/>
    <w:rsid w:val="00C1336F"/>
    <w:rsid w:val="00C14115"/>
    <w:rsid w:val="00C145B6"/>
    <w:rsid w:val="00C17D90"/>
    <w:rsid w:val="00C265BC"/>
    <w:rsid w:val="00C3135A"/>
    <w:rsid w:val="00C362EF"/>
    <w:rsid w:val="00C41442"/>
    <w:rsid w:val="00C42BB0"/>
    <w:rsid w:val="00C45D08"/>
    <w:rsid w:val="00C50069"/>
    <w:rsid w:val="00C510D7"/>
    <w:rsid w:val="00C51A53"/>
    <w:rsid w:val="00C55E7A"/>
    <w:rsid w:val="00C60FA0"/>
    <w:rsid w:val="00C61AA8"/>
    <w:rsid w:val="00C63DB0"/>
    <w:rsid w:val="00C70A41"/>
    <w:rsid w:val="00C71B60"/>
    <w:rsid w:val="00C735B9"/>
    <w:rsid w:val="00C75027"/>
    <w:rsid w:val="00C768FE"/>
    <w:rsid w:val="00C91172"/>
    <w:rsid w:val="00C91219"/>
    <w:rsid w:val="00C95292"/>
    <w:rsid w:val="00C9668F"/>
    <w:rsid w:val="00CC002B"/>
    <w:rsid w:val="00CC0458"/>
    <w:rsid w:val="00CC20C0"/>
    <w:rsid w:val="00CC30F3"/>
    <w:rsid w:val="00CE3791"/>
    <w:rsid w:val="00CF2ACC"/>
    <w:rsid w:val="00CF6880"/>
    <w:rsid w:val="00D00087"/>
    <w:rsid w:val="00D037E9"/>
    <w:rsid w:val="00D16B97"/>
    <w:rsid w:val="00D2345A"/>
    <w:rsid w:val="00D26530"/>
    <w:rsid w:val="00D268DD"/>
    <w:rsid w:val="00D33A08"/>
    <w:rsid w:val="00D35330"/>
    <w:rsid w:val="00D462C3"/>
    <w:rsid w:val="00D62D30"/>
    <w:rsid w:val="00D7094F"/>
    <w:rsid w:val="00D74757"/>
    <w:rsid w:val="00D9136E"/>
    <w:rsid w:val="00D92CB9"/>
    <w:rsid w:val="00D9326B"/>
    <w:rsid w:val="00D95ADF"/>
    <w:rsid w:val="00DB46A2"/>
    <w:rsid w:val="00DB6DE7"/>
    <w:rsid w:val="00DB7E3B"/>
    <w:rsid w:val="00DC12BB"/>
    <w:rsid w:val="00DC38A0"/>
    <w:rsid w:val="00DC7310"/>
    <w:rsid w:val="00DD0644"/>
    <w:rsid w:val="00DD1961"/>
    <w:rsid w:val="00DE41C8"/>
    <w:rsid w:val="00DF2B31"/>
    <w:rsid w:val="00DF4D6D"/>
    <w:rsid w:val="00E04C7A"/>
    <w:rsid w:val="00E155D1"/>
    <w:rsid w:val="00E26F94"/>
    <w:rsid w:val="00E3107A"/>
    <w:rsid w:val="00E3547F"/>
    <w:rsid w:val="00E3550B"/>
    <w:rsid w:val="00E402CD"/>
    <w:rsid w:val="00E405E1"/>
    <w:rsid w:val="00E52E62"/>
    <w:rsid w:val="00E92082"/>
    <w:rsid w:val="00E97441"/>
    <w:rsid w:val="00E9BC4E"/>
    <w:rsid w:val="00EA098B"/>
    <w:rsid w:val="00EA287E"/>
    <w:rsid w:val="00EA2DAC"/>
    <w:rsid w:val="00EA57A9"/>
    <w:rsid w:val="00EB08A5"/>
    <w:rsid w:val="00EC1970"/>
    <w:rsid w:val="00EC2506"/>
    <w:rsid w:val="00EC2C2F"/>
    <w:rsid w:val="00EC4B46"/>
    <w:rsid w:val="00EC6C5D"/>
    <w:rsid w:val="00ED4505"/>
    <w:rsid w:val="00ED5A58"/>
    <w:rsid w:val="00ED5BAD"/>
    <w:rsid w:val="00EE10CA"/>
    <w:rsid w:val="00EE1F88"/>
    <w:rsid w:val="00EE56E6"/>
    <w:rsid w:val="00EE6C96"/>
    <w:rsid w:val="00EF0673"/>
    <w:rsid w:val="00F03B7B"/>
    <w:rsid w:val="00F06F7F"/>
    <w:rsid w:val="00F2090A"/>
    <w:rsid w:val="00F2237D"/>
    <w:rsid w:val="00F24AEA"/>
    <w:rsid w:val="00F26FC8"/>
    <w:rsid w:val="00F71FC9"/>
    <w:rsid w:val="00F73A5B"/>
    <w:rsid w:val="00F73D70"/>
    <w:rsid w:val="00F754F0"/>
    <w:rsid w:val="00F80628"/>
    <w:rsid w:val="00F81920"/>
    <w:rsid w:val="00F82FCD"/>
    <w:rsid w:val="00F84E08"/>
    <w:rsid w:val="00F94BFE"/>
    <w:rsid w:val="00F97911"/>
    <w:rsid w:val="00FA4199"/>
    <w:rsid w:val="00FB7512"/>
    <w:rsid w:val="00FD0FC7"/>
    <w:rsid w:val="00FD3C35"/>
    <w:rsid w:val="00FD4B78"/>
    <w:rsid w:val="00FE57ED"/>
    <w:rsid w:val="00FE727D"/>
    <w:rsid w:val="00FF0077"/>
    <w:rsid w:val="00FF795E"/>
    <w:rsid w:val="0154D5F8"/>
    <w:rsid w:val="01845CB5"/>
    <w:rsid w:val="018EE72F"/>
    <w:rsid w:val="01A973CE"/>
    <w:rsid w:val="0215AE07"/>
    <w:rsid w:val="02769D51"/>
    <w:rsid w:val="02E83103"/>
    <w:rsid w:val="02EE3614"/>
    <w:rsid w:val="031CC449"/>
    <w:rsid w:val="0354062B"/>
    <w:rsid w:val="0388C751"/>
    <w:rsid w:val="03F15B81"/>
    <w:rsid w:val="049C2892"/>
    <w:rsid w:val="0505BEC2"/>
    <w:rsid w:val="05F11AD1"/>
    <w:rsid w:val="065B5AA7"/>
    <w:rsid w:val="066A73B9"/>
    <w:rsid w:val="07249EAC"/>
    <w:rsid w:val="0729425B"/>
    <w:rsid w:val="0759B74F"/>
    <w:rsid w:val="07691CD3"/>
    <w:rsid w:val="0772DDE4"/>
    <w:rsid w:val="0794422A"/>
    <w:rsid w:val="0806441A"/>
    <w:rsid w:val="083790F9"/>
    <w:rsid w:val="085E33DD"/>
    <w:rsid w:val="0872C71D"/>
    <w:rsid w:val="08B4359F"/>
    <w:rsid w:val="0901976B"/>
    <w:rsid w:val="09733781"/>
    <w:rsid w:val="09DEE078"/>
    <w:rsid w:val="0A822E81"/>
    <w:rsid w:val="0BAE70D3"/>
    <w:rsid w:val="0BB7CD08"/>
    <w:rsid w:val="0BBEB16D"/>
    <w:rsid w:val="0BE64258"/>
    <w:rsid w:val="0BF49D0F"/>
    <w:rsid w:val="0C1F0F11"/>
    <w:rsid w:val="0C50C37E"/>
    <w:rsid w:val="0C70FAA6"/>
    <w:rsid w:val="0C73EC3E"/>
    <w:rsid w:val="0CBA4454"/>
    <w:rsid w:val="0D0D2E4E"/>
    <w:rsid w:val="0D7F35F6"/>
    <w:rsid w:val="0DAF1A39"/>
    <w:rsid w:val="0DF63564"/>
    <w:rsid w:val="0E467619"/>
    <w:rsid w:val="0E6D2ADB"/>
    <w:rsid w:val="0E732F88"/>
    <w:rsid w:val="0E77F2A4"/>
    <w:rsid w:val="0EE5398F"/>
    <w:rsid w:val="0F1531A4"/>
    <w:rsid w:val="0F1FFF0D"/>
    <w:rsid w:val="0F4062C6"/>
    <w:rsid w:val="0FB2713F"/>
    <w:rsid w:val="102ABF92"/>
    <w:rsid w:val="103CE725"/>
    <w:rsid w:val="1098D164"/>
    <w:rsid w:val="10B9B37B"/>
    <w:rsid w:val="1106882A"/>
    <w:rsid w:val="115CB32B"/>
    <w:rsid w:val="1203EA00"/>
    <w:rsid w:val="1244199B"/>
    <w:rsid w:val="128D7337"/>
    <w:rsid w:val="12F46C7D"/>
    <w:rsid w:val="13328650"/>
    <w:rsid w:val="1346904B"/>
    <w:rsid w:val="137E0878"/>
    <w:rsid w:val="138B9220"/>
    <w:rsid w:val="13DC3B4F"/>
    <w:rsid w:val="13FEA8C3"/>
    <w:rsid w:val="1473029B"/>
    <w:rsid w:val="14914E2E"/>
    <w:rsid w:val="14AE7920"/>
    <w:rsid w:val="14B3AE1D"/>
    <w:rsid w:val="15A76C0D"/>
    <w:rsid w:val="15F458D4"/>
    <w:rsid w:val="16534CFF"/>
    <w:rsid w:val="1657E30F"/>
    <w:rsid w:val="16BEF8A3"/>
    <w:rsid w:val="16DB1566"/>
    <w:rsid w:val="16ECF6DC"/>
    <w:rsid w:val="171562DE"/>
    <w:rsid w:val="175629B5"/>
    <w:rsid w:val="17947979"/>
    <w:rsid w:val="17AAA35D"/>
    <w:rsid w:val="1829C947"/>
    <w:rsid w:val="185C0042"/>
    <w:rsid w:val="189C76DB"/>
    <w:rsid w:val="18F9B726"/>
    <w:rsid w:val="18FBD0F3"/>
    <w:rsid w:val="194C1FAE"/>
    <w:rsid w:val="195B02E1"/>
    <w:rsid w:val="19901A1D"/>
    <w:rsid w:val="1A6B70CF"/>
    <w:rsid w:val="1A6D3DC9"/>
    <w:rsid w:val="1ABEF6D9"/>
    <w:rsid w:val="1B3D3BF5"/>
    <w:rsid w:val="1B505D2B"/>
    <w:rsid w:val="1B5458B4"/>
    <w:rsid w:val="1B6792E3"/>
    <w:rsid w:val="1B73B8E6"/>
    <w:rsid w:val="1B7C6FBA"/>
    <w:rsid w:val="1B832CD5"/>
    <w:rsid w:val="1C3B2418"/>
    <w:rsid w:val="1CA3D748"/>
    <w:rsid w:val="1D1A78A9"/>
    <w:rsid w:val="1D5AAA3B"/>
    <w:rsid w:val="1D94CDB7"/>
    <w:rsid w:val="1DCD2849"/>
    <w:rsid w:val="1E0A8E2A"/>
    <w:rsid w:val="1E4C98EB"/>
    <w:rsid w:val="1E92913E"/>
    <w:rsid w:val="1EB6490A"/>
    <w:rsid w:val="1EDD523F"/>
    <w:rsid w:val="1EF4CC37"/>
    <w:rsid w:val="1F030D3F"/>
    <w:rsid w:val="1F1E33FF"/>
    <w:rsid w:val="1F3B0BE9"/>
    <w:rsid w:val="1FAA6F6B"/>
    <w:rsid w:val="1FBF8F17"/>
    <w:rsid w:val="1FC77C9D"/>
    <w:rsid w:val="1FE524F2"/>
    <w:rsid w:val="2011368E"/>
    <w:rsid w:val="201DD7F9"/>
    <w:rsid w:val="203FEE61"/>
    <w:rsid w:val="207973D3"/>
    <w:rsid w:val="21168AF3"/>
    <w:rsid w:val="217383EF"/>
    <w:rsid w:val="220803AD"/>
    <w:rsid w:val="2253CC31"/>
    <w:rsid w:val="22A0996C"/>
    <w:rsid w:val="23198831"/>
    <w:rsid w:val="23881AC5"/>
    <w:rsid w:val="23DBFF51"/>
    <w:rsid w:val="23ECF26C"/>
    <w:rsid w:val="242CF55E"/>
    <w:rsid w:val="2470DD9A"/>
    <w:rsid w:val="247EF143"/>
    <w:rsid w:val="24825052"/>
    <w:rsid w:val="24FE13D1"/>
    <w:rsid w:val="24FE13D6"/>
    <w:rsid w:val="2532745F"/>
    <w:rsid w:val="2542FB2E"/>
    <w:rsid w:val="25664CAE"/>
    <w:rsid w:val="2581437E"/>
    <w:rsid w:val="25EE1AFD"/>
    <w:rsid w:val="26558BA7"/>
    <w:rsid w:val="2681F26D"/>
    <w:rsid w:val="26F8EF35"/>
    <w:rsid w:val="2703EC69"/>
    <w:rsid w:val="27B3741D"/>
    <w:rsid w:val="286A1521"/>
    <w:rsid w:val="2881FBF7"/>
    <w:rsid w:val="28D01AA7"/>
    <w:rsid w:val="28F3FDE7"/>
    <w:rsid w:val="2904CB81"/>
    <w:rsid w:val="2948FAC8"/>
    <w:rsid w:val="296AF601"/>
    <w:rsid w:val="29D31391"/>
    <w:rsid w:val="2A4062E2"/>
    <w:rsid w:val="2AEF7350"/>
    <w:rsid w:val="2B30720A"/>
    <w:rsid w:val="2B77C09D"/>
    <w:rsid w:val="2C3081DB"/>
    <w:rsid w:val="2C36A5DE"/>
    <w:rsid w:val="2C58C17D"/>
    <w:rsid w:val="2C8F2B2A"/>
    <w:rsid w:val="2CA1E651"/>
    <w:rsid w:val="2CDB5377"/>
    <w:rsid w:val="2CDC9159"/>
    <w:rsid w:val="2CE0E4D6"/>
    <w:rsid w:val="2D761FCB"/>
    <w:rsid w:val="2D8BFF42"/>
    <w:rsid w:val="2D93243F"/>
    <w:rsid w:val="2D993519"/>
    <w:rsid w:val="2E07A09C"/>
    <w:rsid w:val="2EA9E9A7"/>
    <w:rsid w:val="2F65F757"/>
    <w:rsid w:val="2FCD8C74"/>
    <w:rsid w:val="2FD7D6EF"/>
    <w:rsid w:val="2FFE28CB"/>
    <w:rsid w:val="300FAC56"/>
    <w:rsid w:val="3042DDD8"/>
    <w:rsid w:val="308BB43E"/>
    <w:rsid w:val="317970C8"/>
    <w:rsid w:val="31860E70"/>
    <w:rsid w:val="31E3C945"/>
    <w:rsid w:val="32218335"/>
    <w:rsid w:val="323570A3"/>
    <w:rsid w:val="32512A2F"/>
    <w:rsid w:val="32C1E962"/>
    <w:rsid w:val="335FEFAF"/>
    <w:rsid w:val="338A49E7"/>
    <w:rsid w:val="3444F5CF"/>
    <w:rsid w:val="349B1B4F"/>
    <w:rsid w:val="34F88D46"/>
    <w:rsid w:val="352D282D"/>
    <w:rsid w:val="3593186D"/>
    <w:rsid w:val="359B252C"/>
    <w:rsid w:val="35B389D8"/>
    <w:rsid w:val="35CB3404"/>
    <w:rsid w:val="361F058D"/>
    <w:rsid w:val="361F2825"/>
    <w:rsid w:val="36BD9D6E"/>
    <w:rsid w:val="376C167D"/>
    <w:rsid w:val="37E20942"/>
    <w:rsid w:val="38194D5B"/>
    <w:rsid w:val="381DF7ED"/>
    <w:rsid w:val="38B2525B"/>
    <w:rsid w:val="392A254E"/>
    <w:rsid w:val="39A7B6B8"/>
    <w:rsid w:val="39D021D8"/>
    <w:rsid w:val="39EE10E1"/>
    <w:rsid w:val="39F1EABC"/>
    <w:rsid w:val="39FC241E"/>
    <w:rsid w:val="3A1E8766"/>
    <w:rsid w:val="3A20DE2C"/>
    <w:rsid w:val="3A372D94"/>
    <w:rsid w:val="3A3BDDA8"/>
    <w:rsid w:val="3A98B4AF"/>
    <w:rsid w:val="3B072AB1"/>
    <w:rsid w:val="3B27AD20"/>
    <w:rsid w:val="3BDBC19C"/>
    <w:rsid w:val="3C659A41"/>
    <w:rsid w:val="3C964AC6"/>
    <w:rsid w:val="3CF8444E"/>
    <w:rsid w:val="3CF94264"/>
    <w:rsid w:val="3D7D95A8"/>
    <w:rsid w:val="3D86BA5B"/>
    <w:rsid w:val="3DA0FDAD"/>
    <w:rsid w:val="3DABEDE8"/>
    <w:rsid w:val="3E13CB2E"/>
    <w:rsid w:val="3E24FA05"/>
    <w:rsid w:val="3E7D0171"/>
    <w:rsid w:val="3E89B09B"/>
    <w:rsid w:val="3E984F53"/>
    <w:rsid w:val="3E9E3775"/>
    <w:rsid w:val="3EBCD8F4"/>
    <w:rsid w:val="3ED40A73"/>
    <w:rsid w:val="3F07F041"/>
    <w:rsid w:val="3F196609"/>
    <w:rsid w:val="3F638C5B"/>
    <w:rsid w:val="3F7FA6F6"/>
    <w:rsid w:val="3F997445"/>
    <w:rsid w:val="3FB26BBB"/>
    <w:rsid w:val="401DA667"/>
    <w:rsid w:val="4021483D"/>
    <w:rsid w:val="40A43BE3"/>
    <w:rsid w:val="40DD46F4"/>
    <w:rsid w:val="40E38EF3"/>
    <w:rsid w:val="41144D33"/>
    <w:rsid w:val="414C13F5"/>
    <w:rsid w:val="41639DC7"/>
    <w:rsid w:val="418234E5"/>
    <w:rsid w:val="41DBEFBE"/>
    <w:rsid w:val="42A91DBA"/>
    <w:rsid w:val="42E2B75F"/>
    <w:rsid w:val="42FEF07D"/>
    <w:rsid w:val="432BAF68"/>
    <w:rsid w:val="43330263"/>
    <w:rsid w:val="439F99FF"/>
    <w:rsid w:val="43B1B0BB"/>
    <w:rsid w:val="43B977C6"/>
    <w:rsid w:val="4435C4FD"/>
    <w:rsid w:val="44A95DD9"/>
    <w:rsid w:val="44B323E8"/>
    <w:rsid w:val="44F57A39"/>
    <w:rsid w:val="454B397D"/>
    <w:rsid w:val="4570F82B"/>
    <w:rsid w:val="458CB03E"/>
    <w:rsid w:val="45A1CFEA"/>
    <w:rsid w:val="469413F0"/>
    <w:rsid w:val="46FA41F2"/>
    <w:rsid w:val="4744F293"/>
    <w:rsid w:val="478C6789"/>
    <w:rsid w:val="47C0791B"/>
    <w:rsid w:val="47D472E2"/>
    <w:rsid w:val="47E32640"/>
    <w:rsid w:val="48035698"/>
    <w:rsid w:val="4806D82D"/>
    <w:rsid w:val="482BAECC"/>
    <w:rsid w:val="487FB272"/>
    <w:rsid w:val="48DC9BB4"/>
    <w:rsid w:val="492BD233"/>
    <w:rsid w:val="496A513B"/>
    <w:rsid w:val="49776995"/>
    <w:rsid w:val="4A1BF5F4"/>
    <w:rsid w:val="4A9BA091"/>
    <w:rsid w:val="4AAA3F1F"/>
    <w:rsid w:val="4AF46442"/>
    <w:rsid w:val="4B0F3AD2"/>
    <w:rsid w:val="4C1D49A4"/>
    <w:rsid w:val="4C4F57CC"/>
    <w:rsid w:val="4CA1CC7E"/>
    <w:rsid w:val="4CCD71F6"/>
    <w:rsid w:val="4CCF9CFB"/>
    <w:rsid w:val="4D097CD5"/>
    <w:rsid w:val="4DBFD20F"/>
    <w:rsid w:val="4E0003A1"/>
    <w:rsid w:val="4FD8DD75"/>
    <w:rsid w:val="506E8112"/>
    <w:rsid w:val="509136C0"/>
    <w:rsid w:val="50B4ACFF"/>
    <w:rsid w:val="50BBE5C5"/>
    <w:rsid w:val="50BFA845"/>
    <w:rsid w:val="519BDD8C"/>
    <w:rsid w:val="51C6F6F8"/>
    <w:rsid w:val="52A118BF"/>
    <w:rsid w:val="52B84896"/>
    <w:rsid w:val="532D2351"/>
    <w:rsid w:val="534A095C"/>
    <w:rsid w:val="535AED88"/>
    <w:rsid w:val="538C9FE7"/>
    <w:rsid w:val="545F7DCE"/>
    <w:rsid w:val="54A1C607"/>
    <w:rsid w:val="551A1757"/>
    <w:rsid w:val="55D2A67E"/>
    <w:rsid w:val="56034397"/>
    <w:rsid w:val="562FB3D7"/>
    <w:rsid w:val="565D7E1D"/>
    <w:rsid w:val="56B308EF"/>
    <w:rsid w:val="57218231"/>
    <w:rsid w:val="573F4F7C"/>
    <w:rsid w:val="5742893E"/>
    <w:rsid w:val="57576331"/>
    <w:rsid w:val="57D4AB0B"/>
    <w:rsid w:val="58013790"/>
    <w:rsid w:val="580B1F10"/>
    <w:rsid w:val="586D4D3D"/>
    <w:rsid w:val="58E9D3D7"/>
    <w:rsid w:val="592E77F6"/>
    <w:rsid w:val="59860003"/>
    <w:rsid w:val="599CBA4F"/>
    <w:rsid w:val="59D5263B"/>
    <w:rsid w:val="5AB99523"/>
    <w:rsid w:val="5BC343DA"/>
    <w:rsid w:val="5C110732"/>
    <w:rsid w:val="5C1D0A3C"/>
    <w:rsid w:val="5C8A26BE"/>
    <w:rsid w:val="5C9F3A58"/>
    <w:rsid w:val="5D1327A8"/>
    <w:rsid w:val="5D1C4758"/>
    <w:rsid w:val="5D40BE60"/>
    <w:rsid w:val="5D722468"/>
    <w:rsid w:val="5DF135E5"/>
    <w:rsid w:val="5EF3C694"/>
    <w:rsid w:val="5F1A8A46"/>
    <w:rsid w:val="5F22AB2B"/>
    <w:rsid w:val="5FB57DA8"/>
    <w:rsid w:val="5FE521C2"/>
    <w:rsid w:val="600F4DAC"/>
    <w:rsid w:val="60B1269E"/>
    <w:rsid w:val="60C10B82"/>
    <w:rsid w:val="610243CB"/>
    <w:rsid w:val="617BF5D8"/>
    <w:rsid w:val="61917C86"/>
    <w:rsid w:val="61AB1E0D"/>
    <w:rsid w:val="61D3FA30"/>
    <w:rsid w:val="61E66A2F"/>
    <w:rsid w:val="61EDDFC5"/>
    <w:rsid w:val="628452DB"/>
    <w:rsid w:val="638A56B2"/>
    <w:rsid w:val="638CB555"/>
    <w:rsid w:val="63C2B8C9"/>
    <w:rsid w:val="63C61428"/>
    <w:rsid w:val="63E6DCDC"/>
    <w:rsid w:val="649DA7A3"/>
    <w:rsid w:val="650DDF67"/>
    <w:rsid w:val="65999D0C"/>
    <w:rsid w:val="65A84B3E"/>
    <w:rsid w:val="65C8C2E6"/>
    <w:rsid w:val="65EDF675"/>
    <w:rsid w:val="662C1175"/>
    <w:rsid w:val="6646D9D4"/>
    <w:rsid w:val="664FD551"/>
    <w:rsid w:val="6662629C"/>
    <w:rsid w:val="6667D48C"/>
    <w:rsid w:val="6687946C"/>
    <w:rsid w:val="66A8330F"/>
    <w:rsid w:val="66E71193"/>
    <w:rsid w:val="67441B9F"/>
    <w:rsid w:val="681BE5A9"/>
    <w:rsid w:val="68720FD7"/>
    <w:rsid w:val="69046FED"/>
    <w:rsid w:val="6A25B61C"/>
    <w:rsid w:val="6A44A6EF"/>
    <w:rsid w:val="6A527EED"/>
    <w:rsid w:val="6A874B60"/>
    <w:rsid w:val="6ADB3963"/>
    <w:rsid w:val="6AF8676B"/>
    <w:rsid w:val="6B0C67AD"/>
    <w:rsid w:val="6B0D135C"/>
    <w:rsid w:val="6B1E1265"/>
    <w:rsid w:val="6B644C4C"/>
    <w:rsid w:val="6B7E9EDD"/>
    <w:rsid w:val="6BC79EC0"/>
    <w:rsid w:val="6BF0B73B"/>
    <w:rsid w:val="6CAAD8BD"/>
    <w:rsid w:val="6D1FE11E"/>
    <w:rsid w:val="6D437379"/>
    <w:rsid w:val="6DEEA2C2"/>
    <w:rsid w:val="6DF2618C"/>
    <w:rsid w:val="6E0E556B"/>
    <w:rsid w:val="6E22576F"/>
    <w:rsid w:val="6E2EAAA2"/>
    <w:rsid w:val="6E44086F"/>
    <w:rsid w:val="6E807D60"/>
    <w:rsid w:val="6EDF3BBF"/>
    <w:rsid w:val="6F382D25"/>
    <w:rsid w:val="6F63BEED"/>
    <w:rsid w:val="6F988401"/>
    <w:rsid w:val="6FC32AEF"/>
    <w:rsid w:val="6FE95FAB"/>
    <w:rsid w:val="7010FE06"/>
    <w:rsid w:val="7024818A"/>
    <w:rsid w:val="702D5EFC"/>
    <w:rsid w:val="70D87385"/>
    <w:rsid w:val="70EDE1C4"/>
    <w:rsid w:val="70EF7DB3"/>
    <w:rsid w:val="71358DFB"/>
    <w:rsid w:val="71B229D5"/>
    <w:rsid w:val="71DF9EAE"/>
    <w:rsid w:val="732EA9CD"/>
    <w:rsid w:val="739A90F3"/>
    <w:rsid w:val="73DB734C"/>
    <w:rsid w:val="7409764A"/>
    <w:rsid w:val="742F3C40"/>
    <w:rsid w:val="743F394A"/>
    <w:rsid w:val="74565997"/>
    <w:rsid w:val="74FD9FBC"/>
    <w:rsid w:val="7511536B"/>
    <w:rsid w:val="7511CAA6"/>
    <w:rsid w:val="751D150A"/>
    <w:rsid w:val="753AF7E9"/>
    <w:rsid w:val="756BC289"/>
    <w:rsid w:val="758D3919"/>
    <w:rsid w:val="75B307E5"/>
    <w:rsid w:val="75BF6468"/>
    <w:rsid w:val="75DA6078"/>
    <w:rsid w:val="76194416"/>
    <w:rsid w:val="762212D4"/>
    <w:rsid w:val="76325E17"/>
    <w:rsid w:val="763471C0"/>
    <w:rsid w:val="76B6C65F"/>
    <w:rsid w:val="76CC8D1D"/>
    <w:rsid w:val="76DD413E"/>
    <w:rsid w:val="76E05B00"/>
    <w:rsid w:val="772EDD05"/>
    <w:rsid w:val="7742DD47"/>
    <w:rsid w:val="774C318A"/>
    <w:rsid w:val="775251B6"/>
    <w:rsid w:val="7795428F"/>
    <w:rsid w:val="77E73922"/>
    <w:rsid w:val="783870E1"/>
    <w:rsid w:val="78EA2EB7"/>
    <w:rsid w:val="79A36F48"/>
    <w:rsid w:val="79C5929B"/>
    <w:rsid w:val="7A38ADC5"/>
    <w:rsid w:val="7A5D73A5"/>
    <w:rsid w:val="7A712A22"/>
    <w:rsid w:val="7A7A7E09"/>
    <w:rsid w:val="7B32A738"/>
    <w:rsid w:val="7B810C2A"/>
    <w:rsid w:val="7BFE5702"/>
    <w:rsid w:val="7D1CDC8B"/>
    <w:rsid w:val="7D267520"/>
    <w:rsid w:val="7D48F528"/>
    <w:rsid w:val="7DCCD77F"/>
    <w:rsid w:val="7E0A0125"/>
    <w:rsid w:val="7E1B6703"/>
    <w:rsid w:val="7E1F52DC"/>
    <w:rsid w:val="7E603E7E"/>
    <w:rsid w:val="7E730A75"/>
    <w:rsid w:val="7EBB4BCC"/>
    <w:rsid w:val="7F09CAED"/>
    <w:rsid w:val="7F1D1298"/>
    <w:rsid w:val="7F3FCC24"/>
    <w:rsid w:val="7F4047DE"/>
    <w:rsid w:val="7F4DEBEC"/>
    <w:rsid w:val="7FCA4202"/>
    <w:rsid w:val="7FD338F4"/>
    <w:rsid w:val="7FE5238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9C6ECB1"/>
  <w15:chartTrackingRefBased/>
  <w15:docId w15:val="{8C99966F-A9AA-44F2-A4F4-405FDA1D9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42E"/>
    <w:rPr>
      <w:rFonts w:ascii="Arial" w:hAnsi="Arial"/>
      <w:sz w:val="20"/>
    </w:rPr>
  </w:style>
  <w:style w:type="paragraph" w:styleId="Heading1">
    <w:name w:val="heading 1"/>
    <w:basedOn w:val="Normal"/>
    <w:next w:val="Normal"/>
    <w:link w:val="Heading1Char"/>
    <w:uiPriority w:val="9"/>
    <w:qFormat/>
    <w:rsid w:val="00BA66B1"/>
    <w:pPr>
      <w:keepNext/>
      <w:keepLines/>
      <w:spacing w:before="240" w:after="24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2F5EB8"/>
    <w:pPr>
      <w:keepNext/>
      <w:keepLines/>
      <w:spacing w:before="40" w:after="12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66B1"/>
    <w:pPr>
      <w:keepNext/>
      <w:keepLines/>
      <w:spacing w:before="40" w:after="12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0769"/>
    <w:pPr>
      <w:keepNext/>
      <w:keepLines/>
      <w:spacing w:before="40" w:after="0"/>
      <w:outlineLvl w:val="3"/>
    </w:pPr>
    <w:rPr>
      <w:rFonts w:eastAsiaTheme="majorEastAsia" w:cstheme="majorBidi"/>
      <w:iCs/>
      <w:color w:val="2F5496"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6B1"/>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2F5EB8"/>
    <w:rPr>
      <w:rFonts w:ascii="Arial" w:eastAsiaTheme="majorEastAsia" w:hAnsi="Arial" w:cstheme="majorBidi"/>
      <w:color w:val="2F5496" w:themeColor="accent1" w:themeShade="BF"/>
      <w:sz w:val="26"/>
      <w:szCs w:val="26"/>
    </w:rPr>
  </w:style>
  <w:style w:type="character" w:customStyle="1" w:styleId="Heading3Char">
    <w:name w:val="Heading 3 Char"/>
    <w:basedOn w:val="DefaultParagraphFont"/>
    <w:link w:val="Heading3"/>
    <w:uiPriority w:val="9"/>
    <w:rsid w:val="00BA66B1"/>
    <w:rPr>
      <w:rFonts w:ascii="Arial" w:eastAsiaTheme="majorEastAsia" w:hAnsi="Arial" w:cstheme="majorBidi"/>
      <w:color w:val="1F3763" w:themeColor="accent1" w:themeShade="7F"/>
      <w:sz w:val="24"/>
      <w:szCs w:val="24"/>
    </w:rPr>
  </w:style>
  <w:style w:type="character" w:customStyle="1" w:styleId="Heading4Char">
    <w:name w:val="Heading 4 Char"/>
    <w:basedOn w:val="DefaultParagraphFont"/>
    <w:link w:val="Heading4"/>
    <w:uiPriority w:val="9"/>
    <w:rsid w:val="003C0769"/>
    <w:rPr>
      <w:rFonts w:ascii="Arial" w:eastAsiaTheme="majorEastAsia" w:hAnsi="Arial" w:cstheme="majorBidi"/>
      <w:iCs/>
      <w:color w:val="2F5496" w:themeColor="accent1" w:themeShade="BF"/>
    </w:rPr>
  </w:style>
  <w:style w:type="paragraph" w:customStyle="1" w:styleId="ZVEIDatum">
    <w:name w:val="ZVEI Datum"/>
    <w:qFormat/>
    <w:rsid w:val="00847D9D"/>
    <w:pPr>
      <w:spacing w:after="0" w:line="260" w:lineRule="exact"/>
      <w:jc w:val="right"/>
    </w:pPr>
    <w:rPr>
      <w:rFonts w:ascii="Arial" w:hAnsi="Arial"/>
    </w:rPr>
  </w:style>
  <w:style w:type="character" w:styleId="Hyperlink">
    <w:name w:val="Hyperlink"/>
    <w:basedOn w:val="DefaultParagraphFont"/>
    <w:uiPriority w:val="99"/>
    <w:unhideWhenUsed/>
    <w:rsid w:val="00847D9D"/>
    <w:rPr>
      <w:color w:val="0563C1" w:themeColor="hyperlink"/>
      <w:u w:val="single"/>
    </w:rPr>
  </w:style>
  <w:style w:type="paragraph" w:styleId="FootnoteText">
    <w:name w:val="footnote text"/>
    <w:basedOn w:val="Normal"/>
    <w:link w:val="FootnoteTextChar"/>
    <w:uiPriority w:val="99"/>
    <w:semiHidden/>
    <w:unhideWhenUsed/>
    <w:rsid w:val="00847D9D"/>
    <w:pPr>
      <w:spacing w:after="0" w:line="240" w:lineRule="auto"/>
    </w:pPr>
    <w:rPr>
      <w:szCs w:val="20"/>
    </w:rPr>
  </w:style>
  <w:style w:type="character" w:customStyle="1" w:styleId="FootnoteTextChar">
    <w:name w:val="Footnote Text Char"/>
    <w:basedOn w:val="DefaultParagraphFont"/>
    <w:link w:val="FootnoteText"/>
    <w:uiPriority w:val="99"/>
    <w:semiHidden/>
    <w:rsid w:val="00847D9D"/>
    <w:rPr>
      <w:rFonts w:ascii="Arial" w:hAnsi="Arial"/>
      <w:sz w:val="20"/>
      <w:szCs w:val="20"/>
    </w:rPr>
  </w:style>
  <w:style w:type="character" w:styleId="FootnoteReference">
    <w:name w:val="footnote reference"/>
    <w:basedOn w:val="DefaultParagraphFont"/>
    <w:uiPriority w:val="99"/>
    <w:semiHidden/>
    <w:unhideWhenUsed/>
    <w:rsid w:val="00847D9D"/>
    <w:rPr>
      <w:vertAlign w:val="superscript"/>
    </w:rPr>
  </w:style>
  <w:style w:type="table" w:styleId="TableGrid">
    <w:name w:val="Table Grid"/>
    <w:basedOn w:val="TableNormal"/>
    <w:uiPriority w:val="39"/>
    <w:rsid w:val="00847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47D9D"/>
    <w:rPr>
      <w:sz w:val="16"/>
      <w:szCs w:val="16"/>
    </w:rPr>
  </w:style>
  <w:style w:type="paragraph" w:styleId="CommentText">
    <w:name w:val="annotation text"/>
    <w:basedOn w:val="Normal"/>
    <w:link w:val="CommentTextChar"/>
    <w:uiPriority w:val="99"/>
    <w:unhideWhenUsed/>
    <w:rsid w:val="00847D9D"/>
    <w:pPr>
      <w:spacing w:line="240" w:lineRule="auto"/>
    </w:pPr>
    <w:rPr>
      <w:szCs w:val="20"/>
    </w:rPr>
  </w:style>
  <w:style w:type="character" w:customStyle="1" w:styleId="CommentTextChar">
    <w:name w:val="Comment Text Char"/>
    <w:basedOn w:val="DefaultParagraphFont"/>
    <w:link w:val="CommentText"/>
    <w:uiPriority w:val="99"/>
    <w:rsid w:val="00847D9D"/>
    <w:rPr>
      <w:rFonts w:ascii="Arial" w:hAnsi="Arial"/>
      <w:sz w:val="20"/>
      <w:szCs w:val="20"/>
    </w:rPr>
  </w:style>
  <w:style w:type="paragraph" w:styleId="ListParagraph">
    <w:name w:val="List Paragraph"/>
    <w:aliases w:val="Bullet List,FooterText,Task Body,Viñetas (Inicio Parrafo),3 Txt tabla,Zerrenda-paragrafoa,Lista multicolor - Énfasis 11,Lista viñetas,1st level - Bullet List Paragraph,Lettre d'introduction,Bullets_normal,Bullet point,List1,List11,etas1,L"/>
    <w:basedOn w:val="Normal"/>
    <w:link w:val="ListParagraphChar"/>
    <w:uiPriority w:val="34"/>
    <w:qFormat/>
    <w:rsid w:val="00847D9D"/>
    <w:pPr>
      <w:spacing w:line="256" w:lineRule="auto"/>
      <w:ind w:left="720"/>
      <w:contextualSpacing/>
    </w:pPr>
    <w:rPr>
      <w:lang w:val="en-US"/>
    </w:rPr>
  </w:style>
  <w:style w:type="character" w:customStyle="1" w:styleId="ListParagraphChar">
    <w:name w:val="List Paragraph Char"/>
    <w:aliases w:val="Bullet List Char,FooterText Char,Task Body Char,Viñetas (Inicio Parrafo) Char,3 Txt tabla Char,Zerrenda-paragrafoa Char,Lista multicolor - Énfasis 11 Char,Lista viñetas Char,1st level - Bullet List Paragraph Char,Bullets_normal Char"/>
    <w:link w:val="ListParagraph"/>
    <w:uiPriority w:val="34"/>
    <w:qFormat/>
    <w:locked/>
    <w:rsid w:val="00CC0458"/>
    <w:rPr>
      <w:lang w:val="en-US"/>
    </w:rPr>
  </w:style>
  <w:style w:type="paragraph" w:styleId="BalloonText">
    <w:name w:val="Balloon Text"/>
    <w:basedOn w:val="Normal"/>
    <w:link w:val="BalloonTextChar"/>
    <w:uiPriority w:val="99"/>
    <w:semiHidden/>
    <w:unhideWhenUsed/>
    <w:rsid w:val="00847D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7D9D"/>
    <w:rPr>
      <w:rFonts w:ascii="Segoe UI" w:hAnsi="Segoe UI" w:cs="Segoe UI"/>
      <w:sz w:val="18"/>
      <w:szCs w:val="18"/>
    </w:rPr>
  </w:style>
  <w:style w:type="paragraph" w:styleId="Header">
    <w:name w:val="header"/>
    <w:basedOn w:val="Normal"/>
    <w:link w:val="HeaderChar"/>
    <w:uiPriority w:val="99"/>
    <w:unhideWhenUsed/>
    <w:rsid w:val="00B7434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74346"/>
  </w:style>
  <w:style w:type="paragraph" w:styleId="Footer">
    <w:name w:val="footer"/>
    <w:basedOn w:val="Normal"/>
    <w:link w:val="FooterChar"/>
    <w:uiPriority w:val="99"/>
    <w:unhideWhenUsed/>
    <w:rsid w:val="00B7434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74346"/>
  </w:style>
  <w:style w:type="paragraph" w:styleId="CommentSubject">
    <w:name w:val="annotation subject"/>
    <w:basedOn w:val="CommentText"/>
    <w:next w:val="CommentText"/>
    <w:link w:val="CommentSubjectChar"/>
    <w:uiPriority w:val="99"/>
    <w:semiHidden/>
    <w:unhideWhenUsed/>
    <w:rsid w:val="00EA57A9"/>
    <w:rPr>
      <w:rFonts w:asciiTheme="minorHAnsi" w:hAnsiTheme="minorHAnsi"/>
      <w:b/>
      <w:bCs/>
    </w:rPr>
  </w:style>
  <w:style w:type="character" w:customStyle="1" w:styleId="CommentSubjectChar">
    <w:name w:val="Comment Subject Char"/>
    <w:basedOn w:val="CommentTextChar"/>
    <w:link w:val="CommentSubject"/>
    <w:uiPriority w:val="99"/>
    <w:semiHidden/>
    <w:rsid w:val="00EA57A9"/>
    <w:rPr>
      <w:rFonts w:ascii="Arial" w:hAnsi="Arial"/>
      <w:b/>
      <w:bCs/>
      <w:sz w:val="20"/>
      <w:szCs w:val="20"/>
    </w:rPr>
  </w:style>
  <w:style w:type="character" w:styleId="FollowedHyperlink">
    <w:name w:val="FollowedHyperlink"/>
    <w:basedOn w:val="DefaultParagraphFont"/>
    <w:uiPriority w:val="99"/>
    <w:semiHidden/>
    <w:unhideWhenUsed/>
    <w:rsid w:val="008F7C60"/>
    <w:rPr>
      <w:color w:val="954F72" w:themeColor="followedHyperlink"/>
      <w:u w:val="single"/>
    </w:rPr>
  </w:style>
  <w:style w:type="paragraph" w:styleId="Revision">
    <w:name w:val="Revision"/>
    <w:hidden/>
    <w:uiPriority w:val="99"/>
    <w:semiHidden/>
    <w:rsid w:val="008F7C60"/>
    <w:pPr>
      <w:spacing w:after="0" w:line="240" w:lineRule="auto"/>
    </w:pPr>
  </w:style>
  <w:style w:type="character" w:styleId="UnresolvedMention">
    <w:name w:val="Unresolved Mention"/>
    <w:basedOn w:val="DefaultParagraphFont"/>
    <w:uiPriority w:val="99"/>
    <w:semiHidden/>
    <w:unhideWhenUsed/>
    <w:rsid w:val="00EA098B"/>
    <w:rPr>
      <w:color w:val="605E5C"/>
      <w:shd w:val="clear" w:color="auto" w:fill="E1DFDD"/>
    </w:rPr>
  </w:style>
  <w:style w:type="character" w:customStyle="1" w:styleId="AbsatzNummeriertZchn">
    <w:name w:val="Absatz Nummeriert Zchn"/>
    <w:basedOn w:val="DefaultParagraphFont"/>
    <w:link w:val="AbsatzNummeriert"/>
    <w:locked/>
    <w:rsid w:val="006165BD"/>
    <w:rPr>
      <w:rFonts w:ascii="Calibri" w:hAnsi="Calibri" w:cs="Calibri"/>
      <w:color w:val="000000" w:themeColor="text1"/>
      <w:sz w:val="20"/>
      <w:lang w:eastAsia="en-GB"/>
    </w:rPr>
  </w:style>
  <w:style w:type="paragraph" w:customStyle="1" w:styleId="AbsatzNummeriert">
    <w:name w:val="Absatz Nummeriert"/>
    <w:basedOn w:val="ListParagraph"/>
    <w:link w:val="AbsatzNummeriertZchn"/>
    <w:qFormat/>
    <w:rsid w:val="006165BD"/>
    <w:pPr>
      <w:numPr>
        <w:numId w:val="5"/>
      </w:numPr>
      <w:tabs>
        <w:tab w:val="num" w:pos="360"/>
        <w:tab w:val="left" w:pos="7513"/>
      </w:tabs>
      <w:suppressAutoHyphens/>
      <w:spacing w:after="200" w:line="276" w:lineRule="auto"/>
      <w:ind w:left="644" w:firstLine="0"/>
      <w:jc w:val="both"/>
      <w:textboxTightWrap w:val="allLines"/>
    </w:pPr>
    <w:rPr>
      <w:rFonts w:ascii="Calibri" w:hAnsi="Calibri" w:cs="Calibri"/>
      <w:color w:val="000000" w:themeColor="text1"/>
      <w:lang w:val="de-DE" w:eastAsia="en-GB"/>
    </w:rPr>
  </w:style>
  <w:style w:type="paragraph" w:styleId="TOCHeading">
    <w:name w:val="TOC Heading"/>
    <w:basedOn w:val="Heading1"/>
    <w:next w:val="Normal"/>
    <w:uiPriority w:val="39"/>
    <w:unhideWhenUsed/>
    <w:qFormat/>
    <w:rsid w:val="007B3DFE"/>
    <w:pPr>
      <w:outlineLvl w:val="9"/>
    </w:pPr>
    <w:rPr>
      <w:lang w:eastAsia="zh-CN"/>
    </w:rPr>
  </w:style>
  <w:style w:type="paragraph" w:styleId="TOC1">
    <w:name w:val="toc 1"/>
    <w:basedOn w:val="Normal"/>
    <w:next w:val="Normal"/>
    <w:autoRedefine/>
    <w:uiPriority w:val="39"/>
    <w:unhideWhenUsed/>
    <w:rsid w:val="00801436"/>
    <w:pPr>
      <w:spacing w:after="100"/>
    </w:pPr>
  </w:style>
  <w:style w:type="paragraph" w:styleId="TOC2">
    <w:name w:val="toc 2"/>
    <w:basedOn w:val="Normal"/>
    <w:next w:val="Normal"/>
    <w:autoRedefine/>
    <w:uiPriority w:val="39"/>
    <w:unhideWhenUsed/>
    <w:rsid w:val="00801436"/>
    <w:pPr>
      <w:spacing w:after="100"/>
      <w:ind w:left="220"/>
    </w:pPr>
  </w:style>
  <w:style w:type="paragraph" w:styleId="TOC3">
    <w:name w:val="toc 3"/>
    <w:basedOn w:val="Normal"/>
    <w:next w:val="Normal"/>
    <w:autoRedefine/>
    <w:uiPriority w:val="39"/>
    <w:unhideWhenUsed/>
    <w:rsid w:val="00801436"/>
    <w:pPr>
      <w:spacing w:after="100"/>
      <w:ind w:left="440"/>
    </w:pPr>
  </w:style>
  <w:style w:type="paragraph" w:customStyle="1" w:styleId="ITAbsatzohneNr">
    <w:name w:val="IT Absatz ohne Nr."/>
    <w:basedOn w:val="Normal"/>
    <w:link w:val="ITAbsatzohneNrZchn"/>
    <w:rsid w:val="00EC4B46"/>
    <w:pPr>
      <w:spacing w:after="0" w:line="280" w:lineRule="exact"/>
    </w:pPr>
    <w:rPr>
      <w:rFonts w:eastAsia="Times New Roman" w:cs="Times New Roman"/>
      <w:szCs w:val="20"/>
      <w:lang w:eastAsia="de-DE"/>
    </w:rPr>
  </w:style>
  <w:style w:type="character" w:customStyle="1" w:styleId="ITAbsatzohneNrZchn">
    <w:name w:val="IT Absatz ohne Nr. Zchn"/>
    <w:basedOn w:val="DefaultParagraphFont"/>
    <w:link w:val="ITAbsatzohneNr"/>
    <w:rsid w:val="00EC4B46"/>
    <w:rPr>
      <w:rFonts w:ascii="Arial" w:eastAsia="Times New Roman" w:hAnsi="Arial" w:cs="Times New Roman"/>
      <w:sz w:val="20"/>
      <w:szCs w:val="20"/>
      <w:lang w:eastAsia="de-DE"/>
    </w:rPr>
  </w:style>
  <w:style w:type="paragraph" w:customStyle="1" w:styleId="ITberschrift1">
    <w:name w:val="IT Überschrift 1"/>
    <w:next w:val="ITAbsatzohneNr"/>
    <w:link w:val="ITberschrift1ZchnZchn"/>
    <w:qFormat/>
    <w:rsid w:val="00EC4B46"/>
    <w:pPr>
      <w:pageBreakBefore/>
      <w:widowControl w:val="0"/>
      <w:numPr>
        <w:numId w:val="14"/>
      </w:numPr>
      <w:spacing w:after="120" w:line="240" w:lineRule="auto"/>
      <w:outlineLvl w:val="0"/>
    </w:pPr>
    <w:rPr>
      <w:rFonts w:asciiTheme="majorHAnsi" w:eastAsia="Times New Roman" w:hAnsiTheme="majorHAnsi" w:cs="Times New Roman"/>
      <w:b/>
      <w:sz w:val="20"/>
      <w:szCs w:val="20"/>
      <w:u w:val="single"/>
      <w:lang w:val="en-US" w:eastAsia="de-DE"/>
    </w:rPr>
  </w:style>
  <w:style w:type="character" w:customStyle="1" w:styleId="ITberschrift1ZchnZchn">
    <w:name w:val="IT Überschrift 1 Zchn Zchn"/>
    <w:basedOn w:val="DefaultParagraphFont"/>
    <w:link w:val="ITberschrift1"/>
    <w:rsid w:val="00904072"/>
    <w:rPr>
      <w:rFonts w:asciiTheme="majorHAnsi" w:eastAsia="Times New Roman" w:hAnsiTheme="majorHAnsi" w:cs="Times New Roman"/>
      <w:b/>
      <w:sz w:val="20"/>
      <w:szCs w:val="20"/>
      <w:u w:val="single"/>
      <w:lang w:val="en-US" w:eastAsia="de-DE"/>
    </w:rPr>
  </w:style>
  <w:style w:type="paragraph" w:customStyle="1" w:styleId="ITberschrift11">
    <w:name w:val="IT Überschrift 1.1"/>
    <w:next w:val="ITAbsatzohneNr"/>
    <w:link w:val="ITberschrift11Zchn"/>
    <w:qFormat/>
    <w:rsid w:val="00EC4B46"/>
    <w:pPr>
      <w:numPr>
        <w:ilvl w:val="1"/>
        <w:numId w:val="14"/>
      </w:numPr>
      <w:spacing w:before="480" w:after="120" w:line="240" w:lineRule="auto"/>
      <w:outlineLvl w:val="1"/>
    </w:pPr>
    <w:rPr>
      <w:rFonts w:ascii="Arial" w:eastAsia="Times New Roman" w:hAnsi="Arial" w:cs="Times New Roman"/>
      <w:b/>
      <w:sz w:val="24"/>
      <w:szCs w:val="20"/>
      <w:lang w:eastAsia="de-DE"/>
    </w:rPr>
  </w:style>
  <w:style w:type="character" w:customStyle="1" w:styleId="ITberschrift11Zchn">
    <w:name w:val="IT Überschrift 1.1 Zchn"/>
    <w:basedOn w:val="DefaultParagraphFont"/>
    <w:link w:val="ITberschrift11"/>
    <w:rsid w:val="00AF6242"/>
    <w:rPr>
      <w:rFonts w:ascii="Arial" w:eastAsia="Times New Roman" w:hAnsi="Arial" w:cs="Times New Roman"/>
      <w:b/>
      <w:sz w:val="24"/>
      <w:szCs w:val="20"/>
      <w:lang w:eastAsia="de-DE"/>
    </w:rPr>
  </w:style>
  <w:style w:type="paragraph" w:customStyle="1" w:styleId="ITberschrift111">
    <w:name w:val="IT Überschrift 1.1.1"/>
    <w:next w:val="ITAbsatzohneNr"/>
    <w:qFormat/>
    <w:rsid w:val="00EC4B46"/>
    <w:pPr>
      <w:tabs>
        <w:tab w:val="num" w:pos="7656"/>
      </w:tabs>
      <w:spacing w:before="160" w:after="120" w:line="280" w:lineRule="exact"/>
      <w:ind w:left="7656" w:hanging="851"/>
      <w:outlineLvl w:val="2"/>
    </w:pPr>
    <w:rPr>
      <w:rFonts w:ascii="Arial" w:eastAsia="Times New Roman" w:hAnsi="Arial" w:cs="Times New Roman"/>
      <w:b/>
      <w:sz w:val="20"/>
      <w:szCs w:val="20"/>
      <w:lang w:eastAsia="de-DE"/>
    </w:rPr>
  </w:style>
  <w:style w:type="table" w:customStyle="1" w:styleId="Grilledutableau221">
    <w:name w:val="Grille du tableau221"/>
    <w:basedOn w:val="TableNormal"/>
    <w:next w:val="TableGrid"/>
    <w:uiPriority w:val="59"/>
    <w:rsid w:val="00EC4B46"/>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etext">
    <w:name w:val="Core text"/>
    <w:basedOn w:val="Normal"/>
    <w:link w:val="CoretextChar"/>
    <w:qFormat/>
    <w:rsid w:val="00EC4B46"/>
    <w:pPr>
      <w:spacing w:after="120" w:line="240" w:lineRule="auto"/>
      <w:ind w:firstLine="288"/>
      <w:jc w:val="both"/>
    </w:pPr>
    <w:rPr>
      <w:rFonts w:eastAsia="Times New Roman" w:cs="Times New Roman"/>
      <w:sz w:val="22"/>
      <w:szCs w:val="24"/>
      <w:lang w:val="en-GB" w:eastAsia="en-GB"/>
    </w:rPr>
  </w:style>
  <w:style w:type="character" w:customStyle="1" w:styleId="CoretextChar">
    <w:name w:val="Core text Char"/>
    <w:basedOn w:val="DefaultParagraphFont"/>
    <w:link w:val="Coretext"/>
    <w:rsid w:val="00EC4B46"/>
    <w:rPr>
      <w:rFonts w:ascii="Arial" w:eastAsia="Times New Roman" w:hAnsi="Arial" w:cs="Times New Roman"/>
      <w:szCs w:val="24"/>
      <w:lang w:val="en-GB" w:eastAsia="en-GB"/>
    </w:rPr>
  </w:style>
  <w:style w:type="table" w:customStyle="1" w:styleId="Grilledutableau2">
    <w:name w:val="Grille du tableau2"/>
    <w:basedOn w:val="TableNormal"/>
    <w:next w:val="TableGrid"/>
    <w:uiPriority w:val="59"/>
    <w:rsid w:val="009040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EA2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6312">
      <w:bodyDiv w:val="1"/>
      <w:marLeft w:val="0"/>
      <w:marRight w:val="0"/>
      <w:marTop w:val="0"/>
      <w:marBottom w:val="0"/>
      <w:divBdr>
        <w:top w:val="none" w:sz="0" w:space="0" w:color="auto"/>
        <w:left w:val="none" w:sz="0" w:space="0" w:color="auto"/>
        <w:bottom w:val="none" w:sz="0" w:space="0" w:color="auto"/>
        <w:right w:val="none" w:sz="0" w:space="0" w:color="auto"/>
      </w:divBdr>
    </w:div>
    <w:div w:id="470754638">
      <w:bodyDiv w:val="1"/>
      <w:marLeft w:val="0"/>
      <w:marRight w:val="0"/>
      <w:marTop w:val="0"/>
      <w:marBottom w:val="0"/>
      <w:divBdr>
        <w:top w:val="none" w:sz="0" w:space="0" w:color="auto"/>
        <w:left w:val="none" w:sz="0" w:space="0" w:color="auto"/>
        <w:bottom w:val="none" w:sz="0" w:space="0" w:color="auto"/>
        <w:right w:val="none" w:sz="0" w:space="0" w:color="auto"/>
      </w:divBdr>
    </w:div>
    <w:div w:id="612252614">
      <w:bodyDiv w:val="1"/>
      <w:marLeft w:val="0"/>
      <w:marRight w:val="0"/>
      <w:marTop w:val="0"/>
      <w:marBottom w:val="0"/>
      <w:divBdr>
        <w:top w:val="none" w:sz="0" w:space="0" w:color="auto"/>
        <w:left w:val="none" w:sz="0" w:space="0" w:color="auto"/>
        <w:bottom w:val="none" w:sz="0" w:space="0" w:color="auto"/>
        <w:right w:val="none" w:sz="0" w:space="0" w:color="auto"/>
      </w:divBdr>
    </w:div>
    <w:div w:id="777068498">
      <w:bodyDiv w:val="1"/>
      <w:marLeft w:val="0"/>
      <w:marRight w:val="0"/>
      <w:marTop w:val="0"/>
      <w:marBottom w:val="0"/>
      <w:divBdr>
        <w:top w:val="none" w:sz="0" w:space="0" w:color="auto"/>
        <w:left w:val="none" w:sz="0" w:space="0" w:color="auto"/>
        <w:bottom w:val="none" w:sz="0" w:space="0" w:color="auto"/>
        <w:right w:val="none" w:sz="0" w:space="0" w:color="auto"/>
      </w:divBdr>
    </w:div>
    <w:div w:id="787629872">
      <w:bodyDiv w:val="1"/>
      <w:marLeft w:val="0"/>
      <w:marRight w:val="0"/>
      <w:marTop w:val="0"/>
      <w:marBottom w:val="0"/>
      <w:divBdr>
        <w:top w:val="none" w:sz="0" w:space="0" w:color="auto"/>
        <w:left w:val="none" w:sz="0" w:space="0" w:color="auto"/>
        <w:bottom w:val="none" w:sz="0" w:space="0" w:color="auto"/>
        <w:right w:val="none" w:sz="0" w:space="0" w:color="auto"/>
      </w:divBdr>
    </w:div>
    <w:div w:id="995917038">
      <w:bodyDiv w:val="1"/>
      <w:marLeft w:val="0"/>
      <w:marRight w:val="0"/>
      <w:marTop w:val="0"/>
      <w:marBottom w:val="0"/>
      <w:divBdr>
        <w:top w:val="none" w:sz="0" w:space="0" w:color="auto"/>
        <w:left w:val="none" w:sz="0" w:space="0" w:color="auto"/>
        <w:bottom w:val="none" w:sz="0" w:space="0" w:color="auto"/>
        <w:right w:val="none" w:sz="0" w:space="0" w:color="auto"/>
      </w:divBdr>
    </w:div>
    <w:div w:id="1160657168">
      <w:bodyDiv w:val="1"/>
      <w:marLeft w:val="0"/>
      <w:marRight w:val="0"/>
      <w:marTop w:val="0"/>
      <w:marBottom w:val="0"/>
      <w:divBdr>
        <w:top w:val="none" w:sz="0" w:space="0" w:color="auto"/>
        <w:left w:val="none" w:sz="0" w:space="0" w:color="auto"/>
        <w:bottom w:val="none" w:sz="0" w:space="0" w:color="auto"/>
        <w:right w:val="none" w:sz="0" w:space="0" w:color="auto"/>
      </w:divBdr>
    </w:div>
    <w:div w:id="1203010032">
      <w:bodyDiv w:val="1"/>
      <w:marLeft w:val="0"/>
      <w:marRight w:val="0"/>
      <w:marTop w:val="0"/>
      <w:marBottom w:val="0"/>
      <w:divBdr>
        <w:top w:val="none" w:sz="0" w:space="0" w:color="auto"/>
        <w:left w:val="none" w:sz="0" w:space="0" w:color="auto"/>
        <w:bottom w:val="none" w:sz="0" w:space="0" w:color="auto"/>
        <w:right w:val="none" w:sz="0" w:space="0" w:color="auto"/>
      </w:divBdr>
    </w:div>
    <w:div w:id="1244416518">
      <w:bodyDiv w:val="1"/>
      <w:marLeft w:val="0"/>
      <w:marRight w:val="0"/>
      <w:marTop w:val="0"/>
      <w:marBottom w:val="0"/>
      <w:divBdr>
        <w:top w:val="none" w:sz="0" w:space="0" w:color="auto"/>
        <w:left w:val="none" w:sz="0" w:space="0" w:color="auto"/>
        <w:bottom w:val="none" w:sz="0" w:space="0" w:color="auto"/>
        <w:right w:val="none" w:sz="0" w:space="0" w:color="auto"/>
      </w:divBdr>
    </w:div>
    <w:div w:id="1413509018">
      <w:bodyDiv w:val="1"/>
      <w:marLeft w:val="0"/>
      <w:marRight w:val="0"/>
      <w:marTop w:val="0"/>
      <w:marBottom w:val="0"/>
      <w:divBdr>
        <w:top w:val="none" w:sz="0" w:space="0" w:color="auto"/>
        <w:left w:val="none" w:sz="0" w:space="0" w:color="auto"/>
        <w:bottom w:val="none" w:sz="0" w:space="0" w:color="auto"/>
        <w:right w:val="none" w:sz="0" w:space="0" w:color="auto"/>
      </w:divBdr>
    </w:div>
    <w:div w:id="1480227002">
      <w:bodyDiv w:val="1"/>
      <w:marLeft w:val="0"/>
      <w:marRight w:val="0"/>
      <w:marTop w:val="0"/>
      <w:marBottom w:val="0"/>
      <w:divBdr>
        <w:top w:val="none" w:sz="0" w:space="0" w:color="auto"/>
        <w:left w:val="none" w:sz="0" w:space="0" w:color="auto"/>
        <w:bottom w:val="none" w:sz="0" w:space="0" w:color="auto"/>
        <w:right w:val="none" w:sz="0" w:space="0" w:color="auto"/>
      </w:divBdr>
    </w:div>
    <w:div w:id="1526553676">
      <w:bodyDiv w:val="1"/>
      <w:marLeft w:val="0"/>
      <w:marRight w:val="0"/>
      <w:marTop w:val="0"/>
      <w:marBottom w:val="0"/>
      <w:divBdr>
        <w:top w:val="none" w:sz="0" w:space="0" w:color="auto"/>
        <w:left w:val="none" w:sz="0" w:space="0" w:color="auto"/>
        <w:bottom w:val="none" w:sz="0" w:space="0" w:color="auto"/>
        <w:right w:val="none" w:sz="0" w:space="0" w:color="auto"/>
      </w:divBdr>
    </w:div>
    <w:div w:id="1693997717">
      <w:bodyDiv w:val="1"/>
      <w:marLeft w:val="0"/>
      <w:marRight w:val="0"/>
      <w:marTop w:val="0"/>
      <w:marBottom w:val="0"/>
      <w:divBdr>
        <w:top w:val="none" w:sz="0" w:space="0" w:color="auto"/>
        <w:left w:val="none" w:sz="0" w:space="0" w:color="auto"/>
        <w:bottom w:val="none" w:sz="0" w:space="0" w:color="auto"/>
        <w:right w:val="none" w:sz="0" w:space="0" w:color="auto"/>
      </w:divBdr>
    </w:div>
    <w:div w:id="1793015525">
      <w:bodyDiv w:val="1"/>
      <w:marLeft w:val="0"/>
      <w:marRight w:val="0"/>
      <w:marTop w:val="0"/>
      <w:marBottom w:val="0"/>
      <w:divBdr>
        <w:top w:val="none" w:sz="0" w:space="0" w:color="auto"/>
        <w:left w:val="none" w:sz="0" w:space="0" w:color="auto"/>
        <w:bottom w:val="none" w:sz="0" w:space="0" w:color="auto"/>
        <w:right w:val="none" w:sz="0" w:space="0" w:color="auto"/>
      </w:divBdr>
    </w:div>
    <w:div w:id="1820465039">
      <w:bodyDiv w:val="1"/>
      <w:marLeft w:val="0"/>
      <w:marRight w:val="0"/>
      <w:marTop w:val="0"/>
      <w:marBottom w:val="0"/>
      <w:divBdr>
        <w:top w:val="none" w:sz="0" w:space="0" w:color="auto"/>
        <w:left w:val="none" w:sz="0" w:space="0" w:color="auto"/>
        <w:bottom w:val="none" w:sz="0" w:space="0" w:color="auto"/>
        <w:right w:val="none" w:sz="0" w:space="0" w:color="auto"/>
      </w:divBdr>
    </w:div>
    <w:div w:id="194426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sven.baumann@zvei.org"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digital-strategy.ec.europa.eu/en/news/member-states-join-forces-european-initiative-processors-and-semiconductor-technologies" TargetMode="External"/><Relationship Id="rId2" Type="http://schemas.openxmlformats.org/officeDocument/2006/relationships/hyperlink" Target="https://digital-strategy.ec.europa.eu/en/library/joint-declaration-processors-and-semiconductor-technologies" TargetMode="External"/><Relationship Id="rId1" Type="http://schemas.openxmlformats.org/officeDocument/2006/relationships/hyperlink" Target="https://www.consilium.europa.eu/media/48976/250321-vtc-euco-statement-en.pdf" TargetMode="External"/><Relationship Id="rId4" Type="http://schemas.openxmlformats.org/officeDocument/2006/relationships/hyperlink" Target="https://digital-strategy.ec.europa.eu/en/policies/quantu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054E67112478CE4EB5E62B5A952E3FD1" ma:contentTypeVersion="6" ma:contentTypeDescription="Ein neues Dokument erstellen." ma:contentTypeScope="" ma:versionID="63262da52cd258206befdf0275d05518">
  <xsd:schema xmlns:xsd="http://www.w3.org/2001/XMLSchema" xmlns:xs="http://www.w3.org/2001/XMLSchema" xmlns:p="http://schemas.microsoft.com/office/2006/metadata/properties" xmlns:ns2="e9affd09-f5de-46b6-b181-795710249824" xmlns:ns3="5638716e-52fa-4ad9-a359-5dc876c4ecc7" targetNamespace="http://schemas.microsoft.com/office/2006/metadata/properties" ma:root="true" ma:fieldsID="66fc95f090841441a063ad345c46de41" ns2:_="" ns3:_="">
    <xsd:import namespace="e9affd09-f5de-46b6-b181-795710249824"/>
    <xsd:import namespace="5638716e-52fa-4ad9-a359-5dc876c4ecc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affd09-f5de-46b6-b181-795710249824"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638716e-52fa-4ad9-a359-5dc876c4ecc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A62E7-EA0F-41FE-9496-8F0D62F6468B}">
  <ds:schemaRefs>
    <ds:schemaRef ds:uri="http://schemas.microsoft.com/sharepoint/v3/contenttype/forms"/>
  </ds:schemaRefs>
</ds:datastoreItem>
</file>

<file path=customXml/itemProps2.xml><?xml version="1.0" encoding="utf-8"?>
<ds:datastoreItem xmlns:ds="http://schemas.openxmlformats.org/officeDocument/2006/customXml" ds:itemID="{8C14E1B8-2F08-4C70-849B-D567CF7557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affd09-f5de-46b6-b181-795710249824"/>
    <ds:schemaRef ds:uri="5638716e-52fa-4ad9-a359-5dc876c4ec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3AC253-6C84-482C-9F59-F58712C8BA9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44B1871-23B3-4826-858B-C22C62B99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42</Pages>
  <Words>16716</Words>
  <Characters>95286</Characters>
  <Application>Microsoft Office Word</Application>
  <DocSecurity>0</DocSecurity>
  <Lines>794</Lines>
  <Paragraphs>223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Pioch, Martin</dc:creator>
  <cp:keywords/>
  <dc:description/>
  <cp:lastModifiedBy>Anca Wlizlo</cp:lastModifiedBy>
  <cp:revision>240</cp:revision>
  <dcterms:created xsi:type="dcterms:W3CDTF">2021-07-05T03:57:00Z</dcterms:created>
  <dcterms:modified xsi:type="dcterms:W3CDTF">2021-08-09T14:06:00Z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0x010100054E67112478CE4EB5E62B5A952E3FD1</vt:lpwstr>
  </property>
</Properties>
</file>