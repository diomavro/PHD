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ListParagraph"/>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ListParagraph"/>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ListParagraph"/>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ListParagraph"/>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ListParagraph"/>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ListParagraph"/>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ListParagraph"/>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ListParagraph"/>
        <w:numPr>
          <w:ilvl w:val="0"/>
          <w:numId w:val="15"/>
        </w:numPr>
        <w:spacing w:line="312" w:lineRule="auto"/>
        <w:rPr>
          <w:szCs w:val="24"/>
        </w:rPr>
      </w:pPr>
      <w:r>
        <w:rPr>
          <w:szCs w:val="24"/>
        </w:rPr>
        <w:t>Afsnit 8. Samtykke til deling og behandling af informationer</w:t>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lastRenderedPageBreak/>
        <w:t xml:space="preserve"> </w:t>
      </w:r>
      <w:r w:rsidR="007B6CAA">
        <w:tab/>
      </w:r>
      <w:bookmarkEnd w:id="0"/>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r>
        <w:rPr>
          <w:szCs w:val="24"/>
        </w:rPr>
        <w:t xml:space="preserve">Udfyld nedenstående skemaer for at redegøre </w:t>
      </w:r>
      <w:r w:rsidR="00A10F6D">
        <w:rPr>
          <w:szCs w:val="24"/>
        </w:rPr>
        <w:t>for projektets stamdata.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3643C6C7" w:rsidR="00AA3254" w:rsidRPr="00AA3254" w:rsidRDefault="00504BC8" w:rsidP="00092F3F">
            <w:pPr>
              <w:rPr>
                <w:rFonts w:cs="Arial"/>
                <w:sz w:val="18"/>
                <w:szCs w:val="18"/>
              </w:rPr>
            </w:pPr>
            <w:r>
              <w:rPr>
                <w:rFonts w:cs="Arial"/>
                <w:sz w:val="18"/>
                <w:szCs w:val="18"/>
              </w:rPr>
              <w:t>Green CCU Hub Aalborg</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6087284D" w:rsidR="00AA3254" w:rsidRPr="00AA3254" w:rsidRDefault="00E9684D" w:rsidP="00092F3F">
            <w:pPr>
              <w:rPr>
                <w:rFonts w:cs="Arial"/>
                <w:sz w:val="18"/>
                <w:szCs w:val="18"/>
              </w:rPr>
            </w:pPr>
            <w:r>
              <w:rPr>
                <w:rFonts w:cs="Arial"/>
                <w:sz w:val="18"/>
                <w:szCs w:val="18"/>
              </w:rPr>
              <w:t>Rørdalsvej</w:t>
            </w:r>
          </w:p>
        </w:tc>
        <w:tc>
          <w:tcPr>
            <w:tcW w:w="1832" w:type="dxa"/>
            <w:shd w:val="clear" w:color="auto" w:fill="auto"/>
            <w:noWrap/>
            <w:vAlign w:val="center"/>
            <w:hideMark/>
          </w:tcPr>
          <w:p w14:paraId="64C5A53B" w14:textId="3B691B18" w:rsidR="00AA3254" w:rsidRPr="00AA3254" w:rsidRDefault="00E9684D" w:rsidP="00092F3F">
            <w:pPr>
              <w:rPr>
                <w:rFonts w:cs="Arial"/>
                <w:sz w:val="18"/>
                <w:szCs w:val="18"/>
              </w:rPr>
            </w:pPr>
            <w:r>
              <w:rPr>
                <w:rFonts w:cs="Arial"/>
                <w:sz w:val="18"/>
                <w:szCs w:val="18"/>
              </w:rPr>
              <w:t>Aalborg</w:t>
            </w:r>
          </w:p>
        </w:tc>
        <w:tc>
          <w:tcPr>
            <w:tcW w:w="1234" w:type="dxa"/>
            <w:shd w:val="clear" w:color="auto" w:fill="auto"/>
            <w:noWrap/>
            <w:vAlign w:val="center"/>
            <w:hideMark/>
          </w:tcPr>
          <w:p w14:paraId="0D60AF50" w14:textId="7BB04DBB" w:rsidR="00AA3254" w:rsidRPr="00AA3254" w:rsidRDefault="00E9684D" w:rsidP="00092F3F">
            <w:pPr>
              <w:rPr>
                <w:rFonts w:cs="Arial"/>
                <w:sz w:val="18"/>
                <w:szCs w:val="18"/>
              </w:rPr>
            </w:pPr>
            <w:r>
              <w:rPr>
                <w:rFonts w:cs="Arial"/>
                <w:sz w:val="18"/>
                <w:szCs w:val="18"/>
              </w:rPr>
              <w:t>9220</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22929ADB" w:rsidR="005C3EF1" w:rsidRPr="00AA3254" w:rsidRDefault="00E9684D" w:rsidP="00092F3F">
            <w:pPr>
              <w:jc w:val="center"/>
              <w:rPr>
                <w:rFonts w:cs="Arial"/>
                <w:sz w:val="18"/>
                <w:szCs w:val="18"/>
              </w:rPr>
            </w:pPr>
            <w:r>
              <w:rPr>
                <w:rFonts w:cs="Arial"/>
                <w:sz w:val="18"/>
                <w:szCs w:val="18"/>
              </w:rPr>
              <w:t>2022</w:t>
            </w:r>
          </w:p>
        </w:tc>
        <w:tc>
          <w:tcPr>
            <w:tcW w:w="1984" w:type="dxa"/>
            <w:shd w:val="clear" w:color="auto" w:fill="auto"/>
            <w:noWrap/>
            <w:vAlign w:val="center"/>
            <w:hideMark/>
          </w:tcPr>
          <w:p w14:paraId="7E131187" w14:textId="6D2E137B" w:rsidR="005C3EF1" w:rsidRPr="00AA3254" w:rsidRDefault="009A5B40" w:rsidP="00092F3F">
            <w:pPr>
              <w:jc w:val="center"/>
              <w:rPr>
                <w:rFonts w:cs="Arial"/>
                <w:sz w:val="18"/>
                <w:szCs w:val="18"/>
              </w:rPr>
            </w:pPr>
            <w:r>
              <w:rPr>
                <w:rFonts w:cs="Arial"/>
                <w:sz w:val="18"/>
                <w:szCs w:val="18"/>
              </w:rPr>
              <w:t>04</w:t>
            </w:r>
          </w:p>
        </w:tc>
        <w:tc>
          <w:tcPr>
            <w:tcW w:w="761" w:type="dxa"/>
            <w:shd w:val="clear" w:color="auto" w:fill="auto"/>
            <w:noWrap/>
            <w:vAlign w:val="center"/>
            <w:hideMark/>
          </w:tcPr>
          <w:p w14:paraId="3C945BF5" w14:textId="7C5701BB" w:rsidR="005C3EF1" w:rsidRPr="00AA3254" w:rsidRDefault="009A5B40" w:rsidP="00092F3F">
            <w:pPr>
              <w:jc w:val="center"/>
              <w:rPr>
                <w:rFonts w:cs="Arial"/>
                <w:sz w:val="18"/>
                <w:szCs w:val="18"/>
              </w:rPr>
            </w:pPr>
            <w:r>
              <w:rPr>
                <w:rFonts w:cs="Arial"/>
                <w:sz w:val="18"/>
                <w:szCs w:val="18"/>
              </w:rPr>
              <w:t>01</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25565C1E" w:rsidR="005C3EF1" w:rsidRPr="00AA3254" w:rsidRDefault="009A5B40" w:rsidP="00092F3F">
            <w:pPr>
              <w:jc w:val="center"/>
              <w:rPr>
                <w:rFonts w:cs="Arial"/>
                <w:sz w:val="18"/>
                <w:szCs w:val="18"/>
              </w:rPr>
            </w:pPr>
            <w:r>
              <w:rPr>
                <w:rFonts w:cs="Arial"/>
                <w:sz w:val="18"/>
                <w:szCs w:val="18"/>
              </w:rPr>
              <w:t>2032</w:t>
            </w:r>
          </w:p>
        </w:tc>
        <w:tc>
          <w:tcPr>
            <w:tcW w:w="1984" w:type="dxa"/>
            <w:shd w:val="clear" w:color="auto" w:fill="auto"/>
            <w:noWrap/>
            <w:vAlign w:val="center"/>
            <w:hideMark/>
          </w:tcPr>
          <w:p w14:paraId="4DCEB1F1" w14:textId="615C4063" w:rsidR="005C3EF1" w:rsidRPr="00AA3254" w:rsidRDefault="009A5B40" w:rsidP="00092F3F">
            <w:pPr>
              <w:jc w:val="center"/>
              <w:rPr>
                <w:rFonts w:cs="Arial"/>
                <w:sz w:val="18"/>
                <w:szCs w:val="18"/>
              </w:rPr>
            </w:pPr>
            <w:r>
              <w:rPr>
                <w:rFonts w:cs="Arial"/>
                <w:sz w:val="18"/>
                <w:szCs w:val="18"/>
              </w:rPr>
              <w:t>31</w:t>
            </w:r>
          </w:p>
        </w:tc>
        <w:tc>
          <w:tcPr>
            <w:tcW w:w="761" w:type="dxa"/>
            <w:shd w:val="clear" w:color="auto" w:fill="auto"/>
            <w:noWrap/>
            <w:vAlign w:val="center"/>
            <w:hideMark/>
          </w:tcPr>
          <w:p w14:paraId="0D8D3EEC" w14:textId="1FBF88A5" w:rsidR="005C3EF1" w:rsidRPr="00AA3254" w:rsidRDefault="009A5B40" w:rsidP="00092F3F">
            <w:pPr>
              <w:jc w:val="center"/>
              <w:rPr>
                <w:rFonts w:cs="Arial"/>
                <w:sz w:val="18"/>
                <w:szCs w:val="18"/>
              </w:rPr>
            </w:pPr>
            <w:r>
              <w:rPr>
                <w:rFonts w:cs="Arial"/>
                <w:sz w:val="18"/>
                <w:szCs w:val="18"/>
              </w:rPr>
              <w:t>12</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612C80">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612C80">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612C80">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612C80">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612C80">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612C80">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612C80">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612C80">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612C80">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612C80">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5089CD23" w:rsidR="004A60F7" w:rsidRPr="00AA3254" w:rsidRDefault="009A5B40" w:rsidP="00612C80">
            <w:pPr>
              <w:rPr>
                <w:rFonts w:cs="Arial"/>
                <w:sz w:val="18"/>
                <w:szCs w:val="18"/>
              </w:rPr>
            </w:pPr>
            <w:r>
              <w:rPr>
                <w:rFonts w:cs="Arial"/>
                <w:sz w:val="18"/>
                <w:szCs w:val="18"/>
              </w:rPr>
              <w:t>REintegrate</w:t>
            </w:r>
          </w:p>
        </w:tc>
        <w:tc>
          <w:tcPr>
            <w:tcW w:w="1134" w:type="dxa"/>
            <w:shd w:val="clear" w:color="auto" w:fill="auto"/>
            <w:noWrap/>
            <w:vAlign w:val="center"/>
          </w:tcPr>
          <w:p w14:paraId="1CB44BD6" w14:textId="1EC21DD8" w:rsidR="004A60F7" w:rsidRPr="00AA3254" w:rsidRDefault="000201BE" w:rsidP="00612C80">
            <w:pPr>
              <w:rPr>
                <w:rFonts w:cs="Arial"/>
                <w:sz w:val="18"/>
                <w:szCs w:val="18"/>
              </w:rPr>
            </w:pPr>
            <w:r w:rsidRPr="000201BE">
              <w:rPr>
                <w:rFonts w:cs="Arial"/>
                <w:sz w:val="18"/>
                <w:szCs w:val="18"/>
              </w:rPr>
              <w:t>41860030</w:t>
            </w:r>
          </w:p>
        </w:tc>
        <w:tc>
          <w:tcPr>
            <w:tcW w:w="1842" w:type="dxa"/>
            <w:shd w:val="clear" w:color="auto" w:fill="auto"/>
            <w:noWrap/>
            <w:vAlign w:val="center"/>
          </w:tcPr>
          <w:p w14:paraId="4BCE12E7" w14:textId="3C36B89E" w:rsidR="004A60F7" w:rsidRPr="00AA3254" w:rsidRDefault="000201BE" w:rsidP="00612C80">
            <w:pPr>
              <w:rPr>
                <w:rFonts w:cs="Arial"/>
                <w:sz w:val="18"/>
                <w:szCs w:val="18"/>
              </w:rPr>
            </w:pPr>
            <w:r>
              <w:rPr>
                <w:rFonts w:cs="Arial"/>
                <w:sz w:val="18"/>
                <w:szCs w:val="18"/>
              </w:rPr>
              <w:t>Langerak 15</w:t>
            </w:r>
          </w:p>
        </w:tc>
        <w:tc>
          <w:tcPr>
            <w:tcW w:w="969" w:type="dxa"/>
            <w:shd w:val="clear" w:color="auto" w:fill="auto"/>
            <w:noWrap/>
            <w:vAlign w:val="center"/>
          </w:tcPr>
          <w:p w14:paraId="6514786F" w14:textId="5D61850C" w:rsidR="004A60F7" w:rsidRPr="00AA3254" w:rsidRDefault="000201BE" w:rsidP="00612C80">
            <w:pPr>
              <w:rPr>
                <w:rFonts w:cs="Arial"/>
                <w:sz w:val="18"/>
                <w:szCs w:val="18"/>
              </w:rPr>
            </w:pPr>
            <w:r>
              <w:rPr>
                <w:rFonts w:cs="Arial"/>
                <w:sz w:val="18"/>
                <w:szCs w:val="18"/>
              </w:rPr>
              <w:t>Sø</w:t>
            </w:r>
            <w:r w:rsidR="001C50B0">
              <w:rPr>
                <w:rFonts w:cs="Arial"/>
                <w:sz w:val="18"/>
                <w:szCs w:val="18"/>
              </w:rPr>
              <w:t>ren Kær</w:t>
            </w:r>
          </w:p>
        </w:tc>
        <w:tc>
          <w:tcPr>
            <w:tcW w:w="863" w:type="dxa"/>
            <w:shd w:val="clear" w:color="auto" w:fill="auto"/>
            <w:noWrap/>
            <w:vAlign w:val="center"/>
          </w:tcPr>
          <w:p w14:paraId="5D5D2CBD" w14:textId="54C0A795" w:rsidR="004A60F7" w:rsidRPr="00AA3254" w:rsidRDefault="001C50B0" w:rsidP="00612C80">
            <w:pPr>
              <w:rPr>
                <w:rFonts w:cs="Arial"/>
                <w:sz w:val="18"/>
                <w:szCs w:val="18"/>
              </w:rPr>
            </w:pPr>
            <w:r>
              <w:rPr>
                <w:rFonts w:cs="Arial"/>
                <w:sz w:val="18"/>
                <w:szCs w:val="18"/>
              </w:rPr>
              <w:t>40204795</w:t>
            </w:r>
          </w:p>
        </w:tc>
        <w:tc>
          <w:tcPr>
            <w:tcW w:w="1570" w:type="dxa"/>
            <w:shd w:val="clear" w:color="auto" w:fill="auto"/>
            <w:noWrap/>
            <w:vAlign w:val="center"/>
          </w:tcPr>
          <w:p w14:paraId="5A8A3682" w14:textId="721A3967" w:rsidR="004A60F7" w:rsidRPr="00AA3254" w:rsidRDefault="001C50B0" w:rsidP="00612C80">
            <w:pPr>
              <w:rPr>
                <w:rFonts w:cs="Arial"/>
                <w:sz w:val="18"/>
                <w:szCs w:val="18"/>
              </w:rPr>
            </w:pPr>
            <w:r>
              <w:rPr>
                <w:rFonts w:cs="Arial"/>
                <w:sz w:val="18"/>
                <w:szCs w:val="18"/>
              </w:rPr>
              <w:t>Skk@reintegrate.dk</w:t>
            </w:r>
          </w:p>
        </w:tc>
      </w:tr>
      <w:tr w:rsidR="004A60F7" w:rsidRPr="00AA3254" w14:paraId="52472B3A" w14:textId="77777777" w:rsidTr="00173AE0">
        <w:trPr>
          <w:trHeight w:val="374"/>
        </w:trPr>
        <w:tc>
          <w:tcPr>
            <w:tcW w:w="2694" w:type="dxa"/>
            <w:shd w:val="clear" w:color="auto" w:fill="auto"/>
            <w:noWrap/>
            <w:vAlign w:val="center"/>
            <w:hideMark/>
          </w:tcPr>
          <w:p w14:paraId="312432EE" w14:textId="3FE6825E" w:rsidR="004A60F7" w:rsidRPr="00AA3254" w:rsidRDefault="001C50B0" w:rsidP="00612C80">
            <w:pPr>
              <w:rPr>
                <w:rFonts w:cs="Arial"/>
                <w:sz w:val="18"/>
                <w:szCs w:val="18"/>
              </w:rPr>
            </w:pPr>
            <w:r>
              <w:rPr>
                <w:rFonts w:cs="Arial"/>
                <w:sz w:val="18"/>
                <w:szCs w:val="18"/>
              </w:rPr>
              <w:t>European Energy</w:t>
            </w:r>
          </w:p>
        </w:tc>
        <w:tc>
          <w:tcPr>
            <w:tcW w:w="1134" w:type="dxa"/>
            <w:shd w:val="clear" w:color="auto" w:fill="auto"/>
            <w:noWrap/>
            <w:vAlign w:val="center"/>
          </w:tcPr>
          <w:p w14:paraId="54C29C04" w14:textId="77777777" w:rsidR="004A60F7" w:rsidRPr="00AA3254" w:rsidRDefault="004A60F7" w:rsidP="00612C80">
            <w:pPr>
              <w:rPr>
                <w:rFonts w:cs="Arial"/>
                <w:sz w:val="18"/>
                <w:szCs w:val="18"/>
              </w:rPr>
            </w:pPr>
          </w:p>
        </w:tc>
        <w:tc>
          <w:tcPr>
            <w:tcW w:w="1842" w:type="dxa"/>
            <w:shd w:val="clear" w:color="auto" w:fill="auto"/>
            <w:noWrap/>
            <w:vAlign w:val="center"/>
          </w:tcPr>
          <w:p w14:paraId="48E83133" w14:textId="77777777" w:rsidR="004A60F7" w:rsidRPr="00AA3254" w:rsidRDefault="004A60F7" w:rsidP="00612C80">
            <w:pPr>
              <w:rPr>
                <w:rFonts w:cs="Arial"/>
                <w:sz w:val="18"/>
                <w:szCs w:val="18"/>
              </w:rPr>
            </w:pPr>
          </w:p>
        </w:tc>
        <w:tc>
          <w:tcPr>
            <w:tcW w:w="969" w:type="dxa"/>
            <w:shd w:val="clear" w:color="auto" w:fill="auto"/>
            <w:noWrap/>
            <w:vAlign w:val="center"/>
          </w:tcPr>
          <w:p w14:paraId="7E385086" w14:textId="77777777" w:rsidR="004A60F7" w:rsidRPr="00AA3254" w:rsidRDefault="004A60F7" w:rsidP="00612C80">
            <w:pPr>
              <w:rPr>
                <w:rFonts w:cs="Arial"/>
                <w:sz w:val="18"/>
                <w:szCs w:val="18"/>
              </w:rPr>
            </w:pPr>
          </w:p>
        </w:tc>
        <w:tc>
          <w:tcPr>
            <w:tcW w:w="863" w:type="dxa"/>
            <w:shd w:val="clear" w:color="auto" w:fill="auto"/>
            <w:noWrap/>
            <w:vAlign w:val="center"/>
          </w:tcPr>
          <w:p w14:paraId="5176191E" w14:textId="77777777" w:rsidR="004A60F7" w:rsidRPr="00AA3254" w:rsidRDefault="004A60F7" w:rsidP="00612C80">
            <w:pPr>
              <w:rPr>
                <w:rFonts w:cs="Arial"/>
                <w:sz w:val="18"/>
                <w:szCs w:val="18"/>
              </w:rPr>
            </w:pPr>
          </w:p>
        </w:tc>
        <w:tc>
          <w:tcPr>
            <w:tcW w:w="1570" w:type="dxa"/>
            <w:shd w:val="clear" w:color="auto" w:fill="auto"/>
            <w:noWrap/>
            <w:vAlign w:val="center"/>
          </w:tcPr>
          <w:p w14:paraId="3AAE783A" w14:textId="77777777" w:rsidR="004A60F7" w:rsidRPr="00AA3254" w:rsidRDefault="004A60F7" w:rsidP="00612C80">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612C80">
        <w:tc>
          <w:tcPr>
            <w:tcW w:w="4531" w:type="dxa"/>
          </w:tcPr>
          <w:p w14:paraId="3FDEBFE5" w14:textId="4C3FABD0" w:rsidR="00306364" w:rsidRPr="00404AB4" w:rsidRDefault="0018310B" w:rsidP="00612C80">
            <w:pPr>
              <w:spacing w:after="120" w:line="276" w:lineRule="auto"/>
              <w:ind w:left="231" w:hanging="266"/>
              <w:rPr>
                <w:sz w:val="22"/>
                <w:szCs w:val="22"/>
              </w:rPr>
            </w:pPr>
            <w:sdt>
              <w:sdtPr>
                <w:rPr>
                  <w:b/>
                  <w:bCs/>
                  <w:sz w:val="22"/>
                  <w:szCs w:val="22"/>
                </w:rPr>
                <w:id w:val="-92318430"/>
                <w14:checkbox>
                  <w14:checked w14:val="1"/>
                  <w14:checkedState w14:val="2612" w14:font="MS Gothic"/>
                  <w14:uncheckedState w14:val="2610" w14:font="MS Gothic"/>
                </w14:checkbox>
              </w:sdtPr>
              <w:sdtContent>
                <w:r w:rsidR="001C50B0">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18310B" w:rsidP="00612C80">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612C80">
        <w:tc>
          <w:tcPr>
            <w:tcW w:w="4531" w:type="dxa"/>
          </w:tcPr>
          <w:p w14:paraId="65D5BB89" w14:textId="3E8A06C9" w:rsidR="00306364" w:rsidRPr="00404AB4" w:rsidRDefault="0018310B" w:rsidP="00612C80">
            <w:pPr>
              <w:spacing w:after="120" w:line="276" w:lineRule="auto"/>
              <w:ind w:left="231" w:hanging="266"/>
              <w:rPr>
                <w:b/>
                <w:bCs/>
                <w:sz w:val="22"/>
                <w:szCs w:val="22"/>
              </w:rPr>
            </w:pPr>
            <w:sdt>
              <w:sdtPr>
                <w:rPr>
                  <w:b/>
                  <w:bCs/>
                  <w:sz w:val="22"/>
                  <w:szCs w:val="22"/>
                </w:rPr>
                <w:id w:val="1673059671"/>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500CA253" w:rsidR="00306364" w:rsidRPr="00404AB4" w:rsidRDefault="0018310B" w:rsidP="00612C80">
            <w:pPr>
              <w:spacing w:after="120" w:line="276" w:lineRule="auto"/>
              <w:ind w:left="231" w:hanging="266"/>
              <w:rPr>
                <w:sz w:val="22"/>
                <w:szCs w:val="22"/>
              </w:rPr>
            </w:pPr>
            <w:sdt>
              <w:sdtPr>
                <w:rPr>
                  <w:b/>
                  <w:bCs/>
                  <w:sz w:val="22"/>
                  <w:szCs w:val="22"/>
                </w:rPr>
                <w:id w:val="-699318458"/>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612C80">
        <w:tc>
          <w:tcPr>
            <w:tcW w:w="4531" w:type="dxa"/>
          </w:tcPr>
          <w:p w14:paraId="54ED0A46" w14:textId="4717CC15" w:rsidR="00306364" w:rsidRPr="00404AB4" w:rsidRDefault="0018310B" w:rsidP="00612C80">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18310B" w:rsidP="00612C80">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612C80">
        <w:tc>
          <w:tcPr>
            <w:tcW w:w="4531" w:type="dxa"/>
          </w:tcPr>
          <w:p w14:paraId="6E0AAA8A" w14:textId="77777777" w:rsidR="00306364" w:rsidRPr="00404AB4" w:rsidRDefault="0018310B" w:rsidP="00612C80">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612C80">
            <w:pPr>
              <w:spacing w:after="120" w:line="276" w:lineRule="auto"/>
              <w:ind w:left="231" w:hanging="266"/>
              <w:rPr>
                <w:b/>
                <w:bCs/>
                <w:sz w:val="22"/>
                <w:szCs w:val="22"/>
              </w:rPr>
            </w:pPr>
          </w:p>
        </w:tc>
      </w:tr>
    </w:tbl>
    <w:p w14:paraId="2923D7AF" w14:textId="5F161EE7" w:rsidR="00306364" w:rsidRDefault="00306364" w:rsidP="007B6CAA">
      <w:pPr>
        <w:spacing w:line="276" w:lineRule="auto"/>
        <w:rPr>
          <w:b/>
          <w:bCs/>
          <w:szCs w:val="24"/>
        </w:rPr>
      </w:pPr>
    </w:p>
    <w:p w14:paraId="1AA82037" w14:textId="1E9259C0" w:rsidR="00B7318B" w:rsidRPr="004647D5" w:rsidRDefault="00B7318B" w:rsidP="00824612">
      <w:pPr>
        <w:pStyle w:val="Heading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Pr="00607DD2" w:rsidRDefault="001D7A12" w:rsidP="00B817A4">
      <w:pPr>
        <w:spacing w:line="276" w:lineRule="auto"/>
        <w:rPr>
          <w:szCs w:val="24"/>
          <w:lang w:val="en-US"/>
        </w:rPr>
      </w:pPr>
      <w:r w:rsidRPr="00607DD2">
        <w:rPr>
          <w:szCs w:val="24"/>
          <w:lang w:val="en-US"/>
        </w:rPr>
        <w:t>[…]</w:t>
      </w:r>
    </w:p>
    <w:p w14:paraId="1BCF7074" w14:textId="0019DC53" w:rsidR="00D22EF9" w:rsidRPr="00607DD2" w:rsidRDefault="00D22EF9" w:rsidP="00B817A4">
      <w:pPr>
        <w:spacing w:line="276" w:lineRule="auto"/>
        <w:rPr>
          <w:szCs w:val="24"/>
          <w:lang w:val="en-US"/>
        </w:rPr>
      </w:pPr>
      <w:commentRangeStart w:id="1"/>
    </w:p>
    <w:p w14:paraId="7B2608E2" w14:textId="4FC71A80" w:rsidR="00D22EF9" w:rsidRPr="00C70B66" w:rsidRDefault="00276070" w:rsidP="00B817A4">
      <w:pPr>
        <w:spacing w:line="276" w:lineRule="auto"/>
        <w:rPr>
          <w:szCs w:val="24"/>
          <w:lang w:val="en-US"/>
        </w:rPr>
      </w:pPr>
      <w:commentRangeStart w:id="2"/>
      <w:r w:rsidRPr="00C70B66">
        <w:rPr>
          <w:szCs w:val="24"/>
          <w:lang w:val="en-US"/>
        </w:rPr>
        <w:t>C</w:t>
      </w:r>
      <w:r w:rsidR="00EB57B0">
        <w:rPr>
          <w:szCs w:val="24"/>
          <w:lang w:val="en-US"/>
        </w:rPr>
        <w:t xml:space="preserve">arbon </w:t>
      </w:r>
      <w:r w:rsidRPr="00C70B66">
        <w:rPr>
          <w:szCs w:val="24"/>
          <w:lang w:val="en-US"/>
        </w:rPr>
        <w:t>C</w:t>
      </w:r>
      <w:r w:rsidR="00EB57B0">
        <w:rPr>
          <w:szCs w:val="24"/>
          <w:lang w:val="en-US"/>
        </w:rPr>
        <w:t xml:space="preserve">apture </w:t>
      </w:r>
      <w:r w:rsidRPr="00C70B66">
        <w:rPr>
          <w:szCs w:val="24"/>
          <w:lang w:val="en-US"/>
        </w:rPr>
        <w:t>U</w:t>
      </w:r>
      <w:r w:rsidR="00EB57B0">
        <w:rPr>
          <w:szCs w:val="24"/>
          <w:lang w:val="en-US"/>
        </w:rPr>
        <w:t xml:space="preserve">tilization and </w:t>
      </w:r>
      <w:r w:rsidRPr="00C70B66">
        <w:rPr>
          <w:szCs w:val="24"/>
          <w:lang w:val="en-US"/>
        </w:rPr>
        <w:t>S</w:t>
      </w:r>
      <w:r w:rsidR="00EB57B0">
        <w:rPr>
          <w:szCs w:val="24"/>
          <w:lang w:val="en-US"/>
        </w:rPr>
        <w:t xml:space="preserve">torage (CCUS) </w:t>
      </w:r>
      <w:r w:rsidRPr="00C70B66">
        <w:rPr>
          <w:szCs w:val="24"/>
          <w:lang w:val="en-US"/>
        </w:rPr>
        <w:t xml:space="preserve"> </w:t>
      </w:r>
      <w:commentRangeEnd w:id="2"/>
      <w:r w:rsidR="00761714">
        <w:rPr>
          <w:rStyle w:val="CommentReference"/>
        </w:rPr>
        <w:commentReference w:id="2"/>
      </w:r>
      <w:r w:rsidRPr="00C70B66">
        <w:rPr>
          <w:szCs w:val="24"/>
          <w:lang w:val="en-US"/>
        </w:rPr>
        <w:t>focus in North</w:t>
      </w:r>
      <w:r w:rsidR="00C70B66" w:rsidRPr="00C70B66">
        <w:rPr>
          <w:szCs w:val="24"/>
          <w:lang w:val="en-US"/>
        </w:rPr>
        <w:t xml:space="preserve"> D</w:t>
      </w:r>
      <w:r w:rsidR="00C70B66">
        <w:rPr>
          <w:szCs w:val="24"/>
          <w:lang w:val="en-US"/>
        </w:rPr>
        <w:t xml:space="preserve">enmark according to recent plan. With the proposed project we take the first step towards the realization support by Aalborg Portland, </w:t>
      </w:r>
      <w:proofErr w:type="spellStart"/>
      <w:r w:rsidR="00C70B66">
        <w:rPr>
          <w:szCs w:val="24"/>
          <w:lang w:val="en-US"/>
        </w:rPr>
        <w:t>RenoNord</w:t>
      </w:r>
      <w:proofErr w:type="spellEnd"/>
      <w:r w:rsidR="00C70B66">
        <w:rPr>
          <w:szCs w:val="24"/>
          <w:lang w:val="en-US"/>
        </w:rPr>
        <w:t xml:space="preserve"> and </w:t>
      </w:r>
      <w:proofErr w:type="spellStart"/>
      <w:r w:rsidR="00C70B66">
        <w:rPr>
          <w:szCs w:val="24"/>
          <w:lang w:val="en-US"/>
        </w:rPr>
        <w:t>E.On</w:t>
      </w:r>
      <w:proofErr w:type="spellEnd"/>
      <w:r w:rsidR="00C70B66">
        <w:rPr>
          <w:szCs w:val="24"/>
          <w:lang w:val="en-US"/>
        </w:rPr>
        <w:t xml:space="preserve"> as potential CO2 providers. </w:t>
      </w:r>
      <w:r w:rsidR="0055454C">
        <w:rPr>
          <w:szCs w:val="24"/>
          <w:lang w:val="en-US"/>
        </w:rPr>
        <w:t xml:space="preserve">REintegrate and European Energy provides the technical and financial </w:t>
      </w:r>
      <w:r w:rsidR="00F87FB1">
        <w:rPr>
          <w:szCs w:val="24"/>
          <w:lang w:val="en-US"/>
        </w:rPr>
        <w:t xml:space="preserve">basis and bridges the gap to the market represented by Circle K, </w:t>
      </w:r>
      <w:proofErr w:type="spellStart"/>
      <w:r w:rsidR="00F87FB1">
        <w:rPr>
          <w:szCs w:val="24"/>
          <w:lang w:val="en-US"/>
        </w:rPr>
        <w:t>Mærsk</w:t>
      </w:r>
      <w:proofErr w:type="spellEnd"/>
      <w:r w:rsidR="00F87FB1">
        <w:rPr>
          <w:szCs w:val="24"/>
          <w:lang w:val="en-US"/>
        </w:rPr>
        <w:t xml:space="preserve"> and Bunker One that all support the </w:t>
      </w:r>
      <w:r w:rsidR="005206BB">
        <w:rPr>
          <w:szCs w:val="24"/>
          <w:lang w:val="en-US"/>
        </w:rPr>
        <w:t xml:space="preserve">project as potential end-users of the produced e-methanol. </w:t>
      </w:r>
      <w:commentRangeEnd w:id="1"/>
      <w:r w:rsidR="00761714">
        <w:rPr>
          <w:rStyle w:val="CommentReference"/>
        </w:rPr>
        <w:commentReference w:id="1"/>
      </w:r>
    </w:p>
    <w:p w14:paraId="299E82EA" w14:textId="411107C6" w:rsidR="00D22EF9" w:rsidRPr="00C70B66" w:rsidRDefault="00D22EF9" w:rsidP="00B817A4">
      <w:pPr>
        <w:spacing w:line="276" w:lineRule="auto"/>
        <w:rPr>
          <w:szCs w:val="24"/>
          <w:lang w:val="en-US"/>
        </w:rPr>
      </w:pPr>
    </w:p>
    <w:p w14:paraId="45641CAF" w14:textId="2CAD32AD" w:rsidR="00D22EF9" w:rsidRPr="00C70B66" w:rsidRDefault="00D22EF9" w:rsidP="00B817A4">
      <w:pPr>
        <w:spacing w:line="276" w:lineRule="auto"/>
        <w:rPr>
          <w:szCs w:val="24"/>
          <w:lang w:val="en-US"/>
        </w:rPr>
      </w:pPr>
    </w:p>
    <w:p w14:paraId="35F8D236" w14:textId="77777777" w:rsidR="009C0598" w:rsidRPr="00C70B66" w:rsidRDefault="009C0598" w:rsidP="009C0598">
      <w:pPr>
        <w:spacing w:line="276" w:lineRule="auto"/>
        <w:rPr>
          <w:szCs w:val="24"/>
          <w:lang w:val="en-US"/>
        </w:rPr>
      </w:pPr>
    </w:p>
    <w:p w14:paraId="25A5297A" w14:textId="03B2CB38" w:rsidR="009C0598" w:rsidRPr="006B3705" w:rsidRDefault="009C0598" w:rsidP="009C0598">
      <w:pPr>
        <w:spacing w:line="276" w:lineRule="auto"/>
        <w:ind w:left="-567"/>
        <w:rPr>
          <w:b/>
          <w:bCs/>
          <w:sz w:val="26"/>
          <w:szCs w:val="26"/>
        </w:rPr>
      </w:pPr>
      <w:r w:rsidRPr="00C70B66">
        <w:rPr>
          <w:b/>
          <w:bCs/>
          <w:szCs w:val="24"/>
          <w:lang w:val="en-US"/>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Heading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FootnoteReference"/>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612C80">
            <w:pPr>
              <w:rPr>
                <w:rFonts w:cs="Arial"/>
                <w:b/>
                <w:bCs/>
                <w:sz w:val="20"/>
              </w:rPr>
            </w:pPr>
            <w:r w:rsidRPr="007C0AA5">
              <w:rPr>
                <w:rFonts w:cs="Arial"/>
                <w:b/>
                <w:bCs/>
                <w:sz w:val="20"/>
              </w:rPr>
              <w:t>Punkt 13</w:t>
            </w:r>
          </w:p>
        </w:tc>
        <w:tc>
          <w:tcPr>
            <w:tcW w:w="7796" w:type="dxa"/>
            <w:shd w:val="clear" w:color="auto" w:fill="auto"/>
            <w:noWrap/>
            <w:vAlign w:val="center"/>
          </w:tcPr>
          <w:p w14:paraId="3062BB5A" w14:textId="77777777" w:rsidR="003C64FF" w:rsidRDefault="000D4488" w:rsidP="0051472E">
            <w:pPr>
              <w:jc w:val="both"/>
              <w:rPr>
                <w:ins w:id="3" w:author="Author"/>
                <w:rFonts w:cs="Arial"/>
                <w:sz w:val="20"/>
              </w:rPr>
            </w:pPr>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p>
          <w:p w14:paraId="40B48557" w14:textId="77777777" w:rsidR="0018310B" w:rsidRDefault="0018310B" w:rsidP="0051472E">
            <w:pPr>
              <w:jc w:val="both"/>
              <w:rPr>
                <w:ins w:id="4" w:author="Author"/>
                <w:rFonts w:cs="Arial"/>
                <w:sz w:val="20"/>
              </w:rPr>
            </w:pPr>
          </w:p>
          <w:p w14:paraId="7CDD751E" w14:textId="15EB75D2" w:rsidR="0018310B" w:rsidRPr="007C0AA5" w:rsidRDefault="0018310B" w:rsidP="0051472E">
            <w:pPr>
              <w:jc w:val="both"/>
              <w:rPr>
                <w:rFonts w:cs="Arial"/>
                <w:sz w:val="20"/>
              </w:rPr>
            </w:pPr>
            <w:ins w:id="5" w:author="Author">
              <w:r>
                <w:rPr>
                  <w:rFonts w:cs="Arial"/>
                  <w:sz w:val="20"/>
                </w:rPr>
                <w:t xml:space="preserve">The project contributes to the integration criterion by being under the hydrogen umbrella. The project aims to do R&amp;D and FID which will contribute to the IPCEI on hydrogen value chain, there is currently no other competitor working at this scale. </w:t>
              </w:r>
            </w:ins>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612C80">
            <w:pPr>
              <w:rPr>
                <w:rFonts w:cs="Arial"/>
                <w:b/>
                <w:bCs/>
                <w:sz w:val="20"/>
              </w:rPr>
            </w:pPr>
            <w:r>
              <w:rPr>
                <w:rFonts w:cs="Arial"/>
                <w:b/>
                <w:bCs/>
                <w:sz w:val="20"/>
              </w:rPr>
              <w:t>Punkt 14</w:t>
            </w:r>
          </w:p>
        </w:tc>
        <w:tc>
          <w:tcPr>
            <w:tcW w:w="7796" w:type="dxa"/>
            <w:shd w:val="clear" w:color="auto" w:fill="auto"/>
            <w:noWrap/>
            <w:vAlign w:val="center"/>
          </w:tcPr>
          <w:p w14:paraId="5EC66DA6" w14:textId="77777777" w:rsidR="00CC3D15" w:rsidRDefault="005C1955" w:rsidP="0051472E">
            <w:pPr>
              <w:jc w:val="both"/>
              <w:rPr>
                <w:ins w:id="6" w:author="Author"/>
                <w:rFonts w:cs="Arial"/>
                <w:sz w:val="20"/>
              </w:rPr>
            </w:pPr>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p>
          <w:p w14:paraId="5DCA2129" w14:textId="732F75B3" w:rsidR="0018310B" w:rsidRPr="007C0AA5" w:rsidRDefault="0018310B" w:rsidP="0051472E">
            <w:pPr>
              <w:jc w:val="both"/>
              <w:rPr>
                <w:rFonts w:cs="Arial"/>
                <w:sz w:val="20"/>
              </w:rPr>
            </w:pPr>
            <w:ins w:id="7" w:author="Author">
              <w:r>
                <w:rPr>
                  <w:rFonts w:cs="Arial"/>
                  <w:sz w:val="20"/>
                </w:rPr>
                <w:t xml:space="preserve">The project contributes to a number of goals, including decarbonization, carbon capture technology, renewable energy goals, clean air etc, more details found below. </w:t>
              </w:r>
            </w:ins>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612C80">
            <w:pPr>
              <w:rPr>
                <w:rFonts w:cs="Arial"/>
                <w:b/>
                <w:bCs/>
                <w:sz w:val="20"/>
              </w:rPr>
            </w:pPr>
            <w:r>
              <w:rPr>
                <w:rFonts w:cs="Arial"/>
                <w:b/>
                <w:bCs/>
                <w:sz w:val="20"/>
              </w:rPr>
              <w:t>Punkt 15</w:t>
            </w:r>
          </w:p>
        </w:tc>
        <w:tc>
          <w:tcPr>
            <w:tcW w:w="7796" w:type="dxa"/>
            <w:shd w:val="clear" w:color="auto" w:fill="auto"/>
            <w:noWrap/>
            <w:vAlign w:val="center"/>
          </w:tcPr>
          <w:p w14:paraId="2DC92551" w14:textId="77777777" w:rsidR="00184F21" w:rsidRDefault="002822E0" w:rsidP="0051472E">
            <w:pPr>
              <w:jc w:val="both"/>
              <w:rPr>
                <w:ins w:id="8" w:author="Author"/>
                <w:rFonts w:cs="Arial"/>
                <w:sz w:val="20"/>
              </w:rPr>
            </w:pPr>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 xml:space="preserve">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w:t>
            </w:r>
            <w:r w:rsidR="0051472E" w:rsidRPr="0051472E">
              <w:rPr>
                <w:rFonts w:cs="Arial"/>
                <w:i/>
                <w:iCs/>
                <w:sz w:val="20"/>
              </w:rPr>
              <w:lastRenderedPageBreak/>
              <w:t>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ins w:id="9" w:author="Author">
              <w:r w:rsidR="0018310B">
                <w:rPr>
                  <w:rFonts w:cs="Arial"/>
                  <w:sz w:val="20"/>
                </w:rPr>
                <w:t xml:space="preserve"> </w:t>
              </w:r>
            </w:ins>
          </w:p>
          <w:p w14:paraId="6C882299" w14:textId="17E183B9" w:rsidR="0018310B" w:rsidRPr="007C0AA5" w:rsidRDefault="0018310B" w:rsidP="0051472E">
            <w:pPr>
              <w:jc w:val="both"/>
              <w:rPr>
                <w:rFonts w:cs="Arial"/>
                <w:sz w:val="20"/>
              </w:rPr>
            </w:pPr>
            <w:ins w:id="10" w:author="Author">
              <w:r>
                <w:rPr>
                  <w:rFonts w:cs="Arial"/>
                  <w:sz w:val="20"/>
                </w:rPr>
                <w:t xml:space="preserve">The project is of considerable magnitude as it aims to </w:t>
              </w:r>
              <w:r w:rsidR="004352A6">
                <w:rPr>
                  <w:rFonts w:cs="Arial"/>
                  <w:sz w:val="20"/>
                </w:rPr>
                <w:t>produce</w:t>
              </w:r>
              <w:r>
                <w:rPr>
                  <w:rFonts w:cs="Arial"/>
                  <w:sz w:val="20"/>
                </w:rPr>
                <w:t xml:space="preserve"> 15</w:t>
              </w:r>
              <w:r w:rsidR="004352A6">
                <w:rPr>
                  <w:rFonts w:cs="Arial"/>
                  <w:sz w:val="20"/>
                </w:rPr>
                <w:t xml:space="preserve">.000 tons a year, the current comparable projects have an e-methanol production of 4.000, which makes this the most significant project of e-methanol production in Europe. </w:t>
              </w:r>
            </w:ins>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612C80">
            <w:pPr>
              <w:rPr>
                <w:rFonts w:cs="Arial"/>
                <w:b/>
                <w:bCs/>
                <w:sz w:val="20"/>
              </w:rPr>
            </w:pPr>
            <w:r>
              <w:rPr>
                <w:rFonts w:cs="Arial"/>
                <w:b/>
                <w:bCs/>
                <w:sz w:val="20"/>
              </w:rPr>
              <w:lastRenderedPageBreak/>
              <w:t>Punkt 16</w:t>
            </w:r>
          </w:p>
        </w:tc>
        <w:tc>
          <w:tcPr>
            <w:tcW w:w="7796" w:type="dxa"/>
            <w:shd w:val="clear" w:color="auto" w:fill="auto"/>
            <w:noWrap/>
            <w:vAlign w:val="center"/>
          </w:tcPr>
          <w:p w14:paraId="58002416" w14:textId="77777777" w:rsidR="00184F21" w:rsidRDefault="00C1775A" w:rsidP="00612C80">
            <w:pPr>
              <w:rPr>
                <w:ins w:id="11" w:author="Author"/>
                <w:rFonts w:cs="Arial"/>
                <w:sz w:val="20"/>
              </w:rPr>
            </w:pPr>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16. Projektet skal normalt involvere mere end én medlemsstat, og dets fordele må ikke være begrænset til de medlemsstater, der finansierer det, men skal komme en væsentlig del af EU til gode. Fordelene ved projektet skal være klart fastlagt på en konkret og identificerbar måde</w:t>
            </w:r>
            <w:r w:rsidR="006471FE">
              <w:rPr>
                <w:rFonts w:cs="Arial"/>
                <w:i/>
                <w:iCs/>
                <w:sz w:val="20"/>
              </w:rPr>
              <w:t>.</w:t>
            </w:r>
            <w:r w:rsidR="00517566">
              <w:rPr>
                <w:rFonts w:cs="Arial"/>
                <w:i/>
                <w:iCs/>
                <w:sz w:val="20"/>
              </w:rPr>
              <w:t>”</w:t>
            </w:r>
            <w:r w:rsidR="00C34039" w:rsidRPr="00CB2075">
              <w:rPr>
                <w:rFonts w:cs="Arial"/>
                <w:sz w:val="20"/>
              </w:rPr>
              <w:t>]</w:t>
            </w:r>
          </w:p>
          <w:p w14:paraId="097591A9" w14:textId="41F912CB" w:rsidR="00CE4C88" w:rsidRPr="00C34039" w:rsidRDefault="00CE4C88" w:rsidP="00612C80">
            <w:pPr>
              <w:rPr>
                <w:rFonts w:cs="Arial"/>
                <w:sz w:val="20"/>
              </w:rPr>
            </w:pPr>
            <w:ins w:id="12" w:author="Author">
              <w:r>
                <w:rPr>
                  <w:rFonts w:cs="Arial"/>
                  <w:sz w:val="20"/>
                </w:rPr>
                <w:t>This needs to be discussed</w:t>
              </w:r>
            </w:ins>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612C80">
            <w:pPr>
              <w:rPr>
                <w:rFonts w:cs="Arial"/>
                <w:b/>
                <w:bCs/>
                <w:sz w:val="20"/>
              </w:rPr>
            </w:pPr>
            <w:r>
              <w:rPr>
                <w:rFonts w:cs="Arial"/>
                <w:b/>
                <w:bCs/>
                <w:sz w:val="20"/>
              </w:rPr>
              <w:t>Punkt 17</w:t>
            </w:r>
          </w:p>
        </w:tc>
        <w:tc>
          <w:tcPr>
            <w:tcW w:w="7796" w:type="dxa"/>
            <w:shd w:val="clear" w:color="auto" w:fill="auto"/>
            <w:noWrap/>
            <w:vAlign w:val="center"/>
          </w:tcPr>
          <w:p w14:paraId="041D71B8" w14:textId="77777777" w:rsidR="00184F21" w:rsidRDefault="003D3E8C" w:rsidP="00C93B63">
            <w:pPr>
              <w:jc w:val="both"/>
              <w:rPr>
                <w:ins w:id="13" w:author="Author"/>
                <w:rFonts w:cs="Arial"/>
                <w:sz w:val="20"/>
              </w:rPr>
            </w:pPr>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p>
          <w:p w14:paraId="3EC639E8" w14:textId="77777777" w:rsidR="00CE4C88" w:rsidRDefault="00197725" w:rsidP="00C93B63">
            <w:pPr>
              <w:jc w:val="both"/>
              <w:rPr>
                <w:ins w:id="14" w:author="Author"/>
                <w:rFonts w:cs="Arial"/>
                <w:sz w:val="20"/>
              </w:rPr>
            </w:pPr>
            <w:ins w:id="15" w:author="Author">
              <w:r>
                <w:rPr>
                  <w:rFonts w:cs="Arial"/>
                  <w:sz w:val="20"/>
                </w:rPr>
                <w:t xml:space="preserve">The indirect way the project will have spillovers will be by creating demand for Green Energy and allowing e-methanol users to purchase a green product. </w:t>
              </w:r>
            </w:ins>
          </w:p>
          <w:p w14:paraId="3697D1C7" w14:textId="77777777" w:rsidR="00197725" w:rsidRDefault="00197725" w:rsidP="00C93B63">
            <w:pPr>
              <w:jc w:val="both"/>
              <w:rPr>
                <w:ins w:id="16" w:author="Author"/>
                <w:rFonts w:cs="Arial"/>
                <w:sz w:val="20"/>
              </w:rPr>
            </w:pPr>
          </w:p>
          <w:p w14:paraId="0CACA097" w14:textId="5200484B" w:rsidR="00197725" w:rsidRPr="00C93B63" w:rsidRDefault="00197725" w:rsidP="00C93B63">
            <w:pPr>
              <w:jc w:val="both"/>
              <w:rPr>
                <w:rFonts w:cs="Arial"/>
                <w:sz w:val="20"/>
              </w:rPr>
            </w:pPr>
            <w:ins w:id="17" w:author="Author">
              <w:r>
                <w:rPr>
                  <w:rFonts w:cs="Arial"/>
                  <w:sz w:val="20"/>
                </w:rPr>
                <w:t xml:space="preserve">The indirect </w:t>
              </w:r>
              <w:r w:rsidR="008439F8">
                <w:rPr>
                  <w:rFonts w:cs="Arial"/>
                  <w:sz w:val="20"/>
                </w:rPr>
                <w:t xml:space="preserve">effects on other sector </w:t>
              </w:r>
            </w:ins>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612C80">
            <w:pPr>
              <w:rPr>
                <w:rFonts w:cs="Arial"/>
                <w:b/>
                <w:bCs/>
                <w:sz w:val="20"/>
              </w:rPr>
            </w:pPr>
            <w:r>
              <w:rPr>
                <w:rFonts w:cs="Arial"/>
                <w:b/>
                <w:bCs/>
                <w:sz w:val="20"/>
              </w:rPr>
              <w:t>Punkt 18</w:t>
            </w:r>
          </w:p>
        </w:tc>
        <w:tc>
          <w:tcPr>
            <w:tcW w:w="7796" w:type="dxa"/>
            <w:shd w:val="clear" w:color="auto" w:fill="auto"/>
            <w:noWrap/>
            <w:vAlign w:val="center"/>
          </w:tcPr>
          <w:p w14:paraId="117D1765" w14:textId="77777777" w:rsidR="00184F21" w:rsidRDefault="00D60CC3" w:rsidP="00612C80">
            <w:pPr>
              <w:rPr>
                <w:ins w:id="18" w:author="Author"/>
                <w:rFonts w:cs="Arial"/>
                <w:sz w:val="20"/>
              </w:rPr>
            </w:pPr>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p>
          <w:p w14:paraId="2F154300" w14:textId="4BAF937D" w:rsidR="00CE4C88" w:rsidRPr="007C0AA5" w:rsidRDefault="00CE4C88" w:rsidP="00612C80">
            <w:pPr>
              <w:rPr>
                <w:rFonts w:cs="Arial"/>
                <w:sz w:val="20"/>
              </w:rPr>
            </w:pPr>
            <w:ins w:id="19" w:author="Author">
              <w:r>
                <w:rPr>
                  <w:rFonts w:cs="Arial"/>
                  <w:sz w:val="20"/>
                </w:rPr>
                <w:t xml:space="preserve">Reintegrate’s project will be co-financed by European Energy, the details will be included below. </w:t>
              </w:r>
            </w:ins>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612C80">
            <w:pPr>
              <w:rPr>
                <w:rFonts w:cs="Arial"/>
                <w:b/>
                <w:bCs/>
                <w:sz w:val="20"/>
              </w:rPr>
            </w:pPr>
            <w:r>
              <w:rPr>
                <w:rFonts w:cs="Arial"/>
                <w:b/>
                <w:bCs/>
                <w:sz w:val="20"/>
              </w:rPr>
              <w:t>Punkt 19</w:t>
            </w:r>
          </w:p>
        </w:tc>
        <w:tc>
          <w:tcPr>
            <w:tcW w:w="7796" w:type="dxa"/>
            <w:shd w:val="clear" w:color="auto" w:fill="auto"/>
            <w:noWrap/>
            <w:vAlign w:val="center"/>
          </w:tcPr>
          <w:p w14:paraId="5F98EEB6" w14:textId="77777777" w:rsidR="00184F21" w:rsidRDefault="0074399E" w:rsidP="00612C80">
            <w:pPr>
              <w:rPr>
                <w:ins w:id="20" w:author="Author"/>
                <w:rFonts w:cs="Arial"/>
                <w:sz w:val="20"/>
              </w:rPr>
            </w:pPr>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p>
          <w:p w14:paraId="32D39E8F" w14:textId="4980D01D" w:rsidR="00CE4C88" w:rsidRPr="007C0AA5" w:rsidRDefault="008B7C9E" w:rsidP="00612C80">
            <w:pPr>
              <w:rPr>
                <w:rFonts w:cs="Arial"/>
                <w:sz w:val="20"/>
              </w:rPr>
            </w:pPr>
            <w:ins w:id="21" w:author="Author">
              <w:r>
                <w:rPr>
                  <w:rFonts w:cs="Arial"/>
                  <w:sz w:val="20"/>
                </w:rPr>
                <w:t xml:space="preserve">Since the project is environmentally friendly, it respects the principle of not funding environmentally harmful subsidies. </w:t>
              </w:r>
            </w:ins>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612C80">
            <w:pPr>
              <w:rPr>
                <w:rFonts w:cs="Arial"/>
                <w:b/>
                <w:bCs/>
                <w:sz w:val="20"/>
              </w:rPr>
            </w:pPr>
            <w:r>
              <w:rPr>
                <w:rFonts w:cs="Arial"/>
                <w:b/>
                <w:bCs/>
                <w:sz w:val="20"/>
              </w:rPr>
              <w:t>Punkt 22</w:t>
            </w:r>
          </w:p>
        </w:tc>
        <w:tc>
          <w:tcPr>
            <w:tcW w:w="7796" w:type="dxa"/>
            <w:shd w:val="clear" w:color="auto" w:fill="auto"/>
            <w:noWrap/>
            <w:vAlign w:val="center"/>
          </w:tcPr>
          <w:p w14:paraId="1D5D10E0" w14:textId="77777777" w:rsidR="003C64FF" w:rsidRDefault="001F4419" w:rsidP="00612C80">
            <w:pPr>
              <w:rPr>
                <w:ins w:id="22" w:author="Author"/>
                <w:rFonts w:cs="Arial"/>
                <w:sz w:val="20"/>
              </w:rPr>
            </w:pPr>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p>
          <w:p w14:paraId="79AB7E07" w14:textId="27D60F48" w:rsidR="0025019B" w:rsidRPr="007C0AA5" w:rsidRDefault="008B7C9E" w:rsidP="00612C80">
            <w:pPr>
              <w:rPr>
                <w:rFonts w:cs="Arial"/>
                <w:sz w:val="20"/>
              </w:rPr>
            </w:pPr>
            <w:ins w:id="23" w:author="Author">
              <w:r>
                <w:rPr>
                  <w:rFonts w:cs="Arial"/>
                  <w:sz w:val="20"/>
                </w:rPr>
                <w:t xml:space="preserve">The </w:t>
              </w:r>
              <w:commentRangeStart w:id="24"/>
              <w:r>
                <w:rPr>
                  <w:rFonts w:cs="Arial"/>
                  <w:sz w:val="20"/>
                </w:rPr>
                <w:t xml:space="preserve">technical locks that will be unlocked are... </w:t>
              </w:r>
              <w:commentRangeEnd w:id="24"/>
              <w:r>
                <w:rPr>
                  <w:rStyle w:val="CommentReference"/>
                </w:rPr>
                <w:commentReference w:id="24"/>
              </w:r>
            </w:ins>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612C80">
            <w:pPr>
              <w:rPr>
                <w:rFonts w:cs="Arial"/>
                <w:b/>
                <w:bCs/>
                <w:sz w:val="20"/>
              </w:rPr>
            </w:pPr>
            <w:r>
              <w:rPr>
                <w:rFonts w:cs="Arial"/>
                <w:b/>
                <w:bCs/>
                <w:sz w:val="20"/>
              </w:rPr>
              <w:t>Punkt 23</w:t>
            </w:r>
          </w:p>
        </w:tc>
        <w:tc>
          <w:tcPr>
            <w:tcW w:w="7796" w:type="dxa"/>
            <w:shd w:val="clear" w:color="auto" w:fill="auto"/>
            <w:noWrap/>
            <w:vAlign w:val="center"/>
          </w:tcPr>
          <w:p w14:paraId="41DD5FB6" w14:textId="77777777" w:rsidR="00762DBB" w:rsidRDefault="00E65A6E" w:rsidP="00612C80">
            <w:pPr>
              <w:rPr>
                <w:ins w:id="25" w:author="Author"/>
                <w:rFonts w:cs="Arial"/>
                <w:sz w:val="20"/>
              </w:rPr>
            </w:pPr>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p>
          <w:p w14:paraId="34A1FFBF" w14:textId="77777777" w:rsidR="00762DBB" w:rsidRDefault="00762DBB" w:rsidP="00612C80">
            <w:pPr>
              <w:rPr>
                <w:ins w:id="26" w:author="Author"/>
                <w:rFonts w:cs="Arial"/>
                <w:sz w:val="20"/>
              </w:rPr>
            </w:pPr>
            <w:ins w:id="27" w:author="Author">
              <w:r>
                <w:rPr>
                  <w:rFonts w:cs="Arial"/>
                  <w:sz w:val="20"/>
                </w:rPr>
                <w:t xml:space="preserve">By investing in e-methanol production from Green Energy sources, the project contributes to both environmental </w:t>
              </w:r>
              <w:r w:rsidR="008B7C9E">
                <w:rPr>
                  <w:rFonts w:cs="Arial"/>
                  <w:sz w:val="20"/>
                </w:rPr>
                <w:t xml:space="preserve">sustainability and energy security. Sustainability by reducing emissions, increasing air quality and reducing pollution. Energy security by focusing on Green Energy, which will reduce the EU’s dependence on fossil fuels and other exported goods. </w:t>
              </w:r>
            </w:ins>
          </w:p>
          <w:p w14:paraId="4DB358B3" w14:textId="77777777" w:rsidR="008B7C9E" w:rsidRDefault="008B7C9E" w:rsidP="00612C80">
            <w:pPr>
              <w:rPr>
                <w:ins w:id="28" w:author="Author"/>
                <w:rFonts w:cs="Arial"/>
                <w:sz w:val="20"/>
              </w:rPr>
            </w:pPr>
          </w:p>
          <w:p w14:paraId="1EAA0A41" w14:textId="3E0C697E" w:rsidR="008B7C9E" w:rsidRPr="007C0AA5" w:rsidRDefault="008B7C9E" w:rsidP="00612C80">
            <w:pPr>
              <w:rPr>
                <w:rFonts w:cs="Arial"/>
                <w:sz w:val="20"/>
              </w:rPr>
            </w:pPr>
            <w:ins w:id="29" w:author="Author">
              <w:r>
                <w:rPr>
                  <w:rFonts w:cs="Arial"/>
                  <w:sz w:val="20"/>
                </w:rPr>
                <w:t xml:space="preserve">Additionally, by developing this concept, Reintegrate expects to lower the barriers to entry into the market, which will allow for a ’Greening’ of the internal market. </w:t>
              </w:r>
            </w:ins>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612C80">
            <w:pPr>
              <w:rPr>
                <w:rFonts w:cs="Arial"/>
                <w:b/>
                <w:bCs/>
                <w:sz w:val="20"/>
              </w:rPr>
            </w:pPr>
            <w:r>
              <w:rPr>
                <w:rFonts w:cs="Arial"/>
                <w:b/>
                <w:bCs/>
                <w:sz w:val="20"/>
              </w:rPr>
              <w:lastRenderedPageBreak/>
              <w:t>Punkt 24</w:t>
            </w:r>
          </w:p>
        </w:tc>
        <w:tc>
          <w:tcPr>
            <w:tcW w:w="7796" w:type="dxa"/>
            <w:shd w:val="clear" w:color="auto" w:fill="auto"/>
            <w:noWrap/>
            <w:vAlign w:val="center"/>
          </w:tcPr>
          <w:p w14:paraId="38E2515A" w14:textId="77777777" w:rsidR="00184F21" w:rsidRDefault="00B666FF" w:rsidP="00612C80">
            <w:pPr>
              <w:rPr>
                <w:ins w:id="30" w:author="Author"/>
                <w:rFonts w:cs="Arial"/>
                <w:sz w:val="20"/>
              </w:rPr>
            </w:pPr>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p>
          <w:p w14:paraId="36914581" w14:textId="77777777" w:rsidR="002466BD" w:rsidRDefault="002466BD" w:rsidP="00612C80">
            <w:pPr>
              <w:rPr>
                <w:ins w:id="31" w:author="Author"/>
                <w:rFonts w:cs="Arial"/>
                <w:sz w:val="20"/>
              </w:rPr>
            </w:pPr>
            <w:ins w:id="32" w:author="Author">
              <w:r>
                <w:rPr>
                  <w:rFonts w:cs="Arial"/>
                  <w:sz w:val="20"/>
                </w:rPr>
                <w:t xml:space="preserve">The project described as being R&amp;D and FID eligible is the smallest project that can be done whilst also being relevant for the scale up to follow. A smaller project would not achieve the cost efficiency envissioned, whilst a larger project would increase scale without achieving a better cost efficiency. </w:t>
              </w:r>
            </w:ins>
          </w:p>
          <w:p w14:paraId="4E877B41" w14:textId="77777777" w:rsidR="002466BD" w:rsidRDefault="002466BD" w:rsidP="00612C80">
            <w:pPr>
              <w:rPr>
                <w:ins w:id="33" w:author="Author"/>
                <w:rFonts w:cs="Arial"/>
                <w:sz w:val="20"/>
              </w:rPr>
            </w:pPr>
          </w:p>
          <w:p w14:paraId="58243F4A" w14:textId="0FC93A41" w:rsidR="002466BD" w:rsidRPr="00B666FF" w:rsidRDefault="002466BD" w:rsidP="00612C80">
            <w:pPr>
              <w:rPr>
                <w:rFonts w:cs="Arial"/>
                <w:i/>
                <w:iCs/>
                <w:sz w:val="20"/>
              </w:rPr>
            </w:pPr>
            <w:ins w:id="34" w:author="Author">
              <w:r>
                <w:rPr>
                  <w:rFonts w:cs="Arial"/>
                  <w:sz w:val="20"/>
                </w:rPr>
                <w:t>The project involves a considerable amount of technological risk due to the numerous moving parts in the value chain. The financial risk involved is especially importan</w:t>
              </w:r>
              <w:r w:rsidR="008B7C9E">
                <w:rPr>
                  <w:rFonts w:cs="Arial"/>
                  <w:sz w:val="20"/>
                </w:rPr>
                <w:t xml:space="preserve">t since it is unclear what the cost of hydrogen will be in the future and the market is currently almost non-existant, making any forecasts, highly uncertain. </w:t>
              </w:r>
            </w:ins>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612C80">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2ED33E82" w14:textId="77777777" w:rsidR="00177818" w:rsidRDefault="0001355F" w:rsidP="00612C80">
            <w:pPr>
              <w:rPr>
                <w:ins w:id="35" w:author="Author"/>
                <w:rFonts w:cs="Arial"/>
                <w:sz w:val="20"/>
              </w:rPr>
            </w:pPr>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p>
          <w:p w14:paraId="6941874B" w14:textId="77777777" w:rsidR="002466BD" w:rsidRDefault="002466BD" w:rsidP="00612C80">
            <w:pPr>
              <w:rPr>
                <w:ins w:id="36" w:author="Author"/>
                <w:rFonts w:cs="Arial"/>
                <w:sz w:val="20"/>
              </w:rPr>
            </w:pPr>
            <w:ins w:id="37" w:author="Author">
              <w:r>
                <w:rPr>
                  <w:rFonts w:cs="Arial"/>
                  <w:sz w:val="20"/>
                </w:rPr>
                <w:t xml:space="preserve">Reintegrate will render its services open to any other European country, additionally once the project is tested and proved viable, other companies will be able to take the concept and apply it wherever it is applicable. </w:t>
              </w:r>
            </w:ins>
          </w:p>
          <w:p w14:paraId="454FAC8B" w14:textId="77777777" w:rsidR="002466BD" w:rsidRDefault="002466BD" w:rsidP="00612C80">
            <w:pPr>
              <w:rPr>
                <w:ins w:id="38" w:author="Author"/>
                <w:rFonts w:cs="Arial"/>
                <w:sz w:val="20"/>
              </w:rPr>
            </w:pPr>
          </w:p>
          <w:p w14:paraId="4D530412" w14:textId="1E8F8C45" w:rsidR="002466BD" w:rsidRPr="007C0AA5" w:rsidRDefault="002466BD" w:rsidP="00612C80">
            <w:pPr>
              <w:rPr>
                <w:rFonts w:cs="Arial"/>
                <w:sz w:val="20"/>
              </w:rPr>
            </w:pPr>
            <w:ins w:id="39" w:author="Author">
              <w:r>
                <w:rPr>
                  <w:rFonts w:cs="Arial"/>
                  <w:sz w:val="20"/>
                </w:rPr>
                <w:t>Additiionally Reintegrate is open to cooperating with the European Commission to achieve a level of transparency and standards developments that would be expected of the IPCEI.</w:t>
              </w:r>
            </w:ins>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Heading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320152F2" w:rsidR="00A2553D" w:rsidRDefault="004E6B33" w:rsidP="00E02C04">
      <w:pPr>
        <w:spacing w:line="276" w:lineRule="auto"/>
        <w:jc w:val="both"/>
        <w:rPr>
          <w:szCs w:val="24"/>
        </w:rPr>
      </w:pPr>
      <w:r>
        <w:rPr>
          <w:szCs w:val="24"/>
        </w:rPr>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FootnoteReference"/>
          <w:szCs w:val="24"/>
        </w:rPr>
        <w:footnoteReference w:id="2"/>
      </w:r>
      <w:r w:rsidR="00312FA4">
        <w:rPr>
          <w:szCs w:val="24"/>
        </w:rPr>
        <w:t>.</w:t>
      </w:r>
      <w:r w:rsidR="00631B62">
        <w:rPr>
          <w:szCs w:val="24"/>
        </w:rPr>
        <w:t>]</w:t>
      </w:r>
    </w:p>
    <w:p w14:paraId="77D7E25B" w14:textId="5B10E97D" w:rsidR="00DC4B4E" w:rsidRDefault="00DC4B4E" w:rsidP="00E02C04">
      <w:pPr>
        <w:spacing w:line="276" w:lineRule="auto"/>
        <w:jc w:val="both"/>
        <w:rPr>
          <w:szCs w:val="24"/>
        </w:rPr>
      </w:pPr>
    </w:p>
    <w:p w14:paraId="3455B7F1" w14:textId="6A227D5F" w:rsidR="00924E8A" w:rsidRDefault="000403DF" w:rsidP="00E02C04">
      <w:pPr>
        <w:spacing w:line="276" w:lineRule="auto"/>
        <w:jc w:val="both"/>
        <w:rPr>
          <w:szCs w:val="24"/>
          <w:lang w:val="en-US"/>
        </w:rPr>
      </w:pPr>
      <w:r>
        <w:rPr>
          <w:szCs w:val="24"/>
          <w:lang w:val="en-US"/>
        </w:rPr>
        <w:t xml:space="preserve">To achieve the very ambitious </w:t>
      </w:r>
      <w:r w:rsidR="00500BB7">
        <w:rPr>
          <w:szCs w:val="24"/>
          <w:lang w:val="en-US"/>
        </w:rPr>
        <w:t xml:space="preserve">greenhouse gas reduction targets </w:t>
      </w:r>
      <w:r w:rsidR="001660E3">
        <w:rPr>
          <w:szCs w:val="24"/>
          <w:lang w:val="en-US"/>
        </w:rPr>
        <w:t xml:space="preserve">set </w:t>
      </w:r>
      <w:r w:rsidR="00500BB7">
        <w:rPr>
          <w:szCs w:val="24"/>
          <w:lang w:val="en-US"/>
        </w:rPr>
        <w:t>in Denmark and Europe a radical transition of the energy system is</w:t>
      </w:r>
      <w:r w:rsidR="00706730">
        <w:rPr>
          <w:szCs w:val="24"/>
          <w:lang w:val="en-US"/>
        </w:rPr>
        <w:t xml:space="preserve"> required with renewable electricity playing a pivotal role. </w:t>
      </w:r>
      <w:r w:rsidR="001235C7">
        <w:rPr>
          <w:szCs w:val="24"/>
          <w:lang w:val="en-US"/>
        </w:rPr>
        <w:t xml:space="preserve">The intermittent nature of solar and wind energy and the fact that </w:t>
      </w:r>
      <w:r w:rsidR="002527DE">
        <w:rPr>
          <w:szCs w:val="24"/>
          <w:lang w:val="en-US"/>
        </w:rPr>
        <w:t xml:space="preserve">full </w:t>
      </w:r>
      <w:r w:rsidR="00AF55C4">
        <w:rPr>
          <w:szCs w:val="24"/>
          <w:lang w:val="en-US"/>
        </w:rPr>
        <w:t xml:space="preserve">electrification </w:t>
      </w:r>
      <w:r w:rsidR="002527DE">
        <w:rPr>
          <w:szCs w:val="24"/>
          <w:lang w:val="en-US"/>
        </w:rPr>
        <w:t>across</w:t>
      </w:r>
      <w:r w:rsidR="00AF55C4">
        <w:rPr>
          <w:szCs w:val="24"/>
          <w:lang w:val="en-US"/>
        </w:rPr>
        <w:t xml:space="preserve"> all sectors is impossible calls for new technologies t</w:t>
      </w:r>
      <w:r w:rsidR="006A3F17">
        <w:rPr>
          <w:szCs w:val="24"/>
          <w:lang w:val="en-US"/>
        </w:rPr>
        <w:t xml:space="preserve">o enable </w:t>
      </w:r>
      <w:r w:rsidR="0017357F">
        <w:rPr>
          <w:szCs w:val="24"/>
          <w:lang w:val="en-US"/>
        </w:rPr>
        <w:lastRenderedPageBreak/>
        <w:t xml:space="preserve">indirect electrification and </w:t>
      </w:r>
      <w:r w:rsidR="004401A3">
        <w:rPr>
          <w:szCs w:val="24"/>
          <w:lang w:val="en-US"/>
        </w:rPr>
        <w:t xml:space="preserve">seasonal storage of energy in chemical form. </w:t>
      </w:r>
      <w:r w:rsidR="00655072">
        <w:rPr>
          <w:szCs w:val="24"/>
          <w:lang w:val="en-US"/>
        </w:rPr>
        <w:t xml:space="preserve">Hydrogen </w:t>
      </w:r>
      <w:r w:rsidR="001D4CC4">
        <w:rPr>
          <w:szCs w:val="24"/>
          <w:lang w:val="en-US"/>
        </w:rPr>
        <w:t>is uniquely position</w:t>
      </w:r>
      <w:r w:rsidR="004D28D9">
        <w:rPr>
          <w:szCs w:val="24"/>
          <w:lang w:val="en-US"/>
        </w:rPr>
        <w:t>ed</w:t>
      </w:r>
      <w:r w:rsidR="001D4CC4">
        <w:rPr>
          <w:szCs w:val="24"/>
          <w:lang w:val="en-US"/>
        </w:rPr>
        <w:t xml:space="preserve"> as a core component </w:t>
      </w:r>
      <w:r w:rsidR="00983BED">
        <w:rPr>
          <w:szCs w:val="24"/>
          <w:lang w:val="en-US"/>
        </w:rPr>
        <w:t>to</w:t>
      </w:r>
      <w:r w:rsidR="00AD7F57">
        <w:rPr>
          <w:szCs w:val="24"/>
          <w:lang w:val="en-US"/>
        </w:rPr>
        <w:t xml:space="preserve">wards </w:t>
      </w:r>
      <w:r w:rsidR="00983BED">
        <w:rPr>
          <w:szCs w:val="24"/>
          <w:lang w:val="en-US"/>
        </w:rPr>
        <w:t>solv</w:t>
      </w:r>
      <w:r w:rsidR="00AD7F57">
        <w:rPr>
          <w:szCs w:val="24"/>
          <w:lang w:val="en-US"/>
        </w:rPr>
        <w:t xml:space="preserve">ing this </w:t>
      </w:r>
      <w:r w:rsidR="007007B0">
        <w:rPr>
          <w:szCs w:val="24"/>
          <w:lang w:val="en-US"/>
        </w:rPr>
        <w:t>challenge</w:t>
      </w:r>
      <w:r w:rsidR="00227C7F">
        <w:rPr>
          <w:szCs w:val="24"/>
          <w:lang w:val="en-US"/>
        </w:rPr>
        <w:t xml:space="preserve"> via so-called power-to-X (</w:t>
      </w:r>
      <w:proofErr w:type="spellStart"/>
      <w:r w:rsidR="00227C7F">
        <w:rPr>
          <w:szCs w:val="24"/>
          <w:lang w:val="en-US"/>
        </w:rPr>
        <w:t>PtX</w:t>
      </w:r>
      <w:proofErr w:type="spellEnd"/>
      <w:r w:rsidR="00227C7F">
        <w:rPr>
          <w:szCs w:val="24"/>
          <w:lang w:val="en-US"/>
        </w:rPr>
        <w:t>) technology that</w:t>
      </w:r>
      <w:r w:rsidR="00C97C99">
        <w:rPr>
          <w:szCs w:val="24"/>
          <w:lang w:val="en-US"/>
        </w:rPr>
        <w:t>, as the first step,</w:t>
      </w:r>
      <w:r w:rsidR="00227C7F">
        <w:rPr>
          <w:szCs w:val="24"/>
          <w:lang w:val="en-US"/>
        </w:rPr>
        <w:t xml:space="preserve"> use</w:t>
      </w:r>
      <w:r w:rsidR="00C97C99">
        <w:rPr>
          <w:szCs w:val="24"/>
          <w:lang w:val="en-US"/>
        </w:rPr>
        <w:t>s</w:t>
      </w:r>
      <w:r w:rsidR="00227C7F">
        <w:rPr>
          <w:szCs w:val="24"/>
          <w:lang w:val="en-US"/>
        </w:rPr>
        <w:t xml:space="preserve"> renewable electricity to </w:t>
      </w:r>
      <w:r w:rsidR="00C97C99">
        <w:rPr>
          <w:szCs w:val="24"/>
          <w:lang w:val="en-US"/>
        </w:rPr>
        <w:t>split water into hydrogen and oxygen.</w:t>
      </w:r>
      <w:r w:rsidR="007E010B">
        <w:rPr>
          <w:szCs w:val="24"/>
          <w:lang w:val="en-US"/>
        </w:rPr>
        <w:t xml:space="preserve"> </w:t>
      </w:r>
      <w:r w:rsidR="00C06E2C">
        <w:rPr>
          <w:szCs w:val="24"/>
          <w:lang w:val="en-US"/>
        </w:rPr>
        <w:t xml:space="preserve">Further processing of hydrogen to </w:t>
      </w:r>
      <w:r w:rsidR="00854800">
        <w:rPr>
          <w:szCs w:val="24"/>
          <w:lang w:val="en-US"/>
        </w:rPr>
        <w:t>e-methanol</w:t>
      </w:r>
      <w:r w:rsidR="00C06E2C">
        <w:rPr>
          <w:szCs w:val="24"/>
          <w:lang w:val="en-US"/>
        </w:rPr>
        <w:t xml:space="preserve"> </w:t>
      </w:r>
      <w:r w:rsidR="008902A6">
        <w:rPr>
          <w:szCs w:val="24"/>
          <w:lang w:val="en-US"/>
        </w:rPr>
        <w:t xml:space="preserve">opens much larger markets </w:t>
      </w:r>
      <w:r w:rsidR="00BD6135">
        <w:rPr>
          <w:szCs w:val="24"/>
          <w:lang w:val="en-US"/>
        </w:rPr>
        <w:t xml:space="preserve">than exist for pure hydrogen and </w:t>
      </w:r>
      <w:r w:rsidR="002C65B5">
        <w:rPr>
          <w:szCs w:val="24"/>
          <w:lang w:val="en-US"/>
        </w:rPr>
        <w:t xml:space="preserve">simplifies </w:t>
      </w:r>
      <w:r w:rsidR="002A11E7">
        <w:rPr>
          <w:szCs w:val="24"/>
          <w:lang w:val="en-US"/>
        </w:rPr>
        <w:t xml:space="preserve">transport and storage of the hydrogen. </w:t>
      </w:r>
      <w:r w:rsidR="00C04C94">
        <w:rPr>
          <w:szCs w:val="24"/>
          <w:lang w:val="en-US"/>
        </w:rPr>
        <w:t xml:space="preserve">These </w:t>
      </w:r>
      <w:r w:rsidR="00615C2E">
        <w:rPr>
          <w:szCs w:val="24"/>
          <w:lang w:val="en-US"/>
        </w:rPr>
        <w:t xml:space="preserve">existing </w:t>
      </w:r>
      <w:r w:rsidR="00C04C94">
        <w:rPr>
          <w:szCs w:val="24"/>
          <w:lang w:val="en-US"/>
        </w:rPr>
        <w:t xml:space="preserve">markets </w:t>
      </w:r>
      <w:r w:rsidR="00854800">
        <w:rPr>
          <w:szCs w:val="24"/>
          <w:lang w:val="en-US"/>
        </w:rPr>
        <w:t xml:space="preserve">can </w:t>
      </w:r>
      <w:r w:rsidR="00C24E1E">
        <w:rPr>
          <w:szCs w:val="24"/>
          <w:lang w:val="en-US"/>
        </w:rPr>
        <w:t xml:space="preserve">facilitate </w:t>
      </w:r>
      <w:r w:rsidR="00BF7901">
        <w:rPr>
          <w:szCs w:val="24"/>
          <w:lang w:val="en-US"/>
        </w:rPr>
        <w:t xml:space="preserve">hydrogen </w:t>
      </w:r>
      <w:r w:rsidR="005E7E2D">
        <w:rPr>
          <w:szCs w:val="24"/>
          <w:lang w:val="en-US"/>
        </w:rPr>
        <w:t>cost reductions through economy of scale.</w:t>
      </w:r>
      <w:r w:rsidR="0035389D">
        <w:rPr>
          <w:szCs w:val="24"/>
          <w:lang w:val="en-US"/>
        </w:rPr>
        <w:t xml:space="preserve"> Carbon capture is another key technology required to achieve deep decarbonization </w:t>
      </w:r>
      <w:r w:rsidR="003846A8">
        <w:rPr>
          <w:szCs w:val="24"/>
          <w:lang w:val="en-US"/>
        </w:rPr>
        <w:t xml:space="preserve">and it is closely linked with the synthesis </w:t>
      </w:r>
      <w:r w:rsidR="006B611D">
        <w:rPr>
          <w:szCs w:val="24"/>
          <w:lang w:val="en-US"/>
        </w:rPr>
        <w:t xml:space="preserve">of carbon containing </w:t>
      </w:r>
      <w:proofErr w:type="spellStart"/>
      <w:r w:rsidR="006B611D">
        <w:rPr>
          <w:szCs w:val="24"/>
          <w:lang w:val="en-US"/>
        </w:rPr>
        <w:t>PtX</w:t>
      </w:r>
      <w:proofErr w:type="spellEnd"/>
      <w:r w:rsidR="006B611D">
        <w:rPr>
          <w:szCs w:val="24"/>
          <w:lang w:val="en-US"/>
        </w:rPr>
        <w:t xml:space="preserve"> products such as </w:t>
      </w:r>
      <w:r w:rsidR="00854800">
        <w:rPr>
          <w:szCs w:val="24"/>
          <w:lang w:val="en-US"/>
        </w:rPr>
        <w:t>e-methanol</w:t>
      </w:r>
      <w:r w:rsidR="00AA3262">
        <w:rPr>
          <w:szCs w:val="24"/>
          <w:lang w:val="en-US"/>
        </w:rPr>
        <w:t xml:space="preserve"> as it pro</w:t>
      </w:r>
      <w:r w:rsidR="007F6662">
        <w:rPr>
          <w:szCs w:val="24"/>
          <w:lang w:val="en-US"/>
        </w:rPr>
        <w:t>vides the required carbon.</w:t>
      </w:r>
      <w:r w:rsidR="00386B23">
        <w:rPr>
          <w:szCs w:val="24"/>
          <w:lang w:val="en-US"/>
        </w:rPr>
        <w:t xml:space="preserve"> </w:t>
      </w:r>
      <w:r w:rsidR="00584349">
        <w:rPr>
          <w:szCs w:val="24"/>
          <w:lang w:val="en-US"/>
        </w:rPr>
        <w:t>Needs</w:t>
      </w:r>
      <w:r w:rsidR="00A74093">
        <w:rPr>
          <w:szCs w:val="24"/>
          <w:lang w:val="en-US"/>
        </w:rPr>
        <w:t xml:space="preserve"> for CO2 to synthesize </w:t>
      </w:r>
      <w:r w:rsidR="00854800">
        <w:rPr>
          <w:szCs w:val="24"/>
          <w:lang w:val="en-US"/>
        </w:rPr>
        <w:t>e-methanol</w:t>
      </w:r>
      <w:r w:rsidR="009214EE">
        <w:rPr>
          <w:szCs w:val="24"/>
          <w:lang w:val="en-US"/>
        </w:rPr>
        <w:t xml:space="preserve"> </w:t>
      </w:r>
      <w:r w:rsidR="00A74093">
        <w:rPr>
          <w:szCs w:val="24"/>
          <w:lang w:val="en-US"/>
        </w:rPr>
        <w:t xml:space="preserve">creates a market for </w:t>
      </w:r>
      <w:r w:rsidR="00306AD0">
        <w:rPr>
          <w:szCs w:val="24"/>
          <w:lang w:val="en-US"/>
        </w:rPr>
        <w:t xml:space="preserve">CO2, in particular biogenic CO2, </w:t>
      </w:r>
      <w:r w:rsidR="00F40D40">
        <w:rPr>
          <w:szCs w:val="24"/>
          <w:lang w:val="en-US"/>
        </w:rPr>
        <w:t xml:space="preserve">supporting the deployment of carbon capture technologies </w:t>
      </w:r>
      <w:r w:rsidR="00E11E78">
        <w:rPr>
          <w:szCs w:val="24"/>
          <w:lang w:val="en-US"/>
        </w:rPr>
        <w:t xml:space="preserve">and </w:t>
      </w:r>
      <w:r w:rsidR="00CE6D69">
        <w:rPr>
          <w:szCs w:val="24"/>
          <w:lang w:val="en-US"/>
        </w:rPr>
        <w:t xml:space="preserve">driving innovation and cost reduction in capture technology which will </w:t>
      </w:r>
      <w:r w:rsidR="00E11E78">
        <w:rPr>
          <w:szCs w:val="24"/>
          <w:lang w:val="en-US"/>
        </w:rPr>
        <w:t>benefit</w:t>
      </w:r>
      <w:r w:rsidR="005F0C7D">
        <w:rPr>
          <w:szCs w:val="24"/>
          <w:lang w:val="en-US"/>
        </w:rPr>
        <w:t xml:space="preserve"> the storage of fossil CO2. </w:t>
      </w:r>
      <w:r w:rsidR="00BE78BF">
        <w:rPr>
          <w:szCs w:val="24"/>
          <w:lang w:val="en-US"/>
        </w:rPr>
        <w:t xml:space="preserve">The very tight technical and commercial link between </w:t>
      </w:r>
      <w:proofErr w:type="spellStart"/>
      <w:r w:rsidR="00BE78BF">
        <w:rPr>
          <w:szCs w:val="24"/>
          <w:lang w:val="en-US"/>
        </w:rPr>
        <w:t>PtX</w:t>
      </w:r>
      <w:proofErr w:type="spellEnd"/>
      <w:r w:rsidR="00BE78BF">
        <w:rPr>
          <w:szCs w:val="24"/>
          <w:lang w:val="en-US"/>
        </w:rPr>
        <w:t xml:space="preserve"> and carbon capture via </w:t>
      </w:r>
      <w:r w:rsidR="006A6114">
        <w:rPr>
          <w:szCs w:val="24"/>
          <w:lang w:val="en-US"/>
        </w:rPr>
        <w:t xml:space="preserve">the so-called Carbon Capture and Utilization (CCU) is evident. </w:t>
      </w:r>
      <w:r w:rsidR="00916314">
        <w:rPr>
          <w:szCs w:val="24"/>
          <w:lang w:val="en-US"/>
        </w:rPr>
        <w:t xml:space="preserve">The Green CCU Hub Aalborg is a very important vehicle to </w:t>
      </w:r>
      <w:r w:rsidR="00924E8A">
        <w:rPr>
          <w:szCs w:val="24"/>
          <w:lang w:val="en-US"/>
        </w:rPr>
        <w:t>accelerate th</w:t>
      </w:r>
      <w:r w:rsidR="00D41207">
        <w:rPr>
          <w:szCs w:val="24"/>
          <w:lang w:val="en-US"/>
        </w:rPr>
        <w:t>eir</w:t>
      </w:r>
      <w:r w:rsidR="00924E8A">
        <w:rPr>
          <w:szCs w:val="24"/>
          <w:lang w:val="en-US"/>
        </w:rPr>
        <w:t xml:space="preserve"> development.</w:t>
      </w:r>
    </w:p>
    <w:p w14:paraId="27566AC1" w14:textId="77777777" w:rsidR="00924E8A" w:rsidRDefault="00924E8A" w:rsidP="00E02C04">
      <w:pPr>
        <w:spacing w:line="276" w:lineRule="auto"/>
        <w:jc w:val="both"/>
        <w:rPr>
          <w:szCs w:val="24"/>
          <w:lang w:val="en-US"/>
        </w:rPr>
      </w:pPr>
    </w:p>
    <w:p w14:paraId="68EE7543" w14:textId="5FBBBFBC" w:rsidR="002179FA" w:rsidRDefault="009C33AB" w:rsidP="00E02C04">
      <w:pPr>
        <w:spacing w:line="276" w:lineRule="auto"/>
        <w:jc w:val="both"/>
        <w:rPr>
          <w:szCs w:val="24"/>
          <w:lang w:val="en-US"/>
        </w:rPr>
      </w:pPr>
      <w:r>
        <w:rPr>
          <w:szCs w:val="24"/>
          <w:lang w:val="en-US"/>
        </w:rPr>
        <w:t xml:space="preserve">The </w:t>
      </w:r>
      <w:r w:rsidR="007E0C40">
        <w:rPr>
          <w:szCs w:val="24"/>
          <w:lang w:val="en-US"/>
        </w:rPr>
        <w:t xml:space="preserve">Aalborg </w:t>
      </w:r>
      <w:r>
        <w:rPr>
          <w:szCs w:val="24"/>
          <w:lang w:val="en-US"/>
        </w:rPr>
        <w:t xml:space="preserve">area </w:t>
      </w:r>
      <w:r w:rsidR="007E0C40">
        <w:rPr>
          <w:szCs w:val="24"/>
          <w:lang w:val="en-US"/>
        </w:rPr>
        <w:t xml:space="preserve">was </w:t>
      </w:r>
      <w:r w:rsidR="00265623">
        <w:rPr>
          <w:szCs w:val="24"/>
          <w:lang w:val="en-US"/>
        </w:rPr>
        <w:t>identified</w:t>
      </w:r>
      <w:r w:rsidR="007E0C40">
        <w:rPr>
          <w:szCs w:val="24"/>
          <w:lang w:val="en-US"/>
        </w:rPr>
        <w:t xml:space="preserve"> as one of the </w:t>
      </w:r>
      <w:r w:rsidR="00265623">
        <w:rPr>
          <w:szCs w:val="24"/>
          <w:lang w:val="en-US"/>
        </w:rPr>
        <w:t xml:space="preserve">most </w:t>
      </w:r>
      <w:r w:rsidR="007E0C40">
        <w:rPr>
          <w:szCs w:val="24"/>
          <w:lang w:val="en-US"/>
        </w:rPr>
        <w:t>CO2 intensive regions in Europe</w:t>
      </w:r>
      <w:r w:rsidR="007F6662">
        <w:rPr>
          <w:szCs w:val="24"/>
          <w:lang w:val="en-US"/>
        </w:rPr>
        <w:t xml:space="preserve"> </w:t>
      </w:r>
      <w:r>
        <w:rPr>
          <w:szCs w:val="24"/>
          <w:lang w:val="en-US"/>
        </w:rPr>
        <w:t xml:space="preserve">primarily due to the cement production at Aalborg Portland emitting more than 2 </w:t>
      </w:r>
      <w:proofErr w:type="spellStart"/>
      <w:r>
        <w:rPr>
          <w:szCs w:val="24"/>
          <w:lang w:val="en-US"/>
        </w:rPr>
        <w:t>mio</w:t>
      </w:r>
      <w:proofErr w:type="spellEnd"/>
      <w:r>
        <w:rPr>
          <w:szCs w:val="24"/>
          <w:lang w:val="en-US"/>
        </w:rPr>
        <w:t xml:space="preserve"> tons of CO2 annually. </w:t>
      </w:r>
      <w:r w:rsidR="005E0D0E">
        <w:rPr>
          <w:szCs w:val="24"/>
          <w:lang w:val="en-US"/>
        </w:rPr>
        <w:t>When the</w:t>
      </w:r>
      <w:r w:rsidR="00C272BA">
        <w:rPr>
          <w:szCs w:val="24"/>
          <w:lang w:val="en-US"/>
        </w:rPr>
        <w:t xml:space="preserve"> Danish</w:t>
      </w:r>
      <w:r w:rsidR="005E0D0E">
        <w:rPr>
          <w:szCs w:val="24"/>
          <w:lang w:val="en-US"/>
        </w:rPr>
        <w:t xml:space="preserve"> government </w:t>
      </w:r>
      <w:r w:rsidR="00C272BA">
        <w:rPr>
          <w:szCs w:val="24"/>
          <w:lang w:val="en-US"/>
        </w:rPr>
        <w:t xml:space="preserve">recently </w:t>
      </w:r>
      <w:r w:rsidR="00992AC1">
        <w:rPr>
          <w:szCs w:val="24"/>
          <w:lang w:val="en-US"/>
        </w:rPr>
        <w:t xml:space="preserve">established </w:t>
      </w:r>
      <w:r w:rsidR="005E0D0E">
        <w:rPr>
          <w:szCs w:val="24"/>
          <w:lang w:val="en-US"/>
        </w:rPr>
        <w:t xml:space="preserve">regional growth teams </w:t>
      </w:r>
      <w:r w:rsidR="00015F96">
        <w:rPr>
          <w:szCs w:val="24"/>
          <w:lang w:val="en-US"/>
        </w:rPr>
        <w:t>to identify local lighthouse projects</w:t>
      </w:r>
      <w:r w:rsidR="00B660CF">
        <w:rPr>
          <w:szCs w:val="24"/>
          <w:lang w:val="en-US"/>
        </w:rPr>
        <w:t>,</w:t>
      </w:r>
      <w:r w:rsidR="00015F96">
        <w:rPr>
          <w:szCs w:val="24"/>
          <w:lang w:val="en-US"/>
        </w:rPr>
        <w:t xml:space="preserve"> </w:t>
      </w:r>
      <w:r w:rsidR="00807390">
        <w:rPr>
          <w:szCs w:val="24"/>
          <w:lang w:val="en-US"/>
        </w:rPr>
        <w:t>the</w:t>
      </w:r>
      <w:r w:rsidR="00C27A20">
        <w:rPr>
          <w:szCs w:val="24"/>
          <w:lang w:val="en-US"/>
        </w:rPr>
        <w:t xml:space="preserve"> </w:t>
      </w:r>
      <w:r w:rsidR="00923955">
        <w:rPr>
          <w:szCs w:val="24"/>
          <w:lang w:val="en-US"/>
        </w:rPr>
        <w:t xml:space="preserve">Region </w:t>
      </w:r>
      <w:r w:rsidR="00864BD7">
        <w:rPr>
          <w:szCs w:val="24"/>
          <w:lang w:val="en-US"/>
        </w:rPr>
        <w:t xml:space="preserve">North </w:t>
      </w:r>
      <w:r w:rsidR="00B660CF">
        <w:rPr>
          <w:szCs w:val="24"/>
          <w:lang w:val="en-US"/>
        </w:rPr>
        <w:t>Denmark</w:t>
      </w:r>
      <w:r w:rsidR="00864BD7">
        <w:rPr>
          <w:szCs w:val="24"/>
          <w:lang w:val="en-US"/>
        </w:rPr>
        <w:t xml:space="preserve"> </w:t>
      </w:r>
      <w:r w:rsidR="00DE32E0">
        <w:rPr>
          <w:szCs w:val="24"/>
          <w:lang w:val="en-US"/>
        </w:rPr>
        <w:t xml:space="preserve">was appointed to focus on CCUS due to the unique local </w:t>
      </w:r>
      <w:r w:rsidR="00961C49">
        <w:rPr>
          <w:szCs w:val="24"/>
          <w:lang w:val="en-US"/>
        </w:rPr>
        <w:t xml:space="preserve">opportunities. </w:t>
      </w:r>
      <w:r w:rsidR="006305F0">
        <w:rPr>
          <w:szCs w:val="24"/>
          <w:lang w:val="en-US"/>
        </w:rPr>
        <w:t xml:space="preserve">With this proposal Green CCU Hub Aalborg will be established fully in line with </w:t>
      </w:r>
      <w:r w:rsidR="002179FA">
        <w:rPr>
          <w:szCs w:val="24"/>
          <w:lang w:val="en-US"/>
        </w:rPr>
        <w:t xml:space="preserve">the visions </w:t>
      </w:r>
      <w:r w:rsidR="00D41207">
        <w:rPr>
          <w:szCs w:val="24"/>
          <w:lang w:val="en-US"/>
        </w:rPr>
        <w:t xml:space="preserve">and potential </w:t>
      </w:r>
      <w:r w:rsidR="002179FA">
        <w:rPr>
          <w:szCs w:val="24"/>
          <w:lang w:val="en-US"/>
        </w:rPr>
        <w:t>for the region.</w:t>
      </w:r>
    </w:p>
    <w:p w14:paraId="140DD96B" w14:textId="3BD24A4E" w:rsidR="002179FA" w:rsidRDefault="002179FA" w:rsidP="00E02C04">
      <w:pPr>
        <w:spacing w:line="276" w:lineRule="auto"/>
        <w:jc w:val="both"/>
        <w:rPr>
          <w:szCs w:val="24"/>
          <w:lang w:val="en-US"/>
        </w:rPr>
      </w:pPr>
    </w:p>
    <w:p w14:paraId="27FCD72C" w14:textId="1C376D90" w:rsidR="00854800" w:rsidRDefault="00854800" w:rsidP="00854800">
      <w:pPr>
        <w:spacing w:line="276" w:lineRule="auto"/>
        <w:jc w:val="both"/>
        <w:rPr>
          <w:szCs w:val="24"/>
          <w:lang w:val="en-US"/>
        </w:rPr>
      </w:pPr>
      <w:r>
        <w:rPr>
          <w:szCs w:val="24"/>
          <w:lang w:val="en-US"/>
        </w:rPr>
        <w:t xml:space="preserve">In the Green CCU Hub Aalborg project, the complete value chain from renewable electricity generation (European Energy) and CO2 sources (Aalborg Portland, Reno-Nord and </w:t>
      </w:r>
      <w:proofErr w:type="spellStart"/>
      <w:r>
        <w:rPr>
          <w:szCs w:val="24"/>
          <w:lang w:val="en-US"/>
        </w:rPr>
        <w:t>E.On</w:t>
      </w:r>
      <w:proofErr w:type="spellEnd"/>
      <w:r>
        <w:rPr>
          <w:szCs w:val="24"/>
          <w:lang w:val="en-US"/>
        </w:rPr>
        <w:t>) to e-methanol production (REintegrate), fuel logistics (Port of Aalborg), and end-users (</w:t>
      </w:r>
      <w:proofErr w:type="spellStart"/>
      <w:r>
        <w:rPr>
          <w:szCs w:val="24"/>
          <w:lang w:val="en-US"/>
        </w:rPr>
        <w:t>Mærsk</w:t>
      </w:r>
      <w:proofErr w:type="spellEnd"/>
      <w:r>
        <w:rPr>
          <w:szCs w:val="24"/>
          <w:lang w:val="en-US"/>
        </w:rPr>
        <w:t xml:space="preserve">, Circle K, Bunker One) join forces to accelerate the deployment of </w:t>
      </w:r>
      <w:proofErr w:type="spellStart"/>
      <w:r>
        <w:rPr>
          <w:szCs w:val="24"/>
          <w:lang w:val="en-US"/>
        </w:rPr>
        <w:t>PtX</w:t>
      </w:r>
      <w:proofErr w:type="spellEnd"/>
      <w:r>
        <w:rPr>
          <w:szCs w:val="24"/>
          <w:lang w:val="en-US"/>
        </w:rPr>
        <w:t xml:space="preserve"> in Denmark.</w:t>
      </w:r>
    </w:p>
    <w:p w14:paraId="0D796EA7" w14:textId="77777777" w:rsidR="00854800" w:rsidRDefault="00854800" w:rsidP="00E02C04">
      <w:pPr>
        <w:spacing w:line="276" w:lineRule="auto"/>
        <w:jc w:val="both"/>
        <w:rPr>
          <w:szCs w:val="24"/>
          <w:lang w:val="en-US"/>
        </w:rPr>
      </w:pPr>
    </w:p>
    <w:p w14:paraId="5C020CA8" w14:textId="5E6CE90D" w:rsidR="00655072" w:rsidRDefault="00C57E8A" w:rsidP="00E02C04">
      <w:pPr>
        <w:spacing w:line="276" w:lineRule="auto"/>
        <w:jc w:val="both"/>
        <w:rPr>
          <w:szCs w:val="24"/>
          <w:lang w:val="en-US"/>
        </w:rPr>
      </w:pPr>
      <w:r>
        <w:rPr>
          <w:szCs w:val="24"/>
          <w:lang w:val="en-US"/>
        </w:rPr>
        <w:t xml:space="preserve">When it comes to </w:t>
      </w:r>
      <w:proofErr w:type="spellStart"/>
      <w:r>
        <w:rPr>
          <w:szCs w:val="24"/>
          <w:lang w:val="en-US"/>
        </w:rPr>
        <w:t>PtX</w:t>
      </w:r>
      <w:proofErr w:type="spellEnd"/>
      <w:r w:rsidR="009400BB">
        <w:rPr>
          <w:szCs w:val="24"/>
          <w:lang w:val="en-US"/>
        </w:rPr>
        <w:t>,</w:t>
      </w:r>
      <w:r>
        <w:rPr>
          <w:szCs w:val="24"/>
          <w:lang w:val="en-US"/>
        </w:rPr>
        <w:t xml:space="preserve"> particular</w:t>
      </w:r>
      <w:r w:rsidR="00005305">
        <w:rPr>
          <w:szCs w:val="24"/>
          <w:lang w:val="en-US"/>
        </w:rPr>
        <w:t>ly</w:t>
      </w:r>
      <w:r>
        <w:rPr>
          <w:szCs w:val="24"/>
          <w:lang w:val="en-US"/>
        </w:rPr>
        <w:t xml:space="preserve"> the </w:t>
      </w:r>
      <w:r w:rsidR="00A85A7A">
        <w:rPr>
          <w:szCs w:val="24"/>
          <w:lang w:val="en-US"/>
        </w:rPr>
        <w:t xml:space="preserve">synthesis of </w:t>
      </w:r>
      <w:r w:rsidR="00854800">
        <w:rPr>
          <w:szCs w:val="24"/>
          <w:lang w:val="en-US"/>
        </w:rPr>
        <w:t>e-methanol</w:t>
      </w:r>
      <w:r w:rsidR="00A85A7A">
        <w:rPr>
          <w:szCs w:val="24"/>
          <w:lang w:val="en-US"/>
        </w:rPr>
        <w:t xml:space="preserve"> from CO2 and hydrogen, </w:t>
      </w:r>
      <w:r w:rsidR="00FB4CE8">
        <w:rPr>
          <w:szCs w:val="24"/>
          <w:lang w:val="en-US"/>
        </w:rPr>
        <w:t xml:space="preserve">the technology is still in its infancy. </w:t>
      </w:r>
      <w:r w:rsidR="0082744D">
        <w:rPr>
          <w:szCs w:val="24"/>
          <w:lang w:val="en-US"/>
        </w:rPr>
        <w:t xml:space="preserve">To date only one plant of significant scale was built worldwide, the George </w:t>
      </w:r>
      <w:proofErr w:type="spellStart"/>
      <w:r w:rsidR="0082744D">
        <w:rPr>
          <w:szCs w:val="24"/>
          <w:lang w:val="en-US"/>
        </w:rPr>
        <w:t>Olah</w:t>
      </w:r>
      <w:proofErr w:type="spellEnd"/>
      <w:r w:rsidR="0082744D">
        <w:rPr>
          <w:szCs w:val="24"/>
          <w:lang w:val="en-US"/>
        </w:rPr>
        <w:t xml:space="preserve"> plant in Iceland with a production capacity of 4.000 tons/y.</w:t>
      </w:r>
      <w:r w:rsidR="007D3E94">
        <w:rPr>
          <w:szCs w:val="24"/>
          <w:lang w:val="en-US"/>
        </w:rPr>
        <w:t xml:space="preserve"> Many announcements of large-scale plants were made</w:t>
      </w:r>
      <w:r w:rsidR="005B1547">
        <w:rPr>
          <w:szCs w:val="24"/>
          <w:lang w:val="en-US"/>
        </w:rPr>
        <w:t>, the large majority of which are at the power point stage and</w:t>
      </w:r>
      <w:r w:rsidR="009F2826">
        <w:rPr>
          <w:szCs w:val="24"/>
          <w:lang w:val="en-US"/>
        </w:rPr>
        <w:t xml:space="preserve"> </w:t>
      </w:r>
      <w:r w:rsidR="00CF4A3C">
        <w:rPr>
          <w:szCs w:val="24"/>
          <w:lang w:val="en-US"/>
        </w:rPr>
        <w:t>only very few have reached the final investment decision</w:t>
      </w:r>
      <w:r w:rsidR="00801DBE">
        <w:rPr>
          <w:szCs w:val="24"/>
          <w:lang w:val="en-US"/>
        </w:rPr>
        <w:t>.</w:t>
      </w:r>
    </w:p>
    <w:p w14:paraId="50CA1D26" w14:textId="77777777" w:rsidR="00655072" w:rsidRDefault="00655072" w:rsidP="00E02C04">
      <w:pPr>
        <w:spacing w:line="276" w:lineRule="auto"/>
        <w:jc w:val="both"/>
        <w:rPr>
          <w:szCs w:val="24"/>
          <w:lang w:val="en-US"/>
        </w:rPr>
      </w:pPr>
    </w:p>
    <w:p w14:paraId="32DA4D22" w14:textId="7E4CB4C0" w:rsidR="00DC4B4E" w:rsidRDefault="00DC4B4E" w:rsidP="00E02C04">
      <w:pPr>
        <w:spacing w:line="276" w:lineRule="auto"/>
        <w:jc w:val="both"/>
        <w:rPr>
          <w:szCs w:val="24"/>
          <w:lang w:val="en-US"/>
        </w:rPr>
      </w:pPr>
      <w:r w:rsidRPr="00DC4B4E">
        <w:rPr>
          <w:szCs w:val="24"/>
          <w:lang w:val="en-US"/>
        </w:rPr>
        <w:t xml:space="preserve">REintegrate is a </w:t>
      </w:r>
      <w:r>
        <w:rPr>
          <w:szCs w:val="24"/>
          <w:lang w:val="en-US"/>
        </w:rPr>
        <w:t xml:space="preserve">global </w:t>
      </w:r>
      <w:r w:rsidRPr="00DC4B4E">
        <w:rPr>
          <w:szCs w:val="24"/>
          <w:lang w:val="en-US"/>
        </w:rPr>
        <w:t>pioneer i</w:t>
      </w:r>
      <w:r>
        <w:rPr>
          <w:szCs w:val="24"/>
          <w:lang w:val="en-US"/>
        </w:rPr>
        <w:t xml:space="preserve">n e-methanol </w:t>
      </w:r>
      <w:r w:rsidR="00AA6627">
        <w:rPr>
          <w:szCs w:val="24"/>
          <w:lang w:val="en-US"/>
        </w:rPr>
        <w:t xml:space="preserve">in terms of </w:t>
      </w:r>
      <w:r w:rsidR="009E6714">
        <w:rPr>
          <w:szCs w:val="24"/>
          <w:lang w:val="en-US"/>
        </w:rPr>
        <w:t xml:space="preserve">actual </w:t>
      </w:r>
      <w:r w:rsidR="00E35A59">
        <w:rPr>
          <w:szCs w:val="24"/>
          <w:lang w:val="en-US"/>
        </w:rPr>
        <w:t xml:space="preserve">production </w:t>
      </w:r>
      <w:r w:rsidR="00205C80">
        <w:rPr>
          <w:szCs w:val="24"/>
          <w:lang w:val="en-US"/>
        </w:rPr>
        <w:t>timeline</w:t>
      </w:r>
      <w:r w:rsidR="00E35A59">
        <w:rPr>
          <w:szCs w:val="24"/>
          <w:lang w:val="en-US"/>
        </w:rPr>
        <w:t xml:space="preserve"> and </w:t>
      </w:r>
      <w:r w:rsidR="00007B9C">
        <w:rPr>
          <w:szCs w:val="24"/>
          <w:lang w:val="en-US"/>
        </w:rPr>
        <w:t xml:space="preserve">signed </w:t>
      </w:r>
      <w:r w:rsidR="00E35A59">
        <w:rPr>
          <w:szCs w:val="24"/>
          <w:lang w:val="en-US"/>
        </w:rPr>
        <w:t xml:space="preserve">off-take agreements. </w:t>
      </w:r>
      <w:r w:rsidR="00AE7A6F">
        <w:rPr>
          <w:szCs w:val="24"/>
          <w:lang w:val="en-US"/>
        </w:rPr>
        <w:t xml:space="preserve">By </w:t>
      </w:r>
      <w:r w:rsidR="005E2CB6">
        <w:rPr>
          <w:szCs w:val="24"/>
          <w:lang w:val="en-US"/>
        </w:rPr>
        <w:t>2022</w:t>
      </w:r>
      <w:r w:rsidR="008B01CB">
        <w:rPr>
          <w:szCs w:val="24"/>
          <w:lang w:val="en-US"/>
        </w:rPr>
        <w:t xml:space="preserve"> </w:t>
      </w:r>
      <w:r w:rsidR="00AE7A6F">
        <w:rPr>
          <w:szCs w:val="24"/>
          <w:lang w:val="en-US"/>
        </w:rPr>
        <w:t>the first</w:t>
      </w:r>
      <w:r w:rsidR="008B01CB">
        <w:rPr>
          <w:szCs w:val="24"/>
          <w:lang w:val="en-US"/>
        </w:rPr>
        <w:t xml:space="preserve"> </w:t>
      </w:r>
      <w:r w:rsidR="00BE2126">
        <w:rPr>
          <w:szCs w:val="24"/>
          <w:lang w:val="en-US"/>
        </w:rPr>
        <w:t xml:space="preserve">plant with a </w:t>
      </w:r>
      <w:r w:rsidR="008B01CB">
        <w:rPr>
          <w:szCs w:val="24"/>
          <w:lang w:val="en-US"/>
        </w:rPr>
        <w:t xml:space="preserve">production capacity of 15.000 tons/y of e-methanol </w:t>
      </w:r>
      <w:r w:rsidR="003B41C9">
        <w:rPr>
          <w:szCs w:val="24"/>
          <w:lang w:val="en-US"/>
        </w:rPr>
        <w:t xml:space="preserve">will </w:t>
      </w:r>
      <w:r w:rsidR="00AA28A8">
        <w:rPr>
          <w:szCs w:val="24"/>
          <w:lang w:val="en-US"/>
        </w:rPr>
        <w:t>come</w:t>
      </w:r>
      <w:r w:rsidR="003B41C9">
        <w:rPr>
          <w:szCs w:val="24"/>
          <w:lang w:val="en-US"/>
        </w:rPr>
        <w:t xml:space="preserve"> in</w:t>
      </w:r>
      <w:r w:rsidR="00AA28A8">
        <w:rPr>
          <w:szCs w:val="24"/>
          <w:lang w:val="en-US"/>
        </w:rPr>
        <w:t>to</w:t>
      </w:r>
      <w:r w:rsidR="003B41C9">
        <w:rPr>
          <w:szCs w:val="24"/>
          <w:lang w:val="en-US"/>
        </w:rPr>
        <w:t xml:space="preserve"> operation</w:t>
      </w:r>
      <w:r w:rsidR="00AA28A8">
        <w:rPr>
          <w:szCs w:val="24"/>
          <w:lang w:val="en-US"/>
        </w:rPr>
        <w:t xml:space="preserve">. </w:t>
      </w:r>
      <w:commentRangeStart w:id="40"/>
      <w:commentRangeStart w:id="41"/>
      <w:r w:rsidR="00AA28A8">
        <w:rPr>
          <w:szCs w:val="24"/>
          <w:lang w:val="en-US"/>
        </w:rPr>
        <w:t>This facility will be</w:t>
      </w:r>
      <w:r w:rsidR="00BE2126">
        <w:rPr>
          <w:szCs w:val="24"/>
          <w:lang w:val="en-US"/>
        </w:rPr>
        <w:t xml:space="preserve"> the largest </w:t>
      </w:r>
      <w:r w:rsidR="006E0E3F">
        <w:rPr>
          <w:szCs w:val="24"/>
          <w:lang w:val="en-US"/>
        </w:rPr>
        <w:t>renewable e-methanol plant world-wide</w:t>
      </w:r>
      <w:r w:rsidR="00D45F5D">
        <w:rPr>
          <w:szCs w:val="24"/>
          <w:lang w:val="en-US"/>
        </w:rPr>
        <w:t>.</w:t>
      </w:r>
      <w:r w:rsidR="004312F3">
        <w:rPr>
          <w:szCs w:val="24"/>
          <w:lang w:val="en-US"/>
        </w:rPr>
        <w:t xml:space="preserve"> </w:t>
      </w:r>
      <w:r w:rsidR="006E2970">
        <w:rPr>
          <w:szCs w:val="24"/>
          <w:lang w:val="en-US"/>
        </w:rPr>
        <w:t xml:space="preserve">A more recent </w:t>
      </w:r>
      <w:r w:rsidR="003E44BB">
        <w:rPr>
          <w:szCs w:val="24"/>
          <w:lang w:val="en-US"/>
        </w:rPr>
        <w:t xml:space="preserve">REintegrate </w:t>
      </w:r>
      <w:r w:rsidR="006E2970">
        <w:rPr>
          <w:szCs w:val="24"/>
          <w:lang w:val="en-US"/>
        </w:rPr>
        <w:t xml:space="preserve">project which is due to be completed in </w:t>
      </w:r>
      <w:r w:rsidR="004312F3">
        <w:rPr>
          <w:szCs w:val="24"/>
          <w:lang w:val="en-US"/>
        </w:rPr>
        <w:t xml:space="preserve">2023 </w:t>
      </w:r>
      <w:r w:rsidR="006E2970">
        <w:rPr>
          <w:szCs w:val="24"/>
          <w:lang w:val="en-US"/>
        </w:rPr>
        <w:t xml:space="preserve">will create a </w:t>
      </w:r>
      <w:r w:rsidR="004312F3">
        <w:rPr>
          <w:szCs w:val="24"/>
          <w:lang w:val="en-US"/>
        </w:rPr>
        <w:t xml:space="preserve">second </w:t>
      </w:r>
      <w:r w:rsidR="006E2970">
        <w:rPr>
          <w:szCs w:val="24"/>
          <w:lang w:val="en-US"/>
        </w:rPr>
        <w:t xml:space="preserve">plant of </w:t>
      </w:r>
      <w:r w:rsidR="00AE7A6F">
        <w:rPr>
          <w:szCs w:val="24"/>
          <w:lang w:val="en-US"/>
        </w:rPr>
        <w:t xml:space="preserve">similar size </w:t>
      </w:r>
      <w:r w:rsidR="006E2970">
        <w:rPr>
          <w:szCs w:val="24"/>
          <w:lang w:val="en-US"/>
        </w:rPr>
        <w:t xml:space="preserve">which will </w:t>
      </w:r>
      <w:r w:rsidR="004312F3">
        <w:rPr>
          <w:szCs w:val="24"/>
          <w:lang w:val="en-US"/>
        </w:rPr>
        <w:t>be brought into operation in Denmark to meet the market demand for renewable e-</w:t>
      </w:r>
      <w:r w:rsidR="004312F3">
        <w:rPr>
          <w:szCs w:val="24"/>
          <w:lang w:val="en-US"/>
        </w:rPr>
        <w:lastRenderedPageBreak/>
        <w:t>methanol.</w:t>
      </w:r>
      <w:commentRangeEnd w:id="40"/>
      <w:r w:rsidR="00E151B2">
        <w:rPr>
          <w:rStyle w:val="CommentReference"/>
        </w:rPr>
        <w:commentReference w:id="40"/>
      </w:r>
      <w:commentRangeEnd w:id="41"/>
      <w:r w:rsidR="00853C1E">
        <w:rPr>
          <w:rStyle w:val="CommentReference"/>
        </w:rPr>
        <w:commentReference w:id="41"/>
      </w:r>
      <w:r w:rsidR="00E76838">
        <w:rPr>
          <w:szCs w:val="24"/>
          <w:lang w:val="en-US"/>
        </w:rPr>
        <w:t xml:space="preserve"> The</w:t>
      </w:r>
      <w:r w:rsidR="001B6EB6">
        <w:rPr>
          <w:szCs w:val="24"/>
          <w:lang w:val="en-US"/>
        </w:rPr>
        <w:t xml:space="preserve">se facilities represent a combined investment from REintegrate of </w:t>
      </w:r>
      <w:r w:rsidR="00685AE7">
        <w:rPr>
          <w:szCs w:val="24"/>
          <w:lang w:val="en-US"/>
        </w:rPr>
        <w:t>about</w:t>
      </w:r>
      <w:r w:rsidR="001B6EB6">
        <w:rPr>
          <w:szCs w:val="24"/>
          <w:lang w:val="en-US"/>
        </w:rPr>
        <w:t xml:space="preserve"> DKK 300 </w:t>
      </w:r>
      <w:proofErr w:type="spellStart"/>
      <w:r w:rsidR="001B6EB6">
        <w:rPr>
          <w:szCs w:val="24"/>
          <w:lang w:val="en-US"/>
        </w:rPr>
        <w:t>mio</w:t>
      </w:r>
      <w:proofErr w:type="spellEnd"/>
      <w:r w:rsidR="001B6EB6">
        <w:rPr>
          <w:szCs w:val="24"/>
          <w:lang w:val="en-US"/>
        </w:rPr>
        <w:t>.</w:t>
      </w:r>
      <w:commentRangeStart w:id="42"/>
      <w:commentRangeStart w:id="43"/>
    </w:p>
    <w:p w14:paraId="66826ABA" w14:textId="3445485F" w:rsidR="00366863" w:rsidRDefault="00366863" w:rsidP="00E02C04">
      <w:pPr>
        <w:spacing w:line="276" w:lineRule="auto"/>
        <w:jc w:val="both"/>
        <w:rPr>
          <w:szCs w:val="24"/>
          <w:lang w:val="en-US"/>
        </w:rPr>
      </w:pPr>
    </w:p>
    <w:p w14:paraId="57A35E41" w14:textId="5E13DF55" w:rsidR="00C24BEF" w:rsidRDefault="00366863" w:rsidP="00C24BEF">
      <w:pPr>
        <w:spacing w:line="276" w:lineRule="auto"/>
        <w:jc w:val="both"/>
        <w:rPr>
          <w:szCs w:val="24"/>
          <w:lang w:val="en-US"/>
        </w:rPr>
      </w:pPr>
      <w:r>
        <w:rPr>
          <w:szCs w:val="24"/>
          <w:lang w:val="en-US"/>
        </w:rPr>
        <w:t xml:space="preserve">European Energy </w:t>
      </w:r>
      <w:r w:rsidR="000327D4">
        <w:rPr>
          <w:szCs w:val="24"/>
          <w:lang w:val="en-US"/>
        </w:rPr>
        <w:t xml:space="preserve">is a rapidly expanding </w:t>
      </w:r>
      <w:r w:rsidR="00685AE7">
        <w:rPr>
          <w:szCs w:val="24"/>
          <w:lang w:val="en-US"/>
        </w:rPr>
        <w:t>energy company with</w:t>
      </w:r>
      <w:r w:rsidR="000327D4">
        <w:rPr>
          <w:szCs w:val="24"/>
          <w:lang w:val="en-US"/>
        </w:rPr>
        <w:t xml:space="preserve"> wind and </w:t>
      </w:r>
      <w:r w:rsidR="00C5428F">
        <w:rPr>
          <w:szCs w:val="24"/>
          <w:lang w:val="en-US"/>
        </w:rPr>
        <w:t xml:space="preserve">photovoltaics </w:t>
      </w:r>
      <w:r w:rsidR="0099260A">
        <w:rPr>
          <w:szCs w:val="24"/>
          <w:lang w:val="en-US"/>
        </w:rPr>
        <w:t xml:space="preserve">plants </w:t>
      </w:r>
      <w:r w:rsidR="00C5428F">
        <w:rPr>
          <w:szCs w:val="24"/>
          <w:lang w:val="en-US"/>
        </w:rPr>
        <w:t>world-wide.</w:t>
      </w:r>
      <w:r w:rsidR="00077CBE">
        <w:rPr>
          <w:szCs w:val="24"/>
          <w:lang w:val="en-US"/>
        </w:rPr>
        <w:t xml:space="preserve"> </w:t>
      </w:r>
      <w:r w:rsidR="00C5428F">
        <w:rPr>
          <w:szCs w:val="24"/>
          <w:lang w:val="en-US"/>
        </w:rPr>
        <w:t>European Energy will grid connect 750 MW of renewable electricity generation capacity</w:t>
      </w:r>
      <w:r w:rsidR="007B61E4">
        <w:rPr>
          <w:szCs w:val="24"/>
          <w:lang w:val="en-US"/>
        </w:rPr>
        <w:t xml:space="preserve"> </w:t>
      </w:r>
      <w:r w:rsidR="00077CBE">
        <w:rPr>
          <w:szCs w:val="24"/>
          <w:lang w:val="en-US"/>
        </w:rPr>
        <w:t xml:space="preserve">in 2021 </w:t>
      </w:r>
      <w:r w:rsidR="00874551">
        <w:rPr>
          <w:szCs w:val="24"/>
          <w:lang w:val="en-US"/>
        </w:rPr>
        <w:t>and maintains an annual growth rate of 30-40%.</w:t>
      </w:r>
      <w:r w:rsidR="004C152A">
        <w:rPr>
          <w:szCs w:val="24"/>
          <w:lang w:val="en-US"/>
        </w:rPr>
        <w:t xml:space="preserve"> European Energy is capital partner</w:t>
      </w:r>
      <w:r w:rsidR="00A44797">
        <w:rPr>
          <w:szCs w:val="24"/>
          <w:lang w:val="en-US"/>
        </w:rPr>
        <w:t xml:space="preserve"> and shareholder in REintegrate</w:t>
      </w:r>
      <w:r w:rsidR="00A334B1">
        <w:rPr>
          <w:szCs w:val="24"/>
          <w:lang w:val="en-US"/>
        </w:rPr>
        <w:t>, committed to</w:t>
      </w:r>
      <w:r w:rsidR="00A44797">
        <w:rPr>
          <w:szCs w:val="24"/>
          <w:lang w:val="en-US"/>
        </w:rPr>
        <w:t xml:space="preserve"> provid</w:t>
      </w:r>
      <w:r w:rsidR="00A334B1">
        <w:rPr>
          <w:szCs w:val="24"/>
          <w:lang w:val="en-US"/>
        </w:rPr>
        <w:t>e</w:t>
      </w:r>
      <w:r w:rsidR="00A44797">
        <w:rPr>
          <w:szCs w:val="24"/>
          <w:lang w:val="en-US"/>
        </w:rPr>
        <w:t xml:space="preserve"> the </w:t>
      </w:r>
      <w:r w:rsidR="00786878">
        <w:rPr>
          <w:szCs w:val="24"/>
          <w:lang w:val="en-US"/>
        </w:rPr>
        <w:t xml:space="preserve">financial </w:t>
      </w:r>
      <w:r w:rsidR="002C2478">
        <w:rPr>
          <w:szCs w:val="24"/>
          <w:lang w:val="en-US"/>
        </w:rPr>
        <w:t>backing</w:t>
      </w:r>
      <w:r w:rsidR="00786878">
        <w:rPr>
          <w:szCs w:val="24"/>
          <w:lang w:val="en-US"/>
        </w:rPr>
        <w:t xml:space="preserve"> to complete the project.</w:t>
      </w:r>
      <w:commentRangeEnd w:id="42"/>
      <w:commentRangeEnd w:id="43"/>
      <w:r w:rsidR="00C24BEF">
        <w:rPr>
          <w:szCs w:val="24"/>
          <w:lang w:val="en-US"/>
        </w:rPr>
        <w:t xml:space="preserve"> </w:t>
      </w:r>
      <w:r w:rsidR="00761714">
        <w:rPr>
          <w:rStyle w:val="CommentReference"/>
        </w:rPr>
        <w:commentReference w:id="42"/>
      </w:r>
      <w:r w:rsidR="006D63B7">
        <w:rPr>
          <w:rStyle w:val="CommentReference"/>
        </w:rPr>
        <w:commentReference w:id="43"/>
      </w:r>
      <w:commentRangeStart w:id="44"/>
      <w:commentRangeStart w:id="45"/>
      <w:r w:rsidR="00C24BEF">
        <w:rPr>
          <w:szCs w:val="24"/>
          <w:lang w:val="en-US"/>
        </w:rPr>
        <w:t xml:space="preserve">Together, REintegrate and European Energy have the required foundation to develop </w:t>
      </w:r>
      <w:proofErr w:type="spellStart"/>
      <w:r w:rsidR="00C24BEF">
        <w:rPr>
          <w:szCs w:val="24"/>
          <w:lang w:val="en-US"/>
        </w:rPr>
        <w:t>PtX</w:t>
      </w:r>
      <w:proofErr w:type="spellEnd"/>
      <w:r w:rsidR="00C24BEF">
        <w:rPr>
          <w:szCs w:val="24"/>
          <w:lang w:val="en-US"/>
        </w:rPr>
        <w:t xml:space="preserve"> facilities not only in Denmark but throughout Europe and beyond making a substantial contribution to greenhouse gas reductions.</w:t>
      </w:r>
      <w:commentRangeEnd w:id="44"/>
      <w:r w:rsidR="00C24BEF">
        <w:rPr>
          <w:rStyle w:val="CommentReference"/>
        </w:rPr>
        <w:commentReference w:id="44"/>
      </w:r>
      <w:commentRangeEnd w:id="45"/>
      <w:r w:rsidR="00397438">
        <w:rPr>
          <w:rStyle w:val="CommentReference"/>
        </w:rPr>
        <w:commentReference w:id="45"/>
      </w:r>
    </w:p>
    <w:p w14:paraId="028F632B" w14:textId="77777777" w:rsidR="000B1F0D" w:rsidRDefault="000B1F0D" w:rsidP="00E02C04">
      <w:pPr>
        <w:spacing w:line="276" w:lineRule="auto"/>
        <w:jc w:val="both"/>
        <w:rPr>
          <w:szCs w:val="24"/>
          <w:lang w:val="en-US"/>
        </w:rPr>
      </w:pPr>
    </w:p>
    <w:p w14:paraId="189A06E3" w14:textId="07AB5C5F" w:rsidR="00672F57" w:rsidRDefault="00AE2622" w:rsidP="00E02C04">
      <w:pPr>
        <w:spacing w:line="276" w:lineRule="auto"/>
        <w:jc w:val="both"/>
        <w:rPr>
          <w:szCs w:val="24"/>
          <w:lang w:val="en-US"/>
        </w:rPr>
      </w:pPr>
      <w:r>
        <w:rPr>
          <w:szCs w:val="24"/>
          <w:lang w:val="en-US"/>
        </w:rPr>
        <w:t xml:space="preserve">The project contributes substantially both to the 70% Danish Carbon emissions reduction Target and to the 55% percent European Target by </w:t>
      </w:r>
      <w:r w:rsidR="0042540A">
        <w:rPr>
          <w:szCs w:val="24"/>
          <w:lang w:val="en-US"/>
        </w:rPr>
        <w:t>install</w:t>
      </w:r>
      <w:r>
        <w:rPr>
          <w:szCs w:val="24"/>
          <w:lang w:val="en-US"/>
        </w:rPr>
        <w:t>ing</w:t>
      </w:r>
      <w:r w:rsidR="0042540A">
        <w:rPr>
          <w:szCs w:val="24"/>
          <w:lang w:val="en-US"/>
        </w:rPr>
        <w:t xml:space="preserve"> substantial additional renewable electricity generation capacity</w:t>
      </w:r>
      <w:r w:rsidR="000D6C36">
        <w:rPr>
          <w:szCs w:val="24"/>
          <w:lang w:val="en-US"/>
        </w:rPr>
        <w:t xml:space="preserve">. </w:t>
      </w:r>
      <w:r w:rsidR="00595EC2">
        <w:rPr>
          <w:szCs w:val="24"/>
          <w:lang w:val="en-US"/>
        </w:rPr>
        <w:t>R</w:t>
      </w:r>
      <w:r w:rsidR="00BE2986">
        <w:rPr>
          <w:szCs w:val="24"/>
          <w:lang w:val="en-US"/>
        </w:rPr>
        <w:t>enewable electricity penetrat</w:t>
      </w:r>
      <w:r w:rsidR="00595EC2">
        <w:rPr>
          <w:szCs w:val="24"/>
          <w:lang w:val="en-US"/>
        </w:rPr>
        <w:t>ion into</w:t>
      </w:r>
      <w:r w:rsidR="00BE2986">
        <w:rPr>
          <w:szCs w:val="24"/>
          <w:lang w:val="en-US"/>
        </w:rPr>
        <w:t xml:space="preserve"> into other sectors of the energy system than th</w:t>
      </w:r>
      <w:r w:rsidR="0033794A">
        <w:rPr>
          <w:szCs w:val="24"/>
          <w:lang w:val="en-US"/>
        </w:rPr>
        <w:t>e classical electricity sector via so-called sector coupling</w:t>
      </w:r>
      <w:r w:rsidR="00B81BFB">
        <w:rPr>
          <w:szCs w:val="24"/>
          <w:lang w:val="en-US"/>
        </w:rPr>
        <w:t xml:space="preserve"> has to be secured</w:t>
      </w:r>
      <w:r w:rsidR="0033794A">
        <w:rPr>
          <w:szCs w:val="24"/>
          <w:lang w:val="en-US"/>
        </w:rPr>
        <w:t xml:space="preserve">. </w:t>
      </w:r>
      <w:r w:rsidR="000C6E73">
        <w:rPr>
          <w:szCs w:val="24"/>
          <w:lang w:val="en-US"/>
        </w:rPr>
        <w:t xml:space="preserve">Hydrogen has a unique ability to bridge the use of electricity to </w:t>
      </w:r>
      <w:r w:rsidR="00F1708A">
        <w:rPr>
          <w:szCs w:val="24"/>
          <w:lang w:val="en-US"/>
        </w:rPr>
        <w:t xml:space="preserve">parts of the transport sector that are hard or </w:t>
      </w:r>
      <w:r w:rsidR="005E0D22">
        <w:rPr>
          <w:szCs w:val="24"/>
          <w:lang w:val="en-US"/>
        </w:rPr>
        <w:t>prohibitively expensive</w:t>
      </w:r>
      <w:r w:rsidR="00F1708A">
        <w:rPr>
          <w:szCs w:val="24"/>
          <w:lang w:val="en-US"/>
        </w:rPr>
        <w:t xml:space="preserve"> to electrify directly</w:t>
      </w:r>
      <w:r w:rsidR="00322F21">
        <w:rPr>
          <w:szCs w:val="24"/>
          <w:lang w:val="en-US"/>
        </w:rPr>
        <w:t xml:space="preserve">, </w:t>
      </w:r>
      <w:r w:rsidR="004B2C45">
        <w:rPr>
          <w:szCs w:val="24"/>
          <w:lang w:val="en-US"/>
        </w:rPr>
        <w:t xml:space="preserve">mainly </w:t>
      </w:r>
      <w:r w:rsidR="00322F21">
        <w:rPr>
          <w:szCs w:val="24"/>
          <w:lang w:val="en-US"/>
        </w:rPr>
        <w:t>heavy-duty trucks, shipping and aviation</w:t>
      </w:r>
      <w:r w:rsidR="00E27022">
        <w:rPr>
          <w:szCs w:val="24"/>
          <w:lang w:val="en-US"/>
        </w:rPr>
        <w:t>.</w:t>
      </w:r>
      <w:r w:rsidR="00322F21">
        <w:rPr>
          <w:szCs w:val="24"/>
          <w:lang w:val="en-US"/>
        </w:rPr>
        <w:t xml:space="preserve"> </w:t>
      </w:r>
      <w:r w:rsidR="00977A59">
        <w:rPr>
          <w:szCs w:val="24"/>
          <w:lang w:val="en-US"/>
        </w:rPr>
        <w:t>I</w:t>
      </w:r>
      <w:r w:rsidR="00644537">
        <w:rPr>
          <w:szCs w:val="24"/>
          <w:lang w:val="en-US"/>
        </w:rPr>
        <w:t xml:space="preserve">t is necessary to </w:t>
      </w:r>
      <w:r w:rsidR="00956DA3">
        <w:rPr>
          <w:szCs w:val="24"/>
          <w:lang w:val="en-US"/>
        </w:rPr>
        <w:t xml:space="preserve">further process the hydrogen to liquid fuel, </w:t>
      </w:r>
      <w:r w:rsidR="00854800">
        <w:rPr>
          <w:szCs w:val="24"/>
          <w:lang w:val="en-US"/>
        </w:rPr>
        <w:t>e-methanol</w:t>
      </w:r>
      <w:r w:rsidR="00956DA3">
        <w:rPr>
          <w:szCs w:val="24"/>
          <w:lang w:val="en-US"/>
        </w:rPr>
        <w:t xml:space="preserve">, to </w:t>
      </w:r>
      <w:r w:rsidR="008018B6">
        <w:rPr>
          <w:szCs w:val="24"/>
          <w:lang w:val="en-US"/>
        </w:rPr>
        <w:t xml:space="preserve">achieve </w:t>
      </w:r>
      <w:r w:rsidR="00977A59">
        <w:rPr>
          <w:szCs w:val="24"/>
          <w:lang w:val="en-US"/>
        </w:rPr>
        <w:t xml:space="preserve">substantial </w:t>
      </w:r>
      <w:r w:rsidR="008018B6">
        <w:rPr>
          <w:szCs w:val="24"/>
          <w:lang w:val="en-US"/>
        </w:rPr>
        <w:t xml:space="preserve">CO2 reductions already by 2030 through utilization of the existing infrastructure and blending of renewable fuels into fossil. </w:t>
      </w:r>
      <w:commentRangeStart w:id="46"/>
      <w:r w:rsidR="00DA2676">
        <w:rPr>
          <w:szCs w:val="24"/>
          <w:lang w:val="en-US"/>
        </w:rPr>
        <w:t xml:space="preserve">Direct use of hydrogen requires massive investments in infrastructure and </w:t>
      </w:r>
      <w:r w:rsidR="00953AA0">
        <w:rPr>
          <w:szCs w:val="24"/>
          <w:lang w:val="en-US"/>
        </w:rPr>
        <w:t xml:space="preserve">an entirely </w:t>
      </w:r>
      <w:r w:rsidR="00DA2676">
        <w:rPr>
          <w:szCs w:val="24"/>
          <w:lang w:val="en-US"/>
        </w:rPr>
        <w:t>new</w:t>
      </w:r>
      <w:r w:rsidR="00E27022">
        <w:rPr>
          <w:szCs w:val="24"/>
          <w:lang w:val="en-US"/>
        </w:rPr>
        <w:t xml:space="preserve"> </w:t>
      </w:r>
      <w:r w:rsidR="00953AA0">
        <w:rPr>
          <w:szCs w:val="24"/>
          <w:lang w:val="en-US"/>
        </w:rPr>
        <w:t xml:space="preserve">fleet of </w:t>
      </w:r>
      <w:r w:rsidR="00E27022">
        <w:rPr>
          <w:szCs w:val="24"/>
          <w:lang w:val="en-US"/>
        </w:rPr>
        <w:t>heavy</w:t>
      </w:r>
      <w:r w:rsidR="00CD7947">
        <w:rPr>
          <w:szCs w:val="24"/>
          <w:lang w:val="en-US"/>
        </w:rPr>
        <w:t>-</w:t>
      </w:r>
      <w:r w:rsidR="00E27022">
        <w:rPr>
          <w:szCs w:val="24"/>
          <w:lang w:val="en-US"/>
        </w:rPr>
        <w:t xml:space="preserve">duty </w:t>
      </w:r>
      <w:r w:rsidR="009B4DAB">
        <w:rPr>
          <w:szCs w:val="24"/>
          <w:lang w:val="en-US"/>
        </w:rPr>
        <w:t>fuel cell trucks</w:t>
      </w:r>
      <w:r w:rsidR="00E27022">
        <w:rPr>
          <w:szCs w:val="24"/>
          <w:lang w:val="en-US"/>
        </w:rPr>
        <w:t xml:space="preserve"> that will not be available in sufficient quantity to make substantial contributions towards the 20</w:t>
      </w:r>
      <w:r w:rsidR="009B4DAB">
        <w:rPr>
          <w:szCs w:val="24"/>
          <w:lang w:val="en-US"/>
        </w:rPr>
        <w:t xml:space="preserve">30 target. </w:t>
      </w:r>
      <w:commentRangeEnd w:id="46"/>
      <w:r w:rsidR="00E151B2">
        <w:rPr>
          <w:rStyle w:val="CommentReference"/>
        </w:rPr>
        <w:commentReference w:id="46"/>
      </w:r>
      <w:r w:rsidR="007B0E70">
        <w:rPr>
          <w:szCs w:val="24"/>
          <w:lang w:val="en-US"/>
        </w:rPr>
        <w:t xml:space="preserve">Methanol fueled ships are available today and new are being built, most recently </w:t>
      </w:r>
      <w:proofErr w:type="spellStart"/>
      <w:r w:rsidR="007B0E70">
        <w:rPr>
          <w:szCs w:val="24"/>
          <w:lang w:val="en-US"/>
        </w:rPr>
        <w:t>Mærsk</w:t>
      </w:r>
      <w:proofErr w:type="spellEnd"/>
      <w:r w:rsidR="007B0E70">
        <w:rPr>
          <w:szCs w:val="24"/>
          <w:lang w:val="en-US"/>
        </w:rPr>
        <w:t xml:space="preserve"> announced </w:t>
      </w:r>
      <w:r w:rsidR="00CD7947">
        <w:rPr>
          <w:szCs w:val="24"/>
          <w:lang w:val="en-US"/>
        </w:rPr>
        <w:t>t</w:t>
      </w:r>
      <w:r w:rsidR="00B0100B">
        <w:rPr>
          <w:szCs w:val="24"/>
          <w:lang w:val="en-US"/>
        </w:rPr>
        <w:t>he</w:t>
      </w:r>
      <w:r w:rsidR="000861C6">
        <w:rPr>
          <w:szCs w:val="24"/>
          <w:lang w:val="en-US"/>
        </w:rPr>
        <w:t xml:space="preserve"> launch </w:t>
      </w:r>
      <w:r w:rsidR="008B73D2">
        <w:rPr>
          <w:szCs w:val="24"/>
          <w:lang w:val="en-US"/>
        </w:rPr>
        <w:t xml:space="preserve">of </w:t>
      </w:r>
      <w:r w:rsidR="000861C6">
        <w:rPr>
          <w:szCs w:val="24"/>
          <w:lang w:val="en-US"/>
        </w:rPr>
        <w:t>the first methanol fueled</w:t>
      </w:r>
      <w:r w:rsidR="00772FBE">
        <w:rPr>
          <w:szCs w:val="24"/>
          <w:lang w:val="en-US"/>
        </w:rPr>
        <w:t xml:space="preserve"> container vessel </w:t>
      </w:r>
      <w:r w:rsidR="00352AC6">
        <w:rPr>
          <w:szCs w:val="24"/>
          <w:lang w:val="en-US"/>
        </w:rPr>
        <w:t>by 2023.</w:t>
      </w:r>
      <w:r w:rsidR="006F3371">
        <w:rPr>
          <w:szCs w:val="24"/>
          <w:lang w:val="en-US"/>
        </w:rPr>
        <w:t xml:space="preserve"> </w:t>
      </w:r>
      <w:r w:rsidR="00854800">
        <w:rPr>
          <w:szCs w:val="24"/>
          <w:lang w:val="en-US"/>
        </w:rPr>
        <w:t>E-methanol</w:t>
      </w:r>
      <w:r w:rsidR="00EB6772">
        <w:rPr>
          <w:szCs w:val="24"/>
          <w:lang w:val="en-US"/>
        </w:rPr>
        <w:t xml:space="preserve"> is considered among the most promising CO2 neutral shipping fuels</w:t>
      </w:r>
      <w:r w:rsidR="00D37AC5">
        <w:rPr>
          <w:szCs w:val="24"/>
          <w:lang w:val="en-US"/>
        </w:rPr>
        <w:t xml:space="preserve"> by shipping companies and fuel brokers, which also reflects in page 11 of the EU hydrogen strategy</w:t>
      </w:r>
      <w:r w:rsidR="006B513B">
        <w:rPr>
          <w:szCs w:val="24"/>
          <w:lang w:val="en-US"/>
        </w:rPr>
        <w:t>.</w:t>
      </w:r>
    </w:p>
    <w:p w14:paraId="18436E24" w14:textId="77777777" w:rsidR="006E5AB8" w:rsidRDefault="006E5AB8" w:rsidP="00E02C04">
      <w:pPr>
        <w:spacing w:line="276" w:lineRule="auto"/>
        <w:jc w:val="both"/>
        <w:rPr>
          <w:szCs w:val="24"/>
          <w:lang w:val="en-US"/>
        </w:rPr>
      </w:pPr>
    </w:p>
    <w:p w14:paraId="4E9EEAD7" w14:textId="6FC06C51" w:rsidR="008608F6" w:rsidRDefault="00241514" w:rsidP="00724F09">
      <w:pPr>
        <w:spacing w:line="276" w:lineRule="auto"/>
        <w:jc w:val="both"/>
        <w:rPr>
          <w:szCs w:val="24"/>
          <w:lang w:val="en-US"/>
        </w:rPr>
      </w:pPr>
      <w:commentRangeStart w:id="47"/>
      <w:r>
        <w:rPr>
          <w:szCs w:val="24"/>
          <w:lang w:val="en-US"/>
        </w:rPr>
        <w:t xml:space="preserve">The </w:t>
      </w:r>
      <w:r w:rsidR="00BB4BEC">
        <w:rPr>
          <w:szCs w:val="24"/>
          <w:lang w:val="en-US"/>
        </w:rPr>
        <w:t xml:space="preserve">Green CCU Hub Aalborg will </w:t>
      </w:r>
      <w:r w:rsidR="00512CE2">
        <w:rPr>
          <w:szCs w:val="24"/>
          <w:lang w:val="en-US"/>
        </w:rPr>
        <w:t xml:space="preserve">contribute with a CO2 reduction of </w:t>
      </w:r>
      <w:r w:rsidR="00D9011F">
        <w:rPr>
          <w:szCs w:val="24"/>
          <w:lang w:val="en-US"/>
        </w:rPr>
        <w:t>approximately 700.000 tons during the 5-year operation period from 2025 to 2030</w:t>
      </w:r>
      <w:r w:rsidR="00936989">
        <w:rPr>
          <w:szCs w:val="24"/>
          <w:lang w:val="en-US"/>
        </w:rPr>
        <w:t xml:space="preserve"> with the first phase of the project</w:t>
      </w:r>
      <w:r w:rsidR="004E0A78">
        <w:rPr>
          <w:szCs w:val="24"/>
          <w:lang w:val="en-US"/>
        </w:rPr>
        <w:t xml:space="preserve"> alone</w:t>
      </w:r>
      <w:r w:rsidR="00D37AC5">
        <w:rPr>
          <w:szCs w:val="24"/>
          <w:lang w:val="en-US"/>
        </w:rPr>
        <w:t xml:space="preserve"> through the displacement of fossil fuel in road transport and shipping</w:t>
      </w:r>
      <w:r w:rsidR="00936989">
        <w:rPr>
          <w:szCs w:val="24"/>
          <w:lang w:val="en-US"/>
        </w:rPr>
        <w:t xml:space="preserve">. In 2028 </w:t>
      </w:r>
      <w:r w:rsidR="00C31418">
        <w:rPr>
          <w:szCs w:val="24"/>
          <w:lang w:val="en-US"/>
        </w:rPr>
        <w:t>a four to five-fold increase in production capacity is planned</w:t>
      </w:r>
      <w:r w:rsidR="00582378">
        <w:rPr>
          <w:szCs w:val="24"/>
          <w:lang w:val="en-US"/>
        </w:rPr>
        <w:t xml:space="preserve"> at the Aalborg site</w:t>
      </w:r>
      <w:r w:rsidR="00B14489">
        <w:rPr>
          <w:szCs w:val="24"/>
          <w:lang w:val="en-US"/>
        </w:rPr>
        <w:t xml:space="preserve">. This expansion is driven by </w:t>
      </w:r>
      <w:r w:rsidR="0042604B">
        <w:rPr>
          <w:szCs w:val="24"/>
          <w:lang w:val="en-US"/>
        </w:rPr>
        <w:t>innovation in electrolyzer cost</w:t>
      </w:r>
      <w:r w:rsidR="00B14489">
        <w:rPr>
          <w:szCs w:val="24"/>
          <w:lang w:val="en-US"/>
        </w:rPr>
        <w:t>,</w:t>
      </w:r>
      <w:r w:rsidR="0042604B">
        <w:rPr>
          <w:szCs w:val="24"/>
          <w:lang w:val="en-US"/>
        </w:rPr>
        <w:t xml:space="preserve"> efficiency </w:t>
      </w:r>
      <w:r w:rsidR="00B14489">
        <w:rPr>
          <w:szCs w:val="24"/>
          <w:lang w:val="en-US"/>
        </w:rPr>
        <w:t xml:space="preserve">improvements </w:t>
      </w:r>
      <w:r w:rsidR="0017411A">
        <w:rPr>
          <w:szCs w:val="24"/>
          <w:lang w:val="en-US"/>
        </w:rPr>
        <w:t xml:space="preserve">and the development of a more mature hydrogen and e-methanol market. </w:t>
      </w:r>
      <w:commentRangeEnd w:id="47"/>
      <w:r w:rsidR="00761714">
        <w:rPr>
          <w:rStyle w:val="CommentReference"/>
        </w:rPr>
        <w:commentReference w:id="47"/>
      </w:r>
      <w:commentRangeStart w:id="48"/>
      <w:r w:rsidR="0040621F">
        <w:rPr>
          <w:szCs w:val="24"/>
          <w:lang w:val="en-US"/>
        </w:rPr>
        <w:t xml:space="preserve">The </w:t>
      </w:r>
      <w:r w:rsidR="00361D77">
        <w:rPr>
          <w:szCs w:val="24"/>
          <w:lang w:val="en-US"/>
        </w:rPr>
        <w:t xml:space="preserve">2-year </w:t>
      </w:r>
      <w:r w:rsidR="00D37AC5">
        <w:rPr>
          <w:szCs w:val="24"/>
          <w:lang w:val="en-US"/>
        </w:rPr>
        <w:t xml:space="preserve">operation </w:t>
      </w:r>
      <w:r w:rsidR="00361D77">
        <w:rPr>
          <w:szCs w:val="24"/>
          <w:lang w:val="en-US"/>
        </w:rPr>
        <w:t xml:space="preserve">period </w:t>
      </w:r>
      <w:r w:rsidR="00D37AC5">
        <w:rPr>
          <w:szCs w:val="24"/>
          <w:lang w:val="en-US"/>
        </w:rPr>
        <w:t xml:space="preserve">of the expanded plant </w:t>
      </w:r>
      <w:r w:rsidR="00361D77">
        <w:rPr>
          <w:szCs w:val="24"/>
          <w:lang w:val="en-US"/>
        </w:rPr>
        <w:t xml:space="preserve">between 2028 and 2030 will contribute with an additional CO2 reduction of </w:t>
      </w:r>
      <w:r w:rsidR="003815EB">
        <w:rPr>
          <w:szCs w:val="24"/>
          <w:lang w:val="en-US"/>
        </w:rPr>
        <w:t>1.000.000 tons</w:t>
      </w:r>
      <w:r w:rsidR="00D37AC5">
        <w:rPr>
          <w:szCs w:val="24"/>
          <w:lang w:val="en-US"/>
        </w:rPr>
        <w:t xml:space="preserve"> by displacement of additional fossil fuel</w:t>
      </w:r>
      <w:r w:rsidR="003815EB">
        <w:rPr>
          <w:szCs w:val="24"/>
          <w:lang w:val="en-US"/>
        </w:rPr>
        <w:t>.</w:t>
      </w:r>
      <w:r w:rsidR="00846E7C">
        <w:rPr>
          <w:szCs w:val="24"/>
          <w:lang w:val="en-US"/>
        </w:rPr>
        <w:t xml:space="preserve"> Depending on the development of the green fuels market</w:t>
      </w:r>
      <w:r w:rsidR="0076014E">
        <w:rPr>
          <w:szCs w:val="24"/>
          <w:lang w:val="en-US"/>
        </w:rPr>
        <w:t>,</w:t>
      </w:r>
      <w:r w:rsidR="00846E7C">
        <w:rPr>
          <w:szCs w:val="24"/>
          <w:lang w:val="en-US"/>
        </w:rPr>
        <w:t xml:space="preserve"> the CO2 reduction </w:t>
      </w:r>
      <w:r w:rsidR="0076014E">
        <w:rPr>
          <w:szCs w:val="24"/>
          <w:lang w:val="en-US"/>
        </w:rPr>
        <w:t>may partly</w:t>
      </w:r>
      <w:r w:rsidR="00846E7C">
        <w:rPr>
          <w:szCs w:val="24"/>
          <w:lang w:val="en-US"/>
        </w:rPr>
        <w:t xml:space="preserve"> </w:t>
      </w:r>
      <w:r w:rsidR="00B27357">
        <w:rPr>
          <w:szCs w:val="24"/>
          <w:lang w:val="en-US"/>
        </w:rPr>
        <w:t>take place in international shipping.</w:t>
      </w:r>
      <w:r w:rsidR="00724F09" w:rsidRPr="00724F09">
        <w:rPr>
          <w:szCs w:val="24"/>
          <w:lang w:val="en-US"/>
        </w:rPr>
        <w:t xml:space="preserve"> </w:t>
      </w:r>
      <w:r w:rsidR="00724F09">
        <w:rPr>
          <w:szCs w:val="24"/>
          <w:lang w:val="en-US"/>
        </w:rPr>
        <w:t>Irrespective of the end-use sector, the project will help drive the cost of hydrogen past the tipping point mainly through efficiency improvements and scale. Scale is achieved by opening a large new hydrogen market to produce e-methanol.</w:t>
      </w:r>
      <w:commentRangeEnd w:id="48"/>
      <w:r w:rsidR="00761714">
        <w:rPr>
          <w:rStyle w:val="CommentReference"/>
        </w:rPr>
        <w:commentReference w:id="48"/>
      </w:r>
    </w:p>
    <w:p w14:paraId="5ACD0107" w14:textId="05AD5645" w:rsidR="008608F6" w:rsidRDefault="008608F6" w:rsidP="00724F09">
      <w:pPr>
        <w:spacing w:line="276" w:lineRule="auto"/>
        <w:jc w:val="both"/>
        <w:rPr>
          <w:szCs w:val="24"/>
          <w:lang w:val="en-US"/>
        </w:rPr>
      </w:pPr>
    </w:p>
    <w:p w14:paraId="65D337AE" w14:textId="3D3C6837" w:rsidR="008608F6" w:rsidRDefault="008608F6" w:rsidP="00724F09">
      <w:pPr>
        <w:spacing w:line="276" w:lineRule="auto"/>
        <w:jc w:val="both"/>
        <w:rPr>
          <w:szCs w:val="24"/>
          <w:lang w:val="en-US"/>
        </w:rPr>
      </w:pPr>
      <w:r>
        <w:rPr>
          <w:szCs w:val="24"/>
          <w:lang w:val="en-US"/>
        </w:rPr>
        <w:lastRenderedPageBreak/>
        <w:t>In addition to CO2 reductions, methanol contribute</w:t>
      </w:r>
      <w:r w:rsidR="001A649D">
        <w:rPr>
          <w:szCs w:val="24"/>
          <w:lang w:val="en-US"/>
        </w:rPr>
        <w:t>s</w:t>
      </w:r>
      <w:r>
        <w:rPr>
          <w:szCs w:val="24"/>
          <w:lang w:val="en-US"/>
        </w:rPr>
        <w:t xml:space="preserve"> with very significant reductions in </w:t>
      </w:r>
      <w:r w:rsidR="007318DC">
        <w:rPr>
          <w:szCs w:val="24"/>
          <w:lang w:val="en-US"/>
        </w:rPr>
        <w:t xml:space="preserve">harmful emissions, particularly NOx, </w:t>
      </w:r>
      <w:proofErr w:type="spellStart"/>
      <w:r w:rsidR="007318DC">
        <w:rPr>
          <w:szCs w:val="24"/>
          <w:lang w:val="en-US"/>
        </w:rPr>
        <w:t>SOx</w:t>
      </w:r>
      <w:proofErr w:type="spellEnd"/>
      <w:r w:rsidR="007318DC">
        <w:rPr>
          <w:szCs w:val="24"/>
          <w:lang w:val="en-US"/>
        </w:rPr>
        <w:t xml:space="preserve">, </w:t>
      </w:r>
      <w:r w:rsidR="001A649D">
        <w:rPr>
          <w:szCs w:val="24"/>
          <w:lang w:val="en-US"/>
        </w:rPr>
        <w:t xml:space="preserve">and </w:t>
      </w:r>
      <w:r>
        <w:rPr>
          <w:szCs w:val="24"/>
          <w:lang w:val="en-US"/>
        </w:rPr>
        <w:t>particle</w:t>
      </w:r>
      <w:r w:rsidR="001A649D">
        <w:rPr>
          <w:szCs w:val="24"/>
          <w:lang w:val="en-US"/>
        </w:rPr>
        <w:t>s.</w:t>
      </w:r>
      <w:r w:rsidR="0011671A">
        <w:rPr>
          <w:szCs w:val="24"/>
          <w:lang w:val="en-US"/>
        </w:rPr>
        <w:t xml:space="preserve"> </w:t>
      </w:r>
      <w:r w:rsidR="00854800">
        <w:rPr>
          <w:szCs w:val="24"/>
          <w:lang w:val="en-US"/>
        </w:rPr>
        <w:t>E-methanol</w:t>
      </w:r>
      <w:r w:rsidR="0054440A">
        <w:rPr>
          <w:szCs w:val="24"/>
          <w:lang w:val="en-US"/>
        </w:rPr>
        <w:t xml:space="preserve"> produced from renewable hydrogen and CO2 has good sustainability merits </w:t>
      </w:r>
      <w:r w:rsidR="00EF708A">
        <w:rPr>
          <w:szCs w:val="24"/>
          <w:lang w:val="en-US"/>
        </w:rPr>
        <w:t xml:space="preserve">surpassing biofuels </w:t>
      </w:r>
      <w:r w:rsidR="00CE7F57">
        <w:rPr>
          <w:szCs w:val="24"/>
          <w:lang w:val="en-US"/>
        </w:rPr>
        <w:t xml:space="preserve">in terms of indirect land use changes, </w:t>
      </w:r>
      <w:r w:rsidR="00EF708A">
        <w:rPr>
          <w:szCs w:val="24"/>
          <w:lang w:val="en-US"/>
        </w:rPr>
        <w:t xml:space="preserve">water requirements, and </w:t>
      </w:r>
      <w:r w:rsidR="005F6F2F">
        <w:rPr>
          <w:szCs w:val="24"/>
          <w:lang w:val="en-US"/>
        </w:rPr>
        <w:t xml:space="preserve">it is </w:t>
      </w:r>
      <w:r w:rsidR="00876B9F">
        <w:rPr>
          <w:szCs w:val="24"/>
          <w:lang w:val="en-US"/>
        </w:rPr>
        <w:t>biodegradable eliminating the risk of soil and oceans</w:t>
      </w:r>
      <w:r w:rsidR="00876B9F" w:rsidRPr="00876B9F">
        <w:rPr>
          <w:szCs w:val="24"/>
          <w:lang w:val="en-US"/>
        </w:rPr>
        <w:t xml:space="preserve"> </w:t>
      </w:r>
      <w:r w:rsidR="00876B9F">
        <w:rPr>
          <w:szCs w:val="24"/>
          <w:lang w:val="en-US"/>
        </w:rPr>
        <w:t>contamination.</w:t>
      </w:r>
    </w:p>
    <w:p w14:paraId="34D198AB" w14:textId="1A5B5E41" w:rsidR="00A0316C" w:rsidRDefault="00A0316C" w:rsidP="00724F09">
      <w:pPr>
        <w:spacing w:line="276" w:lineRule="auto"/>
        <w:jc w:val="both"/>
        <w:rPr>
          <w:szCs w:val="24"/>
          <w:lang w:val="en-US"/>
        </w:rPr>
      </w:pPr>
    </w:p>
    <w:p w14:paraId="3E3BAB52" w14:textId="771BB0FF" w:rsidR="008E0B98" w:rsidRDefault="008E0B98" w:rsidP="00724F09">
      <w:pPr>
        <w:spacing w:line="276" w:lineRule="auto"/>
        <w:jc w:val="both"/>
        <w:rPr>
          <w:szCs w:val="24"/>
          <w:lang w:val="en-US"/>
        </w:rPr>
      </w:pPr>
      <w:r>
        <w:rPr>
          <w:szCs w:val="24"/>
          <w:lang w:val="en-US"/>
        </w:rPr>
        <w:t xml:space="preserve">These are some additional points that could be brought up to make a contribution to European goals. </w:t>
      </w:r>
    </w:p>
    <w:p w14:paraId="77CFD5E7" w14:textId="18D40F4B" w:rsidR="00A0316C" w:rsidRPr="008E3B57" w:rsidRDefault="00A0316C" w:rsidP="00A0316C">
      <w:pPr>
        <w:pStyle w:val="ITAbsatzohneNr"/>
        <w:jc w:val="both"/>
        <w:rPr>
          <w:b/>
          <w:color w:val="009193"/>
          <w:lang w:val="en-GB"/>
        </w:rPr>
      </w:pPr>
      <w:commentRangeStart w:id="49"/>
      <w:r>
        <w:rPr>
          <w:b/>
          <w:color w:val="009193"/>
          <w:lang w:val="en-GB"/>
        </w:rPr>
        <w:t xml:space="preserve">Schuman </w:t>
      </w:r>
      <w:r w:rsidRPr="008E3B57">
        <w:rPr>
          <w:b/>
          <w:color w:val="009193"/>
          <w:lang w:val="en-GB"/>
        </w:rPr>
        <w:t xml:space="preserve"> recommendations:</w:t>
      </w:r>
    </w:p>
    <w:p w14:paraId="7B4DEC9C"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reducing emissions from transport</w:t>
      </w:r>
    </w:p>
    <w:p w14:paraId="777B19E0" w14:textId="77777777" w:rsidR="00A0316C" w:rsidRDefault="00A0316C" w:rsidP="00A0316C">
      <w:pPr>
        <w:pStyle w:val="ITAbsatzohneNr"/>
        <w:numPr>
          <w:ilvl w:val="1"/>
          <w:numId w:val="21"/>
        </w:numPr>
        <w:jc w:val="both"/>
        <w:rPr>
          <w:color w:val="009193"/>
          <w:lang w:val="en-GB"/>
        </w:rPr>
      </w:pPr>
      <w:r>
        <w:rPr>
          <w:color w:val="009193"/>
          <w:lang w:val="en-GB"/>
        </w:rPr>
        <w:t>passenger cars</w:t>
      </w:r>
    </w:p>
    <w:p w14:paraId="489C944B" w14:textId="77777777" w:rsidR="00A0316C" w:rsidRDefault="00A0316C" w:rsidP="00A0316C">
      <w:pPr>
        <w:pStyle w:val="ITAbsatzohneNr"/>
        <w:numPr>
          <w:ilvl w:val="1"/>
          <w:numId w:val="21"/>
        </w:numPr>
        <w:jc w:val="both"/>
        <w:rPr>
          <w:color w:val="009193"/>
          <w:lang w:val="en-GB"/>
        </w:rPr>
      </w:pPr>
      <w:r>
        <w:rPr>
          <w:color w:val="009193"/>
          <w:lang w:val="en-GB"/>
        </w:rPr>
        <w:t>commercial vehicle</w:t>
      </w:r>
    </w:p>
    <w:p w14:paraId="39F1ED12" w14:textId="77777777" w:rsidR="00A0316C" w:rsidRDefault="00A0316C" w:rsidP="00A0316C">
      <w:pPr>
        <w:pStyle w:val="ITAbsatzohneNr"/>
        <w:numPr>
          <w:ilvl w:val="1"/>
          <w:numId w:val="21"/>
        </w:numPr>
        <w:jc w:val="both"/>
        <w:rPr>
          <w:color w:val="009193"/>
          <w:lang w:val="en-GB"/>
        </w:rPr>
      </w:pPr>
      <w:r>
        <w:rPr>
          <w:color w:val="009193"/>
          <w:lang w:val="en-GB"/>
        </w:rPr>
        <w:t>heavy trucks</w:t>
      </w:r>
    </w:p>
    <w:p w14:paraId="11208DA1" w14:textId="77777777" w:rsidR="00A0316C" w:rsidRDefault="00A0316C" w:rsidP="00A0316C">
      <w:pPr>
        <w:pStyle w:val="ITAbsatzohneNr"/>
        <w:numPr>
          <w:ilvl w:val="1"/>
          <w:numId w:val="21"/>
        </w:numPr>
        <w:jc w:val="both"/>
        <w:rPr>
          <w:color w:val="009193"/>
          <w:lang w:val="en-GB"/>
        </w:rPr>
      </w:pPr>
      <w:r>
        <w:rPr>
          <w:color w:val="009193"/>
          <w:lang w:val="en-GB"/>
        </w:rPr>
        <w:t>trains</w:t>
      </w:r>
    </w:p>
    <w:p w14:paraId="28E614E8" w14:textId="77777777" w:rsidR="00A0316C" w:rsidRDefault="00A0316C" w:rsidP="00A0316C">
      <w:pPr>
        <w:pStyle w:val="ITAbsatzohneNr"/>
        <w:numPr>
          <w:ilvl w:val="1"/>
          <w:numId w:val="21"/>
        </w:numPr>
        <w:jc w:val="both"/>
        <w:rPr>
          <w:color w:val="009193"/>
          <w:lang w:val="en-GB"/>
        </w:rPr>
      </w:pPr>
      <w:r>
        <w:rPr>
          <w:color w:val="009193"/>
          <w:lang w:val="en-GB"/>
        </w:rPr>
        <w:t>ships</w:t>
      </w:r>
    </w:p>
    <w:p w14:paraId="1DBCE3B2" w14:textId="77777777" w:rsidR="00A0316C" w:rsidRDefault="00A0316C" w:rsidP="00A0316C">
      <w:pPr>
        <w:pStyle w:val="ITAbsatzohneNr"/>
        <w:numPr>
          <w:ilvl w:val="1"/>
          <w:numId w:val="21"/>
        </w:numPr>
        <w:jc w:val="both"/>
        <w:rPr>
          <w:color w:val="009193"/>
          <w:lang w:val="en-GB"/>
        </w:rPr>
      </w:pPr>
      <w:r>
        <w:rPr>
          <w:color w:val="009193"/>
          <w:lang w:val="en-GB"/>
        </w:rPr>
        <w:t>planes</w:t>
      </w:r>
    </w:p>
    <w:p w14:paraId="7277EE37" w14:textId="77777777" w:rsidR="00A0316C" w:rsidRDefault="00A0316C" w:rsidP="00A0316C">
      <w:pPr>
        <w:pStyle w:val="ITAbsatzohneNr"/>
        <w:numPr>
          <w:ilvl w:val="1"/>
          <w:numId w:val="21"/>
        </w:numPr>
        <w:jc w:val="both"/>
        <w:rPr>
          <w:color w:val="009193"/>
          <w:lang w:val="en-GB"/>
        </w:rPr>
      </w:pPr>
      <w:r>
        <w:rPr>
          <w:color w:val="009193"/>
          <w:lang w:val="en-GB"/>
        </w:rPr>
        <w:t>modal shift</w:t>
      </w:r>
    </w:p>
    <w:p w14:paraId="7DFAA9EA"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refuelling infrastructures</w:t>
      </w:r>
    </w:p>
    <w:p w14:paraId="1455729E" w14:textId="77777777" w:rsidR="00A0316C" w:rsidRDefault="00A0316C" w:rsidP="00A0316C">
      <w:pPr>
        <w:pStyle w:val="ITAbsatzohneNr"/>
        <w:numPr>
          <w:ilvl w:val="0"/>
          <w:numId w:val="21"/>
        </w:numPr>
        <w:jc w:val="both"/>
        <w:rPr>
          <w:color w:val="009193"/>
          <w:lang w:val="en-GB"/>
        </w:rPr>
      </w:pPr>
      <w:r>
        <w:rPr>
          <w:color w:val="009193"/>
          <w:lang w:val="en-GB"/>
        </w:rPr>
        <w:t xml:space="preserve">Explain and estimate the project’s contribution to </w:t>
      </w:r>
      <w:r w:rsidRPr="00D02FD1">
        <w:rPr>
          <w:color w:val="009193"/>
          <w:lang w:val="en-GB"/>
        </w:rPr>
        <w:t>improv</w:t>
      </w:r>
      <w:r>
        <w:rPr>
          <w:color w:val="009193"/>
          <w:lang w:val="en-GB"/>
        </w:rPr>
        <w:t>ed</w:t>
      </w:r>
      <w:r w:rsidRPr="00D02FD1">
        <w:rPr>
          <w:color w:val="009193"/>
          <w:lang w:val="en-GB"/>
        </w:rPr>
        <w:t xml:space="preserve"> transportation networks</w:t>
      </w:r>
    </w:p>
    <w:p w14:paraId="6A088550"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3038">
        <w:rPr>
          <w:color w:val="009193"/>
          <w:lang w:val="en-GB"/>
        </w:rPr>
        <w:t>the creation of new firms, SMEs and start-ups</w:t>
      </w:r>
      <w:r>
        <w:rPr>
          <w:color w:val="009193"/>
          <w:lang w:val="en-GB"/>
        </w:rPr>
        <w:t xml:space="preserve"> in the green economy</w:t>
      </w:r>
    </w:p>
    <w:p w14:paraId="63EF2D85" w14:textId="77777777" w:rsidR="008E0B98" w:rsidRDefault="008E0B98" w:rsidP="008E0B98">
      <w:pPr>
        <w:pStyle w:val="ITAbsatzohneNr"/>
        <w:numPr>
          <w:ilvl w:val="0"/>
          <w:numId w:val="21"/>
        </w:numPr>
        <w:jc w:val="both"/>
        <w:rPr>
          <w:color w:val="009193"/>
          <w:lang w:val="en-GB"/>
        </w:rPr>
      </w:pPr>
      <w:r>
        <w:rPr>
          <w:color w:val="009193"/>
          <w:lang w:val="en-GB"/>
        </w:rPr>
        <w:t>Explain and estimate investments</w:t>
      </w:r>
      <w:r w:rsidRPr="00485E05">
        <w:rPr>
          <w:color w:val="009193"/>
          <w:lang w:val="en-GB"/>
        </w:rPr>
        <w:t xml:space="preserve"> </w:t>
      </w:r>
      <w:r w:rsidRPr="00AC6EBC">
        <w:rPr>
          <w:color w:val="009193"/>
          <w:lang w:val="en-GB"/>
        </w:rPr>
        <w:t>in research and innovation activities</w:t>
      </w:r>
    </w:p>
    <w:p w14:paraId="69B230E3"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the contribution to </w:t>
      </w:r>
      <w:r w:rsidRPr="009057DE">
        <w:rPr>
          <w:color w:val="009193"/>
          <w:lang w:val="en-GB"/>
        </w:rPr>
        <w:t>the transition to low-carbon technologies and economic diversification based on climate-resilient investments and jobs</w:t>
      </w:r>
    </w:p>
    <w:p w14:paraId="740A720B" w14:textId="7C622543"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commentRangeEnd w:id="49"/>
      <w:r w:rsidR="00251C6E">
        <w:rPr>
          <w:rStyle w:val="CommentReference"/>
          <w:lang w:val="da-DK" w:eastAsia="da-DK"/>
        </w:rPr>
        <w:commentReference w:id="49"/>
      </w:r>
    </w:p>
    <w:p w14:paraId="5C3C7AA4" w14:textId="5140EF66" w:rsidR="008E0B98" w:rsidRDefault="008E0B98" w:rsidP="00116E76">
      <w:pPr>
        <w:pStyle w:val="ITAbsatzohneNr"/>
        <w:jc w:val="both"/>
        <w:rPr>
          <w:color w:val="009193"/>
          <w:lang w:val="en-GB"/>
        </w:rPr>
      </w:pPr>
    </w:p>
    <w:p w14:paraId="20F21532" w14:textId="77777777" w:rsidR="008E0B98" w:rsidRDefault="008E0B98" w:rsidP="00607DD2">
      <w:pPr>
        <w:pStyle w:val="ITAbsatzohneNr"/>
        <w:jc w:val="both"/>
        <w:rPr>
          <w:color w:val="009193"/>
          <w:lang w:val="en-GB"/>
        </w:rPr>
      </w:pPr>
    </w:p>
    <w:p w14:paraId="48BF6082" w14:textId="77777777" w:rsidR="00A0316C" w:rsidRPr="00607DD2" w:rsidRDefault="00A0316C" w:rsidP="00724F09">
      <w:pPr>
        <w:spacing w:line="276" w:lineRule="auto"/>
        <w:jc w:val="both"/>
        <w:rPr>
          <w:szCs w:val="24"/>
          <w:lang w:val="en-GB"/>
        </w:rPr>
      </w:pPr>
    </w:p>
    <w:p w14:paraId="60102E34" w14:textId="1258D550" w:rsidR="00C464FA" w:rsidRDefault="006C753B" w:rsidP="00E02C04">
      <w:pPr>
        <w:spacing w:line="276" w:lineRule="auto"/>
        <w:jc w:val="both"/>
        <w:rPr>
          <w:szCs w:val="24"/>
          <w:lang w:val="en-US"/>
        </w:rPr>
      </w:pPr>
      <w:r>
        <w:rPr>
          <w:szCs w:val="24"/>
          <w:lang w:val="en-US"/>
        </w:rPr>
        <w:t>Through synergies with CO2 capture and storage, t</w:t>
      </w:r>
      <w:commentRangeStart w:id="50"/>
      <w:r w:rsidR="004B0FEC">
        <w:rPr>
          <w:szCs w:val="24"/>
          <w:lang w:val="en-US"/>
        </w:rPr>
        <w:t xml:space="preserve">he Green CCU Hub Aalborg </w:t>
      </w:r>
      <w:r w:rsidR="001A149B">
        <w:rPr>
          <w:szCs w:val="24"/>
          <w:lang w:val="en-US"/>
        </w:rPr>
        <w:t>also makes a significant indirect contribution towards the 70% Danish Carbon emissions reduction Target</w:t>
      </w:r>
      <w:r w:rsidR="00BF35DD">
        <w:rPr>
          <w:szCs w:val="24"/>
          <w:lang w:val="en-US"/>
        </w:rPr>
        <w:t>. T</w:t>
      </w:r>
      <w:r w:rsidR="001A149B">
        <w:rPr>
          <w:szCs w:val="24"/>
          <w:lang w:val="en-US"/>
        </w:rPr>
        <w:t xml:space="preserve">he realization of a large CO2 utilization plant </w:t>
      </w:r>
      <w:r w:rsidR="00C0003B">
        <w:rPr>
          <w:szCs w:val="24"/>
          <w:lang w:val="en-US"/>
        </w:rPr>
        <w:t xml:space="preserve">creates </w:t>
      </w:r>
      <w:r w:rsidR="00FC4EEF">
        <w:rPr>
          <w:szCs w:val="24"/>
          <w:lang w:val="en-US"/>
        </w:rPr>
        <w:t xml:space="preserve">an </w:t>
      </w:r>
      <w:r w:rsidR="00C0003B">
        <w:rPr>
          <w:szCs w:val="24"/>
          <w:lang w:val="en-US"/>
        </w:rPr>
        <w:t>offtake opportunity for</w:t>
      </w:r>
      <w:r w:rsidR="004B0FEC">
        <w:rPr>
          <w:szCs w:val="24"/>
          <w:lang w:val="en-US"/>
        </w:rPr>
        <w:t xml:space="preserve"> local industry with ambitious CO2 reduction plans, including Aalborg Portland and Reno-Nord. </w:t>
      </w:r>
      <w:r w:rsidR="003E0ECD">
        <w:rPr>
          <w:szCs w:val="24"/>
          <w:lang w:val="en-US"/>
        </w:rPr>
        <w:t xml:space="preserve">Building a CCU facility will create a foundation to recycle the biogenic part of </w:t>
      </w:r>
      <w:r w:rsidR="00E4730E">
        <w:rPr>
          <w:szCs w:val="24"/>
          <w:lang w:val="en-US"/>
        </w:rPr>
        <w:t xml:space="preserve">their </w:t>
      </w:r>
      <w:r w:rsidR="003E0ECD">
        <w:rPr>
          <w:szCs w:val="24"/>
          <w:lang w:val="en-US"/>
        </w:rPr>
        <w:t xml:space="preserve">captured CO2 </w:t>
      </w:r>
      <w:r w:rsidR="00606E85">
        <w:rPr>
          <w:szCs w:val="24"/>
          <w:lang w:val="en-US"/>
        </w:rPr>
        <w:t xml:space="preserve">and form an important </w:t>
      </w:r>
      <w:r w:rsidR="00513B0D">
        <w:rPr>
          <w:szCs w:val="24"/>
          <w:lang w:val="en-US"/>
        </w:rPr>
        <w:t xml:space="preserve">business opportunity that </w:t>
      </w:r>
      <w:r w:rsidR="00FC4EEF">
        <w:rPr>
          <w:szCs w:val="24"/>
          <w:lang w:val="en-US"/>
        </w:rPr>
        <w:t>can</w:t>
      </w:r>
      <w:r w:rsidR="00513B0D">
        <w:rPr>
          <w:szCs w:val="24"/>
          <w:lang w:val="en-US"/>
        </w:rPr>
        <w:t xml:space="preserve"> make a contribution towards funding the </w:t>
      </w:r>
      <w:r w:rsidR="00BE5792">
        <w:rPr>
          <w:szCs w:val="24"/>
          <w:lang w:val="en-US"/>
        </w:rPr>
        <w:t>CCS of fossil CO2. This synergy between CCU and CCS is a very important aspect of the Green CCU Hub Aalborg project a</w:t>
      </w:r>
      <w:r w:rsidR="00972277">
        <w:rPr>
          <w:szCs w:val="24"/>
          <w:lang w:val="en-US"/>
        </w:rPr>
        <w:t>nd the indirect contribution to CO2 reductions from industry</w:t>
      </w:r>
      <w:r w:rsidR="004A6BC0">
        <w:rPr>
          <w:szCs w:val="24"/>
          <w:lang w:val="en-US"/>
        </w:rPr>
        <w:t xml:space="preserve"> </w:t>
      </w:r>
      <w:r w:rsidR="00724F09">
        <w:rPr>
          <w:szCs w:val="24"/>
          <w:lang w:val="en-US"/>
        </w:rPr>
        <w:t>can potentially be</w:t>
      </w:r>
      <w:r w:rsidR="004A6BC0">
        <w:rPr>
          <w:szCs w:val="24"/>
          <w:lang w:val="en-US"/>
        </w:rPr>
        <w:t xml:space="preserve"> very significant.</w:t>
      </w:r>
      <w:commentRangeEnd w:id="50"/>
      <w:r w:rsidR="00761714">
        <w:rPr>
          <w:rStyle w:val="CommentReference"/>
        </w:rPr>
        <w:commentReference w:id="50"/>
      </w:r>
    </w:p>
    <w:p w14:paraId="7B7817B1" w14:textId="4931E241" w:rsidR="00B91DC4" w:rsidRDefault="00B91DC4" w:rsidP="00E02C04">
      <w:pPr>
        <w:spacing w:line="276" w:lineRule="auto"/>
        <w:jc w:val="both"/>
        <w:rPr>
          <w:szCs w:val="24"/>
          <w:lang w:val="en-US"/>
        </w:rPr>
      </w:pPr>
    </w:p>
    <w:p w14:paraId="2F0E69E8" w14:textId="251B1444" w:rsidR="006057A5" w:rsidRDefault="00F56475" w:rsidP="00E02C04">
      <w:pPr>
        <w:spacing w:line="276" w:lineRule="auto"/>
        <w:jc w:val="both"/>
        <w:rPr>
          <w:szCs w:val="24"/>
          <w:lang w:val="en-US"/>
        </w:rPr>
      </w:pPr>
      <w:r>
        <w:rPr>
          <w:szCs w:val="24"/>
          <w:lang w:val="en-US"/>
        </w:rPr>
        <w:t xml:space="preserve">The </w:t>
      </w:r>
      <w:r w:rsidR="001A149B">
        <w:rPr>
          <w:szCs w:val="24"/>
          <w:lang w:val="en-US"/>
        </w:rPr>
        <w:t xml:space="preserve">entire </w:t>
      </w:r>
      <w:r>
        <w:rPr>
          <w:szCs w:val="24"/>
          <w:lang w:val="en-US"/>
        </w:rPr>
        <w:t>Green CCU Hub Aalborg</w:t>
      </w:r>
      <w:r w:rsidR="001A149B">
        <w:rPr>
          <w:szCs w:val="24"/>
          <w:lang w:val="en-US"/>
        </w:rPr>
        <w:t xml:space="preserve"> project</w:t>
      </w:r>
      <w:r>
        <w:rPr>
          <w:szCs w:val="24"/>
          <w:lang w:val="en-US"/>
        </w:rPr>
        <w:t xml:space="preserve"> is perfectly aligned with the </w:t>
      </w:r>
      <w:r w:rsidR="006C3627">
        <w:rPr>
          <w:szCs w:val="24"/>
          <w:lang w:val="en-US"/>
        </w:rPr>
        <w:t xml:space="preserve">European hydrogen strategy and the development of a European hydrogen market. </w:t>
      </w:r>
      <w:r w:rsidR="006057A5" w:rsidRPr="006057A5">
        <w:rPr>
          <w:szCs w:val="24"/>
          <w:lang w:val="en-US"/>
        </w:rPr>
        <w:t xml:space="preserve">European Energy is present </w:t>
      </w:r>
      <w:r w:rsidR="006057A5">
        <w:rPr>
          <w:szCs w:val="24"/>
          <w:lang w:val="en-US"/>
        </w:rPr>
        <w:t xml:space="preserve">in </w:t>
      </w:r>
      <w:r w:rsidR="00055048">
        <w:rPr>
          <w:szCs w:val="24"/>
          <w:lang w:val="en-US"/>
        </w:rPr>
        <w:t xml:space="preserve">major European countries with renewable electricity production capacity and has very ambitious plans to expand its production capacity. </w:t>
      </w:r>
      <w:r w:rsidR="0047424C">
        <w:rPr>
          <w:szCs w:val="24"/>
          <w:lang w:val="en-US"/>
        </w:rPr>
        <w:t xml:space="preserve">The consortium of REintegrate and European Energy will leverage this </w:t>
      </w:r>
      <w:r w:rsidR="00C256CA">
        <w:rPr>
          <w:szCs w:val="24"/>
          <w:lang w:val="en-US"/>
        </w:rPr>
        <w:t>renewable electricity production capacity for the European expansion</w:t>
      </w:r>
      <w:r w:rsidR="00724F09">
        <w:rPr>
          <w:szCs w:val="24"/>
          <w:lang w:val="en-US"/>
        </w:rPr>
        <w:t xml:space="preserve"> of e-methanol production</w:t>
      </w:r>
      <w:r w:rsidR="0042540A">
        <w:rPr>
          <w:szCs w:val="24"/>
          <w:lang w:val="en-US"/>
        </w:rPr>
        <w:t>.</w:t>
      </w:r>
      <w:r w:rsidR="00C45A7F" w:rsidRPr="00C45A7F">
        <w:rPr>
          <w:szCs w:val="24"/>
          <w:lang w:val="en-US"/>
        </w:rPr>
        <w:t xml:space="preserve"> </w:t>
      </w:r>
      <w:r w:rsidR="004B2D79">
        <w:rPr>
          <w:szCs w:val="24"/>
          <w:lang w:val="en-US"/>
        </w:rPr>
        <w:t>With development of the Green CCU Hub Aalborg</w:t>
      </w:r>
      <w:r w:rsidR="00724F09">
        <w:rPr>
          <w:szCs w:val="24"/>
          <w:lang w:val="en-US"/>
        </w:rPr>
        <w:t>,</w:t>
      </w:r>
      <w:r w:rsidR="004B2D79">
        <w:rPr>
          <w:szCs w:val="24"/>
          <w:lang w:val="en-US"/>
        </w:rPr>
        <w:t xml:space="preserve"> </w:t>
      </w:r>
      <w:r w:rsidR="009E73F8">
        <w:rPr>
          <w:szCs w:val="24"/>
          <w:lang w:val="en-US"/>
        </w:rPr>
        <w:t xml:space="preserve">REintegrate and European Energy </w:t>
      </w:r>
      <w:r w:rsidR="009E73F8">
        <w:rPr>
          <w:szCs w:val="24"/>
          <w:lang w:val="en-US"/>
        </w:rPr>
        <w:lastRenderedPageBreak/>
        <w:t>intends to contribute towards the</w:t>
      </w:r>
      <w:r w:rsidR="00C45A7F" w:rsidRPr="007305D7">
        <w:rPr>
          <w:szCs w:val="24"/>
          <w:lang w:val="en-US"/>
        </w:rPr>
        <w:t xml:space="preserve"> strategic vision for a climate-neutral EU published in November 2018, </w:t>
      </w:r>
      <w:r w:rsidR="00724F09">
        <w:rPr>
          <w:szCs w:val="24"/>
          <w:lang w:val="en-US"/>
        </w:rPr>
        <w:t xml:space="preserve">that </w:t>
      </w:r>
      <w:r w:rsidR="009E73F8">
        <w:rPr>
          <w:szCs w:val="24"/>
          <w:lang w:val="en-US"/>
        </w:rPr>
        <w:t>aim</w:t>
      </w:r>
      <w:r w:rsidR="00724F09">
        <w:rPr>
          <w:szCs w:val="24"/>
          <w:lang w:val="en-US"/>
        </w:rPr>
        <w:t>s</w:t>
      </w:r>
      <w:r w:rsidR="009E73F8">
        <w:rPr>
          <w:szCs w:val="24"/>
          <w:lang w:val="en-US"/>
        </w:rPr>
        <w:t xml:space="preserve"> for a</w:t>
      </w:r>
      <w:r w:rsidR="00C45A7F" w:rsidRPr="007305D7">
        <w:rPr>
          <w:szCs w:val="24"/>
          <w:lang w:val="en-US"/>
        </w:rPr>
        <w:t xml:space="preserve"> share of hydrogen in Europe’s energy mix grow</w:t>
      </w:r>
      <w:r w:rsidR="0019020D">
        <w:rPr>
          <w:szCs w:val="24"/>
          <w:lang w:val="en-US"/>
        </w:rPr>
        <w:t>ing</w:t>
      </w:r>
      <w:r w:rsidR="00C45A7F" w:rsidRPr="007305D7">
        <w:rPr>
          <w:szCs w:val="24"/>
          <w:lang w:val="en-US"/>
        </w:rPr>
        <w:t xml:space="preserve"> from the current less than 2% to 13-14% by 2050.</w:t>
      </w:r>
    </w:p>
    <w:p w14:paraId="21772141" w14:textId="77777777" w:rsidR="00267AFC" w:rsidRPr="001E2B8F" w:rsidRDefault="00267AFC" w:rsidP="00E02C04">
      <w:pPr>
        <w:spacing w:line="276" w:lineRule="auto"/>
        <w:jc w:val="both"/>
        <w:rPr>
          <w:szCs w:val="24"/>
          <w:lang w:val="en-US"/>
        </w:rPr>
      </w:pPr>
    </w:p>
    <w:p w14:paraId="114B6505" w14:textId="77777777" w:rsidR="00352A4C" w:rsidRPr="001E2B8F" w:rsidRDefault="00352A4C" w:rsidP="00E02C04">
      <w:pPr>
        <w:spacing w:line="276" w:lineRule="auto"/>
        <w:jc w:val="both"/>
        <w:rPr>
          <w:szCs w:val="24"/>
          <w:lang w:val="en-US"/>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FootnoteReference"/>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p>
    <w:p w14:paraId="5D4DEB5E" w14:textId="6CBC60A6" w:rsidR="00352A4C" w:rsidRDefault="00352A4C" w:rsidP="00E02C04">
      <w:pPr>
        <w:spacing w:line="276" w:lineRule="auto"/>
        <w:jc w:val="both"/>
        <w:rPr>
          <w:szCs w:val="24"/>
        </w:rPr>
      </w:pPr>
    </w:p>
    <w:p w14:paraId="42F4E9D2"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8BB0105" w14:textId="77777777" w:rsidR="005123D5" w:rsidRPr="00492ADB" w:rsidRDefault="005123D5" w:rsidP="005123D5">
      <w:pPr>
        <w:pStyle w:val="ITAbsatzohneNr"/>
        <w:numPr>
          <w:ilvl w:val="0"/>
          <w:numId w:val="26"/>
        </w:numPr>
        <w:jc w:val="both"/>
        <w:rPr>
          <w:color w:val="009193"/>
          <w:lang w:val="en-GB"/>
        </w:rPr>
      </w:pPr>
      <w:commentRangeStart w:id="51"/>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4922ED97" w14:textId="77777777" w:rsidR="005123D5" w:rsidRPr="00492ADB" w:rsidRDefault="005123D5" w:rsidP="005123D5">
      <w:pPr>
        <w:pStyle w:val="ITAbsatzohneNr"/>
        <w:numPr>
          <w:ilvl w:val="0"/>
          <w:numId w:val="26"/>
        </w:numPr>
        <w:jc w:val="both"/>
        <w:rPr>
          <w:color w:val="009193"/>
          <w:lang w:val="en-GB"/>
        </w:rPr>
      </w:pPr>
      <w:r>
        <w:rPr>
          <w:color w:val="009193"/>
          <w:lang w:val="en-GB"/>
        </w:rPr>
        <w:t>M</w:t>
      </w:r>
      <w:r w:rsidRPr="00492ADB">
        <w:rPr>
          <w:color w:val="009193"/>
          <w:lang w:val="en-GB"/>
        </w:rPr>
        <w:t>ention the key potential suppliers impacted by the company</w:t>
      </w:r>
      <w:r>
        <w:rPr>
          <w:color w:val="009193"/>
          <w:lang w:val="en-GB"/>
        </w:rPr>
        <w:t>’s</w:t>
      </w:r>
      <w:r w:rsidRPr="00492ADB">
        <w:rPr>
          <w:color w:val="009193"/>
          <w:lang w:val="en-GB"/>
        </w:rPr>
        <w:t xml:space="preserve"> planned production</w:t>
      </w:r>
    </w:p>
    <w:p w14:paraId="5C018C5A" w14:textId="77777777" w:rsidR="005123D5" w:rsidRPr="00492ADB" w:rsidRDefault="005123D5" w:rsidP="005123D5">
      <w:pPr>
        <w:pStyle w:val="ITAbsatzohneNr"/>
        <w:numPr>
          <w:ilvl w:val="0"/>
          <w:numId w:val="26"/>
        </w:numPr>
        <w:jc w:val="both"/>
        <w:rPr>
          <w:color w:val="009193"/>
          <w:lang w:val="en-GB"/>
        </w:rPr>
      </w:pPr>
      <w:r>
        <w:rPr>
          <w:color w:val="009193"/>
          <w:lang w:val="en-GB"/>
        </w:rPr>
        <w:t>Use a table to summarize the information at the end of the section</w:t>
      </w:r>
      <w:commentRangeEnd w:id="51"/>
      <w:r w:rsidR="00242733">
        <w:rPr>
          <w:rStyle w:val="CommentReference"/>
          <w:lang w:val="da-DK" w:eastAsia="da-DK"/>
        </w:rPr>
        <w:commentReference w:id="51"/>
      </w:r>
    </w:p>
    <w:p w14:paraId="11D4BE1D" w14:textId="298E111D" w:rsidR="00116E76" w:rsidRPr="00607DD2" w:rsidRDefault="00116E76" w:rsidP="00E02C04">
      <w:pPr>
        <w:spacing w:line="276" w:lineRule="auto"/>
        <w:jc w:val="both"/>
        <w:rPr>
          <w:szCs w:val="24"/>
          <w:lang w:val="en-GB"/>
        </w:rPr>
      </w:pPr>
    </w:p>
    <w:p w14:paraId="4A335050" w14:textId="77777777" w:rsidR="00116E76" w:rsidRPr="00607DD2" w:rsidRDefault="00116E76" w:rsidP="00E02C04">
      <w:pPr>
        <w:spacing w:line="276" w:lineRule="auto"/>
        <w:jc w:val="both"/>
        <w:rPr>
          <w:szCs w:val="24"/>
          <w:lang w:val="en-US"/>
        </w:rPr>
      </w:pPr>
      <w:commentRangeStart w:id="52"/>
    </w:p>
    <w:p w14:paraId="18434B4A" w14:textId="0036DF21" w:rsidR="005D4B86" w:rsidRDefault="0012184D" w:rsidP="00E02C04">
      <w:pPr>
        <w:spacing w:line="276" w:lineRule="auto"/>
        <w:jc w:val="both"/>
        <w:rPr>
          <w:szCs w:val="24"/>
          <w:lang w:val="en-US"/>
        </w:rPr>
      </w:pPr>
      <w:r w:rsidRPr="0012184D">
        <w:rPr>
          <w:szCs w:val="24"/>
          <w:lang w:val="en-US"/>
        </w:rPr>
        <w:t>The project is a f</w:t>
      </w:r>
      <w:r>
        <w:rPr>
          <w:szCs w:val="24"/>
          <w:lang w:val="en-US"/>
        </w:rPr>
        <w:t xml:space="preserve">urther development and innovation of the technology developed in the </w:t>
      </w:r>
      <w:r w:rsidR="00A230C9">
        <w:rPr>
          <w:szCs w:val="24"/>
          <w:lang w:val="en-US"/>
        </w:rPr>
        <w:t xml:space="preserve">Danish </w:t>
      </w:r>
      <w:r>
        <w:rPr>
          <w:szCs w:val="24"/>
          <w:lang w:val="en-US"/>
        </w:rPr>
        <w:t>E</w:t>
      </w:r>
      <w:r w:rsidR="00D67258">
        <w:rPr>
          <w:szCs w:val="24"/>
          <w:lang w:val="en-US"/>
        </w:rPr>
        <w:t xml:space="preserve">nergy Technology Development and Demonstration Program </w:t>
      </w:r>
      <w:r w:rsidR="00067313">
        <w:rPr>
          <w:szCs w:val="24"/>
          <w:lang w:val="en-US"/>
        </w:rPr>
        <w:t xml:space="preserve">and </w:t>
      </w:r>
      <w:r w:rsidR="00D67258">
        <w:rPr>
          <w:szCs w:val="24"/>
          <w:lang w:val="en-US"/>
        </w:rPr>
        <w:t>the Danish Energy Authorities</w:t>
      </w:r>
      <w:r w:rsidR="00067313">
        <w:rPr>
          <w:szCs w:val="24"/>
          <w:lang w:val="en-US"/>
        </w:rPr>
        <w:t xml:space="preserve"> </w:t>
      </w:r>
      <w:r>
        <w:rPr>
          <w:szCs w:val="24"/>
          <w:lang w:val="en-US"/>
        </w:rPr>
        <w:t>funded project</w:t>
      </w:r>
      <w:r w:rsidR="00067313">
        <w:rPr>
          <w:szCs w:val="24"/>
          <w:lang w:val="en-US"/>
        </w:rPr>
        <w:t>s</w:t>
      </w:r>
      <w:r>
        <w:rPr>
          <w:szCs w:val="24"/>
          <w:lang w:val="en-US"/>
        </w:rPr>
        <w:t xml:space="preserve"> “Power2Met”</w:t>
      </w:r>
      <w:r w:rsidR="00310F9F">
        <w:rPr>
          <w:szCs w:val="24"/>
          <w:lang w:val="en-US"/>
        </w:rPr>
        <w:t xml:space="preserve"> and </w:t>
      </w:r>
      <w:r w:rsidR="004F68CA">
        <w:rPr>
          <w:szCs w:val="24"/>
          <w:lang w:val="en-US"/>
        </w:rPr>
        <w:t>“</w:t>
      </w:r>
      <w:proofErr w:type="spellStart"/>
      <w:r w:rsidR="00310F9F">
        <w:rPr>
          <w:szCs w:val="24"/>
          <w:lang w:val="en-US"/>
        </w:rPr>
        <w:t>Greenlab</w:t>
      </w:r>
      <w:proofErr w:type="spellEnd"/>
      <w:r w:rsidR="00310F9F">
        <w:rPr>
          <w:szCs w:val="24"/>
          <w:lang w:val="en-US"/>
        </w:rPr>
        <w:t xml:space="preserve"> Skive </w:t>
      </w:r>
      <w:proofErr w:type="spellStart"/>
      <w:r w:rsidR="00310F9F">
        <w:rPr>
          <w:szCs w:val="24"/>
          <w:lang w:val="en-US"/>
        </w:rPr>
        <w:t>PtX</w:t>
      </w:r>
      <w:proofErr w:type="spellEnd"/>
      <w:r w:rsidR="00310F9F">
        <w:rPr>
          <w:szCs w:val="24"/>
          <w:lang w:val="en-US"/>
        </w:rPr>
        <w:t>”</w:t>
      </w:r>
      <w:r w:rsidR="003D635C">
        <w:rPr>
          <w:szCs w:val="24"/>
          <w:lang w:val="en-US"/>
        </w:rPr>
        <w:t xml:space="preserve"> focusing on production of renewable e-methanol</w:t>
      </w:r>
      <w:r w:rsidR="00067313">
        <w:rPr>
          <w:szCs w:val="24"/>
          <w:lang w:val="en-US"/>
        </w:rPr>
        <w:t>. Th</w:t>
      </w:r>
      <w:r w:rsidR="003D635C">
        <w:rPr>
          <w:szCs w:val="24"/>
          <w:lang w:val="en-US"/>
        </w:rPr>
        <w:t>e</w:t>
      </w:r>
      <w:r w:rsidR="00067313">
        <w:rPr>
          <w:szCs w:val="24"/>
          <w:lang w:val="en-US"/>
        </w:rPr>
        <w:t>s</w:t>
      </w:r>
      <w:r w:rsidR="003D635C">
        <w:rPr>
          <w:szCs w:val="24"/>
          <w:lang w:val="en-US"/>
        </w:rPr>
        <w:t>e projects</w:t>
      </w:r>
      <w:r w:rsidR="00067313">
        <w:rPr>
          <w:szCs w:val="24"/>
          <w:lang w:val="en-US"/>
        </w:rPr>
        <w:t xml:space="preserve"> ha</w:t>
      </w:r>
      <w:r w:rsidR="003D635C">
        <w:rPr>
          <w:szCs w:val="24"/>
          <w:lang w:val="en-US"/>
        </w:rPr>
        <w:t>ve</w:t>
      </w:r>
      <w:r w:rsidR="00067313">
        <w:rPr>
          <w:szCs w:val="24"/>
          <w:lang w:val="en-US"/>
        </w:rPr>
        <w:t xml:space="preserve"> matured the basic Danish e-methanol technology to </w:t>
      </w:r>
      <w:r w:rsidR="00930A2C">
        <w:rPr>
          <w:szCs w:val="24"/>
          <w:lang w:val="en-US"/>
        </w:rPr>
        <w:t>TRL</w:t>
      </w:r>
      <w:r w:rsidR="00575ABA">
        <w:rPr>
          <w:szCs w:val="24"/>
          <w:lang w:val="en-US"/>
        </w:rPr>
        <w:t>7-</w:t>
      </w:r>
      <w:r w:rsidR="00930A2C">
        <w:rPr>
          <w:szCs w:val="24"/>
          <w:lang w:val="en-US"/>
        </w:rPr>
        <w:t>8</w:t>
      </w:r>
      <w:r w:rsidR="00A7795D">
        <w:rPr>
          <w:szCs w:val="24"/>
          <w:lang w:val="en-US"/>
        </w:rPr>
        <w:t xml:space="preserve"> based on a 12 MW electrolyzer</w:t>
      </w:r>
      <w:r w:rsidR="00930A2C">
        <w:rPr>
          <w:szCs w:val="24"/>
          <w:lang w:val="en-US"/>
        </w:rPr>
        <w:t xml:space="preserve">. With the Green CCU Hub </w:t>
      </w:r>
      <w:r w:rsidR="008E7B4E">
        <w:rPr>
          <w:szCs w:val="24"/>
          <w:lang w:val="en-US"/>
        </w:rPr>
        <w:t xml:space="preserve">Aalborg </w:t>
      </w:r>
      <w:r w:rsidR="00930A2C">
        <w:rPr>
          <w:szCs w:val="24"/>
          <w:lang w:val="en-US"/>
        </w:rPr>
        <w:t>project</w:t>
      </w:r>
      <w:r w:rsidR="008E7B4E">
        <w:rPr>
          <w:szCs w:val="24"/>
          <w:lang w:val="en-US"/>
        </w:rPr>
        <w:t>,</w:t>
      </w:r>
      <w:r w:rsidR="00930A2C">
        <w:rPr>
          <w:szCs w:val="24"/>
          <w:lang w:val="en-US"/>
        </w:rPr>
        <w:t xml:space="preserve"> the technology </w:t>
      </w:r>
      <w:r w:rsidR="008E7B4E">
        <w:rPr>
          <w:szCs w:val="24"/>
          <w:lang w:val="en-US"/>
        </w:rPr>
        <w:t>is</w:t>
      </w:r>
      <w:r w:rsidR="00116686">
        <w:rPr>
          <w:szCs w:val="24"/>
          <w:lang w:val="en-US"/>
        </w:rPr>
        <w:t xml:space="preserve"> taken to the next stage by innovation in efficiency improvement, cost reduction and </w:t>
      </w:r>
      <w:r w:rsidR="00200BAF">
        <w:rPr>
          <w:szCs w:val="24"/>
          <w:lang w:val="en-US"/>
        </w:rPr>
        <w:t>dynamic operation capability</w:t>
      </w:r>
      <w:r w:rsidR="00FD0493">
        <w:rPr>
          <w:szCs w:val="24"/>
          <w:lang w:val="en-US"/>
        </w:rPr>
        <w:t xml:space="preserve"> taking it one step closer to commercial </w:t>
      </w:r>
      <w:r w:rsidR="00A7371F">
        <w:rPr>
          <w:szCs w:val="24"/>
          <w:lang w:val="en-US"/>
        </w:rPr>
        <w:t>deployment</w:t>
      </w:r>
      <w:r w:rsidR="00575ABA">
        <w:rPr>
          <w:szCs w:val="24"/>
          <w:lang w:val="en-US"/>
        </w:rPr>
        <w:t xml:space="preserve"> at TRL9</w:t>
      </w:r>
      <w:r w:rsidR="00A7795D">
        <w:rPr>
          <w:szCs w:val="24"/>
          <w:lang w:val="en-US"/>
        </w:rPr>
        <w:t>. The project will deploy a 1</w:t>
      </w:r>
      <w:r w:rsidR="007116D9">
        <w:rPr>
          <w:szCs w:val="24"/>
          <w:lang w:val="en-US"/>
        </w:rPr>
        <w:t>2</w:t>
      </w:r>
      <w:r w:rsidR="00A7795D">
        <w:rPr>
          <w:szCs w:val="24"/>
          <w:lang w:val="en-US"/>
        </w:rPr>
        <w:t>0 MW electrolyzer reflecting the current state of the electrolyzer technology</w:t>
      </w:r>
      <w:r w:rsidR="009B55AC">
        <w:rPr>
          <w:szCs w:val="24"/>
          <w:lang w:val="en-US"/>
        </w:rPr>
        <w:t>.</w:t>
      </w:r>
      <w:r w:rsidR="00BD66A0">
        <w:rPr>
          <w:szCs w:val="24"/>
          <w:lang w:val="en-US"/>
        </w:rPr>
        <w:t xml:space="preserve"> </w:t>
      </w:r>
      <w:r w:rsidR="00A7795D">
        <w:rPr>
          <w:szCs w:val="24"/>
          <w:lang w:val="en-US"/>
        </w:rPr>
        <w:t xml:space="preserve">The workplan in Section 7 details concrete development and innovation </w:t>
      </w:r>
      <w:r w:rsidR="00C42956">
        <w:rPr>
          <w:szCs w:val="24"/>
          <w:lang w:val="en-US"/>
        </w:rPr>
        <w:t xml:space="preserve">activities towards this </w:t>
      </w:r>
      <w:r w:rsidR="00A7795D">
        <w:rPr>
          <w:szCs w:val="24"/>
          <w:lang w:val="en-US"/>
        </w:rPr>
        <w:t>target.</w:t>
      </w:r>
    </w:p>
    <w:p w14:paraId="2E3A1A34" w14:textId="77777777" w:rsidR="005D4B86" w:rsidRDefault="005D4B86" w:rsidP="00E02C04">
      <w:pPr>
        <w:spacing w:line="276" w:lineRule="auto"/>
        <w:jc w:val="both"/>
        <w:rPr>
          <w:szCs w:val="24"/>
          <w:lang w:val="en-US"/>
        </w:rPr>
      </w:pPr>
    </w:p>
    <w:p w14:paraId="415198C2" w14:textId="03B0E9AB" w:rsidR="009B55AC" w:rsidRDefault="005D4B86" w:rsidP="00E02C04">
      <w:pPr>
        <w:spacing w:line="276" w:lineRule="auto"/>
        <w:jc w:val="both"/>
        <w:rPr>
          <w:szCs w:val="24"/>
          <w:lang w:val="en-US"/>
        </w:rPr>
      </w:pPr>
      <w:commentRangeStart w:id="53"/>
      <w:r>
        <w:rPr>
          <w:szCs w:val="24"/>
          <w:lang w:val="en-US"/>
        </w:rPr>
        <w:t xml:space="preserve">In this project REintegrate and European Energy will </w:t>
      </w:r>
      <w:r w:rsidR="00B83FBE">
        <w:rPr>
          <w:szCs w:val="24"/>
          <w:lang w:val="en-US"/>
        </w:rPr>
        <w:t xml:space="preserve">serve two markets for renewable </w:t>
      </w:r>
      <w:r w:rsidR="00854800">
        <w:rPr>
          <w:szCs w:val="24"/>
          <w:lang w:val="en-US"/>
        </w:rPr>
        <w:t>e-methanol</w:t>
      </w:r>
      <w:r w:rsidR="007E45CF">
        <w:rPr>
          <w:szCs w:val="24"/>
          <w:lang w:val="en-US"/>
        </w:rPr>
        <w:t>:</w:t>
      </w:r>
      <w:r w:rsidR="00B83FBE">
        <w:rPr>
          <w:szCs w:val="24"/>
          <w:lang w:val="en-US"/>
        </w:rPr>
        <w:t xml:space="preserve"> </w:t>
      </w:r>
      <w:r w:rsidR="007E45CF">
        <w:rPr>
          <w:szCs w:val="24"/>
          <w:lang w:val="en-US"/>
        </w:rPr>
        <w:t>R</w:t>
      </w:r>
      <w:r w:rsidR="00B83FBE">
        <w:rPr>
          <w:szCs w:val="24"/>
          <w:lang w:val="en-US"/>
        </w:rPr>
        <w:t>oad transport (Circle K)</w:t>
      </w:r>
      <w:r w:rsidR="00E662A9">
        <w:rPr>
          <w:szCs w:val="24"/>
          <w:lang w:val="en-US"/>
        </w:rPr>
        <w:t xml:space="preserve"> and</w:t>
      </w:r>
      <w:r w:rsidR="00B83FBE">
        <w:rPr>
          <w:szCs w:val="24"/>
          <w:lang w:val="en-US"/>
        </w:rPr>
        <w:t xml:space="preserve"> shipping (</w:t>
      </w:r>
      <w:proofErr w:type="spellStart"/>
      <w:r w:rsidR="00B83FBE">
        <w:rPr>
          <w:szCs w:val="24"/>
          <w:lang w:val="en-US"/>
        </w:rPr>
        <w:t>Mærsk</w:t>
      </w:r>
      <w:proofErr w:type="spellEnd"/>
      <w:r w:rsidR="00B83FBE">
        <w:rPr>
          <w:szCs w:val="24"/>
          <w:lang w:val="en-US"/>
        </w:rPr>
        <w:t xml:space="preserve"> and Bunker One)</w:t>
      </w:r>
      <w:r w:rsidR="007E45CF">
        <w:rPr>
          <w:szCs w:val="24"/>
          <w:lang w:val="en-US"/>
        </w:rPr>
        <w:t xml:space="preserve">. </w:t>
      </w:r>
      <w:r w:rsidR="00C74921">
        <w:rPr>
          <w:szCs w:val="24"/>
          <w:lang w:val="en-US"/>
        </w:rPr>
        <w:t xml:space="preserve">Circle K will mainly use the fuel in Denmark whereas </w:t>
      </w:r>
      <w:r w:rsidR="00A736B7">
        <w:rPr>
          <w:szCs w:val="24"/>
          <w:lang w:val="en-US"/>
        </w:rPr>
        <w:t xml:space="preserve">the use in shipping will cover a larger </w:t>
      </w:r>
      <w:r w:rsidR="00A736B7">
        <w:rPr>
          <w:szCs w:val="24"/>
          <w:lang w:val="en-US"/>
        </w:rPr>
        <w:lastRenderedPageBreak/>
        <w:t>geographical region mainly around the Baltic Sea</w:t>
      </w:r>
      <w:r w:rsidR="00A7795D">
        <w:rPr>
          <w:szCs w:val="24"/>
          <w:lang w:val="en-US"/>
        </w:rPr>
        <w:t xml:space="preserve"> but also target domestic ferries</w:t>
      </w:r>
      <w:r w:rsidR="00A736B7">
        <w:rPr>
          <w:szCs w:val="24"/>
          <w:lang w:val="en-US"/>
        </w:rPr>
        <w:t xml:space="preserve">. </w:t>
      </w:r>
      <w:r w:rsidR="001A2A32">
        <w:rPr>
          <w:szCs w:val="24"/>
          <w:lang w:val="en-US"/>
        </w:rPr>
        <w:t>The</w:t>
      </w:r>
      <w:r w:rsidR="00A809DB">
        <w:rPr>
          <w:szCs w:val="24"/>
          <w:lang w:val="en-US"/>
        </w:rPr>
        <w:t xml:space="preserve"> collaboration platform that is established with</w:t>
      </w:r>
      <w:r w:rsidR="00E662A9">
        <w:rPr>
          <w:szCs w:val="24"/>
          <w:lang w:val="en-US"/>
        </w:rPr>
        <w:t xml:space="preserve"> </w:t>
      </w:r>
      <w:proofErr w:type="spellStart"/>
      <w:r w:rsidR="00E662A9">
        <w:rPr>
          <w:szCs w:val="24"/>
          <w:lang w:val="en-US"/>
        </w:rPr>
        <w:t>Mærsk</w:t>
      </w:r>
      <w:proofErr w:type="spellEnd"/>
      <w:r w:rsidR="00E662A9">
        <w:rPr>
          <w:szCs w:val="24"/>
          <w:lang w:val="en-US"/>
        </w:rPr>
        <w:t xml:space="preserve">, Circle K and Bunker One </w:t>
      </w:r>
      <w:r w:rsidR="002A4ED8">
        <w:rPr>
          <w:szCs w:val="24"/>
          <w:lang w:val="en-US"/>
        </w:rPr>
        <w:t xml:space="preserve">is very important </w:t>
      </w:r>
      <w:r w:rsidR="00980CCA">
        <w:rPr>
          <w:szCs w:val="24"/>
          <w:lang w:val="en-US"/>
        </w:rPr>
        <w:t>for</w:t>
      </w:r>
      <w:r w:rsidR="00E07383">
        <w:rPr>
          <w:szCs w:val="24"/>
          <w:lang w:val="en-US"/>
        </w:rPr>
        <w:t xml:space="preserve"> REintegr</w:t>
      </w:r>
      <w:r w:rsidR="00974834">
        <w:rPr>
          <w:szCs w:val="24"/>
          <w:lang w:val="en-US"/>
        </w:rPr>
        <w:t xml:space="preserve">ate to </w:t>
      </w:r>
      <w:r w:rsidR="00980CCA">
        <w:rPr>
          <w:szCs w:val="24"/>
          <w:lang w:val="en-US"/>
        </w:rPr>
        <w:t xml:space="preserve">further </w:t>
      </w:r>
      <w:r w:rsidR="00974834">
        <w:rPr>
          <w:szCs w:val="24"/>
          <w:lang w:val="en-US"/>
        </w:rPr>
        <w:t>scale offtake</w:t>
      </w:r>
      <w:r w:rsidR="00980CCA">
        <w:rPr>
          <w:szCs w:val="24"/>
          <w:lang w:val="en-US"/>
        </w:rPr>
        <w:t xml:space="preserve"> after the Green CCU Hub Aalborg project</w:t>
      </w:r>
      <w:r w:rsidR="00974834">
        <w:rPr>
          <w:szCs w:val="24"/>
          <w:lang w:val="en-US"/>
        </w:rPr>
        <w:t>.</w:t>
      </w:r>
      <w:commentRangeEnd w:id="52"/>
      <w:r w:rsidR="00761714">
        <w:rPr>
          <w:rStyle w:val="CommentReference"/>
        </w:rPr>
        <w:commentReference w:id="52"/>
      </w:r>
      <w:commentRangeEnd w:id="53"/>
      <w:r w:rsidR="00800CE4">
        <w:rPr>
          <w:rStyle w:val="CommentReference"/>
        </w:rPr>
        <w:commentReference w:id="53"/>
      </w:r>
    </w:p>
    <w:p w14:paraId="548A6F03" w14:textId="5DD19D15" w:rsidR="009B55AC" w:rsidRDefault="009B55AC" w:rsidP="00E02C04">
      <w:pPr>
        <w:spacing w:line="276" w:lineRule="auto"/>
        <w:jc w:val="both"/>
        <w:rPr>
          <w:szCs w:val="24"/>
          <w:lang w:val="en-US"/>
        </w:rPr>
      </w:pPr>
    </w:p>
    <w:p w14:paraId="4D277DF9" w14:textId="1E5D1F35" w:rsidR="001843F1" w:rsidRDefault="009B55AC" w:rsidP="004B49E9">
      <w:pPr>
        <w:spacing w:line="276" w:lineRule="auto"/>
        <w:jc w:val="both"/>
        <w:rPr>
          <w:szCs w:val="24"/>
          <w:lang w:val="en-US"/>
        </w:rPr>
      </w:pPr>
      <w:r>
        <w:rPr>
          <w:szCs w:val="24"/>
          <w:lang w:val="en-US"/>
        </w:rPr>
        <w:t xml:space="preserve">The Green CCU Hub </w:t>
      </w:r>
      <w:r w:rsidR="008E7B4E">
        <w:rPr>
          <w:szCs w:val="24"/>
          <w:lang w:val="en-US"/>
        </w:rPr>
        <w:t xml:space="preserve">Aalborg </w:t>
      </w:r>
      <w:r w:rsidR="007116D9">
        <w:rPr>
          <w:szCs w:val="24"/>
          <w:lang w:val="en-US"/>
        </w:rPr>
        <w:t xml:space="preserve">will </w:t>
      </w:r>
      <w:r w:rsidR="00CA0281">
        <w:rPr>
          <w:szCs w:val="24"/>
          <w:lang w:val="en-US"/>
        </w:rPr>
        <w:t xml:space="preserve">establish </w:t>
      </w:r>
      <w:r w:rsidR="00DE63FA">
        <w:rPr>
          <w:szCs w:val="24"/>
          <w:lang w:val="en-US"/>
        </w:rPr>
        <w:t xml:space="preserve">a scalable </w:t>
      </w:r>
      <w:r w:rsidR="007116D9">
        <w:rPr>
          <w:szCs w:val="24"/>
          <w:lang w:val="en-US"/>
        </w:rPr>
        <w:t xml:space="preserve">industrial symbiosis with large CO2 emitters </w:t>
      </w:r>
      <w:r w:rsidR="003224D5">
        <w:rPr>
          <w:szCs w:val="24"/>
          <w:lang w:val="en-US"/>
        </w:rPr>
        <w:t xml:space="preserve">(Aalborg Portland, Reno-Nord and </w:t>
      </w:r>
      <w:proofErr w:type="spellStart"/>
      <w:r w:rsidR="003224D5">
        <w:rPr>
          <w:szCs w:val="24"/>
          <w:lang w:val="en-US"/>
        </w:rPr>
        <w:t>E.On</w:t>
      </w:r>
      <w:proofErr w:type="spellEnd"/>
      <w:r w:rsidR="003224D5">
        <w:rPr>
          <w:szCs w:val="24"/>
          <w:lang w:val="en-US"/>
        </w:rPr>
        <w:t xml:space="preserve">) </w:t>
      </w:r>
      <w:r w:rsidR="007116D9">
        <w:rPr>
          <w:szCs w:val="24"/>
          <w:lang w:val="en-US"/>
        </w:rPr>
        <w:t xml:space="preserve">and the district heating to create a sector </w:t>
      </w:r>
      <w:r w:rsidR="00E5327D">
        <w:rPr>
          <w:szCs w:val="24"/>
          <w:lang w:val="en-US"/>
        </w:rPr>
        <w:t xml:space="preserve">coupling </w:t>
      </w:r>
      <w:r w:rsidR="00DE63FA">
        <w:rPr>
          <w:szCs w:val="24"/>
          <w:lang w:val="en-US"/>
        </w:rPr>
        <w:t xml:space="preserve">platform </w:t>
      </w:r>
      <w:r w:rsidR="007116D9">
        <w:rPr>
          <w:szCs w:val="24"/>
          <w:lang w:val="en-US"/>
        </w:rPr>
        <w:t>t</w:t>
      </w:r>
      <w:r w:rsidR="003224D5">
        <w:rPr>
          <w:szCs w:val="24"/>
          <w:lang w:val="en-US"/>
        </w:rPr>
        <w:t>hat</w:t>
      </w:r>
      <w:r w:rsidR="007116D9">
        <w:rPr>
          <w:szCs w:val="24"/>
          <w:lang w:val="en-US"/>
        </w:rPr>
        <w:t xml:space="preserve"> optimize</w:t>
      </w:r>
      <w:r w:rsidR="003224D5">
        <w:rPr>
          <w:szCs w:val="24"/>
          <w:lang w:val="en-US"/>
        </w:rPr>
        <w:t>s</w:t>
      </w:r>
      <w:r w:rsidR="007116D9">
        <w:rPr>
          <w:szCs w:val="24"/>
          <w:lang w:val="en-US"/>
        </w:rPr>
        <w:t xml:space="preserve"> total energy efficiency</w:t>
      </w:r>
      <w:r w:rsidR="003224D5">
        <w:rPr>
          <w:szCs w:val="24"/>
          <w:lang w:val="en-US"/>
        </w:rPr>
        <w:t xml:space="preserve">. This </w:t>
      </w:r>
      <w:r w:rsidR="00582A03">
        <w:rPr>
          <w:szCs w:val="24"/>
          <w:lang w:val="en-US"/>
        </w:rPr>
        <w:t xml:space="preserve">first industrial deployment </w:t>
      </w:r>
      <w:r w:rsidR="00DE63FA">
        <w:rPr>
          <w:szCs w:val="24"/>
          <w:lang w:val="en-US"/>
        </w:rPr>
        <w:t xml:space="preserve">project </w:t>
      </w:r>
      <w:r w:rsidR="003224D5">
        <w:rPr>
          <w:szCs w:val="24"/>
          <w:lang w:val="en-US"/>
        </w:rPr>
        <w:t xml:space="preserve">will be </w:t>
      </w:r>
      <w:r w:rsidR="00DE63FA">
        <w:rPr>
          <w:szCs w:val="24"/>
          <w:lang w:val="en-US"/>
        </w:rPr>
        <w:t>step one</w:t>
      </w:r>
      <w:r w:rsidR="00DF08DB">
        <w:rPr>
          <w:szCs w:val="24"/>
          <w:lang w:val="en-US"/>
        </w:rPr>
        <w:t xml:space="preserve"> in the innovation chain </w:t>
      </w:r>
      <w:r w:rsidR="0089675F">
        <w:rPr>
          <w:szCs w:val="24"/>
          <w:lang w:val="en-US"/>
        </w:rPr>
        <w:t>bridging</w:t>
      </w:r>
      <w:r w:rsidR="00DF08DB">
        <w:rPr>
          <w:szCs w:val="24"/>
          <w:lang w:val="en-US"/>
        </w:rPr>
        <w:t xml:space="preserve"> the crucial</w:t>
      </w:r>
      <w:r w:rsidR="0089675F">
        <w:rPr>
          <w:szCs w:val="24"/>
          <w:lang w:val="en-US"/>
        </w:rPr>
        <w:t xml:space="preserve"> gap towards commercial operation</w:t>
      </w:r>
      <w:r w:rsidR="00DE63FA">
        <w:rPr>
          <w:szCs w:val="24"/>
          <w:lang w:val="en-US"/>
        </w:rPr>
        <w:t xml:space="preserve">. </w:t>
      </w:r>
      <w:r w:rsidR="003224D5">
        <w:rPr>
          <w:szCs w:val="24"/>
          <w:lang w:val="en-US"/>
        </w:rPr>
        <w:t>Financial de-risking of the investment is a</w:t>
      </w:r>
      <w:r w:rsidR="00E16CE6">
        <w:rPr>
          <w:szCs w:val="24"/>
          <w:lang w:val="en-US"/>
        </w:rPr>
        <w:t xml:space="preserve">nother critical aspect of this first industrial deployment </w:t>
      </w:r>
      <w:r w:rsidR="003224D5">
        <w:rPr>
          <w:szCs w:val="24"/>
          <w:lang w:val="en-US"/>
        </w:rPr>
        <w:t xml:space="preserve">that </w:t>
      </w:r>
      <w:r w:rsidR="00E16CE6">
        <w:rPr>
          <w:szCs w:val="24"/>
          <w:lang w:val="en-US"/>
        </w:rPr>
        <w:t>driv</w:t>
      </w:r>
      <w:r w:rsidR="003224D5">
        <w:rPr>
          <w:szCs w:val="24"/>
          <w:lang w:val="en-US"/>
        </w:rPr>
        <w:t>e</w:t>
      </w:r>
      <w:r w:rsidR="00E16CE6">
        <w:rPr>
          <w:szCs w:val="24"/>
          <w:lang w:val="en-US"/>
        </w:rPr>
        <w:t xml:space="preserve"> the cost of capital down</w:t>
      </w:r>
      <w:r w:rsidR="00F31F08">
        <w:rPr>
          <w:szCs w:val="24"/>
          <w:lang w:val="en-US"/>
        </w:rPr>
        <w:t xml:space="preserve">. </w:t>
      </w:r>
      <w:r w:rsidR="002541F8">
        <w:rPr>
          <w:szCs w:val="24"/>
          <w:lang w:val="en-US"/>
        </w:rPr>
        <w:t xml:space="preserve">To mention some of the key risk elements, </w:t>
      </w:r>
      <w:r w:rsidR="003224D5">
        <w:rPr>
          <w:szCs w:val="24"/>
          <w:lang w:val="en-US"/>
        </w:rPr>
        <w:t xml:space="preserve">1) </w:t>
      </w:r>
      <w:r w:rsidR="002541F8">
        <w:rPr>
          <w:szCs w:val="24"/>
          <w:lang w:val="en-US"/>
        </w:rPr>
        <w:t>t</w:t>
      </w:r>
      <w:r w:rsidR="00280639">
        <w:rPr>
          <w:szCs w:val="24"/>
          <w:lang w:val="en-US"/>
        </w:rPr>
        <w:t>he</w:t>
      </w:r>
      <w:r w:rsidR="00F31F08">
        <w:rPr>
          <w:szCs w:val="24"/>
          <w:lang w:val="en-US"/>
        </w:rPr>
        <w:t xml:space="preserve"> installation of an electrolyzer with a capacity larger than 100 MW </w:t>
      </w:r>
      <w:r w:rsidR="00280639">
        <w:rPr>
          <w:szCs w:val="24"/>
          <w:lang w:val="en-US"/>
        </w:rPr>
        <w:t xml:space="preserve">goes </w:t>
      </w:r>
      <w:r w:rsidR="00002FD6">
        <w:rPr>
          <w:szCs w:val="24"/>
          <w:lang w:val="en-US"/>
        </w:rPr>
        <w:t>beyond the current state of the technology and</w:t>
      </w:r>
      <w:r w:rsidR="00280639">
        <w:rPr>
          <w:szCs w:val="24"/>
          <w:lang w:val="en-US"/>
        </w:rPr>
        <w:t xml:space="preserve"> is</w:t>
      </w:r>
      <w:r w:rsidR="00002FD6">
        <w:rPr>
          <w:szCs w:val="24"/>
          <w:lang w:val="en-US"/>
        </w:rPr>
        <w:t xml:space="preserve"> associated with considerable risk</w:t>
      </w:r>
      <w:r w:rsidR="009E2A32">
        <w:rPr>
          <w:szCs w:val="24"/>
          <w:lang w:val="en-US"/>
        </w:rPr>
        <w:t>s</w:t>
      </w:r>
      <w:r w:rsidR="00280639">
        <w:rPr>
          <w:szCs w:val="24"/>
          <w:lang w:val="en-US"/>
        </w:rPr>
        <w:t xml:space="preserve"> (performance, </w:t>
      </w:r>
      <w:r w:rsidR="00AE6110">
        <w:rPr>
          <w:szCs w:val="24"/>
          <w:lang w:val="en-US"/>
        </w:rPr>
        <w:t>durability</w:t>
      </w:r>
      <w:r w:rsidR="0022345B">
        <w:rPr>
          <w:szCs w:val="24"/>
          <w:lang w:val="en-US"/>
        </w:rPr>
        <w:t>, availability</w:t>
      </w:r>
      <w:r w:rsidR="00AE6110">
        <w:rPr>
          <w:szCs w:val="24"/>
          <w:lang w:val="en-US"/>
        </w:rPr>
        <w:t>)</w:t>
      </w:r>
      <w:r w:rsidR="009E2A32">
        <w:rPr>
          <w:szCs w:val="24"/>
          <w:lang w:val="en-US"/>
        </w:rPr>
        <w:t xml:space="preserve">, </w:t>
      </w:r>
      <w:r w:rsidR="003224D5">
        <w:rPr>
          <w:szCs w:val="24"/>
          <w:lang w:val="en-US"/>
        </w:rPr>
        <w:t xml:space="preserve">2) </w:t>
      </w:r>
      <w:r w:rsidR="000A43DF">
        <w:rPr>
          <w:szCs w:val="24"/>
          <w:lang w:val="en-US"/>
        </w:rPr>
        <w:t xml:space="preserve">the market for green </w:t>
      </w:r>
      <w:r w:rsidR="0022345B">
        <w:rPr>
          <w:szCs w:val="24"/>
          <w:lang w:val="en-US"/>
        </w:rPr>
        <w:t xml:space="preserve">hydrogen and </w:t>
      </w:r>
      <w:r w:rsidR="00854800">
        <w:rPr>
          <w:szCs w:val="24"/>
          <w:lang w:val="en-US"/>
        </w:rPr>
        <w:t>e-methanol</w:t>
      </w:r>
      <w:r w:rsidR="000A43DF">
        <w:rPr>
          <w:szCs w:val="24"/>
          <w:lang w:val="en-US"/>
        </w:rPr>
        <w:t xml:space="preserve"> is not yet established and the long</w:t>
      </w:r>
      <w:r w:rsidR="00280639">
        <w:rPr>
          <w:szCs w:val="24"/>
          <w:lang w:val="en-US"/>
        </w:rPr>
        <w:t>-</w:t>
      </w:r>
      <w:r w:rsidR="000A43DF">
        <w:rPr>
          <w:szCs w:val="24"/>
          <w:lang w:val="en-US"/>
        </w:rPr>
        <w:t xml:space="preserve">term pricing is uncertain </w:t>
      </w:r>
      <w:r w:rsidR="00280639">
        <w:rPr>
          <w:szCs w:val="24"/>
          <w:lang w:val="en-US"/>
        </w:rPr>
        <w:t>creating considerable financial risk to the project</w:t>
      </w:r>
      <w:r w:rsidR="00E16CE6">
        <w:rPr>
          <w:szCs w:val="24"/>
          <w:lang w:val="en-US"/>
        </w:rPr>
        <w:t>.</w:t>
      </w:r>
      <w:r w:rsidR="00FD62BC">
        <w:rPr>
          <w:szCs w:val="24"/>
          <w:lang w:val="en-US"/>
        </w:rPr>
        <w:t xml:space="preserve"> </w:t>
      </w:r>
    </w:p>
    <w:p w14:paraId="6DFCCF16" w14:textId="77777777" w:rsidR="001843F1" w:rsidRDefault="001843F1" w:rsidP="004B49E9">
      <w:pPr>
        <w:spacing w:line="276" w:lineRule="auto"/>
        <w:jc w:val="both"/>
        <w:rPr>
          <w:szCs w:val="24"/>
          <w:lang w:val="en-US"/>
        </w:rPr>
      </w:pPr>
    </w:p>
    <w:p w14:paraId="698115C8" w14:textId="2C0BD781" w:rsidR="004B49E9" w:rsidRDefault="00FD62BC" w:rsidP="004B49E9">
      <w:pPr>
        <w:spacing w:line="276" w:lineRule="auto"/>
        <w:jc w:val="both"/>
        <w:rPr>
          <w:szCs w:val="24"/>
          <w:lang w:val="en-US"/>
        </w:rPr>
      </w:pPr>
      <w:r>
        <w:rPr>
          <w:szCs w:val="24"/>
          <w:lang w:val="en-US"/>
        </w:rPr>
        <w:t>The Green CCU Hub Aalborg project will pave the way for t</w:t>
      </w:r>
      <w:r w:rsidR="00DE63FA">
        <w:rPr>
          <w:szCs w:val="24"/>
          <w:lang w:val="en-US"/>
        </w:rPr>
        <w:t>he second step</w:t>
      </w:r>
      <w:r>
        <w:rPr>
          <w:szCs w:val="24"/>
          <w:lang w:val="en-US"/>
        </w:rPr>
        <w:t xml:space="preserve"> that</w:t>
      </w:r>
      <w:r w:rsidR="00DE63FA">
        <w:rPr>
          <w:szCs w:val="24"/>
          <w:lang w:val="en-US"/>
        </w:rPr>
        <w:t xml:space="preserve"> involves expansion to </w:t>
      </w:r>
      <w:r w:rsidR="00AC0A4F">
        <w:rPr>
          <w:szCs w:val="24"/>
          <w:lang w:val="en-US"/>
        </w:rPr>
        <w:t xml:space="preserve">500 MW </w:t>
      </w:r>
      <w:r w:rsidR="00582A03">
        <w:rPr>
          <w:szCs w:val="24"/>
          <w:lang w:val="en-US"/>
        </w:rPr>
        <w:t xml:space="preserve">of </w:t>
      </w:r>
      <w:r w:rsidR="00AC0A4F">
        <w:rPr>
          <w:szCs w:val="24"/>
          <w:lang w:val="en-US"/>
        </w:rPr>
        <w:t xml:space="preserve">electrolyzer capacity by 2028 and </w:t>
      </w:r>
      <w:r w:rsidR="0089675F">
        <w:rPr>
          <w:szCs w:val="24"/>
          <w:lang w:val="en-US"/>
        </w:rPr>
        <w:t xml:space="preserve">the third </w:t>
      </w:r>
      <w:r>
        <w:rPr>
          <w:szCs w:val="24"/>
          <w:lang w:val="en-US"/>
        </w:rPr>
        <w:t xml:space="preserve">step of </w:t>
      </w:r>
      <w:r w:rsidR="00B37F07">
        <w:rPr>
          <w:szCs w:val="24"/>
          <w:lang w:val="en-US"/>
        </w:rPr>
        <w:t xml:space="preserve">at least </w:t>
      </w:r>
      <w:r w:rsidR="00AC0A4F">
        <w:rPr>
          <w:szCs w:val="24"/>
          <w:lang w:val="en-US"/>
        </w:rPr>
        <w:t>1 GW b</w:t>
      </w:r>
      <w:r w:rsidR="00B37F07">
        <w:rPr>
          <w:szCs w:val="24"/>
          <w:lang w:val="en-US"/>
        </w:rPr>
        <w:t>y 2035.</w:t>
      </w:r>
      <w:r w:rsidR="0089675F">
        <w:rPr>
          <w:szCs w:val="24"/>
          <w:lang w:val="en-US"/>
        </w:rPr>
        <w:t xml:space="preserve"> Sufficient CO2 is available in the CCU </w:t>
      </w:r>
      <w:r w:rsidR="001B30BD">
        <w:rPr>
          <w:szCs w:val="24"/>
          <w:lang w:val="en-US"/>
        </w:rPr>
        <w:t>H</w:t>
      </w:r>
      <w:r w:rsidR="0089675F">
        <w:rPr>
          <w:szCs w:val="24"/>
          <w:lang w:val="en-US"/>
        </w:rPr>
        <w:t>ub to realize this roadmap as carbon capture technologies are matured</w:t>
      </w:r>
      <w:r w:rsidR="001B30BD">
        <w:rPr>
          <w:szCs w:val="24"/>
          <w:lang w:val="en-US"/>
        </w:rPr>
        <w:t xml:space="preserve"> and deployed</w:t>
      </w:r>
      <w:r w:rsidR="0089675F">
        <w:rPr>
          <w:szCs w:val="24"/>
          <w:lang w:val="en-US"/>
        </w:rPr>
        <w:t>.</w:t>
      </w:r>
      <w:r w:rsidR="00B37F07">
        <w:rPr>
          <w:szCs w:val="24"/>
          <w:lang w:val="en-US"/>
        </w:rPr>
        <w:t xml:space="preserve"> </w:t>
      </w:r>
      <w:r w:rsidR="005A092D">
        <w:rPr>
          <w:szCs w:val="24"/>
          <w:lang w:val="en-US"/>
        </w:rPr>
        <w:t>As the project progresses to stages 2 and 3</w:t>
      </w:r>
      <w:r w:rsidR="00C15221">
        <w:rPr>
          <w:szCs w:val="24"/>
          <w:lang w:val="en-US"/>
        </w:rPr>
        <w:t>,</w:t>
      </w:r>
      <w:r w:rsidR="005A092D">
        <w:rPr>
          <w:szCs w:val="24"/>
          <w:lang w:val="en-US"/>
        </w:rPr>
        <w:t xml:space="preserve"> efficiency and cost improvements combined with </w:t>
      </w:r>
      <w:r w:rsidR="003224D5">
        <w:rPr>
          <w:szCs w:val="24"/>
          <w:lang w:val="en-US"/>
        </w:rPr>
        <w:t xml:space="preserve">an </w:t>
      </w:r>
      <w:r w:rsidR="00E86B15">
        <w:rPr>
          <w:szCs w:val="24"/>
          <w:lang w:val="en-US"/>
        </w:rPr>
        <w:t>expected increase in CO2 taxation will make the technology competitive on commercial terms.</w:t>
      </w:r>
      <w:r w:rsidR="004B49E9" w:rsidRPr="004B49E9">
        <w:rPr>
          <w:szCs w:val="24"/>
          <w:lang w:val="en-US"/>
        </w:rPr>
        <w:t xml:space="preserve"> </w:t>
      </w:r>
      <w:r w:rsidR="004B49E9">
        <w:rPr>
          <w:szCs w:val="24"/>
          <w:lang w:val="en-US"/>
        </w:rPr>
        <w:t xml:space="preserve">Between 2025 and 2030 REintegrate will build, own and operate at least two production facilities based on the Green CCU Hub Aalborg concepts in Denmark and another three in Europe creating a very significant spill-over from the Green CCU Hub Aalborg already by 2030. </w:t>
      </w:r>
      <w:commentRangeStart w:id="54"/>
      <w:commentRangeStart w:id="55"/>
      <w:r w:rsidR="004B49E9">
        <w:rPr>
          <w:szCs w:val="24"/>
          <w:lang w:val="en-US"/>
        </w:rPr>
        <w:t xml:space="preserve">Towards 2050, the roll-out will continue throughout Europe and beyond in close collaboration with end-users. </w:t>
      </w:r>
      <w:commentRangeEnd w:id="54"/>
      <w:r w:rsidR="00761714">
        <w:rPr>
          <w:rStyle w:val="CommentReference"/>
        </w:rPr>
        <w:commentReference w:id="54"/>
      </w:r>
      <w:commentRangeEnd w:id="55"/>
      <w:r w:rsidR="00DA5F9C">
        <w:rPr>
          <w:rStyle w:val="CommentReference"/>
        </w:rPr>
        <w:commentReference w:id="55"/>
      </w:r>
    </w:p>
    <w:p w14:paraId="2CA54EC2" w14:textId="77777777" w:rsidR="00007046" w:rsidRDefault="00007046" w:rsidP="00E02C04">
      <w:pPr>
        <w:spacing w:line="276" w:lineRule="auto"/>
        <w:jc w:val="both"/>
        <w:rPr>
          <w:szCs w:val="24"/>
          <w:lang w:val="en-US"/>
        </w:rPr>
      </w:pPr>
    </w:p>
    <w:p w14:paraId="4186FCC1" w14:textId="4B1135E8" w:rsidR="004B49E9" w:rsidRPr="00360ED0" w:rsidRDefault="00007046" w:rsidP="004B49E9">
      <w:pPr>
        <w:spacing w:line="276" w:lineRule="auto"/>
        <w:jc w:val="both"/>
        <w:rPr>
          <w:szCs w:val="24"/>
          <w:lang w:val="en-US"/>
        </w:rPr>
      </w:pPr>
      <w:r>
        <w:rPr>
          <w:szCs w:val="24"/>
          <w:lang w:val="en-US"/>
        </w:rPr>
        <w:t xml:space="preserve">The e-methanol technology creates a platform to solve </w:t>
      </w:r>
      <w:r w:rsidR="00B160FF">
        <w:rPr>
          <w:szCs w:val="24"/>
          <w:lang w:val="en-US"/>
        </w:rPr>
        <w:t xml:space="preserve">one of the key challenges of pure hydrogen, scalability. </w:t>
      </w:r>
      <w:r w:rsidR="005558D4">
        <w:rPr>
          <w:szCs w:val="24"/>
          <w:lang w:val="en-US"/>
        </w:rPr>
        <w:t xml:space="preserve">The use of pure hydrogen for </w:t>
      </w:r>
      <w:r w:rsidR="001A724B">
        <w:rPr>
          <w:szCs w:val="24"/>
          <w:lang w:val="en-US"/>
        </w:rPr>
        <w:t xml:space="preserve">mobility faces critical </w:t>
      </w:r>
      <w:r w:rsidR="00427C11">
        <w:rPr>
          <w:szCs w:val="24"/>
          <w:lang w:val="en-US"/>
        </w:rPr>
        <w:t xml:space="preserve">scalability </w:t>
      </w:r>
      <w:r w:rsidR="001A724B">
        <w:rPr>
          <w:szCs w:val="24"/>
          <w:lang w:val="en-US"/>
        </w:rPr>
        <w:t xml:space="preserve">challenges </w:t>
      </w:r>
      <w:r w:rsidR="00427C11">
        <w:rPr>
          <w:szCs w:val="24"/>
          <w:lang w:val="en-US"/>
        </w:rPr>
        <w:t xml:space="preserve">as the required </w:t>
      </w:r>
      <w:r w:rsidR="0046394F">
        <w:rPr>
          <w:szCs w:val="24"/>
          <w:lang w:val="en-US"/>
        </w:rPr>
        <w:t xml:space="preserve">offtake will not be in place due to a lack </w:t>
      </w:r>
      <w:r w:rsidR="008C14F0">
        <w:rPr>
          <w:szCs w:val="24"/>
          <w:lang w:val="en-US"/>
        </w:rPr>
        <w:t>of</w:t>
      </w:r>
      <w:r w:rsidR="0046394F">
        <w:rPr>
          <w:szCs w:val="24"/>
          <w:lang w:val="en-US"/>
        </w:rPr>
        <w:t xml:space="preserve"> </w:t>
      </w:r>
      <w:r w:rsidR="00427C11">
        <w:rPr>
          <w:szCs w:val="24"/>
          <w:lang w:val="en-US"/>
        </w:rPr>
        <w:t xml:space="preserve">infrastructure and vehicles </w:t>
      </w:r>
      <w:r w:rsidR="00C53AB0">
        <w:rPr>
          <w:szCs w:val="24"/>
          <w:lang w:val="en-US"/>
        </w:rPr>
        <w:t xml:space="preserve">in sufficient quantity to achieve the required scale </w:t>
      </w:r>
      <w:r w:rsidR="00517484">
        <w:rPr>
          <w:szCs w:val="24"/>
          <w:lang w:val="en-US"/>
        </w:rPr>
        <w:t>until after 2030</w:t>
      </w:r>
      <w:r w:rsidR="00C53AB0">
        <w:rPr>
          <w:szCs w:val="24"/>
          <w:lang w:val="en-US"/>
        </w:rPr>
        <w:t>.</w:t>
      </w:r>
      <w:r w:rsidR="004B49E9" w:rsidRPr="004B49E9">
        <w:rPr>
          <w:szCs w:val="24"/>
          <w:lang w:val="en-US"/>
        </w:rPr>
        <w:t xml:space="preserve"> </w:t>
      </w:r>
      <w:r w:rsidR="004B49E9" w:rsidRPr="00360ED0">
        <w:rPr>
          <w:szCs w:val="24"/>
          <w:lang w:val="en-US"/>
        </w:rPr>
        <w:t xml:space="preserve">When a hydrogen market </w:t>
      </w:r>
      <w:r w:rsidR="004B49E9">
        <w:rPr>
          <w:szCs w:val="24"/>
          <w:lang w:val="en-US"/>
        </w:rPr>
        <w:t xml:space="preserve">for direct use in heavy-duty </w:t>
      </w:r>
      <w:r w:rsidR="004B49E9" w:rsidRPr="00360ED0">
        <w:rPr>
          <w:szCs w:val="24"/>
          <w:lang w:val="en-US"/>
        </w:rPr>
        <w:t>open</w:t>
      </w:r>
      <w:r w:rsidR="004B49E9">
        <w:rPr>
          <w:szCs w:val="24"/>
          <w:lang w:val="en-US"/>
        </w:rPr>
        <w:t>s around 2030, it will benefit from already existing, cost efficient electrolyzer installations at the Green CCU Hub Aalborg and other facilities in Denmark and Europe deployed based on the same concept. REintegrate intends to use this advantage to supply hydrogen for direct use in transport in addition to e-methanol production.</w:t>
      </w:r>
    </w:p>
    <w:p w14:paraId="74B0F48C" w14:textId="729B4E21" w:rsidR="00517484" w:rsidRDefault="00517484" w:rsidP="00E02C04">
      <w:pPr>
        <w:spacing w:line="276" w:lineRule="auto"/>
        <w:jc w:val="both"/>
        <w:rPr>
          <w:szCs w:val="24"/>
          <w:lang w:val="en-US"/>
        </w:rPr>
      </w:pPr>
    </w:p>
    <w:p w14:paraId="0BA0FC5E" w14:textId="27D06D53" w:rsidR="00352A4C" w:rsidRPr="009D121B" w:rsidRDefault="005358BB" w:rsidP="00E02C04">
      <w:pPr>
        <w:spacing w:line="276" w:lineRule="auto"/>
        <w:ind w:hanging="567"/>
        <w:jc w:val="both"/>
        <w:rPr>
          <w:b/>
          <w:bCs/>
          <w:szCs w:val="24"/>
        </w:rPr>
      </w:pPr>
      <w:r>
        <w:rPr>
          <w:b/>
          <w:bCs/>
          <w:szCs w:val="24"/>
        </w:rPr>
        <w:t>2.</w:t>
      </w:r>
      <w:r w:rsidR="00366B97">
        <w:rPr>
          <w:b/>
          <w:bCs/>
          <w:szCs w:val="24"/>
        </w:rPr>
        <w:t>c</w:t>
      </w:r>
      <w:r w:rsidR="00352A4C">
        <w:rPr>
          <w:b/>
          <w:bCs/>
          <w:szCs w:val="24"/>
        </w:rPr>
        <w:tab/>
      </w:r>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lastRenderedPageBreak/>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FootnoteReference"/>
          <w:szCs w:val="24"/>
        </w:rPr>
        <w:footnoteReference w:id="4"/>
      </w:r>
      <w:r>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612C80">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p>
          <w:p w14:paraId="0DC49B18" w14:textId="77777777" w:rsidR="00FE42FA" w:rsidRPr="00133340" w:rsidRDefault="0018310B"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2773536C" w14:textId="77777777" w:rsidR="00D72293" w:rsidRPr="006E2970" w:rsidRDefault="00D72293" w:rsidP="00352A4C">
      <w:pPr>
        <w:spacing w:line="276" w:lineRule="auto"/>
        <w:rPr>
          <w:szCs w:val="24"/>
        </w:rPr>
      </w:pPr>
    </w:p>
    <w:p w14:paraId="62FF5876" w14:textId="386E58B3" w:rsidR="00E335FB" w:rsidRDefault="006226E2" w:rsidP="00352A4C">
      <w:pPr>
        <w:spacing w:line="276" w:lineRule="auto"/>
        <w:rPr>
          <w:szCs w:val="24"/>
          <w:lang w:val="en-US"/>
        </w:rPr>
      </w:pPr>
      <w:r w:rsidRPr="006226E2">
        <w:rPr>
          <w:szCs w:val="24"/>
          <w:lang w:val="en-US"/>
        </w:rPr>
        <w:t>The Green CCU Hub A</w:t>
      </w:r>
      <w:r>
        <w:rPr>
          <w:szCs w:val="24"/>
          <w:lang w:val="en-US"/>
        </w:rPr>
        <w:t>alborg project will make a substantial contribution to</w:t>
      </w:r>
      <w:r w:rsidR="008D5A0B">
        <w:rPr>
          <w:szCs w:val="24"/>
          <w:lang w:val="en-US"/>
        </w:rPr>
        <w:t xml:space="preserve">wards the mission Green fuels for industry and transport. REintegrate is a first-mover </w:t>
      </w:r>
      <w:r w:rsidR="00F11F20">
        <w:rPr>
          <w:szCs w:val="24"/>
          <w:lang w:val="en-US"/>
        </w:rPr>
        <w:t xml:space="preserve">in Denmark and globally with the </w:t>
      </w:r>
      <w:r w:rsidR="0010668A">
        <w:rPr>
          <w:szCs w:val="24"/>
          <w:lang w:val="en-US"/>
        </w:rPr>
        <w:t>e-methanol production facility being built in Skive</w:t>
      </w:r>
      <w:r w:rsidR="008E7DD0">
        <w:rPr>
          <w:szCs w:val="24"/>
          <w:lang w:val="en-US"/>
        </w:rPr>
        <w:t xml:space="preserve"> as </w:t>
      </w:r>
      <w:r w:rsidR="00A256C7">
        <w:rPr>
          <w:szCs w:val="24"/>
          <w:lang w:val="en-US"/>
        </w:rPr>
        <w:t xml:space="preserve">stated in the support </w:t>
      </w:r>
      <w:commentRangeStart w:id="56"/>
      <w:r w:rsidR="00A256C7">
        <w:rPr>
          <w:szCs w:val="24"/>
          <w:lang w:val="en-US"/>
        </w:rPr>
        <w:t xml:space="preserve">letter from </w:t>
      </w:r>
      <w:proofErr w:type="spellStart"/>
      <w:r w:rsidR="00A256C7">
        <w:rPr>
          <w:szCs w:val="24"/>
          <w:lang w:val="en-US"/>
        </w:rPr>
        <w:t>Mærsk</w:t>
      </w:r>
      <w:proofErr w:type="spellEnd"/>
      <w:r w:rsidR="0010668A">
        <w:rPr>
          <w:szCs w:val="24"/>
          <w:lang w:val="en-US"/>
        </w:rPr>
        <w:t xml:space="preserve">. The technology is a </w:t>
      </w:r>
      <w:r w:rsidR="0092273F">
        <w:rPr>
          <w:szCs w:val="24"/>
          <w:lang w:val="en-US"/>
        </w:rPr>
        <w:t xml:space="preserve">spin-out from Aalborg University </w:t>
      </w:r>
      <w:r w:rsidR="00AF38DF">
        <w:rPr>
          <w:szCs w:val="24"/>
          <w:lang w:val="en-US"/>
        </w:rPr>
        <w:t xml:space="preserve">that is further developed and innovated by REintegrate and built with Danish subcontractors. </w:t>
      </w:r>
      <w:r w:rsidR="000E4CF6">
        <w:rPr>
          <w:szCs w:val="24"/>
          <w:lang w:val="en-US"/>
        </w:rPr>
        <w:t>W</w:t>
      </w:r>
      <w:r w:rsidR="00B03477">
        <w:rPr>
          <w:szCs w:val="24"/>
          <w:lang w:val="en-US"/>
        </w:rPr>
        <w:t xml:space="preserve">ith the Green CCU Hub Aalborg </w:t>
      </w:r>
      <w:r w:rsidR="00B54444">
        <w:rPr>
          <w:szCs w:val="24"/>
          <w:lang w:val="en-US"/>
        </w:rPr>
        <w:t xml:space="preserve">project, </w:t>
      </w:r>
      <w:r w:rsidR="00B03477">
        <w:rPr>
          <w:szCs w:val="24"/>
          <w:lang w:val="en-US"/>
        </w:rPr>
        <w:t xml:space="preserve">REintegrate and European Energy team up with </w:t>
      </w:r>
      <w:r w:rsidR="00D933A7">
        <w:rPr>
          <w:szCs w:val="24"/>
          <w:lang w:val="en-US"/>
        </w:rPr>
        <w:t xml:space="preserve">customers </w:t>
      </w:r>
      <w:commentRangeStart w:id="57"/>
      <w:proofErr w:type="spellStart"/>
      <w:r w:rsidR="00B03477">
        <w:rPr>
          <w:szCs w:val="24"/>
          <w:lang w:val="en-US"/>
        </w:rPr>
        <w:t>Mærsk</w:t>
      </w:r>
      <w:proofErr w:type="spellEnd"/>
      <w:r w:rsidR="0036534B">
        <w:rPr>
          <w:szCs w:val="24"/>
          <w:lang w:val="en-US"/>
        </w:rPr>
        <w:t xml:space="preserve"> (future owner and operator of </w:t>
      </w:r>
      <w:r w:rsidR="0036534B">
        <w:rPr>
          <w:szCs w:val="24"/>
          <w:lang w:val="en-US"/>
        </w:rPr>
        <w:lastRenderedPageBreak/>
        <w:t>methanol ships)</w:t>
      </w:r>
      <w:r w:rsidR="004B49E9">
        <w:rPr>
          <w:szCs w:val="24"/>
          <w:lang w:val="en-US"/>
        </w:rPr>
        <w:t>, Bunker One</w:t>
      </w:r>
      <w:r w:rsidR="0036534B">
        <w:rPr>
          <w:szCs w:val="24"/>
          <w:lang w:val="en-US"/>
        </w:rPr>
        <w:t xml:space="preserve"> (among the world’s largest fuel brokers</w:t>
      </w:r>
      <w:r w:rsidR="007D735A">
        <w:rPr>
          <w:szCs w:val="24"/>
          <w:lang w:val="en-US"/>
        </w:rPr>
        <w:t xml:space="preserve"> for shipping including domestic </w:t>
      </w:r>
      <w:r w:rsidR="001C0642">
        <w:rPr>
          <w:szCs w:val="24"/>
          <w:lang w:val="en-US"/>
        </w:rPr>
        <w:t xml:space="preserve">ferries </w:t>
      </w:r>
      <w:proofErr w:type="spellStart"/>
      <w:r w:rsidR="001C0642">
        <w:rPr>
          <w:szCs w:val="24"/>
          <w:lang w:val="en-US"/>
        </w:rPr>
        <w:t>etc</w:t>
      </w:r>
      <w:proofErr w:type="spellEnd"/>
      <w:r w:rsidR="00CE06C6">
        <w:rPr>
          <w:szCs w:val="24"/>
          <w:lang w:val="en-US"/>
        </w:rPr>
        <w:t>)</w:t>
      </w:r>
      <w:r w:rsidR="00B03477">
        <w:rPr>
          <w:szCs w:val="24"/>
          <w:lang w:val="en-US"/>
        </w:rPr>
        <w:t xml:space="preserve"> and Circle K </w:t>
      </w:r>
      <w:commentRangeEnd w:id="57"/>
      <w:r w:rsidR="00761714">
        <w:rPr>
          <w:rStyle w:val="CommentReference"/>
        </w:rPr>
        <w:commentReference w:id="57"/>
      </w:r>
      <w:r w:rsidR="00CE06C6">
        <w:rPr>
          <w:szCs w:val="24"/>
          <w:lang w:val="en-US"/>
        </w:rPr>
        <w:t xml:space="preserve">(gasoline retailer with global presence) </w:t>
      </w:r>
      <w:r w:rsidR="00B03477">
        <w:rPr>
          <w:szCs w:val="24"/>
          <w:lang w:val="en-US"/>
        </w:rPr>
        <w:t xml:space="preserve">to take Danish </w:t>
      </w:r>
      <w:proofErr w:type="spellStart"/>
      <w:r w:rsidR="00B03477">
        <w:rPr>
          <w:szCs w:val="24"/>
          <w:lang w:val="en-US"/>
        </w:rPr>
        <w:t>PtX</w:t>
      </w:r>
      <w:proofErr w:type="spellEnd"/>
      <w:r w:rsidR="00C349B7">
        <w:rPr>
          <w:szCs w:val="24"/>
          <w:lang w:val="en-US"/>
        </w:rPr>
        <w:t xml:space="preserve"> production to the next level</w:t>
      </w:r>
      <w:r w:rsidR="00990993">
        <w:rPr>
          <w:szCs w:val="24"/>
          <w:lang w:val="en-US"/>
        </w:rPr>
        <w:t xml:space="preserve"> </w:t>
      </w:r>
      <w:r w:rsidR="001C0642">
        <w:rPr>
          <w:szCs w:val="24"/>
          <w:lang w:val="en-US"/>
        </w:rPr>
        <w:t>and</w:t>
      </w:r>
      <w:r w:rsidR="00990993">
        <w:rPr>
          <w:szCs w:val="24"/>
          <w:lang w:val="en-US"/>
        </w:rPr>
        <w:t xml:space="preserve"> maintain the global </w:t>
      </w:r>
      <w:r w:rsidR="00DD104D">
        <w:rPr>
          <w:szCs w:val="24"/>
          <w:lang w:val="en-US"/>
        </w:rPr>
        <w:t>first-mover</w:t>
      </w:r>
      <w:r w:rsidR="00990993">
        <w:rPr>
          <w:szCs w:val="24"/>
          <w:lang w:val="en-US"/>
        </w:rPr>
        <w:t xml:space="preserve"> position.</w:t>
      </w:r>
      <w:commentRangeEnd w:id="56"/>
      <w:r w:rsidR="00761714">
        <w:rPr>
          <w:rStyle w:val="CommentReference"/>
        </w:rPr>
        <w:commentReference w:id="56"/>
      </w:r>
    </w:p>
    <w:p w14:paraId="217E30D9" w14:textId="0124B307" w:rsidR="00C349B7" w:rsidRDefault="00C349B7" w:rsidP="00352A4C">
      <w:pPr>
        <w:spacing w:line="276" w:lineRule="auto"/>
        <w:rPr>
          <w:szCs w:val="24"/>
          <w:lang w:val="en-US"/>
        </w:rPr>
      </w:pPr>
    </w:p>
    <w:p w14:paraId="77F4BDE0" w14:textId="7A64D0F6" w:rsidR="00C349B7" w:rsidRDefault="00C349B7" w:rsidP="00352A4C">
      <w:pPr>
        <w:spacing w:line="276" w:lineRule="auto"/>
        <w:rPr>
          <w:szCs w:val="24"/>
          <w:lang w:val="en-US"/>
        </w:rPr>
      </w:pPr>
      <w:r>
        <w:rPr>
          <w:szCs w:val="24"/>
          <w:lang w:val="en-US"/>
        </w:rPr>
        <w:t>In Green</w:t>
      </w:r>
      <w:r w:rsidR="005C2350">
        <w:rPr>
          <w:szCs w:val="24"/>
          <w:lang w:val="en-US"/>
        </w:rPr>
        <w:t xml:space="preserve"> CCU Hub Aalborg REintegrate will leverage the integration potential with the district heating grid</w:t>
      </w:r>
      <w:r w:rsidR="00602A8F">
        <w:rPr>
          <w:szCs w:val="24"/>
          <w:lang w:val="en-US"/>
        </w:rPr>
        <w:t xml:space="preserve"> </w:t>
      </w:r>
      <w:r w:rsidR="000A3C1F">
        <w:rPr>
          <w:szCs w:val="24"/>
          <w:lang w:val="en-US"/>
        </w:rPr>
        <w:t>to</w:t>
      </w:r>
      <w:r w:rsidR="00602A8F">
        <w:rPr>
          <w:szCs w:val="24"/>
          <w:lang w:val="en-US"/>
        </w:rPr>
        <w:t xml:space="preserve"> bring down cost and improve total energy efficiency</w:t>
      </w:r>
      <w:r w:rsidR="00F942E1">
        <w:rPr>
          <w:szCs w:val="24"/>
          <w:lang w:val="en-US"/>
        </w:rPr>
        <w:t xml:space="preserve"> by using waste streams</w:t>
      </w:r>
      <w:r w:rsidR="00185089">
        <w:rPr>
          <w:szCs w:val="24"/>
          <w:lang w:val="en-US"/>
        </w:rPr>
        <w:t xml:space="preserve"> (e.g. waste heat and oxygen) through industry symbiosis</w:t>
      </w:r>
      <w:r w:rsidR="00602A8F">
        <w:rPr>
          <w:szCs w:val="24"/>
          <w:lang w:val="en-US"/>
        </w:rPr>
        <w:t xml:space="preserve">. </w:t>
      </w:r>
      <w:commentRangeStart w:id="58"/>
      <w:r w:rsidR="000A3C1F">
        <w:rPr>
          <w:szCs w:val="24"/>
          <w:lang w:val="en-US"/>
        </w:rPr>
        <w:t xml:space="preserve">The </w:t>
      </w:r>
      <w:r w:rsidR="00D12A18">
        <w:rPr>
          <w:szCs w:val="24"/>
          <w:lang w:val="en-US"/>
        </w:rPr>
        <w:t xml:space="preserve">120 MW </w:t>
      </w:r>
      <w:r w:rsidR="000A3C1F">
        <w:rPr>
          <w:szCs w:val="24"/>
          <w:lang w:val="en-US"/>
        </w:rPr>
        <w:t xml:space="preserve">electrolyzer will be </w:t>
      </w:r>
      <w:r w:rsidR="007F74FB">
        <w:rPr>
          <w:szCs w:val="24"/>
          <w:lang w:val="en-US"/>
        </w:rPr>
        <w:t xml:space="preserve">grid </w:t>
      </w:r>
      <w:r w:rsidR="000A3C1F">
        <w:rPr>
          <w:szCs w:val="24"/>
          <w:lang w:val="en-US"/>
        </w:rPr>
        <w:t xml:space="preserve">connected at the transmission </w:t>
      </w:r>
      <w:r w:rsidR="007F74FB">
        <w:rPr>
          <w:szCs w:val="24"/>
          <w:lang w:val="en-US"/>
        </w:rPr>
        <w:t>system</w:t>
      </w:r>
      <w:r w:rsidR="000A3C1F">
        <w:rPr>
          <w:szCs w:val="24"/>
          <w:lang w:val="en-US"/>
        </w:rPr>
        <w:t xml:space="preserve"> level and </w:t>
      </w:r>
      <w:r w:rsidR="00145AF0">
        <w:rPr>
          <w:szCs w:val="24"/>
          <w:lang w:val="en-US"/>
        </w:rPr>
        <w:t xml:space="preserve">use renewable electricity from European Energy’s installations in Denmark. </w:t>
      </w:r>
      <w:r w:rsidR="008C757A">
        <w:rPr>
          <w:szCs w:val="24"/>
          <w:lang w:val="en-US"/>
        </w:rPr>
        <w:t xml:space="preserve">The electrolyzer will take part in the electricity </w:t>
      </w:r>
      <w:r w:rsidR="00B12528">
        <w:rPr>
          <w:szCs w:val="24"/>
          <w:lang w:val="en-US"/>
        </w:rPr>
        <w:t>markets and offer</w:t>
      </w:r>
      <w:r w:rsidR="00B748A8">
        <w:rPr>
          <w:szCs w:val="24"/>
          <w:lang w:val="en-US"/>
        </w:rPr>
        <w:t xml:space="preserve"> balancing capacity to the grid to facilitate integration of </w:t>
      </w:r>
      <w:r w:rsidR="00650EAA">
        <w:rPr>
          <w:szCs w:val="24"/>
          <w:lang w:val="en-US"/>
        </w:rPr>
        <w:t>additional intermittent renewable electricity generation capacity.</w:t>
      </w:r>
      <w:r w:rsidR="0041506E">
        <w:rPr>
          <w:szCs w:val="24"/>
          <w:lang w:val="en-US"/>
        </w:rPr>
        <w:t xml:space="preserve"> All of these are crucial </w:t>
      </w:r>
      <w:r w:rsidR="002A2C8C">
        <w:rPr>
          <w:szCs w:val="24"/>
          <w:lang w:val="en-US"/>
        </w:rPr>
        <w:t>components</w:t>
      </w:r>
      <w:r w:rsidR="0041506E">
        <w:rPr>
          <w:szCs w:val="24"/>
          <w:lang w:val="en-US"/>
        </w:rPr>
        <w:t xml:space="preserve"> </w:t>
      </w:r>
      <w:r w:rsidR="002A2C8C">
        <w:rPr>
          <w:szCs w:val="24"/>
          <w:lang w:val="en-US"/>
        </w:rPr>
        <w:t>in the electrification of the energy system through intelligent sector coupling.</w:t>
      </w:r>
      <w:r w:rsidR="00650EAA">
        <w:rPr>
          <w:szCs w:val="24"/>
          <w:lang w:val="en-US"/>
        </w:rPr>
        <w:t xml:space="preserve"> </w:t>
      </w:r>
    </w:p>
    <w:commentRangeEnd w:id="58"/>
    <w:p w14:paraId="6651FF85" w14:textId="77777777" w:rsidR="0041506E" w:rsidRPr="006226E2" w:rsidRDefault="00761714" w:rsidP="00352A4C">
      <w:pPr>
        <w:spacing w:line="276" w:lineRule="auto"/>
        <w:rPr>
          <w:szCs w:val="24"/>
          <w:lang w:val="en-US"/>
        </w:rPr>
      </w:pPr>
      <w:r>
        <w:rPr>
          <w:rStyle w:val="CommentReference"/>
        </w:rPr>
        <w:commentReference w:id="58"/>
      </w:r>
    </w:p>
    <w:p w14:paraId="2975975A" w14:textId="77777777" w:rsidR="00564664" w:rsidRPr="006226E2" w:rsidRDefault="00564664" w:rsidP="00352A4C">
      <w:pPr>
        <w:spacing w:line="276" w:lineRule="auto"/>
        <w:rPr>
          <w:szCs w:val="24"/>
          <w:lang w:val="en-US"/>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p>
    <w:p w14:paraId="5D5C9962" w14:textId="13378D6C" w:rsidR="00310A6E" w:rsidRDefault="00310A6E" w:rsidP="00865252">
      <w:pPr>
        <w:spacing w:line="276" w:lineRule="auto"/>
        <w:jc w:val="both"/>
        <w:rPr>
          <w:szCs w:val="24"/>
        </w:rPr>
      </w:pPr>
    </w:p>
    <w:p w14:paraId="177C1138" w14:textId="1F3F995F" w:rsidR="00B37FB3" w:rsidRDefault="00892163" w:rsidP="00865252">
      <w:pPr>
        <w:spacing w:line="276" w:lineRule="auto"/>
        <w:jc w:val="both"/>
        <w:rPr>
          <w:szCs w:val="24"/>
          <w:lang w:val="en-US"/>
        </w:rPr>
      </w:pPr>
      <w:r w:rsidRPr="00370C36">
        <w:rPr>
          <w:szCs w:val="24"/>
          <w:lang w:val="en-US"/>
        </w:rPr>
        <w:t>T</w:t>
      </w:r>
      <w:r w:rsidR="00370C36" w:rsidRPr="00370C36">
        <w:rPr>
          <w:szCs w:val="24"/>
          <w:lang w:val="en-US"/>
        </w:rPr>
        <w:t>he Green CCU Hub A</w:t>
      </w:r>
      <w:r w:rsidR="00370C36">
        <w:rPr>
          <w:szCs w:val="24"/>
          <w:lang w:val="en-US"/>
        </w:rPr>
        <w:t xml:space="preserve">alborg project will produce </w:t>
      </w:r>
      <w:r w:rsidR="00ED09A9">
        <w:rPr>
          <w:szCs w:val="24"/>
          <w:lang w:val="en-US"/>
        </w:rPr>
        <w:t xml:space="preserve">ultra-low CO2 </w:t>
      </w:r>
      <w:r w:rsidR="00542A11">
        <w:rPr>
          <w:szCs w:val="24"/>
          <w:lang w:val="en-US"/>
        </w:rPr>
        <w:t>(G</w:t>
      </w:r>
      <w:r w:rsidR="00B161F7">
        <w:rPr>
          <w:szCs w:val="24"/>
          <w:lang w:val="en-US"/>
        </w:rPr>
        <w:t xml:space="preserve">reenhouse Gas Reduction of more than 90%) </w:t>
      </w:r>
      <w:r w:rsidR="00370C36">
        <w:rPr>
          <w:szCs w:val="24"/>
          <w:lang w:val="en-US"/>
        </w:rPr>
        <w:t xml:space="preserve">renewable fuels for </w:t>
      </w:r>
      <w:r w:rsidR="00A7207A">
        <w:rPr>
          <w:szCs w:val="24"/>
          <w:lang w:val="en-US"/>
        </w:rPr>
        <w:t xml:space="preserve">heavy-duty </w:t>
      </w:r>
      <w:r w:rsidR="00370C36">
        <w:rPr>
          <w:szCs w:val="24"/>
          <w:lang w:val="en-US"/>
        </w:rPr>
        <w:t>road transport and shipping</w:t>
      </w:r>
      <w:r w:rsidR="00ED09A9">
        <w:rPr>
          <w:szCs w:val="24"/>
          <w:lang w:val="en-US"/>
        </w:rPr>
        <w:t xml:space="preserve">. </w:t>
      </w:r>
      <w:r w:rsidR="00704E34">
        <w:rPr>
          <w:szCs w:val="24"/>
          <w:lang w:val="en-US"/>
        </w:rPr>
        <w:t xml:space="preserve">These sectors </w:t>
      </w:r>
      <w:r w:rsidR="006E26EC">
        <w:rPr>
          <w:szCs w:val="24"/>
          <w:lang w:val="en-US"/>
        </w:rPr>
        <w:t xml:space="preserve">contribute significantly to </w:t>
      </w:r>
      <w:r w:rsidR="00A7207A">
        <w:rPr>
          <w:szCs w:val="24"/>
          <w:lang w:val="en-US"/>
        </w:rPr>
        <w:t>CO2 emission</w:t>
      </w:r>
      <w:r w:rsidR="00005CE1">
        <w:rPr>
          <w:szCs w:val="24"/>
          <w:lang w:val="en-US"/>
        </w:rPr>
        <w:t>s</w:t>
      </w:r>
      <w:r w:rsidR="00A7207A">
        <w:rPr>
          <w:szCs w:val="24"/>
          <w:lang w:val="en-US"/>
        </w:rPr>
        <w:t xml:space="preserve"> and a</w:t>
      </w:r>
      <w:r w:rsidR="003077C9">
        <w:rPr>
          <w:szCs w:val="24"/>
          <w:lang w:val="en-US"/>
        </w:rPr>
        <w:t>re</w:t>
      </w:r>
      <w:r w:rsidR="00A7207A">
        <w:rPr>
          <w:szCs w:val="24"/>
          <w:lang w:val="en-US"/>
        </w:rPr>
        <w:t xml:space="preserve"> not feasible to electrify directly</w:t>
      </w:r>
      <w:r w:rsidR="00AF1E5E">
        <w:rPr>
          <w:szCs w:val="24"/>
          <w:lang w:val="en-US"/>
        </w:rPr>
        <w:t xml:space="preserve">, </w:t>
      </w:r>
      <w:r w:rsidR="003077C9">
        <w:rPr>
          <w:szCs w:val="24"/>
          <w:lang w:val="en-US"/>
        </w:rPr>
        <w:t xml:space="preserve">thus </w:t>
      </w:r>
      <w:r w:rsidR="00AF1E5E">
        <w:rPr>
          <w:szCs w:val="24"/>
          <w:lang w:val="en-US"/>
        </w:rPr>
        <w:t xml:space="preserve">indirect electrification through </w:t>
      </w:r>
      <w:proofErr w:type="spellStart"/>
      <w:r w:rsidR="00AF1E5E">
        <w:rPr>
          <w:szCs w:val="24"/>
          <w:lang w:val="en-US"/>
        </w:rPr>
        <w:t>PtX</w:t>
      </w:r>
      <w:proofErr w:type="spellEnd"/>
      <w:r w:rsidR="00AF1E5E">
        <w:rPr>
          <w:szCs w:val="24"/>
          <w:lang w:val="en-US"/>
        </w:rPr>
        <w:t xml:space="preserve"> is a necessity</w:t>
      </w:r>
      <w:r w:rsidR="00A7207A">
        <w:rPr>
          <w:szCs w:val="24"/>
          <w:lang w:val="en-US"/>
        </w:rPr>
        <w:t xml:space="preserve">. </w:t>
      </w:r>
      <w:r w:rsidR="00ED09A9">
        <w:rPr>
          <w:szCs w:val="24"/>
          <w:lang w:val="en-US"/>
        </w:rPr>
        <w:t>With the funding</w:t>
      </w:r>
      <w:r w:rsidR="007952BB">
        <w:rPr>
          <w:szCs w:val="24"/>
          <w:lang w:val="en-US"/>
        </w:rPr>
        <w:t xml:space="preserve"> </w:t>
      </w:r>
      <w:r w:rsidR="003A23E8">
        <w:rPr>
          <w:szCs w:val="24"/>
          <w:lang w:val="en-US"/>
        </w:rPr>
        <w:t xml:space="preserve">requested </w:t>
      </w:r>
      <w:r w:rsidR="007952BB">
        <w:rPr>
          <w:szCs w:val="24"/>
          <w:lang w:val="en-US"/>
        </w:rPr>
        <w:t>through this proposal</w:t>
      </w:r>
      <w:r w:rsidR="003F65BB">
        <w:rPr>
          <w:szCs w:val="24"/>
          <w:lang w:val="en-US"/>
        </w:rPr>
        <w:t xml:space="preserve">, </w:t>
      </w:r>
      <w:r w:rsidR="00F27D57">
        <w:rPr>
          <w:szCs w:val="24"/>
          <w:lang w:val="en-US"/>
        </w:rPr>
        <w:t xml:space="preserve">a cost competitive </w:t>
      </w:r>
      <w:r w:rsidR="00370C36">
        <w:rPr>
          <w:szCs w:val="24"/>
          <w:lang w:val="en-US"/>
        </w:rPr>
        <w:t>CO2 reducti</w:t>
      </w:r>
      <w:r w:rsidR="00F27D57">
        <w:rPr>
          <w:szCs w:val="24"/>
          <w:lang w:val="en-US"/>
        </w:rPr>
        <w:t>on option</w:t>
      </w:r>
      <w:r w:rsidR="003F65BB">
        <w:rPr>
          <w:szCs w:val="24"/>
          <w:lang w:val="en-US"/>
        </w:rPr>
        <w:t xml:space="preserve"> </w:t>
      </w:r>
      <w:r w:rsidR="004B6050">
        <w:rPr>
          <w:szCs w:val="24"/>
          <w:lang w:val="en-US"/>
        </w:rPr>
        <w:t xml:space="preserve">is established </w:t>
      </w:r>
      <w:r w:rsidR="003F65BB">
        <w:rPr>
          <w:szCs w:val="24"/>
          <w:lang w:val="en-US"/>
        </w:rPr>
        <w:t>for these sectors</w:t>
      </w:r>
      <w:r w:rsidR="009F07B1">
        <w:rPr>
          <w:szCs w:val="24"/>
          <w:lang w:val="en-US"/>
        </w:rPr>
        <w:t xml:space="preserve"> enabling off-take agreements to be signed </w:t>
      </w:r>
      <w:r w:rsidR="00B37FB3">
        <w:rPr>
          <w:szCs w:val="24"/>
          <w:lang w:val="en-US"/>
        </w:rPr>
        <w:t>on commercial terms</w:t>
      </w:r>
      <w:r w:rsidR="00F27D57">
        <w:rPr>
          <w:szCs w:val="24"/>
          <w:lang w:val="en-US"/>
        </w:rPr>
        <w:t>.</w:t>
      </w:r>
    </w:p>
    <w:p w14:paraId="4AE2A1B6" w14:textId="77777777" w:rsidR="00B37FB3" w:rsidRDefault="00B37FB3" w:rsidP="00865252">
      <w:pPr>
        <w:spacing w:line="276" w:lineRule="auto"/>
        <w:jc w:val="both"/>
        <w:rPr>
          <w:szCs w:val="24"/>
          <w:lang w:val="en-US"/>
        </w:rPr>
      </w:pPr>
    </w:p>
    <w:p w14:paraId="55392620" w14:textId="090B108E" w:rsidR="00892163" w:rsidRDefault="002A01F5" w:rsidP="00865252">
      <w:pPr>
        <w:spacing w:line="276" w:lineRule="auto"/>
        <w:jc w:val="both"/>
        <w:rPr>
          <w:szCs w:val="24"/>
          <w:lang w:val="en-US"/>
        </w:rPr>
      </w:pPr>
      <w:r>
        <w:rPr>
          <w:szCs w:val="24"/>
          <w:lang w:val="en-US"/>
        </w:rPr>
        <w:t>The Green CCU Hub Aalborg will establish a platform for f</w:t>
      </w:r>
      <w:r w:rsidR="00B37FB3">
        <w:rPr>
          <w:szCs w:val="24"/>
          <w:lang w:val="en-US"/>
        </w:rPr>
        <w:t xml:space="preserve">urther </w:t>
      </w:r>
      <w:r w:rsidR="001335C9">
        <w:rPr>
          <w:szCs w:val="24"/>
          <w:lang w:val="en-US"/>
        </w:rPr>
        <w:t>techn</w:t>
      </w:r>
      <w:r w:rsidR="005D3B40">
        <w:rPr>
          <w:szCs w:val="24"/>
          <w:lang w:val="en-US"/>
        </w:rPr>
        <w:t xml:space="preserve">ical </w:t>
      </w:r>
      <w:r w:rsidR="00B37FB3">
        <w:rPr>
          <w:szCs w:val="24"/>
          <w:lang w:val="en-US"/>
        </w:rPr>
        <w:t xml:space="preserve">innovation </w:t>
      </w:r>
      <w:r w:rsidR="005D3B40">
        <w:rPr>
          <w:szCs w:val="24"/>
          <w:lang w:val="en-US"/>
        </w:rPr>
        <w:t>and cost reduction (</w:t>
      </w:r>
      <w:proofErr w:type="spellStart"/>
      <w:r w:rsidR="005D3B40">
        <w:rPr>
          <w:szCs w:val="24"/>
          <w:lang w:val="en-US"/>
        </w:rPr>
        <w:t>PtX</w:t>
      </w:r>
      <w:proofErr w:type="spellEnd"/>
      <w:r w:rsidR="005D3B40">
        <w:rPr>
          <w:szCs w:val="24"/>
          <w:lang w:val="en-US"/>
        </w:rPr>
        <w:t xml:space="preserve"> plant itself</w:t>
      </w:r>
      <w:r w:rsidR="005066D3">
        <w:rPr>
          <w:szCs w:val="24"/>
          <w:lang w:val="en-US"/>
        </w:rPr>
        <w:t xml:space="preserve">, cost of capital through de-risking of the investment, and </w:t>
      </w:r>
      <w:r w:rsidR="005D3B40">
        <w:rPr>
          <w:szCs w:val="24"/>
          <w:lang w:val="en-US"/>
        </w:rPr>
        <w:t xml:space="preserve">cost of </w:t>
      </w:r>
      <w:r w:rsidR="005066D3">
        <w:rPr>
          <w:szCs w:val="24"/>
          <w:lang w:val="en-US"/>
        </w:rPr>
        <w:t>renewable electricity</w:t>
      </w:r>
      <w:r w:rsidR="005D3B40">
        <w:rPr>
          <w:szCs w:val="24"/>
          <w:lang w:val="en-US"/>
        </w:rPr>
        <w:t xml:space="preserve">) </w:t>
      </w:r>
      <w:r w:rsidR="00757463">
        <w:rPr>
          <w:szCs w:val="24"/>
          <w:lang w:val="en-US"/>
        </w:rPr>
        <w:t>towards 2030</w:t>
      </w:r>
      <w:r>
        <w:rPr>
          <w:szCs w:val="24"/>
          <w:lang w:val="en-US"/>
        </w:rPr>
        <w:t xml:space="preserve"> that</w:t>
      </w:r>
      <w:r w:rsidR="00757463">
        <w:rPr>
          <w:szCs w:val="24"/>
          <w:lang w:val="en-US"/>
        </w:rPr>
        <w:t xml:space="preserve"> will bring the cost level to </w:t>
      </w:r>
      <w:r w:rsidR="00704E34">
        <w:rPr>
          <w:szCs w:val="24"/>
          <w:lang w:val="en-US"/>
        </w:rPr>
        <w:t xml:space="preserve">the point </w:t>
      </w:r>
      <w:r w:rsidR="00757463">
        <w:rPr>
          <w:szCs w:val="24"/>
          <w:lang w:val="en-US"/>
        </w:rPr>
        <w:t xml:space="preserve">where </w:t>
      </w:r>
      <w:r w:rsidR="001335C9">
        <w:rPr>
          <w:szCs w:val="24"/>
          <w:lang w:val="en-US"/>
        </w:rPr>
        <w:t>e-methanol can provide cost competitive CO2 reductions compared with other renewable fuels</w:t>
      </w:r>
      <w:r w:rsidR="005D3B40">
        <w:rPr>
          <w:szCs w:val="24"/>
          <w:lang w:val="en-US"/>
        </w:rPr>
        <w:t xml:space="preserve">. Introduction of CO2 taxation will contribute </w:t>
      </w:r>
      <w:r w:rsidR="00704E34">
        <w:rPr>
          <w:szCs w:val="24"/>
          <w:lang w:val="en-US"/>
        </w:rPr>
        <w:t xml:space="preserve">further </w:t>
      </w:r>
      <w:r w:rsidR="005D3B40">
        <w:rPr>
          <w:szCs w:val="24"/>
          <w:lang w:val="en-US"/>
        </w:rPr>
        <w:t>to</w:t>
      </w:r>
      <w:r w:rsidR="00856B2C">
        <w:rPr>
          <w:szCs w:val="24"/>
          <w:lang w:val="en-US"/>
        </w:rPr>
        <w:t>wards</w:t>
      </w:r>
      <w:r w:rsidR="005D3B40">
        <w:rPr>
          <w:szCs w:val="24"/>
          <w:lang w:val="en-US"/>
        </w:rPr>
        <w:t xml:space="preserve"> clos</w:t>
      </w:r>
      <w:r w:rsidR="00856B2C">
        <w:rPr>
          <w:szCs w:val="24"/>
          <w:lang w:val="en-US"/>
        </w:rPr>
        <w:t>ing</w:t>
      </w:r>
      <w:r w:rsidR="005D3B40">
        <w:rPr>
          <w:szCs w:val="24"/>
          <w:lang w:val="en-US"/>
        </w:rPr>
        <w:t xml:space="preserve"> the cost ga</w:t>
      </w:r>
      <w:r w:rsidR="00EA0296">
        <w:rPr>
          <w:szCs w:val="24"/>
          <w:lang w:val="en-US"/>
        </w:rPr>
        <w:t>p</w:t>
      </w:r>
      <w:r w:rsidR="005D3B40">
        <w:rPr>
          <w:szCs w:val="24"/>
          <w:lang w:val="en-US"/>
        </w:rPr>
        <w:t xml:space="preserve"> </w:t>
      </w:r>
      <w:r w:rsidR="00856B2C">
        <w:rPr>
          <w:szCs w:val="24"/>
          <w:lang w:val="en-US"/>
        </w:rPr>
        <w:t xml:space="preserve">to fossil fuels </w:t>
      </w:r>
      <w:r w:rsidR="00A44663">
        <w:rPr>
          <w:szCs w:val="24"/>
          <w:lang w:val="en-US"/>
        </w:rPr>
        <w:t xml:space="preserve">and open a much larger market for </w:t>
      </w:r>
      <w:proofErr w:type="spellStart"/>
      <w:r w:rsidR="00A44663">
        <w:rPr>
          <w:szCs w:val="24"/>
          <w:lang w:val="en-US"/>
        </w:rPr>
        <w:t>PtX</w:t>
      </w:r>
      <w:proofErr w:type="spellEnd"/>
      <w:r w:rsidR="00A44663">
        <w:rPr>
          <w:szCs w:val="24"/>
          <w:lang w:val="en-US"/>
        </w:rPr>
        <w:t xml:space="preserve"> products.</w:t>
      </w:r>
      <w:r w:rsidR="005F4AC1">
        <w:rPr>
          <w:szCs w:val="24"/>
          <w:lang w:val="en-US"/>
        </w:rPr>
        <w:t xml:space="preserve"> With the electrolyzer capacity established </w:t>
      </w:r>
      <w:r w:rsidR="00E4555C">
        <w:rPr>
          <w:szCs w:val="24"/>
          <w:lang w:val="en-US"/>
        </w:rPr>
        <w:t>to serve an early market for e-methanol, cost competitive hydrogen can be supplied for direct use in transport a</w:t>
      </w:r>
      <w:r w:rsidR="006D2066">
        <w:rPr>
          <w:szCs w:val="24"/>
          <w:lang w:val="en-US"/>
        </w:rPr>
        <w:t>s the demand grows towards 2030</w:t>
      </w:r>
      <w:r w:rsidR="00091C49">
        <w:rPr>
          <w:szCs w:val="24"/>
          <w:lang w:val="en-US"/>
        </w:rPr>
        <w:t xml:space="preserve"> and after</w:t>
      </w:r>
      <w:r w:rsidR="006D2066">
        <w:rPr>
          <w:szCs w:val="24"/>
          <w:lang w:val="en-US"/>
        </w:rPr>
        <w:t xml:space="preserve">. </w:t>
      </w:r>
    </w:p>
    <w:p w14:paraId="4C68AE55" w14:textId="66F4E18C" w:rsidR="003077C9" w:rsidRDefault="003077C9" w:rsidP="00865252">
      <w:pPr>
        <w:spacing w:line="276" w:lineRule="auto"/>
        <w:jc w:val="both"/>
        <w:rPr>
          <w:szCs w:val="24"/>
          <w:lang w:val="en-US"/>
        </w:rPr>
      </w:pPr>
    </w:p>
    <w:p w14:paraId="64910A5F" w14:textId="77E0ABF2" w:rsidR="001749CE" w:rsidRDefault="005F6990" w:rsidP="00865252">
      <w:pPr>
        <w:spacing w:line="276" w:lineRule="auto"/>
        <w:jc w:val="both"/>
        <w:rPr>
          <w:szCs w:val="24"/>
          <w:lang w:val="en-US"/>
        </w:rPr>
      </w:pPr>
      <w:r>
        <w:rPr>
          <w:szCs w:val="24"/>
          <w:lang w:val="en-US"/>
        </w:rPr>
        <w:t>To illustrate</w:t>
      </w:r>
      <w:r w:rsidR="00091C49">
        <w:rPr>
          <w:szCs w:val="24"/>
          <w:lang w:val="en-US"/>
        </w:rPr>
        <w:t>,</w:t>
      </w:r>
      <w:r>
        <w:rPr>
          <w:szCs w:val="24"/>
          <w:lang w:val="en-US"/>
        </w:rPr>
        <w:t xml:space="preserve"> </w:t>
      </w:r>
      <w:r w:rsidR="001749CE">
        <w:rPr>
          <w:szCs w:val="24"/>
          <w:lang w:val="en-US"/>
        </w:rPr>
        <w:t>in concrete terms</w:t>
      </w:r>
      <w:r w:rsidR="00091C49">
        <w:rPr>
          <w:szCs w:val="24"/>
          <w:lang w:val="en-US"/>
        </w:rPr>
        <w:t>,</w:t>
      </w:r>
      <w:r w:rsidR="001749CE">
        <w:rPr>
          <w:szCs w:val="24"/>
          <w:lang w:val="en-US"/>
        </w:rPr>
        <w:t xml:space="preserve"> </w:t>
      </w:r>
      <w:r>
        <w:rPr>
          <w:szCs w:val="24"/>
          <w:lang w:val="en-US"/>
        </w:rPr>
        <w:t>how the cost will be brought down</w:t>
      </w:r>
      <w:r w:rsidR="00111C51">
        <w:rPr>
          <w:szCs w:val="24"/>
          <w:lang w:val="en-US"/>
        </w:rPr>
        <w:t>,</w:t>
      </w:r>
      <w:r>
        <w:rPr>
          <w:szCs w:val="24"/>
          <w:lang w:val="en-US"/>
        </w:rPr>
        <w:t xml:space="preserve"> </w:t>
      </w:r>
      <w:r w:rsidR="00131E52">
        <w:rPr>
          <w:szCs w:val="24"/>
          <w:lang w:val="en-US"/>
        </w:rPr>
        <w:t xml:space="preserve">a </w:t>
      </w:r>
      <w:r w:rsidR="004946D4">
        <w:rPr>
          <w:szCs w:val="24"/>
          <w:lang w:val="en-US"/>
        </w:rPr>
        <w:t xml:space="preserve">cost breakdown </w:t>
      </w:r>
      <w:r w:rsidR="00010E44">
        <w:rPr>
          <w:szCs w:val="24"/>
          <w:lang w:val="en-US"/>
        </w:rPr>
        <w:t xml:space="preserve">of e-methanol production </w:t>
      </w:r>
      <w:r w:rsidR="004946D4">
        <w:rPr>
          <w:szCs w:val="24"/>
          <w:lang w:val="en-US"/>
        </w:rPr>
        <w:t>in 2022 (</w:t>
      </w:r>
      <w:proofErr w:type="spellStart"/>
      <w:r w:rsidR="004946D4">
        <w:rPr>
          <w:szCs w:val="24"/>
          <w:lang w:val="en-US"/>
        </w:rPr>
        <w:t>GreenLab</w:t>
      </w:r>
      <w:proofErr w:type="spellEnd"/>
      <w:r w:rsidR="004946D4">
        <w:rPr>
          <w:szCs w:val="24"/>
          <w:lang w:val="en-US"/>
        </w:rPr>
        <w:t xml:space="preserve"> Skive </w:t>
      </w:r>
      <w:proofErr w:type="spellStart"/>
      <w:r w:rsidR="004946D4">
        <w:rPr>
          <w:szCs w:val="24"/>
          <w:lang w:val="en-US"/>
        </w:rPr>
        <w:t>PtX</w:t>
      </w:r>
      <w:proofErr w:type="spellEnd"/>
      <w:r w:rsidR="004946D4">
        <w:rPr>
          <w:szCs w:val="24"/>
          <w:lang w:val="en-US"/>
        </w:rPr>
        <w:t xml:space="preserve">) and 2030 </w:t>
      </w:r>
      <w:r w:rsidR="00010E44">
        <w:rPr>
          <w:szCs w:val="24"/>
          <w:lang w:val="en-US"/>
        </w:rPr>
        <w:t xml:space="preserve">is </w:t>
      </w:r>
      <w:r w:rsidR="00111C51">
        <w:rPr>
          <w:szCs w:val="24"/>
          <w:lang w:val="en-US"/>
        </w:rPr>
        <w:t>outlined</w:t>
      </w:r>
      <w:r w:rsidR="00010E44">
        <w:rPr>
          <w:szCs w:val="24"/>
          <w:lang w:val="en-US"/>
        </w:rPr>
        <w:t>.</w:t>
      </w:r>
    </w:p>
    <w:p w14:paraId="0131654B" w14:textId="5F07A3D1" w:rsidR="00DB6651" w:rsidRDefault="00DB6651" w:rsidP="00865252">
      <w:pPr>
        <w:spacing w:line="276" w:lineRule="auto"/>
        <w:jc w:val="both"/>
        <w:rPr>
          <w:szCs w:val="24"/>
          <w:lang w:val="en-US"/>
        </w:rPr>
      </w:pPr>
    </w:p>
    <w:tbl>
      <w:tblPr>
        <w:tblStyle w:val="TableGrid"/>
        <w:tblW w:w="0" w:type="auto"/>
        <w:tblLook w:val="04A0" w:firstRow="1" w:lastRow="0" w:firstColumn="1" w:lastColumn="0" w:noHBand="0" w:noVBand="1"/>
      </w:tblPr>
      <w:tblGrid>
        <w:gridCol w:w="6516"/>
        <w:gridCol w:w="1276"/>
        <w:gridCol w:w="1270"/>
      </w:tblGrid>
      <w:tr w:rsidR="00DB6651" w14:paraId="746837CE" w14:textId="77777777" w:rsidTr="00DB6651">
        <w:tc>
          <w:tcPr>
            <w:tcW w:w="6516" w:type="dxa"/>
          </w:tcPr>
          <w:p w14:paraId="27C611D9" w14:textId="5E4C08F0" w:rsidR="00DB6651" w:rsidRPr="00CD48DB" w:rsidRDefault="00CD48DB" w:rsidP="00865252">
            <w:pPr>
              <w:spacing w:line="276" w:lineRule="auto"/>
              <w:jc w:val="both"/>
              <w:rPr>
                <w:b/>
                <w:bCs/>
                <w:szCs w:val="24"/>
                <w:lang w:val="en-US"/>
              </w:rPr>
            </w:pPr>
            <w:r w:rsidRPr="00CD48DB">
              <w:rPr>
                <w:b/>
                <w:bCs/>
                <w:szCs w:val="24"/>
                <w:lang w:val="en-US"/>
              </w:rPr>
              <w:lastRenderedPageBreak/>
              <w:t>Key assumptions</w:t>
            </w:r>
          </w:p>
        </w:tc>
        <w:tc>
          <w:tcPr>
            <w:tcW w:w="1276" w:type="dxa"/>
          </w:tcPr>
          <w:p w14:paraId="74A7727E" w14:textId="3DC0B941" w:rsidR="00DB6651" w:rsidRPr="00DB6651" w:rsidRDefault="00DB6651" w:rsidP="00865252">
            <w:pPr>
              <w:spacing w:line="276" w:lineRule="auto"/>
              <w:jc w:val="both"/>
              <w:rPr>
                <w:b/>
                <w:bCs/>
                <w:szCs w:val="24"/>
                <w:lang w:val="en-US"/>
              </w:rPr>
            </w:pPr>
            <w:r w:rsidRPr="00DB6651">
              <w:rPr>
                <w:b/>
                <w:bCs/>
                <w:szCs w:val="24"/>
                <w:lang w:val="en-US"/>
              </w:rPr>
              <w:t>2022</w:t>
            </w:r>
          </w:p>
        </w:tc>
        <w:tc>
          <w:tcPr>
            <w:tcW w:w="1270" w:type="dxa"/>
          </w:tcPr>
          <w:p w14:paraId="56E0429C" w14:textId="42F0583E" w:rsidR="00DB6651" w:rsidRPr="00DB6651" w:rsidRDefault="00DB6651" w:rsidP="00865252">
            <w:pPr>
              <w:spacing w:line="276" w:lineRule="auto"/>
              <w:jc w:val="both"/>
              <w:rPr>
                <w:b/>
                <w:bCs/>
                <w:szCs w:val="24"/>
                <w:lang w:val="en-US"/>
              </w:rPr>
            </w:pPr>
            <w:r w:rsidRPr="00DB6651">
              <w:rPr>
                <w:b/>
                <w:bCs/>
                <w:szCs w:val="24"/>
                <w:lang w:val="en-US"/>
              </w:rPr>
              <w:t>2030</w:t>
            </w:r>
          </w:p>
        </w:tc>
      </w:tr>
      <w:tr w:rsidR="00DB6651" w14:paraId="3099BAAA" w14:textId="77777777" w:rsidTr="00DB6651">
        <w:tc>
          <w:tcPr>
            <w:tcW w:w="6516" w:type="dxa"/>
          </w:tcPr>
          <w:p w14:paraId="5D31D192" w14:textId="04004F9D" w:rsidR="00DB6651" w:rsidRDefault="00DB6651" w:rsidP="00865252">
            <w:pPr>
              <w:spacing w:line="276" w:lineRule="auto"/>
              <w:jc w:val="both"/>
              <w:rPr>
                <w:szCs w:val="24"/>
                <w:lang w:val="en-US"/>
              </w:rPr>
            </w:pPr>
            <w:r>
              <w:rPr>
                <w:szCs w:val="24"/>
                <w:lang w:val="en-US"/>
              </w:rPr>
              <w:t>Cost of electricity [€/MWh]:</w:t>
            </w:r>
          </w:p>
        </w:tc>
        <w:tc>
          <w:tcPr>
            <w:tcW w:w="1276" w:type="dxa"/>
          </w:tcPr>
          <w:p w14:paraId="5B41B211" w14:textId="44565789" w:rsidR="00DB6651" w:rsidRDefault="00DB6651" w:rsidP="00865252">
            <w:pPr>
              <w:spacing w:line="276" w:lineRule="auto"/>
              <w:jc w:val="both"/>
              <w:rPr>
                <w:szCs w:val="24"/>
                <w:lang w:val="en-US"/>
              </w:rPr>
            </w:pPr>
            <w:r>
              <w:rPr>
                <w:szCs w:val="24"/>
                <w:lang w:val="en-US"/>
              </w:rPr>
              <w:t>30</w:t>
            </w:r>
          </w:p>
        </w:tc>
        <w:tc>
          <w:tcPr>
            <w:tcW w:w="1270" w:type="dxa"/>
          </w:tcPr>
          <w:p w14:paraId="025922D3" w14:textId="5C7AD61E" w:rsidR="00DB6651" w:rsidRDefault="00DB6651" w:rsidP="00865252">
            <w:pPr>
              <w:spacing w:line="276" w:lineRule="auto"/>
              <w:jc w:val="both"/>
              <w:rPr>
                <w:szCs w:val="24"/>
                <w:lang w:val="en-US"/>
              </w:rPr>
            </w:pPr>
            <w:r>
              <w:rPr>
                <w:szCs w:val="24"/>
                <w:lang w:val="en-US"/>
              </w:rPr>
              <w:t>25</w:t>
            </w:r>
          </w:p>
        </w:tc>
      </w:tr>
      <w:tr w:rsidR="00DB6651" w14:paraId="12FF4EA9" w14:textId="77777777" w:rsidTr="00DB6651">
        <w:tc>
          <w:tcPr>
            <w:tcW w:w="6516" w:type="dxa"/>
          </w:tcPr>
          <w:p w14:paraId="149AE694" w14:textId="029853F6" w:rsidR="00DB6651" w:rsidRDefault="00DB6651" w:rsidP="00865252">
            <w:pPr>
              <w:spacing w:line="276" w:lineRule="auto"/>
              <w:jc w:val="both"/>
              <w:rPr>
                <w:szCs w:val="24"/>
                <w:lang w:val="en-US"/>
              </w:rPr>
            </w:pPr>
            <w:r>
              <w:rPr>
                <w:szCs w:val="24"/>
                <w:lang w:val="en-US"/>
              </w:rPr>
              <w:t>Electrolyzer efficiency [MWh/ton H2]:</w:t>
            </w:r>
          </w:p>
        </w:tc>
        <w:tc>
          <w:tcPr>
            <w:tcW w:w="1276" w:type="dxa"/>
          </w:tcPr>
          <w:p w14:paraId="158C6594" w14:textId="3BD7A584" w:rsidR="00DB6651" w:rsidRDefault="00DB6651" w:rsidP="00865252">
            <w:pPr>
              <w:spacing w:line="276" w:lineRule="auto"/>
              <w:jc w:val="both"/>
              <w:rPr>
                <w:szCs w:val="24"/>
                <w:lang w:val="en-US"/>
              </w:rPr>
            </w:pPr>
            <w:r>
              <w:rPr>
                <w:szCs w:val="24"/>
                <w:lang w:val="en-US"/>
              </w:rPr>
              <w:t>50</w:t>
            </w:r>
          </w:p>
        </w:tc>
        <w:tc>
          <w:tcPr>
            <w:tcW w:w="1270" w:type="dxa"/>
          </w:tcPr>
          <w:p w14:paraId="46219FE1" w14:textId="04BD611C" w:rsidR="00DB6651" w:rsidRDefault="00DB6651" w:rsidP="00865252">
            <w:pPr>
              <w:spacing w:line="276" w:lineRule="auto"/>
              <w:jc w:val="both"/>
              <w:rPr>
                <w:szCs w:val="24"/>
                <w:lang w:val="en-US"/>
              </w:rPr>
            </w:pPr>
            <w:r>
              <w:rPr>
                <w:szCs w:val="24"/>
                <w:lang w:val="en-US"/>
              </w:rPr>
              <w:t>45</w:t>
            </w:r>
          </w:p>
        </w:tc>
      </w:tr>
      <w:tr w:rsidR="00DB6651" w14:paraId="0EAD7161" w14:textId="77777777" w:rsidTr="00DB6651">
        <w:tc>
          <w:tcPr>
            <w:tcW w:w="6516" w:type="dxa"/>
          </w:tcPr>
          <w:p w14:paraId="67796DA7" w14:textId="2ABD8EB3" w:rsidR="00DB6651" w:rsidRDefault="00DB6651" w:rsidP="00865252">
            <w:pPr>
              <w:spacing w:line="276" w:lineRule="auto"/>
              <w:jc w:val="both"/>
              <w:rPr>
                <w:szCs w:val="24"/>
                <w:lang w:val="en-US"/>
              </w:rPr>
            </w:pPr>
            <w:r>
              <w:rPr>
                <w:szCs w:val="24"/>
                <w:lang w:val="en-US"/>
              </w:rPr>
              <w:t>Electrolyzer CAPEX and OPEX (excl. electricity) [€/ton H2]</w:t>
            </w:r>
          </w:p>
        </w:tc>
        <w:tc>
          <w:tcPr>
            <w:tcW w:w="1276" w:type="dxa"/>
          </w:tcPr>
          <w:p w14:paraId="38708BB7" w14:textId="45CA8F77" w:rsidR="00DB6651" w:rsidRDefault="00DB6651" w:rsidP="00865252">
            <w:pPr>
              <w:spacing w:line="276" w:lineRule="auto"/>
              <w:jc w:val="both"/>
              <w:rPr>
                <w:szCs w:val="24"/>
                <w:lang w:val="en-US"/>
              </w:rPr>
            </w:pPr>
            <w:r>
              <w:rPr>
                <w:szCs w:val="24"/>
                <w:lang w:val="en-US"/>
              </w:rPr>
              <w:t>1000</w:t>
            </w:r>
          </w:p>
        </w:tc>
        <w:tc>
          <w:tcPr>
            <w:tcW w:w="1270" w:type="dxa"/>
          </w:tcPr>
          <w:p w14:paraId="50ACC279" w14:textId="18AFBD88" w:rsidR="00DB6651" w:rsidRDefault="00DB6651" w:rsidP="00865252">
            <w:pPr>
              <w:spacing w:line="276" w:lineRule="auto"/>
              <w:jc w:val="both"/>
              <w:rPr>
                <w:szCs w:val="24"/>
                <w:lang w:val="en-US"/>
              </w:rPr>
            </w:pPr>
            <w:r>
              <w:rPr>
                <w:szCs w:val="24"/>
                <w:lang w:val="en-US"/>
              </w:rPr>
              <w:t>500</w:t>
            </w:r>
          </w:p>
        </w:tc>
      </w:tr>
      <w:tr w:rsidR="00DB6651" w14:paraId="1EC4EB7A" w14:textId="77777777" w:rsidTr="00DB6651">
        <w:tc>
          <w:tcPr>
            <w:tcW w:w="6516" w:type="dxa"/>
          </w:tcPr>
          <w:p w14:paraId="2EE34C6A" w14:textId="480BDF71" w:rsidR="00DB6651" w:rsidRDefault="00DB6651" w:rsidP="00865252">
            <w:pPr>
              <w:spacing w:line="276" w:lineRule="auto"/>
              <w:jc w:val="both"/>
              <w:rPr>
                <w:szCs w:val="24"/>
                <w:lang w:val="en-US"/>
              </w:rPr>
            </w:pPr>
            <w:r>
              <w:rPr>
                <w:szCs w:val="24"/>
                <w:lang w:val="en-US"/>
              </w:rPr>
              <w:t>Methanol plant CAPEX and OPEX (excl. H2) [€/ton MeOH]</w:t>
            </w:r>
          </w:p>
        </w:tc>
        <w:tc>
          <w:tcPr>
            <w:tcW w:w="1276" w:type="dxa"/>
          </w:tcPr>
          <w:p w14:paraId="60F73E7F" w14:textId="601D9BB7" w:rsidR="00DB6651" w:rsidRDefault="00DB6651" w:rsidP="00865252">
            <w:pPr>
              <w:spacing w:line="276" w:lineRule="auto"/>
              <w:jc w:val="both"/>
              <w:rPr>
                <w:szCs w:val="24"/>
                <w:lang w:val="en-US"/>
              </w:rPr>
            </w:pPr>
            <w:r>
              <w:rPr>
                <w:szCs w:val="24"/>
                <w:lang w:val="en-US"/>
              </w:rPr>
              <w:t>200</w:t>
            </w:r>
          </w:p>
        </w:tc>
        <w:tc>
          <w:tcPr>
            <w:tcW w:w="1270" w:type="dxa"/>
          </w:tcPr>
          <w:p w14:paraId="08256CA0" w14:textId="574226E3" w:rsidR="00DB6651" w:rsidRDefault="00DB6651" w:rsidP="00865252">
            <w:pPr>
              <w:spacing w:line="276" w:lineRule="auto"/>
              <w:jc w:val="both"/>
              <w:rPr>
                <w:szCs w:val="24"/>
                <w:lang w:val="en-US"/>
              </w:rPr>
            </w:pPr>
            <w:r>
              <w:rPr>
                <w:szCs w:val="24"/>
                <w:lang w:val="en-US"/>
              </w:rPr>
              <w:t>100</w:t>
            </w:r>
          </w:p>
        </w:tc>
      </w:tr>
      <w:tr w:rsidR="00DB6651" w14:paraId="4B1AC5AF" w14:textId="77777777" w:rsidTr="00DB6651">
        <w:tc>
          <w:tcPr>
            <w:tcW w:w="6516" w:type="dxa"/>
          </w:tcPr>
          <w:p w14:paraId="0C8D2BF2" w14:textId="6658BC9C" w:rsidR="00DB6651" w:rsidRPr="00CD48DB" w:rsidRDefault="00CD48DB" w:rsidP="00865252">
            <w:pPr>
              <w:spacing w:line="276" w:lineRule="auto"/>
              <w:jc w:val="both"/>
              <w:rPr>
                <w:b/>
                <w:bCs/>
                <w:szCs w:val="24"/>
                <w:lang w:val="en-US"/>
              </w:rPr>
            </w:pPr>
            <w:r w:rsidRPr="00CD48DB">
              <w:rPr>
                <w:b/>
                <w:bCs/>
                <w:szCs w:val="24"/>
                <w:lang w:val="en-US"/>
              </w:rPr>
              <w:t>Hydrogen and methanol cost</w:t>
            </w:r>
          </w:p>
        </w:tc>
        <w:tc>
          <w:tcPr>
            <w:tcW w:w="1276" w:type="dxa"/>
          </w:tcPr>
          <w:p w14:paraId="1EDB94D2" w14:textId="77777777" w:rsidR="00DB6651" w:rsidRDefault="00DB6651" w:rsidP="00865252">
            <w:pPr>
              <w:spacing w:line="276" w:lineRule="auto"/>
              <w:jc w:val="both"/>
              <w:rPr>
                <w:szCs w:val="24"/>
                <w:lang w:val="en-US"/>
              </w:rPr>
            </w:pPr>
          </w:p>
        </w:tc>
        <w:tc>
          <w:tcPr>
            <w:tcW w:w="1270" w:type="dxa"/>
          </w:tcPr>
          <w:p w14:paraId="68E8EEB7" w14:textId="77777777" w:rsidR="00DB6651" w:rsidRDefault="00DB6651" w:rsidP="00865252">
            <w:pPr>
              <w:spacing w:line="276" w:lineRule="auto"/>
              <w:jc w:val="both"/>
              <w:rPr>
                <w:szCs w:val="24"/>
                <w:lang w:val="en-US"/>
              </w:rPr>
            </w:pPr>
          </w:p>
        </w:tc>
      </w:tr>
      <w:tr w:rsidR="00DB6651" w14:paraId="3832ADB9" w14:textId="77777777" w:rsidTr="00DB6651">
        <w:tc>
          <w:tcPr>
            <w:tcW w:w="6516" w:type="dxa"/>
          </w:tcPr>
          <w:p w14:paraId="52B634D7" w14:textId="384C0458" w:rsidR="00DB6651" w:rsidRDefault="00DB6651" w:rsidP="00865252">
            <w:pPr>
              <w:spacing w:line="276" w:lineRule="auto"/>
              <w:jc w:val="both"/>
              <w:rPr>
                <w:szCs w:val="24"/>
                <w:lang w:val="en-US"/>
              </w:rPr>
            </w:pPr>
            <w:r>
              <w:rPr>
                <w:szCs w:val="24"/>
                <w:lang w:val="en-US"/>
              </w:rPr>
              <w:t>Cost of hydrogen [€/ton]</w:t>
            </w:r>
          </w:p>
        </w:tc>
        <w:tc>
          <w:tcPr>
            <w:tcW w:w="1276" w:type="dxa"/>
          </w:tcPr>
          <w:p w14:paraId="33161018" w14:textId="38CDCB7C" w:rsidR="00DB6651" w:rsidRDefault="00DB6651" w:rsidP="00865252">
            <w:pPr>
              <w:spacing w:line="276" w:lineRule="auto"/>
              <w:jc w:val="both"/>
              <w:rPr>
                <w:szCs w:val="24"/>
                <w:lang w:val="en-US"/>
              </w:rPr>
            </w:pPr>
            <w:r>
              <w:rPr>
                <w:szCs w:val="24"/>
                <w:lang w:val="en-US"/>
              </w:rPr>
              <w:t>2500</w:t>
            </w:r>
          </w:p>
        </w:tc>
        <w:tc>
          <w:tcPr>
            <w:tcW w:w="1270" w:type="dxa"/>
          </w:tcPr>
          <w:p w14:paraId="70744973" w14:textId="34A3D550" w:rsidR="00DB6651" w:rsidRDefault="00DB6651" w:rsidP="00865252">
            <w:pPr>
              <w:spacing w:line="276" w:lineRule="auto"/>
              <w:jc w:val="both"/>
              <w:rPr>
                <w:szCs w:val="24"/>
                <w:lang w:val="en-US"/>
              </w:rPr>
            </w:pPr>
            <w:r>
              <w:rPr>
                <w:szCs w:val="24"/>
                <w:lang w:val="en-US"/>
              </w:rPr>
              <w:t>1625</w:t>
            </w:r>
          </w:p>
        </w:tc>
      </w:tr>
      <w:tr w:rsidR="00DB6651" w14:paraId="6B3F49AB" w14:textId="77777777" w:rsidTr="00DB6651">
        <w:tc>
          <w:tcPr>
            <w:tcW w:w="6516" w:type="dxa"/>
          </w:tcPr>
          <w:p w14:paraId="147D61B7" w14:textId="2654BC63" w:rsidR="00DB6651" w:rsidRDefault="00DB6651" w:rsidP="00865252">
            <w:pPr>
              <w:spacing w:line="276" w:lineRule="auto"/>
              <w:jc w:val="both"/>
              <w:rPr>
                <w:szCs w:val="24"/>
                <w:lang w:val="en-US"/>
              </w:rPr>
            </w:pPr>
            <w:r>
              <w:rPr>
                <w:szCs w:val="24"/>
                <w:lang w:val="en-US"/>
              </w:rPr>
              <w:t>Cost hydrogen per ton of methanol (</w:t>
            </w:r>
            <w:r w:rsidR="00CD48DB">
              <w:rPr>
                <w:szCs w:val="24"/>
                <w:lang w:val="en-US"/>
              </w:rPr>
              <w:t>@</w:t>
            </w:r>
            <w:r>
              <w:rPr>
                <w:szCs w:val="24"/>
                <w:lang w:val="en-US"/>
              </w:rPr>
              <w:t>192 kg H2/ton) [€/ton]</w:t>
            </w:r>
          </w:p>
        </w:tc>
        <w:tc>
          <w:tcPr>
            <w:tcW w:w="1276" w:type="dxa"/>
          </w:tcPr>
          <w:p w14:paraId="291A57DD" w14:textId="1273A3FC" w:rsidR="00DB6651" w:rsidRDefault="00CD48DB" w:rsidP="00865252">
            <w:pPr>
              <w:spacing w:line="276" w:lineRule="auto"/>
              <w:jc w:val="both"/>
              <w:rPr>
                <w:szCs w:val="24"/>
                <w:lang w:val="en-US"/>
              </w:rPr>
            </w:pPr>
            <w:r>
              <w:rPr>
                <w:szCs w:val="24"/>
                <w:lang w:val="en-US"/>
              </w:rPr>
              <w:t>480</w:t>
            </w:r>
          </w:p>
        </w:tc>
        <w:tc>
          <w:tcPr>
            <w:tcW w:w="1270" w:type="dxa"/>
          </w:tcPr>
          <w:p w14:paraId="72A97D78" w14:textId="19442230" w:rsidR="00DB6651" w:rsidRDefault="00CD48DB" w:rsidP="00865252">
            <w:pPr>
              <w:spacing w:line="276" w:lineRule="auto"/>
              <w:jc w:val="both"/>
              <w:rPr>
                <w:szCs w:val="24"/>
                <w:lang w:val="en-US"/>
              </w:rPr>
            </w:pPr>
            <w:r>
              <w:rPr>
                <w:szCs w:val="24"/>
                <w:lang w:val="en-US"/>
              </w:rPr>
              <w:t>310</w:t>
            </w:r>
          </w:p>
        </w:tc>
      </w:tr>
      <w:tr w:rsidR="00CD48DB" w14:paraId="27BB4598" w14:textId="77777777" w:rsidTr="00DB6651">
        <w:tc>
          <w:tcPr>
            <w:tcW w:w="6516" w:type="dxa"/>
          </w:tcPr>
          <w:p w14:paraId="0C01D82B" w14:textId="168F26E0" w:rsidR="00CD48DB" w:rsidRDefault="00CD48DB" w:rsidP="00865252">
            <w:pPr>
              <w:spacing w:line="276" w:lineRule="auto"/>
              <w:jc w:val="both"/>
              <w:rPr>
                <w:szCs w:val="24"/>
                <w:lang w:val="en-US"/>
              </w:rPr>
            </w:pPr>
            <w:commentRangeStart w:id="59"/>
            <w:r>
              <w:rPr>
                <w:szCs w:val="24"/>
                <w:lang w:val="en-US"/>
              </w:rPr>
              <w:t>Cost of methanol (H2 and methanol plant) [€/ton]</w:t>
            </w:r>
          </w:p>
        </w:tc>
        <w:tc>
          <w:tcPr>
            <w:tcW w:w="1276" w:type="dxa"/>
          </w:tcPr>
          <w:p w14:paraId="3DCE92C2" w14:textId="38201FA3" w:rsidR="00CD48DB" w:rsidRDefault="00CD48DB" w:rsidP="00865252">
            <w:pPr>
              <w:spacing w:line="276" w:lineRule="auto"/>
              <w:jc w:val="both"/>
              <w:rPr>
                <w:szCs w:val="24"/>
                <w:lang w:val="en-US"/>
              </w:rPr>
            </w:pPr>
            <w:r>
              <w:rPr>
                <w:szCs w:val="24"/>
                <w:lang w:val="en-US"/>
              </w:rPr>
              <w:t>680</w:t>
            </w:r>
          </w:p>
        </w:tc>
        <w:tc>
          <w:tcPr>
            <w:tcW w:w="1270" w:type="dxa"/>
          </w:tcPr>
          <w:p w14:paraId="38E0EB9A" w14:textId="659A1C4E" w:rsidR="00CD48DB" w:rsidRDefault="00CD48DB" w:rsidP="00865252">
            <w:pPr>
              <w:spacing w:line="276" w:lineRule="auto"/>
              <w:jc w:val="both"/>
              <w:rPr>
                <w:szCs w:val="24"/>
                <w:lang w:val="en-US"/>
              </w:rPr>
            </w:pPr>
            <w:r>
              <w:rPr>
                <w:szCs w:val="24"/>
                <w:lang w:val="en-US"/>
              </w:rPr>
              <w:t>410</w:t>
            </w:r>
            <w:commentRangeEnd w:id="59"/>
            <w:r w:rsidR="004D5520">
              <w:rPr>
                <w:rStyle w:val="CommentReference"/>
              </w:rPr>
              <w:commentReference w:id="59"/>
            </w:r>
          </w:p>
        </w:tc>
      </w:tr>
    </w:tbl>
    <w:p w14:paraId="43248442" w14:textId="77777777" w:rsidR="00DB6651" w:rsidRDefault="00DB6651" w:rsidP="00865252">
      <w:pPr>
        <w:spacing w:line="276" w:lineRule="auto"/>
        <w:jc w:val="both"/>
        <w:rPr>
          <w:szCs w:val="24"/>
          <w:lang w:val="en-US"/>
        </w:rPr>
      </w:pPr>
    </w:p>
    <w:p w14:paraId="7DD933ED" w14:textId="77777777" w:rsidR="001749CE" w:rsidRDefault="001749CE" w:rsidP="00865252">
      <w:pPr>
        <w:spacing w:line="276" w:lineRule="auto"/>
        <w:jc w:val="both"/>
        <w:rPr>
          <w:szCs w:val="24"/>
          <w:lang w:val="en-US"/>
        </w:rPr>
      </w:pPr>
    </w:p>
    <w:p w14:paraId="0F9A205D" w14:textId="3078F698" w:rsidR="008E4CC0" w:rsidRDefault="00CD48DB" w:rsidP="008E4CC0">
      <w:pPr>
        <w:spacing w:line="276" w:lineRule="auto"/>
        <w:jc w:val="both"/>
        <w:rPr>
          <w:szCs w:val="24"/>
          <w:lang w:val="en-US"/>
        </w:rPr>
      </w:pPr>
      <w:r>
        <w:rPr>
          <w:szCs w:val="24"/>
          <w:lang w:val="en-US"/>
        </w:rPr>
        <w:t>With th</w:t>
      </w:r>
      <w:commentRangeStart w:id="60"/>
      <w:commentRangeStart w:id="61"/>
      <w:r w:rsidR="008E4CC0">
        <w:rPr>
          <w:szCs w:val="24"/>
          <w:lang w:val="en-US"/>
        </w:rPr>
        <w:t xml:space="preserve">e </w:t>
      </w:r>
      <w:r w:rsidR="007B063A">
        <w:rPr>
          <w:szCs w:val="24"/>
          <w:lang w:val="en-US"/>
        </w:rPr>
        <w:t>2030 target</w:t>
      </w:r>
      <w:r>
        <w:rPr>
          <w:szCs w:val="24"/>
          <w:lang w:val="en-US"/>
        </w:rPr>
        <w:t>s for hydrogen cost and</w:t>
      </w:r>
      <w:r w:rsidR="007B063A">
        <w:rPr>
          <w:szCs w:val="24"/>
          <w:lang w:val="en-US"/>
        </w:rPr>
        <w:t xml:space="preserve"> </w:t>
      </w:r>
      <w:r w:rsidR="00854800">
        <w:rPr>
          <w:szCs w:val="24"/>
          <w:lang w:val="en-US"/>
        </w:rPr>
        <w:t>e-methanol</w:t>
      </w:r>
      <w:r w:rsidR="008E4CC0">
        <w:rPr>
          <w:szCs w:val="24"/>
          <w:lang w:val="en-US"/>
        </w:rPr>
        <w:t xml:space="preserve"> plant CAPEX and OPEX (excl. the H2) of </w:t>
      </w:r>
      <w:r w:rsidR="00491FEA">
        <w:rPr>
          <w:szCs w:val="24"/>
          <w:lang w:val="en-US"/>
        </w:rPr>
        <w:t>1</w:t>
      </w:r>
      <w:r w:rsidR="008E4CC0">
        <w:rPr>
          <w:szCs w:val="24"/>
          <w:lang w:val="en-US"/>
        </w:rPr>
        <w:t xml:space="preserve">00 €/ton, the cost is just </w:t>
      </w:r>
      <w:r w:rsidR="00491FEA">
        <w:rPr>
          <w:szCs w:val="24"/>
          <w:lang w:val="en-US"/>
        </w:rPr>
        <w:t>above</w:t>
      </w:r>
      <w:r w:rsidR="008E4CC0">
        <w:rPr>
          <w:szCs w:val="24"/>
          <w:lang w:val="en-US"/>
        </w:rPr>
        <w:t xml:space="preserve"> </w:t>
      </w:r>
      <w:r w:rsidR="00491FEA">
        <w:rPr>
          <w:szCs w:val="24"/>
          <w:lang w:val="en-US"/>
        </w:rPr>
        <w:t>4</w:t>
      </w:r>
      <w:r w:rsidR="008E4CC0">
        <w:rPr>
          <w:szCs w:val="24"/>
          <w:lang w:val="en-US"/>
        </w:rPr>
        <w:t xml:space="preserve">00 €/ton of </w:t>
      </w:r>
      <w:r w:rsidR="00854800">
        <w:rPr>
          <w:szCs w:val="24"/>
          <w:lang w:val="en-US"/>
        </w:rPr>
        <w:t>e-methanol</w:t>
      </w:r>
      <w:r w:rsidR="008E4CC0">
        <w:rPr>
          <w:szCs w:val="24"/>
          <w:lang w:val="en-US"/>
        </w:rPr>
        <w:t xml:space="preserve"> in 20</w:t>
      </w:r>
      <w:r w:rsidR="00491FEA">
        <w:rPr>
          <w:szCs w:val="24"/>
          <w:lang w:val="en-US"/>
        </w:rPr>
        <w:t>30</w:t>
      </w:r>
      <w:r w:rsidR="008E4CC0">
        <w:rPr>
          <w:szCs w:val="24"/>
          <w:lang w:val="en-US"/>
        </w:rPr>
        <w:t>.</w:t>
      </w:r>
      <w:r w:rsidR="00491FEA">
        <w:rPr>
          <w:szCs w:val="24"/>
          <w:lang w:val="en-US"/>
        </w:rPr>
        <w:t xml:space="preserve"> For comparison</w:t>
      </w:r>
      <w:r w:rsidR="00111C51">
        <w:rPr>
          <w:szCs w:val="24"/>
          <w:lang w:val="en-US"/>
        </w:rPr>
        <w:t>,</w:t>
      </w:r>
      <w:r w:rsidR="00491FEA">
        <w:rPr>
          <w:szCs w:val="24"/>
          <w:lang w:val="en-US"/>
        </w:rPr>
        <w:t xml:space="preserve"> the cost </w:t>
      </w:r>
      <w:r w:rsidR="00577139">
        <w:rPr>
          <w:szCs w:val="24"/>
          <w:lang w:val="en-US"/>
        </w:rPr>
        <w:t xml:space="preserve">of fossil </w:t>
      </w:r>
      <w:r w:rsidR="00854800">
        <w:rPr>
          <w:szCs w:val="24"/>
          <w:lang w:val="en-US"/>
        </w:rPr>
        <w:t>e-methanol</w:t>
      </w:r>
      <w:r w:rsidR="00577139">
        <w:rPr>
          <w:szCs w:val="24"/>
          <w:lang w:val="en-US"/>
        </w:rPr>
        <w:t xml:space="preserve"> is nearly 400 €/ton when it is high thus </w:t>
      </w:r>
      <w:r w:rsidR="000F47DF">
        <w:rPr>
          <w:szCs w:val="24"/>
          <w:lang w:val="en-US"/>
        </w:rPr>
        <w:t>approaching</w:t>
      </w:r>
      <w:r w:rsidR="00577139">
        <w:rPr>
          <w:szCs w:val="24"/>
          <w:lang w:val="en-US"/>
        </w:rPr>
        <w:t xml:space="preserve"> </w:t>
      </w:r>
      <w:r w:rsidR="00111C51">
        <w:rPr>
          <w:szCs w:val="24"/>
          <w:lang w:val="en-US"/>
        </w:rPr>
        <w:t>fossil parity</w:t>
      </w:r>
      <w:commentRangeEnd w:id="60"/>
      <w:r w:rsidR="00E151B2">
        <w:rPr>
          <w:rStyle w:val="CommentReference"/>
        </w:rPr>
        <w:commentReference w:id="60"/>
      </w:r>
      <w:commentRangeEnd w:id="61"/>
      <w:r w:rsidR="00E042E7">
        <w:rPr>
          <w:rStyle w:val="CommentReference"/>
        </w:rPr>
        <w:commentReference w:id="61"/>
      </w:r>
      <w:r w:rsidR="00111C51">
        <w:rPr>
          <w:szCs w:val="24"/>
          <w:lang w:val="en-US"/>
        </w:rPr>
        <w:t>.</w:t>
      </w:r>
    </w:p>
    <w:p w14:paraId="326F2EA9" w14:textId="6E5DDC6A" w:rsidR="005A5D65" w:rsidRDefault="005A5D65" w:rsidP="00865252">
      <w:pPr>
        <w:spacing w:line="276" w:lineRule="auto"/>
        <w:jc w:val="both"/>
        <w:rPr>
          <w:szCs w:val="24"/>
          <w:lang w:val="en-US"/>
        </w:rPr>
      </w:pPr>
    </w:p>
    <w:p w14:paraId="5E960A45" w14:textId="77777777" w:rsidR="00310A6E" w:rsidRPr="00370C36" w:rsidRDefault="00310A6E" w:rsidP="00865252">
      <w:pPr>
        <w:spacing w:line="276" w:lineRule="auto"/>
        <w:jc w:val="both"/>
        <w:rPr>
          <w:szCs w:val="24"/>
          <w:lang w:val="en-US"/>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79F385C1" w14:textId="1F803B81" w:rsidR="00033D12" w:rsidRPr="00033D12" w:rsidRDefault="006376FF" w:rsidP="00033D12">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p>
    <w:p w14:paraId="5872135A" w14:textId="015DD476" w:rsidR="00033D12" w:rsidRDefault="00033D12">
      <w:pPr>
        <w:rPr>
          <w:rFonts w:cs="Arial"/>
          <w:b/>
          <w:bCs/>
          <w:sz w:val="32"/>
          <w:szCs w:val="32"/>
        </w:rPr>
      </w:pPr>
    </w:p>
    <w:p w14:paraId="48F16334" w14:textId="024092F5" w:rsidR="00FA726A" w:rsidRDefault="000E5D27" w:rsidP="00033D12">
      <w:pPr>
        <w:rPr>
          <w:lang w:val="en-US"/>
        </w:rPr>
      </w:pPr>
      <w:commentRangeStart w:id="62"/>
      <w:r w:rsidRPr="000E5D27">
        <w:rPr>
          <w:lang w:val="en-US"/>
        </w:rPr>
        <w:t>REintegrate intends to continue t</w:t>
      </w:r>
      <w:r>
        <w:rPr>
          <w:lang w:val="en-US"/>
        </w:rPr>
        <w:t>o operate the plant after the public support period</w:t>
      </w:r>
      <w:r w:rsidR="000F1BFD">
        <w:rPr>
          <w:lang w:val="en-US"/>
        </w:rPr>
        <w:t xml:space="preserve"> as </w:t>
      </w:r>
      <w:r w:rsidR="007F519F">
        <w:rPr>
          <w:lang w:val="en-US"/>
        </w:rPr>
        <w:t>several factors point</w:t>
      </w:r>
      <w:r w:rsidR="00722844">
        <w:rPr>
          <w:lang w:val="en-US"/>
        </w:rPr>
        <w:t xml:space="preserve"> towards a viable business case can be established</w:t>
      </w:r>
      <w:r w:rsidR="00BA54C0">
        <w:rPr>
          <w:lang w:val="en-US"/>
        </w:rPr>
        <w:t xml:space="preserve"> provided</w:t>
      </w:r>
      <w:r w:rsidR="00454409">
        <w:rPr>
          <w:lang w:val="en-US"/>
        </w:rPr>
        <w:t xml:space="preserve"> that the cr</w:t>
      </w:r>
      <w:r w:rsidR="00085E96">
        <w:rPr>
          <w:lang w:val="en-US"/>
        </w:rPr>
        <w:t>itical financi</w:t>
      </w:r>
      <w:r w:rsidR="00E00C0F">
        <w:rPr>
          <w:lang w:val="en-US"/>
        </w:rPr>
        <w:t>a</w:t>
      </w:r>
      <w:r w:rsidR="00085E96">
        <w:rPr>
          <w:lang w:val="en-US"/>
        </w:rPr>
        <w:t>l</w:t>
      </w:r>
      <w:r w:rsidR="00454409">
        <w:rPr>
          <w:lang w:val="en-US"/>
        </w:rPr>
        <w:t xml:space="preserve"> support to </w:t>
      </w:r>
      <w:r w:rsidR="009C400E">
        <w:rPr>
          <w:lang w:val="en-US"/>
        </w:rPr>
        <w:t>form the foundation is granted</w:t>
      </w:r>
      <w:r w:rsidR="00722844">
        <w:rPr>
          <w:lang w:val="en-US"/>
        </w:rPr>
        <w:t>.</w:t>
      </w:r>
      <w:commentRangeEnd w:id="62"/>
      <w:r w:rsidR="006A2699">
        <w:rPr>
          <w:rStyle w:val="CommentReference"/>
        </w:rPr>
        <w:commentReference w:id="62"/>
      </w:r>
    </w:p>
    <w:p w14:paraId="148C3578" w14:textId="61EBFC95" w:rsidR="00722844" w:rsidRDefault="00722844" w:rsidP="00033D12">
      <w:pPr>
        <w:rPr>
          <w:lang w:val="en-US"/>
        </w:rPr>
      </w:pPr>
    </w:p>
    <w:p w14:paraId="3545BE9D" w14:textId="132F27FF" w:rsidR="00722844" w:rsidRDefault="00722844" w:rsidP="00722844">
      <w:pPr>
        <w:pStyle w:val="ListParagraph"/>
        <w:numPr>
          <w:ilvl w:val="0"/>
          <w:numId w:val="20"/>
        </w:numPr>
        <w:rPr>
          <w:lang w:val="en-US"/>
        </w:rPr>
      </w:pPr>
      <w:r>
        <w:rPr>
          <w:lang w:val="en-US"/>
        </w:rPr>
        <w:t xml:space="preserve">The site can be </w:t>
      </w:r>
      <w:r w:rsidR="00B53DBF">
        <w:rPr>
          <w:lang w:val="en-US"/>
        </w:rPr>
        <w:t xml:space="preserve">further developed to increase production capacity and improve </w:t>
      </w:r>
      <w:r w:rsidR="00605CA9">
        <w:rPr>
          <w:lang w:val="en-US"/>
        </w:rPr>
        <w:t xml:space="preserve">economic </w:t>
      </w:r>
      <w:r w:rsidR="004C19E1">
        <w:rPr>
          <w:lang w:val="en-US"/>
        </w:rPr>
        <w:t>feasibility.</w:t>
      </w:r>
    </w:p>
    <w:p w14:paraId="41033A01" w14:textId="14620936" w:rsidR="00605CA9" w:rsidRDefault="00605CA9" w:rsidP="00722844">
      <w:pPr>
        <w:pStyle w:val="ListParagraph"/>
        <w:numPr>
          <w:ilvl w:val="0"/>
          <w:numId w:val="20"/>
        </w:numPr>
        <w:rPr>
          <w:lang w:val="en-US"/>
        </w:rPr>
      </w:pPr>
      <w:r>
        <w:rPr>
          <w:lang w:val="en-US"/>
        </w:rPr>
        <w:t xml:space="preserve">The electrolyzer will require </w:t>
      </w:r>
      <w:r w:rsidR="009E3CE4">
        <w:rPr>
          <w:lang w:val="en-US"/>
        </w:rPr>
        <w:t xml:space="preserve">an </w:t>
      </w:r>
      <w:r>
        <w:rPr>
          <w:lang w:val="en-US"/>
        </w:rPr>
        <w:t xml:space="preserve">overhaul </w:t>
      </w:r>
      <w:r w:rsidR="009E3CE4">
        <w:rPr>
          <w:lang w:val="en-US"/>
        </w:rPr>
        <w:t xml:space="preserve">after 8-10 years where </w:t>
      </w:r>
      <w:r>
        <w:rPr>
          <w:lang w:val="en-US"/>
        </w:rPr>
        <w:t xml:space="preserve">efficiency improvements in core technology </w:t>
      </w:r>
      <w:r w:rsidR="009E3CE4">
        <w:rPr>
          <w:lang w:val="en-US"/>
        </w:rPr>
        <w:t>will benefit the continued operation</w:t>
      </w:r>
      <w:r w:rsidR="00C804F1">
        <w:rPr>
          <w:lang w:val="en-US"/>
        </w:rPr>
        <w:t xml:space="preserve"> (more hydrogen is produced per MWh of electricity consumed)</w:t>
      </w:r>
      <w:r w:rsidR="004C19E1">
        <w:rPr>
          <w:lang w:val="en-US"/>
        </w:rPr>
        <w:t>.</w:t>
      </w:r>
    </w:p>
    <w:p w14:paraId="62A18EB1" w14:textId="783829E8" w:rsidR="004C19E1" w:rsidRDefault="009D2CD6" w:rsidP="00722844">
      <w:pPr>
        <w:pStyle w:val="ListParagraph"/>
        <w:numPr>
          <w:ilvl w:val="0"/>
          <w:numId w:val="20"/>
        </w:numPr>
        <w:rPr>
          <w:lang w:val="en-US"/>
        </w:rPr>
      </w:pPr>
      <w:r>
        <w:rPr>
          <w:lang w:val="en-US"/>
        </w:rPr>
        <w:t xml:space="preserve">Continued </w:t>
      </w:r>
      <w:r w:rsidR="004C19E1">
        <w:rPr>
          <w:lang w:val="en-US"/>
        </w:rPr>
        <w:t>cost</w:t>
      </w:r>
      <w:r>
        <w:rPr>
          <w:lang w:val="en-US"/>
        </w:rPr>
        <w:t xml:space="preserve"> reduction</w:t>
      </w:r>
      <w:r w:rsidR="004C19E1">
        <w:rPr>
          <w:lang w:val="en-US"/>
        </w:rPr>
        <w:t xml:space="preserve"> of renewable electricity will bring down production cost and improve cost competitiveness of the plant.</w:t>
      </w:r>
    </w:p>
    <w:p w14:paraId="297227DC" w14:textId="323B0665" w:rsidR="000B5E76" w:rsidRPr="00722844" w:rsidRDefault="000B5E76" w:rsidP="00722844">
      <w:pPr>
        <w:pStyle w:val="ListParagraph"/>
        <w:numPr>
          <w:ilvl w:val="0"/>
          <w:numId w:val="20"/>
        </w:numPr>
        <w:rPr>
          <w:lang w:val="en-US"/>
        </w:rPr>
      </w:pPr>
      <w:r>
        <w:rPr>
          <w:lang w:val="en-US"/>
        </w:rPr>
        <w:t>Implementation of CO2 taxation will support a price premium over fossil fuels</w:t>
      </w:r>
      <w:r w:rsidR="00417D11">
        <w:rPr>
          <w:lang w:val="en-US"/>
        </w:rPr>
        <w:t xml:space="preserve"> and a growing market for renewable fuels.</w:t>
      </w:r>
    </w:p>
    <w:p w14:paraId="6C604766" w14:textId="090E96E4" w:rsidR="000F1BFD" w:rsidRDefault="000F1BFD" w:rsidP="00033D12">
      <w:pPr>
        <w:rPr>
          <w:lang w:val="en-US"/>
        </w:rPr>
      </w:pPr>
    </w:p>
    <w:p w14:paraId="18E5CE70" w14:textId="3B5B1F64" w:rsidR="00E00C0F" w:rsidRDefault="00E00C0F" w:rsidP="00033D12">
      <w:pPr>
        <w:rPr>
          <w:lang w:val="en-US"/>
        </w:rPr>
      </w:pPr>
      <w:r>
        <w:rPr>
          <w:lang w:val="en-US"/>
        </w:rPr>
        <w:t xml:space="preserve">From close contact with large </w:t>
      </w:r>
      <w:r w:rsidR="007A7C94">
        <w:rPr>
          <w:lang w:val="en-US"/>
        </w:rPr>
        <w:t>end-users of e-methanol</w:t>
      </w:r>
      <w:r w:rsidR="0022533E">
        <w:rPr>
          <w:lang w:val="en-US"/>
        </w:rPr>
        <w:t>,</w:t>
      </w:r>
      <w:r w:rsidR="007A7C94">
        <w:rPr>
          <w:lang w:val="en-US"/>
        </w:rPr>
        <w:t xml:space="preserve"> REintegrate is confident that there will be a market for the produced fuel after the </w:t>
      </w:r>
      <w:r w:rsidR="00456B0A">
        <w:rPr>
          <w:lang w:val="en-US"/>
        </w:rPr>
        <w:t>project period.</w:t>
      </w:r>
    </w:p>
    <w:p w14:paraId="3BA1F358" w14:textId="77777777" w:rsidR="00E00C0F" w:rsidRDefault="00E00C0F" w:rsidP="00033D12">
      <w:pPr>
        <w:rPr>
          <w:lang w:val="en-US"/>
        </w:rPr>
      </w:pPr>
    </w:p>
    <w:p w14:paraId="47F76A9C" w14:textId="77777777" w:rsidR="000F1BFD" w:rsidRPr="000E5D27" w:rsidRDefault="000F1BFD" w:rsidP="00033D12">
      <w:pPr>
        <w:rPr>
          <w:lang w:val="en-US"/>
        </w:rPr>
      </w:pPr>
    </w:p>
    <w:p w14:paraId="6F77AB63" w14:textId="6D19BF6F" w:rsidR="00FA726A" w:rsidRPr="004647D5" w:rsidRDefault="003452E7" w:rsidP="0032120D">
      <w:pPr>
        <w:pStyle w:val="Heading1"/>
        <w:pBdr>
          <w:top w:val="single" w:sz="4" w:space="1" w:color="auto"/>
          <w:bottom w:val="single" w:sz="4" w:space="1" w:color="auto"/>
        </w:pBdr>
        <w:spacing w:line="276" w:lineRule="auto"/>
        <w:ind w:left="-567"/>
      </w:pPr>
      <w:r>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lastRenderedPageBreak/>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p w14:paraId="624B2888" w14:textId="77777777" w:rsidR="00C3016C" w:rsidRDefault="00C3016C">
      <w:pPr>
        <w:rPr>
          <w:rFonts w:cs="Arial"/>
          <w:b/>
          <w:bCs/>
          <w:sz w:val="32"/>
          <w:szCs w:val="32"/>
        </w:rPr>
      </w:pPr>
    </w:p>
    <w:p w14:paraId="7A019C20" w14:textId="77777777" w:rsidR="00A41EC4" w:rsidRDefault="00852726" w:rsidP="00852726">
      <w:pPr>
        <w:spacing w:line="276" w:lineRule="auto"/>
        <w:jc w:val="both"/>
        <w:rPr>
          <w:szCs w:val="24"/>
        </w:rPr>
      </w:pPr>
      <w:r>
        <w:rPr>
          <w:szCs w:val="24"/>
        </w:rPr>
        <w:t>[Redegør for</w:t>
      </w:r>
      <w:r w:rsidR="00A41EC4">
        <w:rPr>
          <w:szCs w:val="24"/>
        </w:rPr>
        <w:t xml:space="preserve"> følgende: </w:t>
      </w:r>
    </w:p>
    <w:p w14:paraId="326DCFDD" w14:textId="4816BA2C" w:rsidR="00A41EC4" w:rsidRDefault="00324A77" w:rsidP="00A41EC4">
      <w:pPr>
        <w:pStyle w:val="ListParagraph"/>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2AF10EB1" w14:textId="103EB9FE" w:rsidR="006A3E6E" w:rsidRDefault="006A3E6E" w:rsidP="006A3E6E">
      <w:pPr>
        <w:spacing w:line="276" w:lineRule="auto"/>
        <w:jc w:val="both"/>
        <w:rPr>
          <w:szCs w:val="24"/>
        </w:rPr>
      </w:pPr>
    </w:p>
    <w:p w14:paraId="6CD54225" w14:textId="3FA2F9D9" w:rsidR="001D5804" w:rsidRDefault="00B2552E" w:rsidP="006A3E6E">
      <w:pPr>
        <w:spacing w:line="276" w:lineRule="auto"/>
        <w:jc w:val="both"/>
        <w:rPr>
          <w:szCs w:val="24"/>
          <w:lang w:val="en-US"/>
        </w:rPr>
      </w:pPr>
      <w:r w:rsidRPr="00B2552E">
        <w:rPr>
          <w:szCs w:val="24"/>
          <w:lang w:val="en-US"/>
        </w:rPr>
        <w:t xml:space="preserve">REintegrate and European Energy </w:t>
      </w:r>
      <w:r w:rsidR="001D5804">
        <w:rPr>
          <w:szCs w:val="24"/>
          <w:lang w:val="en-US"/>
        </w:rPr>
        <w:t xml:space="preserve">have made a </w:t>
      </w:r>
      <w:r w:rsidR="008C78B2">
        <w:rPr>
          <w:szCs w:val="24"/>
          <w:lang w:val="en-US"/>
        </w:rPr>
        <w:t xml:space="preserve">detailed </w:t>
      </w:r>
      <w:r w:rsidR="001D5804">
        <w:rPr>
          <w:szCs w:val="24"/>
          <w:lang w:val="en-US"/>
        </w:rPr>
        <w:t>20-year operatin</w:t>
      </w:r>
      <w:r w:rsidR="006D070A">
        <w:rPr>
          <w:szCs w:val="24"/>
          <w:lang w:val="en-US"/>
        </w:rPr>
        <w:t>g</w:t>
      </w:r>
      <w:r w:rsidR="001D5804">
        <w:rPr>
          <w:szCs w:val="24"/>
          <w:lang w:val="en-US"/>
        </w:rPr>
        <w:t xml:space="preserve"> budget </w:t>
      </w:r>
      <w:r w:rsidR="00953DBC">
        <w:rPr>
          <w:szCs w:val="24"/>
          <w:lang w:val="en-US"/>
        </w:rPr>
        <w:t>to establish the required basis for the funding gap calculation. T</w:t>
      </w:r>
      <w:r w:rsidR="001D5804">
        <w:rPr>
          <w:szCs w:val="24"/>
          <w:lang w:val="en-US"/>
        </w:rPr>
        <w:t>he following assumptions and a methanol production rate of 12,5 ton/hour</w:t>
      </w:r>
      <w:r w:rsidR="00953DBC">
        <w:rPr>
          <w:szCs w:val="24"/>
          <w:lang w:val="en-US"/>
        </w:rPr>
        <w:t xml:space="preserve"> form the basis for the calculation</w:t>
      </w:r>
      <w:r w:rsidR="001D5804">
        <w:rPr>
          <w:szCs w:val="24"/>
          <w:lang w:val="en-US"/>
        </w:rPr>
        <w:t>:</w:t>
      </w:r>
    </w:p>
    <w:p w14:paraId="5AC5F878" w14:textId="77D9EF01" w:rsidR="001D5804" w:rsidRDefault="001D5804" w:rsidP="006A3E6E">
      <w:pPr>
        <w:spacing w:line="276" w:lineRule="auto"/>
        <w:jc w:val="both"/>
        <w:rPr>
          <w:szCs w:val="24"/>
          <w:lang w:val="en-US"/>
        </w:rPr>
      </w:pPr>
    </w:p>
    <w:tbl>
      <w:tblPr>
        <w:tblStyle w:val="TableGrid"/>
        <w:tblW w:w="9067" w:type="dxa"/>
        <w:tblLook w:val="04A0" w:firstRow="1" w:lastRow="0" w:firstColumn="1" w:lastColumn="0" w:noHBand="0" w:noVBand="1"/>
      </w:tblPr>
      <w:tblGrid>
        <w:gridCol w:w="4815"/>
        <w:gridCol w:w="2410"/>
        <w:gridCol w:w="1842"/>
      </w:tblGrid>
      <w:tr w:rsidR="001D5804" w:rsidRPr="001D5804" w14:paraId="63C7F9D0" w14:textId="77777777" w:rsidTr="001D5804">
        <w:trPr>
          <w:trHeight w:val="288"/>
        </w:trPr>
        <w:tc>
          <w:tcPr>
            <w:tcW w:w="4815" w:type="dxa"/>
            <w:noWrap/>
            <w:hideMark/>
          </w:tcPr>
          <w:p w14:paraId="2B85CFE7" w14:textId="77777777" w:rsidR="001D5804" w:rsidRPr="00B62C37" w:rsidRDefault="001D5804" w:rsidP="001D5804">
            <w:pPr>
              <w:spacing w:line="276" w:lineRule="auto"/>
              <w:jc w:val="both"/>
              <w:rPr>
                <w:szCs w:val="24"/>
                <w:lang w:val="en-US"/>
              </w:rPr>
            </w:pPr>
            <w:commentRangeStart w:id="63"/>
            <w:r w:rsidRPr="00B62C37">
              <w:rPr>
                <w:szCs w:val="24"/>
                <w:lang w:val="en-US"/>
              </w:rPr>
              <w:t>Price inflation</w:t>
            </w:r>
          </w:p>
        </w:tc>
        <w:tc>
          <w:tcPr>
            <w:tcW w:w="2410" w:type="dxa"/>
            <w:noWrap/>
            <w:hideMark/>
          </w:tcPr>
          <w:p w14:paraId="47859F5E"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6C3FB9CE" w14:textId="77777777" w:rsidR="001D5804" w:rsidRPr="00B62C37" w:rsidRDefault="001D5804" w:rsidP="001D5804">
            <w:pPr>
              <w:spacing w:line="276" w:lineRule="auto"/>
              <w:jc w:val="both"/>
              <w:rPr>
                <w:szCs w:val="24"/>
                <w:lang w:val="en-US"/>
              </w:rPr>
            </w:pPr>
            <w:r w:rsidRPr="00B62C37">
              <w:rPr>
                <w:szCs w:val="24"/>
                <w:lang w:val="en-US"/>
              </w:rPr>
              <w:t>1,00%</w:t>
            </w:r>
          </w:p>
        </w:tc>
      </w:tr>
      <w:tr w:rsidR="001D5804" w:rsidRPr="001D5804" w14:paraId="00628DEC" w14:textId="77777777" w:rsidTr="001D5804">
        <w:trPr>
          <w:trHeight w:val="288"/>
        </w:trPr>
        <w:tc>
          <w:tcPr>
            <w:tcW w:w="4815" w:type="dxa"/>
            <w:noWrap/>
            <w:hideMark/>
          </w:tcPr>
          <w:p w14:paraId="09C782A6" w14:textId="77777777" w:rsidR="001D5804" w:rsidRPr="00B62C37" w:rsidRDefault="001D5804" w:rsidP="001D5804">
            <w:pPr>
              <w:spacing w:line="276" w:lineRule="auto"/>
              <w:jc w:val="both"/>
              <w:rPr>
                <w:szCs w:val="24"/>
                <w:lang w:val="en-US"/>
              </w:rPr>
            </w:pPr>
            <w:r w:rsidRPr="00B62C37">
              <w:rPr>
                <w:szCs w:val="24"/>
                <w:lang w:val="en-US"/>
              </w:rPr>
              <w:t>Loan interest rate</w:t>
            </w:r>
          </w:p>
        </w:tc>
        <w:tc>
          <w:tcPr>
            <w:tcW w:w="2410" w:type="dxa"/>
            <w:noWrap/>
            <w:hideMark/>
          </w:tcPr>
          <w:p w14:paraId="45EBC4DD"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00EC32B9" w14:textId="77777777" w:rsidR="001D5804" w:rsidRPr="00B62C37" w:rsidRDefault="001D5804" w:rsidP="001D5804">
            <w:pPr>
              <w:spacing w:line="276" w:lineRule="auto"/>
              <w:jc w:val="both"/>
              <w:rPr>
                <w:szCs w:val="24"/>
                <w:lang w:val="en-US"/>
              </w:rPr>
            </w:pPr>
            <w:r w:rsidRPr="00B62C37">
              <w:rPr>
                <w:szCs w:val="24"/>
                <w:lang w:val="en-US"/>
              </w:rPr>
              <w:t>6,00%</w:t>
            </w:r>
          </w:p>
        </w:tc>
      </w:tr>
      <w:tr w:rsidR="001D5804" w:rsidRPr="001D5804" w14:paraId="4583FF56" w14:textId="77777777" w:rsidTr="001D5804">
        <w:trPr>
          <w:trHeight w:val="288"/>
        </w:trPr>
        <w:tc>
          <w:tcPr>
            <w:tcW w:w="4815" w:type="dxa"/>
            <w:noWrap/>
            <w:hideMark/>
          </w:tcPr>
          <w:p w14:paraId="5FEB3860" w14:textId="77777777" w:rsidR="001D5804" w:rsidRPr="00B62C37" w:rsidRDefault="001D5804" w:rsidP="001D5804">
            <w:pPr>
              <w:spacing w:line="276" w:lineRule="auto"/>
              <w:jc w:val="both"/>
              <w:rPr>
                <w:szCs w:val="24"/>
                <w:lang w:val="en-US"/>
              </w:rPr>
            </w:pPr>
            <w:r w:rsidRPr="00B62C37">
              <w:rPr>
                <w:szCs w:val="24"/>
                <w:lang w:val="en-US"/>
              </w:rPr>
              <w:t>WACC</w:t>
            </w:r>
          </w:p>
        </w:tc>
        <w:tc>
          <w:tcPr>
            <w:tcW w:w="2410" w:type="dxa"/>
            <w:noWrap/>
            <w:hideMark/>
          </w:tcPr>
          <w:p w14:paraId="5DDEB591"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43E86553" w14:textId="4BD1F86D" w:rsidR="001D5804" w:rsidRPr="00B62C37" w:rsidRDefault="0010461A" w:rsidP="001D5804">
            <w:pPr>
              <w:spacing w:line="276" w:lineRule="auto"/>
              <w:jc w:val="both"/>
              <w:rPr>
                <w:szCs w:val="24"/>
                <w:lang w:val="en-US"/>
              </w:rPr>
            </w:pPr>
            <w:r>
              <w:rPr>
                <w:szCs w:val="24"/>
                <w:lang w:val="en-US"/>
              </w:rPr>
              <w:t>6</w:t>
            </w:r>
            <w:r w:rsidR="001D5804" w:rsidRPr="00B62C37">
              <w:rPr>
                <w:szCs w:val="24"/>
                <w:lang w:val="en-US"/>
              </w:rPr>
              <w:t>,00%</w:t>
            </w:r>
          </w:p>
        </w:tc>
      </w:tr>
      <w:tr w:rsidR="001D5804" w:rsidRPr="001D5804" w14:paraId="2A441557" w14:textId="77777777" w:rsidTr="001D5804">
        <w:trPr>
          <w:trHeight w:val="288"/>
        </w:trPr>
        <w:tc>
          <w:tcPr>
            <w:tcW w:w="4815" w:type="dxa"/>
            <w:noWrap/>
            <w:hideMark/>
          </w:tcPr>
          <w:p w14:paraId="73E76C71" w14:textId="77777777" w:rsidR="001D5804" w:rsidRPr="00B62C37" w:rsidRDefault="001D5804" w:rsidP="001D5804">
            <w:pPr>
              <w:spacing w:line="276" w:lineRule="auto"/>
              <w:jc w:val="both"/>
              <w:rPr>
                <w:szCs w:val="24"/>
                <w:lang w:val="en-US"/>
              </w:rPr>
            </w:pPr>
            <w:r w:rsidRPr="00B62C37">
              <w:rPr>
                <w:szCs w:val="24"/>
                <w:lang w:val="en-US"/>
              </w:rPr>
              <w:t>Methanol price</w:t>
            </w:r>
          </w:p>
        </w:tc>
        <w:tc>
          <w:tcPr>
            <w:tcW w:w="2410" w:type="dxa"/>
            <w:noWrap/>
            <w:hideMark/>
          </w:tcPr>
          <w:p w14:paraId="103821F7"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547BBE65" w14:textId="77777777" w:rsidR="001D5804" w:rsidRPr="00B62C37" w:rsidRDefault="001D5804" w:rsidP="001D5804">
            <w:pPr>
              <w:spacing w:line="276" w:lineRule="auto"/>
              <w:jc w:val="both"/>
              <w:rPr>
                <w:szCs w:val="24"/>
                <w:lang w:val="en-US"/>
              </w:rPr>
            </w:pPr>
            <w:r w:rsidRPr="00B62C37">
              <w:rPr>
                <w:szCs w:val="24"/>
                <w:lang w:val="en-US"/>
              </w:rPr>
              <w:t>600,00</w:t>
            </w:r>
          </w:p>
        </w:tc>
      </w:tr>
      <w:tr w:rsidR="001D5804" w:rsidRPr="001D5804" w14:paraId="53924159" w14:textId="77777777" w:rsidTr="001D5804">
        <w:trPr>
          <w:trHeight w:val="288"/>
        </w:trPr>
        <w:tc>
          <w:tcPr>
            <w:tcW w:w="4815" w:type="dxa"/>
            <w:noWrap/>
            <w:hideMark/>
          </w:tcPr>
          <w:p w14:paraId="10F36C9F" w14:textId="6DDA3DED" w:rsidR="001D5804" w:rsidRPr="00B62C37" w:rsidRDefault="001D5804" w:rsidP="001D5804">
            <w:pPr>
              <w:spacing w:line="276" w:lineRule="auto"/>
              <w:jc w:val="both"/>
              <w:rPr>
                <w:szCs w:val="24"/>
                <w:lang w:val="en-US"/>
              </w:rPr>
            </w:pPr>
            <w:r w:rsidRPr="00B62C37">
              <w:rPr>
                <w:szCs w:val="24"/>
                <w:lang w:val="en-US"/>
              </w:rPr>
              <w:t>Electricity price, grid connected with tariffs</w:t>
            </w:r>
          </w:p>
        </w:tc>
        <w:tc>
          <w:tcPr>
            <w:tcW w:w="2410" w:type="dxa"/>
            <w:noWrap/>
            <w:hideMark/>
          </w:tcPr>
          <w:p w14:paraId="659AC436" w14:textId="77777777" w:rsidR="001D5804" w:rsidRPr="00B62C37" w:rsidRDefault="001D5804" w:rsidP="001D5804">
            <w:pPr>
              <w:spacing w:line="276" w:lineRule="auto"/>
              <w:jc w:val="both"/>
              <w:rPr>
                <w:szCs w:val="24"/>
                <w:lang w:val="en-US"/>
              </w:rPr>
            </w:pPr>
            <w:r w:rsidRPr="00B62C37">
              <w:rPr>
                <w:szCs w:val="24"/>
                <w:lang w:val="en-US"/>
              </w:rPr>
              <w:t>EUR/MWh</w:t>
            </w:r>
          </w:p>
        </w:tc>
        <w:tc>
          <w:tcPr>
            <w:tcW w:w="1842" w:type="dxa"/>
            <w:noWrap/>
            <w:hideMark/>
          </w:tcPr>
          <w:p w14:paraId="7D662B26" w14:textId="77777777" w:rsidR="001D5804" w:rsidRPr="00B62C37" w:rsidRDefault="001D5804" w:rsidP="001D5804">
            <w:pPr>
              <w:spacing w:line="276" w:lineRule="auto"/>
              <w:jc w:val="both"/>
              <w:rPr>
                <w:szCs w:val="24"/>
                <w:lang w:val="en-US"/>
              </w:rPr>
            </w:pPr>
            <w:r w:rsidRPr="00B62C37">
              <w:rPr>
                <w:szCs w:val="24"/>
                <w:lang w:val="en-US"/>
              </w:rPr>
              <w:t>46,98</w:t>
            </w:r>
          </w:p>
        </w:tc>
      </w:tr>
      <w:tr w:rsidR="001D5804" w:rsidRPr="001D5804" w14:paraId="27E90BB1" w14:textId="77777777" w:rsidTr="001D5804">
        <w:trPr>
          <w:trHeight w:val="288"/>
        </w:trPr>
        <w:tc>
          <w:tcPr>
            <w:tcW w:w="4815" w:type="dxa"/>
            <w:noWrap/>
            <w:hideMark/>
          </w:tcPr>
          <w:p w14:paraId="2CE1C694" w14:textId="167E40D9" w:rsidR="001D5804" w:rsidRPr="00B62C37" w:rsidRDefault="001D5804" w:rsidP="001D5804">
            <w:pPr>
              <w:spacing w:line="276" w:lineRule="auto"/>
              <w:jc w:val="both"/>
              <w:rPr>
                <w:szCs w:val="24"/>
                <w:lang w:val="en-US"/>
              </w:rPr>
            </w:pPr>
            <w:r w:rsidRPr="00B62C37">
              <w:rPr>
                <w:szCs w:val="24"/>
                <w:lang w:val="en-US"/>
              </w:rPr>
              <w:t>Grid balancing revenue</w:t>
            </w:r>
          </w:p>
        </w:tc>
        <w:tc>
          <w:tcPr>
            <w:tcW w:w="2410" w:type="dxa"/>
            <w:noWrap/>
            <w:hideMark/>
          </w:tcPr>
          <w:p w14:paraId="6C8BEE09" w14:textId="77777777" w:rsidR="001D5804" w:rsidRPr="00B62C37" w:rsidRDefault="001D5804" w:rsidP="001D5804">
            <w:pPr>
              <w:spacing w:line="276" w:lineRule="auto"/>
              <w:jc w:val="both"/>
              <w:rPr>
                <w:szCs w:val="24"/>
                <w:lang w:val="en-US"/>
              </w:rPr>
            </w:pPr>
            <w:r w:rsidRPr="00B62C37">
              <w:rPr>
                <w:szCs w:val="24"/>
                <w:lang w:val="en-US"/>
              </w:rPr>
              <w:t>€/MW electrolysis</w:t>
            </w:r>
          </w:p>
        </w:tc>
        <w:tc>
          <w:tcPr>
            <w:tcW w:w="1842" w:type="dxa"/>
            <w:noWrap/>
            <w:hideMark/>
          </w:tcPr>
          <w:p w14:paraId="4F37BA0B" w14:textId="77777777" w:rsidR="001D5804" w:rsidRPr="00B62C37" w:rsidRDefault="001D5804" w:rsidP="001D5804">
            <w:pPr>
              <w:spacing w:line="276" w:lineRule="auto"/>
              <w:jc w:val="both"/>
              <w:rPr>
                <w:szCs w:val="24"/>
                <w:lang w:val="en-US"/>
              </w:rPr>
            </w:pPr>
            <w:r w:rsidRPr="00B62C37">
              <w:rPr>
                <w:szCs w:val="24"/>
                <w:lang w:val="en-US"/>
              </w:rPr>
              <w:t>53.691</w:t>
            </w:r>
          </w:p>
        </w:tc>
      </w:tr>
      <w:tr w:rsidR="001D5804" w:rsidRPr="001D5804" w14:paraId="1203FC27" w14:textId="77777777" w:rsidTr="001D5804">
        <w:trPr>
          <w:trHeight w:val="288"/>
        </w:trPr>
        <w:tc>
          <w:tcPr>
            <w:tcW w:w="4815" w:type="dxa"/>
            <w:noWrap/>
            <w:hideMark/>
          </w:tcPr>
          <w:p w14:paraId="32725B05" w14:textId="77777777" w:rsidR="001D5804" w:rsidRPr="00B62C37" w:rsidRDefault="001D5804" w:rsidP="001D5804">
            <w:pPr>
              <w:spacing w:line="276" w:lineRule="auto"/>
              <w:jc w:val="both"/>
              <w:rPr>
                <w:szCs w:val="24"/>
                <w:lang w:val="en-US"/>
              </w:rPr>
            </w:pPr>
            <w:r w:rsidRPr="00B62C37">
              <w:rPr>
                <w:szCs w:val="24"/>
                <w:lang w:val="en-US"/>
              </w:rPr>
              <w:t>Electricity consumption electrolyzer</w:t>
            </w:r>
          </w:p>
        </w:tc>
        <w:tc>
          <w:tcPr>
            <w:tcW w:w="2410" w:type="dxa"/>
            <w:noWrap/>
            <w:hideMark/>
          </w:tcPr>
          <w:p w14:paraId="681AA0DC" w14:textId="77777777" w:rsidR="001D5804" w:rsidRPr="00B62C37" w:rsidRDefault="001D5804" w:rsidP="001D5804">
            <w:pPr>
              <w:spacing w:line="276" w:lineRule="auto"/>
              <w:jc w:val="both"/>
              <w:rPr>
                <w:szCs w:val="24"/>
                <w:lang w:val="en-US"/>
              </w:rPr>
            </w:pPr>
            <w:r w:rsidRPr="00B62C37">
              <w:rPr>
                <w:szCs w:val="24"/>
                <w:lang w:val="en-US"/>
              </w:rPr>
              <w:t>kWh/kg H2</w:t>
            </w:r>
          </w:p>
        </w:tc>
        <w:tc>
          <w:tcPr>
            <w:tcW w:w="1842" w:type="dxa"/>
            <w:noWrap/>
            <w:hideMark/>
          </w:tcPr>
          <w:p w14:paraId="609A1427" w14:textId="77777777" w:rsidR="001D5804" w:rsidRPr="00B62C37" w:rsidRDefault="001D5804" w:rsidP="001D5804">
            <w:pPr>
              <w:spacing w:line="276" w:lineRule="auto"/>
              <w:jc w:val="both"/>
              <w:rPr>
                <w:szCs w:val="24"/>
                <w:lang w:val="en-US"/>
              </w:rPr>
            </w:pPr>
            <w:r w:rsidRPr="00B62C37">
              <w:rPr>
                <w:szCs w:val="24"/>
                <w:lang w:val="en-US"/>
              </w:rPr>
              <w:t>48,00</w:t>
            </w:r>
          </w:p>
        </w:tc>
      </w:tr>
      <w:tr w:rsidR="001D5804" w:rsidRPr="001D5804" w14:paraId="7E4FF096" w14:textId="77777777" w:rsidTr="001D5804">
        <w:trPr>
          <w:trHeight w:val="288"/>
        </w:trPr>
        <w:tc>
          <w:tcPr>
            <w:tcW w:w="4815" w:type="dxa"/>
            <w:noWrap/>
            <w:hideMark/>
          </w:tcPr>
          <w:p w14:paraId="3DED31CB" w14:textId="77777777" w:rsidR="001D5804" w:rsidRPr="00B62C37" w:rsidRDefault="001D5804" w:rsidP="001D5804">
            <w:pPr>
              <w:spacing w:line="276" w:lineRule="auto"/>
              <w:jc w:val="both"/>
              <w:rPr>
                <w:szCs w:val="24"/>
                <w:lang w:val="en-US"/>
              </w:rPr>
            </w:pPr>
            <w:r w:rsidRPr="00B62C37">
              <w:rPr>
                <w:szCs w:val="24"/>
                <w:lang w:val="en-US"/>
              </w:rPr>
              <w:t xml:space="preserve">Electricity consumption </w:t>
            </w:r>
            <w:proofErr w:type="spellStart"/>
            <w:r w:rsidRPr="00B62C37">
              <w:rPr>
                <w:szCs w:val="24"/>
                <w:lang w:val="en-US"/>
              </w:rPr>
              <w:t>BoP</w:t>
            </w:r>
            <w:proofErr w:type="spellEnd"/>
          </w:p>
        </w:tc>
        <w:tc>
          <w:tcPr>
            <w:tcW w:w="2410" w:type="dxa"/>
            <w:noWrap/>
            <w:hideMark/>
          </w:tcPr>
          <w:p w14:paraId="4F9C197A" w14:textId="77777777" w:rsidR="001D5804" w:rsidRPr="00B62C37" w:rsidRDefault="001D5804" w:rsidP="001D5804">
            <w:pPr>
              <w:spacing w:line="276" w:lineRule="auto"/>
              <w:jc w:val="both"/>
              <w:rPr>
                <w:szCs w:val="24"/>
                <w:lang w:val="en-US"/>
              </w:rPr>
            </w:pPr>
            <w:r w:rsidRPr="00B62C37">
              <w:rPr>
                <w:szCs w:val="24"/>
                <w:lang w:val="en-US"/>
              </w:rPr>
              <w:t>kWh/kg MeOH</w:t>
            </w:r>
          </w:p>
        </w:tc>
        <w:tc>
          <w:tcPr>
            <w:tcW w:w="1842" w:type="dxa"/>
            <w:noWrap/>
            <w:hideMark/>
          </w:tcPr>
          <w:p w14:paraId="328A4A44" w14:textId="77777777" w:rsidR="001D5804" w:rsidRPr="00B62C37" w:rsidRDefault="001D5804" w:rsidP="001D5804">
            <w:pPr>
              <w:spacing w:line="276" w:lineRule="auto"/>
              <w:jc w:val="both"/>
              <w:rPr>
                <w:szCs w:val="24"/>
                <w:lang w:val="en-US"/>
              </w:rPr>
            </w:pPr>
            <w:r w:rsidRPr="00B62C37">
              <w:rPr>
                <w:szCs w:val="24"/>
                <w:lang w:val="en-US"/>
              </w:rPr>
              <w:t>0,50</w:t>
            </w:r>
          </w:p>
        </w:tc>
      </w:tr>
      <w:tr w:rsidR="001D5804" w:rsidRPr="001D5804" w14:paraId="2C8DC741" w14:textId="77777777" w:rsidTr="001D5804">
        <w:trPr>
          <w:trHeight w:val="288"/>
        </w:trPr>
        <w:tc>
          <w:tcPr>
            <w:tcW w:w="4815" w:type="dxa"/>
            <w:noWrap/>
            <w:hideMark/>
          </w:tcPr>
          <w:p w14:paraId="5BCD9B2F" w14:textId="77777777" w:rsidR="001D5804" w:rsidRPr="00B62C37" w:rsidRDefault="001D5804" w:rsidP="001D5804">
            <w:pPr>
              <w:spacing w:line="276" w:lineRule="auto"/>
              <w:jc w:val="both"/>
              <w:rPr>
                <w:szCs w:val="24"/>
                <w:lang w:val="en-US"/>
              </w:rPr>
            </w:pPr>
            <w:r w:rsidRPr="00B62C37">
              <w:rPr>
                <w:szCs w:val="24"/>
                <w:lang w:val="en-US"/>
              </w:rPr>
              <w:t>O&amp;M</w:t>
            </w:r>
          </w:p>
        </w:tc>
        <w:tc>
          <w:tcPr>
            <w:tcW w:w="2410" w:type="dxa"/>
            <w:noWrap/>
            <w:hideMark/>
          </w:tcPr>
          <w:p w14:paraId="79C73B1A" w14:textId="77777777" w:rsidR="001D5804" w:rsidRPr="00B62C37" w:rsidRDefault="001D5804" w:rsidP="001D5804">
            <w:pPr>
              <w:spacing w:line="276" w:lineRule="auto"/>
              <w:jc w:val="both"/>
              <w:rPr>
                <w:szCs w:val="24"/>
                <w:lang w:val="en-US"/>
              </w:rPr>
            </w:pPr>
            <w:r w:rsidRPr="00B62C37">
              <w:rPr>
                <w:szCs w:val="24"/>
                <w:lang w:val="en-US"/>
              </w:rPr>
              <w:t>% of CAPEX</w:t>
            </w:r>
          </w:p>
        </w:tc>
        <w:tc>
          <w:tcPr>
            <w:tcW w:w="1842" w:type="dxa"/>
            <w:noWrap/>
            <w:hideMark/>
          </w:tcPr>
          <w:p w14:paraId="6B335D43" w14:textId="77777777" w:rsidR="001D5804" w:rsidRPr="00B62C37" w:rsidRDefault="001D5804" w:rsidP="001D5804">
            <w:pPr>
              <w:spacing w:line="276" w:lineRule="auto"/>
              <w:jc w:val="both"/>
              <w:rPr>
                <w:szCs w:val="24"/>
                <w:lang w:val="en-US"/>
              </w:rPr>
            </w:pPr>
            <w:r w:rsidRPr="00B62C37">
              <w:rPr>
                <w:szCs w:val="24"/>
                <w:lang w:val="en-US"/>
              </w:rPr>
              <w:t>2,00%</w:t>
            </w:r>
          </w:p>
        </w:tc>
      </w:tr>
      <w:tr w:rsidR="001D5804" w:rsidRPr="001D5804" w14:paraId="135D47F2" w14:textId="77777777" w:rsidTr="001D5804">
        <w:trPr>
          <w:trHeight w:val="288"/>
        </w:trPr>
        <w:tc>
          <w:tcPr>
            <w:tcW w:w="4815" w:type="dxa"/>
            <w:noWrap/>
            <w:hideMark/>
          </w:tcPr>
          <w:p w14:paraId="5621E274" w14:textId="17E497F9" w:rsidR="001D5804" w:rsidRPr="00B62C37" w:rsidRDefault="001D5804" w:rsidP="001D5804">
            <w:pPr>
              <w:spacing w:line="276" w:lineRule="auto"/>
              <w:jc w:val="both"/>
              <w:rPr>
                <w:szCs w:val="24"/>
                <w:lang w:val="en-US"/>
              </w:rPr>
            </w:pPr>
            <w:r w:rsidRPr="00B62C37">
              <w:rPr>
                <w:szCs w:val="24"/>
                <w:lang w:val="en-US"/>
              </w:rPr>
              <w:t>CO2 price delivered at the plant</w:t>
            </w:r>
          </w:p>
        </w:tc>
        <w:tc>
          <w:tcPr>
            <w:tcW w:w="2410" w:type="dxa"/>
            <w:noWrap/>
            <w:hideMark/>
          </w:tcPr>
          <w:p w14:paraId="6CF94DCF"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332AFDF4" w14:textId="77777777" w:rsidR="001D5804" w:rsidRPr="00B62C37" w:rsidRDefault="001D5804" w:rsidP="001D5804">
            <w:pPr>
              <w:spacing w:line="276" w:lineRule="auto"/>
              <w:jc w:val="both"/>
              <w:rPr>
                <w:szCs w:val="24"/>
                <w:lang w:val="en-US"/>
              </w:rPr>
            </w:pPr>
            <w:r w:rsidRPr="00B62C37">
              <w:rPr>
                <w:szCs w:val="24"/>
                <w:lang w:val="en-US"/>
              </w:rPr>
              <w:t>80,00</w:t>
            </w:r>
          </w:p>
        </w:tc>
      </w:tr>
      <w:tr w:rsidR="001D5804" w:rsidRPr="001D5804" w14:paraId="657312D2" w14:textId="77777777" w:rsidTr="001D5804">
        <w:trPr>
          <w:trHeight w:val="288"/>
        </w:trPr>
        <w:tc>
          <w:tcPr>
            <w:tcW w:w="4815" w:type="dxa"/>
            <w:noWrap/>
            <w:hideMark/>
          </w:tcPr>
          <w:p w14:paraId="2D6CBC2D" w14:textId="77777777" w:rsidR="001D5804" w:rsidRPr="00B62C37" w:rsidRDefault="001D5804" w:rsidP="001D5804">
            <w:pPr>
              <w:spacing w:line="276" w:lineRule="auto"/>
              <w:jc w:val="both"/>
              <w:rPr>
                <w:szCs w:val="24"/>
                <w:lang w:val="en-US"/>
              </w:rPr>
            </w:pPr>
            <w:r w:rsidRPr="00B62C37">
              <w:rPr>
                <w:szCs w:val="24"/>
                <w:lang w:val="en-US"/>
              </w:rPr>
              <w:t>Running hours</w:t>
            </w:r>
          </w:p>
        </w:tc>
        <w:tc>
          <w:tcPr>
            <w:tcW w:w="2410" w:type="dxa"/>
            <w:noWrap/>
            <w:hideMark/>
          </w:tcPr>
          <w:p w14:paraId="3F7BD7AD" w14:textId="77777777" w:rsidR="001D5804" w:rsidRPr="00B62C37" w:rsidRDefault="001D5804" w:rsidP="001D5804">
            <w:pPr>
              <w:spacing w:line="276" w:lineRule="auto"/>
              <w:jc w:val="both"/>
              <w:rPr>
                <w:szCs w:val="24"/>
                <w:lang w:val="en-US"/>
              </w:rPr>
            </w:pPr>
            <w:r w:rsidRPr="00B62C37">
              <w:rPr>
                <w:szCs w:val="24"/>
                <w:lang w:val="en-US"/>
              </w:rPr>
              <w:t>h/y</w:t>
            </w:r>
          </w:p>
        </w:tc>
        <w:tc>
          <w:tcPr>
            <w:tcW w:w="1842" w:type="dxa"/>
            <w:noWrap/>
            <w:hideMark/>
          </w:tcPr>
          <w:p w14:paraId="0D0DCCB6" w14:textId="77777777" w:rsidR="001D5804" w:rsidRPr="00B62C37" w:rsidRDefault="001D5804" w:rsidP="001D5804">
            <w:pPr>
              <w:spacing w:line="276" w:lineRule="auto"/>
              <w:jc w:val="both"/>
              <w:rPr>
                <w:szCs w:val="24"/>
                <w:lang w:val="en-US"/>
              </w:rPr>
            </w:pPr>
            <w:r w:rsidRPr="00B62C37">
              <w:rPr>
                <w:szCs w:val="24"/>
                <w:lang w:val="en-US"/>
              </w:rPr>
              <w:t>6.000</w:t>
            </w:r>
          </w:p>
        </w:tc>
      </w:tr>
    </w:tbl>
    <w:p w14:paraId="7EB2EA47" w14:textId="0E412AC0" w:rsidR="001D5804" w:rsidRDefault="001D5804" w:rsidP="006A3E6E">
      <w:pPr>
        <w:spacing w:line="276" w:lineRule="auto"/>
        <w:jc w:val="both"/>
        <w:rPr>
          <w:szCs w:val="24"/>
          <w:lang w:val="en-US"/>
        </w:rPr>
      </w:pPr>
    </w:p>
    <w:p w14:paraId="7511AFAF" w14:textId="77777777" w:rsidR="001D5804" w:rsidRDefault="001D5804" w:rsidP="006A3E6E">
      <w:pPr>
        <w:spacing w:line="276" w:lineRule="auto"/>
        <w:jc w:val="both"/>
        <w:rPr>
          <w:szCs w:val="24"/>
          <w:lang w:val="en-US"/>
        </w:rPr>
      </w:pPr>
    </w:p>
    <w:p w14:paraId="70DBA19D" w14:textId="55C9424A" w:rsidR="001D5804" w:rsidRPr="00F0739E" w:rsidRDefault="00874C99" w:rsidP="006A3E6E">
      <w:pPr>
        <w:spacing w:line="276" w:lineRule="auto"/>
        <w:jc w:val="both"/>
        <w:rPr>
          <w:szCs w:val="24"/>
          <w:lang w:val="en-US"/>
        </w:rPr>
      </w:pPr>
      <w:r w:rsidRPr="00F0739E">
        <w:rPr>
          <w:szCs w:val="24"/>
          <w:lang w:val="en-US"/>
        </w:rPr>
        <w:t xml:space="preserve">Using the Annex 2 budget </w:t>
      </w:r>
      <w:r w:rsidR="00B62C37" w:rsidRPr="00F0739E">
        <w:rPr>
          <w:szCs w:val="24"/>
          <w:lang w:val="en-US"/>
        </w:rPr>
        <w:t>lines</w:t>
      </w:r>
      <w:r w:rsidRPr="00F0739E">
        <w:rPr>
          <w:szCs w:val="24"/>
          <w:lang w:val="en-US"/>
        </w:rPr>
        <w:t xml:space="preserve"> as detailed in the table below, the total investment </w:t>
      </w:r>
      <w:r w:rsidR="00B62C37" w:rsidRPr="00F0739E">
        <w:rPr>
          <w:szCs w:val="24"/>
          <w:lang w:val="en-US"/>
        </w:rPr>
        <w:t>for</w:t>
      </w:r>
      <w:r w:rsidRPr="00F0739E">
        <w:rPr>
          <w:szCs w:val="24"/>
          <w:lang w:val="en-US"/>
        </w:rPr>
        <w:t xml:space="preserve"> the Green CCU Hub Aalborg project </w:t>
      </w:r>
      <w:r w:rsidR="00B62C37" w:rsidRPr="00F0739E">
        <w:rPr>
          <w:szCs w:val="24"/>
          <w:lang w:val="en-US"/>
        </w:rPr>
        <w:t>is</w:t>
      </w:r>
      <w:r w:rsidRPr="00F0739E">
        <w:rPr>
          <w:szCs w:val="24"/>
          <w:lang w:val="en-US"/>
        </w:rPr>
        <w:t xml:space="preserve"> </w:t>
      </w:r>
      <w:r w:rsidRPr="00F0739E">
        <w:rPr>
          <w:szCs w:val="24"/>
          <w:u w:val="single"/>
          <w:lang w:val="en-US"/>
        </w:rPr>
        <w:t xml:space="preserve">DKK 925 </w:t>
      </w:r>
      <w:proofErr w:type="spellStart"/>
      <w:r w:rsidRPr="00F0739E">
        <w:rPr>
          <w:szCs w:val="24"/>
          <w:u w:val="single"/>
          <w:lang w:val="en-US"/>
        </w:rPr>
        <w:t>mio</w:t>
      </w:r>
      <w:proofErr w:type="spellEnd"/>
      <w:r w:rsidRPr="00F0739E">
        <w:rPr>
          <w:szCs w:val="24"/>
          <w:lang w:val="en-US"/>
        </w:rPr>
        <w:t xml:space="preserve">. </w:t>
      </w:r>
    </w:p>
    <w:p w14:paraId="12D425A4" w14:textId="6FB4C2B1" w:rsidR="00874C99" w:rsidRDefault="00874C99" w:rsidP="006A3E6E">
      <w:pPr>
        <w:spacing w:line="276" w:lineRule="auto"/>
        <w:jc w:val="both"/>
        <w:rPr>
          <w:szCs w:val="24"/>
          <w:lang w:val="en-US"/>
        </w:rPr>
      </w:pPr>
    </w:p>
    <w:p w14:paraId="049DF066" w14:textId="77777777" w:rsidR="00874C99" w:rsidRDefault="00874C99" w:rsidP="006A3E6E">
      <w:pPr>
        <w:spacing w:line="276" w:lineRule="auto"/>
        <w:jc w:val="both"/>
        <w:rPr>
          <w:szCs w:val="24"/>
          <w:lang w:val="en-US"/>
        </w:rPr>
      </w:pPr>
    </w:p>
    <w:p w14:paraId="42F5DDE1" w14:textId="77777777" w:rsidR="001D5804" w:rsidRDefault="001D5804" w:rsidP="006A3E6E">
      <w:pPr>
        <w:spacing w:line="276" w:lineRule="auto"/>
        <w:jc w:val="both"/>
        <w:rPr>
          <w:szCs w:val="24"/>
          <w:lang w:val="en-US"/>
        </w:rPr>
      </w:pPr>
    </w:p>
    <w:p w14:paraId="0444C894" w14:textId="5DCF795B" w:rsidR="00CD48DB" w:rsidRDefault="00CD48DB"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1412"/>
        <w:gridCol w:w="6521"/>
        <w:gridCol w:w="1129"/>
      </w:tblGrid>
      <w:tr w:rsidR="001D5804" w:rsidRPr="001D5804" w14:paraId="2DE880A1" w14:textId="77777777" w:rsidTr="006F5174">
        <w:trPr>
          <w:trHeight w:val="288"/>
        </w:trPr>
        <w:tc>
          <w:tcPr>
            <w:tcW w:w="1412" w:type="dxa"/>
            <w:noWrap/>
          </w:tcPr>
          <w:p w14:paraId="477EF71C" w14:textId="64440321" w:rsidR="001D5804" w:rsidRPr="008C78B2" w:rsidRDefault="001D5804" w:rsidP="001D5804">
            <w:pPr>
              <w:spacing w:line="276" w:lineRule="auto"/>
              <w:jc w:val="both"/>
              <w:rPr>
                <w:b/>
                <w:bCs/>
                <w:szCs w:val="24"/>
                <w:lang w:val="en-US"/>
              </w:rPr>
            </w:pPr>
            <w:r w:rsidRPr="008C78B2">
              <w:rPr>
                <w:b/>
                <w:bCs/>
                <w:szCs w:val="24"/>
                <w:lang w:val="en-US"/>
              </w:rPr>
              <w:t>Annex</w:t>
            </w:r>
            <w:r w:rsidR="008C78B2" w:rsidRPr="008C78B2">
              <w:rPr>
                <w:b/>
                <w:bCs/>
                <w:szCs w:val="24"/>
                <w:lang w:val="en-US"/>
              </w:rPr>
              <w:t xml:space="preserve"> </w:t>
            </w:r>
            <w:r w:rsidRPr="008C78B2">
              <w:rPr>
                <w:b/>
                <w:bCs/>
                <w:szCs w:val="24"/>
                <w:lang w:val="en-US"/>
              </w:rPr>
              <w:t>2 reference</w:t>
            </w:r>
          </w:p>
        </w:tc>
        <w:tc>
          <w:tcPr>
            <w:tcW w:w="6521" w:type="dxa"/>
          </w:tcPr>
          <w:p w14:paraId="6CDAB6F9" w14:textId="6C19DE07" w:rsidR="001D5804" w:rsidRPr="008C78B2" w:rsidRDefault="001D5804" w:rsidP="001D5804">
            <w:pPr>
              <w:spacing w:line="276" w:lineRule="auto"/>
              <w:jc w:val="both"/>
              <w:rPr>
                <w:b/>
                <w:bCs/>
                <w:szCs w:val="24"/>
                <w:lang w:val="en-US"/>
              </w:rPr>
            </w:pPr>
            <w:r w:rsidRPr="008C78B2">
              <w:rPr>
                <w:b/>
                <w:bCs/>
                <w:szCs w:val="24"/>
                <w:lang w:val="en-US"/>
              </w:rPr>
              <w:t>Detailed cost description</w:t>
            </w:r>
          </w:p>
        </w:tc>
        <w:tc>
          <w:tcPr>
            <w:tcW w:w="1129" w:type="dxa"/>
            <w:noWrap/>
          </w:tcPr>
          <w:p w14:paraId="1DAA6B71" w14:textId="26395FCA" w:rsidR="001D5804" w:rsidRPr="008C78B2" w:rsidRDefault="001D5804" w:rsidP="001D5804">
            <w:pPr>
              <w:spacing w:line="276" w:lineRule="auto"/>
              <w:jc w:val="both"/>
              <w:rPr>
                <w:b/>
                <w:bCs/>
                <w:szCs w:val="24"/>
              </w:rPr>
            </w:pPr>
            <w:r w:rsidRPr="008C78B2">
              <w:rPr>
                <w:b/>
                <w:bCs/>
                <w:szCs w:val="24"/>
              </w:rPr>
              <w:t>MDKK</w:t>
            </w:r>
          </w:p>
        </w:tc>
      </w:tr>
      <w:tr w:rsidR="008C78B2" w:rsidRPr="001D5804" w14:paraId="60110857" w14:textId="77777777" w:rsidTr="006F5174">
        <w:trPr>
          <w:trHeight w:val="288"/>
        </w:trPr>
        <w:tc>
          <w:tcPr>
            <w:tcW w:w="1412" w:type="dxa"/>
            <w:noWrap/>
            <w:hideMark/>
          </w:tcPr>
          <w:p w14:paraId="19D438EE" w14:textId="77777777" w:rsidR="001D5804" w:rsidRPr="008C78B2" w:rsidRDefault="001D5804" w:rsidP="001D5804">
            <w:pPr>
              <w:spacing w:line="276" w:lineRule="auto"/>
              <w:jc w:val="both"/>
              <w:rPr>
                <w:szCs w:val="24"/>
                <w:lang w:val="en-US"/>
              </w:rPr>
            </w:pPr>
            <w:r w:rsidRPr="008C78B2">
              <w:rPr>
                <w:szCs w:val="24"/>
                <w:lang w:val="en-US"/>
              </w:rPr>
              <w:t>a)</w:t>
            </w:r>
          </w:p>
        </w:tc>
        <w:tc>
          <w:tcPr>
            <w:tcW w:w="6521" w:type="dxa"/>
            <w:hideMark/>
          </w:tcPr>
          <w:p w14:paraId="7D98B748" w14:textId="340E5762" w:rsidR="001D5804" w:rsidRPr="008C78B2" w:rsidRDefault="001D5804" w:rsidP="001D5804">
            <w:pPr>
              <w:spacing w:line="276" w:lineRule="auto"/>
              <w:jc w:val="both"/>
              <w:rPr>
                <w:szCs w:val="24"/>
                <w:lang w:val="en-US"/>
              </w:rPr>
            </w:pPr>
            <w:r w:rsidRPr="008C78B2">
              <w:rPr>
                <w:szCs w:val="24"/>
                <w:lang w:val="en-US"/>
              </w:rPr>
              <w:t>VVM permit preparation</w:t>
            </w:r>
          </w:p>
        </w:tc>
        <w:tc>
          <w:tcPr>
            <w:tcW w:w="1129" w:type="dxa"/>
            <w:noWrap/>
            <w:hideMark/>
          </w:tcPr>
          <w:p w14:paraId="66BC4788" w14:textId="77777777" w:rsidR="001D5804" w:rsidRPr="001D5804" w:rsidRDefault="001D5804" w:rsidP="00F0739E">
            <w:pPr>
              <w:spacing w:line="276" w:lineRule="auto"/>
              <w:jc w:val="center"/>
              <w:rPr>
                <w:szCs w:val="24"/>
              </w:rPr>
            </w:pPr>
            <w:r w:rsidRPr="001D5804">
              <w:rPr>
                <w:szCs w:val="24"/>
              </w:rPr>
              <w:t>1</w:t>
            </w:r>
          </w:p>
        </w:tc>
      </w:tr>
      <w:tr w:rsidR="008C78B2" w:rsidRPr="001D5804" w14:paraId="70B54F76" w14:textId="77777777" w:rsidTr="006F5174">
        <w:trPr>
          <w:trHeight w:val="288"/>
        </w:trPr>
        <w:tc>
          <w:tcPr>
            <w:tcW w:w="1412" w:type="dxa"/>
            <w:noWrap/>
            <w:hideMark/>
          </w:tcPr>
          <w:p w14:paraId="0879ECF1" w14:textId="77777777" w:rsidR="001D5804" w:rsidRPr="008C78B2" w:rsidRDefault="001D5804" w:rsidP="001D5804">
            <w:pPr>
              <w:spacing w:line="276" w:lineRule="auto"/>
              <w:jc w:val="both"/>
              <w:rPr>
                <w:szCs w:val="24"/>
                <w:lang w:val="en-US"/>
              </w:rPr>
            </w:pPr>
          </w:p>
        </w:tc>
        <w:tc>
          <w:tcPr>
            <w:tcW w:w="6521" w:type="dxa"/>
            <w:hideMark/>
          </w:tcPr>
          <w:p w14:paraId="48838C47" w14:textId="6CDEE329" w:rsidR="001D5804" w:rsidRPr="008C78B2" w:rsidRDefault="001D5804" w:rsidP="001D5804">
            <w:pPr>
              <w:spacing w:line="276" w:lineRule="auto"/>
              <w:jc w:val="both"/>
              <w:rPr>
                <w:szCs w:val="24"/>
                <w:lang w:val="en-US"/>
              </w:rPr>
            </w:pPr>
            <w:r w:rsidRPr="008C78B2">
              <w:rPr>
                <w:szCs w:val="24"/>
                <w:lang w:val="en-US"/>
              </w:rPr>
              <w:t>Construction permit</w:t>
            </w:r>
          </w:p>
        </w:tc>
        <w:tc>
          <w:tcPr>
            <w:tcW w:w="1129" w:type="dxa"/>
            <w:noWrap/>
            <w:hideMark/>
          </w:tcPr>
          <w:p w14:paraId="79A95881" w14:textId="77777777" w:rsidR="001D5804" w:rsidRPr="001D5804" w:rsidRDefault="001D5804" w:rsidP="00F0739E">
            <w:pPr>
              <w:spacing w:line="276" w:lineRule="auto"/>
              <w:jc w:val="center"/>
              <w:rPr>
                <w:szCs w:val="24"/>
              </w:rPr>
            </w:pPr>
            <w:r w:rsidRPr="001D5804">
              <w:rPr>
                <w:szCs w:val="24"/>
              </w:rPr>
              <w:t>1</w:t>
            </w:r>
          </w:p>
        </w:tc>
      </w:tr>
      <w:tr w:rsidR="008C78B2" w:rsidRPr="001D5804" w14:paraId="1EAA965A" w14:textId="77777777" w:rsidTr="006F5174">
        <w:trPr>
          <w:trHeight w:val="288"/>
        </w:trPr>
        <w:tc>
          <w:tcPr>
            <w:tcW w:w="1412" w:type="dxa"/>
            <w:noWrap/>
            <w:hideMark/>
          </w:tcPr>
          <w:p w14:paraId="76B652C8" w14:textId="77777777" w:rsidR="001D5804" w:rsidRPr="008C78B2" w:rsidRDefault="001D5804" w:rsidP="001D5804">
            <w:pPr>
              <w:spacing w:line="276" w:lineRule="auto"/>
              <w:jc w:val="both"/>
              <w:rPr>
                <w:szCs w:val="24"/>
                <w:lang w:val="en-US"/>
              </w:rPr>
            </w:pPr>
          </w:p>
        </w:tc>
        <w:tc>
          <w:tcPr>
            <w:tcW w:w="6521" w:type="dxa"/>
            <w:hideMark/>
          </w:tcPr>
          <w:p w14:paraId="4B92B8AB" w14:textId="6E138063" w:rsidR="001D5804" w:rsidRPr="008C78B2" w:rsidRDefault="001D5804" w:rsidP="001D5804">
            <w:pPr>
              <w:spacing w:line="276" w:lineRule="auto"/>
              <w:jc w:val="both"/>
              <w:rPr>
                <w:szCs w:val="24"/>
                <w:lang w:val="en-US"/>
              </w:rPr>
            </w:pPr>
            <w:r w:rsidRPr="008C78B2">
              <w:rPr>
                <w:szCs w:val="24"/>
                <w:lang w:val="en-US"/>
              </w:rPr>
              <w:t>Basic Engineering assistance</w:t>
            </w:r>
          </w:p>
        </w:tc>
        <w:tc>
          <w:tcPr>
            <w:tcW w:w="1129" w:type="dxa"/>
            <w:noWrap/>
            <w:hideMark/>
          </w:tcPr>
          <w:p w14:paraId="56C35542" w14:textId="77777777" w:rsidR="001D5804" w:rsidRPr="001D5804" w:rsidRDefault="001D5804" w:rsidP="00F0739E">
            <w:pPr>
              <w:spacing w:line="276" w:lineRule="auto"/>
              <w:jc w:val="center"/>
              <w:rPr>
                <w:szCs w:val="24"/>
              </w:rPr>
            </w:pPr>
            <w:r w:rsidRPr="001D5804">
              <w:rPr>
                <w:szCs w:val="24"/>
              </w:rPr>
              <w:t>10</w:t>
            </w:r>
          </w:p>
        </w:tc>
      </w:tr>
      <w:tr w:rsidR="008C78B2" w:rsidRPr="001D5804" w14:paraId="3D26FDA1" w14:textId="77777777" w:rsidTr="006F5174">
        <w:trPr>
          <w:trHeight w:val="288"/>
        </w:trPr>
        <w:tc>
          <w:tcPr>
            <w:tcW w:w="1412" w:type="dxa"/>
            <w:noWrap/>
            <w:hideMark/>
          </w:tcPr>
          <w:p w14:paraId="1156B837" w14:textId="77777777" w:rsidR="001D5804" w:rsidRPr="008C78B2" w:rsidRDefault="001D5804" w:rsidP="001D5804">
            <w:pPr>
              <w:spacing w:line="276" w:lineRule="auto"/>
              <w:jc w:val="both"/>
              <w:rPr>
                <w:szCs w:val="24"/>
                <w:lang w:val="en-US"/>
              </w:rPr>
            </w:pPr>
          </w:p>
        </w:tc>
        <w:tc>
          <w:tcPr>
            <w:tcW w:w="6521" w:type="dxa"/>
            <w:hideMark/>
          </w:tcPr>
          <w:p w14:paraId="46E5CE54" w14:textId="5E650DAE" w:rsidR="001D5804" w:rsidRPr="008C78B2" w:rsidRDefault="001D5804" w:rsidP="001D5804">
            <w:pPr>
              <w:spacing w:line="276" w:lineRule="auto"/>
              <w:jc w:val="both"/>
              <w:rPr>
                <w:szCs w:val="24"/>
                <w:lang w:val="en-US"/>
              </w:rPr>
            </w:pPr>
            <w:r w:rsidRPr="008C78B2">
              <w:rPr>
                <w:szCs w:val="24"/>
                <w:lang w:val="en-US"/>
              </w:rPr>
              <w:t>REintegrate internal hours incl. overheads</w:t>
            </w:r>
          </w:p>
        </w:tc>
        <w:tc>
          <w:tcPr>
            <w:tcW w:w="1129" w:type="dxa"/>
            <w:noWrap/>
            <w:hideMark/>
          </w:tcPr>
          <w:p w14:paraId="792936C4" w14:textId="77777777" w:rsidR="001D5804" w:rsidRPr="001D5804" w:rsidRDefault="001D5804" w:rsidP="00F0739E">
            <w:pPr>
              <w:spacing w:line="276" w:lineRule="auto"/>
              <w:jc w:val="center"/>
              <w:rPr>
                <w:szCs w:val="24"/>
              </w:rPr>
            </w:pPr>
            <w:r w:rsidRPr="001D5804">
              <w:rPr>
                <w:szCs w:val="24"/>
              </w:rPr>
              <w:t>10</w:t>
            </w:r>
          </w:p>
        </w:tc>
      </w:tr>
      <w:tr w:rsidR="008C78B2" w:rsidRPr="001D5804" w14:paraId="78992F1D" w14:textId="77777777" w:rsidTr="006F5174">
        <w:trPr>
          <w:trHeight w:val="288"/>
        </w:trPr>
        <w:tc>
          <w:tcPr>
            <w:tcW w:w="1412" w:type="dxa"/>
            <w:noWrap/>
            <w:hideMark/>
          </w:tcPr>
          <w:p w14:paraId="1BDCF038" w14:textId="77777777" w:rsidR="001D5804" w:rsidRPr="008C78B2" w:rsidRDefault="001D5804" w:rsidP="001D5804">
            <w:pPr>
              <w:spacing w:line="276" w:lineRule="auto"/>
              <w:jc w:val="both"/>
              <w:rPr>
                <w:szCs w:val="24"/>
                <w:lang w:val="en-US"/>
              </w:rPr>
            </w:pPr>
          </w:p>
        </w:tc>
        <w:tc>
          <w:tcPr>
            <w:tcW w:w="6521" w:type="dxa"/>
            <w:hideMark/>
          </w:tcPr>
          <w:p w14:paraId="05F848F3" w14:textId="77777777" w:rsidR="001D5804" w:rsidRPr="008C78B2" w:rsidRDefault="001D5804" w:rsidP="001D5804">
            <w:pPr>
              <w:spacing w:line="276" w:lineRule="auto"/>
              <w:jc w:val="both"/>
              <w:rPr>
                <w:szCs w:val="24"/>
                <w:lang w:val="en-US"/>
              </w:rPr>
            </w:pPr>
          </w:p>
        </w:tc>
        <w:tc>
          <w:tcPr>
            <w:tcW w:w="1129" w:type="dxa"/>
            <w:noWrap/>
            <w:hideMark/>
          </w:tcPr>
          <w:p w14:paraId="21133306" w14:textId="77777777" w:rsidR="001D5804" w:rsidRPr="001D5804" w:rsidRDefault="001D5804" w:rsidP="00F0739E">
            <w:pPr>
              <w:spacing w:line="276" w:lineRule="auto"/>
              <w:jc w:val="center"/>
              <w:rPr>
                <w:szCs w:val="24"/>
              </w:rPr>
            </w:pPr>
          </w:p>
        </w:tc>
      </w:tr>
      <w:tr w:rsidR="008C78B2" w:rsidRPr="001D5804" w14:paraId="480457F6" w14:textId="77777777" w:rsidTr="006F5174">
        <w:trPr>
          <w:trHeight w:val="288"/>
        </w:trPr>
        <w:tc>
          <w:tcPr>
            <w:tcW w:w="1412" w:type="dxa"/>
            <w:noWrap/>
            <w:hideMark/>
          </w:tcPr>
          <w:p w14:paraId="27B165BF" w14:textId="77777777" w:rsidR="001D5804" w:rsidRPr="008C78B2" w:rsidRDefault="001D5804" w:rsidP="001D5804">
            <w:pPr>
              <w:spacing w:line="276" w:lineRule="auto"/>
              <w:jc w:val="both"/>
              <w:rPr>
                <w:szCs w:val="24"/>
                <w:lang w:val="en-US"/>
              </w:rPr>
            </w:pPr>
            <w:r w:rsidRPr="008C78B2">
              <w:rPr>
                <w:szCs w:val="24"/>
                <w:lang w:val="en-US"/>
              </w:rPr>
              <w:t>b)</w:t>
            </w:r>
          </w:p>
        </w:tc>
        <w:tc>
          <w:tcPr>
            <w:tcW w:w="6521" w:type="dxa"/>
            <w:hideMark/>
          </w:tcPr>
          <w:p w14:paraId="5B990DC0" w14:textId="58E3B12B" w:rsidR="001D5804" w:rsidRPr="008C78B2" w:rsidRDefault="008C78B2" w:rsidP="001D5804">
            <w:pPr>
              <w:spacing w:line="276" w:lineRule="auto"/>
              <w:jc w:val="both"/>
              <w:rPr>
                <w:szCs w:val="24"/>
                <w:lang w:val="en-US"/>
              </w:rPr>
            </w:pPr>
            <w:r w:rsidRPr="008C78B2">
              <w:rPr>
                <w:szCs w:val="24"/>
                <w:lang w:val="en-US"/>
              </w:rPr>
              <w:t>Trucks to transport</w:t>
            </w:r>
            <w:r w:rsidR="001D5804" w:rsidRPr="008C78B2">
              <w:rPr>
                <w:szCs w:val="24"/>
                <w:lang w:val="en-US"/>
              </w:rPr>
              <w:t xml:space="preserve"> CO2</w:t>
            </w:r>
            <w:r w:rsidRPr="008C78B2">
              <w:rPr>
                <w:szCs w:val="24"/>
                <w:lang w:val="en-US"/>
              </w:rPr>
              <w:t xml:space="preserve"> to the plant site</w:t>
            </w:r>
          </w:p>
        </w:tc>
        <w:tc>
          <w:tcPr>
            <w:tcW w:w="1129" w:type="dxa"/>
            <w:noWrap/>
            <w:hideMark/>
          </w:tcPr>
          <w:p w14:paraId="19B175E3" w14:textId="77777777" w:rsidR="001D5804" w:rsidRPr="001D5804" w:rsidRDefault="001D5804" w:rsidP="00F0739E">
            <w:pPr>
              <w:spacing w:line="276" w:lineRule="auto"/>
              <w:jc w:val="center"/>
              <w:rPr>
                <w:szCs w:val="24"/>
              </w:rPr>
            </w:pPr>
            <w:r w:rsidRPr="001D5804">
              <w:rPr>
                <w:szCs w:val="24"/>
              </w:rPr>
              <w:t>10</w:t>
            </w:r>
          </w:p>
        </w:tc>
      </w:tr>
      <w:tr w:rsidR="008C78B2" w:rsidRPr="001D5804" w14:paraId="056C0D38" w14:textId="77777777" w:rsidTr="006F5174">
        <w:trPr>
          <w:trHeight w:val="288"/>
        </w:trPr>
        <w:tc>
          <w:tcPr>
            <w:tcW w:w="1412" w:type="dxa"/>
            <w:noWrap/>
            <w:hideMark/>
          </w:tcPr>
          <w:p w14:paraId="69AF51AE" w14:textId="77777777" w:rsidR="001D5804" w:rsidRPr="008C78B2" w:rsidRDefault="001D5804" w:rsidP="001D5804">
            <w:pPr>
              <w:spacing w:line="276" w:lineRule="auto"/>
              <w:jc w:val="both"/>
              <w:rPr>
                <w:szCs w:val="24"/>
                <w:lang w:val="en-US"/>
              </w:rPr>
            </w:pPr>
          </w:p>
        </w:tc>
        <w:tc>
          <w:tcPr>
            <w:tcW w:w="6521" w:type="dxa"/>
            <w:hideMark/>
          </w:tcPr>
          <w:p w14:paraId="05DD6DD6" w14:textId="77777777" w:rsidR="001D5804" w:rsidRPr="008C78B2" w:rsidRDefault="001D5804" w:rsidP="001D5804">
            <w:pPr>
              <w:spacing w:line="276" w:lineRule="auto"/>
              <w:jc w:val="both"/>
              <w:rPr>
                <w:szCs w:val="24"/>
                <w:lang w:val="en-US"/>
              </w:rPr>
            </w:pPr>
          </w:p>
        </w:tc>
        <w:tc>
          <w:tcPr>
            <w:tcW w:w="1129" w:type="dxa"/>
            <w:noWrap/>
            <w:hideMark/>
          </w:tcPr>
          <w:p w14:paraId="1ACB5441" w14:textId="77777777" w:rsidR="001D5804" w:rsidRPr="001D5804" w:rsidRDefault="001D5804" w:rsidP="00F0739E">
            <w:pPr>
              <w:spacing w:line="276" w:lineRule="auto"/>
              <w:jc w:val="center"/>
              <w:rPr>
                <w:szCs w:val="24"/>
              </w:rPr>
            </w:pPr>
          </w:p>
        </w:tc>
      </w:tr>
      <w:tr w:rsidR="008C78B2" w:rsidRPr="001D5804" w14:paraId="29C28C4B" w14:textId="77777777" w:rsidTr="006F5174">
        <w:trPr>
          <w:trHeight w:val="288"/>
        </w:trPr>
        <w:tc>
          <w:tcPr>
            <w:tcW w:w="1412" w:type="dxa"/>
            <w:noWrap/>
            <w:hideMark/>
          </w:tcPr>
          <w:p w14:paraId="1D43DB63" w14:textId="77777777" w:rsidR="001D5804" w:rsidRPr="008C78B2" w:rsidRDefault="001D5804" w:rsidP="001D5804">
            <w:pPr>
              <w:spacing w:line="276" w:lineRule="auto"/>
              <w:jc w:val="both"/>
              <w:rPr>
                <w:szCs w:val="24"/>
                <w:lang w:val="en-US"/>
              </w:rPr>
            </w:pPr>
            <w:r w:rsidRPr="008C78B2">
              <w:rPr>
                <w:szCs w:val="24"/>
                <w:lang w:val="en-US"/>
              </w:rPr>
              <w:t>c)</w:t>
            </w:r>
          </w:p>
        </w:tc>
        <w:tc>
          <w:tcPr>
            <w:tcW w:w="6521" w:type="dxa"/>
            <w:hideMark/>
          </w:tcPr>
          <w:p w14:paraId="4F4427BA" w14:textId="77777777" w:rsidR="001D5804" w:rsidRPr="008C78B2" w:rsidRDefault="001D5804" w:rsidP="001D5804">
            <w:pPr>
              <w:spacing w:line="276" w:lineRule="auto"/>
              <w:jc w:val="both"/>
              <w:rPr>
                <w:szCs w:val="24"/>
                <w:lang w:val="en-US"/>
              </w:rPr>
            </w:pPr>
            <w:r w:rsidRPr="008C78B2">
              <w:rPr>
                <w:szCs w:val="24"/>
                <w:lang w:val="en-US"/>
              </w:rPr>
              <w:t>Construction of building to host electrolyzer</w:t>
            </w:r>
          </w:p>
        </w:tc>
        <w:tc>
          <w:tcPr>
            <w:tcW w:w="1129" w:type="dxa"/>
            <w:noWrap/>
            <w:hideMark/>
          </w:tcPr>
          <w:p w14:paraId="04B4DE58" w14:textId="77777777" w:rsidR="001D5804" w:rsidRPr="001D5804" w:rsidRDefault="001D5804" w:rsidP="00F0739E">
            <w:pPr>
              <w:spacing w:line="276" w:lineRule="auto"/>
              <w:jc w:val="center"/>
              <w:rPr>
                <w:szCs w:val="24"/>
              </w:rPr>
            </w:pPr>
            <w:r w:rsidRPr="001D5804">
              <w:rPr>
                <w:szCs w:val="24"/>
              </w:rPr>
              <w:t>50</w:t>
            </w:r>
          </w:p>
        </w:tc>
      </w:tr>
      <w:tr w:rsidR="008C78B2" w:rsidRPr="001D5804" w14:paraId="10935ACB" w14:textId="77777777" w:rsidTr="006F5174">
        <w:trPr>
          <w:trHeight w:val="288"/>
        </w:trPr>
        <w:tc>
          <w:tcPr>
            <w:tcW w:w="1412" w:type="dxa"/>
            <w:noWrap/>
            <w:hideMark/>
          </w:tcPr>
          <w:p w14:paraId="278CE72C" w14:textId="77777777" w:rsidR="001D5804" w:rsidRPr="008C78B2" w:rsidRDefault="001D5804" w:rsidP="001D5804">
            <w:pPr>
              <w:spacing w:line="276" w:lineRule="auto"/>
              <w:jc w:val="both"/>
              <w:rPr>
                <w:szCs w:val="24"/>
                <w:lang w:val="en-US"/>
              </w:rPr>
            </w:pPr>
          </w:p>
        </w:tc>
        <w:tc>
          <w:tcPr>
            <w:tcW w:w="6521" w:type="dxa"/>
            <w:hideMark/>
          </w:tcPr>
          <w:p w14:paraId="638D593A" w14:textId="77777777" w:rsidR="001D5804" w:rsidRPr="008C78B2" w:rsidRDefault="001D5804" w:rsidP="001D5804">
            <w:pPr>
              <w:spacing w:line="276" w:lineRule="auto"/>
              <w:jc w:val="both"/>
              <w:rPr>
                <w:szCs w:val="24"/>
                <w:lang w:val="en-US"/>
              </w:rPr>
            </w:pPr>
            <w:r w:rsidRPr="008C78B2">
              <w:rPr>
                <w:szCs w:val="24"/>
                <w:lang w:val="en-US"/>
              </w:rPr>
              <w:t>Construction of well-fare building and control room</w:t>
            </w:r>
          </w:p>
        </w:tc>
        <w:tc>
          <w:tcPr>
            <w:tcW w:w="1129" w:type="dxa"/>
            <w:noWrap/>
            <w:hideMark/>
          </w:tcPr>
          <w:p w14:paraId="40A4E288" w14:textId="77777777" w:rsidR="001D5804" w:rsidRPr="001D5804" w:rsidRDefault="001D5804" w:rsidP="00F0739E">
            <w:pPr>
              <w:spacing w:line="276" w:lineRule="auto"/>
              <w:jc w:val="center"/>
              <w:rPr>
                <w:szCs w:val="24"/>
              </w:rPr>
            </w:pPr>
            <w:r w:rsidRPr="001D5804">
              <w:rPr>
                <w:szCs w:val="24"/>
              </w:rPr>
              <w:t>5</w:t>
            </w:r>
          </w:p>
        </w:tc>
      </w:tr>
      <w:tr w:rsidR="008C78B2" w:rsidRPr="001D5804" w14:paraId="09C78F14" w14:textId="77777777" w:rsidTr="006F5174">
        <w:trPr>
          <w:trHeight w:val="288"/>
        </w:trPr>
        <w:tc>
          <w:tcPr>
            <w:tcW w:w="1412" w:type="dxa"/>
            <w:noWrap/>
            <w:hideMark/>
          </w:tcPr>
          <w:p w14:paraId="000ED9FE" w14:textId="77777777" w:rsidR="001D5804" w:rsidRPr="008C78B2" w:rsidRDefault="001D5804" w:rsidP="001D5804">
            <w:pPr>
              <w:spacing w:line="276" w:lineRule="auto"/>
              <w:jc w:val="both"/>
              <w:rPr>
                <w:szCs w:val="24"/>
                <w:lang w:val="en-US"/>
              </w:rPr>
            </w:pPr>
          </w:p>
        </w:tc>
        <w:tc>
          <w:tcPr>
            <w:tcW w:w="6521" w:type="dxa"/>
            <w:hideMark/>
          </w:tcPr>
          <w:p w14:paraId="54CD9A3F" w14:textId="6756A499" w:rsidR="001D5804" w:rsidRPr="008C78B2" w:rsidRDefault="001D5804" w:rsidP="001D5804">
            <w:pPr>
              <w:spacing w:line="276" w:lineRule="auto"/>
              <w:jc w:val="both"/>
              <w:rPr>
                <w:szCs w:val="24"/>
                <w:lang w:val="en-US"/>
              </w:rPr>
            </w:pPr>
            <w:r w:rsidRPr="008C78B2">
              <w:rPr>
                <w:szCs w:val="24"/>
                <w:lang w:val="en-US"/>
              </w:rPr>
              <w:t xml:space="preserve">Methanol </w:t>
            </w:r>
            <w:r w:rsidR="008C78B2" w:rsidRPr="008C78B2">
              <w:rPr>
                <w:szCs w:val="24"/>
                <w:lang w:val="en-US"/>
              </w:rPr>
              <w:t xml:space="preserve">storage </w:t>
            </w:r>
            <w:r w:rsidRPr="008C78B2">
              <w:rPr>
                <w:szCs w:val="24"/>
                <w:lang w:val="en-US"/>
              </w:rPr>
              <w:t>tanks</w:t>
            </w:r>
            <w:r w:rsidR="008C78B2" w:rsidRPr="008C78B2">
              <w:rPr>
                <w:szCs w:val="24"/>
                <w:lang w:val="en-US"/>
              </w:rPr>
              <w:t xml:space="preserve"> (5000 m3)</w:t>
            </w:r>
          </w:p>
        </w:tc>
        <w:tc>
          <w:tcPr>
            <w:tcW w:w="1129" w:type="dxa"/>
            <w:noWrap/>
            <w:hideMark/>
          </w:tcPr>
          <w:p w14:paraId="6EA34CD6" w14:textId="77777777" w:rsidR="001D5804" w:rsidRPr="001D5804" w:rsidRDefault="001D5804" w:rsidP="00F0739E">
            <w:pPr>
              <w:spacing w:line="276" w:lineRule="auto"/>
              <w:jc w:val="center"/>
              <w:rPr>
                <w:szCs w:val="24"/>
              </w:rPr>
            </w:pPr>
            <w:r w:rsidRPr="001D5804">
              <w:rPr>
                <w:szCs w:val="24"/>
              </w:rPr>
              <w:t>50</w:t>
            </w:r>
          </w:p>
        </w:tc>
      </w:tr>
      <w:tr w:rsidR="008C78B2" w:rsidRPr="001D5804" w14:paraId="33076385" w14:textId="77777777" w:rsidTr="006F5174">
        <w:trPr>
          <w:trHeight w:val="288"/>
        </w:trPr>
        <w:tc>
          <w:tcPr>
            <w:tcW w:w="1412" w:type="dxa"/>
            <w:noWrap/>
            <w:hideMark/>
          </w:tcPr>
          <w:p w14:paraId="47C8A3F1" w14:textId="77777777" w:rsidR="001D5804" w:rsidRPr="008C78B2" w:rsidRDefault="001D5804" w:rsidP="001D5804">
            <w:pPr>
              <w:spacing w:line="276" w:lineRule="auto"/>
              <w:jc w:val="both"/>
              <w:rPr>
                <w:szCs w:val="24"/>
                <w:lang w:val="en-US"/>
              </w:rPr>
            </w:pPr>
          </w:p>
        </w:tc>
        <w:tc>
          <w:tcPr>
            <w:tcW w:w="6521" w:type="dxa"/>
            <w:hideMark/>
          </w:tcPr>
          <w:p w14:paraId="77463ECC" w14:textId="77777777" w:rsidR="001D5804" w:rsidRPr="008C78B2" w:rsidRDefault="001D5804" w:rsidP="001D5804">
            <w:pPr>
              <w:spacing w:line="276" w:lineRule="auto"/>
              <w:jc w:val="both"/>
              <w:rPr>
                <w:szCs w:val="24"/>
                <w:lang w:val="en-US"/>
              </w:rPr>
            </w:pPr>
            <w:r w:rsidRPr="008C78B2">
              <w:rPr>
                <w:szCs w:val="24"/>
                <w:lang w:val="en-US"/>
              </w:rPr>
              <w:t>Electrical transformer and grid connection</w:t>
            </w:r>
          </w:p>
        </w:tc>
        <w:tc>
          <w:tcPr>
            <w:tcW w:w="1129" w:type="dxa"/>
            <w:noWrap/>
            <w:hideMark/>
          </w:tcPr>
          <w:p w14:paraId="5CE407AD" w14:textId="77777777" w:rsidR="001D5804" w:rsidRPr="001D5804" w:rsidRDefault="001D5804" w:rsidP="00F0739E">
            <w:pPr>
              <w:spacing w:line="276" w:lineRule="auto"/>
              <w:jc w:val="center"/>
              <w:rPr>
                <w:szCs w:val="24"/>
              </w:rPr>
            </w:pPr>
            <w:r w:rsidRPr="001D5804">
              <w:rPr>
                <w:szCs w:val="24"/>
              </w:rPr>
              <w:t>50</w:t>
            </w:r>
          </w:p>
        </w:tc>
      </w:tr>
      <w:tr w:rsidR="008C78B2" w:rsidRPr="001D5804" w14:paraId="72B40934" w14:textId="77777777" w:rsidTr="006F5174">
        <w:trPr>
          <w:trHeight w:val="288"/>
        </w:trPr>
        <w:tc>
          <w:tcPr>
            <w:tcW w:w="1412" w:type="dxa"/>
            <w:noWrap/>
            <w:hideMark/>
          </w:tcPr>
          <w:p w14:paraId="3D81BFD5" w14:textId="77777777" w:rsidR="001D5804" w:rsidRPr="008C78B2" w:rsidRDefault="001D5804" w:rsidP="001D5804">
            <w:pPr>
              <w:spacing w:line="276" w:lineRule="auto"/>
              <w:jc w:val="both"/>
              <w:rPr>
                <w:szCs w:val="24"/>
                <w:lang w:val="en-US"/>
              </w:rPr>
            </w:pPr>
          </w:p>
        </w:tc>
        <w:tc>
          <w:tcPr>
            <w:tcW w:w="6521" w:type="dxa"/>
            <w:hideMark/>
          </w:tcPr>
          <w:p w14:paraId="35A9120A" w14:textId="0C2512A4" w:rsidR="001D5804" w:rsidRPr="008C78B2" w:rsidRDefault="001D5804" w:rsidP="001D5804">
            <w:pPr>
              <w:spacing w:line="276" w:lineRule="auto"/>
              <w:jc w:val="both"/>
              <w:rPr>
                <w:szCs w:val="24"/>
                <w:lang w:val="en-US"/>
              </w:rPr>
            </w:pPr>
            <w:r w:rsidRPr="008C78B2">
              <w:rPr>
                <w:szCs w:val="24"/>
                <w:lang w:val="en-US"/>
              </w:rPr>
              <w:t>CO2 storage tanks</w:t>
            </w:r>
            <w:r w:rsidR="008C78B2" w:rsidRPr="008C78B2">
              <w:rPr>
                <w:szCs w:val="24"/>
                <w:lang w:val="en-US"/>
              </w:rPr>
              <w:t xml:space="preserve"> on site</w:t>
            </w:r>
          </w:p>
        </w:tc>
        <w:tc>
          <w:tcPr>
            <w:tcW w:w="1129" w:type="dxa"/>
            <w:noWrap/>
            <w:hideMark/>
          </w:tcPr>
          <w:p w14:paraId="3225E44C" w14:textId="77777777" w:rsidR="001D5804" w:rsidRPr="001D5804" w:rsidRDefault="001D5804" w:rsidP="00F0739E">
            <w:pPr>
              <w:spacing w:line="276" w:lineRule="auto"/>
              <w:jc w:val="center"/>
              <w:rPr>
                <w:szCs w:val="24"/>
              </w:rPr>
            </w:pPr>
            <w:r w:rsidRPr="001D5804">
              <w:rPr>
                <w:szCs w:val="24"/>
              </w:rPr>
              <w:t>20</w:t>
            </w:r>
          </w:p>
        </w:tc>
      </w:tr>
      <w:tr w:rsidR="008C78B2" w:rsidRPr="001D5804" w14:paraId="0F2227DE" w14:textId="77777777" w:rsidTr="006F5174">
        <w:trPr>
          <w:trHeight w:val="288"/>
        </w:trPr>
        <w:tc>
          <w:tcPr>
            <w:tcW w:w="1412" w:type="dxa"/>
            <w:noWrap/>
            <w:hideMark/>
          </w:tcPr>
          <w:p w14:paraId="7FD208AC" w14:textId="77777777" w:rsidR="001D5804" w:rsidRPr="008C78B2" w:rsidRDefault="001D5804" w:rsidP="001D5804">
            <w:pPr>
              <w:spacing w:line="276" w:lineRule="auto"/>
              <w:jc w:val="both"/>
              <w:rPr>
                <w:szCs w:val="24"/>
                <w:lang w:val="en-US"/>
              </w:rPr>
            </w:pPr>
          </w:p>
        </w:tc>
        <w:tc>
          <w:tcPr>
            <w:tcW w:w="6521" w:type="dxa"/>
            <w:hideMark/>
          </w:tcPr>
          <w:p w14:paraId="37A3A732" w14:textId="78BA63BA" w:rsidR="001D5804" w:rsidRPr="008C78B2" w:rsidRDefault="008C78B2" w:rsidP="001D5804">
            <w:pPr>
              <w:spacing w:line="276" w:lineRule="auto"/>
              <w:jc w:val="both"/>
              <w:rPr>
                <w:szCs w:val="24"/>
                <w:lang w:val="en-US"/>
              </w:rPr>
            </w:pPr>
            <w:r w:rsidRPr="008C78B2">
              <w:rPr>
                <w:szCs w:val="24"/>
                <w:lang w:val="en-US"/>
              </w:rPr>
              <w:t xml:space="preserve">Civil work and infrastructure </w:t>
            </w:r>
          </w:p>
        </w:tc>
        <w:tc>
          <w:tcPr>
            <w:tcW w:w="1129" w:type="dxa"/>
            <w:noWrap/>
            <w:hideMark/>
          </w:tcPr>
          <w:p w14:paraId="1C51F49F" w14:textId="04A9AEE4" w:rsidR="001D5804" w:rsidRPr="001D5804" w:rsidRDefault="008C78B2" w:rsidP="00F0739E">
            <w:pPr>
              <w:spacing w:line="276" w:lineRule="auto"/>
              <w:jc w:val="center"/>
              <w:rPr>
                <w:szCs w:val="24"/>
              </w:rPr>
            </w:pPr>
            <w:r>
              <w:rPr>
                <w:szCs w:val="24"/>
              </w:rPr>
              <w:t>25</w:t>
            </w:r>
          </w:p>
        </w:tc>
      </w:tr>
      <w:tr w:rsidR="008C78B2" w:rsidRPr="001D5804" w14:paraId="5E683722" w14:textId="77777777" w:rsidTr="006F5174">
        <w:trPr>
          <w:trHeight w:val="288"/>
        </w:trPr>
        <w:tc>
          <w:tcPr>
            <w:tcW w:w="1412" w:type="dxa"/>
            <w:noWrap/>
            <w:hideMark/>
          </w:tcPr>
          <w:p w14:paraId="1E3B1CB1" w14:textId="77777777" w:rsidR="001D5804" w:rsidRPr="008C78B2" w:rsidRDefault="001D5804" w:rsidP="001D5804">
            <w:pPr>
              <w:spacing w:line="276" w:lineRule="auto"/>
              <w:jc w:val="both"/>
              <w:rPr>
                <w:szCs w:val="24"/>
                <w:lang w:val="en-US"/>
              </w:rPr>
            </w:pPr>
          </w:p>
        </w:tc>
        <w:tc>
          <w:tcPr>
            <w:tcW w:w="6521" w:type="dxa"/>
            <w:hideMark/>
          </w:tcPr>
          <w:p w14:paraId="5CC8828C" w14:textId="77777777" w:rsidR="001D5804" w:rsidRPr="008C78B2" w:rsidRDefault="001D5804" w:rsidP="001D5804">
            <w:pPr>
              <w:spacing w:line="276" w:lineRule="auto"/>
              <w:jc w:val="both"/>
              <w:rPr>
                <w:szCs w:val="24"/>
                <w:lang w:val="en-US"/>
              </w:rPr>
            </w:pPr>
          </w:p>
        </w:tc>
        <w:tc>
          <w:tcPr>
            <w:tcW w:w="1129" w:type="dxa"/>
            <w:noWrap/>
            <w:hideMark/>
          </w:tcPr>
          <w:p w14:paraId="1345234F" w14:textId="77777777" w:rsidR="001D5804" w:rsidRPr="001D5804" w:rsidRDefault="001D5804" w:rsidP="00F0739E">
            <w:pPr>
              <w:spacing w:line="276" w:lineRule="auto"/>
              <w:jc w:val="center"/>
              <w:rPr>
                <w:szCs w:val="24"/>
              </w:rPr>
            </w:pPr>
          </w:p>
        </w:tc>
      </w:tr>
      <w:tr w:rsidR="008C78B2" w:rsidRPr="001D5804" w14:paraId="2199E3FE" w14:textId="77777777" w:rsidTr="006F5174">
        <w:trPr>
          <w:trHeight w:val="288"/>
        </w:trPr>
        <w:tc>
          <w:tcPr>
            <w:tcW w:w="1412" w:type="dxa"/>
            <w:noWrap/>
            <w:hideMark/>
          </w:tcPr>
          <w:p w14:paraId="5F17FE59" w14:textId="77777777" w:rsidR="001D5804" w:rsidRPr="008C78B2" w:rsidRDefault="001D5804" w:rsidP="001D5804">
            <w:pPr>
              <w:spacing w:line="276" w:lineRule="auto"/>
              <w:jc w:val="both"/>
              <w:rPr>
                <w:szCs w:val="24"/>
                <w:lang w:val="en-US"/>
              </w:rPr>
            </w:pPr>
            <w:r w:rsidRPr="008C78B2">
              <w:rPr>
                <w:szCs w:val="24"/>
                <w:lang w:val="en-US"/>
              </w:rPr>
              <w:t>e)</w:t>
            </w:r>
          </w:p>
        </w:tc>
        <w:tc>
          <w:tcPr>
            <w:tcW w:w="6521" w:type="dxa"/>
            <w:hideMark/>
          </w:tcPr>
          <w:p w14:paraId="368584DC" w14:textId="017EC719" w:rsidR="001D5804" w:rsidRPr="008C78B2" w:rsidRDefault="001D5804" w:rsidP="001D5804">
            <w:pPr>
              <w:spacing w:line="276" w:lineRule="auto"/>
              <w:jc w:val="both"/>
              <w:rPr>
                <w:szCs w:val="24"/>
                <w:lang w:val="en-US"/>
              </w:rPr>
            </w:pPr>
            <w:proofErr w:type="spellStart"/>
            <w:r w:rsidRPr="008C78B2">
              <w:rPr>
                <w:szCs w:val="24"/>
                <w:lang w:val="en-US"/>
              </w:rPr>
              <w:t>Haldor</w:t>
            </w:r>
            <w:proofErr w:type="spellEnd"/>
            <w:r w:rsidRPr="008C78B2">
              <w:rPr>
                <w:szCs w:val="24"/>
                <w:lang w:val="en-US"/>
              </w:rPr>
              <w:t xml:space="preserve"> </w:t>
            </w:r>
            <w:proofErr w:type="spellStart"/>
            <w:r w:rsidRPr="008C78B2">
              <w:rPr>
                <w:szCs w:val="24"/>
                <w:lang w:val="en-US"/>
              </w:rPr>
              <w:t>Topsøe</w:t>
            </w:r>
            <w:proofErr w:type="spellEnd"/>
            <w:r w:rsidRPr="008C78B2">
              <w:rPr>
                <w:szCs w:val="24"/>
                <w:lang w:val="en-US"/>
              </w:rPr>
              <w:t xml:space="preserve"> </w:t>
            </w:r>
            <w:r w:rsidR="0054361D">
              <w:rPr>
                <w:szCs w:val="24"/>
                <w:lang w:val="en-US"/>
              </w:rPr>
              <w:t xml:space="preserve">catalyst and process </w:t>
            </w:r>
            <w:r w:rsidRPr="008C78B2">
              <w:rPr>
                <w:szCs w:val="24"/>
                <w:lang w:val="en-US"/>
              </w:rPr>
              <w:t>licens</w:t>
            </w:r>
            <w:r w:rsidR="008C78B2">
              <w:rPr>
                <w:szCs w:val="24"/>
                <w:lang w:val="en-US"/>
              </w:rPr>
              <w:t>e</w:t>
            </w:r>
          </w:p>
        </w:tc>
        <w:tc>
          <w:tcPr>
            <w:tcW w:w="1129" w:type="dxa"/>
            <w:noWrap/>
            <w:hideMark/>
          </w:tcPr>
          <w:p w14:paraId="3B46AE4F" w14:textId="72814514" w:rsidR="001D5804" w:rsidRPr="001D5804" w:rsidRDefault="008C78B2" w:rsidP="00F0739E">
            <w:pPr>
              <w:spacing w:line="276" w:lineRule="auto"/>
              <w:jc w:val="center"/>
              <w:rPr>
                <w:szCs w:val="24"/>
              </w:rPr>
            </w:pPr>
            <w:r>
              <w:rPr>
                <w:szCs w:val="24"/>
              </w:rPr>
              <w:t>10</w:t>
            </w:r>
          </w:p>
        </w:tc>
      </w:tr>
      <w:tr w:rsidR="00F0739E" w:rsidRPr="001D5804" w14:paraId="1F9E70D1" w14:textId="77777777" w:rsidTr="006F5174">
        <w:trPr>
          <w:trHeight w:val="288"/>
        </w:trPr>
        <w:tc>
          <w:tcPr>
            <w:tcW w:w="1412" w:type="dxa"/>
            <w:noWrap/>
            <w:hideMark/>
          </w:tcPr>
          <w:p w14:paraId="27CC5234" w14:textId="77777777" w:rsidR="001D5804" w:rsidRPr="008C78B2" w:rsidRDefault="001D5804" w:rsidP="001D5804">
            <w:pPr>
              <w:spacing w:line="276" w:lineRule="auto"/>
              <w:jc w:val="both"/>
              <w:rPr>
                <w:szCs w:val="24"/>
                <w:lang w:val="en-US"/>
              </w:rPr>
            </w:pPr>
          </w:p>
        </w:tc>
        <w:tc>
          <w:tcPr>
            <w:tcW w:w="6521" w:type="dxa"/>
            <w:noWrap/>
            <w:hideMark/>
          </w:tcPr>
          <w:p w14:paraId="647A60F1" w14:textId="77777777" w:rsidR="001D5804" w:rsidRPr="008C78B2" w:rsidRDefault="001D5804" w:rsidP="001D5804">
            <w:pPr>
              <w:spacing w:line="276" w:lineRule="auto"/>
              <w:jc w:val="both"/>
              <w:rPr>
                <w:szCs w:val="24"/>
                <w:lang w:val="en-US"/>
              </w:rPr>
            </w:pPr>
            <w:r w:rsidRPr="008C78B2">
              <w:rPr>
                <w:szCs w:val="24"/>
                <w:lang w:val="en-US"/>
              </w:rPr>
              <w:t>External engineering consultant to support permitting, engineering and procurement processes</w:t>
            </w:r>
          </w:p>
        </w:tc>
        <w:tc>
          <w:tcPr>
            <w:tcW w:w="1129" w:type="dxa"/>
            <w:noWrap/>
            <w:hideMark/>
          </w:tcPr>
          <w:p w14:paraId="45E5E567" w14:textId="33D0726E" w:rsidR="001D5804" w:rsidRPr="001D5804" w:rsidRDefault="008C78B2" w:rsidP="00F0739E">
            <w:pPr>
              <w:spacing w:line="276" w:lineRule="auto"/>
              <w:jc w:val="center"/>
              <w:rPr>
                <w:szCs w:val="24"/>
                <w:lang w:val="en-US"/>
              </w:rPr>
            </w:pPr>
            <w:r>
              <w:rPr>
                <w:szCs w:val="24"/>
                <w:lang w:val="en-US"/>
              </w:rPr>
              <w:t>5</w:t>
            </w:r>
          </w:p>
        </w:tc>
      </w:tr>
      <w:commentRangeEnd w:id="63"/>
      <w:tr w:rsidR="008C78B2" w:rsidRPr="001D5804" w14:paraId="09FCAC17" w14:textId="77777777" w:rsidTr="006F5174">
        <w:trPr>
          <w:trHeight w:val="288"/>
        </w:trPr>
        <w:tc>
          <w:tcPr>
            <w:tcW w:w="1412" w:type="dxa"/>
            <w:noWrap/>
            <w:hideMark/>
          </w:tcPr>
          <w:p w14:paraId="1C5AD7F2" w14:textId="77777777" w:rsidR="001D5804" w:rsidRPr="008C78B2" w:rsidRDefault="004D5520" w:rsidP="001D5804">
            <w:pPr>
              <w:spacing w:line="276" w:lineRule="auto"/>
              <w:jc w:val="both"/>
              <w:rPr>
                <w:szCs w:val="24"/>
                <w:lang w:val="en-US"/>
              </w:rPr>
            </w:pPr>
            <w:r>
              <w:rPr>
                <w:rStyle w:val="CommentReference"/>
              </w:rPr>
              <w:commentReference w:id="63"/>
            </w:r>
          </w:p>
        </w:tc>
        <w:tc>
          <w:tcPr>
            <w:tcW w:w="6521" w:type="dxa"/>
            <w:hideMark/>
          </w:tcPr>
          <w:p w14:paraId="641B2678" w14:textId="77777777" w:rsidR="001D5804" w:rsidRPr="008C78B2" w:rsidRDefault="001D5804" w:rsidP="001D5804">
            <w:pPr>
              <w:spacing w:line="276" w:lineRule="auto"/>
              <w:jc w:val="both"/>
              <w:rPr>
                <w:szCs w:val="24"/>
                <w:lang w:val="en-US"/>
              </w:rPr>
            </w:pPr>
          </w:p>
        </w:tc>
        <w:tc>
          <w:tcPr>
            <w:tcW w:w="1129" w:type="dxa"/>
            <w:noWrap/>
            <w:hideMark/>
          </w:tcPr>
          <w:p w14:paraId="009FB558" w14:textId="77777777" w:rsidR="001D5804" w:rsidRPr="001D5804" w:rsidRDefault="001D5804" w:rsidP="00F0739E">
            <w:pPr>
              <w:spacing w:line="276" w:lineRule="auto"/>
              <w:jc w:val="center"/>
              <w:rPr>
                <w:szCs w:val="24"/>
                <w:lang w:val="en-US"/>
              </w:rPr>
            </w:pPr>
          </w:p>
        </w:tc>
      </w:tr>
      <w:tr w:rsidR="008C78B2" w:rsidRPr="001D5804" w14:paraId="28502B8F" w14:textId="77777777" w:rsidTr="006F5174">
        <w:trPr>
          <w:trHeight w:val="288"/>
        </w:trPr>
        <w:tc>
          <w:tcPr>
            <w:tcW w:w="1412" w:type="dxa"/>
            <w:noWrap/>
            <w:hideMark/>
          </w:tcPr>
          <w:p w14:paraId="3D62ADE5" w14:textId="77777777" w:rsidR="001D5804" w:rsidRPr="008C78B2" w:rsidRDefault="001D5804" w:rsidP="001D5804">
            <w:pPr>
              <w:spacing w:line="276" w:lineRule="auto"/>
              <w:jc w:val="both"/>
              <w:rPr>
                <w:szCs w:val="24"/>
                <w:lang w:val="en-US"/>
              </w:rPr>
            </w:pPr>
            <w:r w:rsidRPr="008C78B2">
              <w:rPr>
                <w:szCs w:val="24"/>
                <w:lang w:val="en-US"/>
              </w:rPr>
              <w:t>g)</w:t>
            </w:r>
          </w:p>
        </w:tc>
        <w:tc>
          <w:tcPr>
            <w:tcW w:w="6521" w:type="dxa"/>
            <w:hideMark/>
          </w:tcPr>
          <w:p w14:paraId="0DB610BC" w14:textId="0B505ADD" w:rsidR="001D5804" w:rsidRPr="008C78B2" w:rsidRDefault="001D5804" w:rsidP="001D5804">
            <w:pPr>
              <w:spacing w:line="276" w:lineRule="auto"/>
              <w:jc w:val="both"/>
              <w:rPr>
                <w:szCs w:val="24"/>
                <w:lang w:val="en-US"/>
              </w:rPr>
            </w:pPr>
            <w:r w:rsidRPr="008C78B2">
              <w:rPr>
                <w:szCs w:val="24"/>
                <w:lang w:val="en-US"/>
              </w:rPr>
              <w:t>CAPEX electroly</w:t>
            </w:r>
            <w:r w:rsidR="008C78B2">
              <w:rPr>
                <w:szCs w:val="24"/>
                <w:lang w:val="en-US"/>
              </w:rPr>
              <w:t>zer</w:t>
            </w:r>
          </w:p>
        </w:tc>
        <w:tc>
          <w:tcPr>
            <w:tcW w:w="1129" w:type="dxa"/>
            <w:noWrap/>
            <w:hideMark/>
          </w:tcPr>
          <w:p w14:paraId="1CACB2B3" w14:textId="2CAC1E34" w:rsidR="001D5804" w:rsidRPr="001D5804" w:rsidRDefault="001D5804" w:rsidP="00F0739E">
            <w:pPr>
              <w:spacing w:line="276" w:lineRule="auto"/>
              <w:jc w:val="center"/>
              <w:rPr>
                <w:szCs w:val="24"/>
              </w:rPr>
            </w:pPr>
            <w:r w:rsidRPr="001D5804">
              <w:rPr>
                <w:szCs w:val="24"/>
              </w:rPr>
              <w:t>4</w:t>
            </w:r>
            <w:r w:rsidR="008C78B2">
              <w:rPr>
                <w:szCs w:val="24"/>
              </w:rPr>
              <w:t>00</w:t>
            </w:r>
          </w:p>
        </w:tc>
      </w:tr>
      <w:tr w:rsidR="008C78B2" w:rsidRPr="001D5804" w14:paraId="007848D1" w14:textId="77777777" w:rsidTr="006F5174">
        <w:trPr>
          <w:trHeight w:val="288"/>
        </w:trPr>
        <w:tc>
          <w:tcPr>
            <w:tcW w:w="1412" w:type="dxa"/>
            <w:noWrap/>
            <w:hideMark/>
          </w:tcPr>
          <w:p w14:paraId="26A3DF13" w14:textId="77777777" w:rsidR="001D5804" w:rsidRPr="008C78B2" w:rsidRDefault="001D5804" w:rsidP="001D5804">
            <w:pPr>
              <w:spacing w:line="276" w:lineRule="auto"/>
              <w:jc w:val="both"/>
              <w:rPr>
                <w:szCs w:val="24"/>
                <w:lang w:val="en-US"/>
              </w:rPr>
            </w:pPr>
          </w:p>
        </w:tc>
        <w:tc>
          <w:tcPr>
            <w:tcW w:w="6521" w:type="dxa"/>
            <w:hideMark/>
          </w:tcPr>
          <w:p w14:paraId="77B1925F" w14:textId="0EC914F9" w:rsidR="001D5804" w:rsidRPr="008C78B2" w:rsidRDefault="001D5804" w:rsidP="001D5804">
            <w:pPr>
              <w:spacing w:line="276" w:lineRule="auto"/>
              <w:jc w:val="both"/>
              <w:rPr>
                <w:szCs w:val="24"/>
                <w:lang w:val="en-US"/>
              </w:rPr>
            </w:pPr>
            <w:r w:rsidRPr="008C78B2">
              <w:rPr>
                <w:szCs w:val="24"/>
                <w:lang w:val="en-US"/>
              </w:rPr>
              <w:t>CAPEX met</w:t>
            </w:r>
            <w:r w:rsidR="008C78B2">
              <w:rPr>
                <w:szCs w:val="24"/>
                <w:lang w:val="en-US"/>
              </w:rPr>
              <w:t>h</w:t>
            </w:r>
            <w:r w:rsidRPr="008C78B2">
              <w:rPr>
                <w:szCs w:val="24"/>
                <w:lang w:val="en-US"/>
              </w:rPr>
              <w:t>anol</w:t>
            </w:r>
            <w:r w:rsidR="008C78B2">
              <w:rPr>
                <w:szCs w:val="24"/>
                <w:lang w:val="en-US"/>
              </w:rPr>
              <w:t xml:space="preserve"> plant</w:t>
            </w:r>
          </w:p>
        </w:tc>
        <w:tc>
          <w:tcPr>
            <w:tcW w:w="1129" w:type="dxa"/>
            <w:noWrap/>
            <w:hideMark/>
          </w:tcPr>
          <w:p w14:paraId="724948BC" w14:textId="77777777" w:rsidR="001D5804" w:rsidRPr="001D5804" w:rsidRDefault="001D5804" w:rsidP="00F0739E">
            <w:pPr>
              <w:spacing w:line="276" w:lineRule="auto"/>
              <w:jc w:val="center"/>
              <w:rPr>
                <w:szCs w:val="24"/>
              </w:rPr>
            </w:pPr>
            <w:r w:rsidRPr="001D5804">
              <w:rPr>
                <w:szCs w:val="24"/>
              </w:rPr>
              <w:t>300</w:t>
            </w:r>
          </w:p>
        </w:tc>
      </w:tr>
      <w:tr w:rsidR="008C78B2" w:rsidRPr="001D5804" w14:paraId="50AC78F2" w14:textId="77777777" w:rsidTr="006F5174">
        <w:trPr>
          <w:trHeight w:val="288"/>
        </w:trPr>
        <w:tc>
          <w:tcPr>
            <w:tcW w:w="1412" w:type="dxa"/>
            <w:noWrap/>
          </w:tcPr>
          <w:p w14:paraId="64D26F9F" w14:textId="77777777" w:rsidR="008C78B2" w:rsidRPr="008C78B2" w:rsidRDefault="008C78B2" w:rsidP="001D5804">
            <w:pPr>
              <w:spacing w:line="276" w:lineRule="auto"/>
              <w:jc w:val="both"/>
              <w:rPr>
                <w:szCs w:val="24"/>
                <w:lang w:val="en-US"/>
              </w:rPr>
            </w:pPr>
          </w:p>
        </w:tc>
        <w:tc>
          <w:tcPr>
            <w:tcW w:w="6521" w:type="dxa"/>
          </w:tcPr>
          <w:p w14:paraId="7811028C" w14:textId="77777777" w:rsidR="008C78B2" w:rsidRPr="008C78B2" w:rsidRDefault="008C78B2" w:rsidP="001D5804">
            <w:pPr>
              <w:spacing w:line="276" w:lineRule="auto"/>
              <w:jc w:val="both"/>
              <w:rPr>
                <w:szCs w:val="24"/>
                <w:lang w:val="en-US"/>
              </w:rPr>
            </w:pPr>
          </w:p>
        </w:tc>
        <w:tc>
          <w:tcPr>
            <w:tcW w:w="1129" w:type="dxa"/>
            <w:noWrap/>
          </w:tcPr>
          <w:p w14:paraId="3F9BA241" w14:textId="77777777" w:rsidR="008C78B2" w:rsidRPr="001D5804" w:rsidRDefault="008C78B2" w:rsidP="00F0739E">
            <w:pPr>
              <w:spacing w:line="276" w:lineRule="auto"/>
              <w:jc w:val="center"/>
              <w:rPr>
                <w:szCs w:val="24"/>
              </w:rPr>
            </w:pPr>
          </w:p>
        </w:tc>
      </w:tr>
      <w:tr w:rsidR="008C78B2" w:rsidRPr="001D5804" w14:paraId="31F24A1D" w14:textId="77777777" w:rsidTr="006F5174">
        <w:trPr>
          <w:trHeight w:val="288"/>
        </w:trPr>
        <w:tc>
          <w:tcPr>
            <w:tcW w:w="1412" w:type="dxa"/>
            <w:noWrap/>
          </w:tcPr>
          <w:p w14:paraId="36989383" w14:textId="3BB42D79" w:rsidR="008C78B2" w:rsidRPr="008C78B2" w:rsidRDefault="008C78B2" w:rsidP="001D5804">
            <w:pPr>
              <w:spacing w:line="276" w:lineRule="auto"/>
              <w:jc w:val="both"/>
              <w:rPr>
                <w:szCs w:val="24"/>
                <w:lang w:val="en-US"/>
              </w:rPr>
            </w:pPr>
          </w:p>
        </w:tc>
        <w:tc>
          <w:tcPr>
            <w:tcW w:w="6521" w:type="dxa"/>
          </w:tcPr>
          <w:p w14:paraId="165FD83E" w14:textId="5F069031" w:rsidR="008C78B2" w:rsidRPr="008C78B2" w:rsidRDefault="008C78B2" w:rsidP="001D5804">
            <w:pPr>
              <w:spacing w:line="276" w:lineRule="auto"/>
              <w:jc w:val="both"/>
              <w:rPr>
                <w:b/>
                <w:bCs/>
                <w:szCs w:val="24"/>
                <w:lang w:val="en-US"/>
              </w:rPr>
            </w:pPr>
            <w:r w:rsidRPr="008C78B2">
              <w:rPr>
                <w:b/>
                <w:bCs/>
                <w:szCs w:val="24"/>
                <w:lang w:val="en-US"/>
              </w:rPr>
              <w:t>Total project cost</w:t>
            </w:r>
          </w:p>
        </w:tc>
        <w:tc>
          <w:tcPr>
            <w:tcW w:w="1129" w:type="dxa"/>
            <w:noWrap/>
          </w:tcPr>
          <w:p w14:paraId="75F77938" w14:textId="01DB3258" w:rsidR="008C78B2" w:rsidRPr="008C78B2" w:rsidRDefault="008C78B2" w:rsidP="00F0739E">
            <w:pPr>
              <w:spacing w:line="276" w:lineRule="auto"/>
              <w:jc w:val="center"/>
              <w:rPr>
                <w:b/>
                <w:bCs/>
                <w:szCs w:val="24"/>
              </w:rPr>
            </w:pPr>
            <w:r w:rsidRPr="008C78B2">
              <w:rPr>
                <w:b/>
                <w:bCs/>
                <w:szCs w:val="24"/>
              </w:rPr>
              <w:t>925</w:t>
            </w:r>
          </w:p>
        </w:tc>
      </w:tr>
      <w:tr w:rsidR="0054361D" w:rsidRPr="001D5804" w14:paraId="7413A546" w14:textId="77777777" w:rsidTr="006F5174">
        <w:trPr>
          <w:trHeight w:val="288"/>
        </w:trPr>
        <w:tc>
          <w:tcPr>
            <w:tcW w:w="1412" w:type="dxa"/>
            <w:noWrap/>
          </w:tcPr>
          <w:p w14:paraId="6235C337" w14:textId="77777777" w:rsidR="0054361D" w:rsidRPr="008C78B2" w:rsidRDefault="0054361D" w:rsidP="001D5804">
            <w:pPr>
              <w:spacing w:line="276" w:lineRule="auto"/>
              <w:jc w:val="both"/>
              <w:rPr>
                <w:szCs w:val="24"/>
                <w:lang w:val="en-US"/>
              </w:rPr>
            </w:pPr>
          </w:p>
        </w:tc>
        <w:tc>
          <w:tcPr>
            <w:tcW w:w="6521" w:type="dxa"/>
          </w:tcPr>
          <w:p w14:paraId="438F12C9" w14:textId="717A6D28" w:rsidR="0054361D" w:rsidRPr="008C78B2" w:rsidRDefault="0054361D" w:rsidP="001D5804">
            <w:pPr>
              <w:spacing w:line="276" w:lineRule="auto"/>
              <w:jc w:val="both"/>
              <w:rPr>
                <w:b/>
                <w:bCs/>
                <w:szCs w:val="24"/>
                <w:lang w:val="en-US"/>
              </w:rPr>
            </w:pPr>
            <w:commentRangeStart w:id="64"/>
            <w:r>
              <w:rPr>
                <w:b/>
                <w:bCs/>
                <w:szCs w:val="24"/>
                <w:lang w:val="en-US"/>
              </w:rPr>
              <w:t>Funding Gap</w:t>
            </w:r>
            <w:commentRangeEnd w:id="64"/>
            <w:r w:rsidR="00E1775C">
              <w:rPr>
                <w:rStyle w:val="CommentReference"/>
              </w:rPr>
              <w:commentReference w:id="64"/>
            </w:r>
          </w:p>
        </w:tc>
        <w:tc>
          <w:tcPr>
            <w:tcW w:w="1129" w:type="dxa"/>
            <w:noWrap/>
          </w:tcPr>
          <w:p w14:paraId="62D081E2" w14:textId="581C5F10" w:rsidR="0054361D" w:rsidRPr="008C78B2" w:rsidRDefault="000D610D" w:rsidP="00F0739E">
            <w:pPr>
              <w:spacing w:line="276" w:lineRule="auto"/>
              <w:jc w:val="center"/>
              <w:rPr>
                <w:b/>
                <w:bCs/>
                <w:szCs w:val="24"/>
              </w:rPr>
            </w:pPr>
            <w:r>
              <w:rPr>
                <w:b/>
                <w:bCs/>
                <w:szCs w:val="24"/>
              </w:rPr>
              <w:t>450</w:t>
            </w:r>
          </w:p>
        </w:tc>
      </w:tr>
    </w:tbl>
    <w:p w14:paraId="7B6F7C9C" w14:textId="77777777" w:rsidR="00CD48DB" w:rsidRDefault="00CD48DB" w:rsidP="006A3E6E">
      <w:pPr>
        <w:spacing w:line="276" w:lineRule="auto"/>
        <w:jc w:val="both"/>
        <w:rPr>
          <w:szCs w:val="24"/>
          <w:lang w:val="en-US"/>
        </w:rPr>
      </w:pPr>
    </w:p>
    <w:p w14:paraId="313655FD" w14:textId="09FA2EF0" w:rsidR="00B62C37" w:rsidRDefault="00B62C37" w:rsidP="00874C99">
      <w:pPr>
        <w:spacing w:line="276" w:lineRule="auto"/>
        <w:jc w:val="both"/>
        <w:rPr>
          <w:szCs w:val="24"/>
          <w:lang w:val="en-US"/>
        </w:rPr>
      </w:pPr>
    </w:p>
    <w:p w14:paraId="5DE75F8A" w14:textId="7243AC95" w:rsidR="00953DBC" w:rsidRDefault="00953DBC" w:rsidP="00874C99">
      <w:pPr>
        <w:spacing w:line="276" w:lineRule="auto"/>
        <w:jc w:val="both"/>
        <w:rPr>
          <w:szCs w:val="24"/>
          <w:lang w:val="en-US"/>
        </w:rPr>
      </w:pPr>
      <w:r>
        <w:rPr>
          <w:szCs w:val="24"/>
          <w:lang w:val="en-US"/>
        </w:rPr>
        <w:t xml:space="preserve">With the established total investment of DKK 925 </w:t>
      </w:r>
      <w:proofErr w:type="spellStart"/>
      <w:r>
        <w:rPr>
          <w:szCs w:val="24"/>
          <w:lang w:val="en-US"/>
        </w:rPr>
        <w:t>mio</w:t>
      </w:r>
      <w:proofErr w:type="spellEnd"/>
      <w:r>
        <w:rPr>
          <w:szCs w:val="24"/>
          <w:lang w:val="en-US"/>
        </w:rPr>
        <w:t>., the detailed 20-year operati</w:t>
      </w:r>
      <w:r w:rsidR="0010461A">
        <w:rPr>
          <w:szCs w:val="24"/>
          <w:lang w:val="en-US"/>
        </w:rPr>
        <w:t>ng</w:t>
      </w:r>
      <w:r>
        <w:rPr>
          <w:szCs w:val="24"/>
          <w:lang w:val="en-US"/>
        </w:rPr>
        <w:t xml:space="preserve"> budget </w:t>
      </w:r>
      <w:r w:rsidR="0010461A">
        <w:rPr>
          <w:szCs w:val="24"/>
          <w:lang w:val="en-US"/>
        </w:rPr>
        <w:t xml:space="preserve">and a WACC of 6% leads to a </w:t>
      </w:r>
      <w:r w:rsidR="0010461A" w:rsidRPr="006F5174">
        <w:rPr>
          <w:szCs w:val="24"/>
          <w:u w:val="single"/>
          <w:lang w:val="en-US"/>
        </w:rPr>
        <w:t xml:space="preserve">funding gab of DKK 450 </w:t>
      </w:r>
      <w:proofErr w:type="spellStart"/>
      <w:r w:rsidR="0010461A" w:rsidRPr="006F5174">
        <w:rPr>
          <w:szCs w:val="24"/>
          <w:u w:val="single"/>
          <w:lang w:val="en-US"/>
        </w:rPr>
        <w:t>mio</w:t>
      </w:r>
      <w:proofErr w:type="spellEnd"/>
      <w:r w:rsidR="0010461A">
        <w:rPr>
          <w:szCs w:val="24"/>
          <w:lang w:val="en-US"/>
        </w:rPr>
        <w:t xml:space="preserve"> that is requested under the IPCEI funding regime.</w:t>
      </w:r>
    </w:p>
    <w:p w14:paraId="40225F9A" w14:textId="77777777" w:rsidR="00874C99" w:rsidRDefault="00874C99" w:rsidP="006A3E6E">
      <w:pPr>
        <w:spacing w:line="276" w:lineRule="auto"/>
        <w:jc w:val="both"/>
        <w:rPr>
          <w:szCs w:val="24"/>
          <w:lang w:val="en-US"/>
        </w:rPr>
      </w:pPr>
    </w:p>
    <w:p w14:paraId="4261F0BB" w14:textId="3F7935ED" w:rsidR="0010461A" w:rsidRDefault="00761B30" w:rsidP="006A3E6E">
      <w:pPr>
        <w:spacing w:line="276" w:lineRule="auto"/>
        <w:jc w:val="both"/>
        <w:rPr>
          <w:szCs w:val="24"/>
          <w:lang w:val="en-US"/>
        </w:rPr>
      </w:pPr>
      <w:r>
        <w:rPr>
          <w:szCs w:val="24"/>
          <w:lang w:val="en-US"/>
        </w:rPr>
        <w:t xml:space="preserve">REintegrate and European Energy already have close links to </w:t>
      </w:r>
      <w:r w:rsidR="009F0540">
        <w:rPr>
          <w:szCs w:val="24"/>
          <w:lang w:val="en-US"/>
        </w:rPr>
        <w:t>financial institutions including the Danish Green</w:t>
      </w:r>
      <w:r w:rsidR="00923955">
        <w:rPr>
          <w:szCs w:val="24"/>
          <w:lang w:val="en-US"/>
        </w:rPr>
        <w:t xml:space="preserve"> Investment</w:t>
      </w:r>
      <w:r w:rsidR="009F0540">
        <w:rPr>
          <w:szCs w:val="24"/>
          <w:lang w:val="en-US"/>
        </w:rPr>
        <w:t xml:space="preserve"> Fund that will finance part of the REintegrate Skive plant. </w:t>
      </w:r>
      <w:r w:rsidR="0010461A">
        <w:rPr>
          <w:szCs w:val="24"/>
          <w:lang w:val="en-US"/>
        </w:rPr>
        <w:t xml:space="preserve">During the negotiations around the financing of the Skive plant, the Danish Green </w:t>
      </w:r>
      <w:r w:rsidR="00923955">
        <w:rPr>
          <w:szCs w:val="24"/>
          <w:lang w:val="en-US"/>
        </w:rPr>
        <w:t>Investment</w:t>
      </w:r>
      <w:r w:rsidR="0010461A">
        <w:rPr>
          <w:szCs w:val="24"/>
          <w:lang w:val="en-US"/>
        </w:rPr>
        <w:t xml:space="preserve"> Fund has given very positive indications concerning the financing of future projects. REintegrate and European Energy consider the following financing budget realistic for the Green CCU Hub Aalborg project:</w:t>
      </w:r>
    </w:p>
    <w:p w14:paraId="36A5BCE5" w14:textId="0F4C5F22" w:rsidR="0010461A" w:rsidRDefault="0010461A"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5240"/>
        <w:gridCol w:w="3822"/>
      </w:tblGrid>
      <w:tr w:rsidR="0010461A" w14:paraId="0DCEECA6" w14:textId="77777777" w:rsidTr="0010461A">
        <w:tc>
          <w:tcPr>
            <w:tcW w:w="5240" w:type="dxa"/>
          </w:tcPr>
          <w:p w14:paraId="7FCE2493" w14:textId="5C2AF242" w:rsidR="0010461A" w:rsidRPr="0010461A" w:rsidRDefault="0010461A" w:rsidP="006A3E6E">
            <w:pPr>
              <w:spacing w:line="276" w:lineRule="auto"/>
              <w:jc w:val="both"/>
              <w:rPr>
                <w:b/>
                <w:bCs/>
                <w:szCs w:val="24"/>
                <w:lang w:val="en-US"/>
              </w:rPr>
            </w:pPr>
            <w:r w:rsidRPr="0010461A">
              <w:rPr>
                <w:b/>
                <w:bCs/>
                <w:szCs w:val="24"/>
                <w:lang w:val="en-US"/>
              </w:rPr>
              <w:t>Financing source</w:t>
            </w:r>
          </w:p>
        </w:tc>
        <w:tc>
          <w:tcPr>
            <w:tcW w:w="3822" w:type="dxa"/>
          </w:tcPr>
          <w:p w14:paraId="225E116B" w14:textId="0C2194A1" w:rsidR="0010461A" w:rsidRPr="0010461A" w:rsidRDefault="0010461A" w:rsidP="006A3E6E">
            <w:pPr>
              <w:spacing w:line="276" w:lineRule="auto"/>
              <w:jc w:val="both"/>
              <w:rPr>
                <w:b/>
                <w:bCs/>
                <w:szCs w:val="24"/>
                <w:lang w:val="en-US"/>
              </w:rPr>
            </w:pPr>
            <w:r w:rsidRPr="0010461A">
              <w:rPr>
                <w:b/>
                <w:bCs/>
                <w:szCs w:val="24"/>
                <w:lang w:val="en-US"/>
              </w:rPr>
              <w:t>MDKK</w:t>
            </w:r>
          </w:p>
        </w:tc>
      </w:tr>
      <w:tr w:rsidR="0010461A" w14:paraId="52FE1B42" w14:textId="77777777" w:rsidTr="0010461A">
        <w:tc>
          <w:tcPr>
            <w:tcW w:w="5240" w:type="dxa"/>
          </w:tcPr>
          <w:p w14:paraId="56594750" w14:textId="2D969702" w:rsidR="0010461A" w:rsidRDefault="0010461A" w:rsidP="006A3E6E">
            <w:pPr>
              <w:spacing w:line="276" w:lineRule="auto"/>
              <w:jc w:val="both"/>
              <w:rPr>
                <w:szCs w:val="24"/>
                <w:lang w:val="en-US"/>
              </w:rPr>
            </w:pPr>
            <w:r>
              <w:rPr>
                <w:szCs w:val="24"/>
                <w:lang w:val="en-US"/>
              </w:rPr>
              <w:t>Public support under IPCEI</w:t>
            </w:r>
          </w:p>
        </w:tc>
        <w:tc>
          <w:tcPr>
            <w:tcW w:w="3822" w:type="dxa"/>
          </w:tcPr>
          <w:p w14:paraId="3A11ABF1" w14:textId="2E0886D3" w:rsidR="0010461A" w:rsidRDefault="0010461A" w:rsidP="006A3E6E">
            <w:pPr>
              <w:spacing w:line="276" w:lineRule="auto"/>
              <w:jc w:val="both"/>
              <w:rPr>
                <w:szCs w:val="24"/>
                <w:lang w:val="en-US"/>
              </w:rPr>
            </w:pPr>
            <w:r>
              <w:rPr>
                <w:szCs w:val="24"/>
                <w:lang w:val="en-US"/>
              </w:rPr>
              <w:t>450</w:t>
            </w:r>
          </w:p>
        </w:tc>
      </w:tr>
      <w:tr w:rsidR="0010461A" w14:paraId="716E28E1" w14:textId="77777777" w:rsidTr="0010461A">
        <w:tc>
          <w:tcPr>
            <w:tcW w:w="5240" w:type="dxa"/>
          </w:tcPr>
          <w:p w14:paraId="7968A397" w14:textId="67EF86BC" w:rsidR="0010461A" w:rsidRDefault="0010461A" w:rsidP="006A3E6E">
            <w:pPr>
              <w:spacing w:line="276" w:lineRule="auto"/>
              <w:jc w:val="both"/>
              <w:rPr>
                <w:szCs w:val="24"/>
                <w:lang w:val="en-US"/>
              </w:rPr>
            </w:pPr>
            <w:r>
              <w:rPr>
                <w:szCs w:val="24"/>
                <w:lang w:val="en-US"/>
              </w:rPr>
              <w:t xml:space="preserve">Danish Green </w:t>
            </w:r>
            <w:r w:rsidR="00923955">
              <w:rPr>
                <w:szCs w:val="24"/>
                <w:lang w:val="en-US"/>
              </w:rPr>
              <w:t>Investment</w:t>
            </w:r>
            <w:r>
              <w:rPr>
                <w:szCs w:val="24"/>
                <w:lang w:val="en-US"/>
              </w:rPr>
              <w:t xml:space="preserve"> Fund (loan)</w:t>
            </w:r>
          </w:p>
        </w:tc>
        <w:tc>
          <w:tcPr>
            <w:tcW w:w="3822" w:type="dxa"/>
          </w:tcPr>
          <w:p w14:paraId="3E58D848" w14:textId="23AD9CBE" w:rsidR="0010461A" w:rsidRDefault="0010461A" w:rsidP="006A3E6E">
            <w:pPr>
              <w:spacing w:line="276" w:lineRule="auto"/>
              <w:jc w:val="both"/>
              <w:rPr>
                <w:szCs w:val="24"/>
                <w:lang w:val="en-US"/>
              </w:rPr>
            </w:pPr>
            <w:r>
              <w:rPr>
                <w:szCs w:val="24"/>
                <w:lang w:val="en-US"/>
              </w:rPr>
              <w:t>237,5</w:t>
            </w:r>
          </w:p>
        </w:tc>
      </w:tr>
      <w:tr w:rsidR="0010461A" w14:paraId="51ABA232" w14:textId="77777777" w:rsidTr="0010461A">
        <w:tc>
          <w:tcPr>
            <w:tcW w:w="5240" w:type="dxa"/>
          </w:tcPr>
          <w:p w14:paraId="2A234111" w14:textId="12E996C7" w:rsidR="0010461A" w:rsidRDefault="0010461A" w:rsidP="006A3E6E">
            <w:pPr>
              <w:spacing w:line="276" w:lineRule="auto"/>
              <w:jc w:val="both"/>
              <w:rPr>
                <w:szCs w:val="24"/>
                <w:lang w:val="en-US"/>
              </w:rPr>
            </w:pPr>
            <w:r>
              <w:rPr>
                <w:szCs w:val="24"/>
                <w:lang w:val="en-US"/>
              </w:rPr>
              <w:t>Equity from European Energy via REintegrate</w:t>
            </w:r>
          </w:p>
        </w:tc>
        <w:tc>
          <w:tcPr>
            <w:tcW w:w="3822" w:type="dxa"/>
          </w:tcPr>
          <w:p w14:paraId="2583F06F" w14:textId="72E5092B" w:rsidR="0010461A" w:rsidRDefault="0010461A" w:rsidP="006A3E6E">
            <w:pPr>
              <w:spacing w:line="276" w:lineRule="auto"/>
              <w:jc w:val="both"/>
              <w:rPr>
                <w:szCs w:val="24"/>
                <w:lang w:val="en-US"/>
              </w:rPr>
            </w:pPr>
            <w:r>
              <w:rPr>
                <w:szCs w:val="24"/>
                <w:lang w:val="en-US"/>
              </w:rPr>
              <w:t>237,5</w:t>
            </w:r>
          </w:p>
        </w:tc>
      </w:tr>
      <w:tr w:rsidR="0010461A" w14:paraId="3500BD74" w14:textId="77777777" w:rsidTr="0010461A">
        <w:tc>
          <w:tcPr>
            <w:tcW w:w="5240" w:type="dxa"/>
          </w:tcPr>
          <w:p w14:paraId="407A4A21" w14:textId="4FF782C6" w:rsidR="0010461A" w:rsidRPr="0010461A" w:rsidRDefault="0010461A" w:rsidP="006A3E6E">
            <w:pPr>
              <w:spacing w:line="276" w:lineRule="auto"/>
              <w:jc w:val="both"/>
              <w:rPr>
                <w:b/>
                <w:bCs/>
                <w:szCs w:val="24"/>
                <w:lang w:val="en-US"/>
              </w:rPr>
            </w:pPr>
            <w:r w:rsidRPr="0010461A">
              <w:rPr>
                <w:b/>
                <w:bCs/>
                <w:szCs w:val="24"/>
                <w:lang w:val="en-US"/>
              </w:rPr>
              <w:t>Total</w:t>
            </w:r>
          </w:p>
        </w:tc>
        <w:tc>
          <w:tcPr>
            <w:tcW w:w="3822" w:type="dxa"/>
          </w:tcPr>
          <w:p w14:paraId="2E7AB865" w14:textId="69A0AA72" w:rsidR="0010461A" w:rsidRPr="0010461A" w:rsidRDefault="0010461A" w:rsidP="006A3E6E">
            <w:pPr>
              <w:spacing w:line="276" w:lineRule="auto"/>
              <w:jc w:val="both"/>
              <w:rPr>
                <w:b/>
                <w:bCs/>
                <w:szCs w:val="24"/>
                <w:lang w:val="en-US"/>
              </w:rPr>
            </w:pPr>
            <w:r w:rsidRPr="0010461A">
              <w:rPr>
                <w:b/>
                <w:bCs/>
                <w:szCs w:val="24"/>
                <w:lang w:val="en-US"/>
              </w:rPr>
              <w:t>925</w:t>
            </w:r>
          </w:p>
        </w:tc>
      </w:tr>
    </w:tbl>
    <w:p w14:paraId="7FEA48D4" w14:textId="77777777" w:rsidR="0010461A" w:rsidRDefault="0010461A" w:rsidP="006A3E6E">
      <w:pPr>
        <w:spacing w:line="276" w:lineRule="auto"/>
        <w:jc w:val="both"/>
        <w:rPr>
          <w:szCs w:val="24"/>
          <w:lang w:val="en-US"/>
        </w:rPr>
      </w:pPr>
    </w:p>
    <w:p w14:paraId="16E49A4E" w14:textId="77777777" w:rsidR="0010461A" w:rsidRDefault="0010461A" w:rsidP="006A3E6E">
      <w:pPr>
        <w:spacing w:line="276" w:lineRule="auto"/>
        <w:jc w:val="both"/>
        <w:rPr>
          <w:szCs w:val="24"/>
          <w:lang w:val="en-US"/>
        </w:rPr>
      </w:pPr>
    </w:p>
    <w:p w14:paraId="575AA15E" w14:textId="16D8CEFF" w:rsidR="006A3E6E" w:rsidRPr="00B2552E" w:rsidRDefault="0000504F" w:rsidP="006A3E6E">
      <w:pPr>
        <w:spacing w:line="276" w:lineRule="auto"/>
        <w:jc w:val="both"/>
        <w:rPr>
          <w:szCs w:val="24"/>
          <w:lang w:val="en-US"/>
        </w:rPr>
      </w:pPr>
      <w:r>
        <w:rPr>
          <w:szCs w:val="24"/>
          <w:lang w:val="en-US"/>
        </w:rPr>
        <w:t xml:space="preserve">For comparison, </w:t>
      </w:r>
      <w:r w:rsidR="00923955">
        <w:rPr>
          <w:szCs w:val="24"/>
          <w:lang w:val="en-US"/>
        </w:rPr>
        <w:t xml:space="preserve">the DKK 237,5 </w:t>
      </w:r>
      <w:proofErr w:type="spellStart"/>
      <w:r w:rsidR="00923955">
        <w:rPr>
          <w:szCs w:val="24"/>
          <w:lang w:val="en-US"/>
        </w:rPr>
        <w:t>mio</w:t>
      </w:r>
      <w:proofErr w:type="spellEnd"/>
      <w:r w:rsidR="00923955">
        <w:rPr>
          <w:szCs w:val="24"/>
          <w:lang w:val="en-US"/>
        </w:rPr>
        <w:t xml:space="preserve">. </w:t>
      </w:r>
      <w:r w:rsidR="000D610D">
        <w:rPr>
          <w:szCs w:val="24"/>
          <w:lang w:val="en-US"/>
        </w:rPr>
        <w:t xml:space="preserve">equity </w:t>
      </w:r>
      <w:r w:rsidR="00923955">
        <w:rPr>
          <w:szCs w:val="24"/>
          <w:lang w:val="en-US"/>
        </w:rPr>
        <w:t xml:space="preserve">investment outlined above will only represent 5% of the planned </w:t>
      </w:r>
      <w:r w:rsidR="00694103">
        <w:rPr>
          <w:szCs w:val="24"/>
          <w:lang w:val="en-US"/>
        </w:rPr>
        <w:t xml:space="preserve">European Energy </w:t>
      </w:r>
      <w:r w:rsidR="00923955">
        <w:rPr>
          <w:szCs w:val="24"/>
          <w:lang w:val="en-US"/>
        </w:rPr>
        <w:t>investment of</w:t>
      </w:r>
      <w:r w:rsidR="00694103">
        <w:rPr>
          <w:szCs w:val="24"/>
          <w:lang w:val="en-US"/>
        </w:rPr>
        <w:t xml:space="preserve"> DKK 5</w:t>
      </w:r>
      <w:r w:rsidR="00E644A7">
        <w:rPr>
          <w:szCs w:val="24"/>
          <w:lang w:val="en-US"/>
        </w:rPr>
        <w:t xml:space="preserve">.000 </w:t>
      </w:r>
      <w:proofErr w:type="spellStart"/>
      <w:r w:rsidR="00E644A7">
        <w:rPr>
          <w:szCs w:val="24"/>
          <w:lang w:val="en-US"/>
        </w:rPr>
        <w:t>mio</w:t>
      </w:r>
      <w:proofErr w:type="spellEnd"/>
      <w:r w:rsidR="00E644A7">
        <w:rPr>
          <w:szCs w:val="24"/>
          <w:lang w:val="en-US"/>
        </w:rPr>
        <w:t>. in 2021</w:t>
      </w:r>
      <w:r w:rsidR="00923955">
        <w:rPr>
          <w:szCs w:val="24"/>
          <w:lang w:val="en-US"/>
        </w:rPr>
        <w:t xml:space="preserve">. European Energy has </w:t>
      </w:r>
      <w:r w:rsidR="00E644A7">
        <w:rPr>
          <w:szCs w:val="24"/>
          <w:lang w:val="en-US"/>
        </w:rPr>
        <w:t xml:space="preserve">the financial strength </w:t>
      </w:r>
      <w:r w:rsidR="00C07578">
        <w:rPr>
          <w:szCs w:val="24"/>
          <w:lang w:val="en-US"/>
        </w:rPr>
        <w:t>to realize the Green CCU Hub Aalborg project with REintegrate a</w:t>
      </w:r>
      <w:r w:rsidR="009E6CB6">
        <w:rPr>
          <w:szCs w:val="24"/>
          <w:lang w:val="en-US"/>
        </w:rPr>
        <w:t>s well as the expansion plans outlined in this proposal</w:t>
      </w:r>
      <w:r>
        <w:rPr>
          <w:szCs w:val="24"/>
          <w:lang w:val="en-US"/>
        </w:rPr>
        <w:t xml:space="preserve"> provided </w:t>
      </w:r>
      <w:r w:rsidR="00E62CFF">
        <w:rPr>
          <w:szCs w:val="24"/>
          <w:lang w:val="en-US"/>
        </w:rPr>
        <w:t xml:space="preserve">public funding is </w:t>
      </w:r>
      <w:r w:rsidR="00923955">
        <w:rPr>
          <w:szCs w:val="24"/>
          <w:lang w:val="en-US"/>
        </w:rPr>
        <w:t>granted</w:t>
      </w:r>
      <w:r w:rsidR="00E62CFF">
        <w:rPr>
          <w:szCs w:val="24"/>
          <w:lang w:val="en-US"/>
        </w:rPr>
        <w:t xml:space="preserve"> to </w:t>
      </w:r>
      <w:r w:rsidR="007351DB">
        <w:rPr>
          <w:szCs w:val="24"/>
          <w:lang w:val="en-US"/>
        </w:rPr>
        <w:t xml:space="preserve">make </w:t>
      </w:r>
      <w:r w:rsidR="00E62CFF">
        <w:rPr>
          <w:szCs w:val="24"/>
          <w:lang w:val="en-US"/>
        </w:rPr>
        <w:t xml:space="preserve">the innovation </w:t>
      </w:r>
      <w:r w:rsidR="00BB267C">
        <w:rPr>
          <w:szCs w:val="24"/>
          <w:lang w:val="en-US"/>
        </w:rPr>
        <w:t xml:space="preserve">possible that is </w:t>
      </w:r>
      <w:r w:rsidR="00E62CFF">
        <w:rPr>
          <w:szCs w:val="24"/>
          <w:lang w:val="en-US"/>
        </w:rPr>
        <w:t>required to reduce cost and financial risk associated with this first industrial deployment.</w:t>
      </w:r>
    </w:p>
    <w:p w14:paraId="14CDD14E" w14:textId="77777777" w:rsidR="006A3E6E" w:rsidRPr="00B2552E" w:rsidRDefault="006A3E6E" w:rsidP="006A3E6E">
      <w:pPr>
        <w:spacing w:line="276" w:lineRule="auto"/>
        <w:jc w:val="both"/>
        <w:rPr>
          <w:szCs w:val="24"/>
          <w:lang w:val="en-US"/>
        </w:rPr>
      </w:pPr>
    </w:p>
    <w:p w14:paraId="042FC15C" w14:textId="2CBB42C1" w:rsidR="00852726" w:rsidRDefault="00F35646" w:rsidP="00A41EC4">
      <w:pPr>
        <w:pStyle w:val="ListParagraph"/>
        <w:numPr>
          <w:ilvl w:val="0"/>
          <w:numId w:val="18"/>
        </w:numPr>
        <w:spacing w:line="276" w:lineRule="auto"/>
        <w:jc w:val="both"/>
        <w:rPr>
          <w:szCs w:val="24"/>
        </w:rPr>
      </w:pPr>
      <w:r>
        <w:rPr>
          <w:szCs w:val="24"/>
        </w:rPr>
        <w:t xml:space="preserve">Finansieringsbehov inklusiv en opgørelse over de omkostninger, der ansøges om tilskud til at få dækket, i henhold til Kommissionens definition af </w:t>
      </w:r>
      <w:r>
        <w:rPr>
          <w:szCs w:val="24"/>
        </w:rPr>
        <w:lastRenderedPageBreak/>
        <w:t>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0023C5F6" w:rsidR="00EF0C68" w:rsidRDefault="00EF0C68" w:rsidP="00A41EC4">
      <w:pPr>
        <w:pStyle w:val="ListParagraph"/>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76E3060" w14:textId="2133CEEF" w:rsidR="00E423BA" w:rsidRDefault="00E423BA" w:rsidP="00E423BA">
      <w:pPr>
        <w:spacing w:line="276" w:lineRule="auto"/>
        <w:jc w:val="both"/>
        <w:rPr>
          <w:szCs w:val="24"/>
        </w:rPr>
      </w:pPr>
    </w:p>
    <w:p w14:paraId="48AAB050" w14:textId="166DBD70" w:rsidR="00E423BA" w:rsidRPr="00E423BA" w:rsidRDefault="00923955" w:rsidP="00E423BA">
      <w:pPr>
        <w:spacing w:line="276" w:lineRule="auto"/>
        <w:jc w:val="both"/>
        <w:rPr>
          <w:szCs w:val="24"/>
          <w:lang w:val="en-US"/>
        </w:rPr>
      </w:pPr>
      <w:r>
        <w:rPr>
          <w:szCs w:val="24"/>
          <w:lang w:val="en-US"/>
        </w:rPr>
        <w:t xml:space="preserve">As a remark, </w:t>
      </w:r>
      <w:r w:rsidR="00E423BA" w:rsidRPr="00E423BA">
        <w:rPr>
          <w:szCs w:val="24"/>
          <w:lang w:val="en-US"/>
        </w:rPr>
        <w:t xml:space="preserve">REintegrate proposed to the </w:t>
      </w:r>
      <w:r w:rsidR="00E423BA">
        <w:rPr>
          <w:szCs w:val="24"/>
          <w:lang w:val="en-US"/>
        </w:rPr>
        <w:t xml:space="preserve">newly established </w:t>
      </w:r>
      <w:r w:rsidR="00E423BA" w:rsidRPr="00E423BA">
        <w:rPr>
          <w:szCs w:val="24"/>
          <w:lang w:val="en-US"/>
        </w:rPr>
        <w:t>G</w:t>
      </w:r>
      <w:r w:rsidR="00E423BA">
        <w:rPr>
          <w:szCs w:val="24"/>
          <w:lang w:val="en-US"/>
        </w:rPr>
        <w:t xml:space="preserve">rowth </w:t>
      </w:r>
      <w:r>
        <w:rPr>
          <w:szCs w:val="24"/>
          <w:lang w:val="en-US"/>
        </w:rPr>
        <w:t>T</w:t>
      </w:r>
      <w:r w:rsidR="00E423BA">
        <w:rPr>
          <w:szCs w:val="24"/>
          <w:lang w:val="en-US"/>
        </w:rPr>
        <w:t xml:space="preserve">eam for </w:t>
      </w:r>
      <w:r>
        <w:rPr>
          <w:szCs w:val="24"/>
          <w:lang w:val="en-US"/>
        </w:rPr>
        <w:t xml:space="preserve">Region </w:t>
      </w:r>
      <w:r w:rsidR="00E423BA">
        <w:rPr>
          <w:szCs w:val="24"/>
          <w:lang w:val="en-US"/>
        </w:rPr>
        <w:t>North</w:t>
      </w:r>
      <w:r>
        <w:rPr>
          <w:szCs w:val="24"/>
          <w:lang w:val="en-US"/>
        </w:rPr>
        <w:t xml:space="preserve"> Denmark</w:t>
      </w:r>
      <w:r w:rsidR="00E423BA">
        <w:rPr>
          <w:szCs w:val="24"/>
          <w:lang w:val="en-US"/>
        </w:rPr>
        <w:t xml:space="preserve"> </w:t>
      </w:r>
      <w:r w:rsidR="008575C9">
        <w:rPr>
          <w:szCs w:val="24"/>
          <w:lang w:val="en-US"/>
        </w:rPr>
        <w:t>to provide financial support towards maturing the Green CCU Hub Aalborg project</w:t>
      </w:r>
      <w:r w:rsidR="00C46358">
        <w:rPr>
          <w:szCs w:val="24"/>
          <w:lang w:val="en-US"/>
        </w:rPr>
        <w:t>. Specifically, the proposal is to kick-start the basic engineering and permitting phases</w:t>
      </w:r>
      <w:r w:rsidR="0036140E">
        <w:rPr>
          <w:szCs w:val="24"/>
          <w:lang w:val="en-US"/>
        </w:rPr>
        <w:t xml:space="preserve"> as part of the CCUS theme set for the region </w:t>
      </w:r>
      <w:proofErr w:type="spellStart"/>
      <w:r>
        <w:rPr>
          <w:szCs w:val="24"/>
          <w:lang w:val="en-US"/>
        </w:rPr>
        <w:t>Region</w:t>
      </w:r>
      <w:proofErr w:type="spellEnd"/>
      <w:r>
        <w:rPr>
          <w:szCs w:val="24"/>
          <w:lang w:val="en-US"/>
        </w:rPr>
        <w:t xml:space="preserve"> </w:t>
      </w:r>
      <w:r w:rsidR="0036140E">
        <w:rPr>
          <w:szCs w:val="24"/>
          <w:lang w:val="en-US"/>
        </w:rPr>
        <w:t xml:space="preserve">North Denmark. This will accelerate the timeline by approximately </w:t>
      </w:r>
      <w:r w:rsidR="00BB267C">
        <w:rPr>
          <w:szCs w:val="24"/>
          <w:lang w:val="en-US"/>
        </w:rPr>
        <w:t>6-9 months</w:t>
      </w:r>
      <w:r w:rsidR="0036140E">
        <w:rPr>
          <w:szCs w:val="24"/>
          <w:lang w:val="en-US"/>
        </w:rPr>
        <w:t xml:space="preserve"> m</w:t>
      </w:r>
      <w:r w:rsidR="00707D05">
        <w:rPr>
          <w:szCs w:val="24"/>
          <w:lang w:val="en-US"/>
        </w:rPr>
        <w:t xml:space="preserve">aking it feasible to start operation already by 2024. Since this funding </w:t>
      </w:r>
      <w:r w:rsidR="001E4FDB">
        <w:rPr>
          <w:szCs w:val="24"/>
          <w:lang w:val="en-US"/>
        </w:rPr>
        <w:t>was not yet granted, this proposal covers the full investment toward the realization.</w:t>
      </w:r>
    </w:p>
    <w:p w14:paraId="067CEB9E" w14:textId="77777777" w:rsidR="00E423BA" w:rsidRPr="00E423BA" w:rsidRDefault="00E423BA" w:rsidP="00E423BA">
      <w:pPr>
        <w:spacing w:line="276" w:lineRule="auto"/>
        <w:jc w:val="both"/>
        <w:rPr>
          <w:szCs w:val="24"/>
          <w:lang w:val="en-US"/>
        </w:rPr>
      </w:pPr>
    </w:p>
    <w:p w14:paraId="705CFA64" w14:textId="7ADB0D08" w:rsidR="005415E5" w:rsidRDefault="005415E5" w:rsidP="00A41EC4">
      <w:pPr>
        <w:pStyle w:val="ListParagraph"/>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408FF6AC" w14:textId="0AD6D062" w:rsidR="001E4FDB" w:rsidRDefault="001E4FDB" w:rsidP="001E4FDB">
      <w:pPr>
        <w:spacing w:line="276" w:lineRule="auto"/>
        <w:jc w:val="both"/>
        <w:rPr>
          <w:szCs w:val="24"/>
        </w:rPr>
      </w:pPr>
    </w:p>
    <w:p w14:paraId="435BF188" w14:textId="3EC7C31E" w:rsidR="00B73500" w:rsidRDefault="009C4F23" w:rsidP="001E4FDB">
      <w:pPr>
        <w:spacing w:line="276" w:lineRule="auto"/>
        <w:jc w:val="both"/>
        <w:rPr>
          <w:szCs w:val="24"/>
          <w:lang w:val="en-US"/>
        </w:rPr>
      </w:pPr>
      <w:r w:rsidRPr="009C4F23">
        <w:rPr>
          <w:szCs w:val="24"/>
          <w:lang w:val="en-US"/>
        </w:rPr>
        <w:t>European Energy is committed t</w:t>
      </w:r>
      <w:r>
        <w:rPr>
          <w:szCs w:val="24"/>
          <w:lang w:val="en-US"/>
        </w:rPr>
        <w:t xml:space="preserve">o provide the </w:t>
      </w:r>
      <w:r w:rsidR="00B73500">
        <w:rPr>
          <w:szCs w:val="24"/>
          <w:lang w:val="en-US"/>
        </w:rPr>
        <w:t xml:space="preserve">capital required to close the financing </w:t>
      </w:r>
      <w:r w:rsidR="0005096D">
        <w:rPr>
          <w:szCs w:val="24"/>
          <w:lang w:val="en-US"/>
        </w:rPr>
        <w:t>need</w:t>
      </w:r>
      <w:r w:rsidR="00B73500">
        <w:rPr>
          <w:szCs w:val="24"/>
          <w:lang w:val="en-US"/>
        </w:rPr>
        <w:t xml:space="preserve"> between </w:t>
      </w:r>
      <w:r w:rsidR="0005096D">
        <w:rPr>
          <w:szCs w:val="24"/>
          <w:lang w:val="en-US"/>
        </w:rPr>
        <w:t xml:space="preserve">the requested public support and the </w:t>
      </w:r>
      <w:r w:rsidR="00B73500">
        <w:rPr>
          <w:szCs w:val="24"/>
          <w:lang w:val="en-US"/>
        </w:rPr>
        <w:t>total CAPEX</w:t>
      </w:r>
      <w:r w:rsidR="005A7878">
        <w:rPr>
          <w:szCs w:val="24"/>
          <w:lang w:val="en-US"/>
        </w:rPr>
        <w:t xml:space="preserve"> </w:t>
      </w:r>
      <w:r w:rsidR="00495528">
        <w:rPr>
          <w:szCs w:val="24"/>
          <w:lang w:val="en-US"/>
        </w:rPr>
        <w:t>as well as the bridge financing during the construction period</w:t>
      </w:r>
      <w:r w:rsidR="005A7878">
        <w:rPr>
          <w:szCs w:val="24"/>
          <w:lang w:val="en-US"/>
        </w:rPr>
        <w:t>. Th</w:t>
      </w:r>
      <w:r w:rsidR="00767A4F">
        <w:rPr>
          <w:szCs w:val="24"/>
          <w:lang w:val="en-US"/>
        </w:rPr>
        <w:t>e required</w:t>
      </w:r>
      <w:r w:rsidR="005A7878">
        <w:rPr>
          <w:szCs w:val="24"/>
          <w:lang w:val="en-US"/>
        </w:rPr>
        <w:t xml:space="preserve"> </w:t>
      </w:r>
      <w:r w:rsidR="00767A4F">
        <w:rPr>
          <w:szCs w:val="24"/>
          <w:lang w:val="en-US"/>
        </w:rPr>
        <w:t>capital</w:t>
      </w:r>
      <w:r w:rsidR="007F6829">
        <w:rPr>
          <w:szCs w:val="24"/>
          <w:lang w:val="en-US"/>
        </w:rPr>
        <w:t xml:space="preserve"> </w:t>
      </w:r>
      <w:r w:rsidR="005A7878">
        <w:rPr>
          <w:szCs w:val="24"/>
          <w:lang w:val="en-US"/>
        </w:rPr>
        <w:t xml:space="preserve">will be </w:t>
      </w:r>
      <w:r w:rsidR="00AE4BE7">
        <w:rPr>
          <w:szCs w:val="24"/>
          <w:lang w:val="en-US"/>
        </w:rPr>
        <w:t xml:space="preserve">as </w:t>
      </w:r>
      <w:r w:rsidR="00585688">
        <w:rPr>
          <w:szCs w:val="24"/>
          <w:lang w:val="en-US"/>
        </w:rPr>
        <w:t>loan</w:t>
      </w:r>
      <w:r w:rsidR="007F6829">
        <w:rPr>
          <w:szCs w:val="24"/>
          <w:lang w:val="en-US"/>
        </w:rPr>
        <w:t xml:space="preserve">, </w:t>
      </w:r>
      <w:r w:rsidR="00AE4BE7">
        <w:rPr>
          <w:szCs w:val="24"/>
          <w:lang w:val="en-US"/>
        </w:rPr>
        <w:t xml:space="preserve">and </w:t>
      </w:r>
      <w:r w:rsidR="00585688">
        <w:rPr>
          <w:szCs w:val="24"/>
          <w:lang w:val="en-US"/>
        </w:rPr>
        <w:t xml:space="preserve">equity </w:t>
      </w:r>
      <w:r w:rsidR="00F467C0">
        <w:rPr>
          <w:szCs w:val="24"/>
          <w:lang w:val="en-US"/>
        </w:rPr>
        <w:t xml:space="preserve">directed through REintegrate as new </w:t>
      </w:r>
      <w:r w:rsidR="000B4D7E">
        <w:rPr>
          <w:szCs w:val="24"/>
          <w:lang w:val="en-US"/>
        </w:rPr>
        <w:t>capital</w:t>
      </w:r>
      <w:r w:rsidR="00F467C0">
        <w:rPr>
          <w:szCs w:val="24"/>
          <w:lang w:val="en-US"/>
        </w:rPr>
        <w:t>.</w:t>
      </w:r>
      <w:r w:rsidR="007F6829">
        <w:rPr>
          <w:szCs w:val="24"/>
          <w:lang w:val="en-US"/>
        </w:rPr>
        <w:t xml:space="preserve"> </w:t>
      </w:r>
      <w:r w:rsidR="000B4D7E">
        <w:rPr>
          <w:szCs w:val="24"/>
          <w:lang w:val="en-US"/>
        </w:rPr>
        <w:t>A letter from CEO Knud Erik Andersen of European Energy confirming this commitment is e</w:t>
      </w:r>
      <w:r w:rsidR="007F6829">
        <w:rPr>
          <w:szCs w:val="24"/>
          <w:lang w:val="en-US"/>
        </w:rPr>
        <w:t>nclosed with the application.</w:t>
      </w:r>
    </w:p>
    <w:p w14:paraId="78050AAF" w14:textId="77777777" w:rsidR="00B73500" w:rsidRPr="009C4F23" w:rsidRDefault="00B73500" w:rsidP="001E4FDB">
      <w:pPr>
        <w:spacing w:line="276" w:lineRule="auto"/>
        <w:jc w:val="both"/>
        <w:rPr>
          <w:szCs w:val="24"/>
          <w:lang w:val="en-US"/>
        </w:rPr>
      </w:pPr>
    </w:p>
    <w:p w14:paraId="5FF9D03E" w14:textId="3EF7D998" w:rsidR="00462AFA" w:rsidRPr="00A41EC4" w:rsidRDefault="00462AFA" w:rsidP="00A41EC4">
      <w:pPr>
        <w:pStyle w:val="ListParagraph"/>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p w14:paraId="33143D4E" w14:textId="65837A10" w:rsidR="0079707E" w:rsidRDefault="0079707E" w:rsidP="0079707E">
      <w:pPr>
        <w:rPr>
          <w:rFonts w:cs="Arial"/>
          <w:b/>
          <w:bCs/>
          <w:sz w:val="32"/>
          <w:szCs w:val="32"/>
        </w:rPr>
      </w:pPr>
    </w:p>
    <w:p w14:paraId="7FEEA20F" w14:textId="77777777" w:rsidR="000B4D7E" w:rsidRDefault="000B4D7E" w:rsidP="0079707E">
      <w:pPr>
        <w:rPr>
          <w:rFonts w:cs="Arial"/>
          <w:b/>
          <w:bCs/>
          <w:sz w:val="32"/>
          <w:szCs w:val="32"/>
        </w:rPr>
      </w:pP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Heading1"/>
        <w:pBdr>
          <w:top w:val="single" w:sz="4" w:space="1" w:color="auto"/>
          <w:bottom w:val="single" w:sz="4" w:space="1" w:color="auto"/>
        </w:pBdr>
        <w:spacing w:line="276" w:lineRule="auto"/>
        <w:ind w:left="-567"/>
      </w:pPr>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r>
        <w:rPr>
          <w:szCs w:val="24"/>
        </w:rPr>
        <w:t xml:space="preserve">[Redegør for følgende: </w:t>
      </w:r>
    </w:p>
    <w:p w14:paraId="6CBF3D64" w14:textId="08A25D4B" w:rsidR="0079707E" w:rsidRDefault="00065144" w:rsidP="0079707E">
      <w:pPr>
        <w:pStyle w:val="ListParagraph"/>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57E1C329" w14:textId="01A4E28F" w:rsidR="00730B24" w:rsidRDefault="00730B24" w:rsidP="00730B24">
      <w:pPr>
        <w:spacing w:line="276" w:lineRule="auto"/>
        <w:jc w:val="both"/>
        <w:rPr>
          <w:szCs w:val="24"/>
        </w:rPr>
      </w:pPr>
    </w:p>
    <w:p w14:paraId="2D943D4D" w14:textId="1DCAC8D2" w:rsidR="00730B24" w:rsidRPr="00730B24" w:rsidRDefault="00730B24" w:rsidP="00730B24">
      <w:pPr>
        <w:spacing w:line="276" w:lineRule="auto"/>
        <w:jc w:val="both"/>
        <w:rPr>
          <w:szCs w:val="24"/>
          <w:lang w:val="en-US"/>
        </w:rPr>
      </w:pPr>
      <w:r w:rsidRPr="00730B24">
        <w:rPr>
          <w:szCs w:val="24"/>
          <w:lang w:val="en-US"/>
        </w:rPr>
        <w:t>The project will be m</w:t>
      </w:r>
      <w:r>
        <w:rPr>
          <w:szCs w:val="24"/>
          <w:lang w:val="en-US"/>
        </w:rPr>
        <w:t>anaged jointly by REintegrate and European Energy</w:t>
      </w:r>
      <w:r w:rsidR="007A0384">
        <w:rPr>
          <w:szCs w:val="24"/>
          <w:lang w:val="en-US"/>
        </w:rPr>
        <w:t xml:space="preserve">. </w:t>
      </w:r>
      <w:r w:rsidR="003957D9">
        <w:rPr>
          <w:szCs w:val="24"/>
          <w:lang w:val="en-US"/>
        </w:rPr>
        <w:t xml:space="preserve">REintegrate is currently expanding the </w:t>
      </w:r>
      <w:r w:rsidR="00F7335D">
        <w:rPr>
          <w:szCs w:val="24"/>
          <w:lang w:val="en-US"/>
        </w:rPr>
        <w:t xml:space="preserve">organization to execute the </w:t>
      </w:r>
      <w:r w:rsidR="006617C3">
        <w:rPr>
          <w:szCs w:val="24"/>
          <w:lang w:val="en-US"/>
        </w:rPr>
        <w:t xml:space="preserve">first </w:t>
      </w:r>
      <w:proofErr w:type="spellStart"/>
      <w:r w:rsidR="003D0F8B">
        <w:rPr>
          <w:szCs w:val="24"/>
          <w:lang w:val="en-US"/>
        </w:rPr>
        <w:t>PtX</w:t>
      </w:r>
      <w:proofErr w:type="spellEnd"/>
      <w:r w:rsidR="003D0F8B">
        <w:rPr>
          <w:szCs w:val="24"/>
          <w:lang w:val="en-US"/>
        </w:rPr>
        <w:t xml:space="preserve"> </w:t>
      </w:r>
      <w:r w:rsidR="00F7335D">
        <w:rPr>
          <w:szCs w:val="24"/>
          <w:lang w:val="en-US"/>
        </w:rPr>
        <w:t xml:space="preserve">project in </w:t>
      </w:r>
      <w:proofErr w:type="spellStart"/>
      <w:r w:rsidR="00F7335D">
        <w:rPr>
          <w:szCs w:val="24"/>
          <w:lang w:val="en-US"/>
        </w:rPr>
        <w:t>GreenLab</w:t>
      </w:r>
      <w:proofErr w:type="spellEnd"/>
      <w:r w:rsidR="00F7335D">
        <w:rPr>
          <w:szCs w:val="24"/>
          <w:lang w:val="en-US"/>
        </w:rPr>
        <w:t xml:space="preserve"> Skive and </w:t>
      </w:r>
      <w:r w:rsidR="00C000ED">
        <w:rPr>
          <w:szCs w:val="24"/>
          <w:lang w:val="en-US"/>
        </w:rPr>
        <w:t xml:space="preserve">to </w:t>
      </w:r>
      <w:r w:rsidR="001458BA">
        <w:rPr>
          <w:szCs w:val="24"/>
          <w:lang w:val="en-US"/>
        </w:rPr>
        <w:t xml:space="preserve">develop </w:t>
      </w:r>
      <w:r w:rsidR="00B26C36">
        <w:rPr>
          <w:szCs w:val="24"/>
          <w:lang w:val="en-US"/>
        </w:rPr>
        <w:t>a</w:t>
      </w:r>
      <w:r w:rsidR="001458BA">
        <w:rPr>
          <w:szCs w:val="24"/>
          <w:lang w:val="en-US"/>
        </w:rPr>
        <w:t xml:space="preserve"> project pipeline in Europe.</w:t>
      </w:r>
      <w:r w:rsidR="00A76A69">
        <w:rPr>
          <w:szCs w:val="24"/>
          <w:lang w:val="en-US"/>
        </w:rPr>
        <w:t xml:space="preserve"> </w:t>
      </w:r>
      <w:r w:rsidR="00C000ED">
        <w:rPr>
          <w:szCs w:val="24"/>
          <w:lang w:val="en-US"/>
        </w:rPr>
        <w:t>Already b</w:t>
      </w:r>
      <w:r w:rsidR="00D70F30">
        <w:rPr>
          <w:szCs w:val="24"/>
          <w:lang w:val="en-US"/>
        </w:rPr>
        <w:t xml:space="preserve">y </w:t>
      </w:r>
      <w:r w:rsidR="00C000ED">
        <w:rPr>
          <w:szCs w:val="24"/>
          <w:lang w:val="en-US"/>
        </w:rPr>
        <w:t xml:space="preserve">the end of </w:t>
      </w:r>
      <w:r w:rsidR="00D70F30">
        <w:rPr>
          <w:szCs w:val="24"/>
          <w:lang w:val="en-US"/>
        </w:rPr>
        <w:t>202</w:t>
      </w:r>
      <w:r w:rsidR="00C000ED">
        <w:rPr>
          <w:szCs w:val="24"/>
          <w:lang w:val="en-US"/>
        </w:rPr>
        <w:t>1</w:t>
      </w:r>
      <w:r w:rsidR="00D70F30">
        <w:rPr>
          <w:szCs w:val="24"/>
          <w:lang w:val="en-US"/>
        </w:rPr>
        <w:t xml:space="preserve"> REintegrate will have a team of 10 </w:t>
      </w:r>
      <w:r w:rsidR="00A23B29">
        <w:rPr>
          <w:szCs w:val="24"/>
          <w:lang w:val="en-US"/>
        </w:rPr>
        <w:t xml:space="preserve">people </w:t>
      </w:r>
      <w:r w:rsidR="00004D83">
        <w:rPr>
          <w:szCs w:val="24"/>
          <w:lang w:val="en-US"/>
        </w:rPr>
        <w:t xml:space="preserve">focusing entirely on growing the </w:t>
      </w:r>
      <w:proofErr w:type="spellStart"/>
      <w:r w:rsidR="00004D83">
        <w:rPr>
          <w:szCs w:val="24"/>
          <w:lang w:val="en-US"/>
        </w:rPr>
        <w:t>PtX</w:t>
      </w:r>
      <w:proofErr w:type="spellEnd"/>
      <w:r w:rsidR="00004D83">
        <w:rPr>
          <w:szCs w:val="24"/>
          <w:lang w:val="en-US"/>
        </w:rPr>
        <w:t xml:space="preserve"> business</w:t>
      </w:r>
      <w:r w:rsidR="00A10BCB">
        <w:rPr>
          <w:szCs w:val="24"/>
          <w:lang w:val="en-US"/>
        </w:rPr>
        <w:t xml:space="preserve"> and in 2022 another 6-8 employees will join</w:t>
      </w:r>
      <w:r w:rsidR="00004D83">
        <w:rPr>
          <w:szCs w:val="24"/>
          <w:lang w:val="en-US"/>
        </w:rPr>
        <w:t xml:space="preserve">. </w:t>
      </w:r>
      <w:r w:rsidR="00BC0FC7">
        <w:rPr>
          <w:szCs w:val="24"/>
          <w:lang w:val="en-US"/>
        </w:rPr>
        <w:t xml:space="preserve">With European Energy as a </w:t>
      </w:r>
      <w:r w:rsidR="00BC0FC7">
        <w:rPr>
          <w:szCs w:val="24"/>
          <w:lang w:val="en-US"/>
        </w:rPr>
        <w:lastRenderedPageBreak/>
        <w:t xml:space="preserve">strong capital partner and </w:t>
      </w:r>
      <w:r w:rsidR="00460A98">
        <w:rPr>
          <w:szCs w:val="24"/>
          <w:lang w:val="en-US"/>
        </w:rPr>
        <w:t xml:space="preserve">key </w:t>
      </w:r>
      <w:r w:rsidR="00BC0FC7">
        <w:rPr>
          <w:szCs w:val="24"/>
          <w:lang w:val="en-US"/>
        </w:rPr>
        <w:t xml:space="preserve">investor in REintegrate they provide the </w:t>
      </w:r>
      <w:r w:rsidR="001A7DCE">
        <w:rPr>
          <w:szCs w:val="24"/>
          <w:lang w:val="en-US"/>
        </w:rPr>
        <w:t xml:space="preserve">required backing with legal support, </w:t>
      </w:r>
      <w:r w:rsidR="009A7FF1">
        <w:rPr>
          <w:szCs w:val="24"/>
          <w:lang w:val="en-US"/>
        </w:rPr>
        <w:t>financing experts and very strong business development skills</w:t>
      </w:r>
      <w:r w:rsidR="00A71D9F">
        <w:rPr>
          <w:szCs w:val="24"/>
          <w:lang w:val="en-US"/>
        </w:rPr>
        <w:t xml:space="preserve"> hence fully capable to </w:t>
      </w:r>
      <w:r w:rsidR="00D37EFB">
        <w:rPr>
          <w:szCs w:val="24"/>
          <w:lang w:val="en-US"/>
        </w:rPr>
        <w:t>complete the state aid process</w:t>
      </w:r>
      <w:r w:rsidR="009A7FF1">
        <w:rPr>
          <w:szCs w:val="24"/>
          <w:lang w:val="en-US"/>
        </w:rPr>
        <w:t>.</w:t>
      </w:r>
      <w:r w:rsidR="00460A98">
        <w:rPr>
          <w:szCs w:val="24"/>
          <w:lang w:val="en-US"/>
        </w:rPr>
        <w:t xml:space="preserve"> In practice, REintegrate operates as a</w:t>
      </w:r>
      <w:r w:rsidR="0096475E">
        <w:rPr>
          <w:szCs w:val="24"/>
          <w:lang w:val="en-US"/>
        </w:rPr>
        <w:t xml:space="preserve"> fully integrated</w:t>
      </w:r>
      <w:r w:rsidR="00460A98">
        <w:rPr>
          <w:szCs w:val="24"/>
          <w:lang w:val="en-US"/>
        </w:rPr>
        <w:t xml:space="preserve"> </w:t>
      </w:r>
      <w:r w:rsidR="00EA6D30">
        <w:rPr>
          <w:szCs w:val="24"/>
          <w:lang w:val="en-US"/>
        </w:rPr>
        <w:t>daughter company in the European Energy group</w:t>
      </w:r>
      <w:r w:rsidR="00A71D9F">
        <w:rPr>
          <w:szCs w:val="24"/>
          <w:lang w:val="en-US"/>
        </w:rPr>
        <w:t>.</w:t>
      </w:r>
    </w:p>
    <w:p w14:paraId="75470614" w14:textId="77777777" w:rsidR="0096475E" w:rsidRPr="00730B24" w:rsidRDefault="0096475E" w:rsidP="00730B24">
      <w:pPr>
        <w:spacing w:line="276" w:lineRule="auto"/>
        <w:jc w:val="both"/>
        <w:rPr>
          <w:szCs w:val="24"/>
          <w:lang w:val="en-US"/>
        </w:rPr>
      </w:pPr>
    </w:p>
    <w:p w14:paraId="38BF8355" w14:textId="25968F61" w:rsidR="002C1223" w:rsidRDefault="002C1223" w:rsidP="002C1223">
      <w:pPr>
        <w:pStyle w:val="ListParagraph"/>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5B31395F" w:rsidR="000D1F04" w:rsidRDefault="000D1F04" w:rsidP="000D1F04">
      <w:pPr>
        <w:pStyle w:val="ListParagraph"/>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0A72D372" w14:textId="441164EB" w:rsidR="00B3340C" w:rsidRDefault="00B3340C" w:rsidP="00B3340C">
      <w:pPr>
        <w:spacing w:line="276" w:lineRule="auto"/>
        <w:jc w:val="both"/>
        <w:rPr>
          <w:szCs w:val="24"/>
        </w:rPr>
      </w:pPr>
    </w:p>
    <w:p w14:paraId="6A596CDA" w14:textId="4BB664BB" w:rsidR="00B3340C" w:rsidRDefault="00B3340C" w:rsidP="00B3340C">
      <w:pPr>
        <w:spacing w:line="276" w:lineRule="auto"/>
        <w:jc w:val="both"/>
        <w:rPr>
          <w:szCs w:val="24"/>
          <w:lang w:val="en-US"/>
        </w:rPr>
      </w:pPr>
      <w:r w:rsidRPr="000428DC">
        <w:rPr>
          <w:szCs w:val="24"/>
          <w:lang w:val="en-US"/>
        </w:rPr>
        <w:t>Søren Knudsen Kær</w:t>
      </w:r>
      <w:r w:rsidR="000428DC" w:rsidRPr="000428DC">
        <w:rPr>
          <w:szCs w:val="24"/>
          <w:lang w:val="en-US"/>
        </w:rPr>
        <w:t xml:space="preserve"> will be th</w:t>
      </w:r>
      <w:r w:rsidR="000428DC">
        <w:rPr>
          <w:szCs w:val="24"/>
          <w:lang w:val="en-US"/>
        </w:rPr>
        <w:t xml:space="preserve">e overall project manager from REintegrate. From his long career as professor at Aalborg University, Søren has </w:t>
      </w:r>
      <w:r w:rsidR="0063740D">
        <w:rPr>
          <w:szCs w:val="24"/>
          <w:lang w:val="en-US"/>
        </w:rPr>
        <w:t>deep technic</w:t>
      </w:r>
      <w:r w:rsidR="003A42DF">
        <w:rPr>
          <w:szCs w:val="24"/>
          <w:lang w:val="en-US"/>
        </w:rPr>
        <w:t>al insight and</w:t>
      </w:r>
      <w:r w:rsidR="000428DC">
        <w:rPr>
          <w:szCs w:val="24"/>
          <w:lang w:val="en-US"/>
        </w:rPr>
        <w:t xml:space="preserve"> strong experience in project management</w:t>
      </w:r>
      <w:r w:rsidR="005A049F">
        <w:rPr>
          <w:szCs w:val="24"/>
          <w:lang w:val="en-US"/>
        </w:rPr>
        <w:t xml:space="preserve"> related to new</w:t>
      </w:r>
      <w:r w:rsidR="00373944">
        <w:rPr>
          <w:szCs w:val="24"/>
          <w:lang w:val="en-US"/>
        </w:rPr>
        <w:t xml:space="preserve"> energy</w:t>
      </w:r>
      <w:r w:rsidR="005A049F">
        <w:rPr>
          <w:szCs w:val="24"/>
          <w:lang w:val="en-US"/>
        </w:rPr>
        <w:t xml:space="preserve"> technologies</w:t>
      </w:r>
      <w:r w:rsidR="00373944">
        <w:rPr>
          <w:szCs w:val="24"/>
          <w:lang w:val="en-US"/>
        </w:rPr>
        <w:t xml:space="preserve">. Lars </w:t>
      </w:r>
      <w:proofErr w:type="spellStart"/>
      <w:r w:rsidR="00373944">
        <w:rPr>
          <w:szCs w:val="24"/>
          <w:lang w:val="en-US"/>
        </w:rPr>
        <w:t>Udby</w:t>
      </w:r>
      <w:proofErr w:type="spellEnd"/>
      <w:r w:rsidR="00373944">
        <w:rPr>
          <w:szCs w:val="24"/>
          <w:lang w:val="en-US"/>
        </w:rPr>
        <w:t xml:space="preserve"> will support </w:t>
      </w:r>
      <w:proofErr w:type="spellStart"/>
      <w:r w:rsidR="00373944">
        <w:rPr>
          <w:szCs w:val="24"/>
          <w:lang w:val="en-US"/>
        </w:rPr>
        <w:t>Søren</w:t>
      </w:r>
      <w:proofErr w:type="spellEnd"/>
      <w:r w:rsidR="00373944">
        <w:rPr>
          <w:szCs w:val="24"/>
          <w:lang w:val="en-US"/>
        </w:rPr>
        <w:t xml:space="preserve"> on the business and economics</w:t>
      </w:r>
      <w:r w:rsidR="00CA36CB">
        <w:rPr>
          <w:szCs w:val="24"/>
          <w:lang w:val="en-US"/>
        </w:rPr>
        <w:t>. Lars was responsible for the first large</w:t>
      </w:r>
      <w:r w:rsidR="003A42DF">
        <w:rPr>
          <w:szCs w:val="24"/>
          <w:lang w:val="en-US"/>
        </w:rPr>
        <w:t>-</w:t>
      </w:r>
      <w:r w:rsidR="00CA36CB">
        <w:rPr>
          <w:szCs w:val="24"/>
          <w:lang w:val="en-US"/>
        </w:rPr>
        <w:t xml:space="preserve">scale electrolyzer installation in Denmark, </w:t>
      </w:r>
      <w:proofErr w:type="spellStart"/>
      <w:r w:rsidR="00CA36CB">
        <w:rPr>
          <w:szCs w:val="24"/>
          <w:lang w:val="en-US"/>
        </w:rPr>
        <w:t>HyBalance</w:t>
      </w:r>
      <w:proofErr w:type="spellEnd"/>
      <w:r w:rsidR="00CA36CB">
        <w:rPr>
          <w:szCs w:val="24"/>
          <w:lang w:val="en-US"/>
        </w:rPr>
        <w:t xml:space="preserve">, with a total budget exceeding DKK 100 </w:t>
      </w:r>
      <w:proofErr w:type="spellStart"/>
      <w:r w:rsidR="00CA36CB">
        <w:rPr>
          <w:szCs w:val="24"/>
          <w:lang w:val="en-US"/>
        </w:rPr>
        <w:t>mio</w:t>
      </w:r>
      <w:proofErr w:type="spellEnd"/>
      <w:r w:rsidR="00CA36CB">
        <w:rPr>
          <w:szCs w:val="24"/>
          <w:lang w:val="en-US"/>
        </w:rPr>
        <w:t>.</w:t>
      </w:r>
      <w:r w:rsidR="00A53008">
        <w:rPr>
          <w:szCs w:val="24"/>
          <w:lang w:val="en-US"/>
        </w:rPr>
        <w:t xml:space="preserve"> T</w:t>
      </w:r>
      <w:r w:rsidR="00E63BF7">
        <w:rPr>
          <w:szCs w:val="24"/>
          <w:lang w:val="en-US"/>
        </w:rPr>
        <w:t>he technical management of the plant construction</w:t>
      </w:r>
      <w:r w:rsidR="00A53008">
        <w:rPr>
          <w:szCs w:val="24"/>
          <w:lang w:val="en-US"/>
        </w:rPr>
        <w:t xml:space="preserve"> </w:t>
      </w:r>
      <w:r w:rsidR="00D11020">
        <w:rPr>
          <w:szCs w:val="24"/>
          <w:lang w:val="en-US"/>
        </w:rPr>
        <w:t xml:space="preserve">will be headed by </w:t>
      </w:r>
      <w:r w:rsidR="00A53008">
        <w:rPr>
          <w:szCs w:val="24"/>
          <w:lang w:val="en-US"/>
        </w:rPr>
        <w:t>Karsten H. Møller from REintegrate</w:t>
      </w:r>
      <w:r w:rsidR="00D11020">
        <w:rPr>
          <w:szCs w:val="24"/>
          <w:lang w:val="en-US"/>
        </w:rPr>
        <w:t xml:space="preserve">. Karsten has 30 years of experience </w:t>
      </w:r>
      <w:r w:rsidR="00B64F55">
        <w:rPr>
          <w:szCs w:val="24"/>
          <w:lang w:val="en-US"/>
        </w:rPr>
        <w:t xml:space="preserve">from construction of large </w:t>
      </w:r>
      <w:r w:rsidR="0089738E">
        <w:rPr>
          <w:szCs w:val="24"/>
          <w:lang w:val="en-US"/>
        </w:rPr>
        <w:t xml:space="preserve">complex </w:t>
      </w:r>
      <w:r w:rsidR="00B64F55">
        <w:rPr>
          <w:szCs w:val="24"/>
          <w:lang w:val="en-US"/>
        </w:rPr>
        <w:t xml:space="preserve">process plants. Most recently Karsten </w:t>
      </w:r>
      <w:r w:rsidR="0089738E">
        <w:rPr>
          <w:szCs w:val="24"/>
          <w:lang w:val="en-US"/>
        </w:rPr>
        <w:t xml:space="preserve">successfully </w:t>
      </w:r>
      <w:r w:rsidR="00B64F55">
        <w:rPr>
          <w:szCs w:val="24"/>
          <w:lang w:val="en-US"/>
        </w:rPr>
        <w:t xml:space="preserve">managed the reconstruction of </w:t>
      </w:r>
      <w:proofErr w:type="spellStart"/>
      <w:r w:rsidR="00B64F55">
        <w:rPr>
          <w:szCs w:val="24"/>
          <w:lang w:val="en-US"/>
        </w:rPr>
        <w:t>Avista</w:t>
      </w:r>
      <w:proofErr w:type="spellEnd"/>
      <w:r w:rsidR="00B64F55">
        <w:rPr>
          <w:szCs w:val="24"/>
          <w:lang w:val="en-US"/>
        </w:rPr>
        <w:t xml:space="preserve"> Oil in </w:t>
      </w:r>
      <w:proofErr w:type="spellStart"/>
      <w:r w:rsidR="00B64F55">
        <w:rPr>
          <w:szCs w:val="24"/>
          <w:lang w:val="en-US"/>
        </w:rPr>
        <w:t>Kalundborg</w:t>
      </w:r>
      <w:proofErr w:type="spellEnd"/>
      <w:r w:rsidR="00B64F55">
        <w:rPr>
          <w:szCs w:val="24"/>
          <w:lang w:val="en-US"/>
        </w:rPr>
        <w:t xml:space="preserve"> and the large-scale heat pump installation in </w:t>
      </w:r>
      <w:proofErr w:type="spellStart"/>
      <w:r w:rsidR="00B64F55">
        <w:rPr>
          <w:szCs w:val="24"/>
          <w:lang w:val="en-US"/>
        </w:rPr>
        <w:t>Farum</w:t>
      </w:r>
      <w:proofErr w:type="spellEnd"/>
      <w:r w:rsidR="00293937">
        <w:rPr>
          <w:szCs w:val="24"/>
          <w:lang w:val="en-US"/>
        </w:rPr>
        <w:t xml:space="preserve"> both with budgets well beyond DKK 100 </w:t>
      </w:r>
      <w:proofErr w:type="spellStart"/>
      <w:r w:rsidR="00293937">
        <w:rPr>
          <w:szCs w:val="24"/>
          <w:lang w:val="en-US"/>
        </w:rPr>
        <w:t>mio</w:t>
      </w:r>
      <w:proofErr w:type="spellEnd"/>
      <w:r w:rsidR="00293937">
        <w:rPr>
          <w:szCs w:val="24"/>
          <w:lang w:val="en-US"/>
        </w:rPr>
        <w:t>.</w:t>
      </w:r>
    </w:p>
    <w:p w14:paraId="1AC3C57B" w14:textId="637BBE79" w:rsidR="0089738E" w:rsidRDefault="0089738E" w:rsidP="00B3340C">
      <w:pPr>
        <w:spacing w:line="276" w:lineRule="auto"/>
        <w:jc w:val="both"/>
        <w:rPr>
          <w:szCs w:val="24"/>
          <w:lang w:val="en-US"/>
        </w:rPr>
      </w:pPr>
    </w:p>
    <w:p w14:paraId="1D470A0A" w14:textId="4CCBBCA8" w:rsidR="0089738E" w:rsidRDefault="00912929" w:rsidP="00B3340C">
      <w:pPr>
        <w:spacing w:line="276" w:lineRule="auto"/>
        <w:jc w:val="both"/>
        <w:rPr>
          <w:szCs w:val="24"/>
          <w:lang w:val="en-US"/>
        </w:rPr>
      </w:pPr>
      <w:r>
        <w:rPr>
          <w:szCs w:val="24"/>
          <w:lang w:val="en-US"/>
        </w:rPr>
        <w:t xml:space="preserve">From European Energy Head of Innovation Knud Abildgaard Kragh will </w:t>
      </w:r>
      <w:r w:rsidR="00451ACC">
        <w:rPr>
          <w:szCs w:val="24"/>
          <w:lang w:val="en-US"/>
        </w:rPr>
        <w:t xml:space="preserve">contribute to the overall project management from the European Energy side. </w:t>
      </w:r>
      <w:r w:rsidR="00343074">
        <w:rPr>
          <w:szCs w:val="24"/>
          <w:lang w:val="en-US"/>
        </w:rPr>
        <w:t>Knud will be supported by specialists in legal matters, electricity trading</w:t>
      </w:r>
      <w:r w:rsidR="00BC611F">
        <w:rPr>
          <w:szCs w:val="24"/>
          <w:lang w:val="en-US"/>
        </w:rPr>
        <w:t xml:space="preserve"> and</w:t>
      </w:r>
      <w:r w:rsidR="00343074">
        <w:rPr>
          <w:szCs w:val="24"/>
          <w:lang w:val="en-US"/>
        </w:rPr>
        <w:t xml:space="preserve"> financing </w:t>
      </w:r>
      <w:r w:rsidR="00BC611F">
        <w:rPr>
          <w:szCs w:val="24"/>
          <w:lang w:val="en-US"/>
        </w:rPr>
        <w:t xml:space="preserve">from the European Energy organization counting more than 200 employees. </w:t>
      </w:r>
      <w:r w:rsidR="00DA0ABA">
        <w:rPr>
          <w:szCs w:val="24"/>
          <w:lang w:val="en-US"/>
        </w:rPr>
        <w:t xml:space="preserve">In addition, </w:t>
      </w:r>
      <w:r w:rsidR="004A73CA">
        <w:rPr>
          <w:szCs w:val="24"/>
          <w:lang w:val="en-US"/>
        </w:rPr>
        <w:t xml:space="preserve">Director of EPC </w:t>
      </w:r>
      <w:r w:rsidR="00491BFA">
        <w:rPr>
          <w:szCs w:val="24"/>
          <w:lang w:val="en-US"/>
        </w:rPr>
        <w:t xml:space="preserve">Carsten Jensen </w:t>
      </w:r>
      <w:r w:rsidR="004A73CA">
        <w:rPr>
          <w:szCs w:val="24"/>
          <w:lang w:val="en-US"/>
        </w:rPr>
        <w:t xml:space="preserve">from </w:t>
      </w:r>
      <w:r w:rsidR="00DA0ABA">
        <w:rPr>
          <w:szCs w:val="24"/>
          <w:lang w:val="en-US"/>
        </w:rPr>
        <w:t xml:space="preserve">European Energy </w:t>
      </w:r>
      <w:r w:rsidR="00491BFA">
        <w:rPr>
          <w:szCs w:val="24"/>
          <w:lang w:val="en-US"/>
        </w:rPr>
        <w:t xml:space="preserve">will support REintegrate </w:t>
      </w:r>
      <w:r w:rsidR="006417C4">
        <w:rPr>
          <w:szCs w:val="24"/>
          <w:lang w:val="en-US"/>
        </w:rPr>
        <w:t>in the construction phase of the project.</w:t>
      </w:r>
    </w:p>
    <w:p w14:paraId="3F1151D2" w14:textId="167CC87F" w:rsidR="00060EBE" w:rsidRDefault="00060EBE" w:rsidP="00B3340C">
      <w:pPr>
        <w:spacing w:line="276" w:lineRule="auto"/>
        <w:jc w:val="both"/>
        <w:rPr>
          <w:szCs w:val="24"/>
          <w:lang w:val="en-US"/>
        </w:rPr>
      </w:pPr>
    </w:p>
    <w:p w14:paraId="4C24767E" w14:textId="123A4455" w:rsidR="00060EBE" w:rsidRPr="000428DC" w:rsidRDefault="00060EBE" w:rsidP="00B3340C">
      <w:pPr>
        <w:spacing w:line="276" w:lineRule="auto"/>
        <w:jc w:val="both"/>
        <w:rPr>
          <w:szCs w:val="24"/>
          <w:lang w:val="en-US"/>
        </w:rPr>
      </w:pPr>
      <w:r>
        <w:rPr>
          <w:szCs w:val="24"/>
          <w:lang w:val="en-US"/>
        </w:rPr>
        <w:t>The core project organization outlined above will be supported by a</w:t>
      </w:r>
      <w:r w:rsidR="00890C05">
        <w:rPr>
          <w:szCs w:val="24"/>
          <w:lang w:val="en-US"/>
        </w:rPr>
        <w:t xml:space="preserve">n advisory panel with members from the companies that provided support letters to the application. This will ensure </w:t>
      </w:r>
      <w:r w:rsidR="00273CA7">
        <w:rPr>
          <w:szCs w:val="24"/>
          <w:lang w:val="en-US"/>
        </w:rPr>
        <w:t>direct access to specialist covering the full value chain</w:t>
      </w:r>
      <w:r w:rsidR="00BE4370">
        <w:rPr>
          <w:szCs w:val="24"/>
          <w:lang w:val="en-US"/>
        </w:rPr>
        <w:t xml:space="preserve"> and ensur</w:t>
      </w:r>
      <w:r w:rsidR="003A42DF">
        <w:rPr>
          <w:szCs w:val="24"/>
          <w:lang w:val="en-US"/>
        </w:rPr>
        <w:t>e</w:t>
      </w:r>
      <w:r w:rsidR="00BE4370">
        <w:rPr>
          <w:szCs w:val="24"/>
          <w:lang w:val="en-US"/>
        </w:rPr>
        <w:t xml:space="preserve">, not only successful execution of the Green CCU Hub Aalborg project, but also </w:t>
      </w:r>
      <w:r w:rsidR="00FD3696">
        <w:rPr>
          <w:szCs w:val="24"/>
          <w:lang w:val="en-US"/>
        </w:rPr>
        <w:t>further expansion to other sites.</w:t>
      </w:r>
    </w:p>
    <w:p w14:paraId="5716131E" w14:textId="04E85A57" w:rsidR="00B3340C" w:rsidRPr="000428DC" w:rsidRDefault="00B3340C" w:rsidP="00B3340C">
      <w:pPr>
        <w:spacing w:line="276" w:lineRule="auto"/>
        <w:jc w:val="both"/>
        <w:rPr>
          <w:szCs w:val="24"/>
          <w:lang w:val="en-US"/>
        </w:rPr>
      </w:pPr>
    </w:p>
    <w:p w14:paraId="60DE796B" w14:textId="77777777" w:rsidR="00B3340C" w:rsidRPr="000428DC" w:rsidRDefault="00B3340C" w:rsidP="00B3340C">
      <w:pPr>
        <w:spacing w:line="276" w:lineRule="auto"/>
        <w:jc w:val="both"/>
        <w:rPr>
          <w:szCs w:val="24"/>
          <w:lang w:val="en-US"/>
        </w:rPr>
      </w:pPr>
    </w:p>
    <w:p w14:paraId="579F43A4" w14:textId="3FC075DE" w:rsidR="0079707E" w:rsidRDefault="009B7B82" w:rsidP="000D1F04">
      <w:pPr>
        <w:pStyle w:val="ListParagraph"/>
        <w:numPr>
          <w:ilvl w:val="0"/>
          <w:numId w:val="18"/>
        </w:numPr>
        <w:spacing w:line="276" w:lineRule="auto"/>
        <w:jc w:val="both"/>
        <w:rPr>
          <w:szCs w:val="24"/>
        </w:rPr>
      </w:pPr>
      <w:r>
        <w:rPr>
          <w:szCs w:val="24"/>
        </w:rPr>
        <w:t>A</w:t>
      </w:r>
      <w:r w:rsidRPr="009B7B82">
        <w:rPr>
          <w:szCs w:val="24"/>
        </w:rPr>
        <w:t>t der deltager flere led i værdikæden af relevante aktører for at medvirke til at sikre gennemførelsen af det ansøgte projekt i henhold til dets formål og for at medvirke til at fremme udbredelse af tilsvarende teknologiløsninger efter projektets afslutning</w:t>
      </w:r>
      <w:r w:rsidR="00937362">
        <w:rPr>
          <w:szCs w:val="24"/>
        </w:rPr>
        <w:t>.</w:t>
      </w:r>
      <w:r w:rsidR="0079707E">
        <w:rPr>
          <w:szCs w:val="24"/>
        </w:rPr>
        <w:t>]</w:t>
      </w:r>
    </w:p>
    <w:p w14:paraId="5576A854" w14:textId="77777777" w:rsidR="00FD3696" w:rsidRDefault="00FD3696" w:rsidP="00FD3696">
      <w:pPr>
        <w:pStyle w:val="ListParagraph"/>
        <w:spacing w:line="276" w:lineRule="auto"/>
        <w:jc w:val="both"/>
        <w:rPr>
          <w:szCs w:val="24"/>
        </w:rPr>
      </w:pPr>
    </w:p>
    <w:p w14:paraId="4D33CF57" w14:textId="77E68EFE" w:rsidR="0096475E" w:rsidRDefault="0096475E" w:rsidP="0096475E">
      <w:pPr>
        <w:spacing w:line="276" w:lineRule="auto"/>
        <w:jc w:val="both"/>
        <w:rPr>
          <w:szCs w:val="24"/>
          <w:lang w:val="en-US"/>
        </w:rPr>
      </w:pPr>
      <w:r w:rsidRPr="0096475E">
        <w:rPr>
          <w:szCs w:val="24"/>
          <w:lang w:val="en-US"/>
        </w:rPr>
        <w:t>Port of Aalborg will e</w:t>
      </w:r>
      <w:r>
        <w:rPr>
          <w:szCs w:val="24"/>
          <w:lang w:val="en-US"/>
        </w:rPr>
        <w:t xml:space="preserve">ngage in the work </w:t>
      </w:r>
      <w:r w:rsidR="00E04357">
        <w:rPr>
          <w:szCs w:val="24"/>
          <w:lang w:val="en-US"/>
        </w:rPr>
        <w:t xml:space="preserve">with their strong experience in fuel logistics and will make the required land available to </w:t>
      </w:r>
      <w:r w:rsidR="00315944">
        <w:rPr>
          <w:szCs w:val="24"/>
          <w:lang w:val="en-US"/>
        </w:rPr>
        <w:t xml:space="preserve">build the Green CCU Hub Aalborg facilities. </w:t>
      </w:r>
      <w:r w:rsidR="00315944">
        <w:rPr>
          <w:szCs w:val="24"/>
          <w:lang w:val="en-US"/>
        </w:rPr>
        <w:lastRenderedPageBreak/>
        <w:t xml:space="preserve">This is fully aligned with Port of Aalborg’s strategic plans as </w:t>
      </w:r>
      <w:r w:rsidR="002455D9">
        <w:rPr>
          <w:szCs w:val="24"/>
          <w:lang w:val="en-US"/>
        </w:rPr>
        <w:t>shown by their letter of support for the project.</w:t>
      </w:r>
    </w:p>
    <w:p w14:paraId="63089FE1" w14:textId="5CEA7372" w:rsidR="002455D9" w:rsidRDefault="002455D9" w:rsidP="0096475E">
      <w:pPr>
        <w:spacing w:line="276" w:lineRule="auto"/>
        <w:jc w:val="both"/>
        <w:rPr>
          <w:szCs w:val="24"/>
          <w:lang w:val="en-US"/>
        </w:rPr>
      </w:pPr>
    </w:p>
    <w:p w14:paraId="295BCE28" w14:textId="14C4F9FE" w:rsidR="002455D9" w:rsidRDefault="002455D9" w:rsidP="0096475E">
      <w:pPr>
        <w:spacing w:line="276" w:lineRule="auto"/>
        <w:jc w:val="both"/>
        <w:rPr>
          <w:szCs w:val="24"/>
          <w:lang w:val="en-US"/>
        </w:rPr>
      </w:pPr>
      <w:r w:rsidRPr="002455D9">
        <w:rPr>
          <w:szCs w:val="24"/>
          <w:lang w:val="en-US"/>
        </w:rPr>
        <w:t>Aalborg Portland, Reno-Nord a</w:t>
      </w:r>
      <w:r>
        <w:rPr>
          <w:szCs w:val="24"/>
          <w:lang w:val="en-US"/>
        </w:rPr>
        <w:t xml:space="preserve">nd </w:t>
      </w:r>
      <w:proofErr w:type="spellStart"/>
      <w:r>
        <w:rPr>
          <w:szCs w:val="24"/>
          <w:lang w:val="en-US"/>
        </w:rPr>
        <w:t>E.On</w:t>
      </w:r>
      <w:proofErr w:type="spellEnd"/>
      <w:r>
        <w:rPr>
          <w:szCs w:val="24"/>
          <w:lang w:val="en-US"/>
        </w:rPr>
        <w:t xml:space="preserve"> will work with REintegrate and European Energy on the supply of </w:t>
      </w:r>
      <w:r w:rsidR="001B57BC">
        <w:rPr>
          <w:szCs w:val="24"/>
          <w:lang w:val="en-US"/>
        </w:rPr>
        <w:t xml:space="preserve">CO2 for the e-methanol production. In the short term biogas CO2 will be liquefied and trucked to the </w:t>
      </w:r>
      <w:r w:rsidR="00F33231">
        <w:rPr>
          <w:szCs w:val="24"/>
          <w:lang w:val="en-US"/>
        </w:rPr>
        <w:t xml:space="preserve">facility pending the installation of carbon capture plants at Aalborg Portland and Reno-Nord. </w:t>
      </w:r>
      <w:r w:rsidR="002A760F">
        <w:rPr>
          <w:szCs w:val="24"/>
          <w:lang w:val="en-US"/>
        </w:rPr>
        <w:t xml:space="preserve">The </w:t>
      </w:r>
      <w:r w:rsidR="00C35BCC">
        <w:rPr>
          <w:szCs w:val="24"/>
          <w:lang w:val="en-US"/>
        </w:rPr>
        <w:t>collaboration with Aalborg Portland can form the basis for similar techn</w:t>
      </w:r>
      <w:r w:rsidR="005F5D5D">
        <w:rPr>
          <w:szCs w:val="24"/>
          <w:lang w:val="en-US"/>
        </w:rPr>
        <w:t xml:space="preserve">ologies being installed at other cement factories in the </w:t>
      </w:r>
      <w:proofErr w:type="spellStart"/>
      <w:r w:rsidR="005F5D5D">
        <w:rPr>
          <w:szCs w:val="24"/>
          <w:lang w:val="en-US"/>
        </w:rPr>
        <w:t>Cementir</w:t>
      </w:r>
      <w:proofErr w:type="spellEnd"/>
      <w:r w:rsidR="005F5D5D">
        <w:rPr>
          <w:szCs w:val="24"/>
          <w:lang w:val="en-US"/>
        </w:rPr>
        <w:t xml:space="preserve"> Group. </w:t>
      </w:r>
      <w:r w:rsidR="008F6782">
        <w:rPr>
          <w:szCs w:val="24"/>
          <w:lang w:val="en-US"/>
        </w:rPr>
        <w:t xml:space="preserve">Reno-Nord is a typical Danish waste incineration plant, and </w:t>
      </w:r>
      <w:r w:rsidR="007C0428">
        <w:rPr>
          <w:szCs w:val="24"/>
          <w:lang w:val="en-US"/>
        </w:rPr>
        <w:t xml:space="preserve">their experience from the Green CCU Hub Aalborg can be replicated at other Danish waste incineration plants. </w:t>
      </w:r>
      <w:proofErr w:type="spellStart"/>
      <w:r w:rsidR="007C0428">
        <w:rPr>
          <w:szCs w:val="24"/>
          <w:lang w:val="en-US"/>
        </w:rPr>
        <w:t>E.On</w:t>
      </w:r>
      <w:proofErr w:type="spellEnd"/>
      <w:r w:rsidR="007C0428">
        <w:rPr>
          <w:szCs w:val="24"/>
          <w:lang w:val="en-US"/>
        </w:rPr>
        <w:t xml:space="preserve"> represent</w:t>
      </w:r>
      <w:r w:rsidR="00E3708F">
        <w:rPr>
          <w:szCs w:val="24"/>
          <w:lang w:val="en-US"/>
        </w:rPr>
        <w:t>s</w:t>
      </w:r>
      <w:r w:rsidR="007C0428">
        <w:rPr>
          <w:szCs w:val="24"/>
          <w:lang w:val="en-US"/>
        </w:rPr>
        <w:t xml:space="preserve"> several large biogas plants in Denmark</w:t>
      </w:r>
      <w:r w:rsidR="00127355">
        <w:rPr>
          <w:szCs w:val="24"/>
          <w:lang w:val="en-US"/>
        </w:rPr>
        <w:t xml:space="preserve"> and with </w:t>
      </w:r>
      <w:r w:rsidR="00E3708F">
        <w:rPr>
          <w:szCs w:val="24"/>
          <w:lang w:val="en-US"/>
        </w:rPr>
        <w:t xml:space="preserve">more than 100.000 tons of </w:t>
      </w:r>
      <w:r w:rsidR="00127355">
        <w:rPr>
          <w:szCs w:val="24"/>
          <w:lang w:val="en-US"/>
        </w:rPr>
        <w:t>biogas CO2</w:t>
      </w:r>
      <w:r w:rsidR="00E3708F">
        <w:rPr>
          <w:szCs w:val="24"/>
          <w:lang w:val="en-US"/>
        </w:rPr>
        <w:t xml:space="preserve"> available already today</w:t>
      </w:r>
      <w:r w:rsidR="00351C37">
        <w:rPr>
          <w:szCs w:val="24"/>
          <w:lang w:val="en-US"/>
        </w:rPr>
        <w:t>.</w:t>
      </w:r>
    </w:p>
    <w:p w14:paraId="63B74051" w14:textId="082B425D" w:rsidR="00351C37" w:rsidRDefault="00351C37" w:rsidP="0096475E">
      <w:pPr>
        <w:spacing w:line="276" w:lineRule="auto"/>
        <w:jc w:val="both"/>
        <w:rPr>
          <w:szCs w:val="24"/>
          <w:lang w:val="en-US"/>
        </w:rPr>
      </w:pPr>
    </w:p>
    <w:p w14:paraId="7E9DA294" w14:textId="5C09EA38" w:rsidR="00351C37" w:rsidRDefault="00351C37" w:rsidP="0096475E">
      <w:pPr>
        <w:spacing w:line="276" w:lineRule="auto"/>
        <w:jc w:val="both"/>
        <w:rPr>
          <w:szCs w:val="24"/>
          <w:lang w:val="en-US"/>
        </w:rPr>
      </w:pPr>
      <w:r w:rsidRPr="00351C37">
        <w:rPr>
          <w:szCs w:val="24"/>
          <w:lang w:val="en-US"/>
        </w:rPr>
        <w:t>On the offtake side, G</w:t>
      </w:r>
      <w:r>
        <w:rPr>
          <w:szCs w:val="24"/>
          <w:lang w:val="en-US"/>
        </w:rPr>
        <w:t>reen CCU Hub Aalborg w</w:t>
      </w:r>
      <w:r w:rsidR="005F21CD">
        <w:rPr>
          <w:szCs w:val="24"/>
          <w:lang w:val="en-US"/>
        </w:rPr>
        <w:t>ork</w:t>
      </w:r>
      <w:r w:rsidR="00A30A94">
        <w:rPr>
          <w:szCs w:val="24"/>
          <w:lang w:val="en-US"/>
        </w:rPr>
        <w:t>s</w:t>
      </w:r>
      <w:r w:rsidR="005F21CD">
        <w:rPr>
          <w:szCs w:val="24"/>
          <w:lang w:val="en-US"/>
        </w:rPr>
        <w:t xml:space="preserve"> with leading companies in shipping, </w:t>
      </w:r>
      <w:proofErr w:type="spellStart"/>
      <w:r w:rsidR="005F21CD">
        <w:rPr>
          <w:szCs w:val="24"/>
          <w:lang w:val="en-US"/>
        </w:rPr>
        <w:t>Mærsk</w:t>
      </w:r>
      <w:proofErr w:type="spellEnd"/>
      <w:r w:rsidR="005F21CD">
        <w:rPr>
          <w:szCs w:val="24"/>
          <w:lang w:val="en-US"/>
        </w:rPr>
        <w:t xml:space="preserve"> and Bunker One</w:t>
      </w:r>
      <w:r w:rsidR="00A30A94">
        <w:rPr>
          <w:szCs w:val="24"/>
          <w:lang w:val="en-US"/>
        </w:rPr>
        <w:t>,</w:t>
      </w:r>
      <w:r w:rsidR="005D207F">
        <w:rPr>
          <w:szCs w:val="24"/>
          <w:lang w:val="en-US"/>
        </w:rPr>
        <w:t xml:space="preserve"> as well as</w:t>
      </w:r>
      <w:r w:rsidR="002F0B55">
        <w:rPr>
          <w:szCs w:val="24"/>
          <w:lang w:val="en-US"/>
        </w:rPr>
        <w:t xml:space="preserve"> in road transport</w:t>
      </w:r>
      <w:r w:rsidR="00643A56">
        <w:rPr>
          <w:szCs w:val="24"/>
          <w:lang w:val="en-US"/>
        </w:rPr>
        <w:t xml:space="preserve"> with</w:t>
      </w:r>
      <w:r w:rsidR="005D207F">
        <w:rPr>
          <w:szCs w:val="24"/>
          <w:lang w:val="en-US"/>
        </w:rPr>
        <w:t xml:space="preserve"> </w:t>
      </w:r>
      <w:r w:rsidR="009C3B72">
        <w:rPr>
          <w:szCs w:val="24"/>
          <w:lang w:val="en-US"/>
        </w:rPr>
        <w:t>Circle K</w:t>
      </w:r>
      <w:r w:rsidR="00643A56">
        <w:rPr>
          <w:szCs w:val="24"/>
          <w:lang w:val="en-US"/>
        </w:rPr>
        <w:t xml:space="preserve"> being</w:t>
      </w:r>
      <w:r w:rsidR="009C3B72">
        <w:rPr>
          <w:szCs w:val="24"/>
          <w:lang w:val="en-US"/>
        </w:rPr>
        <w:t xml:space="preserve"> </w:t>
      </w:r>
      <w:r w:rsidR="005D207F">
        <w:rPr>
          <w:szCs w:val="24"/>
          <w:lang w:val="en-US"/>
        </w:rPr>
        <w:t>one of the world’s largest gasoline retailer</w:t>
      </w:r>
      <w:r w:rsidR="009C3B72">
        <w:rPr>
          <w:szCs w:val="24"/>
          <w:lang w:val="en-US"/>
        </w:rPr>
        <w:t xml:space="preserve">s. Together, these partners </w:t>
      </w:r>
      <w:r w:rsidR="007F6B85">
        <w:rPr>
          <w:szCs w:val="24"/>
          <w:lang w:val="en-US"/>
        </w:rPr>
        <w:t xml:space="preserve">provide a solid link to end-users </w:t>
      </w:r>
      <w:r w:rsidR="003150C5">
        <w:rPr>
          <w:szCs w:val="24"/>
          <w:lang w:val="en-US"/>
        </w:rPr>
        <w:t xml:space="preserve">and are fully capable of ensuring the required offtake to scale the hydrogen </w:t>
      </w:r>
      <w:r w:rsidR="00A30A94">
        <w:rPr>
          <w:szCs w:val="24"/>
          <w:lang w:val="en-US"/>
        </w:rPr>
        <w:t>value chain in Denmark and beyond.</w:t>
      </w:r>
      <w:r w:rsidR="00584516">
        <w:rPr>
          <w:szCs w:val="24"/>
          <w:lang w:val="en-US"/>
        </w:rPr>
        <w:t xml:space="preserve"> With their letters of support and </w:t>
      </w:r>
      <w:r w:rsidR="00B52D36">
        <w:rPr>
          <w:szCs w:val="24"/>
          <w:lang w:val="en-US"/>
        </w:rPr>
        <w:t xml:space="preserve">Circle K’s </w:t>
      </w:r>
      <w:r w:rsidR="00584516">
        <w:rPr>
          <w:szCs w:val="24"/>
          <w:lang w:val="en-US"/>
        </w:rPr>
        <w:t>already existing offtake agreements with REintegrate</w:t>
      </w:r>
      <w:r w:rsidR="00B52D36">
        <w:rPr>
          <w:szCs w:val="24"/>
          <w:lang w:val="en-US"/>
        </w:rPr>
        <w:t xml:space="preserve"> they show their strong commitment and interest to with REintegrate.</w:t>
      </w:r>
    </w:p>
    <w:p w14:paraId="036B4F8C" w14:textId="46D7623C" w:rsidR="00172780" w:rsidRDefault="00172780" w:rsidP="0096475E">
      <w:pPr>
        <w:spacing w:line="276" w:lineRule="auto"/>
        <w:jc w:val="both"/>
        <w:rPr>
          <w:szCs w:val="24"/>
          <w:lang w:val="en-US"/>
        </w:rPr>
      </w:pPr>
    </w:p>
    <w:p w14:paraId="4FE0705D" w14:textId="77777777" w:rsidR="00172780" w:rsidRPr="00EB57B0" w:rsidRDefault="00172780" w:rsidP="0096475E">
      <w:pPr>
        <w:spacing w:line="276" w:lineRule="auto"/>
        <w:jc w:val="both"/>
        <w:rPr>
          <w:szCs w:val="24"/>
          <w:lang w:val="en-US"/>
        </w:rPr>
      </w:pPr>
      <w:bookmarkStart w:id="65" w:name="_axc876h3cf52" w:colFirst="0" w:colLast="0"/>
      <w:bookmarkStart w:id="66" w:name="_le2u1ulan0d3" w:colFirst="0" w:colLast="0"/>
      <w:bookmarkStart w:id="67" w:name="_1enpwn65lr2p" w:colFirst="0" w:colLast="0"/>
      <w:bookmarkStart w:id="68" w:name="_jpty8vexo78u" w:colFirst="0" w:colLast="0"/>
      <w:bookmarkStart w:id="69" w:name="_c460cub8dulm" w:colFirst="0" w:colLast="0"/>
      <w:bookmarkStart w:id="70" w:name="_q0yoemwvmq9g" w:colFirst="0" w:colLast="0"/>
      <w:bookmarkStart w:id="71" w:name="_2yrv3jvbb6l3" w:colFirst="0" w:colLast="0"/>
      <w:bookmarkEnd w:id="65"/>
      <w:bookmarkEnd w:id="66"/>
      <w:bookmarkEnd w:id="67"/>
      <w:bookmarkEnd w:id="68"/>
      <w:bookmarkEnd w:id="69"/>
      <w:bookmarkEnd w:id="70"/>
      <w:bookmarkEnd w:id="71"/>
    </w:p>
    <w:p w14:paraId="623D60DC" w14:textId="67B9C4F1" w:rsidR="00351C37" w:rsidRPr="00351C37" w:rsidRDefault="00351C37" w:rsidP="0096475E">
      <w:pPr>
        <w:spacing w:line="276" w:lineRule="auto"/>
        <w:jc w:val="both"/>
        <w:rPr>
          <w:szCs w:val="24"/>
          <w:lang w:val="en-US"/>
        </w:rPr>
      </w:pPr>
    </w:p>
    <w:p w14:paraId="5CC53667" w14:textId="77777777" w:rsidR="00351C37" w:rsidRPr="00351C37" w:rsidRDefault="00351C37" w:rsidP="0096475E">
      <w:pPr>
        <w:spacing w:line="276" w:lineRule="auto"/>
        <w:jc w:val="both"/>
        <w:rPr>
          <w:szCs w:val="24"/>
          <w:lang w:val="en-US"/>
        </w:rPr>
      </w:pPr>
    </w:p>
    <w:p w14:paraId="68332C84" w14:textId="53A68E31" w:rsidR="00937362" w:rsidRPr="004647D5" w:rsidRDefault="003452E7" w:rsidP="002E3E88">
      <w:pPr>
        <w:pStyle w:val="Heading1"/>
        <w:pBdr>
          <w:top w:val="single" w:sz="4" w:space="1" w:color="auto"/>
          <w:bottom w:val="single" w:sz="4" w:space="1" w:color="auto"/>
        </w:pBdr>
        <w:spacing w:line="276" w:lineRule="auto"/>
        <w:ind w:left="-567"/>
      </w:pPr>
      <w:r w:rsidRPr="00351C37">
        <w:t xml:space="preserve">Afsnit 7: Udvælgelseskriterie </w:t>
      </w:r>
      <w:r w:rsidR="00937362" w:rsidRPr="00351C37">
        <w:t xml:space="preserve">5. </w:t>
      </w:r>
      <w:r w:rsidR="00937362">
        <w:t>Projektets struktur, realisering og gennemførlighed</w:t>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1AF38A26" w14:textId="0C079EBD" w:rsidR="00402F21" w:rsidRPr="006E2970" w:rsidRDefault="00402F21" w:rsidP="003F1CBD">
      <w:pPr>
        <w:spacing w:line="276" w:lineRule="auto"/>
        <w:jc w:val="both"/>
        <w:rPr>
          <w:szCs w:val="24"/>
        </w:rPr>
      </w:pPr>
    </w:p>
    <w:p w14:paraId="1B615E5A" w14:textId="36EACB43" w:rsidR="00402F21" w:rsidRPr="00314506" w:rsidRDefault="00402F21" w:rsidP="003F1CBD">
      <w:pPr>
        <w:spacing w:line="276" w:lineRule="auto"/>
        <w:jc w:val="both"/>
        <w:rPr>
          <w:szCs w:val="24"/>
          <w:lang w:val="en-US"/>
        </w:rPr>
      </w:pPr>
      <w:r>
        <w:rPr>
          <w:szCs w:val="24"/>
          <w:lang w:val="en-US"/>
        </w:rPr>
        <w:lastRenderedPageBreak/>
        <w:t>*********************************</w:t>
      </w:r>
    </w:p>
    <w:p w14:paraId="0A5DE9FB" w14:textId="4FE5FF40" w:rsidR="00351F99" w:rsidRPr="00314506" w:rsidRDefault="00351F99" w:rsidP="003F1CBD">
      <w:pPr>
        <w:spacing w:line="276" w:lineRule="auto"/>
        <w:jc w:val="both"/>
        <w:rPr>
          <w:szCs w:val="24"/>
          <w:lang w:val="en-US"/>
        </w:rPr>
      </w:pPr>
    </w:p>
    <w:p w14:paraId="4F504C56" w14:textId="51C3C378" w:rsidR="00EA0296" w:rsidRDefault="00351F99" w:rsidP="003F1CBD">
      <w:pPr>
        <w:spacing w:line="276" w:lineRule="auto"/>
        <w:jc w:val="both"/>
        <w:rPr>
          <w:szCs w:val="24"/>
          <w:lang w:val="en-US"/>
        </w:rPr>
      </w:pPr>
      <w:r w:rsidRPr="00351F99">
        <w:rPr>
          <w:szCs w:val="24"/>
          <w:lang w:val="en-US"/>
        </w:rPr>
        <w:t xml:space="preserve">The Green CCU Hub </w:t>
      </w:r>
      <w:r>
        <w:rPr>
          <w:szCs w:val="24"/>
          <w:lang w:val="en-US"/>
        </w:rPr>
        <w:t xml:space="preserve">Aalborg project is divided into </w:t>
      </w:r>
      <w:r w:rsidR="005A226F">
        <w:rPr>
          <w:szCs w:val="24"/>
          <w:lang w:val="en-US"/>
        </w:rPr>
        <w:t>several</w:t>
      </w:r>
      <w:r>
        <w:rPr>
          <w:szCs w:val="24"/>
          <w:lang w:val="en-US"/>
        </w:rPr>
        <w:t xml:space="preserve"> work package to </w:t>
      </w:r>
      <w:r w:rsidR="009972C4">
        <w:rPr>
          <w:szCs w:val="24"/>
          <w:lang w:val="en-US"/>
        </w:rPr>
        <w:t xml:space="preserve">efficiently structure and manage the execution. </w:t>
      </w:r>
      <w:r w:rsidR="00C3436C">
        <w:rPr>
          <w:szCs w:val="24"/>
          <w:lang w:val="en-US"/>
        </w:rPr>
        <w:t xml:space="preserve">Overall, the plan follows the experience REintegrate developed in the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w:t>
      </w:r>
      <w:proofErr w:type="spellStart"/>
      <w:r w:rsidR="00C3436C">
        <w:rPr>
          <w:szCs w:val="24"/>
          <w:lang w:val="en-US"/>
        </w:rPr>
        <w:t>PtX</w:t>
      </w:r>
      <w:proofErr w:type="spellEnd"/>
      <w:r w:rsidR="00C3436C">
        <w:rPr>
          <w:szCs w:val="24"/>
          <w:lang w:val="en-US"/>
        </w:rPr>
        <w:t xml:space="preserve"> project.</w:t>
      </w:r>
      <w:r w:rsidR="00A674C7">
        <w:rPr>
          <w:szCs w:val="24"/>
          <w:lang w:val="en-US"/>
        </w:rPr>
        <w:t xml:space="preserve"> The timeline is provided as months after project kick-off, for example M10 means 10 months after starting the project.</w:t>
      </w:r>
      <w:r w:rsidR="00612C80">
        <w:rPr>
          <w:szCs w:val="24"/>
          <w:lang w:val="en-US"/>
        </w:rPr>
        <w:t xml:space="preserve"> </w:t>
      </w:r>
      <w:r w:rsidR="00C72E22">
        <w:rPr>
          <w:szCs w:val="24"/>
          <w:lang w:val="en-US"/>
        </w:rPr>
        <w:t xml:space="preserve">The innovation activities in work packages 1 and 3 will </w:t>
      </w:r>
      <w:r w:rsidR="00C24BCD">
        <w:rPr>
          <w:szCs w:val="24"/>
          <w:lang w:val="en-US"/>
        </w:rPr>
        <w:t>improve essential Key Performance Indicators (KPI) as summarized in the table below:</w:t>
      </w:r>
    </w:p>
    <w:p w14:paraId="67CDAB6F" w14:textId="3892ED4F" w:rsidR="005C1103" w:rsidRDefault="005C1103" w:rsidP="003F1CBD">
      <w:pPr>
        <w:spacing w:line="276" w:lineRule="auto"/>
        <w:jc w:val="both"/>
        <w:rPr>
          <w:szCs w:val="24"/>
          <w:lang w:val="en-US"/>
        </w:rPr>
      </w:pPr>
    </w:p>
    <w:tbl>
      <w:tblPr>
        <w:tblStyle w:val="TableGrid"/>
        <w:tblW w:w="0" w:type="auto"/>
        <w:tblLook w:val="04A0" w:firstRow="1" w:lastRow="0" w:firstColumn="1" w:lastColumn="0" w:noHBand="0" w:noVBand="1"/>
      </w:tblPr>
      <w:tblGrid>
        <w:gridCol w:w="3020"/>
        <w:gridCol w:w="3021"/>
        <w:gridCol w:w="3021"/>
      </w:tblGrid>
      <w:tr w:rsidR="00C72E22" w14:paraId="17ECDBEA" w14:textId="77777777" w:rsidTr="00854800">
        <w:tc>
          <w:tcPr>
            <w:tcW w:w="3020" w:type="dxa"/>
          </w:tcPr>
          <w:p w14:paraId="7AF1CE6F" w14:textId="77777777" w:rsidR="00C72E22" w:rsidRDefault="00C72E22" w:rsidP="00854800">
            <w:pPr>
              <w:spacing w:line="276" w:lineRule="auto"/>
              <w:jc w:val="both"/>
              <w:rPr>
                <w:szCs w:val="24"/>
                <w:lang w:val="en-US"/>
              </w:rPr>
            </w:pPr>
            <w:r>
              <w:rPr>
                <w:szCs w:val="24"/>
                <w:lang w:val="en-US"/>
              </w:rPr>
              <w:t>What</w:t>
            </w:r>
          </w:p>
        </w:tc>
        <w:tc>
          <w:tcPr>
            <w:tcW w:w="3021" w:type="dxa"/>
          </w:tcPr>
          <w:p w14:paraId="2989808C" w14:textId="77777777" w:rsidR="00C72E22" w:rsidRDefault="00C72E22" w:rsidP="00854800">
            <w:pPr>
              <w:spacing w:line="276" w:lineRule="auto"/>
              <w:jc w:val="both"/>
              <w:rPr>
                <w:szCs w:val="24"/>
                <w:lang w:val="en-US"/>
              </w:rPr>
            </w:pPr>
            <w:r>
              <w:rPr>
                <w:szCs w:val="24"/>
                <w:lang w:val="en-US"/>
              </w:rPr>
              <w:t>KPI</w:t>
            </w:r>
          </w:p>
        </w:tc>
        <w:tc>
          <w:tcPr>
            <w:tcW w:w="3021" w:type="dxa"/>
          </w:tcPr>
          <w:p w14:paraId="1B153708" w14:textId="77777777" w:rsidR="00C72E22" w:rsidRDefault="00C72E22" w:rsidP="00854800">
            <w:pPr>
              <w:spacing w:line="276" w:lineRule="auto"/>
              <w:jc w:val="both"/>
              <w:rPr>
                <w:szCs w:val="24"/>
                <w:lang w:val="en-US"/>
              </w:rPr>
            </w:pPr>
            <w:r>
              <w:rPr>
                <w:szCs w:val="24"/>
                <w:lang w:val="en-US"/>
              </w:rPr>
              <w:t>How</w:t>
            </w:r>
          </w:p>
        </w:tc>
      </w:tr>
      <w:tr w:rsidR="00C72E22" w14:paraId="669F808F" w14:textId="77777777" w:rsidTr="00854800">
        <w:tc>
          <w:tcPr>
            <w:tcW w:w="3020" w:type="dxa"/>
          </w:tcPr>
          <w:p w14:paraId="74BD67B6" w14:textId="77777777" w:rsidR="00C72E22" w:rsidRDefault="00C72E22" w:rsidP="00854800">
            <w:pPr>
              <w:spacing w:line="276" w:lineRule="auto"/>
              <w:jc w:val="both"/>
              <w:rPr>
                <w:szCs w:val="24"/>
                <w:lang w:val="en-US"/>
              </w:rPr>
            </w:pPr>
            <w:r>
              <w:rPr>
                <w:szCs w:val="24"/>
                <w:lang w:val="en-US"/>
              </w:rPr>
              <w:t>Production capacity</w:t>
            </w:r>
          </w:p>
        </w:tc>
        <w:tc>
          <w:tcPr>
            <w:tcW w:w="3021" w:type="dxa"/>
          </w:tcPr>
          <w:p w14:paraId="2140AACE" w14:textId="77777777" w:rsidR="00C72E22" w:rsidRDefault="00C72E22" w:rsidP="00854800">
            <w:pPr>
              <w:spacing w:line="276" w:lineRule="auto"/>
              <w:jc w:val="both"/>
              <w:rPr>
                <w:szCs w:val="24"/>
                <w:lang w:val="en-US"/>
              </w:rPr>
            </w:pPr>
            <w:r>
              <w:rPr>
                <w:szCs w:val="24"/>
                <w:lang w:val="en-US"/>
              </w:rPr>
              <w:t>Start: 2,5 ton/hour</w:t>
            </w:r>
          </w:p>
          <w:p w14:paraId="48E553B6" w14:textId="77777777" w:rsidR="00C72E22" w:rsidRDefault="00C72E22" w:rsidP="00854800">
            <w:pPr>
              <w:spacing w:line="276" w:lineRule="auto"/>
              <w:jc w:val="both"/>
              <w:rPr>
                <w:szCs w:val="24"/>
                <w:lang w:val="en-US"/>
              </w:rPr>
            </w:pPr>
            <w:r>
              <w:rPr>
                <w:szCs w:val="24"/>
                <w:lang w:val="en-US"/>
              </w:rPr>
              <w:t>End: 12,5 ton/hour</w:t>
            </w:r>
          </w:p>
        </w:tc>
        <w:tc>
          <w:tcPr>
            <w:tcW w:w="3021" w:type="dxa"/>
          </w:tcPr>
          <w:p w14:paraId="20C953C5" w14:textId="77777777" w:rsidR="00C72E22" w:rsidRDefault="00C72E22" w:rsidP="00854800">
            <w:pPr>
              <w:spacing w:line="276" w:lineRule="auto"/>
              <w:jc w:val="both"/>
              <w:rPr>
                <w:szCs w:val="24"/>
                <w:lang w:val="en-US"/>
              </w:rPr>
            </w:pPr>
            <w:r>
              <w:rPr>
                <w:szCs w:val="24"/>
                <w:lang w:val="en-US"/>
              </w:rPr>
              <w:t>Development of larger plant through innovation activities into improved thermal, chemical and mechanical solutions</w:t>
            </w:r>
          </w:p>
        </w:tc>
      </w:tr>
      <w:tr w:rsidR="00C72E22" w14:paraId="39476096" w14:textId="77777777" w:rsidTr="00854800">
        <w:tc>
          <w:tcPr>
            <w:tcW w:w="3020" w:type="dxa"/>
          </w:tcPr>
          <w:p w14:paraId="1013DF8B" w14:textId="77777777" w:rsidR="00C72E22" w:rsidRDefault="00C72E22" w:rsidP="00854800">
            <w:pPr>
              <w:spacing w:line="276" w:lineRule="auto"/>
              <w:jc w:val="both"/>
              <w:rPr>
                <w:szCs w:val="24"/>
                <w:lang w:val="en-US"/>
              </w:rPr>
            </w:pPr>
            <w:r>
              <w:rPr>
                <w:szCs w:val="24"/>
                <w:lang w:val="en-US"/>
              </w:rPr>
              <w:t>Efficiency</w:t>
            </w:r>
          </w:p>
        </w:tc>
        <w:tc>
          <w:tcPr>
            <w:tcW w:w="3021" w:type="dxa"/>
          </w:tcPr>
          <w:p w14:paraId="6573990E" w14:textId="77777777" w:rsidR="00C72E22" w:rsidRDefault="00C72E22" w:rsidP="00854800">
            <w:pPr>
              <w:spacing w:line="276" w:lineRule="auto"/>
              <w:jc w:val="both"/>
              <w:rPr>
                <w:szCs w:val="24"/>
                <w:lang w:val="en-US"/>
              </w:rPr>
            </w:pPr>
            <w:r>
              <w:rPr>
                <w:szCs w:val="24"/>
                <w:lang w:val="en-US"/>
              </w:rPr>
              <w:t>Start: 10,3 MWh/ton</w:t>
            </w:r>
          </w:p>
          <w:p w14:paraId="1EC3ABD1" w14:textId="77777777" w:rsidR="00C72E22" w:rsidRDefault="00C72E22" w:rsidP="00854800">
            <w:pPr>
              <w:spacing w:line="276" w:lineRule="auto"/>
              <w:jc w:val="both"/>
              <w:rPr>
                <w:szCs w:val="24"/>
                <w:lang w:val="en-US"/>
              </w:rPr>
            </w:pPr>
            <w:r>
              <w:rPr>
                <w:szCs w:val="24"/>
                <w:lang w:val="en-US"/>
              </w:rPr>
              <w:t>End: 9,5 MWh/ton</w:t>
            </w:r>
          </w:p>
        </w:tc>
        <w:tc>
          <w:tcPr>
            <w:tcW w:w="3021" w:type="dxa"/>
          </w:tcPr>
          <w:p w14:paraId="53A342D2" w14:textId="77777777" w:rsidR="00C72E22" w:rsidRDefault="00C72E22" w:rsidP="00854800">
            <w:pPr>
              <w:spacing w:line="276" w:lineRule="auto"/>
              <w:jc w:val="both"/>
              <w:rPr>
                <w:szCs w:val="24"/>
                <w:lang w:val="en-US"/>
              </w:rPr>
            </w:pPr>
            <w:r>
              <w:rPr>
                <w:szCs w:val="24"/>
                <w:lang w:val="en-US"/>
              </w:rPr>
              <w:t xml:space="preserve">Mainly driven by activities related to the electrolyzer. To a minor extent more efficient balance-of-plant </w:t>
            </w:r>
          </w:p>
        </w:tc>
      </w:tr>
      <w:tr w:rsidR="00C24BCD" w14:paraId="72322DB2" w14:textId="77777777" w:rsidTr="00854800">
        <w:tc>
          <w:tcPr>
            <w:tcW w:w="3020" w:type="dxa"/>
          </w:tcPr>
          <w:p w14:paraId="10AFCE67" w14:textId="363D1594" w:rsidR="00C24BCD" w:rsidRDefault="00F00B62" w:rsidP="00854800">
            <w:pPr>
              <w:spacing w:line="276" w:lineRule="auto"/>
              <w:jc w:val="both"/>
              <w:rPr>
                <w:szCs w:val="24"/>
                <w:lang w:val="en-US"/>
              </w:rPr>
            </w:pPr>
            <w:r>
              <w:rPr>
                <w:szCs w:val="24"/>
                <w:lang w:val="en-US"/>
              </w:rPr>
              <w:t>O</w:t>
            </w:r>
            <w:r w:rsidR="00C24BCD">
              <w:rPr>
                <w:szCs w:val="24"/>
                <w:lang w:val="en-US"/>
              </w:rPr>
              <w:t>peration</w:t>
            </w:r>
            <w:r>
              <w:rPr>
                <w:szCs w:val="24"/>
                <w:lang w:val="en-US"/>
              </w:rPr>
              <w:t xml:space="preserve"> range</w:t>
            </w:r>
          </w:p>
        </w:tc>
        <w:tc>
          <w:tcPr>
            <w:tcW w:w="3021" w:type="dxa"/>
          </w:tcPr>
          <w:p w14:paraId="18CBEA5B" w14:textId="77777777" w:rsidR="00C24BCD" w:rsidRDefault="00C24BCD" w:rsidP="00854800">
            <w:pPr>
              <w:spacing w:line="276" w:lineRule="auto"/>
              <w:jc w:val="both"/>
              <w:rPr>
                <w:szCs w:val="24"/>
                <w:lang w:val="en-US"/>
              </w:rPr>
            </w:pPr>
            <w:r>
              <w:rPr>
                <w:szCs w:val="24"/>
                <w:lang w:val="en-US"/>
              </w:rPr>
              <w:t xml:space="preserve">Start: </w:t>
            </w:r>
            <w:r w:rsidR="00F00B62">
              <w:rPr>
                <w:szCs w:val="24"/>
                <w:lang w:val="en-US"/>
              </w:rPr>
              <w:t>20 – 100% load</w:t>
            </w:r>
          </w:p>
          <w:p w14:paraId="438E07F4" w14:textId="2A7E6DC2" w:rsidR="00F00B62" w:rsidRDefault="00F00B62" w:rsidP="00854800">
            <w:pPr>
              <w:spacing w:line="276" w:lineRule="auto"/>
              <w:jc w:val="both"/>
              <w:rPr>
                <w:szCs w:val="24"/>
                <w:lang w:val="en-US"/>
              </w:rPr>
            </w:pPr>
            <w:r>
              <w:rPr>
                <w:szCs w:val="24"/>
                <w:lang w:val="en-US"/>
              </w:rPr>
              <w:t>End: 10 -100% load</w:t>
            </w:r>
          </w:p>
        </w:tc>
        <w:tc>
          <w:tcPr>
            <w:tcW w:w="3021" w:type="dxa"/>
          </w:tcPr>
          <w:p w14:paraId="3AD400DF" w14:textId="6071B1AB" w:rsidR="00C24BCD" w:rsidRDefault="00F00B62" w:rsidP="00854800">
            <w:pPr>
              <w:spacing w:line="276" w:lineRule="auto"/>
              <w:jc w:val="both"/>
              <w:rPr>
                <w:szCs w:val="24"/>
                <w:lang w:val="en-US"/>
              </w:rPr>
            </w:pPr>
            <w:r>
              <w:rPr>
                <w:szCs w:val="24"/>
                <w:lang w:val="en-US"/>
              </w:rPr>
              <w:t>Improvements in</w:t>
            </w:r>
            <w:r w:rsidR="00F71793">
              <w:rPr>
                <w:szCs w:val="24"/>
                <w:lang w:val="en-US"/>
              </w:rPr>
              <w:t xml:space="preserve"> system control strategy and c</w:t>
            </w:r>
            <w:r w:rsidR="000A3959">
              <w:rPr>
                <w:szCs w:val="24"/>
                <w:lang w:val="en-US"/>
              </w:rPr>
              <w:t>ritical c</w:t>
            </w:r>
            <w:r w:rsidR="00F71793">
              <w:rPr>
                <w:szCs w:val="24"/>
                <w:lang w:val="en-US"/>
              </w:rPr>
              <w:t>omponent</w:t>
            </w:r>
            <w:r w:rsidR="000A3959">
              <w:rPr>
                <w:szCs w:val="24"/>
                <w:lang w:val="en-US"/>
              </w:rPr>
              <w:t>s (valves, compressors)</w:t>
            </w:r>
          </w:p>
        </w:tc>
      </w:tr>
      <w:tr w:rsidR="00C72E22" w14:paraId="18337D63" w14:textId="77777777" w:rsidTr="00854800">
        <w:tc>
          <w:tcPr>
            <w:tcW w:w="3020" w:type="dxa"/>
          </w:tcPr>
          <w:p w14:paraId="02511C5C" w14:textId="77777777" w:rsidR="00C72E22" w:rsidRDefault="00C72E22" w:rsidP="00854800">
            <w:pPr>
              <w:spacing w:line="276" w:lineRule="auto"/>
              <w:jc w:val="both"/>
              <w:rPr>
                <w:szCs w:val="24"/>
                <w:lang w:val="en-US"/>
              </w:rPr>
            </w:pPr>
            <w:r>
              <w:rPr>
                <w:szCs w:val="24"/>
                <w:lang w:val="en-US"/>
              </w:rPr>
              <w:t>Total CAPEX</w:t>
            </w:r>
          </w:p>
        </w:tc>
        <w:tc>
          <w:tcPr>
            <w:tcW w:w="3021" w:type="dxa"/>
          </w:tcPr>
          <w:p w14:paraId="7CB99BEF" w14:textId="77777777" w:rsidR="00C72E22" w:rsidRDefault="00C72E22" w:rsidP="00854800">
            <w:pPr>
              <w:spacing w:line="276" w:lineRule="auto"/>
              <w:jc w:val="both"/>
              <w:rPr>
                <w:szCs w:val="24"/>
                <w:lang w:val="en-US"/>
              </w:rPr>
            </w:pPr>
            <w:r>
              <w:rPr>
                <w:szCs w:val="24"/>
                <w:lang w:val="en-US"/>
              </w:rPr>
              <w:t>Start: 10,5 M€/ton/hour</w:t>
            </w:r>
          </w:p>
          <w:p w14:paraId="77A00799" w14:textId="77777777" w:rsidR="00C72E22" w:rsidRDefault="00C72E22" w:rsidP="00854800">
            <w:pPr>
              <w:spacing w:line="276" w:lineRule="auto"/>
              <w:jc w:val="both"/>
              <w:rPr>
                <w:szCs w:val="24"/>
                <w:lang w:val="en-US"/>
              </w:rPr>
            </w:pPr>
            <w:r>
              <w:rPr>
                <w:szCs w:val="24"/>
                <w:lang w:val="en-US"/>
              </w:rPr>
              <w:t>End: 9,5 M€/ton/hour</w:t>
            </w:r>
          </w:p>
        </w:tc>
        <w:tc>
          <w:tcPr>
            <w:tcW w:w="3021" w:type="dxa"/>
          </w:tcPr>
          <w:p w14:paraId="51507F61" w14:textId="77777777" w:rsidR="00C72E22" w:rsidRDefault="00C72E22" w:rsidP="00854800">
            <w:pPr>
              <w:spacing w:line="276" w:lineRule="auto"/>
              <w:jc w:val="both"/>
              <w:rPr>
                <w:szCs w:val="24"/>
                <w:lang w:val="en-US"/>
              </w:rPr>
            </w:pPr>
            <w:r>
              <w:rPr>
                <w:szCs w:val="24"/>
                <w:lang w:val="en-US"/>
              </w:rPr>
              <w:t>This mainly relates to economies of scale</w:t>
            </w:r>
          </w:p>
        </w:tc>
      </w:tr>
    </w:tbl>
    <w:p w14:paraId="77A6B169" w14:textId="77777777" w:rsidR="005C1103" w:rsidRDefault="005C1103" w:rsidP="003F1CBD">
      <w:pPr>
        <w:spacing w:line="276" w:lineRule="auto"/>
        <w:jc w:val="both"/>
        <w:rPr>
          <w:szCs w:val="24"/>
          <w:lang w:val="en-US"/>
        </w:rPr>
      </w:pPr>
    </w:p>
    <w:p w14:paraId="4C2402E8" w14:textId="0D8EC02B" w:rsidR="005123D5" w:rsidRDefault="00E550C5" w:rsidP="003F1CBD">
      <w:pPr>
        <w:spacing w:line="276" w:lineRule="auto"/>
        <w:jc w:val="both"/>
        <w:rPr>
          <w:szCs w:val="24"/>
          <w:lang w:val="en-US"/>
        </w:rPr>
      </w:pPr>
      <w:r>
        <w:rPr>
          <w:szCs w:val="24"/>
          <w:lang w:val="en-US"/>
        </w:rPr>
        <w:t xml:space="preserve">Overall, these improvements will </w:t>
      </w:r>
      <w:r w:rsidR="002A25F0">
        <w:rPr>
          <w:szCs w:val="24"/>
          <w:lang w:val="en-US"/>
        </w:rPr>
        <w:t xml:space="preserve">reduce the production cost of </w:t>
      </w:r>
      <w:r w:rsidR="00854800">
        <w:rPr>
          <w:szCs w:val="24"/>
          <w:lang w:val="en-US"/>
        </w:rPr>
        <w:t>e-methanol</w:t>
      </w:r>
      <w:r w:rsidR="002A25F0">
        <w:rPr>
          <w:szCs w:val="24"/>
          <w:lang w:val="en-US"/>
        </w:rPr>
        <w:t xml:space="preserve"> by around 10% compared with 2022 and the same electricity cost and number of operating hours per year.</w:t>
      </w:r>
    </w:p>
    <w:p w14:paraId="42B085CD" w14:textId="77777777" w:rsidR="002A25F0" w:rsidRDefault="002A25F0" w:rsidP="003F1CBD">
      <w:pPr>
        <w:spacing w:line="276" w:lineRule="auto"/>
        <w:jc w:val="both"/>
        <w:rPr>
          <w:szCs w:val="24"/>
          <w:lang w:val="en-US"/>
        </w:rPr>
      </w:pPr>
    </w:p>
    <w:p w14:paraId="439F60F7" w14:textId="77777777" w:rsidR="005123D5" w:rsidRPr="00A32989" w:rsidRDefault="005123D5" w:rsidP="005123D5">
      <w:pPr>
        <w:pStyle w:val="ITAbsatzohneNr"/>
        <w:numPr>
          <w:ilvl w:val="0"/>
          <w:numId w:val="23"/>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Pr="00A56A86">
        <w:rPr>
          <w:color w:val="009193"/>
          <w:lang w:val="en-GB"/>
        </w:rPr>
        <w:t xml:space="preserve">escribe what is the current </w:t>
      </w:r>
      <w:r>
        <w:rPr>
          <w:color w:val="009193"/>
          <w:lang w:val="en-GB"/>
        </w:rPr>
        <w:t>s</w:t>
      </w:r>
      <w:r w:rsidRPr="00A56A86">
        <w:rPr>
          <w:color w:val="009193"/>
          <w:lang w:val="en-GB"/>
        </w:rPr>
        <w:t>tate</w:t>
      </w:r>
      <w:r>
        <w:rPr>
          <w:color w:val="009193"/>
          <w:lang w:val="en-GB"/>
        </w:rPr>
        <w:t xml:space="preserve"> </w:t>
      </w:r>
      <w:r w:rsidRPr="00A56A86">
        <w:rPr>
          <w:color w:val="009193"/>
          <w:lang w:val="en-GB"/>
        </w:rPr>
        <w:t>of</w:t>
      </w:r>
      <w:r>
        <w:rPr>
          <w:color w:val="009193"/>
          <w:lang w:val="en-GB"/>
        </w:rPr>
        <w:t xml:space="preserve"> the a</w:t>
      </w:r>
      <w:r w:rsidRPr="00A56A86">
        <w:rPr>
          <w:color w:val="009193"/>
          <w:lang w:val="en-GB"/>
        </w:rPr>
        <w:t xml:space="preserve">rt </w:t>
      </w:r>
      <w:r>
        <w:rPr>
          <w:color w:val="009193"/>
          <w:lang w:val="en-GB"/>
        </w:rPr>
        <w:t>as well as the</w:t>
      </w:r>
      <w:r w:rsidRPr="00A56A86">
        <w:rPr>
          <w:color w:val="009193"/>
          <w:lang w:val="en-GB"/>
        </w:rPr>
        <w:t xml:space="preserve"> relevant </w:t>
      </w:r>
      <w:r>
        <w:rPr>
          <w:color w:val="009193"/>
          <w:lang w:val="en-GB"/>
        </w:rPr>
        <w:t xml:space="preserve">technical </w:t>
      </w:r>
      <w:r w:rsidRPr="00A56A86">
        <w:rPr>
          <w:color w:val="009193"/>
          <w:lang w:val="en-GB"/>
        </w:rPr>
        <w:t>KPI</w:t>
      </w:r>
      <w:r>
        <w:rPr>
          <w:color w:val="009193"/>
          <w:lang w:val="en-GB"/>
        </w:rPr>
        <w:t>s (not costs-related)</w:t>
      </w:r>
    </w:p>
    <w:p w14:paraId="5457BF24" w14:textId="77777777" w:rsidR="005123D5" w:rsidRDefault="005123D5" w:rsidP="005123D5">
      <w:pPr>
        <w:pStyle w:val="ITAbsatzohneNr"/>
        <w:numPr>
          <w:ilvl w:val="0"/>
          <w:numId w:val="23"/>
        </w:numPr>
        <w:jc w:val="both"/>
        <w:rPr>
          <w:color w:val="009193"/>
          <w:lang w:val="en-GB"/>
        </w:rPr>
      </w:pPr>
      <w:r>
        <w:rPr>
          <w:color w:val="009193"/>
          <w:lang w:val="en-GB"/>
        </w:rPr>
        <w:t>For each WP, s</w:t>
      </w:r>
      <w:r w:rsidRPr="00632B47">
        <w:rPr>
          <w:color w:val="009193"/>
          <w:lang w:val="en-GB"/>
        </w:rPr>
        <w:t xml:space="preserve">pecify what </w:t>
      </w:r>
      <w:r>
        <w:rPr>
          <w:color w:val="009193"/>
          <w:lang w:val="en-GB"/>
        </w:rPr>
        <w:t>technical</w:t>
      </w:r>
      <w:r w:rsidRPr="00632B47">
        <w:rPr>
          <w:color w:val="009193"/>
          <w:lang w:val="en-GB"/>
        </w:rPr>
        <w:t xml:space="preserve"> obstacles </w:t>
      </w:r>
      <w:r>
        <w:rPr>
          <w:color w:val="009193"/>
          <w:lang w:val="en-GB"/>
        </w:rPr>
        <w:t xml:space="preserve">the sector </w:t>
      </w:r>
      <w:r w:rsidRPr="00632B47">
        <w:rPr>
          <w:color w:val="009193"/>
          <w:lang w:val="en-GB"/>
        </w:rPr>
        <w:t>encounter</w:t>
      </w:r>
      <w:r>
        <w:rPr>
          <w:color w:val="009193"/>
          <w:lang w:val="en-GB"/>
        </w:rPr>
        <w:t>s that prevent further improvements in the field (</w:t>
      </w:r>
      <w:r w:rsidRPr="00632B47">
        <w:rPr>
          <w:color w:val="009193"/>
          <w:lang w:val="en-GB"/>
        </w:rPr>
        <w:t>current limits of the state of the art</w:t>
      </w:r>
      <w:r>
        <w:rPr>
          <w:color w:val="009193"/>
          <w:lang w:val="en-GB"/>
        </w:rPr>
        <w:t>)</w:t>
      </w:r>
    </w:p>
    <w:p w14:paraId="454CB8FF" w14:textId="77777777" w:rsidR="005123D5" w:rsidRDefault="005123D5" w:rsidP="005123D5">
      <w:pPr>
        <w:pStyle w:val="ITAbsatzohneNr"/>
        <w:numPr>
          <w:ilvl w:val="0"/>
          <w:numId w:val="23"/>
        </w:numPr>
        <w:jc w:val="both"/>
        <w:rPr>
          <w:color w:val="009193"/>
          <w:lang w:val="en-GB"/>
        </w:rPr>
      </w:pPr>
      <w:r>
        <w:rPr>
          <w:color w:val="009193"/>
          <w:lang w:val="en-GB"/>
        </w:rPr>
        <w:t>For each WP, d</w:t>
      </w:r>
      <w:r w:rsidRPr="00760FCB">
        <w:rPr>
          <w:color w:val="009193"/>
          <w:lang w:val="en-GB"/>
        </w:rPr>
        <w:t xml:space="preserve">escribe in sufficient detail the </w:t>
      </w:r>
      <w:r>
        <w:rPr>
          <w:color w:val="009193"/>
          <w:lang w:val="en-GB"/>
        </w:rPr>
        <w:t xml:space="preserve">objectives / innovations </w:t>
      </w:r>
      <w:r w:rsidRPr="00760FCB">
        <w:rPr>
          <w:color w:val="009193"/>
          <w:lang w:val="en-GB"/>
        </w:rPr>
        <w:t xml:space="preserve">that the company </w:t>
      </w:r>
      <w:r>
        <w:rPr>
          <w:color w:val="009193"/>
          <w:lang w:val="en-GB"/>
        </w:rPr>
        <w:t>aims at in the</w:t>
      </w:r>
      <w:r w:rsidRPr="00760FCB">
        <w:rPr>
          <w:color w:val="009193"/>
          <w:lang w:val="en-GB"/>
        </w:rPr>
        <w:t xml:space="preserve"> IPCEI </w:t>
      </w:r>
      <w:r>
        <w:rPr>
          <w:color w:val="009193"/>
          <w:lang w:val="en-GB"/>
        </w:rPr>
        <w:t>with the associated technical KPIs (the “what?”)</w:t>
      </w:r>
    </w:p>
    <w:p w14:paraId="2B61DE36" w14:textId="77777777" w:rsidR="005123D5" w:rsidRDefault="005123D5" w:rsidP="005123D5">
      <w:pPr>
        <w:pStyle w:val="ITAbsatzohneNr"/>
        <w:numPr>
          <w:ilvl w:val="0"/>
          <w:numId w:val="23"/>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Pr>
          <w:color w:val="009193"/>
          <w:lang w:val="en-GB"/>
        </w:rPr>
        <w:t>objectives / innovations have never been met on the market so far (new to the world)</w:t>
      </w:r>
    </w:p>
    <w:p w14:paraId="649693B5" w14:textId="77777777" w:rsidR="005123D5" w:rsidRPr="00612C80" w:rsidRDefault="005123D5" w:rsidP="005123D5">
      <w:pPr>
        <w:pStyle w:val="ITAbsatzohneNr"/>
        <w:numPr>
          <w:ilvl w:val="0"/>
          <w:numId w:val="23"/>
        </w:numPr>
        <w:jc w:val="both"/>
        <w:rPr>
          <w:color w:val="009193"/>
          <w:lang w:val="en-GB"/>
        </w:rPr>
      </w:pPr>
      <w:r>
        <w:rPr>
          <w:color w:val="009193"/>
          <w:lang w:val="en-GB"/>
        </w:rPr>
        <w:t>For each WP,</w:t>
      </w:r>
      <w:r w:rsidRPr="00760FCB">
        <w:rPr>
          <w:color w:val="009193"/>
          <w:lang w:val="en-GB"/>
        </w:rPr>
        <w:t xml:space="preserve"> </w:t>
      </w:r>
      <w:r>
        <w:rPr>
          <w:color w:val="009193"/>
          <w:lang w:val="en-GB"/>
        </w:rPr>
        <w:t>d</w:t>
      </w:r>
      <w:r w:rsidRPr="00760FCB">
        <w:rPr>
          <w:color w:val="009193"/>
          <w:lang w:val="en-GB"/>
        </w:rPr>
        <w:t xml:space="preserve">escribe in sufficient detail what activities will </w:t>
      </w:r>
      <w:r>
        <w:rPr>
          <w:color w:val="009193"/>
          <w:lang w:val="en-GB"/>
        </w:rPr>
        <w:t>be carried out to reach the objectives (the</w:t>
      </w:r>
    </w:p>
    <w:p w14:paraId="7FAD7BA3" w14:textId="77777777" w:rsidR="005123D5" w:rsidRDefault="005123D5" w:rsidP="005123D5">
      <w:pPr>
        <w:pStyle w:val="ITAbsatzohneNr"/>
        <w:jc w:val="both"/>
        <w:rPr>
          <w:color w:val="4F6228" w:themeColor="accent3" w:themeShade="80"/>
          <w:lang w:val="en-GB"/>
        </w:rPr>
      </w:pPr>
    </w:p>
    <w:p w14:paraId="3D6D2A34" w14:textId="77777777" w:rsidR="005123D5" w:rsidRDefault="005123D5" w:rsidP="005123D5">
      <w:pPr>
        <w:pStyle w:val="ITAbsatzohneNr"/>
        <w:jc w:val="both"/>
        <w:rPr>
          <w:color w:val="4F6228" w:themeColor="accent3" w:themeShade="80"/>
          <w:lang w:val="en-GB"/>
        </w:rPr>
      </w:pPr>
    </w:p>
    <w:p w14:paraId="1FF8EED3" w14:textId="77777777" w:rsidR="005123D5" w:rsidRPr="00A32989" w:rsidRDefault="005123D5" w:rsidP="005123D5">
      <w:pPr>
        <w:pStyle w:val="ITAbsatzohneNr"/>
        <w:jc w:val="both"/>
        <w:rPr>
          <w:color w:val="4F6228" w:themeColor="accent3" w:themeShade="80"/>
          <w:lang w:val="en-GB"/>
        </w:rPr>
      </w:pPr>
    </w:p>
    <w:p w14:paraId="2BEED7A4" w14:textId="77777777" w:rsidR="005123D5" w:rsidRDefault="005123D5" w:rsidP="005123D5">
      <w:pPr>
        <w:pStyle w:val="ITAbsatzohneNr"/>
        <w:jc w:val="both"/>
        <w:rPr>
          <w:color w:val="009193"/>
          <w:lang w:val="en-GB"/>
        </w:rPr>
      </w:pPr>
      <w:r>
        <w:rPr>
          <w:color w:val="009193"/>
          <w:lang w:val="en-GB"/>
        </w:rPr>
        <w:t xml:space="preserve">It should be clear which WP includes the start and end of the FID phase. </w:t>
      </w:r>
    </w:p>
    <w:p w14:paraId="04D370E5" w14:textId="77777777" w:rsidR="005123D5" w:rsidRDefault="005123D5" w:rsidP="005123D5">
      <w:pPr>
        <w:pStyle w:val="ITAbsatzohneNr"/>
        <w:jc w:val="both"/>
        <w:rPr>
          <w:color w:val="009193"/>
          <w:lang w:val="en-GB"/>
        </w:rPr>
      </w:pPr>
    </w:p>
    <w:p w14:paraId="3E9EAB27" w14:textId="77777777" w:rsidR="005123D5" w:rsidRPr="00492ADB" w:rsidRDefault="005123D5" w:rsidP="005123D5">
      <w:pPr>
        <w:pStyle w:val="ITAbsatzohneNr"/>
        <w:jc w:val="both"/>
        <w:rPr>
          <w:b/>
          <w:color w:val="009193"/>
          <w:lang w:val="en-GB"/>
        </w:rPr>
      </w:pPr>
      <w:r>
        <w:rPr>
          <w:b/>
          <w:color w:val="009193"/>
          <w:lang w:val="en-GB"/>
        </w:rPr>
        <w:lastRenderedPageBreak/>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b/>
          <w:color w:val="009193"/>
          <w:lang w:val="en-GB"/>
        </w:rPr>
        <w:t xml:space="preserve"> with respect to the FID phase</w:t>
      </w:r>
      <w:r w:rsidRPr="00492ADB">
        <w:rPr>
          <w:b/>
          <w:color w:val="009193"/>
          <w:lang w:val="en-GB"/>
        </w:rPr>
        <w:t>:</w:t>
      </w:r>
    </w:p>
    <w:p w14:paraId="6818C637" w14:textId="77777777" w:rsidR="005123D5" w:rsidRDefault="005123D5" w:rsidP="005123D5">
      <w:pPr>
        <w:pStyle w:val="ITAbsatzohneNr"/>
        <w:numPr>
          <w:ilvl w:val="0"/>
          <w:numId w:val="21"/>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19791E06"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the objectives of the FID phase are (the “what?”), provide the start date and the end date</w:t>
      </w:r>
    </w:p>
    <w:p w14:paraId="56819130"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 (the “how?”)</w:t>
      </w:r>
    </w:p>
    <w:p w14:paraId="6707A0A6" w14:textId="77777777" w:rsidR="005123D5" w:rsidRPr="00607DD2" w:rsidRDefault="005123D5" w:rsidP="003F1CBD">
      <w:pPr>
        <w:spacing w:line="276" w:lineRule="auto"/>
        <w:jc w:val="both"/>
        <w:rPr>
          <w:szCs w:val="24"/>
          <w:lang w:val="en-GB"/>
        </w:rPr>
      </w:pPr>
    </w:p>
    <w:p w14:paraId="0B2303D3" w14:textId="77777777" w:rsidR="00EA0296" w:rsidRDefault="00EA0296" w:rsidP="003F1CBD">
      <w:pPr>
        <w:spacing w:line="276" w:lineRule="auto"/>
        <w:jc w:val="both"/>
        <w:rPr>
          <w:szCs w:val="24"/>
          <w:lang w:val="en-US"/>
        </w:rPr>
      </w:pPr>
    </w:p>
    <w:p w14:paraId="1EED44D2" w14:textId="77777777" w:rsidR="00612C80" w:rsidRDefault="00612C80" w:rsidP="00607DD2">
      <w:pPr>
        <w:pStyle w:val="ITAbsatzohneNr"/>
        <w:jc w:val="both"/>
        <w:rPr>
          <w:color w:val="4F6228" w:themeColor="accent3" w:themeShade="80"/>
          <w:lang w:val="en-GB"/>
        </w:rPr>
      </w:pPr>
    </w:p>
    <w:p w14:paraId="31EC51C7" w14:textId="77777777" w:rsidR="00612C80" w:rsidRPr="00607DD2" w:rsidRDefault="00612C80" w:rsidP="003F1CBD">
      <w:pPr>
        <w:spacing w:line="276" w:lineRule="auto"/>
        <w:jc w:val="both"/>
        <w:rPr>
          <w:szCs w:val="24"/>
          <w:lang w:val="en-GB"/>
        </w:rPr>
      </w:pPr>
    </w:p>
    <w:p w14:paraId="77E94FD7" w14:textId="0F032E9B" w:rsidR="00BD1A7F" w:rsidRDefault="00BD1A7F" w:rsidP="003F1CBD">
      <w:pPr>
        <w:spacing w:line="276" w:lineRule="auto"/>
        <w:jc w:val="both"/>
        <w:rPr>
          <w:szCs w:val="24"/>
          <w:lang w:val="en-US"/>
        </w:rPr>
      </w:pPr>
    </w:p>
    <w:p w14:paraId="1B230DB0" w14:textId="576E59E2" w:rsidR="005A226F" w:rsidRPr="005204D8" w:rsidRDefault="005A226F" w:rsidP="003F1CBD">
      <w:pPr>
        <w:spacing w:line="276" w:lineRule="auto"/>
        <w:jc w:val="both"/>
        <w:rPr>
          <w:b/>
          <w:bCs/>
          <w:szCs w:val="24"/>
          <w:lang w:val="en-US"/>
        </w:rPr>
      </w:pPr>
      <w:commentRangeStart w:id="72"/>
      <w:commentRangeStart w:id="73"/>
      <w:commentRangeStart w:id="74"/>
      <w:r w:rsidRPr="005204D8">
        <w:rPr>
          <w:b/>
          <w:bCs/>
          <w:szCs w:val="24"/>
          <w:lang w:val="en-US"/>
        </w:rPr>
        <w:t>Work package 1:</w:t>
      </w:r>
      <w:r w:rsidR="00803593" w:rsidRPr="005204D8">
        <w:rPr>
          <w:b/>
          <w:bCs/>
          <w:szCs w:val="24"/>
          <w:lang w:val="en-US"/>
        </w:rPr>
        <w:t xml:space="preserve"> </w:t>
      </w:r>
      <w:r w:rsidR="005204D8">
        <w:rPr>
          <w:b/>
          <w:bCs/>
          <w:szCs w:val="24"/>
          <w:lang w:val="en-US"/>
        </w:rPr>
        <w:t>Site planning and conceptual</w:t>
      </w:r>
      <w:r w:rsidR="00803593" w:rsidRPr="005204D8">
        <w:rPr>
          <w:b/>
          <w:bCs/>
          <w:szCs w:val="24"/>
          <w:lang w:val="en-US"/>
        </w:rPr>
        <w:t xml:space="preserve"> engineering</w:t>
      </w:r>
      <w:r w:rsidR="00552A40">
        <w:rPr>
          <w:b/>
          <w:bCs/>
          <w:szCs w:val="24"/>
          <w:lang w:val="en-US"/>
        </w:rPr>
        <w:t xml:space="preserve"> (M1-M</w:t>
      </w:r>
      <w:r w:rsidR="000F01F2">
        <w:rPr>
          <w:b/>
          <w:bCs/>
          <w:szCs w:val="24"/>
          <w:lang w:val="en-US"/>
        </w:rPr>
        <w:t>6</w:t>
      </w:r>
      <w:r w:rsidR="00552A40">
        <w:rPr>
          <w:b/>
          <w:bCs/>
          <w:szCs w:val="24"/>
          <w:lang w:val="en-US"/>
        </w:rPr>
        <w:t>)</w:t>
      </w:r>
    </w:p>
    <w:p w14:paraId="2CB69028" w14:textId="44210BE3" w:rsidR="00803593" w:rsidRDefault="00552A40" w:rsidP="003F1CBD">
      <w:pPr>
        <w:spacing w:line="276" w:lineRule="auto"/>
        <w:jc w:val="both"/>
        <w:rPr>
          <w:szCs w:val="24"/>
          <w:lang w:val="en-US"/>
        </w:rPr>
      </w:pPr>
      <w:r>
        <w:rPr>
          <w:szCs w:val="24"/>
          <w:lang w:val="en-US"/>
        </w:rPr>
        <w:t xml:space="preserve">This work package will </w:t>
      </w:r>
      <w:r w:rsidR="003360BF">
        <w:rPr>
          <w:szCs w:val="24"/>
          <w:lang w:val="en-US"/>
        </w:rPr>
        <w:t>d</w:t>
      </w:r>
      <w:r w:rsidR="008639EF">
        <w:rPr>
          <w:szCs w:val="24"/>
          <w:lang w:val="en-US"/>
        </w:rPr>
        <w:t>evelop</w:t>
      </w:r>
      <w:r w:rsidR="003360BF">
        <w:rPr>
          <w:szCs w:val="24"/>
          <w:lang w:val="en-US"/>
        </w:rPr>
        <w:t xml:space="preserve"> the</w:t>
      </w:r>
      <w:r w:rsidR="008639EF">
        <w:rPr>
          <w:szCs w:val="24"/>
          <w:lang w:val="en-US"/>
        </w:rPr>
        <w:t xml:space="preserve"> site plan including interfaces to </w:t>
      </w:r>
      <w:r w:rsidR="003360BF">
        <w:rPr>
          <w:szCs w:val="24"/>
          <w:lang w:val="en-US"/>
        </w:rPr>
        <w:t xml:space="preserve">the </w:t>
      </w:r>
      <w:r w:rsidR="008639EF">
        <w:rPr>
          <w:szCs w:val="24"/>
          <w:lang w:val="en-US"/>
        </w:rPr>
        <w:t xml:space="preserve">electricity grid, </w:t>
      </w:r>
      <w:r w:rsidR="003360BF">
        <w:rPr>
          <w:szCs w:val="24"/>
          <w:lang w:val="en-US"/>
        </w:rPr>
        <w:t xml:space="preserve">the </w:t>
      </w:r>
      <w:r w:rsidR="008639EF">
        <w:rPr>
          <w:szCs w:val="24"/>
          <w:lang w:val="en-US"/>
        </w:rPr>
        <w:t>district heating grid,</w:t>
      </w:r>
      <w:r w:rsidR="003360BF">
        <w:rPr>
          <w:szCs w:val="24"/>
          <w:lang w:val="en-US"/>
        </w:rPr>
        <w:t xml:space="preserve"> the</w:t>
      </w:r>
      <w:r w:rsidR="008639EF">
        <w:rPr>
          <w:szCs w:val="24"/>
          <w:lang w:val="en-US"/>
        </w:rPr>
        <w:t xml:space="preserve"> CO2 </w:t>
      </w:r>
      <w:r w:rsidR="00332CF6">
        <w:rPr>
          <w:szCs w:val="24"/>
          <w:lang w:val="en-US"/>
        </w:rPr>
        <w:t xml:space="preserve">supply and storage, fuel storage </w:t>
      </w:r>
      <w:r w:rsidR="00913045">
        <w:rPr>
          <w:szCs w:val="24"/>
          <w:lang w:val="en-US"/>
        </w:rPr>
        <w:t>and handling, waste water treatment.</w:t>
      </w:r>
    </w:p>
    <w:commentRangeEnd w:id="72"/>
    <w:p w14:paraId="12D70903" w14:textId="72940FD6" w:rsidR="00637F79" w:rsidRDefault="00D80D71" w:rsidP="003F1CBD">
      <w:pPr>
        <w:spacing w:line="276" w:lineRule="auto"/>
        <w:jc w:val="both"/>
        <w:rPr>
          <w:szCs w:val="24"/>
          <w:lang w:val="en-US"/>
        </w:rPr>
      </w:pPr>
      <w:r>
        <w:rPr>
          <w:rStyle w:val="CommentReference"/>
        </w:rPr>
        <w:commentReference w:id="72"/>
      </w:r>
      <w:commentRangeEnd w:id="73"/>
      <w:r w:rsidR="00040A2C">
        <w:rPr>
          <w:rStyle w:val="CommentReference"/>
        </w:rPr>
        <w:commentReference w:id="73"/>
      </w:r>
      <w:commentRangeEnd w:id="74"/>
      <w:r w:rsidR="004D5520">
        <w:rPr>
          <w:rStyle w:val="CommentReference"/>
        </w:rPr>
        <w:commentReference w:id="74"/>
      </w:r>
    </w:p>
    <w:p w14:paraId="1551FF01" w14:textId="29D5BA08" w:rsidR="00752722" w:rsidRDefault="00E079CE" w:rsidP="003F1CBD">
      <w:pPr>
        <w:spacing w:line="276" w:lineRule="auto"/>
        <w:jc w:val="both"/>
        <w:rPr>
          <w:szCs w:val="24"/>
          <w:lang w:val="en-US"/>
        </w:rPr>
      </w:pPr>
      <w:r>
        <w:rPr>
          <w:szCs w:val="24"/>
          <w:lang w:val="en-US"/>
        </w:rPr>
        <w:t xml:space="preserve">Innovation </w:t>
      </w:r>
      <w:r w:rsidR="00F02AAA">
        <w:rPr>
          <w:szCs w:val="24"/>
          <w:lang w:val="en-US"/>
        </w:rPr>
        <w:t xml:space="preserve">and development </w:t>
      </w:r>
      <w:r w:rsidR="006F3200">
        <w:rPr>
          <w:szCs w:val="24"/>
          <w:lang w:val="en-US"/>
        </w:rPr>
        <w:t xml:space="preserve">will be carried out </w:t>
      </w:r>
      <w:r w:rsidR="00996ADB">
        <w:rPr>
          <w:szCs w:val="24"/>
          <w:lang w:val="en-US"/>
        </w:rPr>
        <w:t>to improve efficiency, integrate with district heating, improve</w:t>
      </w:r>
      <w:r w:rsidR="001A74D7">
        <w:rPr>
          <w:szCs w:val="24"/>
          <w:lang w:val="en-US"/>
        </w:rPr>
        <w:t xml:space="preserve"> dynamic operation capability (grid balancing) and </w:t>
      </w:r>
      <w:r w:rsidR="00F321BD">
        <w:rPr>
          <w:szCs w:val="24"/>
          <w:lang w:val="en-US"/>
        </w:rPr>
        <w:t xml:space="preserve">secure scalability of the complete solution. </w:t>
      </w:r>
    </w:p>
    <w:p w14:paraId="074E9EF9" w14:textId="6E3576AB" w:rsidR="00752722" w:rsidRDefault="00752722" w:rsidP="003F1CBD">
      <w:pPr>
        <w:spacing w:line="276" w:lineRule="auto"/>
        <w:jc w:val="both"/>
        <w:rPr>
          <w:szCs w:val="24"/>
          <w:lang w:val="en-US"/>
        </w:rPr>
      </w:pPr>
    </w:p>
    <w:p w14:paraId="14167183" w14:textId="128E33CA" w:rsidR="00752722" w:rsidRDefault="00752722" w:rsidP="003F1CBD">
      <w:pPr>
        <w:spacing w:line="276" w:lineRule="auto"/>
        <w:jc w:val="both"/>
        <w:rPr>
          <w:szCs w:val="24"/>
          <w:lang w:val="en-US"/>
        </w:rPr>
      </w:pPr>
      <w:r>
        <w:rPr>
          <w:szCs w:val="24"/>
          <w:lang w:val="en-US"/>
        </w:rPr>
        <w:t>Efficiency improvements are tightly linked to the electrolyzer</w:t>
      </w:r>
      <w:r w:rsidR="00B27E31">
        <w:rPr>
          <w:szCs w:val="24"/>
          <w:lang w:val="en-US"/>
        </w:rPr>
        <w:t xml:space="preserve">. REintegrate will work closely with selected potential </w:t>
      </w:r>
      <w:r w:rsidR="0017174E">
        <w:rPr>
          <w:szCs w:val="24"/>
          <w:lang w:val="en-US"/>
        </w:rPr>
        <w:t xml:space="preserve">electrolyzer </w:t>
      </w:r>
      <w:r w:rsidR="00B27E31">
        <w:rPr>
          <w:szCs w:val="24"/>
          <w:lang w:val="en-US"/>
        </w:rPr>
        <w:t xml:space="preserve">suppliers to </w:t>
      </w:r>
      <w:r w:rsidR="00A81482">
        <w:rPr>
          <w:szCs w:val="24"/>
          <w:lang w:val="en-US"/>
        </w:rPr>
        <w:t>ensure the required improvement</w:t>
      </w:r>
      <w:r w:rsidR="0017174E">
        <w:rPr>
          <w:szCs w:val="24"/>
          <w:lang w:val="en-US"/>
        </w:rPr>
        <w:t xml:space="preserve"> is achieved</w:t>
      </w:r>
      <w:r w:rsidR="00A81482">
        <w:rPr>
          <w:szCs w:val="24"/>
          <w:lang w:val="en-US"/>
        </w:rPr>
        <w:t xml:space="preserve">. The balance-of-plant of the </w:t>
      </w:r>
      <w:r w:rsidR="00854800">
        <w:rPr>
          <w:szCs w:val="24"/>
          <w:lang w:val="en-US"/>
        </w:rPr>
        <w:t>e-methanol</w:t>
      </w:r>
      <w:r w:rsidR="00A81482">
        <w:rPr>
          <w:szCs w:val="24"/>
          <w:lang w:val="en-US"/>
        </w:rPr>
        <w:t xml:space="preserve"> synthesis plant will be improved through </w:t>
      </w:r>
      <w:r w:rsidR="001A3AD7">
        <w:rPr>
          <w:szCs w:val="24"/>
          <w:lang w:val="en-US"/>
        </w:rPr>
        <w:t xml:space="preserve">innovation into thermal heat integration of the processes, development of </w:t>
      </w:r>
      <w:r w:rsidR="00A733F6">
        <w:rPr>
          <w:szCs w:val="24"/>
          <w:lang w:val="en-US"/>
        </w:rPr>
        <w:t xml:space="preserve">a more advanced synthesis reactor </w:t>
      </w:r>
      <w:r w:rsidR="004A1AF7">
        <w:rPr>
          <w:szCs w:val="24"/>
          <w:lang w:val="en-US"/>
        </w:rPr>
        <w:t xml:space="preserve">to enable the required capacity increase and to </w:t>
      </w:r>
      <w:r w:rsidR="00FF1A15">
        <w:rPr>
          <w:szCs w:val="24"/>
          <w:lang w:val="en-US"/>
        </w:rPr>
        <w:t xml:space="preserve">improve conversion efficiency of CO2 and hydrogen to </w:t>
      </w:r>
      <w:r w:rsidR="00854800">
        <w:rPr>
          <w:szCs w:val="24"/>
          <w:lang w:val="en-US"/>
        </w:rPr>
        <w:t>e-methanol</w:t>
      </w:r>
      <w:r w:rsidR="00FF1A15">
        <w:rPr>
          <w:szCs w:val="24"/>
          <w:lang w:val="en-US"/>
        </w:rPr>
        <w:t>.</w:t>
      </w:r>
      <w:r w:rsidR="00FC3DCB">
        <w:rPr>
          <w:szCs w:val="24"/>
          <w:lang w:val="en-US"/>
        </w:rPr>
        <w:t xml:space="preserve"> A more efficient two-column distillation </w:t>
      </w:r>
      <w:r w:rsidR="00761389">
        <w:rPr>
          <w:szCs w:val="24"/>
          <w:lang w:val="en-US"/>
        </w:rPr>
        <w:t xml:space="preserve">system will be developed to reduce the heat demand </w:t>
      </w:r>
      <w:r w:rsidR="00171829">
        <w:rPr>
          <w:szCs w:val="24"/>
          <w:lang w:val="en-US"/>
        </w:rPr>
        <w:t>compared to the currently used design.</w:t>
      </w:r>
    </w:p>
    <w:p w14:paraId="21A3A126" w14:textId="0A307318" w:rsidR="00266D2C" w:rsidRDefault="00266D2C" w:rsidP="003F1CBD">
      <w:pPr>
        <w:spacing w:line="276" w:lineRule="auto"/>
        <w:jc w:val="both"/>
        <w:rPr>
          <w:szCs w:val="24"/>
          <w:lang w:val="en-US"/>
        </w:rPr>
      </w:pPr>
    </w:p>
    <w:p w14:paraId="7FBC2579" w14:textId="23B09BF4" w:rsidR="00266D2C" w:rsidRDefault="00266D2C" w:rsidP="003F1CBD">
      <w:pPr>
        <w:spacing w:line="276" w:lineRule="auto"/>
        <w:jc w:val="both"/>
        <w:rPr>
          <w:szCs w:val="24"/>
          <w:lang w:val="en-US"/>
        </w:rPr>
      </w:pPr>
      <w:r>
        <w:rPr>
          <w:szCs w:val="24"/>
          <w:lang w:val="en-US"/>
        </w:rPr>
        <w:t xml:space="preserve">Improvements in </w:t>
      </w:r>
      <w:r w:rsidR="00583EDE">
        <w:rPr>
          <w:szCs w:val="24"/>
          <w:lang w:val="en-US"/>
        </w:rPr>
        <w:t xml:space="preserve">dynamic operation capability is achieved through innovations in </w:t>
      </w:r>
      <w:r w:rsidR="0025493C">
        <w:rPr>
          <w:szCs w:val="24"/>
          <w:lang w:val="en-US"/>
        </w:rPr>
        <w:t>plant controls. REintegrate developed experience in this field through the pilot plant commissioned in 20</w:t>
      </w:r>
      <w:r w:rsidR="00495B3B">
        <w:rPr>
          <w:szCs w:val="24"/>
          <w:lang w:val="en-US"/>
        </w:rPr>
        <w:t xml:space="preserve">20 and further refined the control in the engineering phase of the </w:t>
      </w:r>
      <w:r w:rsidR="002A32A2">
        <w:rPr>
          <w:szCs w:val="24"/>
          <w:lang w:val="en-US"/>
        </w:rPr>
        <w:t xml:space="preserve">2,5 ton//hour plant that will start operation in 2022. </w:t>
      </w:r>
      <w:r w:rsidR="009873ED">
        <w:rPr>
          <w:szCs w:val="24"/>
          <w:lang w:val="en-US"/>
        </w:rPr>
        <w:t xml:space="preserve">In the proposed project REintegrate will </w:t>
      </w:r>
      <w:r w:rsidR="0051411B">
        <w:rPr>
          <w:szCs w:val="24"/>
          <w:lang w:val="en-US"/>
        </w:rPr>
        <w:t xml:space="preserve">include </w:t>
      </w:r>
      <w:r w:rsidR="003B75A8">
        <w:rPr>
          <w:szCs w:val="24"/>
          <w:lang w:val="en-US"/>
        </w:rPr>
        <w:t xml:space="preserve">novel design details to extend the operation range down to 10% </w:t>
      </w:r>
      <w:r w:rsidR="00567868">
        <w:rPr>
          <w:szCs w:val="24"/>
          <w:lang w:val="en-US"/>
        </w:rPr>
        <w:t xml:space="preserve">from currently 20% </w:t>
      </w:r>
      <w:r w:rsidR="003B75A8">
        <w:rPr>
          <w:szCs w:val="24"/>
          <w:lang w:val="en-US"/>
        </w:rPr>
        <w:t>of full load</w:t>
      </w:r>
      <w:r w:rsidR="00567868">
        <w:rPr>
          <w:szCs w:val="24"/>
          <w:lang w:val="en-US"/>
        </w:rPr>
        <w:t>.</w:t>
      </w:r>
      <w:r w:rsidR="00F4422C">
        <w:rPr>
          <w:szCs w:val="24"/>
          <w:lang w:val="en-US"/>
        </w:rPr>
        <w:t xml:space="preserve"> When the plant follow</w:t>
      </w:r>
      <w:r w:rsidR="006F1A30">
        <w:rPr>
          <w:szCs w:val="24"/>
          <w:lang w:val="en-US"/>
        </w:rPr>
        <w:t>s</w:t>
      </w:r>
      <w:r w:rsidR="00F4422C">
        <w:rPr>
          <w:szCs w:val="24"/>
          <w:lang w:val="en-US"/>
        </w:rPr>
        <w:t xml:space="preserve"> electricity production from renewable sources this will allow more operation hours during the year</w:t>
      </w:r>
      <w:r w:rsidR="006F1A30">
        <w:rPr>
          <w:szCs w:val="24"/>
          <w:lang w:val="en-US"/>
        </w:rPr>
        <w:t>.</w:t>
      </w:r>
    </w:p>
    <w:p w14:paraId="60334472" w14:textId="77777777" w:rsidR="00752722" w:rsidRDefault="00752722" w:rsidP="003F1CBD">
      <w:pPr>
        <w:spacing w:line="276" w:lineRule="auto"/>
        <w:jc w:val="both"/>
        <w:rPr>
          <w:szCs w:val="24"/>
          <w:lang w:val="en-US"/>
        </w:rPr>
      </w:pPr>
    </w:p>
    <w:p w14:paraId="35307429" w14:textId="05B086E2" w:rsidR="00637F79" w:rsidRDefault="004831AC" w:rsidP="003F1CBD">
      <w:pPr>
        <w:spacing w:line="276" w:lineRule="auto"/>
        <w:jc w:val="both"/>
        <w:rPr>
          <w:szCs w:val="24"/>
          <w:lang w:val="en-US"/>
        </w:rPr>
      </w:pPr>
      <w:r>
        <w:rPr>
          <w:szCs w:val="24"/>
          <w:lang w:val="en-US"/>
        </w:rPr>
        <w:t>C</w:t>
      </w:r>
      <w:r w:rsidR="00637F79">
        <w:rPr>
          <w:szCs w:val="24"/>
          <w:lang w:val="en-US"/>
        </w:rPr>
        <w:t xml:space="preserve">omplete </w:t>
      </w:r>
      <w:r w:rsidR="001226D5">
        <w:rPr>
          <w:szCs w:val="24"/>
          <w:lang w:val="en-US"/>
        </w:rPr>
        <w:t xml:space="preserve">overall </w:t>
      </w:r>
      <w:r w:rsidR="00637F79">
        <w:rPr>
          <w:szCs w:val="24"/>
          <w:lang w:val="en-US"/>
        </w:rPr>
        <w:t xml:space="preserve">facility </w:t>
      </w:r>
      <w:r>
        <w:rPr>
          <w:szCs w:val="24"/>
          <w:lang w:val="en-US"/>
        </w:rPr>
        <w:t xml:space="preserve">design calculations </w:t>
      </w:r>
      <w:r w:rsidR="00B02226">
        <w:rPr>
          <w:szCs w:val="24"/>
          <w:lang w:val="en-US"/>
        </w:rPr>
        <w:t xml:space="preserve">including all </w:t>
      </w:r>
      <w:r w:rsidR="000E11DB">
        <w:rPr>
          <w:szCs w:val="24"/>
          <w:lang w:val="en-US"/>
        </w:rPr>
        <w:t>production capacity numbers</w:t>
      </w:r>
      <w:r w:rsidR="00E079CE">
        <w:rPr>
          <w:szCs w:val="24"/>
          <w:lang w:val="en-US"/>
        </w:rPr>
        <w:t xml:space="preserve"> and front</w:t>
      </w:r>
      <w:r w:rsidR="0035194C">
        <w:rPr>
          <w:szCs w:val="24"/>
          <w:lang w:val="en-US"/>
        </w:rPr>
        <w:t>-</w:t>
      </w:r>
      <w:r w:rsidR="00E079CE">
        <w:rPr>
          <w:szCs w:val="24"/>
          <w:lang w:val="en-US"/>
        </w:rPr>
        <w:t>end engineering design.</w:t>
      </w:r>
      <w:r w:rsidR="00380521">
        <w:rPr>
          <w:szCs w:val="24"/>
          <w:lang w:val="en-US"/>
        </w:rPr>
        <w:t xml:space="preserve"> Finish conceptual 3D illustrations </w:t>
      </w:r>
      <w:r w:rsidR="009D7E25">
        <w:rPr>
          <w:szCs w:val="24"/>
          <w:lang w:val="en-US"/>
        </w:rPr>
        <w:t>to be used for the construction permit application.</w:t>
      </w:r>
      <w:r w:rsidR="0014015F">
        <w:rPr>
          <w:szCs w:val="24"/>
          <w:lang w:val="en-US"/>
        </w:rPr>
        <w:t xml:space="preserve"> Consolidation of </w:t>
      </w:r>
      <w:r w:rsidR="006149AD">
        <w:rPr>
          <w:szCs w:val="24"/>
          <w:lang w:val="en-US"/>
        </w:rPr>
        <w:t>CAPEX and OPEX budgets as well as the overall business case.</w:t>
      </w:r>
    </w:p>
    <w:p w14:paraId="1E1BCBB0" w14:textId="2B61F3AF" w:rsidR="00822AC4" w:rsidRDefault="00822AC4" w:rsidP="003F1CBD">
      <w:pPr>
        <w:spacing w:line="276" w:lineRule="auto"/>
        <w:jc w:val="both"/>
        <w:rPr>
          <w:szCs w:val="24"/>
          <w:lang w:val="en-US"/>
        </w:rPr>
      </w:pPr>
    </w:p>
    <w:p w14:paraId="2B307DD9" w14:textId="77777777" w:rsidR="00417AE8" w:rsidRDefault="0035194C" w:rsidP="003F1CBD">
      <w:pPr>
        <w:spacing w:line="276" w:lineRule="auto"/>
        <w:jc w:val="both"/>
        <w:rPr>
          <w:szCs w:val="24"/>
          <w:lang w:val="en-US"/>
        </w:rPr>
      </w:pPr>
      <w:r>
        <w:rPr>
          <w:szCs w:val="24"/>
          <w:lang w:val="en-US"/>
        </w:rPr>
        <w:t>Milestones:</w:t>
      </w:r>
      <w:r w:rsidR="009D7E25">
        <w:rPr>
          <w:szCs w:val="24"/>
          <w:lang w:val="en-US"/>
        </w:rPr>
        <w:t xml:space="preserve"> </w:t>
      </w:r>
    </w:p>
    <w:p w14:paraId="23D9D810" w14:textId="60BC19A3" w:rsidR="0035194C" w:rsidRDefault="009D7E25" w:rsidP="003F1CBD">
      <w:pPr>
        <w:spacing w:line="276" w:lineRule="auto"/>
        <w:jc w:val="both"/>
        <w:rPr>
          <w:szCs w:val="24"/>
          <w:lang w:val="en-US"/>
        </w:rPr>
      </w:pPr>
      <w:r>
        <w:rPr>
          <w:szCs w:val="24"/>
          <w:lang w:val="en-US"/>
        </w:rPr>
        <w:lastRenderedPageBreak/>
        <w:t>Site plan completed (M</w:t>
      </w:r>
      <w:r w:rsidR="00417AE8">
        <w:rPr>
          <w:szCs w:val="24"/>
          <w:lang w:val="en-US"/>
        </w:rPr>
        <w:t>3)</w:t>
      </w:r>
    </w:p>
    <w:p w14:paraId="1CD63501" w14:textId="6152B4A2" w:rsidR="00417AE8" w:rsidRDefault="00417AE8" w:rsidP="003F1CBD">
      <w:pPr>
        <w:spacing w:line="276" w:lineRule="auto"/>
        <w:jc w:val="both"/>
        <w:rPr>
          <w:szCs w:val="24"/>
          <w:lang w:val="en-US"/>
        </w:rPr>
      </w:pPr>
      <w:r>
        <w:rPr>
          <w:szCs w:val="24"/>
          <w:lang w:val="en-US"/>
        </w:rPr>
        <w:t>Conceptual engineering completed (M6)</w:t>
      </w:r>
    </w:p>
    <w:p w14:paraId="5844E22F" w14:textId="32145839" w:rsidR="00803593" w:rsidRDefault="00803593" w:rsidP="003F1CBD">
      <w:pPr>
        <w:spacing w:line="276" w:lineRule="auto"/>
        <w:jc w:val="both"/>
        <w:rPr>
          <w:szCs w:val="24"/>
          <w:lang w:val="en-US"/>
        </w:rPr>
      </w:pPr>
    </w:p>
    <w:p w14:paraId="518951C1" w14:textId="1C124B28" w:rsidR="00342D0D" w:rsidRDefault="00342D0D" w:rsidP="003F1CBD">
      <w:pPr>
        <w:spacing w:line="276" w:lineRule="auto"/>
        <w:jc w:val="both"/>
        <w:rPr>
          <w:szCs w:val="24"/>
          <w:lang w:val="en-US"/>
        </w:rPr>
      </w:pPr>
    </w:p>
    <w:p w14:paraId="04DA028B" w14:textId="3AA04D23" w:rsidR="00342D0D" w:rsidRDefault="00342D0D" w:rsidP="003F1CBD">
      <w:pPr>
        <w:spacing w:line="276" w:lineRule="auto"/>
        <w:jc w:val="both"/>
        <w:rPr>
          <w:szCs w:val="24"/>
          <w:lang w:val="en-US"/>
        </w:rPr>
      </w:pPr>
    </w:p>
    <w:p w14:paraId="32BC0BDC" w14:textId="77777777" w:rsidR="00342D0D" w:rsidRDefault="00342D0D" w:rsidP="003F1CBD">
      <w:pPr>
        <w:spacing w:line="276" w:lineRule="auto"/>
        <w:jc w:val="both"/>
        <w:rPr>
          <w:szCs w:val="24"/>
          <w:lang w:val="en-US"/>
        </w:rPr>
      </w:pPr>
    </w:p>
    <w:p w14:paraId="2FBD7FD0" w14:textId="36E55EC1" w:rsidR="00803593" w:rsidRPr="005204D8" w:rsidRDefault="00803593" w:rsidP="003F1CBD">
      <w:pPr>
        <w:spacing w:line="276" w:lineRule="auto"/>
        <w:jc w:val="both"/>
        <w:rPr>
          <w:b/>
          <w:bCs/>
          <w:szCs w:val="24"/>
          <w:lang w:val="en-US"/>
        </w:rPr>
      </w:pPr>
      <w:r w:rsidRPr="005204D8">
        <w:rPr>
          <w:b/>
          <w:bCs/>
          <w:szCs w:val="24"/>
          <w:lang w:val="en-US"/>
        </w:rPr>
        <w:t>Work package 2: Permitting</w:t>
      </w:r>
      <w:r w:rsidR="000F01F2">
        <w:rPr>
          <w:b/>
          <w:bCs/>
          <w:szCs w:val="24"/>
          <w:lang w:val="en-US"/>
        </w:rPr>
        <w:t xml:space="preserve"> (M1-M18)</w:t>
      </w:r>
    </w:p>
    <w:p w14:paraId="144B9DEA" w14:textId="77777777" w:rsidR="006149AD" w:rsidRDefault="006149AD" w:rsidP="006149AD">
      <w:pPr>
        <w:spacing w:line="276" w:lineRule="auto"/>
        <w:jc w:val="both"/>
        <w:rPr>
          <w:szCs w:val="24"/>
          <w:lang w:val="en-US"/>
        </w:rPr>
      </w:pPr>
      <w:r>
        <w:rPr>
          <w:szCs w:val="24"/>
          <w:lang w:val="en-US"/>
        </w:rPr>
        <w:t>Preparation of all official documents required for the construction permit application and the VVM approval. Submission of the documents and dialog with the authorities during the processing of the applications.</w:t>
      </w:r>
    </w:p>
    <w:p w14:paraId="76C7CC00" w14:textId="77777777" w:rsidR="006149AD" w:rsidRDefault="006149AD" w:rsidP="003F1CBD">
      <w:pPr>
        <w:spacing w:line="276" w:lineRule="auto"/>
        <w:jc w:val="both"/>
        <w:rPr>
          <w:szCs w:val="24"/>
          <w:lang w:val="en-US"/>
        </w:rPr>
      </w:pPr>
    </w:p>
    <w:p w14:paraId="2CE469E3" w14:textId="7413118A" w:rsidR="009A0E60" w:rsidRDefault="009A0E60" w:rsidP="003F1CBD">
      <w:pPr>
        <w:spacing w:line="276" w:lineRule="auto"/>
        <w:jc w:val="both"/>
        <w:rPr>
          <w:szCs w:val="24"/>
          <w:lang w:val="en-US"/>
        </w:rPr>
      </w:pPr>
      <w:r>
        <w:rPr>
          <w:szCs w:val="24"/>
          <w:lang w:val="en-US"/>
        </w:rPr>
        <w:t xml:space="preserve">REintegrate </w:t>
      </w:r>
      <w:r w:rsidR="00FC25BE">
        <w:rPr>
          <w:szCs w:val="24"/>
          <w:lang w:val="en-US"/>
        </w:rPr>
        <w:t>has proposed work</w:t>
      </w:r>
      <w:r w:rsidR="006C7790">
        <w:rPr>
          <w:szCs w:val="24"/>
          <w:lang w:val="en-US"/>
        </w:rPr>
        <w:t xml:space="preserve"> package </w:t>
      </w:r>
      <w:r w:rsidR="008519EB">
        <w:rPr>
          <w:szCs w:val="24"/>
          <w:lang w:val="en-US"/>
        </w:rPr>
        <w:t>1 and 2</w:t>
      </w:r>
      <w:r w:rsidR="00FC25BE">
        <w:rPr>
          <w:szCs w:val="24"/>
          <w:lang w:val="en-US"/>
        </w:rPr>
        <w:t xml:space="preserve"> </w:t>
      </w:r>
      <w:r w:rsidR="00000D20">
        <w:rPr>
          <w:szCs w:val="24"/>
          <w:lang w:val="en-US"/>
        </w:rPr>
        <w:t xml:space="preserve">to the </w:t>
      </w:r>
      <w:r w:rsidR="00FC25BE">
        <w:rPr>
          <w:szCs w:val="24"/>
          <w:lang w:val="en-US"/>
        </w:rPr>
        <w:t>regional growth teams</w:t>
      </w:r>
      <w:r w:rsidR="00000D20">
        <w:rPr>
          <w:szCs w:val="24"/>
          <w:lang w:val="en-US"/>
        </w:rPr>
        <w:t xml:space="preserve"> in </w:t>
      </w:r>
      <w:r w:rsidR="009519B9">
        <w:rPr>
          <w:szCs w:val="24"/>
          <w:lang w:val="en-US"/>
        </w:rPr>
        <w:t xml:space="preserve">Region </w:t>
      </w:r>
      <w:r w:rsidR="00000D20">
        <w:rPr>
          <w:szCs w:val="24"/>
          <w:lang w:val="en-US"/>
        </w:rPr>
        <w:t>North</w:t>
      </w:r>
      <w:r w:rsidR="009519B9">
        <w:rPr>
          <w:szCs w:val="24"/>
          <w:lang w:val="en-US"/>
        </w:rPr>
        <w:t xml:space="preserve"> Denmark</w:t>
      </w:r>
      <w:r w:rsidR="00000D20">
        <w:rPr>
          <w:szCs w:val="24"/>
          <w:lang w:val="en-US"/>
        </w:rPr>
        <w:t xml:space="preserve"> as </w:t>
      </w:r>
      <w:r w:rsidR="008D6AA4">
        <w:rPr>
          <w:szCs w:val="24"/>
          <w:lang w:val="en-US"/>
        </w:rPr>
        <w:t xml:space="preserve">it is perfectly aligned with </w:t>
      </w:r>
      <w:r w:rsidR="00000D20">
        <w:rPr>
          <w:szCs w:val="24"/>
          <w:lang w:val="en-US"/>
        </w:rPr>
        <w:t xml:space="preserve">the focus of their work </w:t>
      </w:r>
      <w:r w:rsidR="008D6AA4">
        <w:rPr>
          <w:szCs w:val="24"/>
          <w:lang w:val="en-US"/>
        </w:rPr>
        <w:t>being</w:t>
      </w:r>
      <w:r w:rsidR="00000D20">
        <w:rPr>
          <w:szCs w:val="24"/>
          <w:lang w:val="en-US"/>
        </w:rPr>
        <w:t xml:space="preserve"> CCUS</w:t>
      </w:r>
      <w:r w:rsidR="000C7C6B">
        <w:rPr>
          <w:szCs w:val="24"/>
          <w:lang w:val="en-US"/>
        </w:rPr>
        <w:t xml:space="preserve"> (see </w:t>
      </w:r>
      <w:hyperlink r:id="rId12" w:history="1">
        <w:proofErr w:type="spellStart"/>
        <w:r w:rsidR="000C7C6B" w:rsidRPr="000C7C6B">
          <w:rPr>
            <w:rStyle w:val="Hyperlink"/>
            <w:lang w:val="en-US"/>
          </w:rPr>
          <w:t>Regionale</w:t>
        </w:r>
        <w:proofErr w:type="spellEnd"/>
        <w:r w:rsidR="000C7C6B" w:rsidRPr="000C7C6B">
          <w:rPr>
            <w:rStyle w:val="Hyperlink"/>
            <w:lang w:val="en-US"/>
          </w:rPr>
          <w:t xml:space="preserve"> </w:t>
        </w:r>
        <w:proofErr w:type="spellStart"/>
        <w:r w:rsidR="000C7C6B" w:rsidRPr="000C7C6B">
          <w:rPr>
            <w:rStyle w:val="Hyperlink"/>
            <w:lang w:val="en-US"/>
          </w:rPr>
          <w:t>vækstteams</w:t>
        </w:r>
        <w:proofErr w:type="spellEnd"/>
        <w:r w:rsidR="000C7C6B" w:rsidRPr="000C7C6B">
          <w:rPr>
            <w:rStyle w:val="Hyperlink"/>
            <w:lang w:val="en-US"/>
          </w:rPr>
          <w:t xml:space="preserve"> </w:t>
        </w:r>
        <w:proofErr w:type="spellStart"/>
        <w:r w:rsidR="000C7C6B" w:rsidRPr="000C7C6B">
          <w:rPr>
            <w:rStyle w:val="Hyperlink"/>
            <w:lang w:val="en-US"/>
          </w:rPr>
          <w:t>skal</w:t>
        </w:r>
        <w:proofErr w:type="spellEnd"/>
        <w:r w:rsidR="000C7C6B" w:rsidRPr="000C7C6B">
          <w:rPr>
            <w:rStyle w:val="Hyperlink"/>
            <w:lang w:val="en-US"/>
          </w:rPr>
          <w:t xml:space="preserve"> </w:t>
        </w:r>
        <w:proofErr w:type="spellStart"/>
        <w:r w:rsidR="000C7C6B" w:rsidRPr="000C7C6B">
          <w:rPr>
            <w:rStyle w:val="Hyperlink"/>
            <w:lang w:val="en-US"/>
          </w:rPr>
          <w:t>skabe</w:t>
        </w:r>
        <w:proofErr w:type="spellEnd"/>
        <w:r w:rsidR="000C7C6B" w:rsidRPr="000C7C6B">
          <w:rPr>
            <w:rStyle w:val="Hyperlink"/>
            <w:lang w:val="en-US"/>
          </w:rPr>
          <w:t xml:space="preserve"> </w:t>
        </w:r>
        <w:proofErr w:type="spellStart"/>
        <w:r w:rsidR="000C7C6B" w:rsidRPr="000C7C6B">
          <w:rPr>
            <w:rStyle w:val="Hyperlink"/>
            <w:lang w:val="en-US"/>
          </w:rPr>
          <w:t>vækst</w:t>
        </w:r>
        <w:proofErr w:type="spellEnd"/>
        <w:r w:rsidR="000C7C6B" w:rsidRPr="000C7C6B">
          <w:rPr>
            <w:rStyle w:val="Hyperlink"/>
            <w:lang w:val="en-US"/>
          </w:rPr>
          <w:t xml:space="preserve"> </w:t>
        </w:r>
        <w:proofErr w:type="spellStart"/>
        <w:r w:rsidR="000C7C6B" w:rsidRPr="000C7C6B">
          <w:rPr>
            <w:rStyle w:val="Hyperlink"/>
            <w:lang w:val="en-US"/>
          </w:rPr>
          <w:t>og</w:t>
        </w:r>
        <w:proofErr w:type="spellEnd"/>
        <w:r w:rsidR="000C7C6B" w:rsidRPr="000C7C6B">
          <w:rPr>
            <w:rStyle w:val="Hyperlink"/>
            <w:lang w:val="en-US"/>
          </w:rPr>
          <w:t xml:space="preserve"> </w:t>
        </w:r>
        <w:proofErr w:type="spellStart"/>
        <w:r w:rsidR="000C7C6B" w:rsidRPr="000C7C6B">
          <w:rPr>
            <w:rStyle w:val="Hyperlink"/>
            <w:lang w:val="en-US"/>
          </w:rPr>
          <w:t>arbejdspladser</w:t>
        </w:r>
        <w:proofErr w:type="spellEnd"/>
        <w:r w:rsidR="000C7C6B" w:rsidRPr="000C7C6B">
          <w:rPr>
            <w:rStyle w:val="Hyperlink"/>
            <w:lang w:val="en-US"/>
          </w:rPr>
          <w:t xml:space="preserve"> </w:t>
        </w:r>
        <w:proofErr w:type="spellStart"/>
        <w:r w:rsidR="000C7C6B" w:rsidRPr="000C7C6B">
          <w:rPr>
            <w:rStyle w:val="Hyperlink"/>
            <w:lang w:val="en-US"/>
          </w:rPr>
          <w:t>i</w:t>
        </w:r>
        <w:proofErr w:type="spellEnd"/>
        <w:r w:rsidR="000C7C6B" w:rsidRPr="000C7C6B">
          <w:rPr>
            <w:rStyle w:val="Hyperlink"/>
            <w:lang w:val="en-US"/>
          </w:rPr>
          <w:t xml:space="preserve"> hele </w:t>
        </w:r>
        <w:proofErr w:type="spellStart"/>
        <w:r w:rsidR="000C7C6B" w:rsidRPr="000C7C6B">
          <w:rPr>
            <w:rStyle w:val="Hyperlink"/>
            <w:lang w:val="en-US"/>
          </w:rPr>
          <w:t>Danmark</w:t>
        </w:r>
        <w:proofErr w:type="spellEnd"/>
        <w:r w:rsidR="000C7C6B" w:rsidRPr="000C7C6B">
          <w:rPr>
            <w:rStyle w:val="Hyperlink"/>
            <w:lang w:val="en-US"/>
          </w:rPr>
          <w:t xml:space="preserve"> (em.dk)</w:t>
        </w:r>
      </w:hyperlink>
      <w:r w:rsidR="006C7790" w:rsidRPr="006C7790">
        <w:rPr>
          <w:lang w:val="en-US"/>
        </w:rPr>
        <w:t>)</w:t>
      </w:r>
      <w:r w:rsidR="00494012">
        <w:rPr>
          <w:szCs w:val="24"/>
          <w:lang w:val="en-US"/>
        </w:rPr>
        <w:t xml:space="preserve">. If funding is granted to start the </w:t>
      </w:r>
      <w:r w:rsidR="0035194C">
        <w:rPr>
          <w:szCs w:val="24"/>
          <w:lang w:val="en-US"/>
        </w:rPr>
        <w:t>work,</w:t>
      </w:r>
      <w:r w:rsidR="00494012">
        <w:rPr>
          <w:szCs w:val="24"/>
          <w:lang w:val="en-US"/>
        </w:rPr>
        <w:t xml:space="preserve"> it will </w:t>
      </w:r>
      <w:r w:rsidR="005204D8">
        <w:rPr>
          <w:szCs w:val="24"/>
          <w:lang w:val="en-US"/>
        </w:rPr>
        <w:t xml:space="preserve">accelerate </w:t>
      </w:r>
      <w:r w:rsidR="000C6DC4">
        <w:rPr>
          <w:szCs w:val="24"/>
          <w:lang w:val="en-US"/>
        </w:rPr>
        <w:t xml:space="preserve">the timeline to </w:t>
      </w:r>
      <w:r w:rsidR="005204D8">
        <w:rPr>
          <w:szCs w:val="24"/>
          <w:lang w:val="en-US"/>
        </w:rPr>
        <w:t xml:space="preserve">production start. </w:t>
      </w:r>
    </w:p>
    <w:p w14:paraId="0B81A7DB" w14:textId="08114458" w:rsidR="0035194C" w:rsidRDefault="0035194C" w:rsidP="003F1CBD">
      <w:pPr>
        <w:spacing w:line="276" w:lineRule="auto"/>
        <w:jc w:val="both"/>
        <w:rPr>
          <w:szCs w:val="24"/>
          <w:lang w:val="en-US"/>
        </w:rPr>
      </w:pPr>
    </w:p>
    <w:p w14:paraId="1C0B0150" w14:textId="77777777" w:rsidR="0035194C" w:rsidRDefault="0035194C" w:rsidP="0035194C">
      <w:pPr>
        <w:spacing w:line="276" w:lineRule="auto"/>
        <w:jc w:val="both"/>
        <w:rPr>
          <w:szCs w:val="24"/>
          <w:lang w:val="en-US"/>
        </w:rPr>
      </w:pPr>
      <w:r>
        <w:rPr>
          <w:szCs w:val="24"/>
          <w:lang w:val="en-US"/>
        </w:rPr>
        <w:t>Milestones:</w:t>
      </w:r>
    </w:p>
    <w:p w14:paraId="1FB44079" w14:textId="1C2FB77E" w:rsidR="006149AD" w:rsidRDefault="006149AD" w:rsidP="006149AD">
      <w:pPr>
        <w:spacing w:line="276" w:lineRule="auto"/>
        <w:jc w:val="both"/>
        <w:rPr>
          <w:szCs w:val="24"/>
          <w:lang w:val="en-US"/>
        </w:rPr>
      </w:pPr>
      <w:r>
        <w:rPr>
          <w:szCs w:val="24"/>
          <w:lang w:val="en-US"/>
        </w:rPr>
        <w:t>VVM application submitted (M6)</w:t>
      </w:r>
    </w:p>
    <w:p w14:paraId="3C1D689F" w14:textId="77777777" w:rsidR="006149AD" w:rsidRDefault="006149AD" w:rsidP="006149AD">
      <w:pPr>
        <w:spacing w:line="276" w:lineRule="auto"/>
        <w:jc w:val="both"/>
        <w:rPr>
          <w:szCs w:val="24"/>
          <w:lang w:val="en-US"/>
        </w:rPr>
      </w:pPr>
      <w:r>
        <w:rPr>
          <w:szCs w:val="24"/>
          <w:lang w:val="en-US"/>
        </w:rPr>
        <w:t>VVM approved and construction permit obtained (M18)</w:t>
      </w:r>
    </w:p>
    <w:p w14:paraId="6D9F2A2C" w14:textId="77777777" w:rsidR="006149AD" w:rsidRDefault="006149AD" w:rsidP="006149AD">
      <w:pPr>
        <w:spacing w:line="276" w:lineRule="auto"/>
        <w:jc w:val="both"/>
        <w:rPr>
          <w:szCs w:val="24"/>
          <w:lang w:val="en-US"/>
        </w:rPr>
      </w:pPr>
    </w:p>
    <w:p w14:paraId="27CB7C38" w14:textId="4E204A27" w:rsidR="00913045" w:rsidRDefault="005204D8" w:rsidP="003F1CBD">
      <w:pPr>
        <w:spacing w:line="276" w:lineRule="auto"/>
        <w:jc w:val="both"/>
        <w:rPr>
          <w:b/>
          <w:bCs/>
          <w:szCs w:val="24"/>
          <w:lang w:val="en-US"/>
        </w:rPr>
      </w:pPr>
      <w:r w:rsidRPr="00E079CE">
        <w:rPr>
          <w:b/>
          <w:bCs/>
          <w:szCs w:val="24"/>
          <w:lang w:val="en-US"/>
        </w:rPr>
        <w:t xml:space="preserve">Work package 3: </w:t>
      </w:r>
      <w:r w:rsidR="00E079CE" w:rsidRPr="00E079CE">
        <w:rPr>
          <w:b/>
          <w:bCs/>
          <w:szCs w:val="24"/>
          <w:lang w:val="en-US"/>
        </w:rPr>
        <w:t>Detailed</w:t>
      </w:r>
      <w:r w:rsidRPr="00E079CE">
        <w:rPr>
          <w:b/>
          <w:bCs/>
          <w:szCs w:val="24"/>
          <w:lang w:val="en-US"/>
        </w:rPr>
        <w:t xml:space="preserve"> engineering</w:t>
      </w:r>
      <w:r w:rsidR="003119D5">
        <w:rPr>
          <w:b/>
          <w:bCs/>
          <w:szCs w:val="24"/>
          <w:lang w:val="en-US"/>
        </w:rPr>
        <w:t xml:space="preserve"> and procurement</w:t>
      </w:r>
      <w:r w:rsidR="00010604">
        <w:rPr>
          <w:b/>
          <w:bCs/>
          <w:szCs w:val="24"/>
          <w:lang w:val="en-US"/>
        </w:rPr>
        <w:t xml:space="preserve"> (M</w:t>
      </w:r>
      <w:r w:rsidR="00DD6F76">
        <w:rPr>
          <w:b/>
          <w:bCs/>
          <w:szCs w:val="24"/>
          <w:lang w:val="en-US"/>
        </w:rPr>
        <w:t>6-M18)</w:t>
      </w:r>
    </w:p>
    <w:p w14:paraId="5D9C85DD" w14:textId="14F98D29" w:rsidR="00E079CE" w:rsidRDefault="00A76EF2" w:rsidP="003F1CBD">
      <w:pPr>
        <w:spacing w:line="276" w:lineRule="auto"/>
        <w:jc w:val="both"/>
        <w:rPr>
          <w:szCs w:val="24"/>
          <w:lang w:val="en-US"/>
        </w:rPr>
      </w:pPr>
      <w:r>
        <w:rPr>
          <w:szCs w:val="24"/>
          <w:lang w:val="en-US"/>
        </w:rPr>
        <w:t xml:space="preserve">REintegrate will engage with a consulting engineering to </w:t>
      </w:r>
      <w:r w:rsidR="008B3924">
        <w:rPr>
          <w:szCs w:val="24"/>
          <w:lang w:val="en-US"/>
        </w:rPr>
        <w:t>c</w:t>
      </w:r>
      <w:r w:rsidR="00E079CE">
        <w:rPr>
          <w:szCs w:val="24"/>
          <w:lang w:val="en-US"/>
        </w:rPr>
        <w:t xml:space="preserve">omplete </w:t>
      </w:r>
      <w:r w:rsidR="004831AC">
        <w:rPr>
          <w:szCs w:val="24"/>
          <w:lang w:val="en-US"/>
        </w:rPr>
        <w:t xml:space="preserve">detailed </w:t>
      </w:r>
      <w:r w:rsidR="00710578">
        <w:rPr>
          <w:szCs w:val="24"/>
          <w:lang w:val="en-US"/>
        </w:rPr>
        <w:t xml:space="preserve">engineering </w:t>
      </w:r>
      <w:r w:rsidR="008B3924">
        <w:rPr>
          <w:szCs w:val="24"/>
          <w:lang w:val="en-US"/>
        </w:rPr>
        <w:t xml:space="preserve">of the Green CCU Hub Aalborg e-methanol facility </w:t>
      </w:r>
      <w:r w:rsidR="00710578">
        <w:rPr>
          <w:szCs w:val="24"/>
          <w:lang w:val="en-US"/>
        </w:rPr>
        <w:t>based on the innovations from work package 1</w:t>
      </w:r>
      <w:r w:rsidR="008B3924">
        <w:rPr>
          <w:szCs w:val="24"/>
          <w:lang w:val="en-US"/>
        </w:rPr>
        <w:t xml:space="preserve">. The work </w:t>
      </w:r>
      <w:r w:rsidR="00010604">
        <w:rPr>
          <w:szCs w:val="24"/>
          <w:lang w:val="en-US"/>
        </w:rPr>
        <w:t>will establish the complete technical foundation</w:t>
      </w:r>
      <w:r w:rsidR="00710578">
        <w:rPr>
          <w:szCs w:val="24"/>
          <w:lang w:val="en-US"/>
        </w:rPr>
        <w:t xml:space="preserve"> to produce the required tender documents </w:t>
      </w:r>
      <w:r w:rsidR="00AB07BF">
        <w:rPr>
          <w:szCs w:val="24"/>
          <w:lang w:val="en-US"/>
        </w:rPr>
        <w:t>for procurement and construction of the production plant.</w:t>
      </w:r>
      <w:r w:rsidR="00DE1050">
        <w:rPr>
          <w:szCs w:val="24"/>
          <w:lang w:val="en-US"/>
        </w:rPr>
        <w:t xml:space="preserve"> This includes complete bill of materials, </w:t>
      </w:r>
      <w:r w:rsidR="00A361A1">
        <w:rPr>
          <w:szCs w:val="24"/>
          <w:lang w:val="en-US"/>
        </w:rPr>
        <w:t>pipe design with required stress analyses, detailed design of reactors</w:t>
      </w:r>
      <w:r w:rsidR="00BF7EF9">
        <w:rPr>
          <w:szCs w:val="24"/>
          <w:lang w:val="en-US"/>
        </w:rPr>
        <w:t xml:space="preserve"> and separator vessels, the control </w:t>
      </w:r>
      <w:r w:rsidR="001E7874">
        <w:rPr>
          <w:szCs w:val="24"/>
          <w:lang w:val="en-US"/>
        </w:rPr>
        <w:t>system,</w:t>
      </w:r>
      <w:r w:rsidR="00BF7EF9">
        <w:rPr>
          <w:szCs w:val="24"/>
          <w:lang w:val="en-US"/>
        </w:rPr>
        <w:t xml:space="preserve"> and the final detailed 3D </w:t>
      </w:r>
      <w:r w:rsidR="001E7874">
        <w:rPr>
          <w:szCs w:val="24"/>
          <w:lang w:val="en-US"/>
        </w:rPr>
        <w:t>computer model.</w:t>
      </w:r>
    </w:p>
    <w:p w14:paraId="39166433" w14:textId="2B0ED91D" w:rsidR="00DD6F76" w:rsidRDefault="00DD6F76" w:rsidP="003F1CBD">
      <w:pPr>
        <w:spacing w:line="276" w:lineRule="auto"/>
        <w:jc w:val="both"/>
        <w:rPr>
          <w:szCs w:val="24"/>
          <w:lang w:val="en-US"/>
        </w:rPr>
      </w:pPr>
    </w:p>
    <w:p w14:paraId="73ABE62E" w14:textId="30F2CFE2" w:rsidR="00DD6F76" w:rsidRDefault="00591C03" w:rsidP="003F1CBD">
      <w:pPr>
        <w:spacing w:line="276" w:lineRule="auto"/>
        <w:jc w:val="both"/>
        <w:rPr>
          <w:szCs w:val="24"/>
          <w:lang w:val="en-US"/>
        </w:rPr>
      </w:pPr>
      <w:r>
        <w:rPr>
          <w:szCs w:val="24"/>
          <w:lang w:val="en-US"/>
        </w:rPr>
        <w:t xml:space="preserve">An open tender process will be held </w:t>
      </w:r>
      <w:r w:rsidR="00A91309">
        <w:rPr>
          <w:szCs w:val="24"/>
          <w:lang w:val="en-US"/>
        </w:rPr>
        <w:t xml:space="preserve">including dialog with potential suppliers, contract negotiations and </w:t>
      </w:r>
      <w:r w:rsidR="003119D5">
        <w:rPr>
          <w:szCs w:val="24"/>
          <w:lang w:val="en-US"/>
        </w:rPr>
        <w:t>signing of final supplier contracts.</w:t>
      </w:r>
    </w:p>
    <w:p w14:paraId="6E27BF87" w14:textId="05EB80A7" w:rsidR="000C6DC4" w:rsidRDefault="000C6DC4" w:rsidP="003F1CBD">
      <w:pPr>
        <w:spacing w:line="276" w:lineRule="auto"/>
        <w:jc w:val="both"/>
        <w:rPr>
          <w:szCs w:val="24"/>
          <w:lang w:val="en-US"/>
        </w:rPr>
      </w:pPr>
    </w:p>
    <w:p w14:paraId="5295CABD" w14:textId="1707D36D" w:rsidR="000C6DC4" w:rsidRDefault="000C6DC4" w:rsidP="000C6DC4">
      <w:pPr>
        <w:spacing w:line="276" w:lineRule="auto"/>
        <w:jc w:val="both"/>
        <w:rPr>
          <w:szCs w:val="24"/>
          <w:lang w:val="en-US"/>
        </w:rPr>
      </w:pPr>
      <w:r>
        <w:rPr>
          <w:szCs w:val="24"/>
          <w:lang w:val="en-US"/>
        </w:rPr>
        <w:t>Milestones:</w:t>
      </w:r>
    </w:p>
    <w:p w14:paraId="2246A7AF" w14:textId="1201F37D" w:rsidR="00A76EF2" w:rsidRDefault="005E68BF" w:rsidP="000C6DC4">
      <w:pPr>
        <w:spacing w:line="276" w:lineRule="auto"/>
        <w:jc w:val="both"/>
        <w:rPr>
          <w:szCs w:val="24"/>
          <w:lang w:val="en-US"/>
        </w:rPr>
      </w:pPr>
      <w:r>
        <w:rPr>
          <w:szCs w:val="24"/>
          <w:lang w:val="en-US"/>
        </w:rPr>
        <w:t>Detailed engineering completed (M1</w:t>
      </w:r>
      <w:r w:rsidR="009D3701">
        <w:rPr>
          <w:szCs w:val="24"/>
          <w:lang w:val="en-US"/>
        </w:rPr>
        <w:t>2</w:t>
      </w:r>
      <w:r>
        <w:rPr>
          <w:szCs w:val="24"/>
          <w:lang w:val="en-US"/>
        </w:rPr>
        <w:t>)</w:t>
      </w:r>
    </w:p>
    <w:p w14:paraId="6FE6C70B" w14:textId="74F53CBB" w:rsidR="009D3701" w:rsidRDefault="009D3701" w:rsidP="000C6DC4">
      <w:pPr>
        <w:spacing w:line="276" w:lineRule="auto"/>
        <w:jc w:val="both"/>
        <w:rPr>
          <w:szCs w:val="24"/>
          <w:lang w:val="en-US"/>
        </w:rPr>
      </w:pPr>
      <w:r>
        <w:rPr>
          <w:szCs w:val="24"/>
          <w:lang w:val="en-US"/>
        </w:rPr>
        <w:t>Complete tender material prepared (M15)</w:t>
      </w:r>
    </w:p>
    <w:p w14:paraId="3C6C2A23" w14:textId="310B7090" w:rsidR="005E68BF" w:rsidRDefault="00C857AD" w:rsidP="000C6DC4">
      <w:pPr>
        <w:spacing w:line="276" w:lineRule="auto"/>
        <w:jc w:val="both"/>
        <w:rPr>
          <w:szCs w:val="24"/>
          <w:lang w:val="en-US"/>
        </w:rPr>
      </w:pPr>
      <w:r>
        <w:rPr>
          <w:szCs w:val="24"/>
          <w:lang w:val="en-US"/>
        </w:rPr>
        <w:t xml:space="preserve">All major </w:t>
      </w:r>
      <w:r w:rsidR="00AA159E">
        <w:rPr>
          <w:szCs w:val="24"/>
          <w:lang w:val="en-US"/>
        </w:rPr>
        <w:t>subcontractor agreements signed (M18)</w:t>
      </w:r>
    </w:p>
    <w:p w14:paraId="6DB17F09" w14:textId="77777777" w:rsidR="00A76EF2" w:rsidRDefault="00A76EF2" w:rsidP="000C6DC4">
      <w:pPr>
        <w:spacing w:line="276" w:lineRule="auto"/>
        <w:jc w:val="both"/>
        <w:rPr>
          <w:szCs w:val="24"/>
          <w:lang w:val="en-US"/>
        </w:rPr>
      </w:pPr>
    </w:p>
    <w:p w14:paraId="258727AB" w14:textId="57FE14D4" w:rsidR="00AB07BF" w:rsidRPr="00AB07BF" w:rsidRDefault="00AB07BF" w:rsidP="003F1CBD">
      <w:pPr>
        <w:spacing w:line="276" w:lineRule="auto"/>
        <w:jc w:val="both"/>
        <w:rPr>
          <w:b/>
          <w:bCs/>
          <w:szCs w:val="24"/>
          <w:lang w:val="en-US"/>
        </w:rPr>
      </w:pPr>
      <w:r w:rsidRPr="00AB07BF">
        <w:rPr>
          <w:b/>
          <w:bCs/>
          <w:szCs w:val="24"/>
          <w:lang w:val="en-US"/>
        </w:rPr>
        <w:t>Work package 4: Construction and commissioning</w:t>
      </w:r>
      <w:r w:rsidR="00A858F7">
        <w:rPr>
          <w:b/>
          <w:bCs/>
          <w:szCs w:val="24"/>
          <w:lang w:val="en-US"/>
        </w:rPr>
        <w:t xml:space="preserve"> (M</w:t>
      </w:r>
      <w:r w:rsidR="00B1369B">
        <w:rPr>
          <w:b/>
          <w:bCs/>
          <w:szCs w:val="24"/>
          <w:lang w:val="en-US"/>
        </w:rPr>
        <w:t>12-M36)</w:t>
      </w:r>
    </w:p>
    <w:p w14:paraId="2F736ED2" w14:textId="1760479D" w:rsidR="00AB07BF" w:rsidRDefault="009D3701" w:rsidP="003F1CBD">
      <w:pPr>
        <w:spacing w:line="276" w:lineRule="auto"/>
        <w:jc w:val="both"/>
        <w:rPr>
          <w:szCs w:val="24"/>
          <w:lang w:val="en-US"/>
        </w:rPr>
      </w:pPr>
      <w:r>
        <w:rPr>
          <w:szCs w:val="24"/>
          <w:lang w:val="en-US"/>
        </w:rPr>
        <w:t xml:space="preserve">This work package </w:t>
      </w:r>
      <w:r w:rsidR="005371F9">
        <w:rPr>
          <w:szCs w:val="24"/>
          <w:lang w:val="en-US"/>
        </w:rPr>
        <w:t xml:space="preserve">is focused on the </w:t>
      </w:r>
      <w:r w:rsidR="001824AD">
        <w:rPr>
          <w:szCs w:val="24"/>
          <w:lang w:val="en-US"/>
        </w:rPr>
        <w:t xml:space="preserve">site civil </w:t>
      </w:r>
      <w:r w:rsidR="001E7874">
        <w:rPr>
          <w:szCs w:val="24"/>
          <w:lang w:val="en-US"/>
        </w:rPr>
        <w:t xml:space="preserve">and electrical </w:t>
      </w:r>
      <w:r w:rsidR="001824AD">
        <w:rPr>
          <w:szCs w:val="24"/>
          <w:lang w:val="en-US"/>
        </w:rPr>
        <w:t>work required for site preparation</w:t>
      </w:r>
      <w:r w:rsidR="00BB0310">
        <w:rPr>
          <w:szCs w:val="24"/>
          <w:lang w:val="en-US"/>
        </w:rPr>
        <w:t xml:space="preserve">, preparation of electrical installations towards the transmission grid, required installations for the connection to the district heating grid, </w:t>
      </w:r>
      <w:r w:rsidR="0043388D">
        <w:rPr>
          <w:szCs w:val="24"/>
          <w:lang w:val="en-US"/>
        </w:rPr>
        <w:t>construction of fuel storage and handling infrastructure</w:t>
      </w:r>
      <w:r w:rsidR="006F7B25">
        <w:rPr>
          <w:szCs w:val="24"/>
          <w:lang w:val="en-US"/>
        </w:rPr>
        <w:t>, construction of CO2 handling and storage infrastructure.</w:t>
      </w:r>
    </w:p>
    <w:p w14:paraId="17EBE976" w14:textId="50680DF0" w:rsidR="006F7B25" w:rsidRDefault="006F7B25" w:rsidP="003F1CBD">
      <w:pPr>
        <w:spacing w:line="276" w:lineRule="auto"/>
        <w:jc w:val="both"/>
        <w:rPr>
          <w:szCs w:val="24"/>
          <w:lang w:val="en-US"/>
        </w:rPr>
      </w:pPr>
    </w:p>
    <w:p w14:paraId="42EB8143" w14:textId="74658EB1" w:rsidR="006F7B25" w:rsidRDefault="00002526" w:rsidP="003F1CBD">
      <w:pPr>
        <w:spacing w:line="276" w:lineRule="auto"/>
        <w:jc w:val="both"/>
        <w:rPr>
          <w:szCs w:val="24"/>
          <w:lang w:val="en-US"/>
        </w:rPr>
      </w:pPr>
      <w:r>
        <w:rPr>
          <w:szCs w:val="24"/>
          <w:lang w:val="en-US"/>
        </w:rPr>
        <w:t xml:space="preserve">Factory prefabrication of the complete </w:t>
      </w:r>
      <w:r w:rsidR="00854800">
        <w:rPr>
          <w:szCs w:val="24"/>
          <w:lang w:val="en-US"/>
        </w:rPr>
        <w:t>e-methanol</w:t>
      </w:r>
      <w:r>
        <w:rPr>
          <w:szCs w:val="24"/>
          <w:lang w:val="en-US"/>
        </w:rPr>
        <w:t xml:space="preserve"> synthesis plant will be carried out </w:t>
      </w:r>
      <w:r w:rsidR="005C1C71">
        <w:rPr>
          <w:szCs w:val="24"/>
          <w:lang w:val="en-US"/>
        </w:rPr>
        <w:t xml:space="preserve">by subcontractors </w:t>
      </w:r>
      <w:r>
        <w:rPr>
          <w:szCs w:val="24"/>
          <w:lang w:val="en-US"/>
        </w:rPr>
        <w:t>closely monitored by the REintegrate project manager</w:t>
      </w:r>
      <w:r w:rsidR="00DB4D1A">
        <w:rPr>
          <w:szCs w:val="24"/>
          <w:lang w:val="en-US"/>
        </w:rPr>
        <w:t xml:space="preserve"> and engineering team</w:t>
      </w:r>
      <w:r>
        <w:rPr>
          <w:szCs w:val="24"/>
          <w:lang w:val="en-US"/>
        </w:rPr>
        <w:t xml:space="preserve">. The </w:t>
      </w:r>
      <w:r w:rsidR="00DB4D1A">
        <w:rPr>
          <w:szCs w:val="24"/>
          <w:lang w:val="en-US"/>
        </w:rPr>
        <w:t xml:space="preserve">procurement and/or </w:t>
      </w:r>
      <w:r w:rsidR="009130E2">
        <w:rPr>
          <w:szCs w:val="24"/>
          <w:lang w:val="en-US"/>
        </w:rPr>
        <w:t xml:space="preserve">production of long lead items including the </w:t>
      </w:r>
      <w:r>
        <w:rPr>
          <w:szCs w:val="24"/>
          <w:lang w:val="en-US"/>
        </w:rPr>
        <w:t xml:space="preserve">electrolyzer </w:t>
      </w:r>
      <w:r w:rsidR="009130E2">
        <w:rPr>
          <w:szCs w:val="24"/>
          <w:lang w:val="en-US"/>
        </w:rPr>
        <w:t xml:space="preserve">will be initiated in due time to meet the </w:t>
      </w:r>
      <w:r w:rsidR="00A858F7">
        <w:rPr>
          <w:szCs w:val="24"/>
          <w:lang w:val="en-US"/>
        </w:rPr>
        <w:t>deadline for site installation</w:t>
      </w:r>
      <w:r w:rsidR="00B1369B">
        <w:rPr>
          <w:szCs w:val="24"/>
          <w:lang w:val="en-US"/>
        </w:rPr>
        <w:t>.</w:t>
      </w:r>
    </w:p>
    <w:p w14:paraId="598B5516" w14:textId="514C0602" w:rsidR="00B1369B" w:rsidRDefault="00B1369B" w:rsidP="003F1CBD">
      <w:pPr>
        <w:spacing w:line="276" w:lineRule="auto"/>
        <w:jc w:val="both"/>
        <w:rPr>
          <w:szCs w:val="24"/>
          <w:lang w:val="en-US"/>
        </w:rPr>
      </w:pPr>
    </w:p>
    <w:p w14:paraId="6C8F4C79" w14:textId="772012FC" w:rsidR="00B1369B" w:rsidRDefault="00B1369B" w:rsidP="003F1CBD">
      <w:pPr>
        <w:spacing w:line="276" w:lineRule="auto"/>
        <w:jc w:val="both"/>
        <w:rPr>
          <w:szCs w:val="24"/>
          <w:lang w:val="en-US"/>
        </w:rPr>
      </w:pPr>
      <w:r>
        <w:rPr>
          <w:szCs w:val="24"/>
          <w:lang w:val="en-US"/>
        </w:rPr>
        <w:t xml:space="preserve">Site installation of all equipment including the </w:t>
      </w:r>
      <w:r w:rsidR="00854800">
        <w:rPr>
          <w:szCs w:val="24"/>
          <w:lang w:val="en-US"/>
        </w:rPr>
        <w:t>e-methanol</w:t>
      </w:r>
      <w:r>
        <w:rPr>
          <w:szCs w:val="24"/>
          <w:lang w:val="en-US"/>
        </w:rPr>
        <w:t xml:space="preserve"> synthesis plant, the electrolyzer, </w:t>
      </w:r>
      <w:r w:rsidR="009A7671">
        <w:rPr>
          <w:szCs w:val="24"/>
          <w:lang w:val="en-US"/>
        </w:rPr>
        <w:t>final approval and line walk of the complete facility</w:t>
      </w:r>
      <w:r w:rsidR="00D5758A">
        <w:rPr>
          <w:szCs w:val="24"/>
          <w:lang w:val="en-US"/>
        </w:rPr>
        <w:t>. Commissioning of the entire plant and production ramp-up.</w:t>
      </w:r>
    </w:p>
    <w:p w14:paraId="323D2280" w14:textId="6E6150F4" w:rsidR="009D3701" w:rsidRDefault="009D3701" w:rsidP="003F1CBD">
      <w:pPr>
        <w:spacing w:line="276" w:lineRule="auto"/>
        <w:jc w:val="both"/>
        <w:rPr>
          <w:szCs w:val="24"/>
          <w:lang w:val="en-US"/>
        </w:rPr>
      </w:pPr>
    </w:p>
    <w:p w14:paraId="73AAAA40" w14:textId="42B67348" w:rsidR="000C6DC4" w:rsidRDefault="000C6DC4" w:rsidP="000C6DC4">
      <w:pPr>
        <w:spacing w:line="276" w:lineRule="auto"/>
        <w:jc w:val="both"/>
        <w:rPr>
          <w:szCs w:val="24"/>
          <w:lang w:val="en-US"/>
        </w:rPr>
      </w:pPr>
      <w:r>
        <w:rPr>
          <w:szCs w:val="24"/>
          <w:lang w:val="en-US"/>
        </w:rPr>
        <w:t>Milestones:</w:t>
      </w:r>
    </w:p>
    <w:p w14:paraId="6C715DBB" w14:textId="7C76EB9C" w:rsidR="00D5758A" w:rsidRDefault="00232DB2" w:rsidP="000C6DC4">
      <w:pPr>
        <w:spacing w:line="276" w:lineRule="auto"/>
        <w:jc w:val="both"/>
        <w:rPr>
          <w:szCs w:val="24"/>
          <w:lang w:val="en-US"/>
        </w:rPr>
      </w:pPr>
      <w:r>
        <w:rPr>
          <w:szCs w:val="24"/>
          <w:lang w:val="en-US"/>
        </w:rPr>
        <w:t>Site preparations completed (M24)</w:t>
      </w:r>
    </w:p>
    <w:p w14:paraId="7939AECA" w14:textId="7FC0B107" w:rsidR="00232DB2" w:rsidRDefault="00232DB2" w:rsidP="000C6DC4">
      <w:pPr>
        <w:spacing w:line="276" w:lineRule="auto"/>
        <w:jc w:val="both"/>
        <w:rPr>
          <w:szCs w:val="24"/>
          <w:lang w:val="en-US"/>
        </w:rPr>
      </w:pPr>
      <w:r>
        <w:rPr>
          <w:szCs w:val="24"/>
          <w:lang w:val="en-US"/>
        </w:rPr>
        <w:t>Factory prefabrication completed (M</w:t>
      </w:r>
      <w:r w:rsidR="00F23B97">
        <w:rPr>
          <w:szCs w:val="24"/>
          <w:lang w:val="en-US"/>
        </w:rPr>
        <w:t>3</w:t>
      </w:r>
      <w:r w:rsidR="00087ED6">
        <w:rPr>
          <w:szCs w:val="24"/>
          <w:lang w:val="en-US"/>
        </w:rPr>
        <w:t>0</w:t>
      </w:r>
      <w:r w:rsidR="00F23B97">
        <w:rPr>
          <w:szCs w:val="24"/>
          <w:lang w:val="en-US"/>
        </w:rPr>
        <w:t>)</w:t>
      </w:r>
    </w:p>
    <w:p w14:paraId="1F3CFB50" w14:textId="51805AF7" w:rsidR="00F23B97" w:rsidRDefault="00F23B97" w:rsidP="000C6DC4">
      <w:pPr>
        <w:spacing w:line="276" w:lineRule="auto"/>
        <w:jc w:val="both"/>
        <w:rPr>
          <w:szCs w:val="24"/>
          <w:lang w:val="en-US"/>
        </w:rPr>
      </w:pPr>
      <w:r>
        <w:rPr>
          <w:szCs w:val="24"/>
          <w:lang w:val="en-US"/>
        </w:rPr>
        <w:t>Site</w:t>
      </w:r>
      <w:r w:rsidR="00087ED6">
        <w:rPr>
          <w:szCs w:val="24"/>
          <w:lang w:val="en-US"/>
        </w:rPr>
        <w:t xml:space="preserve"> installations completed (M34)</w:t>
      </w:r>
    </w:p>
    <w:p w14:paraId="442EA3F3" w14:textId="671DD67D" w:rsidR="00087ED6" w:rsidRDefault="00087ED6" w:rsidP="000C6DC4">
      <w:pPr>
        <w:spacing w:line="276" w:lineRule="auto"/>
        <w:jc w:val="both"/>
        <w:rPr>
          <w:szCs w:val="24"/>
          <w:lang w:val="en-US"/>
        </w:rPr>
      </w:pPr>
      <w:r>
        <w:rPr>
          <w:szCs w:val="24"/>
          <w:lang w:val="en-US"/>
        </w:rPr>
        <w:t>Production ramp-up completed (M36)</w:t>
      </w:r>
    </w:p>
    <w:p w14:paraId="26F081A7" w14:textId="77777777" w:rsidR="000C6DC4" w:rsidRDefault="000C6DC4" w:rsidP="003F1CBD">
      <w:pPr>
        <w:spacing w:line="276" w:lineRule="auto"/>
        <w:jc w:val="both"/>
        <w:rPr>
          <w:szCs w:val="24"/>
          <w:lang w:val="en-US"/>
        </w:rPr>
      </w:pPr>
    </w:p>
    <w:p w14:paraId="1985534B" w14:textId="2CE6CA79" w:rsidR="00AB07BF" w:rsidRPr="00AB07BF" w:rsidRDefault="00AB07BF" w:rsidP="003F1CBD">
      <w:pPr>
        <w:spacing w:line="276" w:lineRule="auto"/>
        <w:jc w:val="both"/>
        <w:rPr>
          <w:b/>
          <w:bCs/>
          <w:szCs w:val="24"/>
          <w:lang w:val="en-US"/>
        </w:rPr>
      </w:pPr>
      <w:r w:rsidRPr="00AB07BF">
        <w:rPr>
          <w:b/>
          <w:bCs/>
          <w:szCs w:val="24"/>
          <w:lang w:val="en-US"/>
        </w:rPr>
        <w:t>Work package 5: Operation</w:t>
      </w:r>
      <w:r w:rsidR="00F9480D">
        <w:rPr>
          <w:b/>
          <w:bCs/>
          <w:szCs w:val="24"/>
          <w:lang w:val="en-US"/>
        </w:rPr>
        <w:t xml:space="preserve"> (M36-M60)</w:t>
      </w:r>
    </w:p>
    <w:p w14:paraId="718C7C57" w14:textId="6B0C2520" w:rsidR="000C6DC4" w:rsidRPr="00087ED6" w:rsidRDefault="00087ED6" w:rsidP="003F1CBD">
      <w:pPr>
        <w:spacing w:line="276" w:lineRule="auto"/>
        <w:jc w:val="both"/>
        <w:rPr>
          <w:szCs w:val="24"/>
          <w:lang w:val="en-US"/>
        </w:rPr>
      </w:pPr>
      <w:r w:rsidRPr="00087ED6">
        <w:rPr>
          <w:szCs w:val="24"/>
          <w:lang w:val="en-US"/>
        </w:rPr>
        <w:t>This work package c</w:t>
      </w:r>
      <w:r>
        <w:rPr>
          <w:szCs w:val="24"/>
          <w:lang w:val="en-US"/>
        </w:rPr>
        <w:t xml:space="preserve">overs the first </w:t>
      </w:r>
      <w:r w:rsidR="00513EAE">
        <w:rPr>
          <w:szCs w:val="24"/>
          <w:lang w:val="en-US"/>
        </w:rPr>
        <w:t xml:space="preserve">2 </w:t>
      </w:r>
      <w:r>
        <w:rPr>
          <w:szCs w:val="24"/>
          <w:lang w:val="en-US"/>
        </w:rPr>
        <w:t xml:space="preserve">years of production </w:t>
      </w:r>
      <w:r w:rsidR="002E6CE5">
        <w:rPr>
          <w:szCs w:val="24"/>
          <w:lang w:val="en-US"/>
        </w:rPr>
        <w:t xml:space="preserve">with the required </w:t>
      </w:r>
      <w:r w:rsidR="003F114B">
        <w:rPr>
          <w:szCs w:val="24"/>
          <w:lang w:val="en-US"/>
        </w:rPr>
        <w:t xml:space="preserve">fine tuning of the production plant. This work also covers the </w:t>
      </w:r>
      <w:r w:rsidR="009F3778">
        <w:rPr>
          <w:szCs w:val="24"/>
          <w:lang w:val="en-US"/>
        </w:rPr>
        <w:t>first years of fuel supply to the early adopters of e-methanol and secures the required technical and financi</w:t>
      </w:r>
      <w:r w:rsidR="00F9480D">
        <w:rPr>
          <w:szCs w:val="24"/>
          <w:lang w:val="en-US"/>
        </w:rPr>
        <w:t>a</w:t>
      </w:r>
      <w:r w:rsidR="009F3778">
        <w:rPr>
          <w:szCs w:val="24"/>
          <w:lang w:val="en-US"/>
        </w:rPr>
        <w:t>l support</w:t>
      </w:r>
      <w:r w:rsidR="00F9480D">
        <w:rPr>
          <w:szCs w:val="24"/>
          <w:lang w:val="en-US"/>
        </w:rPr>
        <w:t xml:space="preserve"> to enable the end-use cases.</w:t>
      </w:r>
    </w:p>
    <w:p w14:paraId="278619B0" w14:textId="5E943BD1" w:rsidR="00087ED6" w:rsidRPr="00087ED6" w:rsidRDefault="00087ED6" w:rsidP="003F1CBD">
      <w:pPr>
        <w:spacing w:line="276" w:lineRule="auto"/>
        <w:jc w:val="both"/>
        <w:rPr>
          <w:b/>
          <w:bCs/>
          <w:szCs w:val="24"/>
          <w:lang w:val="en-US"/>
        </w:rPr>
      </w:pPr>
    </w:p>
    <w:p w14:paraId="58774371" w14:textId="77777777" w:rsidR="000C6DC4" w:rsidRDefault="000C6DC4" w:rsidP="000C6DC4">
      <w:pPr>
        <w:spacing w:line="276" w:lineRule="auto"/>
        <w:jc w:val="both"/>
        <w:rPr>
          <w:szCs w:val="24"/>
          <w:lang w:val="en-US"/>
        </w:rPr>
      </w:pPr>
      <w:r>
        <w:rPr>
          <w:szCs w:val="24"/>
          <w:lang w:val="en-US"/>
        </w:rPr>
        <w:t>Milestones:</w:t>
      </w:r>
    </w:p>
    <w:p w14:paraId="2F472C32" w14:textId="4736DA76" w:rsidR="000C6DC4" w:rsidRDefault="00F9480D" w:rsidP="003F1CBD">
      <w:pPr>
        <w:spacing w:line="276" w:lineRule="auto"/>
        <w:jc w:val="both"/>
        <w:rPr>
          <w:szCs w:val="24"/>
          <w:lang w:val="en-US"/>
        </w:rPr>
      </w:pPr>
      <w:r w:rsidRPr="00F9480D">
        <w:rPr>
          <w:szCs w:val="24"/>
          <w:lang w:val="en-US"/>
        </w:rPr>
        <w:t>First delivery of e-methanol to end-user (M36)</w:t>
      </w:r>
    </w:p>
    <w:p w14:paraId="1E67BFF4" w14:textId="1F78FE96" w:rsidR="00F9480D" w:rsidRPr="00F9480D" w:rsidRDefault="00F9480D" w:rsidP="003F1CBD">
      <w:pPr>
        <w:spacing w:line="276" w:lineRule="auto"/>
        <w:jc w:val="both"/>
        <w:rPr>
          <w:szCs w:val="24"/>
          <w:lang w:val="en-US"/>
        </w:rPr>
      </w:pPr>
      <w:r>
        <w:rPr>
          <w:szCs w:val="24"/>
          <w:lang w:val="en-US"/>
        </w:rPr>
        <w:t>End of financial support period (M60)</w:t>
      </w:r>
    </w:p>
    <w:p w14:paraId="637FD4D2" w14:textId="77777777" w:rsidR="000C6DC4" w:rsidRPr="00087ED6" w:rsidRDefault="000C6DC4" w:rsidP="003F1CBD">
      <w:pPr>
        <w:spacing w:line="276" w:lineRule="auto"/>
        <w:jc w:val="both"/>
        <w:rPr>
          <w:b/>
          <w:bCs/>
          <w:szCs w:val="24"/>
          <w:lang w:val="en-US"/>
        </w:rPr>
      </w:pPr>
    </w:p>
    <w:p w14:paraId="69EB3D5D" w14:textId="5F4910E4" w:rsidR="00AB07BF" w:rsidRPr="000C6DC4" w:rsidRDefault="00AB07BF" w:rsidP="003F1CBD">
      <w:pPr>
        <w:spacing w:line="276" w:lineRule="auto"/>
        <w:jc w:val="both"/>
        <w:rPr>
          <w:b/>
          <w:bCs/>
          <w:szCs w:val="24"/>
          <w:lang w:val="en-US"/>
        </w:rPr>
      </w:pPr>
      <w:r w:rsidRPr="000C6DC4">
        <w:rPr>
          <w:b/>
          <w:bCs/>
          <w:szCs w:val="24"/>
          <w:lang w:val="en-US"/>
        </w:rPr>
        <w:t>Work package 6: Management and dissemination</w:t>
      </w:r>
      <w:r w:rsidR="00DB11DA">
        <w:rPr>
          <w:b/>
          <w:bCs/>
          <w:szCs w:val="24"/>
          <w:lang w:val="en-US"/>
        </w:rPr>
        <w:t xml:space="preserve"> (M1-M60)</w:t>
      </w:r>
    </w:p>
    <w:p w14:paraId="262C95D6" w14:textId="531ECAB4" w:rsidR="00E079CE" w:rsidRDefault="00444758" w:rsidP="003F1CBD">
      <w:pPr>
        <w:spacing w:line="276" w:lineRule="auto"/>
        <w:jc w:val="both"/>
        <w:rPr>
          <w:szCs w:val="24"/>
          <w:lang w:val="en-US"/>
        </w:rPr>
      </w:pPr>
      <w:r>
        <w:rPr>
          <w:szCs w:val="24"/>
          <w:lang w:val="en-US"/>
        </w:rPr>
        <w:t xml:space="preserve">This work package concerns the </w:t>
      </w:r>
      <w:r w:rsidR="005955A0">
        <w:rPr>
          <w:szCs w:val="24"/>
          <w:lang w:val="en-US"/>
        </w:rPr>
        <w:t xml:space="preserve">project management activities including the financial and technical reporting towards the funding </w:t>
      </w:r>
      <w:r w:rsidR="00C621F2">
        <w:rPr>
          <w:szCs w:val="24"/>
          <w:lang w:val="en-US"/>
        </w:rPr>
        <w:t xml:space="preserve">body. </w:t>
      </w:r>
    </w:p>
    <w:p w14:paraId="5F533F59" w14:textId="17B20FA7" w:rsidR="00C621F2" w:rsidRDefault="00C621F2" w:rsidP="003F1CBD">
      <w:pPr>
        <w:spacing w:line="276" w:lineRule="auto"/>
        <w:jc w:val="both"/>
        <w:rPr>
          <w:szCs w:val="24"/>
          <w:lang w:val="en-US"/>
        </w:rPr>
      </w:pPr>
    </w:p>
    <w:p w14:paraId="250F36BD" w14:textId="23D3F59E" w:rsidR="00C621F2" w:rsidRDefault="00C621F2" w:rsidP="003F1CBD">
      <w:pPr>
        <w:spacing w:line="276" w:lineRule="auto"/>
        <w:jc w:val="both"/>
        <w:rPr>
          <w:szCs w:val="24"/>
          <w:lang w:val="en-US"/>
        </w:rPr>
      </w:pPr>
      <w:r>
        <w:rPr>
          <w:szCs w:val="24"/>
          <w:lang w:val="en-US"/>
        </w:rPr>
        <w:t xml:space="preserve">Dissemination activities will be carried out under this work package including </w:t>
      </w:r>
      <w:r w:rsidR="00E3620C">
        <w:rPr>
          <w:szCs w:val="24"/>
          <w:lang w:val="en-US"/>
        </w:rPr>
        <w:t xml:space="preserve">quarterly update of a dedicated project website hosted and managed by REintegrate. The website will communicate all </w:t>
      </w:r>
      <w:r w:rsidR="005426A1">
        <w:rPr>
          <w:szCs w:val="24"/>
          <w:lang w:val="en-US"/>
        </w:rPr>
        <w:t xml:space="preserve">non-confidential aspects of the project to ensure the obtained </w:t>
      </w:r>
      <w:r w:rsidR="00A77EFE">
        <w:rPr>
          <w:szCs w:val="24"/>
          <w:lang w:val="en-US"/>
        </w:rPr>
        <w:t>knowledge is made available to stakeholders across Europe.</w:t>
      </w:r>
    </w:p>
    <w:p w14:paraId="158271B0" w14:textId="485024C2" w:rsidR="00624ED3" w:rsidRDefault="00624ED3" w:rsidP="003F1CBD">
      <w:pPr>
        <w:spacing w:line="276" w:lineRule="auto"/>
        <w:jc w:val="both"/>
        <w:rPr>
          <w:szCs w:val="24"/>
          <w:lang w:val="en-US"/>
        </w:rPr>
      </w:pPr>
    </w:p>
    <w:p w14:paraId="01B63FC3" w14:textId="77777777" w:rsidR="00624ED3" w:rsidRDefault="00624ED3" w:rsidP="00624ED3">
      <w:pPr>
        <w:spacing w:line="276" w:lineRule="auto"/>
        <w:jc w:val="both"/>
        <w:rPr>
          <w:szCs w:val="24"/>
          <w:lang w:val="en-US"/>
        </w:rPr>
      </w:pPr>
      <w:r>
        <w:rPr>
          <w:szCs w:val="24"/>
          <w:lang w:val="en-US"/>
        </w:rPr>
        <w:t xml:space="preserve">REintegrate </w:t>
      </w:r>
      <w:commentRangeStart w:id="75"/>
      <w:r>
        <w:rPr>
          <w:szCs w:val="24"/>
          <w:lang w:val="en-US"/>
        </w:rPr>
        <w:t xml:space="preserve">will work with other stakeholders and networks to disseminate the project results to as broad an audience as possible. </w:t>
      </w:r>
      <w:proofErr w:type="spellStart"/>
      <w:r>
        <w:rPr>
          <w:szCs w:val="24"/>
          <w:lang w:val="en-US"/>
        </w:rPr>
        <w:t>GreenLab</w:t>
      </w:r>
      <w:proofErr w:type="spellEnd"/>
      <w:r>
        <w:rPr>
          <w:szCs w:val="24"/>
          <w:lang w:val="en-US"/>
        </w:rPr>
        <w:t xml:space="preserve"> is planning to establish an innovation and visitor center at their site in </w:t>
      </w:r>
      <w:proofErr w:type="spellStart"/>
      <w:r>
        <w:rPr>
          <w:szCs w:val="24"/>
          <w:lang w:val="en-US"/>
        </w:rPr>
        <w:t>GreenLab</w:t>
      </w:r>
      <w:proofErr w:type="spellEnd"/>
      <w:r>
        <w:rPr>
          <w:szCs w:val="24"/>
          <w:lang w:val="en-US"/>
        </w:rPr>
        <w:t xml:space="preserve"> Skive. A dedicated area in the building will be allocated to showcase recent photos and descriptions of the Green CCU Hub Aalborg plant. REintegrate will host interns from Aalborg University and other Danish universities to allow the students to get hands-on experience with all aspects of the </w:t>
      </w:r>
      <w:proofErr w:type="spellStart"/>
      <w:r>
        <w:rPr>
          <w:szCs w:val="24"/>
          <w:lang w:val="en-US"/>
        </w:rPr>
        <w:t>PtX</w:t>
      </w:r>
      <w:proofErr w:type="spellEnd"/>
      <w:r>
        <w:rPr>
          <w:szCs w:val="24"/>
          <w:lang w:val="en-US"/>
        </w:rPr>
        <w:t xml:space="preserve"> value chain.</w:t>
      </w:r>
      <w:commentRangeEnd w:id="75"/>
      <w:r>
        <w:rPr>
          <w:rStyle w:val="CommentReference"/>
        </w:rPr>
        <w:commentReference w:id="75"/>
      </w:r>
    </w:p>
    <w:p w14:paraId="47B8D96E" w14:textId="77777777" w:rsidR="00624ED3" w:rsidRDefault="00624ED3" w:rsidP="00624ED3">
      <w:pPr>
        <w:spacing w:line="276" w:lineRule="auto"/>
        <w:jc w:val="both"/>
        <w:rPr>
          <w:szCs w:val="24"/>
          <w:lang w:val="en-US"/>
        </w:rPr>
      </w:pPr>
    </w:p>
    <w:p w14:paraId="197A36A5" w14:textId="77777777" w:rsidR="00624ED3" w:rsidRPr="00607DD2" w:rsidRDefault="00624ED3" w:rsidP="00624ED3">
      <w:pPr>
        <w:spacing w:line="276" w:lineRule="auto"/>
        <w:jc w:val="both"/>
        <w:rPr>
          <w:szCs w:val="24"/>
          <w:lang w:val="en-US"/>
        </w:rPr>
      </w:pPr>
      <w:r w:rsidRPr="00607DD2">
        <w:rPr>
          <w:szCs w:val="24"/>
          <w:lang w:val="en-US"/>
        </w:rPr>
        <w:lastRenderedPageBreak/>
        <w:t>Re-integrate commits to undertake the following dissemination actions of non-IP protected results from the IPCEI on Hydrogen:</w:t>
      </w:r>
    </w:p>
    <w:p w14:paraId="008F0EB8"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conferences/workshops</w:t>
      </w:r>
    </w:p>
    <w:p w14:paraId="0B3453DB"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publications</w:t>
      </w:r>
    </w:p>
    <w:p w14:paraId="7181B613"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the participation in large European research projects (e.g. Horizon Europe)</w:t>
      </w:r>
    </w:p>
    <w:p w14:paraId="1832E11E"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R&amp;D collaborations with universities and public research organi</w:t>
      </w:r>
      <w:r>
        <w:rPr>
          <w:szCs w:val="24"/>
          <w:lang w:val="en-US"/>
        </w:rPr>
        <w:t>z</w:t>
      </w:r>
      <w:r w:rsidRPr="00607DD2">
        <w:rPr>
          <w:szCs w:val="24"/>
          <w:lang w:val="en-US"/>
        </w:rPr>
        <w:t xml:space="preserve">ations </w:t>
      </w:r>
    </w:p>
    <w:p w14:paraId="72F2EE7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actions in industry associations</w:t>
      </w:r>
    </w:p>
    <w:p w14:paraId="6CB3891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Promote/fund the completion of doctoral work in the field</w:t>
      </w:r>
    </w:p>
    <w:p w14:paraId="3E9F68B6"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Promote/fund the completion of </w:t>
      </w:r>
      <w:proofErr w:type="spellStart"/>
      <w:r w:rsidRPr="00607DD2">
        <w:rPr>
          <w:szCs w:val="24"/>
          <w:lang w:val="en-US"/>
        </w:rPr>
        <w:t>post doctoral</w:t>
      </w:r>
      <w:proofErr w:type="spellEnd"/>
      <w:r w:rsidRPr="00607DD2">
        <w:rPr>
          <w:szCs w:val="24"/>
          <w:lang w:val="en-US"/>
        </w:rPr>
        <w:t xml:space="preserve"> work in the field</w:t>
      </w:r>
    </w:p>
    <w:p w14:paraId="0480E5DD"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Set up/ Participate in courses &amp; training </w:t>
      </w:r>
    </w:p>
    <w:p w14:paraId="5FFEF74C"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Set up/Participate in apprenticeship programs</w:t>
      </w:r>
    </w:p>
    <w:p w14:paraId="459F0CAE" w14:textId="77777777" w:rsidR="00624ED3" w:rsidRDefault="00624ED3" w:rsidP="003F1CBD">
      <w:pPr>
        <w:spacing w:line="276" w:lineRule="auto"/>
        <w:jc w:val="both"/>
        <w:rPr>
          <w:szCs w:val="24"/>
          <w:lang w:val="en-US"/>
        </w:rPr>
      </w:pPr>
    </w:p>
    <w:p w14:paraId="61941335" w14:textId="08B1C906" w:rsidR="005C27E0" w:rsidRDefault="005C27E0" w:rsidP="003F1CBD">
      <w:pPr>
        <w:spacing w:line="276" w:lineRule="auto"/>
        <w:jc w:val="both"/>
        <w:rPr>
          <w:szCs w:val="24"/>
          <w:lang w:val="en-US"/>
        </w:rPr>
      </w:pPr>
    </w:p>
    <w:p w14:paraId="301CA70C" w14:textId="77777777" w:rsidR="00E079CE" w:rsidRPr="000C6DC4" w:rsidRDefault="00E079CE" w:rsidP="003F1CBD">
      <w:pPr>
        <w:spacing w:line="276" w:lineRule="auto"/>
        <w:jc w:val="both"/>
        <w:rPr>
          <w:b/>
          <w:bCs/>
          <w:szCs w:val="24"/>
          <w:lang w:val="en-US"/>
        </w:rPr>
      </w:pPr>
    </w:p>
    <w:p w14:paraId="3A146ACF" w14:textId="4AE9966C" w:rsidR="000C6DC4" w:rsidRDefault="000C6DC4" w:rsidP="000C6DC4">
      <w:pPr>
        <w:spacing w:line="276" w:lineRule="auto"/>
        <w:jc w:val="both"/>
        <w:rPr>
          <w:szCs w:val="24"/>
          <w:lang w:val="en-US"/>
        </w:rPr>
      </w:pPr>
      <w:r>
        <w:rPr>
          <w:szCs w:val="24"/>
          <w:lang w:val="en-US"/>
        </w:rPr>
        <w:t>Milestones:</w:t>
      </w:r>
    </w:p>
    <w:p w14:paraId="7E3C8845" w14:textId="26C9E006" w:rsidR="00DB11DA" w:rsidRDefault="00DB11DA" w:rsidP="000C6DC4">
      <w:pPr>
        <w:spacing w:line="276" w:lineRule="auto"/>
        <w:jc w:val="both"/>
        <w:rPr>
          <w:szCs w:val="24"/>
          <w:lang w:val="en-US"/>
        </w:rPr>
      </w:pPr>
      <w:r>
        <w:rPr>
          <w:szCs w:val="24"/>
          <w:lang w:val="en-US"/>
        </w:rPr>
        <w:t>Project website established (M3)</w:t>
      </w:r>
    </w:p>
    <w:p w14:paraId="29A40D5D" w14:textId="497BAB2E" w:rsidR="00DB11DA" w:rsidRDefault="00D41331" w:rsidP="000C6DC4">
      <w:pPr>
        <w:spacing w:line="276" w:lineRule="auto"/>
        <w:jc w:val="both"/>
        <w:rPr>
          <w:szCs w:val="24"/>
          <w:lang w:val="en-US"/>
        </w:rPr>
      </w:pPr>
      <w:r>
        <w:rPr>
          <w:szCs w:val="24"/>
          <w:lang w:val="en-US"/>
        </w:rPr>
        <w:t>Project communication plan developed (M6)</w:t>
      </w:r>
    </w:p>
    <w:p w14:paraId="2862EC3D" w14:textId="760DA28B" w:rsidR="00906BE0" w:rsidRDefault="00906BE0" w:rsidP="000C6DC4">
      <w:pPr>
        <w:spacing w:line="276" w:lineRule="auto"/>
        <w:jc w:val="both"/>
        <w:rPr>
          <w:szCs w:val="24"/>
          <w:lang w:val="en-US"/>
        </w:rPr>
      </w:pPr>
    </w:p>
    <w:p w14:paraId="64872A58" w14:textId="77777777" w:rsidR="00B1707C" w:rsidRPr="00B1707C" w:rsidRDefault="00B1707C" w:rsidP="00B1707C">
      <w:pPr>
        <w:spacing w:line="276" w:lineRule="auto"/>
        <w:jc w:val="both"/>
        <w:rPr>
          <w:i/>
          <w:iCs/>
          <w:szCs w:val="24"/>
        </w:rPr>
      </w:pPr>
      <w:r w:rsidRPr="00B1707C">
        <w:rPr>
          <w:i/>
          <w:iCs/>
          <w:szCs w:val="24"/>
        </w:rPr>
        <w:t xml:space="preserve">Der skal redegøres for, at projektet ikke vil blive gennemført i den ansøgte version – enten slet ikke eller i en betydeligt svækket version, hvis der ikke opnås støtte. Det skal anføres, hvorledes tilskud til det ansøgte projekt vil øge indsatsens omfang, udstrækning, tempo set i forhold til en situation, hvor der ikke opnås støtte. </w:t>
      </w:r>
    </w:p>
    <w:p w14:paraId="61215E76" w14:textId="77777777" w:rsidR="00B1707C" w:rsidRDefault="00B1707C" w:rsidP="007F547D">
      <w:pPr>
        <w:spacing w:line="276" w:lineRule="auto"/>
        <w:jc w:val="both"/>
        <w:rPr>
          <w:szCs w:val="24"/>
        </w:rPr>
      </w:pPr>
    </w:p>
    <w:p w14:paraId="73BD184D" w14:textId="44DFBCE1" w:rsidR="007F547D" w:rsidRPr="00357E73" w:rsidRDefault="00357E73" w:rsidP="007F547D">
      <w:pPr>
        <w:spacing w:line="276" w:lineRule="auto"/>
        <w:jc w:val="both"/>
        <w:rPr>
          <w:szCs w:val="24"/>
          <w:lang w:val="en-US"/>
        </w:rPr>
      </w:pPr>
      <w:commentRangeStart w:id="76"/>
      <w:r w:rsidRPr="00357E73">
        <w:rPr>
          <w:szCs w:val="24"/>
          <w:lang w:val="en-US"/>
        </w:rPr>
        <w:t>Without the</w:t>
      </w:r>
      <w:r w:rsidR="000057C4">
        <w:rPr>
          <w:szCs w:val="24"/>
          <w:lang w:val="en-US"/>
        </w:rPr>
        <w:t xml:space="preserve"> requested</w:t>
      </w:r>
      <w:r w:rsidRPr="00357E73">
        <w:rPr>
          <w:szCs w:val="24"/>
          <w:lang w:val="en-US"/>
        </w:rPr>
        <w:t xml:space="preserve"> financial </w:t>
      </w:r>
      <w:r w:rsidR="002A5DE0" w:rsidRPr="00357E73">
        <w:rPr>
          <w:szCs w:val="24"/>
          <w:lang w:val="en-US"/>
        </w:rPr>
        <w:t>support,</w:t>
      </w:r>
      <w:r w:rsidR="000057C4">
        <w:rPr>
          <w:szCs w:val="24"/>
          <w:lang w:val="en-US"/>
        </w:rPr>
        <w:t xml:space="preserve"> it is not economically viable to </w:t>
      </w:r>
      <w:r w:rsidR="00B1707C">
        <w:rPr>
          <w:szCs w:val="24"/>
          <w:lang w:val="en-US"/>
        </w:rPr>
        <w:t>establish</w:t>
      </w:r>
      <w:r w:rsidR="005A3D48">
        <w:rPr>
          <w:szCs w:val="24"/>
          <w:lang w:val="en-US"/>
        </w:rPr>
        <w:t xml:space="preserve"> the Green CCU Hub Aalborg. </w:t>
      </w:r>
      <w:r w:rsidR="00F44B1B">
        <w:rPr>
          <w:szCs w:val="24"/>
          <w:lang w:val="en-US"/>
        </w:rPr>
        <w:t>At this scale, t</w:t>
      </w:r>
      <w:r w:rsidR="005A3D48">
        <w:rPr>
          <w:szCs w:val="24"/>
          <w:lang w:val="en-US"/>
        </w:rPr>
        <w:t xml:space="preserve">he </w:t>
      </w:r>
      <w:r w:rsidR="00F44B1B">
        <w:rPr>
          <w:szCs w:val="24"/>
          <w:lang w:val="en-US"/>
        </w:rPr>
        <w:t xml:space="preserve">economic risk is too large </w:t>
      </w:r>
      <w:r w:rsidR="002426E4">
        <w:rPr>
          <w:szCs w:val="24"/>
          <w:lang w:val="en-US"/>
        </w:rPr>
        <w:t>for the project to be realized on commercial terms alone</w:t>
      </w:r>
      <w:commentRangeEnd w:id="76"/>
      <w:r w:rsidR="005123D5">
        <w:rPr>
          <w:rStyle w:val="CommentReference"/>
        </w:rPr>
        <w:commentReference w:id="76"/>
      </w:r>
      <w:r w:rsidR="002426E4">
        <w:rPr>
          <w:szCs w:val="24"/>
          <w:lang w:val="en-US"/>
        </w:rPr>
        <w:t xml:space="preserve">. </w:t>
      </w:r>
      <w:r w:rsidR="00802426">
        <w:rPr>
          <w:szCs w:val="24"/>
          <w:lang w:val="en-US"/>
        </w:rPr>
        <w:t>Although the participating end-users are ready to cover part of the</w:t>
      </w:r>
      <w:r w:rsidR="002A5DE0">
        <w:rPr>
          <w:szCs w:val="24"/>
          <w:lang w:val="en-US"/>
        </w:rPr>
        <w:t xml:space="preserve"> cost</w:t>
      </w:r>
      <w:r w:rsidR="00802426">
        <w:rPr>
          <w:szCs w:val="24"/>
          <w:lang w:val="en-US"/>
        </w:rPr>
        <w:t xml:space="preserve"> premium over fossil fuels, t</w:t>
      </w:r>
      <w:r w:rsidR="002426E4">
        <w:rPr>
          <w:szCs w:val="24"/>
          <w:lang w:val="en-US"/>
        </w:rPr>
        <w:t>he cost of the produced</w:t>
      </w:r>
      <w:r w:rsidR="00802426">
        <w:rPr>
          <w:szCs w:val="24"/>
          <w:lang w:val="en-US"/>
        </w:rPr>
        <w:t xml:space="preserve"> green</w:t>
      </w:r>
      <w:r w:rsidR="002426E4">
        <w:rPr>
          <w:szCs w:val="24"/>
          <w:lang w:val="en-US"/>
        </w:rPr>
        <w:t xml:space="preserve"> fuel will be too high to secure offtake agreements</w:t>
      </w:r>
      <w:r w:rsidR="00802426">
        <w:rPr>
          <w:szCs w:val="24"/>
          <w:lang w:val="en-US"/>
        </w:rPr>
        <w:t xml:space="preserve"> and make the project bankable. In addition, </w:t>
      </w:r>
      <w:r w:rsidR="00CA474B">
        <w:rPr>
          <w:szCs w:val="24"/>
          <w:lang w:val="en-US"/>
        </w:rPr>
        <w:t xml:space="preserve">being the first industrial deployment at this scale </w:t>
      </w:r>
      <w:r w:rsidR="007552C1">
        <w:rPr>
          <w:szCs w:val="24"/>
          <w:lang w:val="en-US"/>
        </w:rPr>
        <w:t xml:space="preserve">entails a significant </w:t>
      </w:r>
      <w:r w:rsidR="00CA474B">
        <w:rPr>
          <w:szCs w:val="24"/>
          <w:lang w:val="en-US"/>
        </w:rPr>
        <w:t xml:space="preserve">technical risk </w:t>
      </w:r>
      <w:r w:rsidR="007552C1">
        <w:rPr>
          <w:szCs w:val="24"/>
          <w:lang w:val="en-US"/>
        </w:rPr>
        <w:t xml:space="preserve">that is </w:t>
      </w:r>
      <w:r w:rsidR="001229BA">
        <w:rPr>
          <w:szCs w:val="24"/>
          <w:lang w:val="en-US"/>
        </w:rPr>
        <w:t>too high to be covered by the companies alone.</w:t>
      </w:r>
      <w:r w:rsidR="00351049">
        <w:rPr>
          <w:szCs w:val="24"/>
          <w:lang w:val="en-US"/>
        </w:rPr>
        <w:t xml:space="preserve"> Consequently, without the requested support</w:t>
      </w:r>
      <w:ins w:id="77" w:author="Author">
        <w:r w:rsidR="000519C7">
          <w:rPr>
            <w:szCs w:val="24"/>
            <w:lang w:val="en-US"/>
          </w:rPr>
          <w:t>,</w:t>
        </w:r>
      </w:ins>
      <w:r w:rsidR="00351049">
        <w:rPr>
          <w:szCs w:val="24"/>
          <w:lang w:val="en-US"/>
        </w:rPr>
        <w:t xml:space="preserve"> the project will not be realized in the described form</w:t>
      </w:r>
      <w:r w:rsidR="00EC037E">
        <w:rPr>
          <w:szCs w:val="24"/>
          <w:lang w:val="en-US"/>
        </w:rPr>
        <w:t xml:space="preserve"> resulting in a </w:t>
      </w:r>
      <w:r w:rsidR="00FA23B5">
        <w:rPr>
          <w:szCs w:val="24"/>
          <w:lang w:val="en-US"/>
        </w:rPr>
        <w:t xml:space="preserve">significantly slower deployment of </w:t>
      </w:r>
      <w:proofErr w:type="spellStart"/>
      <w:r w:rsidR="00FA23B5">
        <w:rPr>
          <w:szCs w:val="24"/>
          <w:lang w:val="en-US"/>
        </w:rPr>
        <w:t>PtX</w:t>
      </w:r>
      <w:proofErr w:type="spellEnd"/>
      <w:r w:rsidR="00FA23B5">
        <w:rPr>
          <w:szCs w:val="24"/>
          <w:lang w:val="en-US"/>
        </w:rPr>
        <w:t xml:space="preserve"> in Denmark.</w:t>
      </w:r>
      <w:r w:rsidR="00D164B1">
        <w:rPr>
          <w:szCs w:val="24"/>
          <w:lang w:val="en-US"/>
        </w:rPr>
        <w:t xml:space="preserve"> REintegrate estimates that the </w:t>
      </w:r>
      <w:r w:rsidR="00916F55">
        <w:rPr>
          <w:szCs w:val="24"/>
          <w:lang w:val="en-US"/>
        </w:rPr>
        <w:t>requested funding will leverage a</w:t>
      </w:r>
      <w:r w:rsidR="00AE6AB0">
        <w:rPr>
          <w:szCs w:val="24"/>
          <w:lang w:val="en-US"/>
        </w:rPr>
        <w:t xml:space="preserve"> deployment of 500-1000 MW of electrolyzer capacity before 2030</w:t>
      </w:r>
      <w:r w:rsidR="005D2B3E">
        <w:rPr>
          <w:szCs w:val="24"/>
          <w:lang w:val="en-US"/>
        </w:rPr>
        <w:t xml:space="preserve">. Without public cost share, </w:t>
      </w:r>
      <w:r w:rsidR="00E45FC8">
        <w:rPr>
          <w:szCs w:val="24"/>
          <w:lang w:val="en-US"/>
        </w:rPr>
        <w:t xml:space="preserve">the deployment will be </w:t>
      </w:r>
      <w:r w:rsidR="00B1707C">
        <w:rPr>
          <w:szCs w:val="24"/>
          <w:lang w:val="en-US"/>
        </w:rPr>
        <w:t xml:space="preserve">much less, </w:t>
      </w:r>
      <w:r w:rsidR="00E45FC8">
        <w:rPr>
          <w:szCs w:val="24"/>
          <w:lang w:val="en-US"/>
        </w:rPr>
        <w:t>on the order of 100-</w:t>
      </w:r>
      <w:r w:rsidR="005D2B3E">
        <w:rPr>
          <w:szCs w:val="24"/>
          <w:lang w:val="en-US"/>
        </w:rPr>
        <w:t>150</w:t>
      </w:r>
      <w:r w:rsidR="00E45FC8">
        <w:rPr>
          <w:szCs w:val="24"/>
          <w:lang w:val="en-US"/>
        </w:rPr>
        <w:t xml:space="preserve"> MW before 2030.</w:t>
      </w:r>
    </w:p>
    <w:p w14:paraId="369F6980" w14:textId="77777777" w:rsidR="007F547D" w:rsidRPr="00607DD2" w:rsidRDefault="007F547D" w:rsidP="00BD1A7F">
      <w:pPr>
        <w:rPr>
          <w:rFonts w:cs="Arial"/>
          <w:b/>
          <w:bCs/>
          <w:sz w:val="32"/>
          <w:szCs w:val="32"/>
          <w:lang w:val="en-US"/>
        </w:rPr>
      </w:pPr>
    </w:p>
    <w:p w14:paraId="421B6395" w14:textId="539AC17B" w:rsidR="007F547D" w:rsidRPr="00D15867" w:rsidRDefault="007F547D" w:rsidP="007F547D">
      <w:pPr>
        <w:spacing w:line="276" w:lineRule="auto"/>
        <w:jc w:val="both"/>
        <w:rPr>
          <w:i/>
          <w:iCs/>
          <w:szCs w:val="24"/>
          <w:lang w:val="en-US"/>
        </w:rPr>
      </w:pPr>
      <w:r w:rsidRPr="00D15867">
        <w:rPr>
          <w:i/>
          <w:iCs/>
          <w:szCs w:val="24"/>
        </w:rPr>
        <w:t xml:space="preserve">Endelig skal det anføres, hvordan projektets resultater bliver opsamlet og offentligt formidlet med den nødvendige impact. Der skal redegøres for, hvem projektets resultater vil blive formidlet til, hvordan resultaterne vil blive formidlet </w:t>
      </w:r>
      <w:r w:rsidRPr="00D15867">
        <w:rPr>
          <w:i/>
          <w:iCs/>
          <w:szCs w:val="24"/>
        </w:rPr>
        <w:lastRenderedPageBreak/>
        <w:t xml:space="preserve">(kommunikationsplatforme, besøgstjeneste mv.) samt hvordan resultater undervejs vil blive opsamlet og bearbejdet, herunder der vil være eventuelle undtagelser i formidlingen som følge af IPR-spørgsmål eller lign. </w:t>
      </w:r>
      <w:r w:rsidRPr="00D15867">
        <w:rPr>
          <w:i/>
          <w:iCs/>
          <w:szCs w:val="24"/>
          <w:lang w:val="en-US"/>
        </w:rPr>
        <w:t>(</w:t>
      </w:r>
      <w:proofErr w:type="spellStart"/>
      <w:r w:rsidRPr="00D15867">
        <w:rPr>
          <w:i/>
          <w:iCs/>
          <w:szCs w:val="24"/>
          <w:lang w:val="en-US"/>
        </w:rPr>
        <w:t>fortrolige</w:t>
      </w:r>
      <w:proofErr w:type="spellEnd"/>
      <w:r w:rsidRPr="00D15867">
        <w:rPr>
          <w:i/>
          <w:iCs/>
          <w:szCs w:val="24"/>
          <w:lang w:val="en-US"/>
        </w:rPr>
        <w:t xml:space="preserve"> </w:t>
      </w:r>
      <w:proofErr w:type="spellStart"/>
      <w:r w:rsidRPr="00D15867">
        <w:rPr>
          <w:i/>
          <w:iCs/>
          <w:szCs w:val="24"/>
          <w:lang w:val="en-US"/>
        </w:rPr>
        <w:t>oplysninger</w:t>
      </w:r>
      <w:proofErr w:type="spellEnd"/>
      <w:r w:rsidRPr="00D15867">
        <w:rPr>
          <w:i/>
          <w:iCs/>
          <w:szCs w:val="24"/>
          <w:lang w:val="en-US"/>
        </w:rPr>
        <w:t xml:space="preserve">).] </w:t>
      </w:r>
    </w:p>
    <w:p w14:paraId="72FD75B4" w14:textId="00997B6C" w:rsidR="00B1707C" w:rsidRDefault="00B1707C" w:rsidP="007F547D">
      <w:pPr>
        <w:spacing w:line="276" w:lineRule="auto"/>
        <w:jc w:val="both"/>
        <w:rPr>
          <w:szCs w:val="24"/>
          <w:lang w:val="en-US"/>
        </w:rPr>
      </w:pPr>
    </w:p>
    <w:p w14:paraId="70E8ED3D" w14:textId="32E223BD" w:rsidR="00607DD2" w:rsidRDefault="00607DD2" w:rsidP="007F547D">
      <w:pPr>
        <w:spacing w:line="276" w:lineRule="auto"/>
        <w:jc w:val="both"/>
        <w:rPr>
          <w:szCs w:val="24"/>
          <w:lang w:val="en-US"/>
        </w:rPr>
      </w:pPr>
    </w:p>
    <w:p w14:paraId="2881D6C3" w14:textId="77777777" w:rsidR="00607DD2" w:rsidRDefault="00607DD2" w:rsidP="007F547D">
      <w:pPr>
        <w:spacing w:line="276" w:lineRule="auto"/>
        <w:jc w:val="both"/>
        <w:rPr>
          <w:szCs w:val="24"/>
          <w:lang w:val="en-US"/>
        </w:rPr>
      </w:pPr>
    </w:p>
    <w:p w14:paraId="79463BA1" w14:textId="77777777" w:rsidR="00B91440" w:rsidRPr="00EB57B0" w:rsidRDefault="00B91440" w:rsidP="007F547D">
      <w:pPr>
        <w:spacing w:line="276" w:lineRule="auto"/>
        <w:jc w:val="both"/>
        <w:rPr>
          <w:szCs w:val="24"/>
          <w:lang w:val="en-US"/>
        </w:rPr>
      </w:pPr>
    </w:p>
    <w:p w14:paraId="4362D893" w14:textId="77777777" w:rsidR="007F547D" w:rsidRPr="000C6DC4" w:rsidRDefault="007F547D" w:rsidP="00BD1A7F">
      <w:pPr>
        <w:rPr>
          <w:rFonts w:cs="Arial"/>
          <w:b/>
          <w:bCs/>
          <w:sz w:val="32"/>
          <w:szCs w:val="32"/>
          <w:lang w:val="en-US"/>
        </w:rPr>
      </w:pPr>
    </w:p>
    <w:p w14:paraId="72D529AC" w14:textId="0D00D455" w:rsidR="00BD1A7F" w:rsidRDefault="003452E7" w:rsidP="009B59F1">
      <w:pPr>
        <w:pStyle w:val="Heading1"/>
        <w:pBdr>
          <w:top w:val="single" w:sz="4" w:space="1" w:color="auto"/>
          <w:bottom w:val="single" w:sz="4" w:space="1" w:color="auto"/>
        </w:pBdr>
        <w:spacing w:line="276" w:lineRule="auto"/>
        <w:ind w:left="-567"/>
        <w:rPr>
          <w:szCs w:val="24"/>
        </w:rPr>
      </w:pPr>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3"/>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5D0B206E" w14:textId="7773C11C" w:rsidR="00CE4C88" w:rsidRPr="00EB57B0" w:rsidRDefault="00CE4C88">
      <w:pPr>
        <w:pStyle w:val="CommentText"/>
        <w:rPr>
          <w:lang w:val="en-US"/>
        </w:rPr>
      </w:pPr>
      <w:r>
        <w:rPr>
          <w:rStyle w:val="CommentReference"/>
        </w:rPr>
        <w:annotationRef/>
      </w:r>
      <w:r w:rsidRPr="00EB57B0">
        <w:rPr>
          <w:lang w:val="en-US"/>
        </w:rPr>
        <w:t>First use of an abbreviation should always contain the full words.</w:t>
      </w:r>
    </w:p>
  </w:comment>
  <w:comment w:id="1" w:author="Author" w:initials="A">
    <w:p w14:paraId="3A190876" w14:textId="77777777" w:rsidR="00CE4C88" w:rsidRPr="00EB57B0" w:rsidRDefault="00CE4C88" w:rsidP="00761714">
      <w:pPr>
        <w:pStyle w:val="CommentText"/>
        <w:rPr>
          <w:lang w:val="en-US"/>
        </w:rPr>
      </w:pPr>
      <w:r>
        <w:rPr>
          <w:rStyle w:val="CommentReference"/>
        </w:rPr>
        <w:annotationRef/>
      </w:r>
      <w:r w:rsidRPr="00EB57B0">
        <w:rPr>
          <w:lang w:val="en-US"/>
        </w:rPr>
        <w:t xml:space="preserve">It should be clearer where </w:t>
      </w:r>
      <w:proofErr w:type="spellStart"/>
      <w:r w:rsidRPr="00EB57B0">
        <w:rPr>
          <w:lang w:val="en-US"/>
        </w:rPr>
        <w:t>ReIntegrate</w:t>
      </w:r>
      <w:proofErr w:type="spellEnd"/>
      <w:r w:rsidRPr="00EB57B0">
        <w:rPr>
          <w:lang w:val="en-US"/>
        </w:rPr>
        <w:t xml:space="preserve"> will find itself in the value chain. </w:t>
      </w:r>
    </w:p>
    <w:p w14:paraId="6D6675A6" w14:textId="77777777" w:rsidR="00CE4C88" w:rsidRPr="00EB57B0" w:rsidRDefault="00CE4C88" w:rsidP="00761714">
      <w:pPr>
        <w:pStyle w:val="CommentText"/>
        <w:rPr>
          <w:lang w:val="en-US"/>
        </w:rPr>
      </w:pPr>
    </w:p>
    <w:p w14:paraId="3B79D0F8" w14:textId="0EBC58E5" w:rsidR="00CE4C88" w:rsidRPr="00EB57B0" w:rsidRDefault="00CE4C88" w:rsidP="00761714">
      <w:pPr>
        <w:pStyle w:val="CommentText"/>
        <w:rPr>
          <w:lang w:val="en-US"/>
        </w:rPr>
      </w:pPr>
      <w:r w:rsidRPr="00EB57B0">
        <w:rPr>
          <w:lang w:val="en-US"/>
        </w:rPr>
        <w:t>Focus first on the function of each kind of company, and then name them. Example</w:t>
      </w:r>
      <w:r w:rsidRPr="00EB57B0">
        <w:rPr>
          <w:b/>
          <w:bCs/>
          <w:lang w:val="en-US"/>
        </w:rPr>
        <w:t>: Lower down in the chain will be the product storage by companies with a bunkering specialty such as Bunker one</w:t>
      </w:r>
    </w:p>
  </w:comment>
  <w:comment w:id="24" w:author="Author" w:initials="A">
    <w:p w14:paraId="69E05A24" w14:textId="051447B1" w:rsidR="008B7C9E" w:rsidRDefault="008B7C9E">
      <w:pPr>
        <w:pStyle w:val="CommentText"/>
      </w:pPr>
      <w:r>
        <w:rPr>
          <w:rStyle w:val="CommentReference"/>
        </w:rPr>
        <w:annotationRef/>
      </w:r>
      <w:r>
        <w:t>This is best answered by you</w:t>
      </w:r>
    </w:p>
  </w:comment>
  <w:comment w:id="40" w:author="Author" w:initials="A">
    <w:p w14:paraId="2E8C46B6" w14:textId="111F9646" w:rsidR="00CE4C88" w:rsidRPr="00EB57B0" w:rsidRDefault="00CE4C88">
      <w:pPr>
        <w:pStyle w:val="CommentText"/>
        <w:rPr>
          <w:lang w:val="en-US"/>
        </w:rPr>
      </w:pPr>
      <w:r>
        <w:rPr>
          <w:rStyle w:val="CommentReference"/>
        </w:rPr>
        <w:annotationRef/>
      </w:r>
      <w:r w:rsidRPr="00EB57B0">
        <w:rPr>
          <w:lang w:val="en-US"/>
        </w:rPr>
        <w:t>Indicate start and end date of each project, as well as budget</w:t>
      </w:r>
    </w:p>
  </w:comment>
  <w:comment w:id="41" w:author="Author" w:initials="A">
    <w:p w14:paraId="0D2AC2F4" w14:textId="56A8E952" w:rsidR="00CE4C88" w:rsidRPr="00853C1E" w:rsidRDefault="00CE4C88">
      <w:pPr>
        <w:pStyle w:val="CommentText"/>
        <w:rPr>
          <w:lang w:val="en-US"/>
        </w:rPr>
      </w:pPr>
      <w:r>
        <w:rPr>
          <w:rStyle w:val="CommentReference"/>
        </w:rPr>
        <w:annotationRef/>
      </w:r>
      <w:r w:rsidRPr="00853C1E">
        <w:rPr>
          <w:lang w:val="en-US"/>
        </w:rPr>
        <w:t>I added the total i</w:t>
      </w:r>
      <w:r>
        <w:rPr>
          <w:lang w:val="en-US"/>
        </w:rPr>
        <w:t>nvestment to show we are already in the business. It will require much explanation if I go into details with budgets and timelines as in the first case we only invest in the methanol product and purchase hydrogen from a partner and in the second we will carry the full investment.</w:t>
      </w:r>
    </w:p>
  </w:comment>
  <w:comment w:id="42" w:author="Author" w:initials="A">
    <w:p w14:paraId="1A5A7866" w14:textId="21A9DC2E" w:rsidR="00CE4C88" w:rsidRPr="00EB57B0" w:rsidRDefault="00CE4C88">
      <w:pPr>
        <w:pStyle w:val="CommentText"/>
        <w:rPr>
          <w:lang w:val="en-US"/>
        </w:rPr>
      </w:pPr>
      <w:r>
        <w:rPr>
          <w:rStyle w:val="CommentReference"/>
        </w:rPr>
        <w:annotationRef/>
      </w:r>
      <w:r w:rsidRPr="00EB57B0">
        <w:rPr>
          <w:lang w:val="en-US"/>
        </w:rPr>
        <w:t xml:space="preserve">You mention that European Energy focuses on green energy but it should also be included that the </w:t>
      </w:r>
      <w:proofErr w:type="spellStart"/>
      <w:r w:rsidRPr="00EB57B0">
        <w:rPr>
          <w:lang w:val="en-US"/>
        </w:rPr>
        <w:t>the</w:t>
      </w:r>
      <w:proofErr w:type="spellEnd"/>
      <w:r w:rsidRPr="00EB57B0">
        <w:rPr>
          <w:lang w:val="en-US"/>
        </w:rPr>
        <w:t xml:space="preserve"> current project will be working downstream from Green Energy as this is part of the EU’s goals.</w:t>
      </w:r>
    </w:p>
  </w:comment>
  <w:comment w:id="43" w:author="Author" w:initials="A">
    <w:p w14:paraId="2CCB6151" w14:textId="356E1EA6" w:rsidR="00CE4C88" w:rsidRPr="006D63B7" w:rsidRDefault="00CE4C88">
      <w:pPr>
        <w:pStyle w:val="CommentText"/>
        <w:rPr>
          <w:lang w:val="en-US"/>
        </w:rPr>
      </w:pPr>
      <w:r>
        <w:rPr>
          <w:rStyle w:val="CommentReference"/>
        </w:rPr>
        <w:annotationRef/>
      </w:r>
      <w:r w:rsidRPr="006D63B7">
        <w:rPr>
          <w:lang w:val="en-US"/>
        </w:rPr>
        <w:t>I tried to address t</w:t>
      </w:r>
      <w:r>
        <w:rPr>
          <w:lang w:val="en-US"/>
        </w:rPr>
        <w:t>he whole value chain now.</w:t>
      </w:r>
    </w:p>
  </w:comment>
  <w:comment w:id="44" w:author="Author" w:initials="A">
    <w:p w14:paraId="5E16B264" w14:textId="77777777" w:rsidR="00CE4C88" w:rsidRPr="00EB57B0" w:rsidRDefault="00CE4C88" w:rsidP="00C24BEF">
      <w:pPr>
        <w:pStyle w:val="CommentText"/>
        <w:rPr>
          <w:lang w:val="en-US"/>
        </w:rPr>
      </w:pPr>
      <w:r>
        <w:rPr>
          <w:rStyle w:val="CommentReference"/>
        </w:rPr>
        <w:annotationRef/>
      </w:r>
      <w:r w:rsidRPr="00EB57B0">
        <w:rPr>
          <w:lang w:val="en-US"/>
        </w:rPr>
        <w:t>Is EE the only owner of Reintegrate</w:t>
      </w:r>
    </w:p>
  </w:comment>
  <w:comment w:id="45" w:author="Author" w:initials="A">
    <w:p w14:paraId="5C9A84A5" w14:textId="029C226C" w:rsidR="00CE4C88" w:rsidRPr="00FD2342" w:rsidRDefault="00CE4C88">
      <w:pPr>
        <w:pStyle w:val="CommentText"/>
        <w:rPr>
          <w:lang w:val="en-US"/>
        </w:rPr>
      </w:pPr>
      <w:r>
        <w:rPr>
          <w:rStyle w:val="CommentReference"/>
        </w:rPr>
        <w:annotationRef/>
      </w:r>
      <w:r w:rsidRPr="00FD2342">
        <w:rPr>
          <w:lang w:val="en-US"/>
        </w:rPr>
        <w:t>No, they are shareholders t</w:t>
      </w:r>
      <w:r>
        <w:rPr>
          <w:lang w:val="en-US"/>
        </w:rPr>
        <w:t>ogether with the founders but they secure that the capital is available.</w:t>
      </w:r>
    </w:p>
  </w:comment>
  <w:comment w:id="46" w:author="Author" w:initials="A">
    <w:p w14:paraId="03D4C58A" w14:textId="1705E71F" w:rsidR="00CE4C88" w:rsidRPr="00EB57B0" w:rsidRDefault="00CE4C88">
      <w:pPr>
        <w:pStyle w:val="CommentText"/>
        <w:rPr>
          <w:lang w:val="en-US"/>
        </w:rPr>
      </w:pPr>
      <w:r>
        <w:rPr>
          <w:rStyle w:val="CommentReference"/>
        </w:rPr>
        <w:annotationRef/>
      </w:r>
      <w:r w:rsidRPr="00EB57B0">
        <w:rPr>
          <w:lang w:val="en-US"/>
        </w:rPr>
        <w:t>Please indicate exactly where the trucks come in, perhaps the images that were used in the presentation would be useful to indicate the chain in a more lucid manner.</w:t>
      </w:r>
    </w:p>
  </w:comment>
  <w:comment w:id="47" w:author="Author" w:initials="A">
    <w:p w14:paraId="613A121A"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Some clarification of the downstream users of the E-methanol is needed here. </w:t>
      </w:r>
    </w:p>
    <w:p w14:paraId="2093F2FE" w14:textId="0BD5580C" w:rsidR="00CE4C88" w:rsidRPr="00EB57B0" w:rsidRDefault="00CE4C88">
      <w:pPr>
        <w:pStyle w:val="CommentText"/>
        <w:rPr>
          <w:lang w:val="en-US"/>
        </w:rPr>
      </w:pPr>
    </w:p>
  </w:comment>
  <w:comment w:id="48" w:author="Author" w:initials="A">
    <w:p w14:paraId="0556AE35" w14:textId="77777777" w:rsidR="00CE4C88" w:rsidRPr="00EB57B0" w:rsidRDefault="00CE4C88" w:rsidP="00761714">
      <w:pPr>
        <w:pStyle w:val="CommentText"/>
        <w:rPr>
          <w:lang w:val="en-US"/>
        </w:rPr>
      </w:pPr>
      <w:r>
        <w:rPr>
          <w:rStyle w:val="CommentReference"/>
        </w:rPr>
        <w:annotationRef/>
      </w:r>
      <w:r w:rsidRPr="00EB57B0">
        <w:rPr>
          <w:lang w:val="en-US"/>
        </w:rPr>
        <w:t>Additional measures that could be included(if available)</w:t>
      </w:r>
    </w:p>
    <w:p w14:paraId="6965E73E" w14:textId="77777777" w:rsidR="00CE4C88" w:rsidRDefault="00CE4C88" w:rsidP="00761714">
      <w:pPr>
        <w:pStyle w:val="CommentText"/>
        <w:numPr>
          <w:ilvl w:val="0"/>
          <w:numId w:val="22"/>
        </w:numPr>
      </w:pPr>
      <w:r>
        <w:t>Pollution</w:t>
      </w:r>
    </w:p>
    <w:p w14:paraId="05651403" w14:textId="77777777" w:rsidR="00CE4C88" w:rsidRDefault="00CE4C88" w:rsidP="00761714">
      <w:pPr>
        <w:pStyle w:val="CommentText"/>
        <w:numPr>
          <w:ilvl w:val="0"/>
          <w:numId w:val="22"/>
        </w:numPr>
      </w:pPr>
      <w:r>
        <w:t>Circular products</w:t>
      </w:r>
    </w:p>
    <w:p w14:paraId="11BD6C71" w14:textId="77777777" w:rsidR="00CE4C88" w:rsidRDefault="00CE4C88" w:rsidP="00761714">
      <w:pPr>
        <w:pStyle w:val="CommentText"/>
        <w:numPr>
          <w:ilvl w:val="0"/>
          <w:numId w:val="22"/>
        </w:numPr>
      </w:pPr>
      <w:r>
        <w:t>damage to forests</w:t>
      </w:r>
    </w:p>
    <w:p w14:paraId="2AF5EB1E" w14:textId="77777777" w:rsidR="00CE4C88" w:rsidRDefault="00CE4C88" w:rsidP="00761714">
      <w:pPr>
        <w:pStyle w:val="CommentText"/>
        <w:numPr>
          <w:ilvl w:val="0"/>
          <w:numId w:val="22"/>
        </w:numPr>
      </w:pPr>
      <w:r>
        <w:t>damage to oceans</w:t>
      </w:r>
    </w:p>
    <w:p w14:paraId="37499CFD" w14:textId="77777777" w:rsidR="00CE4C88" w:rsidRDefault="00CE4C88" w:rsidP="00761714">
      <w:pPr>
        <w:pStyle w:val="CommentText"/>
        <w:numPr>
          <w:ilvl w:val="0"/>
          <w:numId w:val="22"/>
        </w:numPr>
      </w:pPr>
      <w:r>
        <w:t>damage to biodiversity</w:t>
      </w:r>
    </w:p>
    <w:p w14:paraId="1E186D81" w14:textId="77777777" w:rsidR="00CE4C88" w:rsidRDefault="00CE4C88" w:rsidP="00761714">
      <w:pPr>
        <w:pStyle w:val="CommentText"/>
        <w:numPr>
          <w:ilvl w:val="0"/>
          <w:numId w:val="22"/>
        </w:numPr>
      </w:pPr>
      <w:r>
        <w:t>water stress</w:t>
      </w:r>
    </w:p>
    <w:p w14:paraId="46FB1F6C" w14:textId="2A2DAE4E" w:rsidR="00CE4C88" w:rsidRDefault="00CE4C88" w:rsidP="00761714">
      <w:pPr>
        <w:pStyle w:val="CommentText"/>
      </w:pPr>
      <w:r>
        <w:t>toxic-free environment(chemicals)</w:t>
      </w:r>
    </w:p>
  </w:comment>
  <w:comment w:id="49" w:author="Author" w:initials="A">
    <w:p w14:paraId="601A1D97" w14:textId="4017086B" w:rsidR="00CE4C88" w:rsidRPr="00251C6E" w:rsidRDefault="00CE4C88">
      <w:pPr>
        <w:pStyle w:val="CommentText"/>
        <w:rPr>
          <w:lang w:val="en-US"/>
        </w:rPr>
      </w:pPr>
      <w:r>
        <w:rPr>
          <w:rStyle w:val="CommentReference"/>
        </w:rPr>
        <w:annotationRef/>
      </w:r>
      <w:r w:rsidRPr="00251C6E">
        <w:rPr>
          <w:lang w:val="en-US"/>
        </w:rPr>
        <w:t xml:space="preserve">I think these a </w:t>
      </w:r>
      <w:r>
        <w:rPr>
          <w:lang w:val="en-US"/>
        </w:rPr>
        <w:t>good points but on the other hand it goes beyond what is requested (contribution to the 2030 GHGR target in DK and EU) and would require more time to address than we have available.</w:t>
      </w:r>
    </w:p>
  </w:comment>
  <w:comment w:id="50" w:author="Author" w:initials="A">
    <w:p w14:paraId="3B305DD0" w14:textId="77777777" w:rsidR="00CE4C88" w:rsidRPr="00EB57B0" w:rsidRDefault="00CE4C88" w:rsidP="00761714">
      <w:pPr>
        <w:pStyle w:val="CommentText"/>
        <w:rPr>
          <w:lang w:val="en-US"/>
        </w:rPr>
      </w:pPr>
      <w:r>
        <w:rPr>
          <w:rStyle w:val="CommentReference"/>
        </w:rPr>
        <w:annotationRef/>
      </w:r>
      <w:r w:rsidRPr="00EB57B0">
        <w:rPr>
          <w:lang w:val="en-US"/>
        </w:rPr>
        <w:t xml:space="preserve">Something that could be included that is both an EU goal and probably a Danish priority is an estimation of Green Jobs. </w:t>
      </w:r>
    </w:p>
    <w:p w14:paraId="498BCCC1" w14:textId="77777777" w:rsidR="00CE4C88" w:rsidRPr="00EB57B0" w:rsidRDefault="00CE4C88" w:rsidP="00761714">
      <w:pPr>
        <w:pStyle w:val="CommentText"/>
        <w:rPr>
          <w:lang w:val="en-US"/>
        </w:rPr>
      </w:pPr>
    </w:p>
    <w:p w14:paraId="68B7F266" w14:textId="133AD9F0" w:rsidR="00CE4C88" w:rsidRPr="00EB57B0" w:rsidRDefault="00CE4C88" w:rsidP="00761714">
      <w:pPr>
        <w:pStyle w:val="CommentText"/>
        <w:rPr>
          <w:lang w:val="en-US"/>
        </w:rPr>
      </w:pPr>
      <w:r w:rsidRPr="00EB57B0">
        <w:rPr>
          <w:lang w:val="en-US"/>
        </w:rPr>
        <w:t>If you could estimate how many jobs will be directly created as well as indirectly, that is usually a strong point.</w:t>
      </w:r>
    </w:p>
  </w:comment>
  <w:comment w:id="51" w:author="Author" w:initials="A">
    <w:p w14:paraId="2AAFD72E" w14:textId="77777777" w:rsidR="00CE4C88" w:rsidRDefault="00CE4C88">
      <w:pPr>
        <w:pStyle w:val="CommentText"/>
        <w:rPr>
          <w:lang w:val="en-US"/>
        </w:rPr>
      </w:pPr>
      <w:r>
        <w:rPr>
          <w:rStyle w:val="CommentReference"/>
        </w:rPr>
        <w:annotationRef/>
      </w:r>
      <w:r w:rsidRPr="00390D74">
        <w:rPr>
          <w:lang w:val="en-US"/>
        </w:rPr>
        <w:t>I need more specific a</w:t>
      </w:r>
      <w:r>
        <w:rPr>
          <w:lang w:val="en-US"/>
        </w:rPr>
        <w:t xml:space="preserve">nd concrete input, this is to high level for me to be able to convert it into actual text. </w:t>
      </w:r>
    </w:p>
    <w:p w14:paraId="1B9AE6EF" w14:textId="77777777" w:rsidR="00CE4C88" w:rsidRDefault="00CE4C88">
      <w:pPr>
        <w:pStyle w:val="CommentText"/>
        <w:rPr>
          <w:lang w:val="en-US"/>
        </w:rPr>
      </w:pPr>
    </w:p>
    <w:p w14:paraId="007EA348" w14:textId="77777777" w:rsidR="00CE4C88" w:rsidRDefault="00CE4C88">
      <w:pPr>
        <w:pStyle w:val="CommentText"/>
        <w:rPr>
          <w:lang w:val="en-US"/>
        </w:rPr>
      </w:pPr>
      <w:r>
        <w:rPr>
          <w:lang w:val="en-US"/>
        </w:rPr>
        <w:t>When you talk about key potential suppliers what exactly do you mean, subcontractors for equipment, civil work. Please exemplify by including paragraphs in the text.</w:t>
      </w:r>
    </w:p>
    <w:p w14:paraId="6BBBD6A5" w14:textId="77777777" w:rsidR="00CE4C88" w:rsidRDefault="00CE4C88">
      <w:pPr>
        <w:pStyle w:val="CommentText"/>
        <w:rPr>
          <w:lang w:val="en-US"/>
        </w:rPr>
      </w:pPr>
    </w:p>
    <w:p w14:paraId="0683455C" w14:textId="6A8F78B4" w:rsidR="00CE4C88" w:rsidRPr="00390D74" w:rsidRDefault="00CE4C88">
      <w:pPr>
        <w:pStyle w:val="CommentText"/>
        <w:rPr>
          <w:lang w:val="en-US"/>
        </w:rPr>
      </w:pPr>
      <w:r>
        <w:rPr>
          <w:lang w:val="en-US"/>
        </w:rPr>
        <w:t>Use a table to summarize information at the end, what information specifically do you propose to summarize in a table. Please just create the table and include text according to you thoughts.</w:t>
      </w:r>
    </w:p>
  </w:comment>
  <w:comment w:id="52" w:author="Author" w:initials="A">
    <w:p w14:paraId="2DE85CE9"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More technical detail is needed here. There is a much greater need to clarify the product or </w:t>
      </w:r>
      <w:proofErr w:type="spellStart"/>
      <w:r w:rsidRPr="00EB57B0">
        <w:rPr>
          <w:lang w:val="en-US"/>
        </w:rPr>
        <w:t>proccesses</w:t>
      </w:r>
      <w:proofErr w:type="spellEnd"/>
      <w:r w:rsidRPr="00EB57B0">
        <w:rPr>
          <w:lang w:val="en-US"/>
        </w:rPr>
        <w:t xml:space="preserve"> involved here. </w:t>
      </w:r>
    </w:p>
    <w:p w14:paraId="0210BFAD" w14:textId="46411F8D" w:rsidR="00CE4C88" w:rsidRPr="00EB57B0" w:rsidRDefault="00CE4C88">
      <w:pPr>
        <w:pStyle w:val="CommentText"/>
        <w:rPr>
          <w:lang w:val="en-US"/>
        </w:rPr>
      </w:pPr>
    </w:p>
  </w:comment>
  <w:comment w:id="53" w:author="Author" w:initials="A">
    <w:p w14:paraId="19622B56" w14:textId="6536C39E" w:rsidR="00CE4C88" w:rsidRDefault="00CE4C88">
      <w:pPr>
        <w:pStyle w:val="CommentText"/>
      </w:pPr>
      <w:r>
        <w:rPr>
          <w:rStyle w:val="CommentReference"/>
        </w:rPr>
        <w:annotationRef/>
      </w:r>
      <w:r>
        <w:t xml:space="preserve">I think this makes it clearer who the intended user, Road Transport and Shipping. Is there a differential in price? If so it a proportion estimate is needed, say 60-40 or 30-70. Normally this would be useful for the funding gap questionaire as well. </w:t>
      </w:r>
    </w:p>
  </w:comment>
  <w:comment w:id="54" w:author="Author" w:initials="A">
    <w:p w14:paraId="2E16CAA2"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Please indicate a clear end date for this project and simply state that this project will enable follow up investments which represent a lower risk. </w:t>
      </w:r>
    </w:p>
    <w:p w14:paraId="59C82D9B" w14:textId="3B68629F" w:rsidR="00CE4C88" w:rsidRPr="00EB57B0" w:rsidRDefault="00CE4C88">
      <w:pPr>
        <w:pStyle w:val="CommentText"/>
        <w:rPr>
          <w:lang w:val="en-US"/>
        </w:rPr>
      </w:pPr>
    </w:p>
  </w:comment>
  <w:comment w:id="55" w:author="Author" w:initials="A">
    <w:p w14:paraId="1EC1ADE7" w14:textId="3FAEE1B4" w:rsidR="00CE4C88" w:rsidRPr="007E05DA" w:rsidRDefault="00CE4C88">
      <w:pPr>
        <w:pStyle w:val="CommentText"/>
        <w:rPr>
          <w:lang w:val="en-US"/>
        </w:rPr>
      </w:pPr>
      <w:r>
        <w:rPr>
          <w:rStyle w:val="CommentReference"/>
        </w:rPr>
        <w:annotationRef/>
      </w:r>
      <w:r w:rsidRPr="007E05DA">
        <w:rPr>
          <w:lang w:val="en-US"/>
        </w:rPr>
        <w:t>I would like to d</w:t>
      </w:r>
      <w:r>
        <w:rPr>
          <w:lang w:val="en-US"/>
        </w:rPr>
        <w:t xml:space="preserve">iscuss what end date to set. On one hand the funding gab calculation may require a relatively long project period (as I understand it) whereas we would also like to state we start the second phase expansion of the plant around 2026 so shortly after startup of the phase one that we request funding for. </w:t>
      </w:r>
    </w:p>
  </w:comment>
  <w:comment w:id="57" w:author="Author" w:initials="A">
    <w:p w14:paraId="0DB0AAC8" w14:textId="77777777" w:rsidR="00CE4C88" w:rsidRPr="00EB57B0" w:rsidRDefault="00CE4C88" w:rsidP="00761714">
      <w:pPr>
        <w:pStyle w:val="CommentText"/>
        <w:rPr>
          <w:lang w:val="en-US"/>
        </w:rPr>
      </w:pPr>
      <w:r>
        <w:rPr>
          <w:rStyle w:val="CommentReference"/>
        </w:rPr>
        <w:annotationRef/>
      </w:r>
      <w:r>
        <w:rPr>
          <w:rStyle w:val="CommentReference"/>
        </w:rPr>
        <w:annotationRef/>
      </w:r>
      <w:r>
        <w:rPr>
          <w:rStyle w:val="CommentReference"/>
        </w:rPr>
        <w:annotationRef/>
      </w:r>
      <w:r w:rsidRPr="00EB57B0">
        <w:rPr>
          <w:lang w:val="en-US"/>
        </w:rPr>
        <w:t xml:space="preserve">Please explain their role, if they have different roles, highlight the differences. </w:t>
      </w:r>
    </w:p>
    <w:p w14:paraId="61746CE6" w14:textId="4D9467FD" w:rsidR="00CE4C88" w:rsidRPr="00EB57B0" w:rsidRDefault="00CE4C88">
      <w:pPr>
        <w:pStyle w:val="CommentText"/>
        <w:rPr>
          <w:lang w:val="en-US"/>
        </w:rPr>
      </w:pPr>
    </w:p>
  </w:comment>
  <w:comment w:id="56" w:author="Author" w:initials="A">
    <w:p w14:paraId="008EB318" w14:textId="319940ED" w:rsidR="00CE4C88" w:rsidRPr="00EB57B0" w:rsidRDefault="00CE4C88">
      <w:pPr>
        <w:pStyle w:val="CommentText"/>
        <w:rPr>
          <w:lang w:val="en-US"/>
        </w:rPr>
      </w:pPr>
      <w:r>
        <w:rPr>
          <w:rStyle w:val="CommentReference"/>
        </w:rPr>
        <w:annotationRef/>
      </w:r>
      <w:r w:rsidRPr="00EB57B0">
        <w:rPr>
          <w:lang w:val="en-US"/>
        </w:rPr>
        <w:t xml:space="preserve">Please indicate if the technology is patent protected and if so, a detailing of the </w:t>
      </w:r>
      <w:proofErr w:type="spellStart"/>
      <w:r w:rsidRPr="00EB57B0">
        <w:rPr>
          <w:lang w:val="en-US"/>
        </w:rPr>
        <w:t>companies</w:t>
      </w:r>
      <w:proofErr w:type="spellEnd"/>
      <w:r w:rsidRPr="00EB57B0">
        <w:rPr>
          <w:lang w:val="en-US"/>
        </w:rPr>
        <w:t xml:space="preserve"> patent strategy is </w:t>
      </w:r>
      <w:proofErr w:type="spellStart"/>
      <w:r w:rsidRPr="00EB57B0">
        <w:rPr>
          <w:lang w:val="en-US"/>
        </w:rPr>
        <w:t>neccesary</w:t>
      </w:r>
      <w:proofErr w:type="spellEnd"/>
      <w:r w:rsidRPr="00EB57B0">
        <w:rPr>
          <w:lang w:val="en-US"/>
        </w:rPr>
        <w:t>.</w:t>
      </w:r>
    </w:p>
  </w:comment>
  <w:comment w:id="58" w:author="Author" w:initials="A">
    <w:p w14:paraId="3BD1DCE7" w14:textId="26E81AD0" w:rsidR="00CE4C88" w:rsidRPr="00EB57B0" w:rsidRDefault="00CE4C88">
      <w:pPr>
        <w:pStyle w:val="CommentText"/>
        <w:rPr>
          <w:lang w:val="en-US"/>
        </w:rPr>
      </w:pPr>
      <w:r>
        <w:rPr>
          <w:rStyle w:val="CommentReference"/>
        </w:rPr>
        <w:annotationRef/>
      </w:r>
      <w:r w:rsidRPr="00EB57B0">
        <w:rPr>
          <w:lang w:val="en-US"/>
        </w:rPr>
        <w:t xml:space="preserve">Please include figures here. How many MW? Is the </w:t>
      </w:r>
      <w:proofErr w:type="spellStart"/>
      <w:r w:rsidRPr="00EB57B0">
        <w:rPr>
          <w:lang w:val="en-US"/>
        </w:rPr>
        <w:t>electrolizer</w:t>
      </w:r>
      <w:proofErr w:type="spellEnd"/>
      <w:r w:rsidRPr="00EB57B0">
        <w:rPr>
          <w:lang w:val="en-US"/>
        </w:rPr>
        <w:t xml:space="preserve"> solely going to contribute to the grid?  </w:t>
      </w:r>
    </w:p>
  </w:comment>
  <w:comment w:id="59" w:author="Author" w:initials="A">
    <w:p w14:paraId="026F3D64" w14:textId="346717E5" w:rsidR="00CE4C88" w:rsidRDefault="00CE4C88">
      <w:pPr>
        <w:pStyle w:val="CommentText"/>
      </w:pPr>
      <w:r>
        <w:rPr>
          <w:rStyle w:val="CommentReference"/>
        </w:rPr>
        <w:annotationRef/>
      </w:r>
      <w:r>
        <w:rPr>
          <w:rStyle w:val="CommentReference"/>
        </w:rPr>
        <w:t xml:space="preserve">Does this mean that electricity production will begin in 2022? Or is this simply the baseline cost of electricity? </w:t>
      </w:r>
    </w:p>
  </w:comment>
  <w:comment w:id="60" w:author="Author" w:initials="A">
    <w:p w14:paraId="4909CF45" w14:textId="0B3EAF34" w:rsidR="00CE4C88" w:rsidRPr="00EB57B0" w:rsidRDefault="00CE4C88">
      <w:pPr>
        <w:pStyle w:val="CommentText"/>
        <w:rPr>
          <w:lang w:val="en-US"/>
        </w:rPr>
      </w:pPr>
      <w:r>
        <w:rPr>
          <w:rStyle w:val="CommentReference"/>
        </w:rPr>
        <w:annotationRef/>
      </w:r>
      <w:r w:rsidRPr="00EB57B0">
        <w:rPr>
          <w:lang w:val="en-US"/>
        </w:rPr>
        <w:t>Include a date by which the product will be obsolete or will require significant follow up investments(such that it will no longer count as part of this same project)</w:t>
      </w:r>
    </w:p>
  </w:comment>
  <w:comment w:id="61" w:author="Author" w:initials="A">
    <w:p w14:paraId="6B5B7337" w14:textId="5D348A81" w:rsidR="00CE4C88" w:rsidRPr="00102487" w:rsidRDefault="00CE4C88">
      <w:pPr>
        <w:pStyle w:val="CommentText"/>
        <w:rPr>
          <w:lang w:val="en-US"/>
        </w:rPr>
      </w:pPr>
      <w:r>
        <w:rPr>
          <w:rStyle w:val="CommentReference"/>
        </w:rPr>
        <w:annotationRef/>
      </w:r>
      <w:r w:rsidRPr="00102487">
        <w:rPr>
          <w:lang w:val="en-US"/>
        </w:rPr>
        <w:t>W</w:t>
      </w:r>
      <w:r>
        <w:rPr>
          <w:lang w:val="en-US"/>
        </w:rPr>
        <w:t>e need to discuss how to tackle the issue that we plan scale up in two follow-up projects towards 2035 but this scale up will supplement the current investment..</w:t>
      </w:r>
    </w:p>
  </w:comment>
  <w:comment w:id="62" w:author="Author" w:initials="A">
    <w:p w14:paraId="01E97B1E" w14:textId="674645EE" w:rsidR="00CE4C88" w:rsidRDefault="00CE4C88">
      <w:pPr>
        <w:pStyle w:val="CommentText"/>
      </w:pPr>
      <w:r>
        <w:rPr>
          <w:rStyle w:val="CommentReference"/>
        </w:rPr>
        <w:annotationRef/>
      </w:r>
      <w:r>
        <w:t xml:space="preserve">This is good, I would include a ’learning by doing’, that is efficiency of the plant may increase for operational reasons instead of technical reasons. </w:t>
      </w:r>
    </w:p>
  </w:comment>
  <w:comment w:id="63" w:author="Author" w:initials="A">
    <w:p w14:paraId="720C6B0E" w14:textId="7168163B" w:rsidR="00CE4C88" w:rsidRDefault="00CE4C88">
      <w:pPr>
        <w:pStyle w:val="CommentText"/>
      </w:pPr>
      <w:r>
        <w:rPr>
          <w:rStyle w:val="CommentReference"/>
        </w:rPr>
        <w:annotationRef/>
      </w:r>
      <w:r>
        <w:t>I believe that with all of this detail, it could be very possible to have a working funding gap to the standards of EC in a few days</w:t>
      </w:r>
    </w:p>
  </w:comment>
  <w:comment w:id="64" w:author="Author" w:initials="A">
    <w:p w14:paraId="68FD7AF8" w14:textId="52BCA696" w:rsidR="00CE4C88" w:rsidRDefault="00CE4C88">
      <w:pPr>
        <w:pStyle w:val="CommentText"/>
      </w:pPr>
      <w:r>
        <w:rPr>
          <w:rStyle w:val="CommentReference"/>
        </w:rPr>
        <w:annotationRef/>
      </w:r>
      <w:r>
        <w:t xml:space="preserve">This is not the funding gap, a more detailed exercise is neccesary to compute it. </w:t>
      </w:r>
    </w:p>
  </w:comment>
  <w:comment w:id="72" w:author="Author" w:initials="A">
    <w:p w14:paraId="5D69724B" w14:textId="2699360B" w:rsidR="00CE4C88" w:rsidRPr="00EB57B0" w:rsidRDefault="00CE4C88">
      <w:pPr>
        <w:pStyle w:val="CommentText"/>
        <w:rPr>
          <w:lang w:val="en-US"/>
        </w:rPr>
      </w:pPr>
      <w:r>
        <w:rPr>
          <w:rStyle w:val="CommentReference"/>
        </w:rPr>
        <w:annotationRef/>
      </w:r>
      <w:r w:rsidRPr="00EB57B0">
        <w:rPr>
          <w:lang w:val="en-US"/>
        </w:rPr>
        <w:t>The Work packages should indicate when the R&amp;D phase begins and when it ends.</w:t>
      </w:r>
    </w:p>
  </w:comment>
  <w:comment w:id="73" w:author="Author" w:initials="A">
    <w:p w14:paraId="71F89327" w14:textId="0DAC9D1F" w:rsidR="00CE4C88" w:rsidRPr="00040A2C" w:rsidRDefault="00CE4C88">
      <w:pPr>
        <w:pStyle w:val="CommentText"/>
        <w:rPr>
          <w:lang w:val="en-US"/>
        </w:rPr>
      </w:pPr>
      <w:r>
        <w:rPr>
          <w:rStyle w:val="CommentReference"/>
        </w:rPr>
        <w:annotationRef/>
      </w:r>
      <w:r w:rsidRPr="00040A2C">
        <w:rPr>
          <w:lang w:val="en-US"/>
        </w:rPr>
        <w:t>Can we just di</w:t>
      </w:r>
      <w:r>
        <w:rPr>
          <w:lang w:val="en-US"/>
        </w:rPr>
        <w:t>vide the work packages into 2 or 3 phases representing R&amp;D, FID and OPERATION. Perhaps we do not include operation at all?</w:t>
      </w:r>
    </w:p>
  </w:comment>
  <w:comment w:id="74" w:author="Author" w:initials="A">
    <w:p w14:paraId="4129CE38" w14:textId="0DE3F821" w:rsidR="00CE4C88" w:rsidRDefault="00CE4C88">
      <w:pPr>
        <w:pStyle w:val="CommentText"/>
      </w:pPr>
      <w:r>
        <w:rPr>
          <w:rStyle w:val="CommentReference"/>
        </w:rPr>
        <w:annotationRef/>
      </w:r>
      <w:r>
        <w:t xml:space="preserve">A statement like ’Work packages 1 to 3 represent the R&amp;D phase, whilst packages 2-5 represent the FID phase’ is desirable, however the work package itself is not the phase. The operation must be included. </w:t>
      </w:r>
    </w:p>
  </w:comment>
  <w:comment w:id="75" w:author="Author" w:initials="A">
    <w:p w14:paraId="5361F84C" w14:textId="77777777" w:rsidR="00CE4C88" w:rsidRPr="00EB57B0" w:rsidRDefault="00CE4C88" w:rsidP="00624ED3">
      <w:pPr>
        <w:pStyle w:val="CommentText"/>
        <w:rPr>
          <w:lang w:val="en-US"/>
        </w:rPr>
      </w:pPr>
      <w:r>
        <w:rPr>
          <w:rStyle w:val="CommentReference"/>
        </w:rPr>
        <w:annotationRef/>
      </w:r>
      <w:r>
        <w:rPr>
          <w:rStyle w:val="CommentReference"/>
        </w:rPr>
        <w:annotationRef/>
      </w:r>
      <w:r w:rsidRPr="00EB57B0">
        <w:rPr>
          <w:lang w:val="en-US"/>
        </w:rPr>
        <w:t>The EC wants specifics, dates\locations\frequency</w:t>
      </w:r>
    </w:p>
    <w:p w14:paraId="707F65B5" w14:textId="77777777" w:rsidR="00CE4C88" w:rsidRPr="00EB57B0" w:rsidRDefault="00CE4C88" w:rsidP="00624ED3">
      <w:pPr>
        <w:pStyle w:val="CommentText"/>
        <w:rPr>
          <w:lang w:val="en-US"/>
        </w:rPr>
      </w:pPr>
    </w:p>
  </w:comment>
  <w:comment w:id="76" w:author="Author" w:initials="A">
    <w:p w14:paraId="2F98D76E" w14:textId="2B587083" w:rsidR="00CE4C88" w:rsidRPr="00EB57B0" w:rsidRDefault="00CE4C88">
      <w:pPr>
        <w:pStyle w:val="CommentText"/>
        <w:rPr>
          <w:lang w:val="en-US"/>
        </w:rPr>
      </w:pPr>
      <w:r>
        <w:rPr>
          <w:rStyle w:val="CommentReference"/>
        </w:rPr>
        <w:annotationRef/>
      </w:r>
      <w:r w:rsidRPr="00EB57B0">
        <w:rPr>
          <w:lang w:val="en-US"/>
        </w:rPr>
        <w:t>An estimate of the CAPEX and OPEX involved can help establish an economies of scale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B206E" w15:done="0"/>
  <w15:commentEx w15:paraId="3B79D0F8" w15:done="0"/>
  <w15:commentEx w15:paraId="69E05A24" w15:done="0"/>
  <w15:commentEx w15:paraId="2E8C46B6" w15:done="0"/>
  <w15:commentEx w15:paraId="0D2AC2F4" w15:paraIdParent="2E8C46B6" w15:done="0"/>
  <w15:commentEx w15:paraId="1A5A7866" w15:done="0"/>
  <w15:commentEx w15:paraId="2CCB6151" w15:paraIdParent="1A5A7866" w15:done="0"/>
  <w15:commentEx w15:paraId="5E16B264" w15:done="0"/>
  <w15:commentEx w15:paraId="5C9A84A5" w15:paraIdParent="5E16B264" w15:done="0"/>
  <w15:commentEx w15:paraId="03D4C58A" w15:done="0"/>
  <w15:commentEx w15:paraId="2093F2FE" w15:done="0"/>
  <w15:commentEx w15:paraId="46FB1F6C" w15:done="0"/>
  <w15:commentEx w15:paraId="601A1D97" w15:done="0"/>
  <w15:commentEx w15:paraId="68B7F266" w15:done="0"/>
  <w15:commentEx w15:paraId="0683455C" w15:done="0"/>
  <w15:commentEx w15:paraId="0210BFAD" w15:done="0"/>
  <w15:commentEx w15:paraId="19622B56" w15:done="0"/>
  <w15:commentEx w15:paraId="59C82D9B" w15:done="0"/>
  <w15:commentEx w15:paraId="1EC1ADE7" w15:paraIdParent="59C82D9B" w15:done="0"/>
  <w15:commentEx w15:paraId="61746CE6" w15:done="0"/>
  <w15:commentEx w15:paraId="008EB318" w15:done="0"/>
  <w15:commentEx w15:paraId="3BD1DCE7" w15:done="0"/>
  <w15:commentEx w15:paraId="026F3D64" w15:done="0"/>
  <w15:commentEx w15:paraId="4909CF45" w15:done="0"/>
  <w15:commentEx w15:paraId="6B5B7337" w15:paraIdParent="4909CF45" w15:done="0"/>
  <w15:commentEx w15:paraId="01E97B1E" w15:done="0"/>
  <w15:commentEx w15:paraId="720C6B0E" w15:done="0"/>
  <w15:commentEx w15:paraId="68FD7AF8" w15:done="0"/>
  <w15:commentEx w15:paraId="5D69724B" w15:done="0"/>
  <w15:commentEx w15:paraId="71F89327" w15:paraIdParent="5D69724B" w15:done="0"/>
  <w15:commentEx w15:paraId="4129CE38" w15:paraIdParent="5D69724B" w15:done="0"/>
  <w15:commentEx w15:paraId="707F65B5" w15:done="0"/>
  <w15:commentEx w15:paraId="2F98D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B206E" w16cid:durableId="240A26EB"/>
  <w16cid:commentId w16cid:paraId="3B79D0F8" w16cid:durableId="240A26F8"/>
  <w16cid:commentId w16cid:paraId="69E05A24" w16cid:durableId="240ECABB"/>
  <w16cid:commentId w16cid:paraId="2E8C46B6" w16cid:durableId="240A2E4D"/>
  <w16cid:commentId w16cid:paraId="0D2AC2F4" w16cid:durableId="240AE1E4"/>
  <w16cid:commentId w16cid:paraId="1A5A7866" w16cid:durableId="240A270D"/>
  <w16cid:commentId w16cid:paraId="2CCB6151" w16cid:durableId="240AE2C8"/>
  <w16cid:commentId w16cid:paraId="5E16B264" w16cid:durableId="240AE064"/>
  <w16cid:commentId w16cid:paraId="5C9A84A5" w16cid:durableId="240AE2F4"/>
  <w16cid:commentId w16cid:paraId="03D4C58A" w16cid:durableId="240A2E7D"/>
  <w16cid:commentId w16cid:paraId="2093F2FE" w16cid:durableId="240A278A"/>
  <w16cid:commentId w16cid:paraId="46FB1F6C" w16cid:durableId="240A2799"/>
  <w16cid:commentId w16cid:paraId="601A1D97" w16cid:durableId="240AEAF8"/>
  <w16cid:commentId w16cid:paraId="68B7F266" w16cid:durableId="240A27AB"/>
  <w16cid:commentId w16cid:paraId="0683455C" w16cid:durableId="240AEF84"/>
  <w16cid:commentId w16cid:paraId="0210BFAD" w16cid:durableId="240A27BB"/>
  <w16cid:commentId w16cid:paraId="19622B56" w16cid:durableId="240CBC51"/>
  <w16cid:commentId w16cid:paraId="59C82D9B" w16cid:durableId="240A27D6"/>
  <w16cid:commentId w16cid:paraId="1EC1ADE7" w16cid:durableId="240AFA4A"/>
  <w16cid:commentId w16cid:paraId="61746CE6" w16cid:durableId="240A26B8"/>
  <w16cid:commentId w16cid:paraId="008EB318" w16cid:durableId="240A26AB"/>
  <w16cid:commentId w16cid:paraId="3BD1DCE7" w16cid:durableId="240A26C8"/>
  <w16cid:commentId w16cid:paraId="026F3D64" w16cid:durableId="240D8CD5"/>
  <w16cid:commentId w16cid:paraId="4909CF45" w16cid:durableId="240A2F4D"/>
  <w16cid:commentId w16cid:paraId="6B5B7337" w16cid:durableId="240AFD74"/>
  <w16cid:commentId w16cid:paraId="01E97B1E" w16cid:durableId="240D8F7B"/>
  <w16cid:commentId w16cid:paraId="720C6B0E" w16cid:durableId="240D8D5A"/>
  <w16cid:commentId w16cid:paraId="68FD7AF8" w16cid:durableId="240D87CE"/>
  <w16cid:commentId w16cid:paraId="5D69724B" w16cid:durableId="240A30D7"/>
  <w16cid:commentId w16cid:paraId="71F89327" w16cid:durableId="240B2F1F"/>
  <w16cid:commentId w16cid:paraId="4129CE38" w16cid:durableId="240D8E22"/>
  <w16cid:commentId w16cid:paraId="707F65B5" w16cid:durableId="240A2699"/>
  <w16cid:commentId w16cid:paraId="2F98D76E" w16cid:durableId="240A2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D9A6B" w14:textId="77777777" w:rsidR="00BC6C27" w:rsidRDefault="00BC6C27" w:rsidP="00EC76D3">
      <w:r>
        <w:separator/>
      </w:r>
    </w:p>
  </w:endnote>
  <w:endnote w:type="continuationSeparator" w:id="0">
    <w:p w14:paraId="501F3184" w14:textId="77777777" w:rsidR="00BC6C27" w:rsidRDefault="00BC6C27"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CE4C88" w:rsidRPr="00852726" w:rsidRDefault="00CE4C88">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Pr="00852726">
          <w:rPr>
            <w:color w:val="262626" w:themeColor="text1" w:themeTint="D9"/>
            <w:sz w:val="20"/>
          </w:rPr>
          <w:t>2</w:t>
        </w:r>
        <w:r w:rsidRPr="00852726">
          <w:rPr>
            <w:color w:val="262626" w:themeColor="text1" w:themeTint="D9"/>
            <w:sz w:val="20"/>
          </w:rPr>
          <w:fldChar w:fldCharType="end"/>
        </w:r>
      </w:p>
    </w:sdtContent>
  </w:sdt>
  <w:p w14:paraId="3450C7FD" w14:textId="77777777" w:rsidR="00CE4C88" w:rsidRDefault="00CE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15392" w14:textId="77777777" w:rsidR="00BC6C27" w:rsidRDefault="00BC6C27" w:rsidP="00EC76D3">
      <w:r>
        <w:separator/>
      </w:r>
    </w:p>
  </w:footnote>
  <w:footnote w:type="continuationSeparator" w:id="0">
    <w:p w14:paraId="032D2972" w14:textId="77777777" w:rsidR="00BC6C27" w:rsidRDefault="00BC6C27" w:rsidP="00EC76D3">
      <w:r>
        <w:continuationSeparator/>
      </w:r>
    </w:p>
  </w:footnote>
  <w:footnote w:id="1">
    <w:p w14:paraId="2A5EEF97" w14:textId="5F598DD9" w:rsidR="00CE4C88" w:rsidRDefault="00CE4C88">
      <w:pPr>
        <w:pStyle w:val="FootnoteText"/>
      </w:pPr>
      <w:r w:rsidRPr="00534509">
        <w:rPr>
          <w:rStyle w:val="FootnoteReference"/>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3">
    <w:p w14:paraId="534D453C" w14:textId="215B1B3D"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Læs her for nærmere definition fra Europa-Kommissionen: </w:t>
      </w:r>
      <w:hyperlink r:id="rId2" w:history="1">
        <w:r w:rsidRPr="005C04FD">
          <w:rPr>
            <w:rStyle w:val="Hyperlink"/>
            <w:sz w:val="18"/>
            <w:szCs w:val="18"/>
          </w:rPr>
          <w:t>https://ec.europa.eu/research/participants/data/ref/h2020/wp/2014_2015/annexes/h2020-wp1415-annex-g-trl_en.pdf</w:t>
        </w:r>
      </w:hyperlink>
      <w:r w:rsidRPr="005C04FD">
        <w:rPr>
          <w:sz w:val="18"/>
          <w:szCs w:val="18"/>
        </w:rPr>
        <w:t xml:space="preserve"> </w:t>
      </w:r>
    </w:p>
  </w:footnote>
  <w:footnote w:id="4">
    <w:p w14:paraId="68DA4248" w14:textId="0A4A67FF"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 s. 21 (</w:t>
      </w:r>
      <w:hyperlink r:id="rId3"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9B35F4"/>
    <w:multiLevelType w:val="hybridMultilevel"/>
    <w:tmpl w:val="08A01F66"/>
    <w:lvl w:ilvl="0" w:tplc="2C28559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2A6E91"/>
    <w:multiLevelType w:val="hybridMultilevel"/>
    <w:tmpl w:val="F2EA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A3952"/>
    <w:multiLevelType w:val="hybridMultilevel"/>
    <w:tmpl w:val="68AA99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7"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CB23E9"/>
    <w:multiLevelType w:val="multilevel"/>
    <w:tmpl w:val="96F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5"/>
  </w:num>
  <w:num w:numId="3">
    <w:abstractNumId w:val="0"/>
  </w:num>
  <w:num w:numId="4">
    <w:abstractNumId w:val="14"/>
  </w:num>
  <w:num w:numId="5">
    <w:abstractNumId w:val="3"/>
  </w:num>
  <w:num w:numId="6">
    <w:abstractNumId w:val="17"/>
  </w:num>
  <w:num w:numId="7">
    <w:abstractNumId w:val="10"/>
  </w:num>
  <w:num w:numId="8">
    <w:abstractNumId w:val="1"/>
  </w:num>
  <w:num w:numId="9">
    <w:abstractNumId w:val="5"/>
  </w:num>
  <w:num w:numId="10">
    <w:abstractNumId w:val="15"/>
  </w:num>
  <w:num w:numId="11">
    <w:abstractNumId w:val="2"/>
  </w:num>
  <w:num w:numId="12">
    <w:abstractNumId w:val="12"/>
  </w:num>
  <w:num w:numId="13">
    <w:abstractNumId w:val="11"/>
  </w:num>
  <w:num w:numId="14">
    <w:abstractNumId w:val="19"/>
  </w:num>
  <w:num w:numId="15">
    <w:abstractNumId w:val="21"/>
  </w:num>
  <w:num w:numId="16">
    <w:abstractNumId w:val="10"/>
  </w:num>
  <w:num w:numId="17">
    <w:abstractNumId w:val="13"/>
  </w:num>
  <w:num w:numId="18">
    <w:abstractNumId w:val="9"/>
  </w:num>
  <w:num w:numId="19">
    <w:abstractNumId w:val="7"/>
  </w:num>
  <w:num w:numId="20">
    <w:abstractNumId w:val="4"/>
  </w:num>
  <w:num w:numId="21">
    <w:abstractNumId w:val="23"/>
  </w:num>
  <w:num w:numId="22">
    <w:abstractNumId w:val="6"/>
  </w:num>
  <w:num w:numId="23">
    <w:abstractNumId w:val="24"/>
  </w:num>
  <w:num w:numId="24">
    <w:abstractNumId w:val="16"/>
  </w:num>
  <w:num w:numId="25">
    <w:abstractNumId w:val="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0D20"/>
    <w:rsid w:val="000018F5"/>
    <w:rsid w:val="00001BF1"/>
    <w:rsid w:val="00002526"/>
    <w:rsid w:val="000026C4"/>
    <w:rsid w:val="00002FD6"/>
    <w:rsid w:val="00004D83"/>
    <w:rsid w:val="0000504F"/>
    <w:rsid w:val="00005305"/>
    <w:rsid w:val="00005780"/>
    <w:rsid w:val="000057C4"/>
    <w:rsid w:val="00005CE1"/>
    <w:rsid w:val="00007046"/>
    <w:rsid w:val="00007B9C"/>
    <w:rsid w:val="00010143"/>
    <w:rsid w:val="00010604"/>
    <w:rsid w:val="00010E44"/>
    <w:rsid w:val="00011E06"/>
    <w:rsid w:val="00012135"/>
    <w:rsid w:val="000126A4"/>
    <w:rsid w:val="0001355F"/>
    <w:rsid w:val="000152CD"/>
    <w:rsid w:val="00015759"/>
    <w:rsid w:val="0001582D"/>
    <w:rsid w:val="00015F96"/>
    <w:rsid w:val="00016B5C"/>
    <w:rsid w:val="000201BE"/>
    <w:rsid w:val="0002209E"/>
    <w:rsid w:val="00022D7B"/>
    <w:rsid w:val="0002471F"/>
    <w:rsid w:val="00031580"/>
    <w:rsid w:val="000318EE"/>
    <w:rsid w:val="0003264F"/>
    <w:rsid w:val="000327D4"/>
    <w:rsid w:val="00033D12"/>
    <w:rsid w:val="000363BD"/>
    <w:rsid w:val="00037021"/>
    <w:rsid w:val="000403DF"/>
    <w:rsid w:val="00040A2C"/>
    <w:rsid w:val="000428DC"/>
    <w:rsid w:val="00044D05"/>
    <w:rsid w:val="00045C8D"/>
    <w:rsid w:val="00047570"/>
    <w:rsid w:val="00047A6C"/>
    <w:rsid w:val="00050110"/>
    <w:rsid w:val="0005096D"/>
    <w:rsid w:val="000519C7"/>
    <w:rsid w:val="00055048"/>
    <w:rsid w:val="00060EBE"/>
    <w:rsid w:val="00061DF1"/>
    <w:rsid w:val="00062B3C"/>
    <w:rsid w:val="00063853"/>
    <w:rsid w:val="000648B5"/>
    <w:rsid w:val="00065144"/>
    <w:rsid w:val="00067313"/>
    <w:rsid w:val="000722A5"/>
    <w:rsid w:val="00073325"/>
    <w:rsid w:val="0007355F"/>
    <w:rsid w:val="0007407D"/>
    <w:rsid w:val="000741B9"/>
    <w:rsid w:val="00074B98"/>
    <w:rsid w:val="00077CBE"/>
    <w:rsid w:val="000841FD"/>
    <w:rsid w:val="00085E96"/>
    <w:rsid w:val="000861C6"/>
    <w:rsid w:val="00087ED6"/>
    <w:rsid w:val="00091602"/>
    <w:rsid w:val="00091C49"/>
    <w:rsid w:val="00091FE9"/>
    <w:rsid w:val="0009279D"/>
    <w:rsid w:val="00092F3F"/>
    <w:rsid w:val="00093FC2"/>
    <w:rsid w:val="00094524"/>
    <w:rsid w:val="000959D2"/>
    <w:rsid w:val="000A0420"/>
    <w:rsid w:val="000A0B1A"/>
    <w:rsid w:val="000A3959"/>
    <w:rsid w:val="000A3C1F"/>
    <w:rsid w:val="000A43DF"/>
    <w:rsid w:val="000A4CBD"/>
    <w:rsid w:val="000A5A1A"/>
    <w:rsid w:val="000A5AAA"/>
    <w:rsid w:val="000A6337"/>
    <w:rsid w:val="000B0F13"/>
    <w:rsid w:val="000B1F0D"/>
    <w:rsid w:val="000B4400"/>
    <w:rsid w:val="000B4D7E"/>
    <w:rsid w:val="000B515C"/>
    <w:rsid w:val="000B5467"/>
    <w:rsid w:val="000B5E76"/>
    <w:rsid w:val="000B7D0F"/>
    <w:rsid w:val="000C27E3"/>
    <w:rsid w:val="000C481C"/>
    <w:rsid w:val="000C51F8"/>
    <w:rsid w:val="000C6DC4"/>
    <w:rsid w:val="000C6E73"/>
    <w:rsid w:val="000C7701"/>
    <w:rsid w:val="000C7C6B"/>
    <w:rsid w:val="000D0725"/>
    <w:rsid w:val="000D0813"/>
    <w:rsid w:val="000D0EF6"/>
    <w:rsid w:val="000D112D"/>
    <w:rsid w:val="000D1363"/>
    <w:rsid w:val="000D1441"/>
    <w:rsid w:val="000D1CA4"/>
    <w:rsid w:val="000D1F04"/>
    <w:rsid w:val="000D2476"/>
    <w:rsid w:val="000D3A7B"/>
    <w:rsid w:val="000D4488"/>
    <w:rsid w:val="000D4891"/>
    <w:rsid w:val="000D600F"/>
    <w:rsid w:val="000D610D"/>
    <w:rsid w:val="000D6C36"/>
    <w:rsid w:val="000D6F7E"/>
    <w:rsid w:val="000E11DB"/>
    <w:rsid w:val="000E14E7"/>
    <w:rsid w:val="000E4CF6"/>
    <w:rsid w:val="000E5D27"/>
    <w:rsid w:val="000E5E0A"/>
    <w:rsid w:val="000F01F2"/>
    <w:rsid w:val="000F0311"/>
    <w:rsid w:val="000F1609"/>
    <w:rsid w:val="000F168C"/>
    <w:rsid w:val="000F1BFD"/>
    <w:rsid w:val="000F248B"/>
    <w:rsid w:val="000F250B"/>
    <w:rsid w:val="000F47DF"/>
    <w:rsid w:val="000F58E1"/>
    <w:rsid w:val="000F6FFA"/>
    <w:rsid w:val="000F7D61"/>
    <w:rsid w:val="00100151"/>
    <w:rsid w:val="00102487"/>
    <w:rsid w:val="00102489"/>
    <w:rsid w:val="00103FFD"/>
    <w:rsid w:val="001041DF"/>
    <w:rsid w:val="001043C4"/>
    <w:rsid w:val="0010461A"/>
    <w:rsid w:val="001047D7"/>
    <w:rsid w:val="00105277"/>
    <w:rsid w:val="00105832"/>
    <w:rsid w:val="0010668A"/>
    <w:rsid w:val="00106D85"/>
    <w:rsid w:val="001073C2"/>
    <w:rsid w:val="001079ED"/>
    <w:rsid w:val="001105B9"/>
    <w:rsid w:val="0011142F"/>
    <w:rsid w:val="00111C51"/>
    <w:rsid w:val="00113DA1"/>
    <w:rsid w:val="00114286"/>
    <w:rsid w:val="0011553B"/>
    <w:rsid w:val="00115D1B"/>
    <w:rsid w:val="00115D34"/>
    <w:rsid w:val="0011659E"/>
    <w:rsid w:val="00116686"/>
    <w:rsid w:val="0011671A"/>
    <w:rsid w:val="00116E76"/>
    <w:rsid w:val="0012184D"/>
    <w:rsid w:val="00121F21"/>
    <w:rsid w:val="001226D5"/>
    <w:rsid w:val="001229BA"/>
    <w:rsid w:val="00122DC0"/>
    <w:rsid w:val="001235C7"/>
    <w:rsid w:val="001235D7"/>
    <w:rsid w:val="00123E48"/>
    <w:rsid w:val="00127355"/>
    <w:rsid w:val="00127A99"/>
    <w:rsid w:val="00131E52"/>
    <w:rsid w:val="00133340"/>
    <w:rsid w:val="001335C9"/>
    <w:rsid w:val="00133D2D"/>
    <w:rsid w:val="00134039"/>
    <w:rsid w:val="0014015F"/>
    <w:rsid w:val="00140820"/>
    <w:rsid w:val="0014201F"/>
    <w:rsid w:val="00142BC4"/>
    <w:rsid w:val="00143808"/>
    <w:rsid w:val="00143CE3"/>
    <w:rsid w:val="001444E3"/>
    <w:rsid w:val="001458BA"/>
    <w:rsid w:val="00145AF0"/>
    <w:rsid w:val="00146081"/>
    <w:rsid w:val="0014769F"/>
    <w:rsid w:val="00147AEA"/>
    <w:rsid w:val="00150D0B"/>
    <w:rsid w:val="001514B0"/>
    <w:rsid w:val="00151AF3"/>
    <w:rsid w:val="00153A7B"/>
    <w:rsid w:val="001546DF"/>
    <w:rsid w:val="00154753"/>
    <w:rsid w:val="001558BB"/>
    <w:rsid w:val="0015634B"/>
    <w:rsid w:val="00157083"/>
    <w:rsid w:val="00162D3D"/>
    <w:rsid w:val="0016513E"/>
    <w:rsid w:val="001660E3"/>
    <w:rsid w:val="001707D5"/>
    <w:rsid w:val="0017153C"/>
    <w:rsid w:val="0017174E"/>
    <w:rsid w:val="00171829"/>
    <w:rsid w:val="0017220E"/>
    <w:rsid w:val="00172780"/>
    <w:rsid w:val="00172C22"/>
    <w:rsid w:val="0017357F"/>
    <w:rsid w:val="00173AE0"/>
    <w:rsid w:val="0017411A"/>
    <w:rsid w:val="001749CE"/>
    <w:rsid w:val="00174FEF"/>
    <w:rsid w:val="00175638"/>
    <w:rsid w:val="00177818"/>
    <w:rsid w:val="00177C3D"/>
    <w:rsid w:val="0018059B"/>
    <w:rsid w:val="00181777"/>
    <w:rsid w:val="001824AD"/>
    <w:rsid w:val="0018310B"/>
    <w:rsid w:val="00183680"/>
    <w:rsid w:val="00184159"/>
    <w:rsid w:val="001843F1"/>
    <w:rsid w:val="00184F21"/>
    <w:rsid w:val="00185089"/>
    <w:rsid w:val="0018588B"/>
    <w:rsid w:val="00187273"/>
    <w:rsid w:val="0019020D"/>
    <w:rsid w:val="00190520"/>
    <w:rsid w:val="0019062B"/>
    <w:rsid w:val="001908E1"/>
    <w:rsid w:val="00191D1F"/>
    <w:rsid w:val="00192550"/>
    <w:rsid w:val="00192757"/>
    <w:rsid w:val="00192EB6"/>
    <w:rsid w:val="00193C35"/>
    <w:rsid w:val="00195595"/>
    <w:rsid w:val="001961FF"/>
    <w:rsid w:val="001962F4"/>
    <w:rsid w:val="00196C2A"/>
    <w:rsid w:val="00197725"/>
    <w:rsid w:val="001A082E"/>
    <w:rsid w:val="001A149B"/>
    <w:rsid w:val="001A2A32"/>
    <w:rsid w:val="001A2D67"/>
    <w:rsid w:val="001A3755"/>
    <w:rsid w:val="001A3AD7"/>
    <w:rsid w:val="001A4362"/>
    <w:rsid w:val="001A5E3A"/>
    <w:rsid w:val="001A649D"/>
    <w:rsid w:val="001A724B"/>
    <w:rsid w:val="001A74D7"/>
    <w:rsid w:val="001A7DCE"/>
    <w:rsid w:val="001B1C17"/>
    <w:rsid w:val="001B30BD"/>
    <w:rsid w:val="001B362F"/>
    <w:rsid w:val="001B57BC"/>
    <w:rsid w:val="001B5EA0"/>
    <w:rsid w:val="001B6CEF"/>
    <w:rsid w:val="001B6EB6"/>
    <w:rsid w:val="001C0642"/>
    <w:rsid w:val="001C363B"/>
    <w:rsid w:val="001C3F3E"/>
    <w:rsid w:val="001C4D91"/>
    <w:rsid w:val="001C50B0"/>
    <w:rsid w:val="001D106E"/>
    <w:rsid w:val="001D1716"/>
    <w:rsid w:val="001D44C0"/>
    <w:rsid w:val="001D4CC4"/>
    <w:rsid w:val="001D5804"/>
    <w:rsid w:val="001D65BB"/>
    <w:rsid w:val="001D6D9C"/>
    <w:rsid w:val="001D7A12"/>
    <w:rsid w:val="001D7D4A"/>
    <w:rsid w:val="001E029F"/>
    <w:rsid w:val="001E1EF7"/>
    <w:rsid w:val="001E2B8F"/>
    <w:rsid w:val="001E2EC7"/>
    <w:rsid w:val="001E4FDB"/>
    <w:rsid w:val="001E55DC"/>
    <w:rsid w:val="001E5FF9"/>
    <w:rsid w:val="001E6403"/>
    <w:rsid w:val="001E7874"/>
    <w:rsid w:val="001F0CA1"/>
    <w:rsid w:val="001F14A3"/>
    <w:rsid w:val="001F3752"/>
    <w:rsid w:val="001F39DD"/>
    <w:rsid w:val="001F3B7E"/>
    <w:rsid w:val="001F4419"/>
    <w:rsid w:val="001F504A"/>
    <w:rsid w:val="001F5698"/>
    <w:rsid w:val="00200BAF"/>
    <w:rsid w:val="00200DEF"/>
    <w:rsid w:val="00201034"/>
    <w:rsid w:val="0020110C"/>
    <w:rsid w:val="00205C80"/>
    <w:rsid w:val="002105F4"/>
    <w:rsid w:val="00210691"/>
    <w:rsid w:val="00210943"/>
    <w:rsid w:val="00210A32"/>
    <w:rsid w:val="00210B8C"/>
    <w:rsid w:val="00210C7C"/>
    <w:rsid w:val="00212B5A"/>
    <w:rsid w:val="00216811"/>
    <w:rsid w:val="002179FA"/>
    <w:rsid w:val="00217CED"/>
    <w:rsid w:val="002217D7"/>
    <w:rsid w:val="00222B8A"/>
    <w:rsid w:val="002231A7"/>
    <w:rsid w:val="0022345B"/>
    <w:rsid w:val="00224990"/>
    <w:rsid w:val="00224D38"/>
    <w:rsid w:val="0022533E"/>
    <w:rsid w:val="00226029"/>
    <w:rsid w:val="0022641C"/>
    <w:rsid w:val="002276E5"/>
    <w:rsid w:val="00227C7F"/>
    <w:rsid w:val="00232DB2"/>
    <w:rsid w:val="00240FCA"/>
    <w:rsid w:val="00241514"/>
    <w:rsid w:val="002426E4"/>
    <w:rsid w:val="00242733"/>
    <w:rsid w:val="00242D37"/>
    <w:rsid w:val="00243072"/>
    <w:rsid w:val="002438B1"/>
    <w:rsid w:val="002441A2"/>
    <w:rsid w:val="002441D7"/>
    <w:rsid w:val="0024433C"/>
    <w:rsid w:val="00244449"/>
    <w:rsid w:val="002455D9"/>
    <w:rsid w:val="002466BD"/>
    <w:rsid w:val="00247B32"/>
    <w:rsid w:val="0025019B"/>
    <w:rsid w:val="00250424"/>
    <w:rsid w:val="00251C6E"/>
    <w:rsid w:val="002527DE"/>
    <w:rsid w:val="0025296E"/>
    <w:rsid w:val="00253A3D"/>
    <w:rsid w:val="002541F8"/>
    <w:rsid w:val="0025493C"/>
    <w:rsid w:val="0025518E"/>
    <w:rsid w:val="00265623"/>
    <w:rsid w:val="00266D2C"/>
    <w:rsid w:val="00267AFC"/>
    <w:rsid w:val="0027121B"/>
    <w:rsid w:val="0027176A"/>
    <w:rsid w:val="00272F75"/>
    <w:rsid w:val="00273841"/>
    <w:rsid w:val="00273CA7"/>
    <w:rsid w:val="00273CCA"/>
    <w:rsid w:val="00274117"/>
    <w:rsid w:val="002745D6"/>
    <w:rsid w:val="002746B2"/>
    <w:rsid w:val="00276070"/>
    <w:rsid w:val="0027661E"/>
    <w:rsid w:val="002766D6"/>
    <w:rsid w:val="00280639"/>
    <w:rsid w:val="002822E0"/>
    <w:rsid w:val="00282DCD"/>
    <w:rsid w:val="002832DB"/>
    <w:rsid w:val="00286A4E"/>
    <w:rsid w:val="00290A64"/>
    <w:rsid w:val="002915D9"/>
    <w:rsid w:val="00291CD2"/>
    <w:rsid w:val="00291E17"/>
    <w:rsid w:val="00293937"/>
    <w:rsid w:val="0029417D"/>
    <w:rsid w:val="002952BC"/>
    <w:rsid w:val="00296DDE"/>
    <w:rsid w:val="002975F9"/>
    <w:rsid w:val="002A01F5"/>
    <w:rsid w:val="002A11E7"/>
    <w:rsid w:val="002A13B7"/>
    <w:rsid w:val="002A25F0"/>
    <w:rsid w:val="002A2BCD"/>
    <w:rsid w:val="002A2C8C"/>
    <w:rsid w:val="002A309B"/>
    <w:rsid w:val="002A32A2"/>
    <w:rsid w:val="002A428B"/>
    <w:rsid w:val="002A4507"/>
    <w:rsid w:val="002A477C"/>
    <w:rsid w:val="002A4ED8"/>
    <w:rsid w:val="002A5DE0"/>
    <w:rsid w:val="002A5E8A"/>
    <w:rsid w:val="002A760F"/>
    <w:rsid w:val="002B0E33"/>
    <w:rsid w:val="002B1524"/>
    <w:rsid w:val="002B3160"/>
    <w:rsid w:val="002B50DE"/>
    <w:rsid w:val="002B6A8A"/>
    <w:rsid w:val="002C0048"/>
    <w:rsid w:val="002C0E3F"/>
    <w:rsid w:val="002C1223"/>
    <w:rsid w:val="002C2478"/>
    <w:rsid w:val="002C2C6D"/>
    <w:rsid w:val="002C2ED8"/>
    <w:rsid w:val="002C4131"/>
    <w:rsid w:val="002C5BF0"/>
    <w:rsid w:val="002C65B5"/>
    <w:rsid w:val="002C7140"/>
    <w:rsid w:val="002D09E8"/>
    <w:rsid w:val="002D2456"/>
    <w:rsid w:val="002D337C"/>
    <w:rsid w:val="002D3DB7"/>
    <w:rsid w:val="002D550D"/>
    <w:rsid w:val="002D5B8E"/>
    <w:rsid w:val="002D70C4"/>
    <w:rsid w:val="002E018C"/>
    <w:rsid w:val="002E3AC9"/>
    <w:rsid w:val="002E3E88"/>
    <w:rsid w:val="002E4966"/>
    <w:rsid w:val="002E6CE5"/>
    <w:rsid w:val="002E6CE7"/>
    <w:rsid w:val="002F049D"/>
    <w:rsid w:val="002F0B55"/>
    <w:rsid w:val="002F1CC2"/>
    <w:rsid w:val="002F3E95"/>
    <w:rsid w:val="002F4B74"/>
    <w:rsid w:val="002F4F68"/>
    <w:rsid w:val="0030001C"/>
    <w:rsid w:val="0030099D"/>
    <w:rsid w:val="00302114"/>
    <w:rsid w:val="00306364"/>
    <w:rsid w:val="00306AD0"/>
    <w:rsid w:val="003077C9"/>
    <w:rsid w:val="003104D9"/>
    <w:rsid w:val="00310842"/>
    <w:rsid w:val="00310A6E"/>
    <w:rsid w:val="00310D72"/>
    <w:rsid w:val="00310F9F"/>
    <w:rsid w:val="003119D5"/>
    <w:rsid w:val="00312243"/>
    <w:rsid w:val="00312B68"/>
    <w:rsid w:val="00312FA4"/>
    <w:rsid w:val="003139FE"/>
    <w:rsid w:val="00314506"/>
    <w:rsid w:val="00314E4C"/>
    <w:rsid w:val="003150C5"/>
    <w:rsid w:val="00315944"/>
    <w:rsid w:val="003161C9"/>
    <w:rsid w:val="00317AF7"/>
    <w:rsid w:val="0032120D"/>
    <w:rsid w:val="003224D5"/>
    <w:rsid w:val="00322F21"/>
    <w:rsid w:val="00323044"/>
    <w:rsid w:val="00323EC8"/>
    <w:rsid w:val="00324497"/>
    <w:rsid w:val="00324A77"/>
    <w:rsid w:val="0032721B"/>
    <w:rsid w:val="00330EA4"/>
    <w:rsid w:val="00332CF6"/>
    <w:rsid w:val="00333A2D"/>
    <w:rsid w:val="003360BF"/>
    <w:rsid w:val="003368B3"/>
    <w:rsid w:val="00336CCE"/>
    <w:rsid w:val="0033794A"/>
    <w:rsid w:val="00342A63"/>
    <w:rsid w:val="00342D0D"/>
    <w:rsid w:val="00343074"/>
    <w:rsid w:val="00344581"/>
    <w:rsid w:val="003452E7"/>
    <w:rsid w:val="00345975"/>
    <w:rsid w:val="00346432"/>
    <w:rsid w:val="00350685"/>
    <w:rsid w:val="0035082C"/>
    <w:rsid w:val="00351049"/>
    <w:rsid w:val="0035194C"/>
    <w:rsid w:val="00351C37"/>
    <w:rsid w:val="00351F99"/>
    <w:rsid w:val="00352382"/>
    <w:rsid w:val="0035242A"/>
    <w:rsid w:val="00352A4C"/>
    <w:rsid w:val="00352AC6"/>
    <w:rsid w:val="0035389D"/>
    <w:rsid w:val="0035414F"/>
    <w:rsid w:val="00357E73"/>
    <w:rsid w:val="00360ED0"/>
    <w:rsid w:val="0036140E"/>
    <w:rsid w:val="0036141C"/>
    <w:rsid w:val="00361D77"/>
    <w:rsid w:val="00361EA6"/>
    <w:rsid w:val="00361EAE"/>
    <w:rsid w:val="00363411"/>
    <w:rsid w:val="0036534B"/>
    <w:rsid w:val="003665AD"/>
    <w:rsid w:val="00366863"/>
    <w:rsid w:val="00366B97"/>
    <w:rsid w:val="00370C36"/>
    <w:rsid w:val="00370F87"/>
    <w:rsid w:val="00371057"/>
    <w:rsid w:val="003725E8"/>
    <w:rsid w:val="00373944"/>
    <w:rsid w:val="00376486"/>
    <w:rsid w:val="00377EAD"/>
    <w:rsid w:val="00380521"/>
    <w:rsid w:val="003815EB"/>
    <w:rsid w:val="00382919"/>
    <w:rsid w:val="003846A8"/>
    <w:rsid w:val="00386B23"/>
    <w:rsid w:val="00387BBF"/>
    <w:rsid w:val="00387F7E"/>
    <w:rsid w:val="0039031C"/>
    <w:rsid w:val="00390D74"/>
    <w:rsid w:val="003954EF"/>
    <w:rsid w:val="003957D9"/>
    <w:rsid w:val="00397438"/>
    <w:rsid w:val="003A12E3"/>
    <w:rsid w:val="003A21D9"/>
    <w:rsid w:val="003A23E8"/>
    <w:rsid w:val="003A3E4B"/>
    <w:rsid w:val="003A42DF"/>
    <w:rsid w:val="003A77BB"/>
    <w:rsid w:val="003B38E3"/>
    <w:rsid w:val="003B41C9"/>
    <w:rsid w:val="003B6638"/>
    <w:rsid w:val="003B75A8"/>
    <w:rsid w:val="003B7CA8"/>
    <w:rsid w:val="003C256A"/>
    <w:rsid w:val="003C2DD4"/>
    <w:rsid w:val="003C628B"/>
    <w:rsid w:val="003C64FF"/>
    <w:rsid w:val="003C7E80"/>
    <w:rsid w:val="003D0067"/>
    <w:rsid w:val="003D0F8B"/>
    <w:rsid w:val="003D1182"/>
    <w:rsid w:val="003D1FDF"/>
    <w:rsid w:val="003D3146"/>
    <w:rsid w:val="003D3B59"/>
    <w:rsid w:val="003D3E8C"/>
    <w:rsid w:val="003D635C"/>
    <w:rsid w:val="003D7293"/>
    <w:rsid w:val="003E0ECD"/>
    <w:rsid w:val="003E3812"/>
    <w:rsid w:val="003E44BB"/>
    <w:rsid w:val="003E517C"/>
    <w:rsid w:val="003E53C6"/>
    <w:rsid w:val="003E54C3"/>
    <w:rsid w:val="003E6162"/>
    <w:rsid w:val="003E7273"/>
    <w:rsid w:val="003F114B"/>
    <w:rsid w:val="003F1811"/>
    <w:rsid w:val="003F1CBD"/>
    <w:rsid w:val="003F2674"/>
    <w:rsid w:val="003F2D95"/>
    <w:rsid w:val="003F54B4"/>
    <w:rsid w:val="003F5CFA"/>
    <w:rsid w:val="003F5D21"/>
    <w:rsid w:val="003F5DF2"/>
    <w:rsid w:val="003F65BB"/>
    <w:rsid w:val="00400567"/>
    <w:rsid w:val="0040065A"/>
    <w:rsid w:val="004008E2"/>
    <w:rsid w:val="004029A2"/>
    <w:rsid w:val="00402F21"/>
    <w:rsid w:val="00404AB4"/>
    <w:rsid w:val="0040621F"/>
    <w:rsid w:val="00407850"/>
    <w:rsid w:val="00411C18"/>
    <w:rsid w:val="00412149"/>
    <w:rsid w:val="0041239F"/>
    <w:rsid w:val="0041506E"/>
    <w:rsid w:val="00415DDD"/>
    <w:rsid w:val="004162DB"/>
    <w:rsid w:val="00417AE8"/>
    <w:rsid w:val="00417D11"/>
    <w:rsid w:val="00417FA7"/>
    <w:rsid w:val="00421BD5"/>
    <w:rsid w:val="004228D7"/>
    <w:rsid w:val="00423106"/>
    <w:rsid w:val="0042540A"/>
    <w:rsid w:val="00425AB1"/>
    <w:rsid w:val="0042604B"/>
    <w:rsid w:val="00427C11"/>
    <w:rsid w:val="004305A5"/>
    <w:rsid w:val="00431190"/>
    <w:rsid w:val="004312F3"/>
    <w:rsid w:val="004333B1"/>
    <w:rsid w:val="0043388D"/>
    <w:rsid w:val="004352A6"/>
    <w:rsid w:val="00436F31"/>
    <w:rsid w:val="00437142"/>
    <w:rsid w:val="00437679"/>
    <w:rsid w:val="004401A3"/>
    <w:rsid w:val="004410D8"/>
    <w:rsid w:val="004412EB"/>
    <w:rsid w:val="00441F5C"/>
    <w:rsid w:val="0044231E"/>
    <w:rsid w:val="00444758"/>
    <w:rsid w:val="00446D0B"/>
    <w:rsid w:val="00451ACC"/>
    <w:rsid w:val="00453D2C"/>
    <w:rsid w:val="00454409"/>
    <w:rsid w:val="004552D2"/>
    <w:rsid w:val="004561FD"/>
    <w:rsid w:val="00456B0A"/>
    <w:rsid w:val="00456E71"/>
    <w:rsid w:val="00457560"/>
    <w:rsid w:val="00460A98"/>
    <w:rsid w:val="00462AFA"/>
    <w:rsid w:val="0046394F"/>
    <w:rsid w:val="004647D5"/>
    <w:rsid w:val="00472052"/>
    <w:rsid w:val="0047424C"/>
    <w:rsid w:val="004746C2"/>
    <w:rsid w:val="00474F24"/>
    <w:rsid w:val="00476773"/>
    <w:rsid w:val="00480F45"/>
    <w:rsid w:val="00481943"/>
    <w:rsid w:val="004831AC"/>
    <w:rsid w:val="00485D1F"/>
    <w:rsid w:val="004868E6"/>
    <w:rsid w:val="00486B2E"/>
    <w:rsid w:val="00486FD3"/>
    <w:rsid w:val="0048765C"/>
    <w:rsid w:val="00487AE7"/>
    <w:rsid w:val="00491BFA"/>
    <w:rsid w:val="00491FEA"/>
    <w:rsid w:val="004937C6"/>
    <w:rsid w:val="00493F32"/>
    <w:rsid w:val="00494012"/>
    <w:rsid w:val="004946D4"/>
    <w:rsid w:val="00495528"/>
    <w:rsid w:val="00495AD9"/>
    <w:rsid w:val="00495B3B"/>
    <w:rsid w:val="00497778"/>
    <w:rsid w:val="004A1AF7"/>
    <w:rsid w:val="004A3FF9"/>
    <w:rsid w:val="004A42D2"/>
    <w:rsid w:val="004A60F7"/>
    <w:rsid w:val="004A6BC0"/>
    <w:rsid w:val="004A73CA"/>
    <w:rsid w:val="004B0FEC"/>
    <w:rsid w:val="004B137A"/>
    <w:rsid w:val="004B1F91"/>
    <w:rsid w:val="004B1FB5"/>
    <w:rsid w:val="004B2C45"/>
    <w:rsid w:val="004B2D79"/>
    <w:rsid w:val="004B430F"/>
    <w:rsid w:val="004B466E"/>
    <w:rsid w:val="004B48DB"/>
    <w:rsid w:val="004B49E9"/>
    <w:rsid w:val="004B6050"/>
    <w:rsid w:val="004B6DC2"/>
    <w:rsid w:val="004B777A"/>
    <w:rsid w:val="004C152A"/>
    <w:rsid w:val="004C17B5"/>
    <w:rsid w:val="004C19E1"/>
    <w:rsid w:val="004C6AEC"/>
    <w:rsid w:val="004C6F64"/>
    <w:rsid w:val="004D0879"/>
    <w:rsid w:val="004D28D9"/>
    <w:rsid w:val="004D481E"/>
    <w:rsid w:val="004D4B87"/>
    <w:rsid w:val="004D5520"/>
    <w:rsid w:val="004D58B4"/>
    <w:rsid w:val="004D7310"/>
    <w:rsid w:val="004E0A78"/>
    <w:rsid w:val="004E2E7F"/>
    <w:rsid w:val="004E6B33"/>
    <w:rsid w:val="004F249D"/>
    <w:rsid w:val="004F24CB"/>
    <w:rsid w:val="004F3CDC"/>
    <w:rsid w:val="004F68AE"/>
    <w:rsid w:val="004F68CA"/>
    <w:rsid w:val="004F7D37"/>
    <w:rsid w:val="00500BB7"/>
    <w:rsid w:val="00501323"/>
    <w:rsid w:val="00501C4E"/>
    <w:rsid w:val="00503D36"/>
    <w:rsid w:val="00504BC8"/>
    <w:rsid w:val="00506564"/>
    <w:rsid w:val="005066D3"/>
    <w:rsid w:val="005066D7"/>
    <w:rsid w:val="0050719D"/>
    <w:rsid w:val="00507C30"/>
    <w:rsid w:val="005111F6"/>
    <w:rsid w:val="00511E87"/>
    <w:rsid w:val="0051219F"/>
    <w:rsid w:val="005123D5"/>
    <w:rsid w:val="00512999"/>
    <w:rsid w:val="00512CE2"/>
    <w:rsid w:val="00512FB6"/>
    <w:rsid w:val="0051337C"/>
    <w:rsid w:val="00513B0D"/>
    <w:rsid w:val="00513EAE"/>
    <w:rsid w:val="0051411B"/>
    <w:rsid w:val="005143A2"/>
    <w:rsid w:val="00514448"/>
    <w:rsid w:val="0051472E"/>
    <w:rsid w:val="00516CA5"/>
    <w:rsid w:val="00517484"/>
    <w:rsid w:val="00517566"/>
    <w:rsid w:val="005204D8"/>
    <w:rsid w:val="005206BB"/>
    <w:rsid w:val="005225FA"/>
    <w:rsid w:val="0052507B"/>
    <w:rsid w:val="00525848"/>
    <w:rsid w:val="00526FCB"/>
    <w:rsid w:val="00530990"/>
    <w:rsid w:val="00532914"/>
    <w:rsid w:val="00532CE3"/>
    <w:rsid w:val="00532DE5"/>
    <w:rsid w:val="00532FB0"/>
    <w:rsid w:val="00534509"/>
    <w:rsid w:val="00535490"/>
    <w:rsid w:val="0053549E"/>
    <w:rsid w:val="005358BB"/>
    <w:rsid w:val="00535C3A"/>
    <w:rsid w:val="005370F2"/>
    <w:rsid w:val="005371F9"/>
    <w:rsid w:val="005375E0"/>
    <w:rsid w:val="00537DE7"/>
    <w:rsid w:val="00540312"/>
    <w:rsid w:val="00540EA1"/>
    <w:rsid w:val="005415E5"/>
    <w:rsid w:val="005426A1"/>
    <w:rsid w:val="00542A11"/>
    <w:rsid w:val="00542D97"/>
    <w:rsid w:val="0054361D"/>
    <w:rsid w:val="00543A79"/>
    <w:rsid w:val="00543DBA"/>
    <w:rsid w:val="00543DF7"/>
    <w:rsid w:val="0054440A"/>
    <w:rsid w:val="00545167"/>
    <w:rsid w:val="00546131"/>
    <w:rsid w:val="00546FFD"/>
    <w:rsid w:val="005473C9"/>
    <w:rsid w:val="00551E76"/>
    <w:rsid w:val="00552A40"/>
    <w:rsid w:val="00552FFE"/>
    <w:rsid w:val="00553E09"/>
    <w:rsid w:val="0055454C"/>
    <w:rsid w:val="005558D4"/>
    <w:rsid w:val="00560396"/>
    <w:rsid w:val="0056160F"/>
    <w:rsid w:val="00561631"/>
    <w:rsid w:val="00562BC1"/>
    <w:rsid w:val="00563F8E"/>
    <w:rsid w:val="00564664"/>
    <w:rsid w:val="0056568B"/>
    <w:rsid w:val="00567868"/>
    <w:rsid w:val="00570E0E"/>
    <w:rsid w:val="00570F8D"/>
    <w:rsid w:val="00570FCF"/>
    <w:rsid w:val="00571055"/>
    <w:rsid w:val="00573157"/>
    <w:rsid w:val="00575ABA"/>
    <w:rsid w:val="00575BA3"/>
    <w:rsid w:val="00577139"/>
    <w:rsid w:val="00580F87"/>
    <w:rsid w:val="0058157C"/>
    <w:rsid w:val="00581D36"/>
    <w:rsid w:val="00582378"/>
    <w:rsid w:val="00582A03"/>
    <w:rsid w:val="00582F95"/>
    <w:rsid w:val="00583EDE"/>
    <w:rsid w:val="00584181"/>
    <w:rsid w:val="00584349"/>
    <w:rsid w:val="00584516"/>
    <w:rsid w:val="00585688"/>
    <w:rsid w:val="00586C37"/>
    <w:rsid w:val="00591A62"/>
    <w:rsid w:val="00591C03"/>
    <w:rsid w:val="005942C6"/>
    <w:rsid w:val="00594B10"/>
    <w:rsid w:val="005955A0"/>
    <w:rsid w:val="00595EC2"/>
    <w:rsid w:val="0059654D"/>
    <w:rsid w:val="005A049F"/>
    <w:rsid w:val="005A092D"/>
    <w:rsid w:val="005A226F"/>
    <w:rsid w:val="005A35F9"/>
    <w:rsid w:val="005A3D48"/>
    <w:rsid w:val="005A3D6E"/>
    <w:rsid w:val="005A5D65"/>
    <w:rsid w:val="005A5E05"/>
    <w:rsid w:val="005A7878"/>
    <w:rsid w:val="005B1547"/>
    <w:rsid w:val="005B1C64"/>
    <w:rsid w:val="005B3017"/>
    <w:rsid w:val="005B3950"/>
    <w:rsid w:val="005B3A40"/>
    <w:rsid w:val="005B5838"/>
    <w:rsid w:val="005B7CB3"/>
    <w:rsid w:val="005C04FD"/>
    <w:rsid w:val="005C0E4F"/>
    <w:rsid w:val="005C0F5E"/>
    <w:rsid w:val="005C1103"/>
    <w:rsid w:val="005C1955"/>
    <w:rsid w:val="005C1C71"/>
    <w:rsid w:val="005C2350"/>
    <w:rsid w:val="005C265C"/>
    <w:rsid w:val="005C27E0"/>
    <w:rsid w:val="005C3575"/>
    <w:rsid w:val="005C36C4"/>
    <w:rsid w:val="005C37B2"/>
    <w:rsid w:val="005C3EF1"/>
    <w:rsid w:val="005D207F"/>
    <w:rsid w:val="005D2B3E"/>
    <w:rsid w:val="005D309E"/>
    <w:rsid w:val="005D3B40"/>
    <w:rsid w:val="005D477D"/>
    <w:rsid w:val="005D4B86"/>
    <w:rsid w:val="005D54C8"/>
    <w:rsid w:val="005D7F9C"/>
    <w:rsid w:val="005E0D0E"/>
    <w:rsid w:val="005E0D22"/>
    <w:rsid w:val="005E2CB6"/>
    <w:rsid w:val="005E34F3"/>
    <w:rsid w:val="005E38DE"/>
    <w:rsid w:val="005E4E8F"/>
    <w:rsid w:val="005E503E"/>
    <w:rsid w:val="005E5E54"/>
    <w:rsid w:val="005E68BF"/>
    <w:rsid w:val="005E691D"/>
    <w:rsid w:val="005E7E2D"/>
    <w:rsid w:val="005F0129"/>
    <w:rsid w:val="005F049D"/>
    <w:rsid w:val="005F0C7D"/>
    <w:rsid w:val="005F21CD"/>
    <w:rsid w:val="005F413C"/>
    <w:rsid w:val="005F4AC1"/>
    <w:rsid w:val="005F4F92"/>
    <w:rsid w:val="005F5997"/>
    <w:rsid w:val="005F5D5D"/>
    <w:rsid w:val="005F6111"/>
    <w:rsid w:val="005F6990"/>
    <w:rsid w:val="005F6D72"/>
    <w:rsid w:val="005F6F2F"/>
    <w:rsid w:val="005F7643"/>
    <w:rsid w:val="005F7A6B"/>
    <w:rsid w:val="0060000C"/>
    <w:rsid w:val="0060068F"/>
    <w:rsid w:val="006029BC"/>
    <w:rsid w:val="00602A8F"/>
    <w:rsid w:val="006037EA"/>
    <w:rsid w:val="006057A5"/>
    <w:rsid w:val="00605CA9"/>
    <w:rsid w:val="00605E42"/>
    <w:rsid w:val="00606E13"/>
    <w:rsid w:val="00606E85"/>
    <w:rsid w:val="00607DD2"/>
    <w:rsid w:val="00607E93"/>
    <w:rsid w:val="00612C80"/>
    <w:rsid w:val="006149AD"/>
    <w:rsid w:val="00614E5D"/>
    <w:rsid w:val="00615C2E"/>
    <w:rsid w:val="006225E9"/>
    <w:rsid w:val="006226E2"/>
    <w:rsid w:val="00622B58"/>
    <w:rsid w:val="00624B4A"/>
    <w:rsid w:val="00624ED3"/>
    <w:rsid w:val="00625767"/>
    <w:rsid w:val="006266D7"/>
    <w:rsid w:val="0062781D"/>
    <w:rsid w:val="006305F0"/>
    <w:rsid w:val="0063156E"/>
    <w:rsid w:val="00631B62"/>
    <w:rsid w:val="0063428A"/>
    <w:rsid w:val="00634D44"/>
    <w:rsid w:val="006357BA"/>
    <w:rsid w:val="00636795"/>
    <w:rsid w:val="0063740D"/>
    <w:rsid w:val="006376FF"/>
    <w:rsid w:val="0063772C"/>
    <w:rsid w:val="00637F79"/>
    <w:rsid w:val="006417C4"/>
    <w:rsid w:val="00643A56"/>
    <w:rsid w:val="00644537"/>
    <w:rsid w:val="00645038"/>
    <w:rsid w:val="00646245"/>
    <w:rsid w:val="006471FE"/>
    <w:rsid w:val="0064777F"/>
    <w:rsid w:val="00650EAA"/>
    <w:rsid w:val="0065108B"/>
    <w:rsid w:val="00651F79"/>
    <w:rsid w:val="00652169"/>
    <w:rsid w:val="006535DC"/>
    <w:rsid w:val="0065363C"/>
    <w:rsid w:val="0065471A"/>
    <w:rsid w:val="00654C7E"/>
    <w:rsid w:val="00655072"/>
    <w:rsid w:val="006566AF"/>
    <w:rsid w:val="00660A21"/>
    <w:rsid w:val="006617C3"/>
    <w:rsid w:val="006626BF"/>
    <w:rsid w:val="00662DD6"/>
    <w:rsid w:val="006638B9"/>
    <w:rsid w:val="00663D28"/>
    <w:rsid w:val="00664C6A"/>
    <w:rsid w:val="006708B0"/>
    <w:rsid w:val="006708CF"/>
    <w:rsid w:val="006715A9"/>
    <w:rsid w:val="006724F3"/>
    <w:rsid w:val="00672F57"/>
    <w:rsid w:val="00673F3D"/>
    <w:rsid w:val="00674315"/>
    <w:rsid w:val="006760B9"/>
    <w:rsid w:val="00681B51"/>
    <w:rsid w:val="00682225"/>
    <w:rsid w:val="00684004"/>
    <w:rsid w:val="00684CE6"/>
    <w:rsid w:val="00685AE7"/>
    <w:rsid w:val="00686ED8"/>
    <w:rsid w:val="00691376"/>
    <w:rsid w:val="00691493"/>
    <w:rsid w:val="00691ADD"/>
    <w:rsid w:val="00693051"/>
    <w:rsid w:val="00694103"/>
    <w:rsid w:val="00696447"/>
    <w:rsid w:val="00696D0B"/>
    <w:rsid w:val="006A1D4D"/>
    <w:rsid w:val="006A2699"/>
    <w:rsid w:val="006A3E6E"/>
    <w:rsid w:val="006A3F17"/>
    <w:rsid w:val="006A5652"/>
    <w:rsid w:val="006A6114"/>
    <w:rsid w:val="006A6133"/>
    <w:rsid w:val="006B05BA"/>
    <w:rsid w:val="006B070F"/>
    <w:rsid w:val="006B2821"/>
    <w:rsid w:val="006B2B3F"/>
    <w:rsid w:val="006B3705"/>
    <w:rsid w:val="006B43A1"/>
    <w:rsid w:val="006B4EF2"/>
    <w:rsid w:val="006B513B"/>
    <w:rsid w:val="006B611D"/>
    <w:rsid w:val="006B745D"/>
    <w:rsid w:val="006C19B8"/>
    <w:rsid w:val="006C2CF7"/>
    <w:rsid w:val="006C3627"/>
    <w:rsid w:val="006C50B0"/>
    <w:rsid w:val="006C5B1C"/>
    <w:rsid w:val="006C753B"/>
    <w:rsid w:val="006C7790"/>
    <w:rsid w:val="006D0408"/>
    <w:rsid w:val="006D053B"/>
    <w:rsid w:val="006D070A"/>
    <w:rsid w:val="006D2066"/>
    <w:rsid w:val="006D2BF4"/>
    <w:rsid w:val="006D581B"/>
    <w:rsid w:val="006D63B7"/>
    <w:rsid w:val="006D65ED"/>
    <w:rsid w:val="006D6CB4"/>
    <w:rsid w:val="006D7829"/>
    <w:rsid w:val="006E0E3F"/>
    <w:rsid w:val="006E0E51"/>
    <w:rsid w:val="006E199B"/>
    <w:rsid w:val="006E26EC"/>
    <w:rsid w:val="006E2970"/>
    <w:rsid w:val="006E33D7"/>
    <w:rsid w:val="006E44A6"/>
    <w:rsid w:val="006E5AB8"/>
    <w:rsid w:val="006E5DA7"/>
    <w:rsid w:val="006E6D37"/>
    <w:rsid w:val="006E7EE0"/>
    <w:rsid w:val="006F0B45"/>
    <w:rsid w:val="006F1547"/>
    <w:rsid w:val="006F1A30"/>
    <w:rsid w:val="006F28EE"/>
    <w:rsid w:val="006F3200"/>
    <w:rsid w:val="006F3371"/>
    <w:rsid w:val="006F483B"/>
    <w:rsid w:val="006F5174"/>
    <w:rsid w:val="006F5339"/>
    <w:rsid w:val="006F5E8C"/>
    <w:rsid w:val="006F65EC"/>
    <w:rsid w:val="006F7B25"/>
    <w:rsid w:val="006F7BD0"/>
    <w:rsid w:val="007007B0"/>
    <w:rsid w:val="00700F41"/>
    <w:rsid w:val="0070205B"/>
    <w:rsid w:val="00704E34"/>
    <w:rsid w:val="00706730"/>
    <w:rsid w:val="00706DDC"/>
    <w:rsid w:val="00706E6A"/>
    <w:rsid w:val="00707D05"/>
    <w:rsid w:val="00710578"/>
    <w:rsid w:val="007116D9"/>
    <w:rsid w:val="007142E2"/>
    <w:rsid w:val="00715A1C"/>
    <w:rsid w:val="00715B03"/>
    <w:rsid w:val="0072020D"/>
    <w:rsid w:val="00721BF3"/>
    <w:rsid w:val="00722844"/>
    <w:rsid w:val="00724F09"/>
    <w:rsid w:val="0072660E"/>
    <w:rsid w:val="0072766B"/>
    <w:rsid w:val="007305D7"/>
    <w:rsid w:val="007308CC"/>
    <w:rsid w:val="00730B24"/>
    <w:rsid w:val="007318DC"/>
    <w:rsid w:val="00731ACA"/>
    <w:rsid w:val="007342BF"/>
    <w:rsid w:val="007351DB"/>
    <w:rsid w:val="00740340"/>
    <w:rsid w:val="0074096B"/>
    <w:rsid w:val="007436D1"/>
    <w:rsid w:val="0074399E"/>
    <w:rsid w:val="00743A5F"/>
    <w:rsid w:val="00744DC4"/>
    <w:rsid w:val="00745ADE"/>
    <w:rsid w:val="0074799B"/>
    <w:rsid w:val="00747AEB"/>
    <w:rsid w:val="00750EEE"/>
    <w:rsid w:val="00752722"/>
    <w:rsid w:val="007534D1"/>
    <w:rsid w:val="0075353A"/>
    <w:rsid w:val="007552C1"/>
    <w:rsid w:val="00755576"/>
    <w:rsid w:val="00755B7B"/>
    <w:rsid w:val="00757463"/>
    <w:rsid w:val="0075764F"/>
    <w:rsid w:val="0076014E"/>
    <w:rsid w:val="007603BB"/>
    <w:rsid w:val="00761389"/>
    <w:rsid w:val="00761714"/>
    <w:rsid w:val="00761B30"/>
    <w:rsid w:val="00761D20"/>
    <w:rsid w:val="007623AC"/>
    <w:rsid w:val="00762DBB"/>
    <w:rsid w:val="00762F85"/>
    <w:rsid w:val="007636D7"/>
    <w:rsid w:val="007643BD"/>
    <w:rsid w:val="00765599"/>
    <w:rsid w:val="00766FED"/>
    <w:rsid w:val="00767A4F"/>
    <w:rsid w:val="00767A80"/>
    <w:rsid w:val="00772512"/>
    <w:rsid w:val="00772FBE"/>
    <w:rsid w:val="00772FE0"/>
    <w:rsid w:val="00774873"/>
    <w:rsid w:val="0077554D"/>
    <w:rsid w:val="007806DA"/>
    <w:rsid w:val="00781569"/>
    <w:rsid w:val="007817DB"/>
    <w:rsid w:val="0078262F"/>
    <w:rsid w:val="0078649F"/>
    <w:rsid w:val="00786878"/>
    <w:rsid w:val="00786D7B"/>
    <w:rsid w:val="00787AEC"/>
    <w:rsid w:val="00793163"/>
    <w:rsid w:val="00794013"/>
    <w:rsid w:val="007952BB"/>
    <w:rsid w:val="00796344"/>
    <w:rsid w:val="0079707E"/>
    <w:rsid w:val="007A0384"/>
    <w:rsid w:val="007A04CE"/>
    <w:rsid w:val="007A41DC"/>
    <w:rsid w:val="007A6E9E"/>
    <w:rsid w:val="007A72C7"/>
    <w:rsid w:val="007A7C94"/>
    <w:rsid w:val="007B063A"/>
    <w:rsid w:val="007B0E70"/>
    <w:rsid w:val="007B2909"/>
    <w:rsid w:val="007B336E"/>
    <w:rsid w:val="007B47D4"/>
    <w:rsid w:val="007B61E4"/>
    <w:rsid w:val="007B6CAA"/>
    <w:rsid w:val="007B7D75"/>
    <w:rsid w:val="007C0428"/>
    <w:rsid w:val="007C0AA5"/>
    <w:rsid w:val="007C3E41"/>
    <w:rsid w:val="007C520E"/>
    <w:rsid w:val="007C5ACC"/>
    <w:rsid w:val="007D01DD"/>
    <w:rsid w:val="007D0238"/>
    <w:rsid w:val="007D169E"/>
    <w:rsid w:val="007D3E94"/>
    <w:rsid w:val="007D4D0F"/>
    <w:rsid w:val="007D6646"/>
    <w:rsid w:val="007D735A"/>
    <w:rsid w:val="007D7568"/>
    <w:rsid w:val="007D7A90"/>
    <w:rsid w:val="007D7AA3"/>
    <w:rsid w:val="007D7E39"/>
    <w:rsid w:val="007E010B"/>
    <w:rsid w:val="007E05DA"/>
    <w:rsid w:val="007E0C40"/>
    <w:rsid w:val="007E34A5"/>
    <w:rsid w:val="007E35B3"/>
    <w:rsid w:val="007E4013"/>
    <w:rsid w:val="007E45CF"/>
    <w:rsid w:val="007E5D5F"/>
    <w:rsid w:val="007E75A6"/>
    <w:rsid w:val="007F0F77"/>
    <w:rsid w:val="007F1A32"/>
    <w:rsid w:val="007F205F"/>
    <w:rsid w:val="007F36B3"/>
    <w:rsid w:val="007F4900"/>
    <w:rsid w:val="007F519F"/>
    <w:rsid w:val="007F547D"/>
    <w:rsid w:val="007F63A8"/>
    <w:rsid w:val="007F6662"/>
    <w:rsid w:val="007F6829"/>
    <w:rsid w:val="007F6B85"/>
    <w:rsid w:val="007F74FB"/>
    <w:rsid w:val="007F7CF1"/>
    <w:rsid w:val="00800971"/>
    <w:rsid w:val="00800CE4"/>
    <w:rsid w:val="008012BE"/>
    <w:rsid w:val="008018B6"/>
    <w:rsid w:val="00801DBE"/>
    <w:rsid w:val="00802174"/>
    <w:rsid w:val="00802426"/>
    <w:rsid w:val="00803593"/>
    <w:rsid w:val="00805F67"/>
    <w:rsid w:val="00806D1F"/>
    <w:rsid w:val="00807390"/>
    <w:rsid w:val="00812354"/>
    <w:rsid w:val="00813EDD"/>
    <w:rsid w:val="00822AC4"/>
    <w:rsid w:val="00824612"/>
    <w:rsid w:val="0082744D"/>
    <w:rsid w:val="0082767F"/>
    <w:rsid w:val="00831AF8"/>
    <w:rsid w:val="00834011"/>
    <w:rsid w:val="008342C7"/>
    <w:rsid w:val="008343A3"/>
    <w:rsid w:val="008370E9"/>
    <w:rsid w:val="0083789D"/>
    <w:rsid w:val="00842AB5"/>
    <w:rsid w:val="008439F8"/>
    <w:rsid w:val="00843EFC"/>
    <w:rsid w:val="00846E06"/>
    <w:rsid w:val="00846E7C"/>
    <w:rsid w:val="0085108B"/>
    <w:rsid w:val="008519EB"/>
    <w:rsid w:val="00852726"/>
    <w:rsid w:val="00853C1E"/>
    <w:rsid w:val="00854190"/>
    <w:rsid w:val="00854800"/>
    <w:rsid w:val="00854DA1"/>
    <w:rsid w:val="00855D38"/>
    <w:rsid w:val="00856B2C"/>
    <w:rsid w:val="00857303"/>
    <w:rsid w:val="008575C9"/>
    <w:rsid w:val="008608F6"/>
    <w:rsid w:val="008613B8"/>
    <w:rsid w:val="00861EB3"/>
    <w:rsid w:val="00863719"/>
    <w:rsid w:val="008639EF"/>
    <w:rsid w:val="00864351"/>
    <w:rsid w:val="00864587"/>
    <w:rsid w:val="00864BD7"/>
    <w:rsid w:val="00865252"/>
    <w:rsid w:val="00865A34"/>
    <w:rsid w:val="00865FB5"/>
    <w:rsid w:val="00871B16"/>
    <w:rsid w:val="00873DF2"/>
    <w:rsid w:val="00874551"/>
    <w:rsid w:val="00874C99"/>
    <w:rsid w:val="008752D8"/>
    <w:rsid w:val="008754F2"/>
    <w:rsid w:val="00875CE8"/>
    <w:rsid w:val="00876689"/>
    <w:rsid w:val="0087689E"/>
    <w:rsid w:val="00876B9F"/>
    <w:rsid w:val="0088070B"/>
    <w:rsid w:val="00885AFC"/>
    <w:rsid w:val="008902A6"/>
    <w:rsid w:val="00890C05"/>
    <w:rsid w:val="00890C3F"/>
    <w:rsid w:val="00891F25"/>
    <w:rsid w:val="00892163"/>
    <w:rsid w:val="008933F9"/>
    <w:rsid w:val="008954DF"/>
    <w:rsid w:val="0089675F"/>
    <w:rsid w:val="0089738E"/>
    <w:rsid w:val="008A4018"/>
    <w:rsid w:val="008A4788"/>
    <w:rsid w:val="008A53B9"/>
    <w:rsid w:val="008A5CB1"/>
    <w:rsid w:val="008A5FFB"/>
    <w:rsid w:val="008B01CB"/>
    <w:rsid w:val="008B0537"/>
    <w:rsid w:val="008B0B0D"/>
    <w:rsid w:val="008B230A"/>
    <w:rsid w:val="008B3924"/>
    <w:rsid w:val="008B42AE"/>
    <w:rsid w:val="008B55D4"/>
    <w:rsid w:val="008B73D2"/>
    <w:rsid w:val="008B7C9E"/>
    <w:rsid w:val="008C0ACE"/>
    <w:rsid w:val="008C14F0"/>
    <w:rsid w:val="008C1AD1"/>
    <w:rsid w:val="008C1D5C"/>
    <w:rsid w:val="008C2857"/>
    <w:rsid w:val="008C3EA6"/>
    <w:rsid w:val="008C4751"/>
    <w:rsid w:val="008C4BA1"/>
    <w:rsid w:val="008C4EB9"/>
    <w:rsid w:val="008C5DB2"/>
    <w:rsid w:val="008C65BA"/>
    <w:rsid w:val="008C6E88"/>
    <w:rsid w:val="008C757A"/>
    <w:rsid w:val="008C78B2"/>
    <w:rsid w:val="008D1C52"/>
    <w:rsid w:val="008D2668"/>
    <w:rsid w:val="008D4D25"/>
    <w:rsid w:val="008D5A0B"/>
    <w:rsid w:val="008D6AA4"/>
    <w:rsid w:val="008E0B98"/>
    <w:rsid w:val="008E2D59"/>
    <w:rsid w:val="008E3193"/>
    <w:rsid w:val="008E3CA0"/>
    <w:rsid w:val="008E4195"/>
    <w:rsid w:val="008E48C9"/>
    <w:rsid w:val="008E4CC0"/>
    <w:rsid w:val="008E4F47"/>
    <w:rsid w:val="008E6DA9"/>
    <w:rsid w:val="008E7136"/>
    <w:rsid w:val="008E7B4E"/>
    <w:rsid w:val="008E7DD0"/>
    <w:rsid w:val="008F00EF"/>
    <w:rsid w:val="008F1736"/>
    <w:rsid w:val="008F6782"/>
    <w:rsid w:val="008F7126"/>
    <w:rsid w:val="008F7506"/>
    <w:rsid w:val="0090160F"/>
    <w:rsid w:val="00901EB6"/>
    <w:rsid w:val="00902634"/>
    <w:rsid w:val="00905159"/>
    <w:rsid w:val="00905478"/>
    <w:rsid w:val="00906BE0"/>
    <w:rsid w:val="009075E8"/>
    <w:rsid w:val="009120C9"/>
    <w:rsid w:val="00912929"/>
    <w:rsid w:val="00913045"/>
    <w:rsid w:val="009130E2"/>
    <w:rsid w:val="0091332C"/>
    <w:rsid w:val="00913AC9"/>
    <w:rsid w:val="00915497"/>
    <w:rsid w:val="00916314"/>
    <w:rsid w:val="00916F55"/>
    <w:rsid w:val="0091745D"/>
    <w:rsid w:val="009214EE"/>
    <w:rsid w:val="009225B6"/>
    <w:rsid w:val="0092273F"/>
    <w:rsid w:val="00922C94"/>
    <w:rsid w:val="00923955"/>
    <w:rsid w:val="0092463D"/>
    <w:rsid w:val="00924E8A"/>
    <w:rsid w:val="00926804"/>
    <w:rsid w:val="00926C83"/>
    <w:rsid w:val="0092736D"/>
    <w:rsid w:val="009304F0"/>
    <w:rsid w:val="00930779"/>
    <w:rsid w:val="00930A2C"/>
    <w:rsid w:val="00931401"/>
    <w:rsid w:val="00932106"/>
    <w:rsid w:val="00932285"/>
    <w:rsid w:val="009357C7"/>
    <w:rsid w:val="00936989"/>
    <w:rsid w:val="00937362"/>
    <w:rsid w:val="00937E97"/>
    <w:rsid w:val="009400BB"/>
    <w:rsid w:val="009402C3"/>
    <w:rsid w:val="00942436"/>
    <w:rsid w:val="00942CED"/>
    <w:rsid w:val="00943061"/>
    <w:rsid w:val="009431A8"/>
    <w:rsid w:val="0094582D"/>
    <w:rsid w:val="009505B4"/>
    <w:rsid w:val="009519B9"/>
    <w:rsid w:val="009527F4"/>
    <w:rsid w:val="00953AA0"/>
    <w:rsid w:val="00953DBC"/>
    <w:rsid w:val="00954479"/>
    <w:rsid w:val="00956DA3"/>
    <w:rsid w:val="009579E8"/>
    <w:rsid w:val="0096091B"/>
    <w:rsid w:val="009617D3"/>
    <w:rsid w:val="00961C49"/>
    <w:rsid w:val="00961C70"/>
    <w:rsid w:val="00961F23"/>
    <w:rsid w:val="00964706"/>
    <w:rsid w:val="0096475E"/>
    <w:rsid w:val="00966688"/>
    <w:rsid w:val="00966F55"/>
    <w:rsid w:val="009678D6"/>
    <w:rsid w:val="00971CED"/>
    <w:rsid w:val="00971F9C"/>
    <w:rsid w:val="00972230"/>
    <w:rsid w:val="00972277"/>
    <w:rsid w:val="00973FAC"/>
    <w:rsid w:val="0097440F"/>
    <w:rsid w:val="00974834"/>
    <w:rsid w:val="00977A59"/>
    <w:rsid w:val="009804F7"/>
    <w:rsid w:val="00980609"/>
    <w:rsid w:val="00980CCA"/>
    <w:rsid w:val="00981D58"/>
    <w:rsid w:val="00983BED"/>
    <w:rsid w:val="00983D29"/>
    <w:rsid w:val="0098548A"/>
    <w:rsid w:val="00986A61"/>
    <w:rsid w:val="00986C1E"/>
    <w:rsid w:val="00986E89"/>
    <w:rsid w:val="009873ED"/>
    <w:rsid w:val="00990993"/>
    <w:rsid w:val="009912CB"/>
    <w:rsid w:val="009915C6"/>
    <w:rsid w:val="00991A74"/>
    <w:rsid w:val="0099260A"/>
    <w:rsid w:val="00992AC1"/>
    <w:rsid w:val="00996ADB"/>
    <w:rsid w:val="00996D4D"/>
    <w:rsid w:val="009972C4"/>
    <w:rsid w:val="0099791B"/>
    <w:rsid w:val="009A0D82"/>
    <w:rsid w:val="009A0E60"/>
    <w:rsid w:val="009A5B40"/>
    <w:rsid w:val="009A7671"/>
    <w:rsid w:val="009A7E9B"/>
    <w:rsid w:val="009A7FF1"/>
    <w:rsid w:val="009B09FF"/>
    <w:rsid w:val="009B2483"/>
    <w:rsid w:val="009B40CE"/>
    <w:rsid w:val="009B4DAB"/>
    <w:rsid w:val="009B4E35"/>
    <w:rsid w:val="009B55AC"/>
    <w:rsid w:val="009B59F1"/>
    <w:rsid w:val="009B7774"/>
    <w:rsid w:val="009B7820"/>
    <w:rsid w:val="009B789E"/>
    <w:rsid w:val="009B7B82"/>
    <w:rsid w:val="009C0598"/>
    <w:rsid w:val="009C2003"/>
    <w:rsid w:val="009C28B7"/>
    <w:rsid w:val="009C33AB"/>
    <w:rsid w:val="009C33B6"/>
    <w:rsid w:val="009C3B72"/>
    <w:rsid w:val="009C3BEB"/>
    <w:rsid w:val="009C400E"/>
    <w:rsid w:val="009C4551"/>
    <w:rsid w:val="009C4ACE"/>
    <w:rsid w:val="009C4F23"/>
    <w:rsid w:val="009C4FE6"/>
    <w:rsid w:val="009C6798"/>
    <w:rsid w:val="009D0DB5"/>
    <w:rsid w:val="009D11FF"/>
    <w:rsid w:val="009D121B"/>
    <w:rsid w:val="009D14AF"/>
    <w:rsid w:val="009D14CC"/>
    <w:rsid w:val="009D2ADC"/>
    <w:rsid w:val="009D2CD6"/>
    <w:rsid w:val="009D3701"/>
    <w:rsid w:val="009D6B5B"/>
    <w:rsid w:val="009D7971"/>
    <w:rsid w:val="009D7E25"/>
    <w:rsid w:val="009D7F2D"/>
    <w:rsid w:val="009E04E8"/>
    <w:rsid w:val="009E145D"/>
    <w:rsid w:val="009E21BB"/>
    <w:rsid w:val="009E25AF"/>
    <w:rsid w:val="009E2A32"/>
    <w:rsid w:val="009E3CE4"/>
    <w:rsid w:val="009E4708"/>
    <w:rsid w:val="009E625A"/>
    <w:rsid w:val="009E62E4"/>
    <w:rsid w:val="009E6714"/>
    <w:rsid w:val="009E6CB6"/>
    <w:rsid w:val="009E6F13"/>
    <w:rsid w:val="009E73F8"/>
    <w:rsid w:val="009F03B1"/>
    <w:rsid w:val="009F0540"/>
    <w:rsid w:val="009F07B1"/>
    <w:rsid w:val="009F2826"/>
    <w:rsid w:val="009F3778"/>
    <w:rsid w:val="009F46FE"/>
    <w:rsid w:val="00A00BD0"/>
    <w:rsid w:val="00A01430"/>
    <w:rsid w:val="00A01638"/>
    <w:rsid w:val="00A016A9"/>
    <w:rsid w:val="00A023DA"/>
    <w:rsid w:val="00A0316C"/>
    <w:rsid w:val="00A035A0"/>
    <w:rsid w:val="00A0382D"/>
    <w:rsid w:val="00A046AA"/>
    <w:rsid w:val="00A05774"/>
    <w:rsid w:val="00A05BF2"/>
    <w:rsid w:val="00A1045E"/>
    <w:rsid w:val="00A10BCB"/>
    <w:rsid w:val="00A10F6D"/>
    <w:rsid w:val="00A12558"/>
    <w:rsid w:val="00A125AF"/>
    <w:rsid w:val="00A13088"/>
    <w:rsid w:val="00A15384"/>
    <w:rsid w:val="00A16D73"/>
    <w:rsid w:val="00A17FDD"/>
    <w:rsid w:val="00A21B3A"/>
    <w:rsid w:val="00A224B9"/>
    <w:rsid w:val="00A22963"/>
    <w:rsid w:val="00A230C9"/>
    <w:rsid w:val="00A23B29"/>
    <w:rsid w:val="00A23B37"/>
    <w:rsid w:val="00A251CD"/>
    <w:rsid w:val="00A2553D"/>
    <w:rsid w:val="00A256C7"/>
    <w:rsid w:val="00A27344"/>
    <w:rsid w:val="00A27BF5"/>
    <w:rsid w:val="00A30A94"/>
    <w:rsid w:val="00A32091"/>
    <w:rsid w:val="00A320F0"/>
    <w:rsid w:val="00A3292F"/>
    <w:rsid w:val="00A334B1"/>
    <w:rsid w:val="00A34939"/>
    <w:rsid w:val="00A361A1"/>
    <w:rsid w:val="00A36694"/>
    <w:rsid w:val="00A3722E"/>
    <w:rsid w:val="00A378C9"/>
    <w:rsid w:val="00A4102F"/>
    <w:rsid w:val="00A41EC4"/>
    <w:rsid w:val="00A427F7"/>
    <w:rsid w:val="00A44657"/>
    <w:rsid w:val="00A44663"/>
    <w:rsid w:val="00A44797"/>
    <w:rsid w:val="00A452B9"/>
    <w:rsid w:val="00A46C8A"/>
    <w:rsid w:val="00A474FA"/>
    <w:rsid w:val="00A47E5F"/>
    <w:rsid w:val="00A52362"/>
    <w:rsid w:val="00A53008"/>
    <w:rsid w:val="00A532CF"/>
    <w:rsid w:val="00A55B41"/>
    <w:rsid w:val="00A615D4"/>
    <w:rsid w:val="00A63C20"/>
    <w:rsid w:val="00A64DE6"/>
    <w:rsid w:val="00A65464"/>
    <w:rsid w:val="00A65778"/>
    <w:rsid w:val="00A662C6"/>
    <w:rsid w:val="00A664D4"/>
    <w:rsid w:val="00A674C7"/>
    <w:rsid w:val="00A67656"/>
    <w:rsid w:val="00A715FE"/>
    <w:rsid w:val="00A71D9F"/>
    <w:rsid w:val="00A7207A"/>
    <w:rsid w:val="00A733F6"/>
    <w:rsid w:val="00A736B7"/>
    <w:rsid w:val="00A7371F"/>
    <w:rsid w:val="00A7376E"/>
    <w:rsid w:val="00A74093"/>
    <w:rsid w:val="00A762B0"/>
    <w:rsid w:val="00A76A69"/>
    <w:rsid w:val="00A76EF2"/>
    <w:rsid w:val="00A76FC0"/>
    <w:rsid w:val="00A7795D"/>
    <w:rsid w:val="00A77EFE"/>
    <w:rsid w:val="00A809DB"/>
    <w:rsid w:val="00A81482"/>
    <w:rsid w:val="00A837F6"/>
    <w:rsid w:val="00A854A0"/>
    <w:rsid w:val="00A858F7"/>
    <w:rsid w:val="00A85A7A"/>
    <w:rsid w:val="00A91309"/>
    <w:rsid w:val="00A9602F"/>
    <w:rsid w:val="00A96E15"/>
    <w:rsid w:val="00AA148F"/>
    <w:rsid w:val="00AA159E"/>
    <w:rsid w:val="00AA28A8"/>
    <w:rsid w:val="00AA2AFF"/>
    <w:rsid w:val="00AA3254"/>
    <w:rsid w:val="00AA3262"/>
    <w:rsid w:val="00AA32D8"/>
    <w:rsid w:val="00AA4635"/>
    <w:rsid w:val="00AA6627"/>
    <w:rsid w:val="00AB07BF"/>
    <w:rsid w:val="00AB25AD"/>
    <w:rsid w:val="00AB6A89"/>
    <w:rsid w:val="00AB6E57"/>
    <w:rsid w:val="00AC0A4F"/>
    <w:rsid w:val="00AC203A"/>
    <w:rsid w:val="00AC7C12"/>
    <w:rsid w:val="00AD2034"/>
    <w:rsid w:val="00AD60A9"/>
    <w:rsid w:val="00AD6D76"/>
    <w:rsid w:val="00AD7DE5"/>
    <w:rsid w:val="00AD7F57"/>
    <w:rsid w:val="00AE1B38"/>
    <w:rsid w:val="00AE1B77"/>
    <w:rsid w:val="00AE2622"/>
    <w:rsid w:val="00AE2B8F"/>
    <w:rsid w:val="00AE333D"/>
    <w:rsid w:val="00AE3400"/>
    <w:rsid w:val="00AE4BE7"/>
    <w:rsid w:val="00AE5A60"/>
    <w:rsid w:val="00AE6110"/>
    <w:rsid w:val="00AE6AB0"/>
    <w:rsid w:val="00AE7A6F"/>
    <w:rsid w:val="00AF1016"/>
    <w:rsid w:val="00AF1A74"/>
    <w:rsid w:val="00AF1B2E"/>
    <w:rsid w:val="00AF1E5E"/>
    <w:rsid w:val="00AF266B"/>
    <w:rsid w:val="00AF38DF"/>
    <w:rsid w:val="00AF44D9"/>
    <w:rsid w:val="00AF4AFB"/>
    <w:rsid w:val="00AF55C4"/>
    <w:rsid w:val="00B0100B"/>
    <w:rsid w:val="00B02087"/>
    <w:rsid w:val="00B02226"/>
    <w:rsid w:val="00B03477"/>
    <w:rsid w:val="00B04B47"/>
    <w:rsid w:val="00B0561F"/>
    <w:rsid w:val="00B10898"/>
    <w:rsid w:val="00B10BE7"/>
    <w:rsid w:val="00B10C4A"/>
    <w:rsid w:val="00B119B0"/>
    <w:rsid w:val="00B12528"/>
    <w:rsid w:val="00B1369B"/>
    <w:rsid w:val="00B13B01"/>
    <w:rsid w:val="00B14489"/>
    <w:rsid w:val="00B160FF"/>
    <w:rsid w:val="00B161F7"/>
    <w:rsid w:val="00B16BD7"/>
    <w:rsid w:val="00B1707C"/>
    <w:rsid w:val="00B178A7"/>
    <w:rsid w:val="00B17EA2"/>
    <w:rsid w:val="00B20012"/>
    <w:rsid w:val="00B2225F"/>
    <w:rsid w:val="00B22902"/>
    <w:rsid w:val="00B23A66"/>
    <w:rsid w:val="00B23FC0"/>
    <w:rsid w:val="00B252B5"/>
    <w:rsid w:val="00B2552E"/>
    <w:rsid w:val="00B25830"/>
    <w:rsid w:val="00B26C36"/>
    <w:rsid w:val="00B27357"/>
    <w:rsid w:val="00B27592"/>
    <w:rsid w:val="00B27E31"/>
    <w:rsid w:val="00B315F3"/>
    <w:rsid w:val="00B32162"/>
    <w:rsid w:val="00B32EC9"/>
    <w:rsid w:val="00B3340C"/>
    <w:rsid w:val="00B33A09"/>
    <w:rsid w:val="00B37F07"/>
    <w:rsid w:val="00B37FB3"/>
    <w:rsid w:val="00B4143D"/>
    <w:rsid w:val="00B42EE8"/>
    <w:rsid w:val="00B44807"/>
    <w:rsid w:val="00B45752"/>
    <w:rsid w:val="00B46138"/>
    <w:rsid w:val="00B46615"/>
    <w:rsid w:val="00B46CE4"/>
    <w:rsid w:val="00B5028A"/>
    <w:rsid w:val="00B52192"/>
    <w:rsid w:val="00B52405"/>
    <w:rsid w:val="00B52D36"/>
    <w:rsid w:val="00B53DBF"/>
    <w:rsid w:val="00B54444"/>
    <w:rsid w:val="00B56B19"/>
    <w:rsid w:val="00B609DD"/>
    <w:rsid w:val="00B6280D"/>
    <w:rsid w:val="00B62C37"/>
    <w:rsid w:val="00B63236"/>
    <w:rsid w:val="00B64F55"/>
    <w:rsid w:val="00B660CF"/>
    <w:rsid w:val="00B666FF"/>
    <w:rsid w:val="00B674D9"/>
    <w:rsid w:val="00B67641"/>
    <w:rsid w:val="00B702E0"/>
    <w:rsid w:val="00B7085A"/>
    <w:rsid w:val="00B712B7"/>
    <w:rsid w:val="00B7318B"/>
    <w:rsid w:val="00B73500"/>
    <w:rsid w:val="00B738DC"/>
    <w:rsid w:val="00B748A8"/>
    <w:rsid w:val="00B75B6E"/>
    <w:rsid w:val="00B7653D"/>
    <w:rsid w:val="00B77B20"/>
    <w:rsid w:val="00B8173B"/>
    <w:rsid w:val="00B817A4"/>
    <w:rsid w:val="00B81BFB"/>
    <w:rsid w:val="00B81E9F"/>
    <w:rsid w:val="00B83830"/>
    <w:rsid w:val="00B83FBE"/>
    <w:rsid w:val="00B84540"/>
    <w:rsid w:val="00B850FC"/>
    <w:rsid w:val="00B851F4"/>
    <w:rsid w:val="00B86478"/>
    <w:rsid w:val="00B8665E"/>
    <w:rsid w:val="00B8739A"/>
    <w:rsid w:val="00B87AC7"/>
    <w:rsid w:val="00B907EE"/>
    <w:rsid w:val="00B91440"/>
    <w:rsid w:val="00B91DC4"/>
    <w:rsid w:val="00B9345A"/>
    <w:rsid w:val="00B936BC"/>
    <w:rsid w:val="00B93DB3"/>
    <w:rsid w:val="00B9417C"/>
    <w:rsid w:val="00B95316"/>
    <w:rsid w:val="00B96FC2"/>
    <w:rsid w:val="00B9708B"/>
    <w:rsid w:val="00B97DFA"/>
    <w:rsid w:val="00BA0EE5"/>
    <w:rsid w:val="00BA18F9"/>
    <w:rsid w:val="00BA2DFC"/>
    <w:rsid w:val="00BA3523"/>
    <w:rsid w:val="00BA4ADC"/>
    <w:rsid w:val="00BA54C0"/>
    <w:rsid w:val="00BA5666"/>
    <w:rsid w:val="00BB0310"/>
    <w:rsid w:val="00BB1338"/>
    <w:rsid w:val="00BB267C"/>
    <w:rsid w:val="00BB3A6F"/>
    <w:rsid w:val="00BB4BEC"/>
    <w:rsid w:val="00BB57CE"/>
    <w:rsid w:val="00BB71CC"/>
    <w:rsid w:val="00BB795C"/>
    <w:rsid w:val="00BC0C79"/>
    <w:rsid w:val="00BC0E01"/>
    <w:rsid w:val="00BC0FC7"/>
    <w:rsid w:val="00BC322C"/>
    <w:rsid w:val="00BC3A97"/>
    <w:rsid w:val="00BC44FE"/>
    <w:rsid w:val="00BC611F"/>
    <w:rsid w:val="00BC6A3B"/>
    <w:rsid w:val="00BC6C27"/>
    <w:rsid w:val="00BD1214"/>
    <w:rsid w:val="00BD1764"/>
    <w:rsid w:val="00BD1A28"/>
    <w:rsid w:val="00BD1A7F"/>
    <w:rsid w:val="00BD4C9B"/>
    <w:rsid w:val="00BD5173"/>
    <w:rsid w:val="00BD5189"/>
    <w:rsid w:val="00BD6135"/>
    <w:rsid w:val="00BD66A0"/>
    <w:rsid w:val="00BD67CC"/>
    <w:rsid w:val="00BE0368"/>
    <w:rsid w:val="00BE2126"/>
    <w:rsid w:val="00BE2986"/>
    <w:rsid w:val="00BE3645"/>
    <w:rsid w:val="00BE4370"/>
    <w:rsid w:val="00BE5792"/>
    <w:rsid w:val="00BE78BF"/>
    <w:rsid w:val="00BF20C1"/>
    <w:rsid w:val="00BF27A3"/>
    <w:rsid w:val="00BF35DD"/>
    <w:rsid w:val="00BF7901"/>
    <w:rsid w:val="00BF7EF9"/>
    <w:rsid w:val="00C0003B"/>
    <w:rsid w:val="00C000ED"/>
    <w:rsid w:val="00C00415"/>
    <w:rsid w:val="00C01F49"/>
    <w:rsid w:val="00C02997"/>
    <w:rsid w:val="00C03966"/>
    <w:rsid w:val="00C041CA"/>
    <w:rsid w:val="00C04C94"/>
    <w:rsid w:val="00C05751"/>
    <w:rsid w:val="00C06E2C"/>
    <w:rsid w:val="00C07578"/>
    <w:rsid w:val="00C111EA"/>
    <w:rsid w:val="00C13D31"/>
    <w:rsid w:val="00C15221"/>
    <w:rsid w:val="00C1650E"/>
    <w:rsid w:val="00C16F2F"/>
    <w:rsid w:val="00C16FAC"/>
    <w:rsid w:val="00C1775A"/>
    <w:rsid w:val="00C217BF"/>
    <w:rsid w:val="00C21ACF"/>
    <w:rsid w:val="00C22A6A"/>
    <w:rsid w:val="00C22D90"/>
    <w:rsid w:val="00C24BCD"/>
    <w:rsid w:val="00C24BEF"/>
    <w:rsid w:val="00C24E1E"/>
    <w:rsid w:val="00C256CA"/>
    <w:rsid w:val="00C261CE"/>
    <w:rsid w:val="00C26AF4"/>
    <w:rsid w:val="00C272BA"/>
    <w:rsid w:val="00C27A20"/>
    <w:rsid w:val="00C3016C"/>
    <w:rsid w:val="00C3045B"/>
    <w:rsid w:val="00C30585"/>
    <w:rsid w:val="00C31418"/>
    <w:rsid w:val="00C34039"/>
    <w:rsid w:val="00C3436C"/>
    <w:rsid w:val="00C349B7"/>
    <w:rsid w:val="00C3539B"/>
    <w:rsid w:val="00C35BCC"/>
    <w:rsid w:val="00C36147"/>
    <w:rsid w:val="00C37380"/>
    <w:rsid w:val="00C37FFB"/>
    <w:rsid w:val="00C42956"/>
    <w:rsid w:val="00C42BF6"/>
    <w:rsid w:val="00C44919"/>
    <w:rsid w:val="00C45909"/>
    <w:rsid w:val="00C45A7F"/>
    <w:rsid w:val="00C46358"/>
    <w:rsid w:val="00C464FA"/>
    <w:rsid w:val="00C478B2"/>
    <w:rsid w:val="00C479EE"/>
    <w:rsid w:val="00C50F16"/>
    <w:rsid w:val="00C527AF"/>
    <w:rsid w:val="00C52EF9"/>
    <w:rsid w:val="00C53AB0"/>
    <w:rsid w:val="00C53F95"/>
    <w:rsid w:val="00C5428F"/>
    <w:rsid w:val="00C556D9"/>
    <w:rsid w:val="00C55E31"/>
    <w:rsid w:val="00C57E8A"/>
    <w:rsid w:val="00C60F19"/>
    <w:rsid w:val="00C61A2B"/>
    <w:rsid w:val="00C61F6C"/>
    <w:rsid w:val="00C621F2"/>
    <w:rsid w:val="00C6243A"/>
    <w:rsid w:val="00C67FF1"/>
    <w:rsid w:val="00C70B66"/>
    <w:rsid w:val="00C72965"/>
    <w:rsid w:val="00C72E22"/>
    <w:rsid w:val="00C736BC"/>
    <w:rsid w:val="00C74921"/>
    <w:rsid w:val="00C7600A"/>
    <w:rsid w:val="00C766AB"/>
    <w:rsid w:val="00C804F1"/>
    <w:rsid w:val="00C80682"/>
    <w:rsid w:val="00C853A1"/>
    <w:rsid w:val="00C857AD"/>
    <w:rsid w:val="00C90ACF"/>
    <w:rsid w:val="00C91CF2"/>
    <w:rsid w:val="00C924E6"/>
    <w:rsid w:val="00C9325B"/>
    <w:rsid w:val="00C93B63"/>
    <w:rsid w:val="00C97C99"/>
    <w:rsid w:val="00CA0281"/>
    <w:rsid w:val="00CA3415"/>
    <w:rsid w:val="00CA36CB"/>
    <w:rsid w:val="00CA4158"/>
    <w:rsid w:val="00CA474B"/>
    <w:rsid w:val="00CA4B8B"/>
    <w:rsid w:val="00CA7A24"/>
    <w:rsid w:val="00CB1EFB"/>
    <w:rsid w:val="00CB1F74"/>
    <w:rsid w:val="00CB2075"/>
    <w:rsid w:val="00CB3F86"/>
    <w:rsid w:val="00CB43FC"/>
    <w:rsid w:val="00CB5ABA"/>
    <w:rsid w:val="00CB79A2"/>
    <w:rsid w:val="00CC11AC"/>
    <w:rsid w:val="00CC21FB"/>
    <w:rsid w:val="00CC36B6"/>
    <w:rsid w:val="00CC3D15"/>
    <w:rsid w:val="00CC6860"/>
    <w:rsid w:val="00CC7D01"/>
    <w:rsid w:val="00CD25D3"/>
    <w:rsid w:val="00CD3277"/>
    <w:rsid w:val="00CD48DB"/>
    <w:rsid w:val="00CD4E72"/>
    <w:rsid w:val="00CD5B9F"/>
    <w:rsid w:val="00CD601C"/>
    <w:rsid w:val="00CD751D"/>
    <w:rsid w:val="00CD7947"/>
    <w:rsid w:val="00CE06C6"/>
    <w:rsid w:val="00CE3FA7"/>
    <w:rsid w:val="00CE4C71"/>
    <w:rsid w:val="00CE4C88"/>
    <w:rsid w:val="00CE669F"/>
    <w:rsid w:val="00CE6D69"/>
    <w:rsid w:val="00CE7F57"/>
    <w:rsid w:val="00CF2273"/>
    <w:rsid w:val="00CF3F4F"/>
    <w:rsid w:val="00CF4884"/>
    <w:rsid w:val="00CF4A3C"/>
    <w:rsid w:val="00CF4C94"/>
    <w:rsid w:val="00CF5E4D"/>
    <w:rsid w:val="00D002AE"/>
    <w:rsid w:val="00D02750"/>
    <w:rsid w:val="00D041A2"/>
    <w:rsid w:val="00D04654"/>
    <w:rsid w:val="00D046B4"/>
    <w:rsid w:val="00D04972"/>
    <w:rsid w:val="00D04A1C"/>
    <w:rsid w:val="00D05027"/>
    <w:rsid w:val="00D10B8A"/>
    <w:rsid w:val="00D11020"/>
    <w:rsid w:val="00D117F0"/>
    <w:rsid w:val="00D11F92"/>
    <w:rsid w:val="00D12A18"/>
    <w:rsid w:val="00D1330B"/>
    <w:rsid w:val="00D15658"/>
    <w:rsid w:val="00D15867"/>
    <w:rsid w:val="00D164B1"/>
    <w:rsid w:val="00D17460"/>
    <w:rsid w:val="00D20167"/>
    <w:rsid w:val="00D20AC6"/>
    <w:rsid w:val="00D22EF9"/>
    <w:rsid w:val="00D23C46"/>
    <w:rsid w:val="00D25101"/>
    <w:rsid w:val="00D253A5"/>
    <w:rsid w:val="00D2541E"/>
    <w:rsid w:val="00D25F73"/>
    <w:rsid w:val="00D2709E"/>
    <w:rsid w:val="00D271E8"/>
    <w:rsid w:val="00D30799"/>
    <w:rsid w:val="00D30D74"/>
    <w:rsid w:val="00D31643"/>
    <w:rsid w:val="00D336EE"/>
    <w:rsid w:val="00D34127"/>
    <w:rsid w:val="00D349D4"/>
    <w:rsid w:val="00D35022"/>
    <w:rsid w:val="00D36ABC"/>
    <w:rsid w:val="00D37AC5"/>
    <w:rsid w:val="00D37EFB"/>
    <w:rsid w:val="00D41207"/>
    <w:rsid w:val="00D41331"/>
    <w:rsid w:val="00D41AA8"/>
    <w:rsid w:val="00D43098"/>
    <w:rsid w:val="00D44C90"/>
    <w:rsid w:val="00D44F68"/>
    <w:rsid w:val="00D45022"/>
    <w:rsid w:val="00D45989"/>
    <w:rsid w:val="00D45C1B"/>
    <w:rsid w:val="00D45F5D"/>
    <w:rsid w:val="00D478CC"/>
    <w:rsid w:val="00D54351"/>
    <w:rsid w:val="00D5501E"/>
    <w:rsid w:val="00D5758A"/>
    <w:rsid w:val="00D60CC3"/>
    <w:rsid w:val="00D62287"/>
    <w:rsid w:val="00D62F5D"/>
    <w:rsid w:val="00D64850"/>
    <w:rsid w:val="00D67258"/>
    <w:rsid w:val="00D67CAA"/>
    <w:rsid w:val="00D70F30"/>
    <w:rsid w:val="00D72176"/>
    <w:rsid w:val="00D72293"/>
    <w:rsid w:val="00D72D02"/>
    <w:rsid w:val="00D74EC5"/>
    <w:rsid w:val="00D75B76"/>
    <w:rsid w:val="00D80D71"/>
    <w:rsid w:val="00D846D9"/>
    <w:rsid w:val="00D86335"/>
    <w:rsid w:val="00D9011F"/>
    <w:rsid w:val="00D91D3C"/>
    <w:rsid w:val="00D92B29"/>
    <w:rsid w:val="00D933A7"/>
    <w:rsid w:val="00D94182"/>
    <w:rsid w:val="00D954EE"/>
    <w:rsid w:val="00DA0ABA"/>
    <w:rsid w:val="00DA0E41"/>
    <w:rsid w:val="00DA1FA0"/>
    <w:rsid w:val="00DA2676"/>
    <w:rsid w:val="00DA3F2B"/>
    <w:rsid w:val="00DA5F9C"/>
    <w:rsid w:val="00DA76E9"/>
    <w:rsid w:val="00DB05CB"/>
    <w:rsid w:val="00DB07E9"/>
    <w:rsid w:val="00DB11DA"/>
    <w:rsid w:val="00DB160F"/>
    <w:rsid w:val="00DB239D"/>
    <w:rsid w:val="00DB27CD"/>
    <w:rsid w:val="00DB3B7C"/>
    <w:rsid w:val="00DB4D1A"/>
    <w:rsid w:val="00DB6651"/>
    <w:rsid w:val="00DB680B"/>
    <w:rsid w:val="00DB7219"/>
    <w:rsid w:val="00DB7434"/>
    <w:rsid w:val="00DC4B4E"/>
    <w:rsid w:val="00DC5790"/>
    <w:rsid w:val="00DC65A9"/>
    <w:rsid w:val="00DC6CD6"/>
    <w:rsid w:val="00DC7311"/>
    <w:rsid w:val="00DD104D"/>
    <w:rsid w:val="00DD2616"/>
    <w:rsid w:val="00DD2FCF"/>
    <w:rsid w:val="00DD3290"/>
    <w:rsid w:val="00DD39B6"/>
    <w:rsid w:val="00DD3E3D"/>
    <w:rsid w:val="00DD41B7"/>
    <w:rsid w:val="00DD6A9F"/>
    <w:rsid w:val="00DD6E91"/>
    <w:rsid w:val="00DD6F76"/>
    <w:rsid w:val="00DD7670"/>
    <w:rsid w:val="00DE066D"/>
    <w:rsid w:val="00DE1050"/>
    <w:rsid w:val="00DE2575"/>
    <w:rsid w:val="00DE2972"/>
    <w:rsid w:val="00DE32E0"/>
    <w:rsid w:val="00DE35B3"/>
    <w:rsid w:val="00DE54FF"/>
    <w:rsid w:val="00DE5C8A"/>
    <w:rsid w:val="00DE5F2C"/>
    <w:rsid w:val="00DE63FA"/>
    <w:rsid w:val="00DE7925"/>
    <w:rsid w:val="00DE79D3"/>
    <w:rsid w:val="00DF0318"/>
    <w:rsid w:val="00DF08DB"/>
    <w:rsid w:val="00DF0C8E"/>
    <w:rsid w:val="00DF1858"/>
    <w:rsid w:val="00DF2F28"/>
    <w:rsid w:val="00DF30AC"/>
    <w:rsid w:val="00DF41A7"/>
    <w:rsid w:val="00DF6510"/>
    <w:rsid w:val="00E0018C"/>
    <w:rsid w:val="00E00C0F"/>
    <w:rsid w:val="00E01092"/>
    <w:rsid w:val="00E0242D"/>
    <w:rsid w:val="00E02C04"/>
    <w:rsid w:val="00E042E7"/>
    <w:rsid w:val="00E04357"/>
    <w:rsid w:val="00E05B2E"/>
    <w:rsid w:val="00E06B0E"/>
    <w:rsid w:val="00E06BCB"/>
    <w:rsid w:val="00E07383"/>
    <w:rsid w:val="00E079CE"/>
    <w:rsid w:val="00E10428"/>
    <w:rsid w:val="00E119D5"/>
    <w:rsid w:val="00E11C9A"/>
    <w:rsid w:val="00E11E78"/>
    <w:rsid w:val="00E151B2"/>
    <w:rsid w:val="00E15D11"/>
    <w:rsid w:val="00E16CE6"/>
    <w:rsid w:val="00E174BB"/>
    <w:rsid w:val="00E17527"/>
    <w:rsid w:val="00E1775C"/>
    <w:rsid w:val="00E17FA0"/>
    <w:rsid w:val="00E25118"/>
    <w:rsid w:val="00E27022"/>
    <w:rsid w:val="00E30A6C"/>
    <w:rsid w:val="00E30CAB"/>
    <w:rsid w:val="00E335FB"/>
    <w:rsid w:val="00E35A59"/>
    <w:rsid w:val="00E3620C"/>
    <w:rsid w:val="00E3673D"/>
    <w:rsid w:val="00E3708F"/>
    <w:rsid w:val="00E373AC"/>
    <w:rsid w:val="00E37D35"/>
    <w:rsid w:val="00E41EDC"/>
    <w:rsid w:val="00E423BA"/>
    <w:rsid w:val="00E43D40"/>
    <w:rsid w:val="00E443F1"/>
    <w:rsid w:val="00E4555C"/>
    <w:rsid w:val="00E45FC8"/>
    <w:rsid w:val="00E4730E"/>
    <w:rsid w:val="00E50023"/>
    <w:rsid w:val="00E50C28"/>
    <w:rsid w:val="00E5327D"/>
    <w:rsid w:val="00E53F2C"/>
    <w:rsid w:val="00E54CEE"/>
    <w:rsid w:val="00E550C5"/>
    <w:rsid w:val="00E56667"/>
    <w:rsid w:val="00E6101F"/>
    <w:rsid w:val="00E6109E"/>
    <w:rsid w:val="00E61B91"/>
    <w:rsid w:val="00E620B9"/>
    <w:rsid w:val="00E62CFF"/>
    <w:rsid w:val="00E63B27"/>
    <w:rsid w:val="00E63BF7"/>
    <w:rsid w:val="00E64072"/>
    <w:rsid w:val="00E644A7"/>
    <w:rsid w:val="00E65265"/>
    <w:rsid w:val="00E6543C"/>
    <w:rsid w:val="00E65A6E"/>
    <w:rsid w:val="00E662A9"/>
    <w:rsid w:val="00E668DA"/>
    <w:rsid w:val="00E700C8"/>
    <w:rsid w:val="00E706DB"/>
    <w:rsid w:val="00E71B36"/>
    <w:rsid w:val="00E72277"/>
    <w:rsid w:val="00E723C1"/>
    <w:rsid w:val="00E72BEA"/>
    <w:rsid w:val="00E7519B"/>
    <w:rsid w:val="00E76838"/>
    <w:rsid w:val="00E8103B"/>
    <w:rsid w:val="00E83E59"/>
    <w:rsid w:val="00E85903"/>
    <w:rsid w:val="00E85CCB"/>
    <w:rsid w:val="00E86B15"/>
    <w:rsid w:val="00E91574"/>
    <w:rsid w:val="00E933D0"/>
    <w:rsid w:val="00E94CE4"/>
    <w:rsid w:val="00E9684D"/>
    <w:rsid w:val="00E96CA9"/>
    <w:rsid w:val="00E97256"/>
    <w:rsid w:val="00E97DCC"/>
    <w:rsid w:val="00EA0296"/>
    <w:rsid w:val="00EA3A41"/>
    <w:rsid w:val="00EA538A"/>
    <w:rsid w:val="00EA6D30"/>
    <w:rsid w:val="00EB501F"/>
    <w:rsid w:val="00EB57B0"/>
    <w:rsid w:val="00EB5BE8"/>
    <w:rsid w:val="00EB6657"/>
    <w:rsid w:val="00EB6772"/>
    <w:rsid w:val="00EB6F82"/>
    <w:rsid w:val="00EC037E"/>
    <w:rsid w:val="00EC05BE"/>
    <w:rsid w:val="00EC2982"/>
    <w:rsid w:val="00EC2FEB"/>
    <w:rsid w:val="00EC4C96"/>
    <w:rsid w:val="00EC56E5"/>
    <w:rsid w:val="00EC67F6"/>
    <w:rsid w:val="00EC6845"/>
    <w:rsid w:val="00EC76D3"/>
    <w:rsid w:val="00ED09A9"/>
    <w:rsid w:val="00ED1B9C"/>
    <w:rsid w:val="00ED4542"/>
    <w:rsid w:val="00ED5D5C"/>
    <w:rsid w:val="00ED732F"/>
    <w:rsid w:val="00EE1216"/>
    <w:rsid w:val="00EE1539"/>
    <w:rsid w:val="00EE1C77"/>
    <w:rsid w:val="00EE2A20"/>
    <w:rsid w:val="00EE69D6"/>
    <w:rsid w:val="00EF0C68"/>
    <w:rsid w:val="00EF2358"/>
    <w:rsid w:val="00EF2FD3"/>
    <w:rsid w:val="00EF3311"/>
    <w:rsid w:val="00EF394D"/>
    <w:rsid w:val="00EF3D6B"/>
    <w:rsid w:val="00EF40F7"/>
    <w:rsid w:val="00EF526B"/>
    <w:rsid w:val="00EF708A"/>
    <w:rsid w:val="00EF720D"/>
    <w:rsid w:val="00EF725F"/>
    <w:rsid w:val="00EF7673"/>
    <w:rsid w:val="00EF7745"/>
    <w:rsid w:val="00EF7DA4"/>
    <w:rsid w:val="00F00B62"/>
    <w:rsid w:val="00F02AAA"/>
    <w:rsid w:val="00F04BF8"/>
    <w:rsid w:val="00F05299"/>
    <w:rsid w:val="00F05839"/>
    <w:rsid w:val="00F05C4D"/>
    <w:rsid w:val="00F0739E"/>
    <w:rsid w:val="00F075F3"/>
    <w:rsid w:val="00F07A74"/>
    <w:rsid w:val="00F116E2"/>
    <w:rsid w:val="00F11F20"/>
    <w:rsid w:val="00F1708A"/>
    <w:rsid w:val="00F174D6"/>
    <w:rsid w:val="00F20305"/>
    <w:rsid w:val="00F224B8"/>
    <w:rsid w:val="00F23B97"/>
    <w:rsid w:val="00F24838"/>
    <w:rsid w:val="00F26512"/>
    <w:rsid w:val="00F2693F"/>
    <w:rsid w:val="00F26BDF"/>
    <w:rsid w:val="00F27D57"/>
    <w:rsid w:val="00F27E33"/>
    <w:rsid w:val="00F3183D"/>
    <w:rsid w:val="00F31F08"/>
    <w:rsid w:val="00F321BD"/>
    <w:rsid w:val="00F33231"/>
    <w:rsid w:val="00F332FF"/>
    <w:rsid w:val="00F35646"/>
    <w:rsid w:val="00F35AE9"/>
    <w:rsid w:val="00F375D2"/>
    <w:rsid w:val="00F40D40"/>
    <w:rsid w:val="00F4181E"/>
    <w:rsid w:val="00F426EF"/>
    <w:rsid w:val="00F4422C"/>
    <w:rsid w:val="00F44B1B"/>
    <w:rsid w:val="00F466E8"/>
    <w:rsid w:val="00F467C0"/>
    <w:rsid w:val="00F4700A"/>
    <w:rsid w:val="00F47AAA"/>
    <w:rsid w:val="00F47F8C"/>
    <w:rsid w:val="00F541FA"/>
    <w:rsid w:val="00F543B5"/>
    <w:rsid w:val="00F55B32"/>
    <w:rsid w:val="00F56475"/>
    <w:rsid w:val="00F5764D"/>
    <w:rsid w:val="00F60244"/>
    <w:rsid w:val="00F60E6E"/>
    <w:rsid w:val="00F610DC"/>
    <w:rsid w:val="00F66830"/>
    <w:rsid w:val="00F71447"/>
    <w:rsid w:val="00F71793"/>
    <w:rsid w:val="00F72EB4"/>
    <w:rsid w:val="00F7335D"/>
    <w:rsid w:val="00F73E4A"/>
    <w:rsid w:val="00F755FF"/>
    <w:rsid w:val="00F75EC3"/>
    <w:rsid w:val="00F80DE4"/>
    <w:rsid w:val="00F839D0"/>
    <w:rsid w:val="00F847F0"/>
    <w:rsid w:val="00F8671A"/>
    <w:rsid w:val="00F87FB1"/>
    <w:rsid w:val="00F91618"/>
    <w:rsid w:val="00F942E1"/>
    <w:rsid w:val="00F9480D"/>
    <w:rsid w:val="00F969F5"/>
    <w:rsid w:val="00F970E9"/>
    <w:rsid w:val="00F97561"/>
    <w:rsid w:val="00F97647"/>
    <w:rsid w:val="00FA12ED"/>
    <w:rsid w:val="00FA1DB3"/>
    <w:rsid w:val="00FA23B5"/>
    <w:rsid w:val="00FA44EB"/>
    <w:rsid w:val="00FA726A"/>
    <w:rsid w:val="00FB234F"/>
    <w:rsid w:val="00FB241B"/>
    <w:rsid w:val="00FB2C62"/>
    <w:rsid w:val="00FB31F4"/>
    <w:rsid w:val="00FB3C64"/>
    <w:rsid w:val="00FB4C9D"/>
    <w:rsid w:val="00FB4CE8"/>
    <w:rsid w:val="00FB4E4C"/>
    <w:rsid w:val="00FB4FC2"/>
    <w:rsid w:val="00FB5A94"/>
    <w:rsid w:val="00FB5ACC"/>
    <w:rsid w:val="00FC13F5"/>
    <w:rsid w:val="00FC25BE"/>
    <w:rsid w:val="00FC377C"/>
    <w:rsid w:val="00FC3DCB"/>
    <w:rsid w:val="00FC4CCE"/>
    <w:rsid w:val="00FC4EEF"/>
    <w:rsid w:val="00FC7642"/>
    <w:rsid w:val="00FC79FE"/>
    <w:rsid w:val="00FD013F"/>
    <w:rsid w:val="00FD0493"/>
    <w:rsid w:val="00FD2013"/>
    <w:rsid w:val="00FD2342"/>
    <w:rsid w:val="00FD26C5"/>
    <w:rsid w:val="00FD3696"/>
    <w:rsid w:val="00FD421E"/>
    <w:rsid w:val="00FD4E6F"/>
    <w:rsid w:val="00FD55C9"/>
    <w:rsid w:val="00FD62BC"/>
    <w:rsid w:val="00FD74EE"/>
    <w:rsid w:val="00FE0D89"/>
    <w:rsid w:val="00FE13FF"/>
    <w:rsid w:val="00FE42FA"/>
    <w:rsid w:val="00FE5E6C"/>
    <w:rsid w:val="00FF1A15"/>
    <w:rsid w:val="00FF2EF3"/>
    <w:rsid w:val="00FF74C7"/>
    <w:rsid w:val="00FF7BBC"/>
    <w:rsid w:val="00FF7F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unhideWhenUsed/>
    <w:rsid w:val="000363BD"/>
    <w:rPr>
      <w:sz w:val="20"/>
    </w:rPr>
  </w:style>
  <w:style w:type="character" w:customStyle="1" w:styleId="CommentTextChar">
    <w:name w:val="Comment Text Char"/>
    <w:basedOn w:val="DefaultParagraphFont"/>
    <w:link w:val="CommentText"/>
    <w:uiPriority w:val="99"/>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customStyle="1" w:styleId="ITAbsatzohneNr">
    <w:name w:val="IT Absatz ohne Nr."/>
    <w:basedOn w:val="Normal"/>
    <w:link w:val="ITAbsatzohneNrZchn"/>
    <w:rsid w:val="00A0316C"/>
    <w:pPr>
      <w:spacing w:line="280" w:lineRule="exact"/>
    </w:pPr>
    <w:rPr>
      <w:sz w:val="20"/>
      <w:lang w:val="de-DE" w:eastAsia="de-DE"/>
    </w:rPr>
  </w:style>
  <w:style w:type="character" w:customStyle="1" w:styleId="ITAbsatzohneNrZchn">
    <w:name w:val="IT Absatz ohne Nr. Zchn"/>
    <w:basedOn w:val="DefaultParagraphFont"/>
    <w:link w:val="ITAbsatzohneNr"/>
    <w:rsid w:val="00A0316C"/>
    <w:rPr>
      <w:rFonts w:ascii="Arial" w:hAnsi="Arial"/>
      <w:lang w:val="de-DE" w:eastAsia="de-DE"/>
    </w:rPr>
  </w:style>
  <w:style w:type="paragraph" w:customStyle="1" w:styleId="ITStandard">
    <w:name w:val="IT Standard"/>
    <w:link w:val="ITStandardZchn"/>
    <w:qFormat/>
    <w:rsid w:val="00612C80"/>
    <w:pPr>
      <w:spacing w:line="276" w:lineRule="auto"/>
      <w:jc w:val="both"/>
    </w:pPr>
    <w:rPr>
      <w:rFonts w:ascii="Arial" w:hAnsi="Arial"/>
      <w:sz w:val="22"/>
      <w:lang w:val="de-DE" w:eastAsia="de-DE"/>
    </w:rPr>
  </w:style>
  <w:style w:type="character" w:customStyle="1" w:styleId="ITStandardZchn">
    <w:name w:val="IT Standard Zchn"/>
    <w:basedOn w:val="DefaultParagraphFont"/>
    <w:link w:val="ITStandard"/>
    <w:rsid w:val="00612C80"/>
    <w:rPr>
      <w:rFonts w:ascii="Arial" w:hAnsi="Arial"/>
      <w:sz w:val="22"/>
      <w:lang w:val="de-DE" w:eastAsia="de-DE"/>
    </w:rPr>
  </w:style>
  <w:style w:type="paragraph" w:customStyle="1" w:styleId="ITAufzhlung1Punkt">
    <w:name w:val="IT Aufzählung 1 Punkt"/>
    <w:basedOn w:val="ITAbsatzohneNr"/>
    <w:rsid w:val="00612C80"/>
    <w:pPr>
      <w:numPr>
        <w:numId w:val="24"/>
      </w:numPr>
      <w:spacing w:line="240" w:lineRule="auto"/>
    </w:pPr>
  </w:style>
  <w:style w:type="paragraph" w:customStyle="1" w:styleId="ITAufzhlung2Minus">
    <w:name w:val="IT Aufzählung 2 Minus"/>
    <w:basedOn w:val="ITAbsatzohneNr"/>
    <w:rsid w:val="00612C80"/>
    <w:pPr>
      <w:numPr>
        <w:ilvl w:val="1"/>
        <w:numId w:val="24"/>
      </w:numPr>
      <w:spacing w:after="60" w:line="240" w:lineRule="auto"/>
    </w:pPr>
  </w:style>
  <w:style w:type="paragraph" w:customStyle="1" w:styleId="ITAufzhlung3Plus">
    <w:name w:val="IT Aufzählung 3 Plus"/>
    <w:basedOn w:val="ITAufzhlung2Minus"/>
    <w:rsid w:val="00612C80"/>
    <w:pPr>
      <w:numPr>
        <w:ilvl w:val="2"/>
      </w:numPr>
    </w:pPr>
  </w:style>
  <w:style w:type="paragraph" w:customStyle="1" w:styleId="ITAufzhlung4Pfeil">
    <w:name w:val="IT Aufzählung 4 Pfeil"/>
    <w:basedOn w:val="ITAufzhlung2Minus"/>
    <w:rsid w:val="00612C80"/>
    <w:pPr>
      <w:numPr>
        <w:ilvl w:val="3"/>
      </w:numPr>
    </w:pPr>
  </w:style>
  <w:style w:type="paragraph" w:customStyle="1" w:styleId="ITAufzhlung5Doppelpfeil">
    <w:name w:val="IT Aufzählung 5 Doppelpfeil"/>
    <w:basedOn w:val="ITAufzhlung2Minus"/>
    <w:rsid w:val="00612C80"/>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8587463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09134776">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834830156">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dk/nyhedsarkiv/2021/marts/regionale-vaekstteams-skal-skabe-vaekst-og-arbejdspladser-i-hele-dan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0241-A296-49A4-BF55-F5D07775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8699</Words>
  <Characters>49587</Characters>
  <Application>Microsoft Office Word</Application>
  <DocSecurity>0</DocSecurity>
  <Lines>413</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2021-03-29T19:27:00Z</dcterms:created>
  <dcterms:modified xsi:type="dcterms:W3CDTF">2021-03-31T08:42:00Z</dcterms:modified>
</cp:coreProperties>
</file>