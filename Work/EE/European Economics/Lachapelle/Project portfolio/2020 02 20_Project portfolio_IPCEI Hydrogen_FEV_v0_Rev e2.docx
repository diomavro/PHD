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3E4FB" w14:textId="77777777" w:rsidR="00A274BD" w:rsidRDefault="00A274BD" w:rsidP="00A274BD">
      <w:pPr>
        <w:spacing w:line="240" w:lineRule="auto"/>
        <w:jc w:val="center"/>
        <w:rPr>
          <w:rFonts w:cs="Arial"/>
          <w:b/>
          <w:sz w:val="32"/>
          <w:szCs w:val="22"/>
          <w:lang w:val="en-GB"/>
        </w:rPr>
      </w:pPr>
    </w:p>
    <w:p w14:paraId="6334452D" w14:textId="77777777" w:rsidR="00A274BD" w:rsidRDefault="00A274BD" w:rsidP="00A274BD">
      <w:pPr>
        <w:spacing w:line="240" w:lineRule="auto"/>
        <w:jc w:val="center"/>
        <w:rPr>
          <w:rFonts w:cs="Arial"/>
          <w:b/>
          <w:sz w:val="32"/>
          <w:szCs w:val="22"/>
          <w:lang w:val="en-GB"/>
        </w:rPr>
      </w:pPr>
    </w:p>
    <w:p w14:paraId="674EC0F0" w14:textId="77777777" w:rsidR="00A274BD" w:rsidRDefault="00A274BD" w:rsidP="00A274BD">
      <w:pPr>
        <w:spacing w:line="240" w:lineRule="auto"/>
        <w:jc w:val="center"/>
        <w:rPr>
          <w:rFonts w:cs="Arial"/>
          <w:b/>
          <w:sz w:val="32"/>
          <w:szCs w:val="22"/>
          <w:lang w:val="en-GB"/>
        </w:rPr>
      </w:pPr>
    </w:p>
    <w:p w14:paraId="534C9F1D" w14:textId="77777777" w:rsidR="00A274BD" w:rsidRDefault="00A274BD" w:rsidP="00A274BD">
      <w:pPr>
        <w:spacing w:line="240" w:lineRule="auto"/>
        <w:jc w:val="center"/>
        <w:rPr>
          <w:rFonts w:cs="Arial"/>
          <w:b/>
          <w:sz w:val="32"/>
          <w:szCs w:val="22"/>
          <w:lang w:val="en-GB"/>
        </w:rPr>
      </w:pPr>
    </w:p>
    <w:p w14:paraId="3D80F2E7" w14:textId="77777777" w:rsidR="00A274BD" w:rsidRDefault="00A274BD" w:rsidP="00A274BD">
      <w:pPr>
        <w:spacing w:line="240" w:lineRule="auto"/>
        <w:jc w:val="center"/>
        <w:rPr>
          <w:rFonts w:cs="Arial"/>
          <w:b/>
          <w:sz w:val="32"/>
          <w:szCs w:val="22"/>
          <w:lang w:val="en-GB"/>
        </w:rPr>
      </w:pPr>
    </w:p>
    <w:p w14:paraId="16F359D1" w14:textId="77777777" w:rsidR="00A274BD" w:rsidRDefault="00A274BD" w:rsidP="00A274BD">
      <w:pPr>
        <w:spacing w:line="240" w:lineRule="auto"/>
        <w:jc w:val="center"/>
        <w:rPr>
          <w:rFonts w:cs="Arial"/>
          <w:b/>
          <w:sz w:val="32"/>
          <w:szCs w:val="22"/>
          <w:lang w:val="en-GB"/>
        </w:rPr>
      </w:pPr>
    </w:p>
    <w:p w14:paraId="10C96EDC" w14:textId="77777777" w:rsidR="00A274BD" w:rsidRDefault="00A274BD" w:rsidP="00A274BD">
      <w:pPr>
        <w:spacing w:line="240" w:lineRule="auto"/>
        <w:jc w:val="center"/>
        <w:rPr>
          <w:rFonts w:cs="Arial"/>
          <w:b/>
          <w:sz w:val="32"/>
          <w:szCs w:val="22"/>
          <w:lang w:val="en-GB"/>
        </w:rPr>
      </w:pPr>
    </w:p>
    <w:p w14:paraId="1AAEAFC9" w14:textId="77777777" w:rsidR="00A274BD" w:rsidRDefault="00A274BD" w:rsidP="00A274BD">
      <w:pPr>
        <w:spacing w:line="240" w:lineRule="auto"/>
        <w:jc w:val="center"/>
        <w:rPr>
          <w:rFonts w:cs="Arial"/>
          <w:b/>
          <w:sz w:val="32"/>
          <w:szCs w:val="22"/>
          <w:lang w:val="en-GB"/>
        </w:rPr>
      </w:pPr>
    </w:p>
    <w:p w14:paraId="3A9A7EE6" w14:textId="77777777" w:rsidR="00A274BD" w:rsidRDefault="00A274BD" w:rsidP="00A274BD">
      <w:pPr>
        <w:spacing w:line="240" w:lineRule="auto"/>
        <w:jc w:val="center"/>
        <w:rPr>
          <w:rFonts w:cs="Arial"/>
          <w:b/>
          <w:sz w:val="32"/>
          <w:szCs w:val="22"/>
          <w:lang w:val="en-GB"/>
        </w:rPr>
      </w:pPr>
    </w:p>
    <w:p w14:paraId="5402FEF7" w14:textId="77777777" w:rsidR="00EA378C" w:rsidRPr="00A274BD" w:rsidRDefault="00EA378C" w:rsidP="00A274BD">
      <w:pPr>
        <w:spacing w:after="120" w:line="240" w:lineRule="auto"/>
        <w:jc w:val="center"/>
        <w:rPr>
          <w:b/>
          <w:color w:val="000000" w:themeColor="text1"/>
          <w:sz w:val="32"/>
          <w:szCs w:val="22"/>
          <w:lang w:val="en-US"/>
        </w:rPr>
      </w:pPr>
    </w:p>
    <w:p w14:paraId="11FC3987" w14:textId="77777777" w:rsidR="00A274BD" w:rsidRPr="00A16672" w:rsidRDefault="00A274BD" w:rsidP="00A274BD">
      <w:pPr>
        <w:spacing w:after="240" w:line="240" w:lineRule="auto"/>
        <w:jc w:val="center"/>
        <w:rPr>
          <w:b/>
          <w:color w:val="000000" w:themeColor="text1"/>
          <w:sz w:val="40"/>
          <w:lang w:val="en-US"/>
        </w:rPr>
      </w:pPr>
      <w:r w:rsidRPr="00A16672">
        <w:rPr>
          <w:b/>
          <w:color w:val="000000" w:themeColor="text1"/>
          <w:sz w:val="40"/>
          <w:lang w:val="en-US"/>
        </w:rPr>
        <w:t>Project Portfolio</w:t>
      </w:r>
    </w:p>
    <w:p w14:paraId="1437A3D2" w14:textId="77777777" w:rsidR="00FF51C7" w:rsidRPr="00A16672" w:rsidRDefault="00FF51C7" w:rsidP="00A274BD">
      <w:pPr>
        <w:spacing w:after="240" w:line="240" w:lineRule="auto"/>
        <w:jc w:val="center"/>
        <w:rPr>
          <w:b/>
          <w:color w:val="000000" w:themeColor="text1"/>
          <w:sz w:val="32"/>
          <w:lang w:val="en-US"/>
        </w:rPr>
      </w:pPr>
    </w:p>
    <w:p w14:paraId="35947679" w14:textId="77777777" w:rsidR="00FF51C7" w:rsidRPr="00A16672" w:rsidRDefault="00FF51C7" w:rsidP="00A274BD">
      <w:pPr>
        <w:spacing w:after="240" w:line="240" w:lineRule="auto"/>
        <w:jc w:val="center"/>
        <w:rPr>
          <w:b/>
          <w:color w:val="000000" w:themeColor="text1"/>
          <w:sz w:val="32"/>
          <w:lang w:val="en-US"/>
        </w:rPr>
      </w:pPr>
    </w:p>
    <w:p w14:paraId="6CB86562" w14:textId="15F847F2" w:rsidR="00F255C0" w:rsidRPr="00552418" w:rsidRDefault="0024617F" w:rsidP="00FB71D8">
      <w:pPr>
        <w:spacing w:line="240" w:lineRule="auto"/>
        <w:jc w:val="center"/>
        <w:rPr>
          <w:b/>
          <w:color w:val="000000" w:themeColor="text1"/>
          <w:sz w:val="32"/>
          <w:lang w:val="en-GB"/>
        </w:rPr>
      </w:pPr>
      <w:r w:rsidRPr="00552418">
        <w:rPr>
          <w:b/>
          <w:color w:val="000000" w:themeColor="text1"/>
          <w:sz w:val="32"/>
          <w:lang w:val="en-GB"/>
        </w:rPr>
        <w:t>FEV Group GmbH</w:t>
      </w:r>
    </w:p>
    <w:p w14:paraId="42D39602" w14:textId="4C006F6B" w:rsidR="00FF51C7" w:rsidRPr="00552418" w:rsidRDefault="0024617F" w:rsidP="00FB71D8">
      <w:pPr>
        <w:spacing w:line="240" w:lineRule="auto"/>
        <w:jc w:val="center"/>
        <w:rPr>
          <w:color w:val="000000" w:themeColor="text1"/>
          <w:sz w:val="22"/>
          <w:lang w:val="en-GB"/>
        </w:rPr>
      </w:pPr>
      <w:r w:rsidRPr="00552418">
        <w:rPr>
          <w:color w:val="000000" w:themeColor="text1"/>
          <w:sz w:val="22"/>
          <w:lang w:val="en-GB"/>
        </w:rPr>
        <w:t>Aachen</w:t>
      </w:r>
      <w:r w:rsidR="00FF51C7" w:rsidRPr="00552418">
        <w:rPr>
          <w:color w:val="000000" w:themeColor="text1"/>
          <w:sz w:val="22"/>
          <w:lang w:val="en-GB"/>
        </w:rPr>
        <w:t xml:space="preserve">, </w:t>
      </w:r>
      <w:r w:rsidRPr="00552418">
        <w:rPr>
          <w:color w:val="000000" w:themeColor="text1"/>
          <w:sz w:val="22"/>
          <w:lang w:val="en-GB"/>
        </w:rPr>
        <w:t>Germany</w:t>
      </w:r>
    </w:p>
    <w:p w14:paraId="4A2EAEC1" w14:textId="77777777" w:rsidR="00FB71D8" w:rsidRPr="00552418" w:rsidRDefault="00FB71D8" w:rsidP="00FB71D8">
      <w:pPr>
        <w:spacing w:line="240" w:lineRule="auto"/>
        <w:rPr>
          <w:color w:val="000000" w:themeColor="text1"/>
          <w:sz w:val="22"/>
          <w:lang w:val="en-GB"/>
        </w:rPr>
      </w:pPr>
    </w:p>
    <w:p w14:paraId="7BF30EC2" w14:textId="77777777" w:rsidR="00FB71D8" w:rsidRPr="00552418" w:rsidRDefault="00FB71D8" w:rsidP="00FB71D8">
      <w:pPr>
        <w:spacing w:line="240" w:lineRule="auto"/>
        <w:rPr>
          <w:color w:val="000000" w:themeColor="text1"/>
          <w:sz w:val="22"/>
          <w:lang w:val="en-GB"/>
        </w:rPr>
      </w:pPr>
    </w:p>
    <w:p w14:paraId="368A10DA" w14:textId="77777777" w:rsidR="00B55D32" w:rsidRPr="00552418" w:rsidRDefault="00FB71D8" w:rsidP="00FB71D8">
      <w:pPr>
        <w:spacing w:after="120" w:line="240" w:lineRule="auto"/>
        <w:rPr>
          <w:b/>
          <w:color w:val="000000" w:themeColor="text1"/>
          <w:sz w:val="22"/>
          <w:szCs w:val="22"/>
          <w:lang w:val="en-GB"/>
        </w:rPr>
      </w:pPr>
      <w:r w:rsidRPr="00A16672">
        <w:rPr>
          <w:b/>
          <w:noProof/>
          <w:color w:val="000000" w:themeColor="text1"/>
          <w:sz w:val="32"/>
          <w:lang w:val="fr-FR" w:eastAsia="fr-FR"/>
        </w:rPr>
        <mc:AlternateContent>
          <mc:Choice Requires="wps">
            <w:drawing>
              <wp:anchor distT="0" distB="0" distL="114300" distR="114300" simplePos="0" relativeHeight="251664384" behindDoc="0" locked="0" layoutInCell="1" allowOverlap="1" wp14:anchorId="2E24462B" wp14:editId="041FAC95">
                <wp:simplePos x="0" y="0"/>
                <wp:positionH relativeFrom="column">
                  <wp:posOffset>1995805</wp:posOffset>
                </wp:positionH>
                <wp:positionV relativeFrom="paragraph">
                  <wp:posOffset>22859</wp:posOffset>
                </wp:positionV>
                <wp:extent cx="1988820" cy="790575"/>
                <wp:effectExtent l="0" t="0" r="11430" b="28575"/>
                <wp:wrapNone/>
                <wp:docPr id="3" name="Rechteck 3"/>
                <wp:cNvGraphicFramePr/>
                <a:graphic xmlns:a="http://schemas.openxmlformats.org/drawingml/2006/main">
                  <a:graphicData uri="http://schemas.microsoft.com/office/word/2010/wordprocessingShape">
                    <wps:wsp>
                      <wps:cNvSpPr/>
                      <wps:spPr>
                        <a:xfrm>
                          <a:off x="0" y="0"/>
                          <a:ext cx="1988820" cy="790575"/>
                        </a:xfrm>
                        <a:prstGeom prst="rect">
                          <a:avLst/>
                        </a:prstGeom>
                        <a:no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6682C" w14:textId="18B220B3" w:rsidR="00A61427" w:rsidRPr="00277985" w:rsidRDefault="00A61427" w:rsidP="00277985">
                            <w:pPr>
                              <w:jc w:val="center"/>
                              <w:rPr>
                                <w:color w:val="000000" w:themeColor="text1"/>
                              </w:rPr>
                            </w:pPr>
                            <w:r>
                              <w:rPr>
                                <w:rFonts w:cs="Arial"/>
                                <w:noProof/>
                                <w:color w:val="428BCA"/>
                                <w:lang w:val="en"/>
                              </w:rPr>
                              <w:drawing>
                                <wp:inline distT="0" distB="0" distL="0" distR="0" wp14:anchorId="4136C414" wp14:editId="6AA76DD3">
                                  <wp:extent cx="1799590" cy="565785"/>
                                  <wp:effectExtent l="0" t="0" r="0" b="5715"/>
                                  <wp:docPr id="1" name="Grafik 1" descr="FEV Europe Gmb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x14530e1e1167436599331e3674ccc712" descr="FEV Europe GmbH">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9590" cy="565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4462B" id="Rechteck 3" o:spid="_x0000_s1026" style="position:absolute;margin-left:157.15pt;margin-top:1.8pt;width:156.6pt;height:6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" filled="f" strokecolor="white [3212]" strokeweight=".5pt">
                <v:textbox>
                  <w:txbxContent>
                    <w:p w14:paraId="5196682C" w14:textId="18B220B3" w:rsidR="00A61427" w:rsidRPr="00277985" w:rsidRDefault="00A61427" w:rsidP="00277985">
                      <w:pPr>
                        <w:jc w:val="center"/>
                        <w:rPr>
                          <w:color w:val="000000" w:themeColor="text1"/>
                        </w:rPr>
                      </w:pPr>
                      <w:r>
                        <w:rPr>
                          <w:rFonts w:cs="Arial"/>
                          <w:noProof/>
                          <w:color w:val="428BCA"/>
                          <w:lang w:val="en"/>
                        </w:rPr>
                        <w:drawing>
                          <wp:inline distT="0" distB="0" distL="0" distR="0" wp14:anchorId="4136C414" wp14:editId="6AA76DD3">
                            <wp:extent cx="1799590" cy="565785"/>
                            <wp:effectExtent l="0" t="0" r="0" b="5715"/>
                            <wp:docPr id="1" name="Grafik 1" descr="FEV Europe Gmb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x14530e1e1167436599331e3674ccc712" descr="FEV Europe GmbH">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9590" cy="565785"/>
                                    </a:xfrm>
                                    <a:prstGeom prst="rect">
                                      <a:avLst/>
                                    </a:prstGeom>
                                    <a:noFill/>
                                    <a:ln>
                                      <a:noFill/>
                                    </a:ln>
                                  </pic:spPr>
                                </pic:pic>
                              </a:graphicData>
                            </a:graphic>
                          </wp:inline>
                        </w:drawing>
                      </w:r>
                    </w:p>
                  </w:txbxContent>
                </v:textbox>
              </v:rect>
            </w:pict>
          </mc:Fallback>
        </mc:AlternateContent>
      </w:r>
    </w:p>
    <w:p w14:paraId="69B55615" w14:textId="77777777" w:rsidR="00FF51C7" w:rsidRPr="00552418" w:rsidRDefault="00FF51C7" w:rsidP="00FF51C7">
      <w:pPr>
        <w:spacing w:after="120" w:line="240" w:lineRule="auto"/>
        <w:rPr>
          <w:b/>
          <w:color w:val="000000" w:themeColor="text1"/>
          <w:sz w:val="22"/>
          <w:szCs w:val="22"/>
          <w:lang w:val="en-GB"/>
        </w:rPr>
      </w:pPr>
    </w:p>
    <w:p w14:paraId="6CB44A21" w14:textId="77777777" w:rsidR="00FB71D8" w:rsidRPr="00552418" w:rsidRDefault="00FB71D8" w:rsidP="00FF51C7">
      <w:pPr>
        <w:spacing w:after="120" w:line="240" w:lineRule="auto"/>
        <w:rPr>
          <w:b/>
          <w:color w:val="000000" w:themeColor="text1"/>
          <w:sz w:val="22"/>
          <w:szCs w:val="22"/>
          <w:lang w:val="en-GB"/>
        </w:rPr>
      </w:pPr>
    </w:p>
    <w:p w14:paraId="5B8CC068" w14:textId="77777777" w:rsidR="00FB71D8" w:rsidRPr="00552418" w:rsidRDefault="00FB71D8" w:rsidP="00B55D32">
      <w:pPr>
        <w:spacing w:after="120" w:line="240" w:lineRule="auto"/>
        <w:jc w:val="center"/>
        <w:rPr>
          <w:b/>
          <w:color w:val="000000" w:themeColor="text1"/>
          <w:sz w:val="22"/>
          <w:szCs w:val="22"/>
          <w:lang w:val="en-GB"/>
        </w:rPr>
      </w:pPr>
    </w:p>
    <w:p w14:paraId="41BE4FB1" w14:textId="46BA38D1" w:rsidR="00B55D32" w:rsidRPr="00A16672" w:rsidRDefault="00A0094E" w:rsidP="00B55D32">
      <w:pPr>
        <w:spacing w:after="120" w:line="240" w:lineRule="auto"/>
        <w:jc w:val="center"/>
        <w:rPr>
          <w:rFonts w:cs="Arial"/>
          <w:b/>
          <w:sz w:val="22"/>
          <w:szCs w:val="22"/>
          <w:lang w:val="en-US"/>
        </w:rPr>
      </w:pPr>
      <w:r>
        <w:rPr>
          <w:b/>
          <w:color w:val="000000" w:themeColor="text1"/>
          <w:sz w:val="22"/>
          <w:szCs w:val="22"/>
          <w:lang w:val="en-US"/>
        </w:rPr>
        <w:t>Work streams</w:t>
      </w:r>
      <w:r w:rsidR="00B55D32" w:rsidRPr="00A16672">
        <w:rPr>
          <w:b/>
          <w:color w:val="000000" w:themeColor="text1"/>
          <w:sz w:val="22"/>
          <w:szCs w:val="22"/>
          <w:lang w:val="en-US"/>
        </w:rPr>
        <w:t xml:space="preserve"> “</w:t>
      </w:r>
      <w:r w:rsidR="00277985" w:rsidRPr="00A95E84">
        <w:rPr>
          <w:rFonts w:cs="Arial"/>
          <w:b/>
          <w:color w:val="FF0000"/>
          <w:sz w:val="22"/>
          <w:szCs w:val="22"/>
          <w:lang w:val="en-US"/>
        </w:rPr>
        <w:t>XXX</w:t>
      </w:r>
      <w:r w:rsidR="00B55D32" w:rsidRPr="00A95E84">
        <w:rPr>
          <w:rFonts w:cs="Arial"/>
          <w:b/>
          <w:color w:val="FF0000"/>
          <w:sz w:val="22"/>
          <w:szCs w:val="22"/>
          <w:lang w:val="en-US"/>
        </w:rPr>
        <w:t>”</w:t>
      </w:r>
      <w:r w:rsidRPr="00A95E84">
        <w:rPr>
          <w:rFonts w:cs="Arial"/>
          <w:b/>
          <w:color w:val="FF0000"/>
          <w:sz w:val="22"/>
          <w:szCs w:val="22"/>
          <w:lang w:val="en-US"/>
        </w:rPr>
        <w:t xml:space="preserve">, “YYY”, </w:t>
      </w:r>
      <w:r>
        <w:rPr>
          <w:rFonts w:cs="Arial"/>
          <w:b/>
          <w:sz w:val="22"/>
          <w:szCs w:val="22"/>
          <w:lang w:val="en-US"/>
        </w:rPr>
        <w:t>etc. in the strategic value chain</w:t>
      </w:r>
    </w:p>
    <w:p w14:paraId="3D040115" w14:textId="77777777" w:rsidR="00B55D32" w:rsidRPr="00A16672" w:rsidRDefault="00B55D32" w:rsidP="00A274BD">
      <w:pPr>
        <w:spacing w:line="240" w:lineRule="auto"/>
        <w:jc w:val="center"/>
        <w:rPr>
          <w:b/>
          <w:color w:val="000000" w:themeColor="text1"/>
          <w:sz w:val="32"/>
          <w:lang w:val="en-US"/>
        </w:rPr>
      </w:pPr>
    </w:p>
    <w:p w14:paraId="5DAA5CEA" w14:textId="77777777" w:rsidR="00FB71D8" w:rsidRPr="00A16672" w:rsidRDefault="00FB71D8">
      <w:pPr>
        <w:spacing w:after="200"/>
        <w:rPr>
          <w:lang w:val="en-US"/>
        </w:rPr>
      </w:pPr>
      <w:r w:rsidRPr="00A16672">
        <w:rPr>
          <w:b/>
          <w:lang w:val="en-US"/>
        </w:rPr>
        <w:br w:type="page"/>
      </w:r>
    </w:p>
    <w:p w14:paraId="6BBB787D" w14:textId="77777777" w:rsidR="000D3006" w:rsidRPr="00A16672" w:rsidRDefault="000D3006" w:rsidP="00EA378C">
      <w:pPr>
        <w:pStyle w:val="ITberschriftAohneNr"/>
        <w:spacing w:beforeLines="60" w:before="144" w:afterLines="60" w:after="144"/>
        <w:rPr>
          <w:b w:val="0"/>
          <w:sz w:val="20"/>
          <w:lang w:val="en-US"/>
        </w:rPr>
      </w:pPr>
    </w:p>
    <w:sdt>
      <w:sdtPr>
        <w:rPr>
          <w:b w:val="0"/>
          <w:bCs w:val="0"/>
          <w:noProof w:val="0"/>
        </w:rPr>
        <w:id w:val="-295146957"/>
        <w:docPartObj>
          <w:docPartGallery w:val="Table of Contents"/>
          <w:docPartUnique/>
        </w:docPartObj>
      </w:sdtPr>
      <w:sdtContent>
        <w:p w14:paraId="68AA78D3" w14:textId="77777777" w:rsidR="009C49E3" w:rsidRDefault="00BD1368">
          <w:pPr>
            <w:pStyle w:val="TM1"/>
          </w:pPr>
          <w:r w:rsidRPr="00A16672">
            <w:rPr>
              <w:sz w:val="24"/>
              <w:szCs w:val="24"/>
              <w:lang w:val="en-US"/>
            </w:rPr>
            <w:t>Table of Content</w:t>
          </w:r>
          <w:r w:rsidR="00A274BD" w:rsidRPr="00504B99">
            <w:rPr>
              <w:sz w:val="24"/>
              <w:szCs w:val="24"/>
            </w:rPr>
            <w:fldChar w:fldCharType="begin"/>
          </w:r>
          <w:r w:rsidR="00A274BD" w:rsidRPr="00A16672">
            <w:rPr>
              <w:sz w:val="24"/>
              <w:szCs w:val="24"/>
              <w:lang w:val="en-US"/>
            </w:rPr>
            <w:instrText xml:space="preserve"> TOC \o "1-3" \h \z \u </w:instrText>
          </w:r>
          <w:r w:rsidR="00A274BD" w:rsidRPr="00504B99">
            <w:rPr>
              <w:sz w:val="24"/>
              <w:szCs w:val="24"/>
            </w:rPr>
            <w:fldChar w:fldCharType="separate"/>
          </w:r>
        </w:p>
        <w:p w14:paraId="6EEA1463" w14:textId="7A3FCAA3" w:rsidR="009C49E3" w:rsidRDefault="00A61427">
          <w:pPr>
            <w:pStyle w:val="TM1"/>
            <w:rPr>
              <w:rFonts w:asciiTheme="minorHAnsi" w:eastAsiaTheme="minorEastAsia" w:hAnsiTheme="minorHAnsi" w:cstheme="minorBidi"/>
              <w:b w:val="0"/>
              <w:bCs w:val="0"/>
              <w:sz w:val="24"/>
              <w:szCs w:val="24"/>
              <w:lang w:val="fr-FR" w:eastAsia="fr-FR"/>
            </w:rPr>
          </w:pPr>
          <w:hyperlink w:anchor="_Toc31883613" w:history="1">
            <w:r w:rsidR="009C49E3" w:rsidRPr="00620085">
              <w:rPr>
                <w:rStyle w:val="Lienhypertexte"/>
              </w:rPr>
              <w:t>1</w:t>
            </w:r>
            <w:r w:rsidR="009C49E3">
              <w:rPr>
                <w:rFonts w:asciiTheme="minorHAnsi" w:eastAsiaTheme="minorEastAsia" w:hAnsiTheme="minorHAnsi" w:cstheme="minorBidi"/>
                <w:b w:val="0"/>
                <w:bCs w:val="0"/>
                <w:sz w:val="24"/>
                <w:szCs w:val="24"/>
                <w:lang w:val="fr-FR" w:eastAsia="fr-FR"/>
              </w:rPr>
              <w:tab/>
            </w:r>
            <w:r w:rsidR="009C49E3" w:rsidRPr="00620085">
              <w:rPr>
                <w:rStyle w:val="Lienhypertexte"/>
              </w:rPr>
              <w:t>Project Outline</w:t>
            </w:r>
            <w:r w:rsidR="009C49E3">
              <w:rPr>
                <w:webHidden/>
              </w:rPr>
              <w:tab/>
            </w:r>
            <w:r w:rsidR="009C49E3">
              <w:rPr>
                <w:webHidden/>
              </w:rPr>
              <w:fldChar w:fldCharType="begin"/>
            </w:r>
            <w:r w:rsidR="009C49E3">
              <w:rPr>
                <w:webHidden/>
              </w:rPr>
              <w:instrText xml:space="preserve"> PAGEREF _Toc31883613 \h </w:instrText>
            </w:r>
            <w:r w:rsidR="009C49E3">
              <w:rPr>
                <w:webHidden/>
              </w:rPr>
            </w:r>
            <w:r w:rsidR="009C49E3">
              <w:rPr>
                <w:webHidden/>
              </w:rPr>
              <w:fldChar w:fldCharType="separate"/>
            </w:r>
            <w:r w:rsidR="009C49E3">
              <w:rPr>
                <w:webHidden/>
              </w:rPr>
              <w:t>4</w:t>
            </w:r>
            <w:r w:rsidR="009C49E3">
              <w:rPr>
                <w:webHidden/>
              </w:rPr>
              <w:fldChar w:fldCharType="end"/>
            </w:r>
          </w:hyperlink>
        </w:p>
        <w:p w14:paraId="251CFCB9" w14:textId="483E5506" w:rsidR="009C49E3" w:rsidRDefault="00A61427">
          <w:pPr>
            <w:pStyle w:val="TM2"/>
            <w:rPr>
              <w:rFonts w:asciiTheme="minorHAnsi" w:eastAsiaTheme="minorEastAsia" w:hAnsiTheme="minorHAnsi" w:cstheme="minorBidi"/>
              <w:bCs w:val="0"/>
              <w:iCs w:val="0"/>
              <w:sz w:val="24"/>
              <w:szCs w:val="24"/>
              <w:lang w:val="fr-FR" w:eastAsia="fr-FR"/>
            </w:rPr>
          </w:pPr>
          <w:hyperlink w:anchor="_Toc31883614" w:history="1">
            <w:r w:rsidR="009C49E3" w:rsidRPr="00620085">
              <w:rPr>
                <w:rStyle w:val="Lienhypertexte"/>
                <w:lang w:val="en-US"/>
              </w:rPr>
              <w:t>1.1</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US"/>
              </w:rPr>
              <w:t>Company Presentation</w:t>
            </w:r>
            <w:r w:rsidR="009C49E3">
              <w:rPr>
                <w:webHidden/>
              </w:rPr>
              <w:tab/>
            </w:r>
            <w:r w:rsidR="009C49E3">
              <w:rPr>
                <w:webHidden/>
              </w:rPr>
              <w:fldChar w:fldCharType="begin"/>
            </w:r>
            <w:r w:rsidR="009C49E3">
              <w:rPr>
                <w:webHidden/>
              </w:rPr>
              <w:instrText xml:space="preserve"> PAGEREF _Toc31883614 \h </w:instrText>
            </w:r>
            <w:r w:rsidR="009C49E3">
              <w:rPr>
                <w:webHidden/>
              </w:rPr>
            </w:r>
            <w:r w:rsidR="009C49E3">
              <w:rPr>
                <w:webHidden/>
              </w:rPr>
              <w:fldChar w:fldCharType="separate"/>
            </w:r>
            <w:r w:rsidR="009C49E3">
              <w:rPr>
                <w:webHidden/>
              </w:rPr>
              <w:t>4</w:t>
            </w:r>
            <w:r w:rsidR="009C49E3">
              <w:rPr>
                <w:webHidden/>
              </w:rPr>
              <w:fldChar w:fldCharType="end"/>
            </w:r>
          </w:hyperlink>
        </w:p>
        <w:p w14:paraId="64180844" w14:textId="083EF425" w:rsidR="009C49E3" w:rsidRDefault="00A61427">
          <w:pPr>
            <w:pStyle w:val="TM2"/>
            <w:rPr>
              <w:rFonts w:asciiTheme="minorHAnsi" w:eastAsiaTheme="minorEastAsia" w:hAnsiTheme="minorHAnsi" w:cstheme="minorBidi"/>
              <w:bCs w:val="0"/>
              <w:iCs w:val="0"/>
              <w:sz w:val="24"/>
              <w:szCs w:val="24"/>
              <w:lang w:val="fr-FR" w:eastAsia="fr-FR"/>
            </w:rPr>
          </w:pPr>
          <w:hyperlink w:anchor="_Toc31883615" w:history="1">
            <w:r w:rsidR="009C49E3" w:rsidRPr="00620085">
              <w:rPr>
                <w:rStyle w:val="Lienhypertexte"/>
                <w:lang w:val="en-US"/>
              </w:rPr>
              <w:t>1.2</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US"/>
              </w:rPr>
              <w:t>Objectives of the company in the IPCEI in all technical fields it’s involved</w:t>
            </w:r>
            <w:r w:rsidR="009C49E3">
              <w:rPr>
                <w:webHidden/>
              </w:rPr>
              <w:tab/>
            </w:r>
            <w:r w:rsidR="009C49E3">
              <w:rPr>
                <w:webHidden/>
              </w:rPr>
              <w:fldChar w:fldCharType="begin"/>
            </w:r>
            <w:r w:rsidR="009C49E3">
              <w:rPr>
                <w:webHidden/>
              </w:rPr>
              <w:instrText xml:space="preserve"> PAGEREF _Toc31883615 \h </w:instrText>
            </w:r>
            <w:r w:rsidR="009C49E3">
              <w:rPr>
                <w:webHidden/>
              </w:rPr>
            </w:r>
            <w:r w:rsidR="009C49E3">
              <w:rPr>
                <w:webHidden/>
              </w:rPr>
              <w:fldChar w:fldCharType="separate"/>
            </w:r>
            <w:r w:rsidR="009C49E3">
              <w:rPr>
                <w:webHidden/>
              </w:rPr>
              <w:t>4</w:t>
            </w:r>
            <w:r w:rsidR="009C49E3">
              <w:rPr>
                <w:webHidden/>
              </w:rPr>
              <w:fldChar w:fldCharType="end"/>
            </w:r>
          </w:hyperlink>
        </w:p>
        <w:p w14:paraId="0902085A" w14:textId="3BB5BC3E" w:rsidR="009C49E3" w:rsidRDefault="00A61427">
          <w:pPr>
            <w:pStyle w:val="TM2"/>
            <w:rPr>
              <w:rFonts w:asciiTheme="minorHAnsi" w:eastAsiaTheme="minorEastAsia" w:hAnsiTheme="minorHAnsi" w:cstheme="minorBidi"/>
              <w:bCs w:val="0"/>
              <w:iCs w:val="0"/>
              <w:sz w:val="24"/>
              <w:szCs w:val="24"/>
              <w:lang w:val="fr-FR" w:eastAsia="fr-FR"/>
            </w:rPr>
          </w:pPr>
          <w:hyperlink w:anchor="_Toc31883616" w:history="1">
            <w:r w:rsidR="009C49E3" w:rsidRPr="00620085">
              <w:rPr>
                <w:rStyle w:val="Lienhypertexte"/>
                <w:lang w:val="en-GB"/>
              </w:rPr>
              <w:t>1.3</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R&amp;D Projects Before IPCEI</w:t>
            </w:r>
            <w:r w:rsidR="009C49E3">
              <w:rPr>
                <w:webHidden/>
              </w:rPr>
              <w:tab/>
            </w:r>
            <w:r w:rsidR="009C49E3">
              <w:rPr>
                <w:webHidden/>
              </w:rPr>
              <w:fldChar w:fldCharType="begin"/>
            </w:r>
            <w:r w:rsidR="009C49E3">
              <w:rPr>
                <w:webHidden/>
              </w:rPr>
              <w:instrText xml:space="preserve"> PAGEREF _Toc31883616 \h </w:instrText>
            </w:r>
            <w:r w:rsidR="009C49E3">
              <w:rPr>
                <w:webHidden/>
              </w:rPr>
            </w:r>
            <w:r w:rsidR="009C49E3">
              <w:rPr>
                <w:webHidden/>
              </w:rPr>
              <w:fldChar w:fldCharType="separate"/>
            </w:r>
            <w:r w:rsidR="009C49E3">
              <w:rPr>
                <w:webHidden/>
              </w:rPr>
              <w:t>4</w:t>
            </w:r>
            <w:r w:rsidR="009C49E3">
              <w:rPr>
                <w:webHidden/>
              </w:rPr>
              <w:fldChar w:fldCharType="end"/>
            </w:r>
          </w:hyperlink>
        </w:p>
        <w:p w14:paraId="2E070A89" w14:textId="05E6B2F2" w:rsidR="009C49E3" w:rsidRDefault="00A61427">
          <w:pPr>
            <w:pStyle w:val="TM2"/>
            <w:rPr>
              <w:rFonts w:asciiTheme="minorHAnsi" w:eastAsiaTheme="minorEastAsia" w:hAnsiTheme="minorHAnsi" w:cstheme="minorBidi"/>
              <w:bCs w:val="0"/>
              <w:iCs w:val="0"/>
              <w:sz w:val="24"/>
              <w:szCs w:val="24"/>
              <w:lang w:val="fr-FR" w:eastAsia="fr-FR"/>
            </w:rPr>
          </w:pPr>
          <w:hyperlink w:anchor="_Toc31883617" w:history="1">
            <w:r w:rsidR="009C49E3" w:rsidRPr="00620085">
              <w:rPr>
                <w:rStyle w:val="Lienhypertexte"/>
                <w:lang w:val="en-GB"/>
              </w:rPr>
              <w:t>1.4</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Technology and Challenges – R&amp;D&amp;I Activities within IPCEI in all technical fields it’s involved</w:t>
            </w:r>
            <w:r w:rsidR="009C49E3">
              <w:rPr>
                <w:webHidden/>
              </w:rPr>
              <w:tab/>
            </w:r>
            <w:r w:rsidR="009C49E3">
              <w:rPr>
                <w:webHidden/>
              </w:rPr>
              <w:fldChar w:fldCharType="begin"/>
            </w:r>
            <w:r w:rsidR="009C49E3">
              <w:rPr>
                <w:webHidden/>
              </w:rPr>
              <w:instrText xml:space="preserve"> PAGEREF _Toc31883617 \h </w:instrText>
            </w:r>
            <w:r w:rsidR="009C49E3">
              <w:rPr>
                <w:webHidden/>
              </w:rPr>
            </w:r>
            <w:r w:rsidR="009C49E3">
              <w:rPr>
                <w:webHidden/>
              </w:rPr>
              <w:fldChar w:fldCharType="separate"/>
            </w:r>
            <w:r w:rsidR="009C49E3">
              <w:rPr>
                <w:webHidden/>
              </w:rPr>
              <w:t>4</w:t>
            </w:r>
            <w:r w:rsidR="009C49E3">
              <w:rPr>
                <w:webHidden/>
              </w:rPr>
              <w:fldChar w:fldCharType="end"/>
            </w:r>
          </w:hyperlink>
        </w:p>
        <w:p w14:paraId="5F2BF931" w14:textId="1AA89475" w:rsidR="009C49E3" w:rsidRDefault="00A61427">
          <w:pPr>
            <w:pStyle w:val="TM3"/>
            <w:rPr>
              <w:rFonts w:asciiTheme="minorHAnsi" w:eastAsiaTheme="minorEastAsia" w:hAnsiTheme="minorHAnsi" w:cstheme="minorBidi"/>
              <w:noProof/>
              <w:sz w:val="24"/>
              <w:szCs w:val="24"/>
              <w:lang w:val="fr-FR" w:eastAsia="fr-FR"/>
            </w:rPr>
          </w:pPr>
          <w:hyperlink w:anchor="_Toc31883618" w:history="1">
            <w:r w:rsidR="009C49E3" w:rsidRPr="00620085">
              <w:rPr>
                <w:rStyle w:val="Lienhypertexte"/>
                <w:noProof/>
                <w:lang w:val="en-GB"/>
              </w:rPr>
              <w:t>1.4.1</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State of the art</w:t>
            </w:r>
            <w:r w:rsidR="009C49E3">
              <w:rPr>
                <w:noProof/>
                <w:webHidden/>
              </w:rPr>
              <w:tab/>
            </w:r>
            <w:r w:rsidR="009C49E3">
              <w:rPr>
                <w:noProof/>
                <w:webHidden/>
              </w:rPr>
              <w:fldChar w:fldCharType="begin"/>
            </w:r>
            <w:r w:rsidR="009C49E3">
              <w:rPr>
                <w:noProof/>
                <w:webHidden/>
              </w:rPr>
              <w:instrText xml:space="preserve"> PAGEREF _Toc31883618 \h </w:instrText>
            </w:r>
            <w:r w:rsidR="009C49E3">
              <w:rPr>
                <w:noProof/>
                <w:webHidden/>
              </w:rPr>
            </w:r>
            <w:r w:rsidR="009C49E3">
              <w:rPr>
                <w:noProof/>
                <w:webHidden/>
              </w:rPr>
              <w:fldChar w:fldCharType="separate"/>
            </w:r>
            <w:r w:rsidR="009C49E3">
              <w:rPr>
                <w:noProof/>
                <w:webHidden/>
              </w:rPr>
              <w:t>4</w:t>
            </w:r>
            <w:r w:rsidR="009C49E3">
              <w:rPr>
                <w:noProof/>
                <w:webHidden/>
              </w:rPr>
              <w:fldChar w:fldCharType="end"/>
            </w:r>
          </w:hyperlink>
        </w:p>
        <w:p w14:paraId="3503BB52" w14:textId="6910E121" w:rsidR="009C49E3" w:rsidRDefault="00A61427">
          <w:pPr>
            <w:pStyle w:val="TM3"/>
            <w:rPr>
              <w:rFonts w:asciiTheme="minorHAnsi" w:eastAsiaTheme="minorEastAsia" w:hAnsiTheme="minorHAnsi" w:cstheme="minorBidi"/>
              <w:noProof/>
              <w:sz w:val="24"/>
              <w:szCs w:val="24"/>
              <w:lang w:val="fr-FR" w:eastAsia="fr-FR"/>
            </w:rPr>
          </w:pPr>
          <w:hyperlink w:anchor="_Toc31883619" w:history="1">
            <w:r w:rsidR="009C49E3" w:rsidRPr="00620085">
              <w:rPr>
                <w:rStyle w:val="Lienhypertexte"/>
                <w:noProof/>
                <w:lang w:val="en-GB"/>
              </w:rPr>
              <w:t>1.4.2</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Technical locks that prevent improvements in the field</w:t>
            </w:r>
            <w:r w:rsidR="009C49E3">
              <w:rPr>
                <w:noProof/>
                <w:webHidden/>
              </w:rPr>
              <w:tab/>
            </w:r>
            <w:r w:rsidR="009C49E3">
              <w:rPr>
                <w:noProof/>
                <w:webHidden/>
              </w:rPr>
              <w:fldChar w:fldCharType="begin"/>
            </w:r>
            <w:r w:rsidR="009C49E3">
              <w:rPr>
                <w:noProof/>
                <w:webHidden/>
              </w:rPr>
              <w:instrText xml:space="preserve"> PAGEREF _Toc31883619 \h </w:instrText>
            </w:r>
            <w:r w:rsidR="009C49E3">
              <w:rPr>
                <w:noProof/>
                <w:webHidden/>
              </w:rPr>
            </w:r>
            <w:r w:rsidR="009C49E3">
              <w:rPr>
                <w:noProof/>
                <w:webHidden/>
              </w:rPr>
              <w:fldChar w:fldCharType="separate"/>
            </w:r>
            <w:r w:rsidR="009C49E3">
              <w:rPr>
                <w:noProof/>
                <w:webHidden/>
              </w:rPr>
              <w:t>5</w:t>
            </w:r>
            <w:r w:rsidR="009C49E3">
              <w:rPr>
                <w:noProof/>
                <w:webHidden/>
              </w:rPr>
              <w:fldChar w:fldCharType="end"/>
            </w:r>
          </w:hyperlink>
        </w:p>
        <w:p w14:paraId="6B360F8E" w14:textId="6C00FAC5" w:rsidR="009C49E3" w:rsidRDefault="00A61427">
          <w:pPr>
            <w:pStyle w:val="TM3"/>
            <w:rPr>
              <w:rFonts w:asciiTheme="minorHAnsi" w:eastAsiaTheme="minorEastAsia" w:hAnsiTheme="minorHAnsi" w:cstheme="minorBidi"/>
              <w:noProof/>
              <w:sz w:val="24"/>
              <w:szCs w:val="24"/>
              <w:lang w:val="fr-FR" w:eastAsia="fr-FR"/>
            </w:rPr>
          </w:pPr>
          <w:hyperlink w:anchor="_Toc31883620" w:history="1">
            <w:r w:rsidR="009C49E3" w:rsidRPr="00620085">
              <w:rPr>
                <w:rStyle w:val="Lienhypertexte"/>
                <w:noProof/>
                <w:lang w:val="en-GB"/>
              </w:rPr>
              <w:t>1.4.3</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Objectives and technical challenges in the project</w:t>
            </w:r>
            <w:r w:rsidR="009C49E3">
              <w:rPr>
                <w:noProof/>
                <w:webHidden/>
              </w:rPr>
              <w:tab/>
            </w:r>
            <w:r w:rsidR="009C49E3">
              <w:rPr>
                <w:noProof/>
                <w:webHidden/>
              </w:rPr>
              <w:fldChar w:fldCharType="begin"/>
            </w:r>
            <w:r w:rsidR="009C49E3">
              <w:rPr>
                <w:noProof/>
                <w:webHidden/>
              </w:rPr>
              <w:instrText xml:space="preserve"> PAGEREF _Toc31883620 \h </w:instrText>
            </w:r>
            <w:r w:rsidR="009C49E3">
              <w:rPr>
                <w:noProof/>
                <w:webHidden/>
              </w:rPr>
            </w:r>
            <w:r w:rsidR="009C49E3">
              <w:rPr>
                <w:noProof/>
                <w:webHidden/>
              </w:rPr>
              <w:fldChar w:fldCharType="separate"/>
            </w:r>
            <w:r w:rsidR="009C49E3">
              <w:rPr>
                <w:noProof/>
                <w:webHidden/>
              </w:rPr>
              <w:t>5</w:t>
            </w:r>
            <w:r w:rsidR="009C49E3">
              <w:rPr>
                <w:noProof/>
                <w:webHidden/>
              </w:rPr>
              <w:fldChar w:fldCharType="end"/>
            </w:r>
          </w:hyperlink>
        </w:p>
        <w:p w14:paraId="13FFA177" w14:textId="3DC2AD97" w:rsidR="009C49E3" w:rsidRDefault="00A61427">
          <w:pPr>
            <w:pStyle w:val="TM2"/>
            <w:rPr>
              <w:rFonts w:asciiTheme="minorHAnsi" w:eastAsiaTheme="minorEastAsia" w:hAnsiTheme="minorHAnsi" w:cstheme="minorBidi"/>
              <w:bCs w:val="0"/>
              <w:iCs w:val="0"/>
              <w:sz w:val="24"/>
              <w:szCs w:val="24"/>
              <w:lang w:val="fr-FR" w:eastAsia="fr-FR"/>
            </w:rPr>
          </w:pPr>
          <w:hyperlink w:anchor="_Toc31883621" w:history="1">
            <w:r w:rsidR="009C49E3" w:rsidRPr="00620085">
              <w:rPr>
                <w:rStyle w:val="Lienhypertexte"/>
                <w:lang w:val="en-GB"/>
              </w:rPr>
              <w:t>1.5</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First Industrial Deployment (FID)</w:t>
            </w:r>
            <w:r w:rsidR="009C49E3">
              <w:rPr>
                <w:webHidden/>
              </w:rPr>
              <w:tab/>
            </w:r>
            <w:r w:rsidR="009C49E3">
              <w:rPr>
                <w:webHidden/>
              </w:rPr>
              <w:fldChar w:fldCharType="begin"/>
            </w:r>
            <w:r w:rsidR="009C49E3">
              <w:rPr>
                <w:webHidden/>
              </w:rPr>
              <w:instrText xml:space="preserve"> PAGEREF _Toc31883621 \h </w:instrText>
            </w:r>
            <w:r w:rsidR="009C49E3">
              <w:rPr>
                <w:webHidden/>
              </w:rPr>
            </w:r>
            <w:r w:rsidR="009C49E3">
              <w:rPr>
                <w:webHidden/>
              </w:rPr>
              <w:fldChar w:fldCharType="separate"/>
            </w:r>
            <w:r w:rsidR="009C49E3">
              <w:rPr>
                <w:webHidden/>
              </w:rPr>
              <w:t>5</w:t>
            </w:r>
            <w:r w:rsidR="009C49E3">
              <w:rPr>
                <w:webHidden/>
              </w:rPr>
              <w:fldChar w:fldCharType="end"/>
            </w:r>
          </w:hyperlink>
        </w:p>
        <w:p w14:paraId="50E214D7" w14:textId="6F6E407A" w:rsidR="009C49E3" w:rsidRDefault="00A61427">
          <w:pPr>
            <w:pStyle w:val="TM3"/>
            <w:rPr>
              <w:rFonts w:asciiTheme="minorHAnsi" w:eastAsiaTheme="minorEastAsia" w:hAnsiTheme="minorHAnsi" w:cstheme="minorBidi"/>
              <w:noProof/>
              <w:sz w:val="24"/>
              <w:szCs w:val="24"/>
              <w:lang w:val="fr-FR" w:eastAsia="fr-FR"/>
            </w:rPr>
          </w:pPr>
          <w:hyperlink w:anchor="_Toc31883622" w:history="1">
            <w:r w:rsidR="009C49E3" w:rsidRPr="00620085">
              <w:rPr>
                <w:rStyle w:val="Lienhypertexte"/>
                <w:noProof/>
                <w:lang w:val="en-GB"/>
              </w:rPr>
              <w:t>1.5.1</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Purpose of the FID phase</w:t>
            </w:r>
            <w:r w:rsidR="009C49E3">
              <w:rPr>
                <w:noProof/>
                <w:webHidden/>
              </w:rPr>
              <w:tab/>
            </w:r>
            <w:r w:rsidR="009C49E3">
              <w:rPr>
                <w:noProof/>
                <w:webHidden/>
              </w:rPr>
              <w:fldChar w:fldCharType="begin"/>
            </w:r>
            <w:r w:rsidR="009C49E3">
              <w:rPr>
                <w:noProof/>
                <w:webHidden/>
              </w:rPr>
              <w:instrText xml:space="preserve"> PAGEREF _Toc31883622 \h </w:instrText>
            </w:r>
            <w:r w:rsidR="009C49E3">
              <w:rPr>
                <w:noProof/>
                <w:webHidden/>
              </w:rPr>
            </w:r>
            <w:r w:rsidR="009C49E3">
              <w:rPr>
                <w:noProof/>
                <w:webHidden/>
              </w:rPr>
              <w:fldChar w:fldCharType="separate"/>
            </w:r>
            <w:r w:rsidR="009C49E3">
              <w:rPr>
                <w:noProof/>
                <w:webHidden/>
              </w:rPr>
              <w:t>5</w:t>
            </w:r>
            <w:r w:rsidR="009C49E3">
              <w:rPr>
                <w:noProof/>
                <w:webHidden/>
              </w:rPr>
              <w:fldChar w:fldCharType="end"/>
            </w:r>
          </w:hyperlink>
        </w:p>
        <w:p w14:paraId="0C46684E" w14:textId="1CFB06CD" w:rsidR="009C49E3" w:rsidRDefault="00A61427">
          <w:pPr>
            <w:pStyle w:val="TM3"/>
            <w:rPr>
              <w:rFonts w:asciiTheme="minorHAnsi" w:eastAsiaTheme="minorEastAsia" w:hAnsiTheme="minorHAnsi" w:cstheme="minorBidi"/>
              <w:noProof/>
              <w:sz w:val="24"/>
              <w:szCs w:val="24"/>
              <w:lang w:val="fr-FR" w:eastAsia="fr-FR"/>
            </w:rPr>
          </w:pPr>
          <w:hyperlink w:anchor="_Toc31883623" w:history="1">
            <w:r w:rsidR="009C49E3" w:rsidRPr="00620085">
              <w:rPr>
                <w:rStyle w:val="Lienhypertexte"/>
                <w:noProof/>
                <w:lang w:val="en-GB"/>
              </w:rPr>
              <w:t>1.5.2</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Technical challenges in the FID phase</w:t>
            </w:r>
            <w:r w:rsidR="009C49E3">
              <w:rPr>
                <w:noProof/>
                <w:webHidden/>
              </w:rPr>
              <w:tab/>
            </w:r>
            <w:r w:rsidR="009C49E3">
              <w:rPr>
                <w:noProof/>
                <w:webHidden/>
              </w:rPr>
              <w:fldChar w:fldCharType="begin"/>
            </w:r>
            <w:r w:rsidR="009C49E3">
              <w:rPr>
                <w:noProof/>
                <w:webHidden/>
              </w:rPr>
              <w:instrText xml:space="preserve"> PAGEREF _Toc31883623 \h </w:instrText>
            </w:r>
            <w:r w:rsidR="009C49E3">
              <w:rPr>
                <w:noProof/>
                <w:webHidden/>
              </w:rPr>
            </w:r>
            <w:r w:rsidR="009C49E3">
              <w:rPr>
                <w:noProof/>
                <w:webHidden/>
              </w:rPr>
              <w:fldChar w:fldCharType="separate"/>
            </w:r>
            <w:r w:rsidR="009C49E3">
              <w:rPr>
                <w:noProof/>
                <w:webHidden/>
              </w:rPr>
              <w:t>5</w:t>
            </w:r>
            <w:r w:rsidR="009C49E3">
              <w:rPr>
                <w:noProof/>
                <w:webHidden/>
              </w:rPr>
              <w:fldChar w:fldCharType="end"/>
            </w:r>
          </w:hyperlink>
        </w:p>
        <w:p w14:paraId="041C36E8" w14:textId="03901527" w:rsidR="009C49E3" w:rsidRDefault="00A61427">
          <w:pPr>
            <w:pStyle w:val="TM3"/>
            <w:rPr>
              <w:rFonts w:asciiTheme="minorHAnsi" w:eastAsiaTheme="minorEastAsia" w:hAnsiTheme="minorHAnsi" w:cstheme="minorBidi"/>
              <w:noProof/>
              <w:sz w:val="24"/>
              <w:szCs w:val="24"/>
              <w:lang w:val="fr-FR" w:eastAsia="fr-FR"/>
            </w:rPr>
          </w:pPr>
          <w:hyperlink w:anchor="_Toc31883624" w:history="1">
            <w:r w:rsidR="009C49E3" w:rsidRPr="00620085">
              <w:rPr>
                <w:rStyle w:val="Lienhypertexte"/>
                <w:noProof/>
                <w:lang w:val="en-GB"/>
              </w:rPr>
              <w:t>1.5.3</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Transition from the FID phase to the mass production / commercialisation phase</w:t>
            </w:r>
            <w:r w:rsidR="009C49E3">
              <w:rPr>
                <w:noProof/>
                <w:webHidden/>
              </w:rPr>
              <w:tab/>
            </w:r>
            <w:r w:rsidR="009C49E3">
              <w:rPr>
                <w:noProof/>
                <w:webHidden/>
              </w:rPr>
              <w:fldChar w:fldCharType="begin"/>
            </w:r>
            <w:r w:rsidR="009C49E3">
              <w:rPr>
                <w:noProof/>
                <w:webHidden/>
              </w:rPr>
              <w:instrText xml:space="preserve"> PAGEREF _Toc31883624 \h </w:instrText>
            </w:r>
            <w:r w:rsidR="009C49E3">
              <w:rPr>
                <w:noProof/>
                <w:webHidden/>
              </w:rPr>
            </w:r>
            <w:r w:rsidR="009C49E3">
              <w:rPr>
                <w:noProof/>
                <w:webHidden/>
              </w:rPr>
              <w:fldChar w:fldCharType="separate"/>
            </w:r>
            <w:r w:rsidR="009C49E3">
              <w:rPr>
                <w:noProof/>
                <w:webHidden/>
              </w:rPr>
              <w:t>6</w:t>
            </w:r>
            <w:r w:rsidR="009C49E3">
              <w:rPr>
                <w:noProof/>
                <w:webHidden/>
              </w:rPr>
              <w:fldChar w:fldCharType="end"/>
            </w:r>
          </w:hyperlink>
        </w:p>
        <w:p w14:paraId="49730918" w14:textId="5488BF45" w:rsidR="009C49E3" w:rsidRDefault="00A61427">
          <w:pPr>
            <w:pStyle w:val="TM3"/>
            <w:rPr>
              <w:rFonts w:asciiTheme="minorHAnsi" w:eastAsiaTheme="minorEastAsia" w:hAnsiTheme="minorHAnsi" w:cstheme="minorBidi"/>
              <w:noProof/>
              <w:sz w:val="24"/>
              <w:szCs w:val="24"/>
              <w:lang w:val="fr-FR" w:eastAsia="fr-FR"/>
            </w:rPr>
          </w:pPr>
          <w:hyperlink w:anchor="_Toc31883625" w:history="1">
            <w:r w:rsidR="009C49E3" w:rsidRPr="00620085">
              <w:rPr>
                <w:rStyle w:val="Lienhypertexte"/>
                <w:noProof/>
                <w:lang w:val="en-GB"/>
              </w:rPr>
              <w:t>1.5.4</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Sales in the FID phase</w:t>
            </w:r>
            <w:r w:rsidR="009C49E3">
              <w:rPr>
                <w:noProof/>
                <w:webHidden/>
              </w:rPr>
              <w:tab/>
            </w:r>
            <w:r w:rsidR="009C49E3">
              <w:rPr>
                <w:noProof/>
                <w:webHidden/>
              </w:rPr>
              <w:fldChar w:fldCharType="begin"/>
            </w:r>
            <w:r w:rsidR="009C49E3">
              <w:rPr>
                <w:noProof/>
                <w:webHidden/>
              </w:rPr>
              <w:instrText xml:space="preserve"> PAGEREF _Toc31883625 \h </w:instrText>
            </w:r>
            <w:r w:rsidR="009C49E3">
              <w:rPr>
                <w:noProof/>
                <w:webHidden/>
              </w:rPr>
            </w:r>
            <w:r w:rsidR="009C49E3">
              <w:rPr>
                <w:noProof/>
                <w:webHidden/>
              </w:rPr>
              <w:fldChar w:fldCharType="separate"/>
            </w:r>
            <w:r w:rsidR="009C49E3">
              <w:rPr>
                <w:noProof/>
                <w:webHidden/>
              </w:rPr>
              <w:t>6</w:t>
            </w:r>
            <w:r w:rsidR="009C49E3">
              <w:rPr>
                <w:noProof/>
                <w:webHidden/>
              </w:rPr>
              <w:fldChar w:fldCharType="end"/>
            </w:r>
          </w:hyperlink>
        </w:p>
        <w:p w14:paraId="5D30BB01" w14:textId="7944ADA1" w:rsidR="009C49E3" w:rsidRDefault="00A61427">
          <w:pPr>
            <w:pStyle w:val="TM2"/>
            <w:rPr>
              <w:rFonts w:asciiTheme="minorHAnsi" w:eastAsiaTheme="minorEastAsia" w:hAnsiTheme="minorHAnsi" w:cstheme="minorBidi"/>
              <w:bCs w:val="0"/>
              <w:iCs w:val="0"/>
              <w:sz w:val="24"/>
              <w:szCs w:val="24"/>
              <w:lang w:val="fr-FR" w:eastAsia="fr-FR"/>
            </w:rPr>
          </w:pPr>
          <w:hyperlink w:anchor="_Toc31883626" w:history="1">
            <w:r w:rsidR="009C49E3" w:rsidRPr="00620085">
              <w:rPr>
                <w:rStyle w:val="Lienhypertexte"/>
                <w:lang w:val="en-GB"/>
              </w:rPr>
              <w:t>1.6</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Intellectual Property Rights</w:t>
            </w:r>
            <w:r w:rsidR="009C49E3">
              <w:rPr>
                <w:webHidden/>
              </w:rPr>
              <w:tab/>
            </w:r>
            <w:r w:rsidR="009C49E3">
              <w:rPr>
                <w:webHidden/>
              </w:rPr>
              <w:fldChar w:fldCharType="begin"/>
            </w:r>
            <w:r w:rsidR="009C49E3">
              <w:rPr>
                <w:webHidden/>
              </w:rPr>
              <w:instrText xml:space="preserve"> PAGEREF _Toc31883626 \h </w:instrText>
            </w:r>
            <w:r w:rsidR="009C49E3">
              <w:rPr>
                <w:webHidden/>
              </w:rPr>
            </w:r>
            <w:r w:rsidR="009C49E3">
              <w:rPr>
                <w:webHidden/>
              </w:rPr>
              <w:fldChar w:fldCharType="separate"/>
            </w:r>
            <w:r w:rsidR="009C49E3">
              <w:rPr>
                <w:webHidden/>
              </w:rPr>
              <w:t>6</w:t>
            </w:r>
            <w:r w:rsidR="009C49E3">
              <w:rPr>
                <w:webHidden/>
              </w:rPr>
              <w:fldChar w:fldCharType="end"/>
            </w:r>
          </w:hyperlink>
        </w:p>
        <w:p w14:paraId="3182F4AC" w14:textId="52899499" w:rsidR="009C49E3" w:rsidRDefault="00A61427">
          <w:pPr>
            <w:pStyle w:val="TM3"/>
            <w:rPr>
              <w:rFonts w:asciiTheme="minorHAnsi" w:eastAsiaTheme="minorEastAsia" w:hAnsiTheme="minorHAnsi" w:cstheme="minorBidi"/>
              <w:noProof/>
              <w:sz w:val="24"/>
              <w:szCs w:val="24"/>
              <w:lang w:val="fr-FR" w:eastAsia="fr-FR"/>
            </w:rPr>
          </w:pPr>
          <w:hyperlink w:anchor="_Toc31883627" w:history="1">
            <w:r w:rsidR="009C49E3" w:rsidRPr="00620085">
              <w:rPr>
                <w:rStyle w:val="Lienhypertexte"/>
                <w:noProof/>
                <w:lang w:val="en-GB"/>
              </w:rPr>
              <w:t>1.6.1</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IP management principles</w:t>
            </w:r>
            <w:r w:rsidR="009C49E3">
              <w:rPr>
                <w:noProof/>
                <w:webHidden/>
              </w:rPr>
              <w:tab/>
            </w:r>
            <w:r w:rsidR="009C49E3">
              <w:rPr>
                <w:noProof/>
                <w:webHidden/>
              </w:rPr>
              <w:fldChar w:fldCharType="begin"/>
            </w:r>
            <w:r w:rsidR="009C49E3">
              <w:rPr>
                <w:noProof/>
                <w:webHidden/>
              </w:rPr>
              <w:instrText xml:space="preserve"> PAGEREF _Toc31883627 \h </w:instrText>
            </w:r>
            <w:r w:rsidR="009C49E3">
              <w:rPr>
                <w:noProof/>
                <w:webHidden/>
              </w:rPr>
            </w:r>
            <w:r w:rsidR="009C49E3">
              <w:rPr>
                <w:noProof/>
                <w:webHidden/>
              </w:rPr>
              <w:fldChar w:fldCharType="separate"/>
            </w:r>
            <w:r w:rsidR="009C49E3">
              <w:rPr>
                <w:noProof/>
                <w:webHidden/>
              </w:rPr>
              <w:t>6</w:t>
            </w:r>
            <w:r w:rsidR="009C49E3">
              <w:rPr>
                <w:noProof/>
                <w:webHidden/>
              </w:rPr>
              <w:fldChar w:fldCharType="end"/>
            </w:r>
          </w:hyperlink>
        </w:p>
        <w:p w14:paraId="07F14620" w14:textId="59A6C65D" w:rsidR="009C49E3" w:rsidRDefault="00A61427">
          <w:pPr>
            <w:pStyle w:val="TM3"/>
            <w:rPr>
              <w:rFonts w:asciiTheme="minorHAnsi" w:eastAsiaTheme="minorEastAsia" w:hAnsiTheme="minorHAnsi" w:cstheme="minorBidi"/>
              <w:noProof/>
              <w:sz w:val="24"/>
              <w:szCs w:val="24"/>
              <w:lang w:val="fr-FR" w:eastAsia="fr-FR"/>
            </w:rPr>
          </w:pPr>
          <w:hyperlink w:anchor="_Toc31883628" w:history="1">
            <w:r w:rsidR="009C49E3" w:rsidRPr="00620085">
              <w:rPr>
                <w:rStyle w:val="Lienhypertexte"/>
                <w:noProof/>
                <w:lang w:val="en-GB"/>
              </w:rPr>
              <w:t>1.6.2</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IP protection principles</w:t>
            </w:r>
            <w:r w:rsidR="009C49E3">
              <w:rPr>
                <w:noProof/>
                <w:webHidden/>
              </w:rPr>
              <w:tab/>
            </w:r>
            <w:r w:rsidR="009C49E3">
              <w:rPr>
                <w:noProof/>
                <w:webHidden/>
              </w:rPr>
              <w:fldChar w:fldCharType="begin"/>
            </w:r>
            <w:r w:rsidR="009C49E3">
              <w:rPr>
                <w:noProof/>
                <w:webHidden/>
              </w:rPr>
              <w:instrText xml:space="preserve"> PAGEREF _Toc31883628 \h </w:instrText>
            </w:r>
            <w:r w:rsidR="009C49E3">
              <w:rPr>
                <w:noProof/>
                <w:webHidden/>
              </w:rPr>
            </w:r>
            <w:r w:rsidR="009C49E3">
              <w:rPr>
                <w:noProof/>
                <w:webHidden/>
              </w:rPr>
              <w:fldChar w:fldCharType="separate"/>
            </w:r>
            <w:r w:rsidR="009C49E3">
              <w:rPr>
                <w:noProof/>
                <w:webHidden/>
              </w:rPr>
              <w:t>6</w:t>
            </w:r>
            <w:r w:rsidR="009C49E3">
              <w:rPr>
                <w:noProof/>
                <w:webHidden/>
              </w:rPr>
              <w:fldChar w:fldCharType="end"/>
            </w:r>
          </w:hyperlink>
        </w:p>
        <w:p w14:paraId="4E1BF2B8" w14:textId="0B9EF634" w:rsidR="009C49E3" w:rsidRDefault="00A61427">
          <w:pPr>
            <w:pStyle w:val="TM3"/>
            <w:rPr>
              <w:rFonts w:asciiTheme="minorHAnsi" w:eastAsiaTheme="minorEastAsia" w:hAnsiTheme="minorHAnsi" w:cstheme="minorBidi"/>
              <w:noProof/>
              <w:sz w:val="24"/>
              <w:szCs w:val="24"/>
              <w:lang w:val="fr-FR" w:eastAsia="fr-FR"/>
            </w:rPr>
          </w:pPr>
          <w:hyperlink w:anchor="_Toc31883629" w:history="1">
            <w:r w:rsidR="009C49E3" w:rsidRPr="00620085">
              <w:rPr>
                <w:rStyle w:val="Lienhypertexte"/>
                <w:noProof/>
                <w:lang w:val="en-GB"/>
              </w:rPr>
              <w:t>1.6.3</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IP exploitation principles</w:t>
            </w:r>
            <w:r w:rsidR="009C49E3">
              <w:rPr>
                <w:noProof/>
                <w:webHidden/>
              </w:rPr>
              <w:tab/>
            </w:r>
            <w:r w:rsidR="009C49E3">
              <w:rPr>
                <w:noProof/>
                <w:webHidden/>
              </w:rPr>
              <w:fldChar w:fldCharType="begin"/>
            </w:r>
            <w:r w:rsidR="009C49E3">
              <w:rPr>
                <w:noProof/>
                <w:webHidden/>
              </w:rPr>
              <w:instrText xml:space="preserve"> PAGEREF _Toc31883629 \h </w:instrText>
            </w:r>
            <w:r w:rsidR="009C49E3">
              <w:rPr>
                <w:noProof/>
                <w:webHidden/>
              </w:rPr>
            </w:r>
            <w:r w:rsidR="009C49E3">
              <w:rPr>
                <w:noProof/>
                <w:webHidden/>
              </w:rPr>
              <w:fldChar w:fldCharType="separate"/>
            </w:r>
            <w:r w:rsidR="009C49E3">
              <w:rPr>
                <w:noProof/>
                <w:webHidden/>
              </w:rPr>
              <w:t>7</w:t>
            </w:r>
            <w:r w:rsidR="009C49E3">
              <w:rPr>
                <w:noProof/>
                <w:webHidden/>
              </w:rPr>
              <w:fldChar w:fldCharType="end"/>
            </w:r>
          </w:hyperlink>
        </w:p>
        <w:p w14:paraId="213B666B" w14:textId="3DCC10EF" w:rsidR="009C49E3" w:rsidRDefault="00A61427">
          <w:pPr>
            <w:pStyle w:val="TM2"/>
            <w:rPr>
              <w:rFonts w:asciiTheme="minorHAnsi" w:eastAsiaTheme="minorEastAsia" w:hAnsiTheme="minorHAnsi" w:cstheme="minorBidi"/>
              <w:bCs w:val="0"/>
              <w:iCs w:val="0"/>
              <w:sz w:val="24"/>
              <w:szCs w:val="24"/>
              <w:lang w:val="fr-FR" w:eastAsia="fr-FR"/>
            </w:rPr>
          </w:pPr>
          <w:hyperlink w:anchor="_Toc31883630" w:history="1">
            <w:r w:rsidR="009C49E3" w:rsidRPr="00620085">
              <w:rPr>
                <w:rStyle w:val="Lienhypertexte"/>
                <w:lang w:val="en-GB"/>
              </w:rPr>
              <w:t>1.7</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Work Plan</w:t>
            </w:r>
            <w:r w:rsidR="009C49E3">
              <w:rPr>
                <w:webHidden/>
              </w:rPr>
              <w:tab/>
            </w:r>
            <w:r w:rsidR="009C49E3">
              <w:rPr>
                <w:webHidden/>
              </w:rPr>
              <w:fldChar w:fldCharType="begin"/>
            </w:r>
            <w:r w:rsidR="009C49E3">
              <w:rPr>
                <w:webHidden/>
              </w:rPr>
              <w:instrText xml:space="preserve"> PAGEREF _Toc31883630 \h </w:instrText>
            </w:r>
            <w:r w:rsidR="009C49E3">
              <w:rPr>
                <w:webHidden/>
              </w:rPr>
            </w:r>
            <w:r w:rsidR="009C49E3">
              <w:rPr>
                <w:webHidden/>
              </w:rPr>
              <w:fldChar w:fldCharType="separate"/>
            </w:r>
            <w:r w:rsidR="009C49E3">
              <w:rPr>
                <w:webHidden/>
              </w:rPr>
              <w:t>7</w:t>
            </w:r>
            <w:r w:rsidR="009C49E3">
              <w:rPr>
                <w:webHidden/>
              </w:rPr>
              <w:fldChar w:fldCharType="end"/>
            </w:r>
          </w:hyperlink>
        </w:p>
        <w:p w14:paraId="7ED4EE16" w14:textId="1BDAB11B" w:rsidR="009C49E3" w:rsidRDefault="00A61427">
          <w:pPr>
            <w:pStyle w:val="TM2"/>
            <w:rPr>
              <w:rFonts w:asciiTheme="minorHAnsi" w:eastAsiaTheme="minorEastAsia" w:hAnsiTheme="minorHAnsi" w:cstheme="minorBidi"/>
              <w:bCs w:val="0"/>
              <w:iCs w:val="0"/>
              <w:sz w:val="24"/>
              <w:szCs w:val="24"/>
              <w:lang w:val="fr-FR" w:eastAsia="fr-FR"/>
            </w:rPr>
          </w:pPr>
          <w:hyperlink w:anchor="_Toc31883631" w:history="1">
            <w:r w:rsidR="009C49E3" w:rsidRPr="00620085">
              <w:rPr>
                <w:rStyle w:val="Lienhypertexte"/>
                <w:lang w:val="en-GB"/>
              </w:rPr>
              <w:t>1.8</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Investment</w:t>
            </w:r>
            <w:r w:rsidR="009C49E3">
              <w:rPr>
                <w:webHidden/>
              </w:rPr>
              <w:tab/>
            </w:r>
            <w:r w:rsidR="009C49E3">
              <w:rPr>
                <w:webHidden/>
              </w:rPr>
              <w:fldChar w:fldCharType="begin"/>
            </w:r>
            <w:r w:rsidR="009C49E3">
              <w:rPr>
                <w:webHidden/>
              </w:rPr>
              <w:instrText xml:space="preserve"> PAGEREF _Toc31883631 \h </w:instrText>
            </w:r>
            <w:r w:rsidR="009C49E3">
              <w:rPr>
                <w:webHidden/>
              </w:rPr>
            </w:r>
            <w:r w:rsidR="009C49E3">
              <w:rPr>
                <w:webHidden/>
              </w:rPr>
              <w:fldChar w:fldCharType="separate"/>
            </w:r>
            <w:r w:rsidR="009C49E3">
              <w:rPr>
                <w:webHidden/>
              </w:rPr>
              <w:t>7</w:t>
            </w:r>
            <w:r w:rsidR="009C49E3">
              <w:rPr>
                <w:webHidden/>
              </w:rPr>
              <w:fldChar w:fldCharType="end"/>
            </w:r>
          </w:hyperlink>
        </w:p>
        <w:p w14:paraId="49BEAC51" w14:textId="0BDA481D" w:rsidR="009C49E3" w:rsidRDefault="00A61427">
          <w:pPr>
            <w:pStyle w:val="TM3"/>
            <w:rPr>
              <w:rFonts w:asciiTheme="minorHAnsi" w:eastAsiaTheme="minorEastAsia" w:hAnsiTheme="minorHAnsi" w:cstheme="minorBidi"/>
              <w:noProof/>
              <w:sz w:val="24"/>
              <w:szCs w:val="24"/>
              <w:lang w:val="fr-FR" w:eastAsia="fr-FR"/>
            </w:rPr>
          </w:pPr>
          <w:hyperlink w:anchor="_Toc31883632" w:history="1">
            <w:r w:rsidR="009C49E3" w:rsidRPr="00620085">
              <w:rPr>
                <w:rStyle w:val="Lienhypertexte"/>
                <w:noProof/>
                <w:lang w:val="en-US"/>
              </w:rPr>
              <w:t>1.8.1</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US"/>
              </w:rPr>
              <w:t>Tools and Equipment</w:t>
            </w:r>
            <w:r w:rsidR="009C49E3">
              <w:rPr>
                <w:noProof/>
                <w:webHidden/>
              </w:rPr>
              <w:tab/>
            </w:r>
            <w:r w:rsidR="009C49E3">
              <w:rPr>
                <w:noProof/>
                <w:webHidden/>
              </w:rPr>
              <w:fldChar w:fldCharType="begin"/>
            </w:r>
            <w:r w:rsidR="009C49E3">
              <w:rPr>
                <w:noProof/>
                <w:webHidden/>
              </w:rPr>
              <w:instrText xml:space="preserve"> PAGEREF _Toc31883632 \h </w:instrText>
            </w:r>
            <w:r w:rsidR="009C49E3">
              <w:rPr>
                <w:noProof/>
                <w:webHidden/>
              </w:rPr>
            </w:r>
            <w:r w:rsidR="009C49E3">
              <w:rPr>
                <w:noProof/>
                <w:webHidden/>
              </w:rPr>
              <w:fldChar w:fldCharType="separate"/>
            </w:r>
            <w:r w:rsidR="009C49E3">
              <w:rPr>
                <w:noProof/>
                <w:webHidden/>
              </w:rPr>
              <w:t>7</w:t>
            </w:r>
            <w:r w:rsidR="009C49E3">
              <w:rPr>
                <w:noProof/>
                <w:webHidden/>
              </w:rPr>
              <w:fldChar w:fldCharType="end"/>
            </w:r>
          </w:hyperlink>
        </w:p>
        <w:p w14:paraId="32E56FAD" w14:textId="4A608080" w:rsidR="009C49E3" w:rsidRDefault="00A61427">
          <w:pPr>
            <w:pStyle w:val="TM3"/>
            <w:rPr>
              <w:rFonts w:asciiTheme="minorHAnsi" w:eastAsiaTheme="minorEastAsia" w:hAnsiTheme="minorHAnsi" w:cstheme="minorBidi"/>
              <w:noProof/>
              <w:sz w:val="24"/>
              <w:szCs w:val="24"/>
              <w:lang w:val="fr-FR" w:eastAsia="fr-FR"/>
            </w:rPr>
          </w:pPr>
          <w:hyperlink w:anchor="_Toc31883633" w:history="1">
            <w:r w:rsidR="009C49E3" w:rsidRPr="00620085">
              <w:rPr>
                <w:rStyle w:val="Lienhypertexte"/>
                <w:noProof/>
                <w:lang w:val="en-US"/>
              </w:rPr>
              <w:t>1.8.2</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US"/>
              </w:rPr>
              <w:t>Construction of Buildings/Laboratory</w:t>
            </w:r>
            <w:r w:rsidR="009C49E3">
              <w:rPr>
                <w:noProof/>
                <w:webHidden/>
              </w:rPr>
              <w:tab/>
            </w:r>
            <w:r w:rsidR="009C49E3">
              <w:rPr>
                <w:noProof/>
                <w:webHidden/>
              </w:rPr>
              <w:fldChar w:fldCharType="begin"/>
            </w:r>
            <w:r w:rsidR="009C49E3">
              <w:rPr>
                <w:noProof/>
                <w:webHidden/>
              </w:rPr>
              <w:instrText xml:space="preserve"> PAGEREF _Toc31883633 \h </w:instrText>
            </w:r>
            <w:r w:rsidR="009C49E3">
              <w:rPr>
                <w:noProof/>
                <w:webHidden/>
              </w:rPr>
            </w:r>
            <w:r w:rsidR="009C49E3">
              <w:rPr>
                <w:noProof/>
                <w:webHidden/>
              </w:rPr>
              <w:fldChar w:fldCharType="separate"/>
            </w:r>
            <w:r w:rsidR="009C49E3">
              <w:rPr>
                <w:noProof/>
                <w:webHidden/>
              </w:rPr>
              <w:t>8</w:t>
            </w:r>
            <w:r w:rsidR="009C49E3">
              <w:rPr>
                <w:noProof/>
                <w:webHidden/>
              </w:rPr>
              <w:fldChar w:fldCharType="end"/>
            </w:r>
          </w:hyperlink>
        </w:p>
        <w:p w14:paraId="26FA07EE" w14:textId="31C4A369" w:rsidR="009C49E3" w:rsidRDefault="00A61427">
          <w:pPr>
            <w:pStyle w:val="TM1"/>
            <w:rPr>
              <w:rFonts w:asciiTheme="minorHAnsi" w:eastAsiaTheme="minorEastAsia" w:hAnsiTheme="minorHAnsi" w:cstheme="minorBidi"/>
              <w:b w:val="0"/>
              <w:bCs w:val="0"/>
              <w:sz w:val="24"/>
              <w:szCs w:val="24"/>
              <w:lang w:val="fr-FR" w:eastAsia="fr-FR"/>
            </w:rPr>
          </w:pPr>
          <w:hyperlink w:anchor="_Toc31883634" w:history="1">
            <w:r w:rsidR="009C49E3" w:rsidRPr="00620085">
              <w:rPr>
                <w:rStyle w:val="Lienhypertexte"/>
              </w:rPr>
              <w:t>2</w:t>
            </w:r>
            <w:r w:rsidR="009C49E3">
              <w:rPr>
                <w:rFonts w:asciiTheme="minorHAnsi" w:eastAsiaTheme="minorEastAsia" w:hAnsiTheme="minorHAnsi" w:cstheme="minorBidi"/>
                <w:b w:val="0"/>
                <w:bCs w:val="0"/>
                <w:sz w:val="24"/>
                <w:szCs w:val="24"/>
                <w:lang w:val="fr-FR" w:eastAsia="fr-FR"/>
              </w:rPr>
              <w:tab/>
            </w:r>
            <w:r w:rsidR="009C49E3" w:rsidRPr="00620085">
              <w:rPr>
                <w:rStyle w:val="Lienhypertexte"/>
              </w:rPr>
              <w:t>Budget</w:t>
            </w:r>
            <w:r w:rsidR="009C49E3">
              <w:rPr>
                <w:webHidden/>
              </w:rPr>
              <w:tab/>
            </w:r>
            <w:r w:rsidR="009C49E3">
              <w:rPr>
                <w:webHidden/>
              </w:rPr>
              <w:fldChar w:fldCharType="begin"/>
            </w:r>
            <w:r w:rsidR="009C49E3">
              <w:rPr>
                <w:webHidden/>
              </w:rPr>
              <w:instrText xml:space="preserve"> PAGEREF _Toc31883634 \h </w:instrText>
            </w:r>
            <w:r w:rsidR="009C49E3">
              <w:rPr>
                <w:webHidden/>
              </w:rPr>
            </w:r>
            <w:r w:rsidR="009C49E3">
              <w:rPr>
                <w:webHidden/>
              </w:rPr>
              <w:fldChar w:fldCharType="separate"/>
            </w:r>
            <w:r w:rsidR="009C49E3">
              <w:rPr>
                <w:webHidden/>
              </w:rPr>
              <w:t>9</w:t>
            </w:r>
            <w:r w:rsidR="009C49E3">
              <w:rPr>
                <w:webHidden/>
              </w:rPr>
              <w:fldChar w:fldCharType="end"/>
            </w:r>
          </w:hyperlink>
        </w:p>
        <w:p w14:paraId="610F0542" w14:textId="6A1FB644" w:rsidR="009C49E3" w:rsidRDefault="00A61427">
          <w:pPr>
            <w:pStyle w:val="TM2"/>
            <w:rPr>
              <w:rFonts w:asciiTheme="minorHAnsi" w:eastAsiaTheme="minorEastAsia" w:hAnsiTheme="minorHAnsi" w:cstheme="minorBidi"/>
              <w:bCs w:val="0"/>
              <w:iCs w:val="0"/>
              <w:sz w:val="24"/>
              <w:szCs w:val="24"/>
              <w:lang w:val="fr-FR" w:eastAsia="fr-FR"/>
            </w:rPr>
          </w:pPr>
          <w:hyperlink w:anchor="_Toc31883635" w:history="1">
            <w:r w:rsidR="009C49E3" w:rsidRPr="00620085">
              <w:rPr>
                <w:rStyle w:val="Lienhypertexte"/>
                <w:lang w:val="en-GB"/>
              </w:rPr>
              <w:t>2.1</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Eligible Costs</w:t>
            </w:r>
            <w:r w:rsidR="009C49E3">
              <w:rPr>
                <w:webHidden/>
              </w:rPr>
              <w:tab/>
            </w:r>
            <w:r w:rsidR="009C49E3">
              <w:rPr>
                <w:webHidden/>
              </w:rPr>
              <w:fldChar w:fldCharType="begin"/>
            </w:r>
            <w:r w:rsidR="009C49E3">
              <w:rPr>
                <w:webHidden/>
              </w:rPr>
              <w:instrText xml:space="preserve"> PAGEREF _Toc31883635 \h </w:instrText>
            </w:r>
            <w:r w:rsidR="009C49E3">
              <w:rPr>
                <w:webHidden/>
              </w:rPr>
            </w:r>
            <w:r w:rsidR="009C49E3">
              <w:rPr>
                <w:webHidden/>
              </w:rPr>
              <w:fldChar w:fldCharType="separate"/>
            </w:r>
            <w:r w:rsidR="009C49E3">
              <w:rPr>
                <w:webHidden/>
              </w:rPr>
              <w:t>9</w:t>
            </w:r>
            <w:r w:rsidR="009C49E3">
              <w:rPr>
                <w:webHidden/>
              </w:rPr>
              <w:fldChar w:fldCharType="end"/>
            </w:r>
          </w:hyperlink>
        </w:p>
        <w:p w14:paraId="18499FFA" w14:textId="3465CCCF" w:rsidR="009C49E3" w:rsidRDefault="00A61427">
          <w:pPr>
            <w:pStyle w:val="TM2"/>
            <w:rPr>
              <w:rFonts w:asciiTheme="minorHAnsi" w:eastAsiaTheme="minorEastAsia" w:hAnsiTheme="minorHAnsi" w:cstheme="minorBidi"/>
              <w:bCs w:val="0"/>
              <w:iCs w:val="0"/>
              <w:sz w:val="24"/>
              <w:szCs w:val="24"/>
              <w:lang w:val="fr-FR" w:eastAsia="fr-FR"/>
            </w:rPr>
          </w:pPr>
          <w:hyperlink w:anchor="_Toc31883636" w:history="1">
            <w:r w:rsidR="009C49E3" w:rsidRPr="00620085">
              <w:rPr>
                <w:rStyle w:val="Lienhypertexte"/>
                <w:lang w:val="en-US"/>
              </w:rPr>
              <w:t>2.2</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US"/>
              </w:rPr>
              <w:t>State Aid</w:t>
            </w:r>
            <w:r w:rsidR="009C49E3">
              <w:rPr>
                <w:webHidden/>
              </w:rPr>
              <w:tab/>
            </w:r>
            <w:r w:rsidR="009C49E3">
              <w:rPr>
                <w:webHidden/>
              </w:rPr>
              <w:fldChar w:fldCharType="begin"/>
            </w:r>
            <w:r w:rsidR="009C49E3">
              <w:rPr>
                <w:webHidden/>
              </w:rPr>
              <w:instrText xml:space="preserve"> PAGEREF _Toc31883636 \h </w:instrText>
            </w:r>
            <w:r w:rsidR="009C49E3">
              <w:rPr>
                <w:webHidden/>
              </w:rPr>
            </w:r>
            <w:r w:rsidR="009C49E3">
              <w:rPr>
                <w:webHidden/>
              </w:rPr>
              <w:fldChar w:fldCharType="separate"/>
            </w:r>
            <w:r w:rsidR="009C49E3">
              <w:rPr>
                <w:webHidden/>
              </w:rPr>
              <w:t>9</w:t>
            </w:r>
            <w:r w:rsidR="009C49E3">
              <w:rPr>
                <w:webHidden/>
              </w:rPr>
              <w:fldChar w:fldCharType="end"/>
            </w:r>
          </w:hyperlink>
        </w:p>
        <w:p w14:paraId="5B8AFBFB" w14:textId="1A008DC2" w:rsidR="009C49E3" w:rsidRDefault="00A61427">
          <w:pPr>
            <w:pStyle w:val="TM1"/>
            <w:rPr>
              <w:rFonts w:asciiTheme="minorHAnsi" w:eastAsiaTheme="minorEastAsia" w:hAnsiTheme="minorHAnsi" w:cstheme="minorBidi"/>
              <w:b w:val="0"/>
              <w:bCs w:val="0"/>
              <w:sz w:val="24"/>
              <w:szCs w:val="24"/>
              <w:lang w:val="fr-FR" w:eastAsia="fr-FR"/>
            </w:rPr>
          </w:pPr>
          <w:hyperlink w:anchor="_Toc31883637" w:history="1">
            <w:r w:rsidR="009C49E3" w:rsidRPr="00620085">
              <w:rPr>
                <w:rStyle w:val="Lienhypertexte"/>
                <w:lang w:val="en-GB"/>
              </w:rPr>
              <w:t>3</w:t>
            </w:r>
            <w:r w:rsidR="009C49E3">
              <w:rPr>
                <w:rFonts w:asciiTheme="minorHAnsi" w:eastAsiaTheme="minorEastAsia" w:hAnsiTheme="minorHAnsi" w:cstheme="minorBidi"/>
                <w:b w:val="0"/>
                <w:bCs w:val="0"/>
                <w:sz w:val="24"/>
                <w:szCs w:val="24"/>
                <w:lang w:val="fr-FR" w:eastAsia="fr-FR"/>
              </w:rPr>
              <w:tab/>
            </w:r>
            <w:r w:rsidR="009C49E3" w:rsidRPr="00620085">
              <w:rPr>
                <w:rStyle w:val="Lienhypertexte"/>
                <w:lang w:val="en-GB"/>
              </w:rPr>
              <w:t>Spill-over Effects</w:t>
            </w:r>
            <w:r w:rsidR="009C49E3">
              <w:rPr>
                <w:webHidden/>
              </w:rPr>
              <w:tab/>
            </w:r>
            <w:r w:rsidR="009C49E3">
              <w:rPr>
                <w:webHidden/>
              </w:rPr>
              <w:fldChar w:fldCharType="begin"/>
            </w:r>
            <w:r w:rsidR="009C49E3">
              <w:rPr>
                <w:webHidden/>
              </w:rPr>
              <w:instrText xml:space="preserve"> PAGEREF _Toc31883637 \h </w:instrText>
            </w:r>
            <w:r w:rsidR="009C49E3">
              <w:rPr>
                <w:webHidden/>
              </w:rPr>
            </w:r>
            <w:r w:rsidR="009C49E3">
              <w:rPr>
                <w:webHidden/>
              </w:rPr>
              <w:fldChar w:fldCharType="separate"/>
            </w:r>
            <w:r w:rsidR="009C49E3">
              <w:rPr>
                <w:webHidden/>
              </w:rPr>
              <w:t>10</w:t>
            </w:r>
            <w:r w:rsidR="009C49E3">
              <w:rPr>
                <w:webHidden/>
              </w:rPr>
              <w:fldChar w:fldCharType="end"/>
            </w:r>
          </w:hyperlink>
        </w:p>
        <w:p w14:paraId="7DF1B4EE" w14:textId="7AC3575B" w:rsidR="009C49E3" w:rsidRDefault="00A61427">
          <w:pPr>
            <w:pStyle w:val="TM2"/>
            <w:rPr>
              <w:rFonts w:asciiTheme="minorHAnsi" w:eastAsiaTheme="minorEastAsia" w:hAnsiTheme="minorHAnsi" w:cstheme="minorBidi"/>
              <w:bCs w:val="0"/>
              <w:iCs w:val="0"/>
              <w:sz w:val="24"/>
              <w:szCs w:val="24"/>
              <w:lang w:val="fr-FR" w:eastAsia="fr-FR"/>
            </w:rPr>
          </w:pPr>
          <w:hyperlink w:anchor="_Toc31883638" w:history="1">
            <w:r w:rsidR="009C49E3" w:rsidRPr="00620085">
              <w:rPr>
                <w:rStyle w:val="Lienhypertexte"/>
                <w:lang w:val="en-GB"/>
              </w:rPr>
              <w:t>3.1</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Spill-over by non-protected results diffusion</w:t>
            </w:r>
            <w:r w:rsidR="009C49E3">
              <w:rPr>
                <w:webHidden/>
              </w:rPr>
              <w:tab/>
            </w:r>
            <w:r w:rsidR="009C49E3">
              <w:rPr>
                <w:webHidden/>
              </w:rPr>
              <w:fldChar w:fldCharType="begin"/>
            </w:r>
            <w:r w:rsidR="009C49E3">
              <w:rPr>
                <w:webHidden/>
              </w:rPr>
              <w:instrText xml:space="preserve"> PAGEREF _Toc31883638 \h </w:instrText>
            </w:r>
            <w:r w:rsidR="009C49E3">
              <w:rPr>
                <w:webHidden/>
              </w:rPr>
            </w:r>
            <w:r w:rsidR="009C49E3">
              <w:rPr>
                <w:webHidden/>
              </w:rPr>
              <w:fldChar w:fldCharType="separate"/>
            </w:r>
            <w:r w:rsidR="009C49E3">
              <w:rPr>
                <w:webHidden/>
              </w:rPr>
              <w:t>10</w:t>
            </w:r>
            <w:r w:rsidR="009C49E3">
              <w:rPr>
                <w:webHidden/>
              </w:rPr>
              <w:fldChar w:fldCharType="end"/>
            </w:r>
          </w:hyperlink>
        </w:p>
        <w:p w14:paraId="3CB70C1E" w14:textId="654336C1" w:rsidR="009C49E3" w:rsidRDefault="00A61427">
          <w:pPr>
            <w:pStyle w:val="TM2"/>
            <w:rPr>
              <w:rFonts w:asciiTheme="minorHAnsi" w:eastAsiaTheme="minorEastAsia" w:hAnsiTheme="minorHAnsi" w:cstheme="minorBidi"/>
              <w:bCs w:val="0"/>
              <w:iCs w:val="0"/>
              <w:sz w:val="24"/>
              <w:szCs w:val="24"/>
              <w:lang w:val="fr-FR" w:eastAsia="fr-FR"/>
            </w:rPr>
          </w:pPr>
          <w:hyperlink w:anchor="_Toc31883639" w:history="1">
            <w:r w:rsidR="009C49E3" w:rsidRPr="00620085">
              <w:rPr>
                <w:rStyle w:val="Lienhypertexte"/>
                <w:lang w:val="en-GB"/>
              </w:rPr>
              <w:t>3.2</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Spill-over by IP protected results diffusion</w:t>
            </w:r>
            <w:r w:rsidR="009C49E3">
              <w:rPr>
                <w:webHidden/>
              </w:rPr>
              <w:tab/>
            </w:r>
            <w:r w:rsidR="009C49E3">
              <w:rPr>
                <w:webHidden/>
              </w:rPr>
              <w:fldChar w:fldCharType="begin"/>
            </w:r>
            <w:r w:rsidR="009C49E3">
              <w:rPr>
                <w:webHidden/>
              </w:rPr>
              <w:instrText xml:space="preserve"> PAGEREF _Toc31883639 \h </w:instrText>
            </w:r>
            <w:r w:rsidR="009C49E3">
              <w:rPr>
                <w:webHidden/>
              </w:rPr>
            </w:r>
            <w:r w:rsidR="009C49E3">
              <w:rPr>
                <w:webHidden/>
              </w:rPr>
              <w:fldChar w:fldCharType="separate"/>
            </w:r>
            <w:r w:rsidR="009C49E3">
              <w:rPr>
                <w:webHidden/>
              </w:rPr>
              <w:t>10</w:t>
            </w:r>
            <w:r w:rsidR="009C49E3">
              <w:rPr>
                <w:webHidden/>
              </w:rPr>
              <w:fldChar w:fldCharType="end"/>
            </w:r>
          </w:hyperlink>
        </w:p>
        <w:p w14:paraId="5558A5E7" w14:textId="7948F5F9" w:rsidR="009C49E3" w:rsidRDefault="00A61427">
          <w:pPr>
            <w:pStyle w:val="TM2"/>
            <w:rPr>
              <w:rFonts w:asciiTheme="minorHAnsi" w:eastAsiaTheme="minorEastAsia" w:hAnsiTheme="minorHAnsi" w:cstheme="minorBidi"/>
              <w:bCs w:val="0"/>
              <w:iCs w:val="0"/>
              <w:sz w:val="24"/>
              <w:szCs w:val="24"/>
              <w:lang w:val="fr-FR" w:eastAsia="fr-FR"/>
            </w:rPr>
          </w:pPr>
          <w:hyperlink w:anchor="_Toc31883640" w:history="1">
            <w:r w:rsidR="009C49E3" w:rsidRPr="00620085">
              <w:rPr>
                <w:rStyle w:val="Lienhypertexte"/>
                <w:lang w:val="en-GB"/>
              </w:rPr>
              <w:t>3.3</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Spill-over in FID phases</w:t>
            </w:r>
            <w:r w:rsidR="009C49E3">
              <w:rPr>
                <w:webHidden/>
              </w:rPr>
              <w:tab/>
            </w:r>
            <w:r w:rsidR="009C49E3">
              <w:rPr>
                <w:webHidden/>
              </w:rPr>
              <w:fldChar w:fldCharType="begin"/>
            </w:r>
            <w:r w:rsidR="009C49E3">
              <w:rPr>
                <w:webHidden/>
              </w:rPr>
              <w:instrText xml:space="preserve"> PAGEREF _Toc31883640 \h </w:instrText>
            </w:r>
            <w:r w:rsidR="009C49E3">
              <w:rPr>
                <w:webHidden/>
              </w:rPr>
            </w:r>
            <w:r w:rsidR="009C49E3">
              <w:rPr>
                <w:webHidden/>
              </w:rPr>
              <w:fldChar w:fldCharType="separate"/>
            </w:r>
            <w:r w:rsidR="009C49E3">
              <w:rPr>
                <w:webHidden/>
              </w:rPr>
              <w:t>10</w:t>
            </w:r>
            <w:r w:rsidR="009C49E3">
              <w:rPr>
                <w:webHidden/>
              </w:rPr>
              <w:fldChar w:fldCharType="end"/>
            </w:r>
          </w:hyperlink>
        </w:p>
        <w:p w14:paraId="44E161F0" w14:textId="7C19BD2D" w:rsidR="009C49E3" w:rsidRDefault="00A61427">
          <w:pPr>
            <w:pStyle w:val="TM1"/>
            <w:rPr>
              <w:rFonts w:asciiTheme="minorHAnsi" w:eastAsiaTheme="minorEastAsia" w:hAnsiTheme="minorHAnsi" w:cstheme="minorBidi"/>
              <w:b w:val="0"/>
              <w:bCs w:val="0"/>
              <w:sz w:val="24"/>
              <w:szCs w:val="24"/>
              <w:lang w:val="fr-FR" w:eastAsia="fr-FR"/>
            </w:rPr>
          </w:pPr>
          <w:hyperlink w:anchor="_Toc31883641" w:history="1">
            <w:r w:rsidR="009C49E3" w:rsidRPr="00620085">
              <w:rPr>
                <w:rStyle w:val="Lienhypertexte"/>
                <w:lang w:val="en-GB"/>
              </w:rPr>
              <w:t>4</w:t>
            </w:r>
            <w:r w:rsidR="009C49E3">
              <w:rPr>
                <w:rFonts w:asciiTheme="minorHAnsi" w:eastAsiaTheme="minorEastAsia" w:hAnsiTheme="minorHAnsi" w:cstheme="minorBidi"/>
                <w:b w:val="0"/>
                <w:bCs w:val="0"/>
                <w:sz w:val="24"/>
                <w:szCs w:val="24"/>
                <w:lang w:val="fr-FR" w:eastAsia="fr-FR"/>
              </w:rPr>
              <w:tab/>
            </w:r>
            <w:r w:rsidR="009C49E3" w:rsidRPr="00620085">
              <w:rPr>
                <w:rStyle w:val="Lienhypertexte"/>
                <w:lang w:val="en-GB"/>
              </w:rPr>
              <w:t>Other positive effect on the market</w:t>
            </w:r>
            <w:r w:rsidR="009C49E3">
              <w:rPr>
                <w:webHidden/>
              </w:rPr>
              <w:tab/>
            </w:r>
            <w:r w:rsidR="009C49E3">
              <w:rPr>
                <w:webHidden/>
              </w:rPr>
              <w:fldChar w:fldCharType="begin"/>
            </w:r>
            <w:r w:rsidR="009C49E3">
              <w:rPr>
                <w:webHidden/>
              </w:rPr>
              <w:instrText xml:space="preserve"> PAGEREF _Toc31883641 \h </w:instrText>
            </w:r>
            <w:r w:rsidR="009C49E3">
              <w:rPr>
                <w:webHidden/>
              </w:rPr>
            </w:r>
            <w:r w:rsidR="009C49E3">
              <w:rPr>
                <w:webHidden/>
              </w:rPr>
              <w:fldChar w:fldCharType="separate"/>
            </w:r>
            <w:r w:rsidR="009C49E3">
              <w:rPr>
                <w:webHidden/>
              </w:rPr>
              <w:t>11</w:t>
            </w:r>
            <w:r w:rsidR="009C49E3">
              <w:rPr>
                <w:webHidden/>
              </w:rPr>
              <w:fldChar w:fldCharType="end"/>
            </w:r>
          </w:hyperlink>
        </w:p>
        <w:p w14:paraId="157717EC" w14:textId="08E6EAF7" w:rsidR="009C49E3" w:rsidRDefault="00A61427">
          <w:pPr>
            <w:pStyle w:val="TM2"/>
            <w:rPr>
              <w:rFonts w:asciiTheme="minorHAnsi" w:eastAsiaTheme="minorEastAsia" w:hAnsiTheme="minorHAnsi" w:cstheme="minorBidi"/>
              <w:bCs w:val="0"/>
              <w:iCs w:val="0"/>
              <w:sz w:val="24"/>
              <w:szCs w:val="24"/>
              <w:lang w:val="fr-FR" w:eastAsia="fr-FR"/>
            </w:rPr>
          </w:pPr>
          <w:hyperlink w:anchor="_Toc31883642" w:history="1">
            <w:r w:rsidR="009C49E3" w:rsidRPr="00620085">
              <w:rPr>
                <w:rStyle w:val="Lienhypertexte"/>
                <w:lang w:val="en-GB"/>
              </w:rPr>
              <w:t>4.1</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Impact of the Project on Employment and New Investments in Europe</w:t>
            </w:r>
            <w:r w:rsidR="009C49E3">
              <w:rPr>
                <w:webHidden/>
              </w:rPr>
              <w:tab/>
            </w:r>
            <w:r w:rsidR="009C49E3">
              <w:rPr>
                <w:webHidden/>
              </w:rPr>
              <w:fldChar w:fldCharType="begin"/>
            </w:r>
            <w:r w:rsidR="009C49E3">
              <w:rPr>
                <w:webHidden/>
              </w:rPr>
              <w:instrText xml:space="preserve"> PAGEREF _Toc31883642 \h </w:instrText>
            </w:r>
            <w:r w:rsidR="009C49E3">
              <w:rPr>
                <w:webHidden/>
              </w:rPr>
            </w:r>
            <w:r w:rsidR="009C49E3">
              <w:rPr>
                <w:webHidden/>
              </w:rPr>
              <w:fldChar w:fldCharType="separate"/>
            </w:r>
            <w:r w:rsidR="009C49E3">
              <w:rPr>
                <w:webHidden/>
              </w:rPr>
              <w:t>11</w:t>
            </w:r>
            <w:r w:rsidR="009C49E3">
              <w:rPr>
                <w:webHidden/>
              </w:rPr>
              <w:fldChar w:fldCharType="end"/>
            </w:r>
          </w:hyperlink>
        </w:p>
        <w:p w14:paraId="14DD6326" w14:textId="7099DA72" w:rsidR="009C49E3" w:rsidRDefault="00A61427">
          <w:pPr>
            <w:pStyle w:val="TM2"/>
            <w:rPr>
              <w:rFonts w:asciiTheme="minorHAnsi" w:eastAsiaTheme="minorEastAsia" w:hAnsiTheme="minorHAnsi" w:cstheme="minorBidi"/>
              <w:bCs w:val="0"/>
              <w:iCs w:val="0"/>
              <w:sz w:val="24"/>
              <w:szCs w:val="24"/>
              <w:lang w:val="fr-FR" w:eastAsia="fr-FR"/>
            </w:rPr>
          </w:pPr>
          <w:hyperlink w:anchor="_Toc31883643" w:history="1">
            <w:r w:rsidR="009C49E3" w:rsidRPr="00620085">
              <w:rPr>
                <w:rStyle w:val="Lienhypertexte"/>
                <w:lang w:val="en-GB"/>
              </w:rPr>
              <w:t>4.2</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Environmental protection and reduction in energy dependence</w:t>
            </w:r>
            <w:r w:rsidR="009C49E3">
              <w:rPr>
                <w:webHidden/>
              </w:rPr>
              <w:tab/>
            </w:r>
            <w:r w:rsidR="009C49E3">
              <w:rPr>
                <w:webHidden/>
              </w:rPr>
              <w:fldChar w:fldCharType="begin"/>
            </w:r>
            <w:r w:rsidR="009C49E3">
              <w:rPr>
                <w:webHidden/>
              </w:rPr>
              <w:instrText xml:space="preserve"> PAGEREF _Toc31883643 \h </w:instrText>
            </w:r>
            <w:r w:rsidR="009C49E3">
              <w:rPr>
                <w:webHidden/>
              </w:rPr>
            </w:r>
            <w:r w:rsidR="009C49E3">
              <w:rPr>
                <w:webHidden/>
              </w:rPr>
              <w:fldChar w:fldCharType="separate"/>
            </w:r>
            <w:r w:rsidR="009C49E3">
              <w:rPr>
                <w:webHidden/>
              </w:rPr>
              <w:t>11</w:t>
            </w:r>
            <w:r w:rsidR="009C49E3">
              <w:rPr>
                <w:webHidden/>
              </w:rPr>
              <w:fldChar w:fldCharType="end"/>
            </w:r>
          </w:hyperlink>
        </w:p>
        <w:p w14:paraId="0C3154F1" w14:textId="6273B15D" w:rsidR="009C49E3" w:rsidRDefault="00A61427">
          <w:pPr>
            <w:pStyle w:val="TM2"/>
            <w:rPr>
              <w:rFonts w:asciiTheme="minorHAnsi" w:eastAsiaTheme="minorEastAsia" w:hAnsiTheme="minorHAnsi" w:cstheme="minorBidi"/>
              <w:bCs w:val="0"/>
              <w:iCs w:val="0"/>
              <w:sz w:val="24"/>
              <w:szCs w:val="24"/>
              <w:lang w:val="fr-FR" w:eastAsia="fr-FR"/>
            </w:rPr>
          </w:pPr>
          <w:hyperlink w:anchor="_Toc31883644" w:history="1">
            <w:r w:rsidR="009C49E3" w:rsidRPr="00620085">
              <w:rPr>
                <w:rStyle w:val="Lienhypertexte"/>
                <w:lang w:val="en-GB"/>
              </w:rPr>
              <w:t>4.3</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Coordination problems</w:t>
            </w:r>
            <w:r w:rsidR="009C49E3">
              <w:rPr>
                <w:webHidden/>
              </w:rPr>
              <w:tab/>
            </w:r>
            <w:r w:rsidR="009C49E3">
              <w:rPr>
                <w:webHidden/>
              </w:rPr>
              <w:fldChar w:fldCharType="begin"/>
            </w:r>
            <w:r w:rsidR="009C49E3">
              <w:rPr>
                <w:webHidden/>
              </w:rPr>
              <w:instrText xml:space="preserve"> PAGEREF _Toc31883644 \h </w:instrText>
            </w:r>
            <w:r w:rsidR="009C49E3">
              <w:rPr>
                <w:webHidden/>
              </w:rPr>
            </w:r>
            <w:r w:rsidR="009C49E3">
              <w:rPr>
                <w:webHidden/>
              </w:rPr>
              <w:fldChar w:fldCharType="separate"/>
            </w:r>
            <w:r w:rsidR="009C49E3">
              <w:rPr>
                <w:webHidden/>
              </w:rPr>
              <w:t>11</w:t>
            </w:r>
            <w:r w:rsidR="009C49E3">
              <w:rPr>
                <w:webHidden/>
              </w:rPr>
              <w:fldChar w:fldCharType="end"/>
            </w:r>
          </w:hyperlink>
        </w:p>
        <w:p w14:paraId="5B945480" w14:textId="2FE24C76" w:rsidR="009C49E3" w:rsidRDefault="00A61427">
          <w:pPr>
            <w:pStyle w:val="TM2"/>
            <w:rPr>
              <w:rFonts w:asciiTheme="minorHAnsi" w:eastAsiaTheme="minorEastAsia" w:hAnsiTheme="minorHAnsi" w:cstheme="minorBidi"/>
              <w:bCs w:val="0"/>
              <w:iCs w:val="0"/>
              <w:sz w:val="24"/>
              <w:szCs w:val="24"/>
              <w:lang w:val="fr-FR" w:eastAsia="fr-FR"/>
            </w:rPr>
          </w:pPr>
          <w:hyperlink w:anchor="_Toc31883645" w:history="1">
            <w:r w:rsidR="009C49E3" w:rsidRPr="00620085">
              <w:rPr>
                <w:rStyle w:val="Lienhypertexte"/>
                <w:lang w:val="en-GB"/>
              </w:rPr>
              <w:t>4.4</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Imperfect and asymmetric information</w:t>
            </w:r>
            <w:r w:rsidR="009C49E3">
              <w:rPr>
                <w:webHidden/>
              </w:rPr>
              <w:tab/>
            </w:r>
            <w:r w:rsidR="009C49E3">
              <w:rPr>
                <w:webHidden/>
              </w:rPr>
              <w:fldChar w:fldCharType="begin"/>
            </w:r>
            <w:r w:rsidR="009C49E3">
              <w:rPr>
                <w:webHidden/>
              </w:rPr>
              <w:instrText xml:space="preserve"> PAGEREF _Toc31883645 \h </w:instrText>
            </w:r>
            <w:r w:rsidR="009C49E3">
              <w:rPr>
                <w:webHidden/>
              </w:rPr>
            </w:r>
            <w:r w:rsidR="009C49E3">
              <w:rPr>
                <w:webHidden/>
              </w:rPr>
              <w:fldChar w:fldCharType="separate"/>
            </w:r>
            <w:r w:rsidR="009C49E3">
              <w:rPr>
                <w:webHidden/>
              </w:rPr>
              <w:t>11</w:t>
            </w:r>
            <w:r w:rsidR="009C49E3">
              <w:rPr>
                <w:webHidden/>
              </w:rPr>
              <w:fldChar w:fldCharType="end"/>
            </w:r>
          </w:hyperlink>
        </w:p>
        <w:p w14:paraId="647AA01E" w14:textId="49E36542" w:rsidR="009C49E3" w:rsidRDefault="00A61427">
          <w:pPr>
            <w:pStyle w:val="TM2"/>
            <w:rPr>
              <w:rFonts w:asciiTheme="minorHAnsi" w:eastAsiaTheme="minorEastAsia" w:hAnsiTheme="minorHAnsi" w:cstheme="minorBidi"/>
              <w:bCs w:val="0"/>
              <w:iCs w:val="0"/>
              <w:sz w:val="24"/>
              <w:szCs w:val="24"/>
              <w:lang w:val="fr-FR" w:eastAsia="fr-FR"/>
            </w:rPr>
          </w:pPr>
          <w:hyperlink w:anchor="_Toc31883646" w:history="1">
            <w:r w:rsidR="009C49E3" w:rsidRPr="00620085">
              <w:rPr>
                <w:rStyle w:val="Lienhypertexte"/>
                <w:lang w:val="en-US"/>
              </w:rPr>
              <w:t>4.5</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US"/>
              </w:rPr>
              <w:t>Adequacy of the state aid instrument</w:t>
            </w:r>
            <w:r w:rsidR="009C49E3">
              <w:rPr>
                <w:webHidden/>
              </w:rPr>
              <w:tab/>
            </w:r>
            <w:r w:rsidR="009C49E3">
              <w:rPr>
                <w:webHidden/>
              </w:rPr>
              <w:fldChar w:fldCharType="begin"/>
            </w:r>
            <w:r w:rsidR="009C49E3">
              <w:rPr>
                <w:webHidden/>
              </w:rPr>
              <w:instrText xml:space="preserve"> PAGEREF _Toc31883646 \h </w:instrText>
            </w:r>
            <w:r w:rsidR="009C49E3">
              <w:rPr>
                <w:webHidden/>
              </w:rPr>
            </w:r>
            <w:r w:rsidR="009C49E3">
              <w:rPr>
                <w:webHidden/>
              </w:rPr>
              <w:fldChar w:fldCharType="separate"/>
            </w:r>
            <w:r w:rsidR="009C49E3">
              <w:rPr>
                <w:webHidden/>
              </w:rPr>
              <w:t>11</w:t>
            </w:r>
            <w:r w:rsidR="009C49E3">
              <w:rPr>
                <w:webHidden/>
              </w:rPr>
              <w:fldChar w:fldCharType="end"/>
            </w:r>
          </w:hyperlink>
        </w:p>
        <w:p w14:paraId="4F5D9522" w14:textId="42BB6195" w:rsidR="009C49E3" w:rsidRDefault="00A61427">
          <w:pPr>
            <w:pStyle w:val="TM1"/>
            <w:rPr>
              <w:rFonts w:asciiTheme="minorHAnsi" w:eastAsiaTheme="minorEastAsia" w:hAnsiTheme="minorHAnsi" w:cstheme="minorBidi"/>
              <w:b w:val="0"/>
              <w:bCs w:val="0"/>
              <w:sz w:val="24"/>
              <w:szCs w:val="24"/>
              <w:lang w:val="fr-FR" w:eastAsia="fr-FR"/>
            </w:rPr>
          </w:pPr>
          <w:hyperlink w:anchor="_Toc31883647" w:history="1">
            <w:r w:rsidR="009C49E3" w:rsidRPr="00620085">
              <w:rPr>
                <w:rStyle w:val="Lienhypertexte"/>
                <w:lang w:val="en-GB"/>
              </w:rPr>
              <w:t>5</w:t>
            </w:r>
            <w:r w:rsidR="009C49E3">
              <w:rPr>
                <w:rFonts w:asciiTheme="minorHAnsi" w:eastAsiaTheme="minorEastAsia" w:hAnsiTheme="minorHAnsi" w:cstheme="minorBidi"/>
                <w:b w:val="0"/>
                <w:bCs w:val="0"/>
                <w:sz w:val="24"/>
                <w:szCs w:val="24"/>
                <w:lang w:val="fr-FR" w:eastAsia="fr-FR"/>
              </w:rPr>
              <w:tab/>
            </w:r>
            <w:r w:rsidR="009C49E3" w:rsidRPr="00620085">
              <w:rPr>
                <w:rStyle w:val="Lienhypertexte"/>
                <w:lang w:val="en-GB"/>
              </w:rPr>
              <w:t>Incentive effect</w:t>
            </w:r>
            <w:r w:rsidR="009C49E3">
              <w:rPr>
                <w:webHidden/>
              </w:rPr>
              <w:tab/>
            </w:r>
            <w:r w:rsidR="009C49E3">
              <w:rPr>
                <w:webHidden/>
              </w:rPr>
              <w:fldChar w:fldCharType="begin"/>
            </w:r>
            <w:r w:rsidR="009C49E3">
              <w:rPr>
                <w:webHidden/>
              </w:rPr>
              <w:instrText xml:space="preserve"> PAGEREF _Toc31883647 \h </w:instrText>
            </w:r>
            <w:r w:rsidR="009C49E3">
              <w:rPr>
                <w:webHidden/>
              </w:rPr>
            </w:r>
            <w:r w:rsidR="009C49E3">
              <w:rPr>
                <w:webHidden/>
              </w:rPr>
              <w:fldChar w:fldCharType="separate"/>
            </w:r>
            <w:r w:rsidR="009C49E3">
              <w:rPr>
                <w:webHidden/>
              </w:rPr>
              <w:t>12</w:t>
            </w:r>
            <w:r w:rsidR="009C49E3">
              <w:rPr>
                <w:webHidden/>
              </w:rPr>
              <w:fldChar w:fldCharType="end"/>
            </w:r>
          </w:hyperlink>
        </w:p>
        <w:p w14:paraId="542F2B51" w14:textId="07D8E8CE" w:rsidR="009C49E3" w:rsidRDefault="00A61427">
          <w:pPr>
            <w:pStyle w:val="TM2"/>
            <w:rPr>
              <w:rFonts w:asciiTheme="minorHAnsi" w:eastAsiaTheme="minorEastAsia" w:hAnsiTheme="minorHAnsi" w:cstheme="minorBidi"/>
              <w:bCs w:val="0"/>
              <w:iCs w:val="0"/>
              <w:sz w:val="24"/>
              <w:szCs w:val="24"/>
              <w:lang w:val="fr-FR" w:eastAsia="fr-FR"/>
            </w:rPr>
          </w:pPr>
          <w:hyperlink w:anchor="_Toc31883648" w:history="1">
            <w:r w:rsidR="009C49E3" w:rsidRPr="00620085">
              <w:rPr>
                <w:rStyle w:val="Lienhypertexte"/>
                <w:lang w:val="en-GB"/>
              </w:rPr>
              <w:t>5.1</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Absence of similar projects</w:t>
            </w:r>
            <w:r w:rsidR="009C49E3">
              <w:rPr>
                <w:webHidden/>
              </w:rPr>
              <w:tab/>
            </w:r>
            <w:r w:rsidR="009C49E3">
              <w:rPr>
                <w:webHidden/>
              </w:rPr>
              <w:fldChar w:fldCharType="begin"/>
            </w:r>
            <w:r w:rsidR="009C49E3">
              <w:rPr>
                <w:webHidden/>
              </w:rPr>
              <w:instrText xml:space="preserve"> PAGEREF _Toc31883648 \h </w:instrText>
            </w:r>
            <w:r w:rsidR="009C49E3">
              <w:rPr>
                <w:webHidden/>
              </w:rPr>
            </w:r>
            <w:r w:rsidR="009C49E3">
              <w:rPr>
                <w:webHidden/>
              </w:rPr>
              <w:fldChar w:fldCharType="separate"/>
            </w:r>
            <w:r w:rsidR="009C49E3">
              <w:rPr>
                <w:webHidden/>
              </w:rPr>
              <w:t>12</w:t>
            </w:r>
            <w:r w:rsidR="009C49E3">
              <w:rPr>
                <w:webHidden/>
              </w:rPr>
              <w:fldChar w:fldCharType="end"/>
            </w:r>
          </w:hyperlink>
        </w:p>
        <w:p w14:paraId="309DA6D5" w14:textId="6931EB5C" w:rsidR="009C49E3" w:rsidRDefault="00A61427">
          <w:pPr>
            <w:pStyle w:val="TM2"/>
            <w:rPr>
              <w:rFonts w:asciiTheme="minorHAnsi" w:eastAsiaTheme="minorEastAsia" w:hAnsiTheme="minorHAnsi" w:cstheme="minorBidi"/>
              <w:bCs w:val="0"/>
              <w:iCs w:val="0"/>
              <w:sz w:val="24"/>
              <w:szCs w:val="24"/>
              <w:lang w:val="fr-FR" w:eastAsia="fr-FR"/>
            </w:rPr>
          </w:pPr>
          <w:hyperlink w:anchor="_Toc31883649" w:history="1">
            <w:r w:rsidR="009C49E3" w:rsidRPr="00620085">
              <w:rPr>
                <w:rStyle w:val="Lienhypertexte"/>
                <w:lang w:val="en-GB"/>
              </w:rPr>
              <w:t>5.2</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Start date of the project</w:t>
            </w:r>
            <w:r w:rsidR="009C49E3">
              <w:rPr>
                <w:webHidden/>
              </w:rPr>
              <w:tab/>
            </w:r>
            <w:r w:rsidR="009C49E3">
              <w:rPr>
                <w:webHidden/>
              </w:rPr>
              <w:fldChar w:fldCharType="begin"/>
            </w:r>
            <w:r w:rsidR="009C49E3">
              <w:rPr>
                <w:webHidden/>
              </w:rPr>
              <w:instrText xml:space="preserve"> PAGEREF _Toc31883649 \h </w:instrText>
            </w:r>
            <w:r w:rsidR="009C49E3">
              <w:rPr>
                <w:webHidden/>
              </w:rPr>
            </w:r>
            <w:r w:rsidR="009C49E3">
              <w:rPr>
                <w:webHidden/>
              </w:rPr>
              <w:fldChar w:fldCharType="separate"/>
            </w:r>
            <w:r w:rsidR="009C49E3">
              <w:rPr>
                <w:webHidden/>
              </w:rPr>
              <w:t>12</w:t>
            </w:r>
            <w:r w:rsidR="009C49E3">
              <w:rPr>
                <w:webHidden/>
              </w:rPr>
              <w:fldChar w:fldCharType="end"/>
            </w:r>
          </w:hyperlink>
        </w:p>
        <w:p w14:paraId="2B15FC24" w14:textId="7BCDF4A7" w:rsidR="009C49E3" w:rsidRDefault="00A61427">
          <w:pPr>
            <w:pStyle w:val="TM2"/>
            <w:rPr>
              <w:rFonts w:asciiTheme="minorHAnsi" w:eastAsiaTheme="minorEastAsia" w:hAnsiTheme="minorHAnsi" w:cstheme="minorBidi"/>
              <w:bCs w:val="0"/>
              <w:iCs w:val="0"/>
              <w:sz w:val="24"/>
              <w:szCs w:val="24"/>
              <w:lang w:val="fr-FR" w:eastAsia="fr-FR"/>
            </w:rPr>
          </w:pPr>
          <w:hyperlink w:anchor="_Toc31883650" w:history="1">
            <w:r w:rsidR="009C49E3" w:rsidRPr="00620085">
              <w:rPr>
                <w:rStyle w:val="Lienhypertexte"/>
                <w:lang w:val="en-GB"/>
              </w:rPr>
              <w:t>5.3</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Counterfactual scenario</w:t>
            </w:r>
            <w:r w:rsidR="009C49E3">
              <w:rPr>
                <w:webHidden/>
              </w:rPr>
              <w:tab/>
            </w:r>
            <w:r w:rsidR="009C49E3">
              <w:rPr>
                <w:webHidden/>
              </w:rPr>
              <w:fldChar w:fldCharType="begin"/>
            </w:r>
            <w:r w:rsidR="009C49E3">
              <w:rPr>
                <w:webHidden/>
              </w:rPr>
              <w:instrText xml:space="preserve"> PAGEREF _Toc31883650 \h </w:instrText>
            </w:r>
            <w:r w:rsidR="009C49E3">
              <w:rPr>
                <w:webHidden/>
              </w:rPr>
            </w:r>
            <w:r w:rsidR="009C49E3">
              <w:rPr>
                <w:webHidden/>
              </w:rPr>
              <w:fldChar w:fldCharType="separate"/>
            </w:r>
            <w:r w:rsidR="009C49E3">
              <w:rPr>
                <w:webHidden/>
              </w:rPr>
              <w:t>12</w:t>
            </w:r>
            <w:r w:rsidR="009C49E3">
              <w:rPr>
                <w:webHidden/>
              </w:rPr>
              <w:fldChar w:fldCharType="end"/>
            </w:r>
          </w:hyperlink>
        </w:p>
        <w:p w14:paraId="0576C4DA" w14:textId="60421FEF" w:rsidR="009C49E3" w:rsidRDefault="00A61427">
          <w:pPr>
            <w:pStyle w:val="TM2"/>
            <w:rPr>
              <w:rFonts w:asciiTheme="minorHAnsi" w:eastAsiaTheme="minorEastAsia" w:hAnsiTheme="minorHAnsi" w:cstheme="minorBidi"/>
              <w:bCs w:val="0"/>
              <w:iCs w:val="0"/>
              <w:sz w:val="24"/>
              <w:szCs w:val="24"/>
              <w:lang w:val="fr-FR" w:eastAsia="fr-FR"/>
            </w:rPr>
          </w:pPr>
          <w:hyperlink w:anchor="_Toc31883651" w:history="1">
            <w:r w:rsidR="009C49E3" w:rsidRPr="00620085">
              <w:rPr>
                <w:rStyle w:val="Lienhypertexte"/>
                <w:lang w:val="en-GB"/>
              </w:rPr>
              <w:t>5.4</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Increase in R&amp;D and FID efforts</w:t>
            </w:r>
            <w:r w:rsidR="009C49E3">
              <w:rPr>
                <w:webHidden/>
              </w:rPr>
              <w:tab/>
            </w:r>
            <w:r w:rsidR="009C49E3">
              <w:rPr>
                <w:webHidden/>
              </w:rPr>
              <w:fldChar w:fldCharType="begin"/>
            </w:r>
            <w:r w:rsidR="009C49E3">
              <w:rPr>
                <w:webHidden/>
              </w:rPr>
              <w:instrText xml:space="preserve"> PAGEREF _Toc31883651 \h </w:instrText>
            </w:r>
            <w:r w:rsidR="009C49E3">
              <w:rPr>
                <w:webHidden/>
              </w:rPr>
            </w:r>
            <w:r w:rsidR="009C49E3">
              <w:rPr>
                <w:webHidden/>
              </w:rPr>
              <w:fldChar w:fldCharType="separate"/>
            </w:r>
            <w:r w:rsidR="009C49E3">
              <w:rPr>
                <w:webHidden/>
              </w:rPr>
              <w:t>12</w:t>
            </w:r>
            <w:r w:rsidR="009C49E3">
              <w:rPr>
                <w:webHidden/>
              </w:rPr>
              <w:fldChar w:fldCharType="end"/>
            </w:r>
          </w:hyperlink>
        </w:p>
        <w:p w14:paraId="386A9585" w14:textId="73F0FF45" w:rsidR="009C49E3" w:rsidRDefault="00A61427">
          <w:pPr>
            <w:pStyle w:val="TM1"/>
            <w:rPr>
              <w:rFonts w:asciiTheme="minorHAnsi" w:eastAsiaTheme="minorEastAsia" w:hAnsiTheme="minorHAnsi" w:cstheme="minorBidi"/>
              <w:b w:val="0"/>
              <w:bCs w:val="0"/>
              <w:sz w:val="24"/>
              <w:szCs w:val="24"/>
              <w:lang w:val="fr-FR" w:eastAsia="fr-FR"/>
            </w:rPr>
          </w:pPr>
          <w:hyperlink w:anchor="_Toc31883652" w:history="1">
            <w:r w:rsidR="009C49E3" w:rsidRPr="00620085">
              <w:rPr>
                <w:rStyle w:val="Lienhypertexte"/>
                <w:lang w:val="en-GB"/>
              </w:rPr>
              <w:t>6</w:t>
            </w:r>
            <w:r w:rsidR="009C49E3">
              <w:rPr>
                <w:rFonts w:asciiTheme="minorHAnsi" w:eastAsiaTheme="minorEastAsia" w:hAnsiTheme="minorHAnsi" w:cstheme="minorBidi"/>
                <w:b w:val="0"/>
                <w:bCs w:val="0"/>
                <w:sz w:val="24"/>
                <w:szCs w:val="24"/>
                <w:lang w:val="fr-FR" w:eastAsia="fr-FR"/>
              </w:rPr>
              <w:tab/>
            </w:r>
            <w:r w:rsidR="009C49E3" w:rsidRPr="00620085">
              <w:rPr>
                <w:rStyle w:val="Lienhypertexte"/>
                <w:lang w:val="en-GB"/>
              </w:rPr>
              <w:t>Elaboration on Terms of the Funding Gap Questionnaire</w:t>
            </w:r>
            <w:r w:rsidR="009C49E3">
              <w:rPr>
                <w:webHidden/>
              </w:rPr>
              <w:tab/>
            </w:r>
            <w:r w:rsidR="009C49E3">
              <w:rPr>
                <w:webHidden/>
              </w:rPr>
              <w:fldChar w:fldCharType="begin"/>
            </w:r>
            <w:r w:rsidR="009C49E3">
              <w:rPr>
                <w:webHidden/>
              </w:rPr>
              <w:instrText xml:space="preserve"> PAGEREF _Toc31883652 \h </w:instrText>
            </w:r>
            <w:r w:rsidR="009C49E3">
              <w:rPr>
                <w:webHidden/>
              </w:rPr>
            </w:r>
            <w:r w:rsidR="009C49E3">
              <w:rPr>
                <w:webHidden/>
              </w:rPr>
              <w:fldChar w:fldCharType="separate"/>
            </w:r>
            <w:r w:rsidR="009C49E3">
              <w:rPr>
                <w:webHidden/>
              </w:rPr>
              <w:t>13</w:t>
            </w:r>
            <w:r w:rsidR="009C49E3">
              <w:rPr>
                <w:webHidden/>
              </w:rPr>
              <w:fldChar w:fldCharType="end"/>
            </w:r>
          </w:hyperlink>
        </w:p>
        <w:p w14:paraId="6BF6DD3D" w14:textId="748461DD" w:rsidR="009C49E3" w:rsidRDefault="00A61427">
          <w:pPr>
            <w:pStyle w:val="TM2"/>
            <w:rPr>
              <w:rFonts w:asciiTheme="minorHAnsi" w:eastAsiaTheme="minorEastAsia" w:hAnsiTheme="minorHAnsi" w:cstheme="minorBidi"/>
              <w:bCs w:val="0"/>
              <w:iCs w:val="0"/>
              <w:sz w:val="24"/>
              <w:szCs w:val="24"/>
              <w:lang w:val="fr-FR" w:eastAsia="fr-FR"/>
            </w:rPr>
          </w:pPr>
          <w:hyperlink w:anchor="_Toc31883653" w:history="1">
            <w:r w:rsidR="009C49E3" w:rsidRPr="00620085">
              <w:rPr>
                <w:rStyle w:val="Lienhypertexte"/>
                <w:lang w:val="en-US"/>
              </w:rPr>
              <w:t>6.1</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US"/>
              </w:rPr>
              <w:t>Main hypothesis of the business plan</w:t>
            </w:r>
            <w:r w:rsidR="009C49E3">
              <w:rPr>
                <w:webHidden/>
              </w:rPr>
              <w:tab/>
            </w:r>
            <w:r w:rsidR="009C49E3">
              <w:rPr>
                <w:webHidden/>
              </w:rPr>
              <w:fldChar w:fldCharType="begin"/>
            </w:r>
            <w:r w:rsidR="009C49E3">
              <w:rPr>
                <w:webHidden/>
              </w:rPr>
              <w:instrText xml:space="preserve"> PAGEREF _Toc31883653 \h </w:instrText>
            </w:r>
            <w:r w:rsidR="009C49E3">
              <w:rPr>
                <w:webHidden/>
              </w:rPr>
            </w:r>
            <w:r w:rsidR="009C49E3">
              <w:rPr>
                <w:webHidden/>
              </w:rPr>
              <w:fldChar w:fldCharType="separate"/>
            </w:r>
            <w:r w:rsidR="009C49E3">
              <w:rPr>
                <w:webHidden/>
              </w:rPr>
              <w:t>13</w:t>
            </w:r>
            <w:r w:rsidR="009C49E3">
              <w:rPr>
                <w:webHidden/>
              </w:rPr>
              <w:fldChar w:fldCharType="end"/>
            </w:r>
          </w:hyperlink>
        </w:p>
        <w:p w14:paraId="789269C3" w14:textId="5E7CDC15" w:rsidR="009C49E3" w:rsidRDefault="00A61427">
          <w:pPr>
            <w:pStyle w:val="TM2"/>
            <w:rPr>
              <w:rFonts w:asciiTheme="minorHAnsi" w:eastAsiaTheme="minorEastAsia" w:hAnsiTheme="minorHAnsi" w:cstheme="minorBidi"/>
              <w:bCs w:val="0"/>
              <w:iCs w:val="0"/>
              <w:sz w:val="24"/>
              <w:szCs w:val="24"/>
              <w:lang w:val="fr-FR" w:eastAsia="fr-FR"/>
            </w:rPr>
          </w:pPr>
          <w:hyperlink w:anchor="_Toc31883654" w:history="1">
            <w:r w:rsidR="009C49E3" w:rsidRPr="00620085">
              <w:rPr>
                <w:rStyle w:val="Lienhypertexte"/>
                <w:lang w:val="en-GB"/>
              </w:rPr>
              <w:t>6.2</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Necessity of state aid</w:t>
            </w:r>
            <w:r w:rsidR="009C49E3">
              <w:rPr>
                <w:webHidden/>
              </w:rPr>
              <w:tab/>
            </w:r>
            <w:r w:rsidR="009C49E3">
              <w:rPr>
                <w:webHidden/>
              </w:rPr>
              <w:fldChar w:fldCharType="begin"/>
            </w:r>
            <w:r w:rsidR="009C49E3">
              <w:rPr>
                <w:webHidden/>
              </w:rPr>
              <w:instrText xml:space="preserve"> PAGEREF _Toc31883654 \h </w:instrText>
            </w:r>
            <w:r w:rsidR="009C49E3">
              <w:rPr>
                <w:webHidden/>
              </w:rPr>
            </w:r>
            <w:r w:rsidR="009C49E3">
              <w:rPr>
                <w:webHidden/>
              </w:rPr>
              <w:fldChar w:fldCharType="separate"/>
            </w:r>
            <w:r w:rsidR="009C49E3">
              <w:rPr>
                <w:webHidden/>
              </w:rPr>
              <w:t>13</w:t>
            </w:r>
            <w:r w:rsidR="009C49E3">
              <w:rPr>
                <w:webHidden/>
              </w:rPr>
              <w:fldChar w:fldCharType="end"/>
            </w:r>
          </w:hyperlink>
        </w:p>
        <w:p w14:paraId="23F060BE" w14:textId="3524F4F8" w:rsidR="009C49E3" w:rsidRDefault="00A61427">
          <w:pPr>
            <w:pStyle w:val="TM2"/>
            <w:rPr>
              <w:rFonts w:asciiTheme="minorHAnsi" w:eastAsiaTheme="minorEastAsia" w:hAnsiTheme="minorHAnsi" w:cstheme="minorBidi"/>
              <w:bCs w:val="0"/>
              <w:iCs w:val="0"/>
              <w:sz w:val="24"/>
              <w:szCs w:val="24"/>
              <w:lang w:val="fr-FR" w:eastAsia="fr-FR"/>
            </w:rPr>
          </w:pPr>
          <w:hyperlink w:anchor="_Toc31883655" w:history="1">
            <w:r w:rsidR="009C49E3" w:rsidRPr="00620085">
              <w:rPr>
                <w:rStyle w:val="Lienhypertexte"/>
                <w:lang w:val="en-GB"/>
              </w:rPr>
              <w:t>6.3</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Proportionality of state aid</w:t>
            </w:r>
            <w:r w:rsidR="009C49E3">
              <w:rPr>
                <w:webHidden/>
              </w:rPr>
              <w:tab/>
            </w:r>
            <w:r w:rsidR="009C49E3">
              <w:rPr>
                <w:webHidden/>
              </w:rPr>
              <w:fldChar w:fldCharType="begin"/>
            </w:r>
            <w:r w:rsidR="009C49E3">
              <w:rPr>
                <w:webHidden/>
              </w:rPr>
              <w:instrText xml:space="preserve"> PAGEREF _Toc31883655 \h </w:instrText>
            </w:r>
            <w:r w:rsidR="009C49E3">
              <w:rPr>
                <w:webHidden/>
              </w:rPr>
            </w:r>
            <w:r w:rsidR="009C49E3">
              <w:rPr>
                <w:webHidden/>
              </w:rPr>
              <w:fldChar w:fldCharType="separate"/>
            </w:r>
            <w:r w:rsidR="009C49E3">
              <w:rPr>
                <w:webHidden/>
              </w:rPr>
              <w:t>13</w:t>
            </w:r>
            <w:r w:rsidR="009C49E3">
              <w:rPr>
                <w:webHidden/>
              </w:rPr>
              <w:fldChar w:fldCharType="end"/>
            </w:r>
          </w:hyperlink>
        </w:p>
        <w:p w14:paraId="57BC1916" w14:textId="68428563" w:rsidR="009C49E3" w:rsidRDefault="00A61427">
          <w:pPr>
            <w:pStyle w:val="TM3"/>
            <w:rPr>
              <w:rFonts w:asciiTheme="minorHAnsi" w:eastAsiaTheme="minorEastAsia" w:hAnsiTheme="minorHAnsi" w:cstheme="minorBidi"/>
              <w:noProof/>
              <w:sz w:val="24"/>
              <w:szCs w:val="24"/>
              <w:lang w:val="fr-FR" w:eastAsia="fr-FR"/>
            </w:rPr>
          </w:pPr>
          <w:hyperlink w:anchor="_Toc31883656" w:history="1">
            <w:r w:rsidR="009C49E3" w:rsidRPr="00620085">
              <w:rPr>
                <w:rStyle w:val="Lienhypertexte"/>
                <w:noProof/>
                <w:lang w:val="en-GB"/>
              </w:rPr>
              <w:t>6.3.1</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Firm’s hurdle rate</w:t>
            </w:r>
            <w:r w:rsidR="009C49E3">
              <w:rPr>
                <w:noProof/>
                <w:webHidden/>
              </w:rPr>
              <w:tab/>
            </w:r>
            <w:r w:rsidR="009C49E3">
              <w:rPr>
                <w:noProof/>
                <w:webHidden/>
              </w:rPr>
              <w:fldChar w:fldCharType="begin"/>
            </w:r>
            <w:r w:rsidR="009C49E3">
              <w:rPr>
                <w:noProof/>
                <w:webHidden/>
              </w:rPr>
              <w:instrText xml:space="preserve"> PAGEREF _Toc31883656 \h </w:instrText>
            </w:r>
            <w:r w:rsidR="009C49E3">
              <w:rPr>
                <w:noProof/>
                <w:webHidden/>
              </w:rPr>
            </w:r>
            <w:r w:rsidR="009C49E3">
              <w:rPr>
                <w:noProof/>
                <w:webHidden/>
              </w:rPr>
              <w:fldChar w:fldCharType="separate"/>
            </w:r>
            <w:r w:rsidR="009C49E3">
              <w:rPr>
                <w:noProof/>
                <w:webHidden/>
              </w:rPr>
              <w:t>14</w:t>
            </w:r>
            <w:r w:rsidR="009C49E3">
              <w:rPr>
                <w:noProof/>
                <w:webHidden/>
              </w:rPr>
              <w:fldChar w:fldCharType="end"/>
            </w:r>
          </w:hyperlink>
        </w:p>
        <w:p w14:paraId="661B4671" w14:textId="1695C96B" w:rsidR="009C49E3" w:rsidRDefault="00A61427">
          <w:pPr>
            <w:pStyle w:val="TM3"/>
            <w:rPr>
              <w:rFonts w:asciiTheme="minorHAnsi" w:eastAsiaTheme="minorEastAsia" w:hAnsiTheme="minorHAnsi" w:cstheme="minorBidi"/>
              <w:noProof/>
              <w:sz w:val="24"/>
              <w:szCs w:val="24"/>
              <w:lang w:val="fr-FR" w:eastAsia="fr-FR"/>
            </w:rPr>
          </w:pPr>
          <w:hyperlink w:anchor="_Toc31883657" w:history="1">
            <w:r w:rsidR="009C49E3" w:rsidRPr="00620085">
              <w:rPr>
                <w:rStyle w:val="Lienhypertexte"/>
                <w:noProof/>
                <w:lang w:val="en-US"/>
              </w:rPr>
              <w:t>6.3.2</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US"/>
              </w:rPr>
              <w:t>Project’s funding gap</w:t>
            </w:r>
            <w:r w:rsidR="009C49E3">
              <w:rPr>
                <w:noProof/>
                <w:webHidden/>
              </w:rPr>
              <w:tab/>
            </w:r>
            <w:r w:rsidR="009C49E3">
              <w:rPr>
                <w:noProof/>
                <w:webHidden/>
              </w:rPr>
              <w:fldChar w:fldCharType="begin"/>
            </w:r>
            <w:r w:rsidR="009C49E3">
              <w:rPr>
                <w:noProof/>
                <w:webHidden/>
              </w:rPr>
              <w:instrText xml:space="preserve"> PAGEREF _Toc31883657 \h </w:instrText>
            </w:r>
            <w:r w:rsidR="009C49E3">
              <w:rPr>
                <w:noProof/>
                <w:webHidden/>
              </w:rPr>
            </w:r>
            <w:r w:rsidR="009C49E3">
              <w:rPr>
                <w:noProof/>
                <w:webHidden/>
              </w:rPr>
              <w:fldChar w:fldCharType="separate"/>
            </w:r>
            <w:r w:rsidR="009C49E3">
              <w:rPr>
                <w:noProof/>
                <w:webHidden/>
              </w:rPr>
              <w:t>14</w:t>
            </w:r>
            <w:r w:rsidR="009C49E3">
              <w:rPr>
                <w:noProof/>
                <w:webHidden/>
              </w:rPr>
              <w:fldChar w:fldCharType="end"/>
            </w:r>
          </w:hyperlink>
        </w:p>
        <w:p w14:paraId="3F6A5B01" w14:textId="4C566CCC" w:rsidR="009C49E3" w:rsidRDefault="00A61427">
          <w:pPr>
            <w:pStyle w:val="TM3"/>
            <w:rPr>
              <w:rFonts w:asciiTheme="minorHAnsi" w:eastAsiaTheme="minorEastAsia" w:hAnsiTheme="minorHAnsi" w:cstheme="minorBidi"/>
              <w:noProof/>
              <w:sz w:val="24"/>
              <w:szCs w:val="24"/>
              <w:lang w:val="fr-FR" w:eastAsia="fr-FR"/>
            </w:rPr>
          </w:pPr>
          <w:hyperlink w:anchor="_Toc31883658" w:history="1">
            <w:r w:rsidR="009C49E3" w:rsidRPr="00620085">
              <w:rPr>
                <w:rStyle w:val="Lienhypertexte"/>
                <w:noProof/>
                <w:lang w:val="en-US"/>
              </w:rPr>
              <w:t>6.3.3</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US"/>
              </w:rPr>
              <w:t>State aid intensity</w:t>
            </w:r>
            <w:r w:rsidR="009C49E3">
              <w:rPr>
                <w:noProof/>
                <w:webHidden/>
              </w:rPr>
              <w:tab/>
            </w:r>
            <w:r w:rsidR="009C49E3">
              <w:rPr>
                <w:noProof/>
                <w:webHidden/>
              </w:rPr>
              <w:fldChar w:fldCharType="begin"/>
            </w:r>
            <w:r w:rsidR="009C49E3">
              <w:rPr>
                <w:noProof/>
                <w:webHidden/>
              </w:rPr>
              <w:instrText xml:space="preserve"> PAGEREF _Toc31883658 \h </w:instrText>
            </w:r>
            <w:r w:rsidR="009C49E3">
              <w:rPr>
                <w:noProof/>
                <w:webHidden/>
              </w:rPr>
            </w:r>
            <w:r w:rsidR="009C49E3">
              <w:rPr>
                <w:noProof/>
                <w:webHidden/>
              </w:rPr>
              <w:fldChar w:fldCharType="separate"/>
            </w:r>
            <w:r w:rsidR="009C49E3">
              <w:rPr>
                <w:noProof/>
                <w:webHidden/>
              </w:rPr>
              <w:t>14</w:t>
            </w:r>
            <w:r w:rsidR="009C49E3">
              <w:rPr>
                <w:noProof/>
                <w:webHidden/>
              </w:rPr>
              <w:fldChar w:fldCharType="end"/>
            </w:r>
          </w:hyperlink>
        </w:p>
        <w:p w14:paraId="6E321C2A" w14:textId="16176DAA" w:rsidR="009C49E3" w:rsidRDefault="00A61427">
          <w:pPr>
            <w:pStyle w:val="TM3"/>
            <w:rPr>
              <w:rFonts w:asciiTheme="minorHAnsi" w:eastAsiaTheme="minorEastAsia" w:hAnsiTheme="minorHAnsi" w:cstheme="minorBidi"/>
              <w:noProof/>
              <w:sz w:val="24"/>
              <w:szCs w:val="24"/>
              <w:lang w:val="fr-FR" w:eastAsia="fr-FR"/>
            </w:rPr>
          </w:pPr>
          <w:hyperlink w:anchor="_Toc31883659" w:history="1">
            <w:r w:rsidR="009C49E3" w:rsidRPr="00620085">
              <w:rPr>
                <w:rStyle w:val="Lienhypertexte"/>
                <w:noProof/>
                <w:lang w:val="en-US"/>
              </w:rPr>
              <w:t>6.3.4</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US"/>
              </w:rPr>
              <w:t>State aid cumulation</w:t>
            </w:r>
            <w:r w:rsidR="009C49E3">
              <w:rPr>
                <w:noProof/>
                <w:webHidden/>
              </w:rPr>
              <w:tab/>
            </w:r>
            <w:r w:rsidR="009C49E3">
              <w:rPr>
                <w:noProof/>
                <w:webHidden/>
              </w:rPr>
              <w:fldChar w:fldCharType="begin"/>
            </w:r>
            <w:r w:rsidR="009C49E3">
              <w:rPr>
                <w:noProof/>
                <w:webHidden/>
              </w:rPr>
              <w:instrText xml:space="preserve"> PAGEREF _Toc31883659 \h </w:instrText>
            </w:r>
            <w:r w:rsidR="009C49E3">
              <w:rPr>
                <w:noProof/>
                <w:webHidden/>
              </w:rPr>
            </w:r>
            <w:r w:rsidR="009C49E3">
              <w:rPr>
                <w:noProof/>
                <w:webHidden/>
              </w:rPr>
              <w:fldChar w:fldCharType="separate"/>
            </w:r>
            <w:r w:rsidR="009C49E3">
              <w:rPr>
                <w:noProof/>
                <w:webHidden/>
              </w:rPr>
              <w:t>14</w:t>
            </w:r>
            <w:r w:rsidR="009C49E3">
              <w:rPr>
                <w:noProof/>
                <w:webHidden/>
              </w:rPr>
              <w:fldChar w:fldCharType="end"/>
            </w:r>
          </w:hyperlink>
        </w:p>
        <w:p w14:paraId="136F5931" w14:textId="69291EF0" w:rsidR="009C49E3" w:rsidRDefault="00A61427">
          <w:pPr>
            <w:pStyle w:val="TM3"/>
            <w:rPr>
              <w:rFonts w:asciiTheme="minorHAnsi" w:eastAsiaTheme="minorEastAsia" w:hAnsiTheme="minorHAnsi" w:cstheme="minorBidi"/>
              <w:noProof/>
              <w:sz w:val="24"/>
              <w:szCs w:val="24"/>
              <w:lang w:val="fr-FR" w:eastAsia="fr-FR"/>
            </w:rPr>
          </w:pPr>
          <w:hyperlink w:anchor="_Toc31883660" w:history="1">
            <w:r w:rsidR="009C49E3" w:rsidRPr="00620085">
              <w:rPr>
                <w:rStyle w:val="Lienhypertexte"/>
                <w:noProof/>
                <w:lang w:val="en-GB"/>
              </w:rPr>
              <w:t>6.3.5</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Open selection proceeding</w:t>
            </w:r>
            <w:r w:rsidR="009C49E3">
              <w:rPr>
                <w:noProof/>
                <w:webHidden/>
              </w:rPr>
              <w:tab/>
            </w:r>
            <w:r w:rsidR="009C49E3">
              <w:rPr>
                <w:noProof/>
                <w:webHidden/>
              </w:rPr>
              <w:fldChar w:fldCharType="begin"/>
            </w:r>
            <w:r w:rsidR="009C49E3">
              <w:rPr>
                <w:noProof/>
                <w:webHidden/>
              </w:rPr>
              <w:instrText xml:space="preserve"> PAGEREF _Toc31883660 \h </w:instrText>
            </w:r>
            <w:r w:rsidR="009C49E3">
              <w:rPr>
                <w:noProof/>
                <w:webHidden/>
              </w:rPr>
            </w:r>
            <w:r w:rsidR="009C49E3">
              <w:rPr>
                <w:noProof/>
                <w:webHidden/>
              </w:rPr>
              <w:fldChar w:fldCharType="separate"/>
            </w:r>
            <w:r w:rsidR="009C49E3">
              <w:rPr>
                <w:noProof/>
                <w:webHidden/>
              </w:rPr>
              <w:t>14</w:t>
            </w:r>
            <w:r w:rsidR="009C49E3">
              <w:rPr>
                <w:noProof/>
                <w:webHidden/>
              </w:rPr>
              <w:fldChar w:fldCharType="end"/>
            </w:r>
          </w:hyperlink>
        </w:p>
        <w:p w14:paraId="31BD6FDD" w14:textId="04BC703F" w:rsidR="009C49E3" w:rsidRDefault="00A61427">
          <w:pPr>
            <w:pStyle w:val="TM1"/>
            <w:rPr>
              <w:rFonts w:asciiTheme="minorHAnsi" w:eastAsiaTheme="minorEastAsia" w:hAnsiTheme="minorHAnsi" w:cstheme="minorBidi"/>
              <w:b w:val="0"/>
              <w:bCs w:val="0"/>
              <w:sz w:val="24"/>
              <w:szCs w:val="24"/>
              <w:lang w:val="fr-FR" w:eastAsia="fr-FR"/>
            </w:rPr>
          </w:pPr>
          <w:hyperlink w:anchor="_Toc31883661" w:history="1">
            <w:r w:rsidR="009C49E3" w:rsidRPr="00620085">
              <w:rPr>
                <w:rStyle w:val="Lienhypertexte"/>
                <w:lang w:val="en-GB"/>
              </w:rPr>
              <w:t>7</w:t>
            </w:r>
            <w:r w:rsidR="009C49E3">
              <w:rPr>
                <w:rFonts w:asciiTheme="minorHAnsi" w:eastAsiaTheme="minorEastAsia" w:hAnsiTheme="minorHAnsi" w:cstheme="minorBidi"/>
                <w:b w:val="0"/>
                <w:bCs w:val="0"/>
                <w:sz w:val="24"/>
                <w:szCs w:val="24"/>
                <w:lang w:val="fr-FR" w:eastAsia="fr-FR"/>
              </w:rPr>
              <w:tab/>
            </w:r>
            <w:r w:rsidR="009C49E3" w:rsidRPr="00620085">
              <w:rPr>
                <w:rStyle w:val="Lienhypertexte"/>
                <w:lang w:val="en-GB"/>
              </w:rPr>
              <w:t>Limitation of distortion of competition and trade</w:t>
            </w:r>
            <w:r w:rsidR="009C49E3">
              <w:rPr>
                <w:webHidden/>
              </w:rPr>
              <w:tab/>
            </w:r>
            <w:r w:rsidR="009C49E3">
              <w:rPr>
                <w:webHidden/>
              </w:rPr>
              <w:fldChar w:fldCharType="begin"/>
            </w:r>
            <w:r w:rsidR="009C49E3">
              <w:rPr>
                <w:webHidden/>
              </w:rPr>
              <w:instrText xml:space="preserve"> PAGEREF _Toc31883661 \h </w:instrText>
            </w:r>
            <w:r w:rsidR="009C49E3">
              <w:rPr>
                <w:webHidden/>
              </w:rPr>
            </w:r>
            <w:r w:rsidR="009C49E3">
              <w:rPr>
                <w:webHidden/>
              </w:rPr>
              <w:fldChar w:fldCharType="separate"/>
            </w:r>
            <w:r w:rsidR="009C49E3">
              <w:rPr>
                <w:webHidden/>
              </w:rPr>
              <w:t>16</w:t>
            </w:r>
            <w:r w:rsidR="009C49E3">
              <w:rPr>
                <w:webHidden/>
              </w:rPr>
              <w:fldChar w:fldCharType="end"/>
            </w:r>
          </w:hyperlink>
        </w:p>
        <w:p w14:paraId="4B793A91" w14:textId="080EC460" w:rsidR="009C49E3" w:rsidRDefault="00A61427">
          <w:pPr>
            <w:pStyle w:val="TM2"/>
            <w:rPr>
              <w:rFonts w:asciiTheme="minorHAnsi" w:eastAsiaTheme="minorEastAsia" w:hAnsiTheme="minorHAnsi" w:cstheme="minorBidi"/>
              <w:bCs w:val="0"/>
              <w:iCs w:val="0"/>
              <w:sz w:val="24"/>
              <w:szCs w:val="24"/>
              <w:lang w:val="fr-FR" w:eastAsia="fr-FR"/>
            </w:rPr>
          </w:pPr>
          <w:hyperlink w:anchor="_Toc31883662" w:history="1">
            <w:r w:rsidR="009C49E3" w:rsidRPr="00620085">
              <w:rPr>
                <w:rStyle w:val="Lienhypertexte"/>
                <w:lang w:val="en-GB"/>
              </w:rPr>
              <w:t>7.1</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Market affected by the state aid</w:t>
            </w:r>
            <w:r w:rsidR="009C49E3">
              <w:rPr>
                <w:webHidden/>
              </w:rPr>
              <w:tab/>
            </w:r>
            <w:r w:rsidR="009C49E3">
              <w:rPr>
                <w:webHidden/>
              </w:rPr>
              <w:fldChar w:fldCharType="begin"/>
            </w:r>
            <w:r w:rsidR="009C49E3">
              <w:rPr>
                <w:webHidden/>
              </w:rPr>
              <w:instrText xml:space="preserve"> PAGEREF _Toc31883662 \h </w:instrText>
            </w:r>
            <w:r w:rsidR="009C49E3">
              <w:rPr>
                <w:webHidden/>
              </w:rPr>
            </w:r>
            <w:r w:rsidR="009C49E3">
              <w:rPr>
                <w:webHidden/>
              </w:rPr>
              <w:fldChar w:fldCharType="separate"/>
            </w:r>
            <w:r w:rsidR="009C49E3">
              <w:rPr>
                <w:webHidden/>
              </w:rPr>
              <w:t>16</w:t>
            </w:r>
            <w:r w:rsidR="009C49E3">
              <w:rPr>
                <w:webHidden/>
              </w:rPr>
              <w:fldChar w:fldCharType="end"/>
            </w:r>
          </w:hyperlink>
        </w:p>
        <w:p w14:paraId="04C898E2" w14:textId="58E8E3F0" w:rsidR="009C49E3" w:rsidRDefault="00A61427">
          <w:pPr>
            <w:pStyle w:val="TM3"/>
            <w:rPr>
              <w:rFonts w:asciiTheme="minorHAnsi" w:eastAsiaTheme="minorEastAsia" w:hAnsiTheme="minorHAnsi" w:cstheme="minorBidi"/>
              <w:noProof/>
              <w:sz w:val="24"/>
              <w:szCs w:val="24"/>
              <w:lang w:val="fr-FR" w:eastAsia="fr-FR"/>
            </w:rPr>
          </w:pPr>
          <w:hyperlink w:anchor="_Toc31883663" w:history="1">
            <w:r w:rsidR="009C49E3" w:rsidRPr="00620085">
              <w:rPr>
                <w:rStyle w:val="Lienhypertexte"/>
                <w:noProof/>
                <w:lang w:val="en-GB"/>
              </w:rPr>
              <w:t>7.1.1</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Definition of the relevant market(s)</w:t>
            </w:r>
            <w:r w:rsidR="009C49E3">
              <w:rPr>
                <w:noProof/>
                <w:webHidden/>
              </w:rPr>
              <w:tab/>
            </w:r>
            <w:r w:rsidR="009C49E3">
              <w:rPr>
                <w:noProof/>
                <w:webHidden/>
              </w:rPr>
              <w:fldChar w:fldCharType="begin"/>
            </w:r>
            <w:r w:rsidR="009C49E3">
              <w:rPr>
                <w:noProof/>
                <w:webHidden/>
              </w:rPr>
              <w:instrText xml:space="preserve"> PAGEREF _Toc31883663 \h </w:instrText>
            </w:r>
            <w:r w:rsidR="009C49E3">
              <w:rPr>
                <w:noProof/>
                <w:webHidden/>
              </w:rPr>
            </w:r>
            <w:r w:rsidR="009C49E3">
              <w:rPr>
                <w:noProof/>
                <w:webHidden/>
              </w:rPr>
              <w:fldChar w:fldCharType="separate"/>
            </w:r>
            <w:r w:rsidR="009C49E3">
              <w:rPr>
                <w:noProof/>
                <w:webHidden/>
              </w:rPr>
              <w:t>16</w:t>
            </w:r>
            <w:r w:rsidR="009C49E3">
              <w:rPr>
                <w:noProof/>
                <w:webHidden/>
              </w:rPr>
              <w:fldChar w:fldCharType="end"/>
            </w:r>
          </w:hyperlink>
        </w:p>
        <w:p w14:paraId="1E9DBF2A" w14:textId="12B29E09" w:rsidR="009C49E3" w:rsidRDefault="00A61427">
          <w:pPr>
            <w:pStyle w:val="TM3"/>
            <w:rPr>
              <w:rFonts w:asciiTheme="minorHAnsi" w:eastAsiaTheme="minorEastAsia" w:hAnsiTheme="minorHAnsi" w:cstheme="minorBidi"/>
              <w:noProof/>
              <w:sz w:val="24"/>
              <w:szCs w:val="24"/>
              <w:lang w:val="fr-FR" w:eastAsia="fr-FR"/>
            </w:rPr>
          </w:pPr>
          <w:hyperlink w:anchor="_Toc31883664" w:history="1">
            <w:r w:rsidR="009C49E3" w:rsidRPr="00620085">
              <w:rPr>
                <w:rStyle w:val="Lienhypertexte"/>
                <w:noProof/>
                <w:lang w:val="en-GB"/>
              </w:rPr>
              <w:t>7.1.2</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Current Industry Sector</w:t>
            </w:r>
            <w:r w:rsidR="009C49E3">
              <w:rPr>
                <w:noProof/>
                <w:webHidden/>
              </w:rPr>
              <w:tab/>
            </w:r>
            <w:r w:rsidR="009C49E3">
              <w:rPr>
                <w:noProof/>
                <w:webHidden/>
              </w:rPr>
              <w:fldChar w:fldCharType="begin"/>
            </w:r>
            <w:r w:rsidR="009C49E3">
              <w:rPr>
                <w:noProof/>
                <w:webHidden/>
              </w:rPr>
              <w:instrText xml:space="preserve"> PAGEREF _Toc31883664 \h </w:instrText>
            </w:r>
            <w:r w:rsidR="009C49E3">
              <w:rPr>
                <w:noProof/>
                <w:webHidden/>
              </w:rPr>
            </w:r>
            <w:r w:rsidR="009C49E3">
              <w:rPr>
                <w:noProof/>
                <w:webHidden/>
              </w:rPr>
              <w:fldChar w:fldCharType="separate"/>
            </w:r>
            <w:r w:rsidR="009C49E3">
              <w:rPr>
                <w:noProof/>
                <w:webHidden/>
              </w:rPr>
              <w:t>16</w:t>
            </w:r>
            <w:r w:rsidR="009C49E3">
              <w:rPr>
                <w:noProof/>
                <w:webHidden/>
              </w:rPr>
              <w:fldChar w:fldCharType="end"/>
            </w:r>
          </w:hyperlink>
        </w:p>
        <w:p w14:paraId="24BB766A" w14:textId="19764455" w:rsidR="009C49E3" w:rsidRDefault="00A61427">
          <w:pPr>
            <w:pStyle w:val="TM3"/>
            <w:rPr>
              <w:rFonts w:asciiTheme="minorHAnsi" w:eastAsiaTheme="minorEastAsia" w:hAnsiTheme="minorHAnsi" w:cstheme="minorBidi"/>
              <w:noProof/>
              <w:sz w:val="24"/>
              <w:szCs w:val="24"/>
              <w:lang w:val="fr-FR" w:eastAsia="fr-FR"/>
            </w:rPr>
          </w:pPr>
          <w:hyperlink w:anchor="_Toc31883665" w:history="1">
            <w:r w:rsidR="009C49E3" w:rsidRPr="00620085">
              <w:rPr>
                <w:rStyle w:val="Lienhypertexte"/>
                <w:noProof/>
                <w:lang w:val="en-GB"/>
              </w:rPr>
              <w:t>7.1.3</w:t>
            </w:r>
            <w:r w:rsidR="009C49E3">
              <w:rPr>
                <w:rFonts w:asciiTheme="minorHAnsi" w:eastAsiaTheme="minorEastAsia" w:hAnsiTheme="minorHAnsi" w:cstheme="minorBidi"/>
                <w:noProof/>
                <w:sz w:val="24"/>
                <w:szCs w:val="24"/>
                <w:lang w:val="fr-FR" w:eastAsia="fr-FR"/>
              </w:rPr>
              <w:tab/>
            </w:r>
            <w:r w:rsidR="009C49E3" w:rsidRPr="00620085">
              <w:rPr>
                <w:rStyle w:val="Lienhypertexte"/>
                <w:noProof/>
                <w:lang w:val="en-GB"/>
              </w:rPr>
              <w:t>Market Situation / Share today and after IPCEI</w:t>
            </w:r>
            <w:r w:rsidR="009C49E3">
              <w:rPr>
                <w:noProof/>
                <w:webHidden/>
              </w:rPr>
              <w:tab/>
            </w:r>
            <w:r w:rsidR="009C49E3">
              <w:rPr>
                <w:noProof/>
                <w:webHidden/>
              </w:rPr>
              <w:fldChar w:fldCharType="begin"/>
            </w:r>
            <w:r w:rsidR="009C49E3">
              <w:rPr>
                <w:noProof/>
                <w:webHidden/>
              </w:rPr>
              <w:instrText xml:space="preserve"> PAGEREF _Toc31883665 \h </w:instrText>
            </w:r>
            <w:r w:rsidR="009C49E3">
              <w:rPr>
                <w:noProof/>
                <w:webHidden/>
              </w:rPr>
            </w:r>
            <w:r w:rsidR="009C49E3">
              <w:rPr>
                <w:noProof/>
                <w:webHidden/>
              </w:rPr>
              <w:fldChar w:fldCharType="separate"/>
            </w:r>
            <w:r w:rsidR="009C49E3">
              <w:rPr>
                <w:noProof/>
                <w:webHidden/>
              </w:rPr>
              <w:t>16</w:t>
            </w:r>
            <w:r w:rsidR="009C49E3">
              <w:rPr>
                <w:noProof/>
                <w:webHidden/>
              </w:rPr>
              <w:fldChar w:fldCharType="end"/>
            </w:r>
          </w:hyperlink>
        </w:p>
        <w:p w14:paraId="46BA9746" w14:textId="728B8574" w:rsidR="009C49E3" w:rsidRDefault="00A61427">
          <w:pPr>
            <w:pStyle w:val="TM2"/>
            <w:rPr>
              <w:rFonts w:asciiTheme="minorHAnsi" w:eastAsiaTheme="minorEastAsia" w:hAnsiTheme="minorHAnsi" w:cstheme="minorBidi"/>
              <w:bCs w:val="0"/>
              <w:iCs w:val="0"/>
              <w:sz w:val="24"/>
              <w:szCs w:val="24"/>
              <w:lang w:val="fr-FR" w:eastAsia="fr-FR"/>
            </w:rPr>
          </w:pPr>
          <w:hyperlink w:anchor="_Toc31883666" w:history="1">
            <w:r w:rsidR="009C49E3" w:rsidRPr="00620085">
              <w:rPr>
                <w:rStyle w:val="Lienhypertexte"/>
                <w:lang w:val="en-GB"/>
              </w:rPr>
              <w:t>7.2</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No strengthening or creation of market power</w:t>
            </w:r>
            <w:r w:rsidR="009C49E3">
              <w:rPr>
                <w:webHidden/>
              </w:rPr>
              <w:tab/>
            </w:r>
            <w:r w:rsidR="009C49E3">
              <w:rPr>
                <w:webHidden/>
              </w:rPr>
              <w:fldChar w:fldCharType="begin"/>
            </w:r>
            <w:r w:rsidR="009C49E3">
              <w:rPr>
                <w:webHidden/>
              </w:rPr>
              <w:instrText xml:space="preserve"> PAGEREF _Toc31883666 \h </w:instrText>
            </w:r>
            <w:r w:rsidR="009C49E3">
              <w:rPr>
                <w:webHidden/>
              </w:rPr>
            </w:r>
            <w:r w:rsidR="009C49E3">
              <w:rPr>
                <w:webHidden/>
              </w:rPr>
              <w:fldChar w:fldCharType="separate"/>
            </w:r>
            <w:r w:rsidR="009C49E3">
              <w:rPr>
                <w:webHidden/>
              </w:rPr>
              <w:t>16</w:t>
            </w:r>
            <w:r w:rsidR="009C49E3">
              <w:rPr>
                <w:webHidden/>
              </w:rPr>
              <w:fldChar w:fldCharType="end"/>
            </w:r>
          </w:hyperlink>
        </w:p>
        <w:p w14:paraId="7F4A3F4D" w14:textId="4E6D9888" w:rsidR="009C49E3" w:rsidRDefault="00A61427">
          <w:pPr>
            <w:pStyle w:val="TM2"/>
            <w:rPr>
              <w:rFonts w:asciiTheme="minorHAnsi" w:eastAsiaTheme="minorEastAsia" w:hAnsiTheme="minorHAnsi" w:cstheme="minorBidi"/>
              <w:bCs w:val="0"/>
              <w:iCs w:val="0"/>
              <w:sz w:val="24"/>
              <w:szCs w:val="24"/>
              <w:lang w:val="fr-FR" w:eastAsia="fr-FR"/>
            </w:rPr>
          </w:pPr>
          <w:hyperlink w:anchor="_Toc31883667" w:history="1">
            <w:r w:rsidR="009C49E3" w:rsidRPr="00620085">
              <w:rPr>
                <w:rStyle w:val="Lienhypertexte"/>
                <w:lang w:val="en-GB"/>
              </w:rPr>
              <w:t>7.3</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Limiting distortion of dynamic incentives</w:t>
            </w:r>
            <w:r w:rsidR="009C49E3">
              <w:rPr>
                <w:webHidden/>
              </w:rPr>
              <w:tab/>
            </w:r>
            <w:r w:rsidR="009C49E3">
              <w:rPr>
                <w:webHidden/>
              </w:rPr>
              <w:fldChar w:fldCharType="begin"/>
            </w:r>
            <w:r w:rsidR="009C49E3">
              <w:rPr>
                <w:webHidden/>
              </w:rPr>
              <w:instrText xml:space="preserve"> PAGEREF _Toc31883667 \h </w:instrText>
            </w:r>
            <w:r w:rsidR="009C49E3">
              <w:rPr>
                <w:webHidden/>
              </w:rPr>
            </w:r>
            <w:r w:rsidR="009C49E3">
              <w:rPr>
                <w:webHidden/>
              </w:rPr>
              <w:fldChar w:fldCharType="separate"/>
            </w:r>
            <w:r w:rsidR="009C49E3">
              <w:rPr>
                <w:webHidden/>
              </w:rPr>
              <w:t>16</w:t>
            </w:r>
            <w:r w:rsidR="009C49E3">
              <w:rPr>
                <w:webHidden/>
              </w:rPr>
              <w:fldChar w:fldCharType="end"/>
            </w:r>
          </w:hyperlink>
        </w:p>
        <w:p w14:paraId="5E6B7C3C" w14:textId="594B2728" w:rsidR="009C49E3" w:rsidRDefault="00A61427">
          <w:pPr>
            <w:pStyle w:val="TM2"/>
            <w:rPr>
              <w:rFonts w:asciiTheme="minorHAnsi" w:eastAsiaTheme="minorEastAsia" w:hAnsiTheme="minorHAnsi" w:cstheme="minorBidi"/>
              <w:bCs w:val="0"/>
              <w:iCs w:val="0"/>
              <w:sz w:val="24"/>
              <w:szCs w:val="24"/>
              <w:lang w:val="fr-FR" w:eastAsia="fr-FR"/>
            </w:rPr>
          </w:pPr>
          <w:hyperlink w:anchor="_Toc31883668" w:history="1">
            <w:r w:rsidR="009C49E3" w:rsidRPr="00620085">
              <w:rPr>
                <w:rStyle w:val="Lienhypertexte"/>
                <w:lang w:val="en-GB"/>
              </w:rPr>
              <w:t>7.4</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No maintaining of an inefficient market structure</w:t>
            </w:r>
            <w:r w:rsidR="009C49E3">
              <w:rPr>
                <w:webHidden/>
              </w:rPr>
              <w:tab/>
            </w:r>
            <w:r w:rsidR="009C49E3">
              <w:rPr>
                <w:webHidden/>
              </w:rPr>
              <w:fldChar w:fldCharType="begin"/>
            </w:r>
            <w:r w:rsidR="009C49E3">
              <w:rPr>
                <w:webHidden/>
              </w:rPr>
              <w:instrText xml:space="preserve"> PAGEREF _Toc31883668 \h </w:instrText>
            </w:r>
            <w:r w:rsidR="009C49E3">
              <w:rPr>
                <w:webHidden/>
              </w:rPr>
            </w:r>
            <w:r w:rsidR="009C49E3">
              <w:rPr>
                <w:webHidden/>
              </w:rPr>
              <w:fldChar w:fldCharType="separate"/>
            </w:r>
            <w:r w:rsidR="009C49E3">
              <w:rPr>
                <w:webHidden/>
              </w:rPr>
              <w:t>16</w:t>
            </w:r>
            <w:r w:rsidR="009C49E3">
              <w:rPr>
                <w:webHidden/>
              </w:rPr>
              <w:fldChar w:fldCharType="end"/>
            </w:r>
          </w:hyperlink>
        </w:p>
        <w:p w14:paraId="5C89EF06" w14:textId="5910037C" w:rsidR="009C49E3" w:rsidRDefault="00A61427">
          <w:pPr>
            <w:pStyle w:val="TM2"/>
            <w:rPr>
              <w:rFonts w:asciiTheme="minorHAnsi" w:eastAsiaTheme="minorEastAsia" w:hAnsiTheme="minorHAnsi" w:cstheme="minorBidi"/>
              <w:bCs w:val="0"/>
              <w:iCs w:val="0"/>
              <w:sz w:val="24"/>
              <w:szCs w:val="24"/>
              <w:lang w:val="fr-FR" w:eastAsia="fr-FR"/>
            </w:rPr>
          </w:pPr>
          <w:hyperlink w:anchor="_Toc31883669" w:history="1">
            <w:r w:rsidR="009C49E3" w:rsidRPr="00620085">
              <w:rPr>
                <w:rStyle w:val="Lienhypertexte"/>
                <w:lang w:val="en-GB"/>
              </w:rPr>
              <w:t>7.5</w:t>
            </w:r>
            <w:r w:rsidR="009C49E3">
              <w:rPr>
                <w:rFonts w:asciiTheme="minorHAnsi" w:eastAsiaTheme="minorEastAsia" w:hAnsiTheme="minorHAnsi" w:cstheme="minorBidi"/>
                <w:bCs w:val="0"/>
                <w:iCs w:val="0"/>
                <w:sz w:val="24"/>
                <w:szCs w:val="24"/>
                <w:lang w:val="fr-FR" w:eastAsia="fr-FR"/>
              </w:rPr>
              <w:tab/>
            </w:r>
            <w:r w:rsidR="009C49E3" w:rsidRPr="00620085">
              <w:rPr>
                <w:rStyle w:val="Lienhypertexte"/>
                <w:lang w:val="en-GB"/>
              </w:rPr>
              <w:t>No effect on location activities</w:t>
            </w:r>
            <w:r w:rsidR="009C49E3">
              <w:rPr>
                <w:webHidden/>
              </w:rPr>
              <w:tab/>
            </w:r>
            <w:r w:rsidR="009C49E3">
              <w:rPr>
                <w:webHidden/>
              </w:rPr>
              <w:fldChar w:fldCharType="begin"/>
            </w:r>
            <w:r w:rsidR="009C49E3">
              <w:rPr>
                <w:webHidden/>
              </w:rPr>
              <w:instrText xml:space="preserve"> PAGEREF _Toc31883669 \h </w:instrText>
            </w:r>
            <w:r w:rsidR="009C49E3">
              <w:rPr>
                <w:webHidden/>
              </w:rPr>
            </w:r>
            <w:r w:rsidR="009C49E3">
              <w:rPr>
                <w:webHidden/>
              </w:rPr>
              <w:fldChar w:fldCharType="separate"/>
            </w:r>
            <w:r w:rsidR="009C49E3">
              <w:rPr>
                <w:webHidden/>
              </w:rPr>
              <w:t>16</w:t>
            </w:r>
            <w:r w:rsidR="009C49E3">
              <w:rPr>
                <w:webHidden/>
              </w:rPr>
              <w:fldChar w:fldCharType="end"/>
            </w:r>
          </w:hyperlink>
        </w:p>
        <w:p w14:paraId="32A3A23B" w14:textId="6497C1A8" w:rsidR="009C49E3" w:rsidRDefault="00A61427">
          <w:pPr>
            <w:pStyle w:val="TM1"/>
            <w:rPr>
              <w:rFonts w:asciiTheme="minorHAnsi" w:eastAsiaTheme="minorEastAsia" w:hAnsiTheme="minorHAnsi" w:cstheme="minorBidi"/>
              <w:b w:val="0"/>
              <w:bCs w:val="0"/>
              <w:sz w:val="24"/>
              <w:szCs w:val="24"/>
              <w:lang w:val="fr-FR" w:eastAsia="fr-FR"/>
            </w:rPr>
          </w:pPr>
          <w:hyperlink w:anchor="_Toc31883670" w:history="1">
            <w:r w:rsidR="009C49E3" w:rsidRPr="00620085">
              <w:rPr>
                <w:rStyle w:val="Lienhypertexte"/>
                <w:lang w:val="en-GB"/>
              </w:rPr>
              <w:t>8</w:t>
            </w:r>
            <w:r w:rsidR="009C49E3">
              <w:rPr>
                <w:rFonts w:asciiTheme="minorHAnsi" w:eastAsiaTheme="minorEastAsia" w:hAnsiTheme="minorHAnsi" w:cstheme="minorBidi"/>
                <w:b w:val="0"/>
                <w:bCs w:val="0"/>
                <w:sz w:val="24"/>
                <w:szCs w:val="24"/>
                <w:lang w:val="fr-FR" w:eastAsia="fr-FR"/>
              </w:rPr>
              <w:tab/>
            </w:r>
            <w:r w:rsidR="009C49E3" w:rsidRPr="00620085">
              <w:rPr>
                <w:rStyle w:val="Lienhypertexte"/>
                <w:lang w:val="en-GB"/>
              </w:rPr>
              <w:t>Annex to the Portfolio</w:t>
            </w:r>
            <w:r w:rsidR="009C49E3">
              <w:rPr>
                <w:webHidden/>
              </w:rPr>
              <w:tab/>
            </w:r>
            <w:r w:rsidR="009C49E3">
              <w:rPr>
                <w:webHidden/>
              </w:rPr>
              <w:fldChar w:fldCharType="begin"/>
            </w:r>
            <w:r w:rsidR="009C49E3">
              <w:rPr>
                <w:webHidden/>
              </w:rPr>
              <w:instrText xml:space="preserve"> PAGEREF _Toc31883670 \h </w:instrText>
            </w:r>
            <w:r w:rsidR="009C49E3">
              <w:rPr>
                <w:webHidden/>
              </w:rPr>
            </w:r>
            <w:r w:rsidR="009C49E3">
              <w:rPr>
                <w:webHidden/>
              </w:rPr>
              <w:fldChar w:fldCharType="separate"/>
            </w:r>
            <w:r w:rsidR="009C49E3">
              <w:rPr>
                <w:webHidden/>
              </w:rPr>
              <w:t>17</w:t>
            </w:r>
            <w:r w:rsidR="009C49E3">
              <w:rPr>
                <w:webHidden/>
              </w:rPr>
              <w:fldChar w:fldCharType="end"/>
            </w:r>
          </w:hyperlink>
        </w:p>
        <w:p w14:paraId="36953B36" w14:textId="77777777" w:rsidR="00A274BD" w:rsidRPr="00A16672" w:rsidRDefault="00A274BD" w:rsidP="00EA378C">
          <w:pPr>
            <w:spacing w:beforeLines="60" w:before="144" w:afterLines="60" w:after="144"/>
            <w:rPr>
              <w:sz w:val="28"/>
            </w:rPr>
          </w:pPr>
          <w:r w:rsidRPr="00504B99">
            <w:rPr>
              <w:b/>
              <w:sz w:val="24"/>
              <w:szCs w:val="24"/>
            </w:rPr>
            <w:fldChar w:fldCharType="end"/>
          </w:r>
        </w:p>
      </w:sdtContent>
    </w:sdt>
    <w:p w14:paraId="160D48B5" w14:textId="77777777" w:rsidR="007C13B3" w:rsidRPr="00504B99" w:rsidRDefault="007C13B3">
      <w:pPr>
        <w:spacing w:after="200"/>
        <w:rPr>
          <w:sz w:val="28"/>
        </w:rPr>
      </w:pPr>
      <w:r w:rsidRPr="000956E9">
        <w:rPr>
          <w:sz w:val="28"/>
        </w:rPr>
        <w:br w:type="page"/>
      </w:r>
    </w:p>
    <w:p w14:paraId="16AB032D" w14:textId="77777777" w:rsidR="00A274BD" w:rsidRPr="00504B99" w:rsidRDefault="00A274BD" w:rsidP="00A274BD">
      <w:pPr>
        <w:pStyle w:val="ITberschrift1"/>
      </w:pPr>
      <w:bookmarkStart w:id="2" w:name="_Toc495919885"/>
      <w:bookmarkStart w:id="3" w:name="_Toc31883613"/>
      <w:r w:rsidRPr="00504B99">
        <w:lastRenderedPageBreak/>
        <w:t>Project Outline</w:t>
      </w:r>
      <w:bookmarkEnd w:id="2"/>
      <w:bookmarkEnd w:id="3"/>
    </w:p>
    <w:p w14:paraId="39A58A66" w14:textId="60BD2310" w:rsidR="00FB71D8" w:rsidRPr="00504B99" w:rsidRDefault="00F96B3D" w:rsidP="00A274BD">
      <w:pPr>
        <w:pStyle w:val="ITberschrift11"/>
        <w:rPr>
          <w:lang w:val="en-US"/>
        </w:rPr>
      </w:pPr>
      <w:bookmarkStart w:id="4" w:name="_Toc31883614"/>
      <w:r w:rsidRPr="00504B99">
        <w:rPr>
          <w:lang w:val="en-US"/>
        </w:rPr>
        <w:t xml:space="preserve">Company </w:t>
      </w:r>
      <w:r w:rsidR="00DD5ED5" w:rsidRPr="00504B99">
        <w:rPr>
          <w:lang w:val="en-US"/>
        </w:rPr>
        <w:t>P</w:t>
      </w:r>
      <w:r w:rsidRPr="00504B99">
        <w:rPr>
          <w:lang w:val="en-US"/>
        </w:rPr>
        <w:t>resentation</w:t>
      </w:r>
      <w:bookmarkEnd w:id="4"/>
    </w:p>
    <w:p w14:paraId="1EBB359C" w14:textId="09097440" w:rsidR="009C5620" w:rsidRDefault="00FB71D8" w:rsidP="00A16672">
      <w:pPr>
        <w:pStyle w:val="ITAbsatzohneNr"/>
        <w:rPr>
          <w:i/>
          <w:lang w:val="en-GB"/>
        </w:rPr>
      </w:pPr>
      <w:r w:rsidRPr="00504B99">
        <w:rPr>
          <w:i/>
          <w:lang w:val="en-GB"/>
        </w:rPr>
        <w:t>Please give a brief description of your company and type of company</w:t>
      </w:r>
    </w:p>
    <w:p w14:paraId="21FEA4EE" w14:textId="2639A245" w:rsidR="002A164F" w:rsidRPr="001A39B6" w:rsidRDefault="002A164F" w:rsidP="001A39B6">
      <w:pPr>
        <w:pStyle w:val="ITAbsatzohneNr"/>
        <w:jc w:val="both"/>
        <w:rPr>
          <w:iCs/>
          <w:lang w:val="en-GB"/>
        </w:rPr>
      </w:pPr>
    </w:p>
    <w:p w14:paraId="4E295750" w14:textId="7A9749F6" w:rsidR="00492ADB" w:rsidRPr="00492ADB" w:rsidRDefault="00492ADB" w:rsidP="00492ADB">
      <w:pPr>
        <w:pStyle w:val="ITAbsatzohneNr"/>
        <w:jc w:val="both"/>
        <w:rPr>
          <w:b/>
          <w:color w:val="009193"/>
          <w:lang w:val="en-GB"/>
        </w:rPr>
      </w:pPr>
      <w:r w:rsidRPr="00492ADB">
        <w:rPr>
          <w:b/>
          <w:color w:val="009193"/>
          <w:lang w:val="en-GB"/>
        </w:rPr>
        <w:t xml:space="preserve">e2 </w:t>
      </w:r>
      <w:r w:rsidR="00681D60">
        <w:rPr>
          <w:b/>
          <w:color w:val="009193"/>
          <w:lang w:val="en-GB"/>
        </w:rPr>
        <w:t xml:space="preserve">additional </w:t>
      </w:r>
      <w:r w:rsidRPr="00492ADB">
        <w:rPr>
          <w:b/>
          <w:color w:val="009193"/>
          <w:lang w:val="en-GB"/>
        </w:rPr>
        <w:t>recommendations:</w:t>
      </w:r>
    </w:p>
    <w:p w14:paraId="5DE22BFB" w14:textId="22EA3097" w:rsidR="003E172F" w:rsidRPr="00492ADB" w:rsidRDefault="003E172F" w:rsidP="003E172F">
      <w:pPr>
        <w:pStyle w:val="ITAbsatzohneNr"/>
        <w:numPr>
          <w:ilvl w:val="0"/>
          <w:numId w:val="31"/>
        </w:numPr>
        <w:jc w:val="both"/>
        <w:rPr>
          <w:color w:val="009193"/>
          <w:lang w:val="en-GB"/>
        </w:rPr>
      </w:pPr>
      <w:r>
        <w:rPr>
          <w:color w:val="009193"/>
          <w:lang w:val="en-GB"/>
        </w:rPr>
        <w:t xml:space="preserve">Don’t use too </w:t>
      </w:r>
      <w:r w:rsidR="00DB53A2">
        <w:rPr>
          <w:color w:val="009193"/>
          <w:lang w:val="en-GB"/>
        </w:rPr>
        <w:t>many</w:t>
      </w:r>
      <w:r>
        <w:rPr>
          <w:color w:val="009193"/>
          <w:lang w:val="en-GB"/>
        </w:rPr>
        <w:t xml:space="preserve"> words like “number one”, “leader”, “best in the market”, etc.</w:t>
      </w:r>
    </w:p>
    <w:p w14:paraId="230778CC" w14:textId="084B7A15" w:rsidR="00492ADB" w:rsidRPr="00492ADB" w:rsidRDefault="00492ADB" w:rsidP="00492ADB">
      <w:pPr>
        <w:pStyle w:val="ITAbsatzohneNr"/>
        <w:numPr>
          <w:ilvl w:val="0"/>
          <w:numId w:val="31"/>
        </w:numPr>
        <w:jc w:val="both"/>
        <w:rPr>
          <w:color w:val="009193"/>
          <w:lang w:val="en-GB"/>
        </w:rPr>
      </w:pPr>
      <w:r>
        <w:rPr>
          <w:color w:val="009193"/>
          <w:lang w:val="en-GB"/>
        </w:rPr>
        <w:t>Identify existing markets</w:t>
      </w:r>
    </w:p>
    <w:p w14:paraId="70B1F0B0" w14:textId="19328A71" w:rsidR="00492ADB" w:rsidRPr="00492ADB" w:rsidRDefault="00492ADB" w:rsidP="00492ADB">
      <w:pPr>
        <w:pStyle w:val="ITAbsatzohneNr"/>
        <w:numPr>
          <w:ilvl w:val="0"/>
          <w:numId w:val="31"/>
        </w:numPr>
        <w:jc w:val="both"/>
        <w:rPr>
          <w:color w:val="009193"/>
          <w:lang w:val="en-GB"/>
        </w:rPr>
      </w:pPr>
      <w:r>
        <w:rPr>
          <w:color w:val="009193"/>
          <w:lang w:val="en-GB"/>
        </w:rPr>
        <w:t>Explain R&amp;D strategy</w:t>
      </w:r>
    </w:p>
    <w:p w14:paraId="410A0DCF" w14:textId="1F197DFD" w:rsidR="002A164F" w:rsidRPr="003C2B84" w:rsidRDefault="003E172F" w:rsidP="00552418">
      <w:pPr>
        <w:pStyle w:val="ITAbsatzohneNr"/>
        <w:numPr>
          <w:ilvl w:val="0"/>
          <w:numId w:val="31"/>
        </w:numPr>
        <w:jc w:val="both"/>
        <w:rPr>
          <w:iCs/>
          <w:lang w:val="en-GB"/>
        </w:rPr>
      </w:pPr>
      <w:r w:rsidRPr="003C2B84">
        <w:rPr>
          <w:color w:val="009193"/>
          <w:lang w:val="en-GB"/>
        </w:rPr>
        <w:t>D</w:t>
      </w:r>
      <w:r w:rsidR="00492ADB" w:rsidRPr="003C2B84">
        <w:rPr>
          <w:color w:val="009193"/>
          <w:lang w:val="en-GB"/>
        </w:rPr>
        <w:t>on’t use “we” but explicitly mention the company’s name</w:t>
      </w:r>
      <w:r w:rsidR="007A012B" w:rsidRPr="003C2B84">
        <w:rPr>
          <w:color w:val="009193"/>
          <w:lang w:val="en-GB"/>
        </w:rPr>
        <w:t xml:space="preserve"> in all the document</w:t>
      </w:r>
    </w:p>
    <w:p w14:paraId="30030CFB" w14:textId="405093BE" w:rsidR="003C2B84" w:rsidRDefault="003C2B84" w:rsidP="003C2B84">
      <w:pPr>
        <w:pStyle w:val="ITAbsatzohneNr"/>
        <w:jc w:val="both"/>
        <w:rPr>
          <w:lang w:val="en-GB"/>
        </w:rPr>
      </w:pPr>
      <w:r w:rsidRPr="003C2B84">
        <w:rPr>
          <w:lang w:val="en-GB"/>
        </w:rPr>
        <w:t>FEV</w:t>
      </w:r>
      <w:r>
        <w:rPr>
          <w:lang w:val="en-GB"/>
        </w:rPr>
        <w:t xml:space="preserve"> is a … (start with homepage)</w:t>
      </w:r>
    </w:p>
    <w:p w14:paraId="7F409BF9" w14:textId="6CACA93F" w:rsidR="003C2B84" w:rsidRDefault="003C2B84" w:rsidP="003C2B84">
      <w:pPr>
        <w:pStyle w:val="ITAbsatzohneNr"/>
        <w:jc w:val="both"/>
        <w:rPr>
          <w:lang w:val="en-GB"/>
        </w:rPr>
      </w:pPr>
    </w:p>
    <w:p w14:paraId="72473805" w14:textId="77777777" w:rsidR="00E131C7" w:rsidRDefault="00E131C7" w:rsidP="00E131C7">
      <w:pPr>
        <w:pStyle w:val="ITAbsatzohneNr"/>
        <w:jc w:val="both"/>
        <w:rPr>
          <w:moveTo w:id="5" w:author="Marc ISABELLE" w:date="2020-02-20T17:31:00Z"/>
          <w:lang w:val="en-GB"/>
        </w:rPr>
      </w:pPr>
      <w:moveToRangeStart w:id="6" w:author="Marc ISABELLE" w:date="2020-02-20T17:31:00Z" w:name="move33112323"/>
      <w:moveTo w:id="7" w:author="Marc ISABELLE" w:date="2020-02-20T17:31:00Z">
        <w:r>
          <w:rPr>
            <w:lang w:val="en-GB"/>
          </w:rPr>
          <w:t xml:space="preserve">Market: Engineering service provider; development of hydrogen and fuel </w:t>
        </w:r>
        <w:proofErr w:type="gramStart"/>
        <w:r>
          <w:rPr>
            <w:lang w:val="en-GB"/>
          </w:rPr>
          <w:t>cell based</w:t>
        </w:r>
        <w:proofErr w:type="gramEnd"/>
        <w:r>
          <w:rPr>
            <w:lang w:val="en-GB"/>
          </w:rPr>
          <w:t xml:space="preserve"> powertrains; support for all relevant vehicle and truck manufacturers, but also companies of off-road, rail and shipping industry rely on FEV’s development support</w:t>
        </w:r>
      </w:moveTo>
    </w:p>
    <w:p w14:paraId="313D0C8E" w14:textId="77777777" w:rsidR="00E131C7" w:rsidRDefault="00E131C7" w:rsidP="00E131C7">
      <w:pPr>
        <w:pStyle w:val="ITAbsatzohneNr"/>
        <w:jc w:val="both"/>
        <w:rPr>
          <w:moveTo w:id="8" w:author="Marc ISABELLE" w:date="2020-02-20T17:31:00Z"/>
          <w:lang w:val="en-GB"/>
        </w:rPr>
      </w:pPr>
      <w:moveTo w:id="9" w:author="Marc ISABELLE" w:date="2020-02-20T17:31:00Z">
        <w:r>
          <w:rPr>
            <w:lang w:val="en-GB"/>
          </w:rPr>
          <w:t xml:space="preserve">FEV covers the global market with development services and the </w:t>
        </w:r>
        <w:proofErr w:type="spellStart"/>
        <w:r>
          <w:rPr>
            <w:lang w:val="en-GB"/>
          </w:rPr>
          <w:t>center</w:t>
        </w:r>
        <w:proofErr w:type="spellEnd"/>
        <w:r>
          <w:rPr>
            <w:lang w:val="en-GB"/>
          </w:rPr>
          <w:t xml:space="preserve"> which will be based close to our </w:t>
        </w:r>
        <w:proofErr w:type="spellStart"/>
        <w:r>
          <w:rPr>
            <w:lang w:val="en-GB"/>
          </w:rPr>
          <w:t>headquater</w:t>
        </w:r>
        <w:proofErr w:type="spellEnd"/>
        <w:r>
          <w:rPr>
            <w:lang w:val="en-GB"/>
          </w:rPr>
          <w:t xml:space="preserve"> will do the same. FEV is for closer contact around the world at all </w:t>
        </w:r>
        <w:proofErr w:type="gramStart"/>
        <w:r>
          <w:rPr>
            <w:lang w:val="en-GB"/>
          </w:rPr>
          <w:t>costumers, but</w:t>
        </w:r>
        <w:proofErr w:type="gramEnd"/>
        <w:r>
          <w:rPr>
            <w:lang w:val="en-GB"/>
          </w:rPr>
          <w:t xml:space="preserve"> will be very much based on base know how from the new </w:t>
        </w:r>
        <w:proofErr w:type="spellStart"/>
        <w:r>
          <w:rPr>
            <w:lang w:val="en-GB"/>
          </w:rPr>
          <w:t>center</w:t>
        </w:r>
        <w:proofErr w:type="spellEnd"/>
        <w:r>
          <w:rPr>
            <w:lang w:val="en-GB"/>
          </w:rPr>
          <w:t xml:space="preserve"> and will also perform many of its testing activities in Germany.</w:t>
        </w:r>
      </w:moveTo>
    </w:p>
    <w:moveToRangeEnd w:id="6"/>
    <w:p w14:paraId="36E5D797" w14:textId="77777777" w:rsidR="003C2B84" w:rsidRPr="003C2B84" w:rsidRDefault="003C2B84" w:rsidP="003C2B84">
      <w:pPr>
        <w:pStyle w:val="ITAbsatzohneNr"/>
        <w:jc w:val="both"/>
        <w:rPr>
          <w:iCs/>
          <w:lang w:val="en-GB"/>
        </w:rPr>
      </w:pPr>
    </w:p>
    <w:p w14:paraId="0F047140" w14:textId="52F6FDBB" w:rsidR="00A274BD" w:rsidRPr="00A16672" w:rsidRDefault="00FB71D8" w:rsidP="00A274BD">
      <w:pPr>
        <w:pStyle w:val="ITberschrift11"/>
        <w:rPr>
          <w:lang w:val="en-US"/>
        </w:rPr>
      </w:pPr>
      <w:bookmarkStart w:id="10" w:name="_Toc31883615"/>
      <w:r w:rsidRPr="00A16672">
        <w:rPr>
          <w:lang w:val="en-US"/>
        </w:rPr>
        <w:t>O</w:t>
      </w:r>
      <w:r w:rsidR="00DD5ED5" w:rsidRPr="00A16672">
        <w:rPr>
          <w:lang w:val="en-US"/>
        </w:rPr>
        <w:t>bjectives of</w:t>
      </w:r>
      <w:r w:rsidR="009C5620" w:rsidRPr="00A16672">
        <w:rPr>
          <w:lang w:val="en-US"/>
        </w:rPr>
        <w:t xml:space="preserve"> the company in the IPCEI in all technical fields it’s involved</w:t>
      </w:r>
      <w:bookmarkEnd w:id="10"/>
    </w:p>
    <w:p w14:paraId="387953FB" w14:textId="3953B618" w:rsidR="00277985" w:rsidRDefault="00F96B3D" w:rsidP="00504B99">
      <w:pPr>
        <w:pStyle w:val="ITAbsatzohneNr"/>
        <w:jc w:val="both"/>
        <w:rPr>
          <w:i/>
          <w:lang w:val="en-GB"/>
        </w:rPr>
      </w:pPr>
      <w:r w:rsidRPr="00A16672">
        <w:rPr>
          <w:i/>
          <w:lang w:val="en-GB"/>
        </w:rPr>
        <w:t xml:space="preserve">Please give a brief description of the overall objectives of </w:t>
      </w:r>
      <w:r w:rsidR="00F407AE" w:rsidRPr="00A16672">
        <w:rPr>
          <w:i/>
          <w:lang w:val="en-GB"/>
        </w:rPr>
        <w:t>activities in all technical fields you’re involved, linking objectives between technical field</w:t>
      </w:r>
      <w:r w:rsidR="003E172F">
        <w:rPr>
          <w:i/>
          <w:lang w:val="en-GB"/>
        </w:rPr>
        <w:t>s</w:t>
      </w:r>
      <w:r w:rsidR="00F407AE" w:rsidRPr="00A16672">
        <w:rPr>
          <w:i/>
          <w:lang w:val="en-GB"/>
        </w:rPr>
        <w:t>.</w:t>
      </w:r>
    </w:p>
    <w:p w14:paraId="2DA5F363" w14:textId="77777777" w:rsidR="00187264" w:rsidRPr="001A39B6" w:rsidRDefault="00187264" w:rsidP="00504B99">
      <w:pPr>
        <w:pStyle w:val="ITAbsatzohneNr"/>
        <w:jc w:val="both"/>
        <w:rPr>
          <w:iCs/>
          <w:lang w:val="en-GB"/>
        </w:rPr>
      </w:pPr>
    </w:p>
    <w:p w14:paraId="4C123895" w14:textId="4ADB16DF" w:rsidR="00492ADB" w:rsidRPr="00492ADB" w:rsidRDefault="00492ADB" w:rsidP="00492ADB">
      <w:pPr>
        <w:pStyle w:val="ITAbsatzohneNr"/>
        <w:jc w:val="both"/>
        <w:rPr>
          <w:b/>
          <w:color w:val="009193"/>
          <w:lang w:val="en-GB"/>
        </w:rPr>
      </w:pPr>
      <w:r w:rsidRPr="00492ADB">
        <w:rPr>
          <w:b/>
          <w:color w:val="009193"/>
          <w:lang w:val="en-GB"/>
        </w:rPr>
        <w:t xml:space="preserve">e2 </w:t>
      </w:r>
      <w:r w:rsidR="00681D60">
        <w:rPr>
          <w:b/>
          <w:color w:val="009193"/>
          <w:lang w:val="en-GB"/>
        </w:rPr>
        <w:t xml:space="preserve">additional </w:t>
      </w:r>
      <w:r w:rsidRPr="00492ADB">
        <w:rPr>
          <w:b/>
          <w:color w:val="009193"/>
          <w:lang w:val="en-GB"/>
        </w:rPr>
        <w:t>recommendations:</w:t>
      </w:r>
    </w:p>
    <w:p w14:paraId="72119BB2" w14:textId="004268A2" w:rsidR="00492ADB" w:rsidRPr="00492ADB" w:rsidRDefault="00492ADB" w:rsidP="00492ADB">
      <w:pPr>
        <w:pStyle w:val="ITAbsatzohneNr"/>
        <w:numPr>
          <w:ilvl w:val="0"/>
          <w:numId w:val="31"/>
        </w:numPr>
        <w:jc w:val="both"/>
        <w:rPr>
          <w:color w:val="009193"/>
          <w:lang w:val="en-GB"/>
        </w:rPr>
      </w:pPr>
      <w:r w:rsidRPr="00492ADB">
        <w:rPr>
          <w:color w:val="009193"/>
          <w:lang w:val="en-GB"/>
        </w:rPr>
        <w:t xml:space="preserve">Clarify the market intended to be served by the company through the IPCEI in terms of </w:t>
      </w:r>
      <w:r w:rsidR="000F5740">
        <w:rPr>
          <w:color w:val="009193"/>
          <w:lang w:val="en-GB"/>
        </w:rPr>
        <w:t xml:space="preserve">products, </w:t>
      </w:r>
      <w:r w:rsidR="00681D60">
        <w:rPr>
          <w:color w:val="009193"/>
          <w:lang w:val="en-GB"/>
        </w:rPr>
        <w:t xml:space="preserve">potential </w:t>
      </w:r>
      <w:r w:rsidRPr="00492ADB">
        <w:rPr>
          <w:color w:val="009193"/>
          <w:lang w:val="en-GB"/>
        </w:rPr>
        <w:t xml:space="preserve">customers, </w:t>
      </w:r>
      <w:r w:rsidR="000F5740">
        <w:rPr>
          <w:color w:val="009193"/>
          <w:lang w:val="en-GB"/>
        </w:rPr>
        <w:t>applications, geographical coverage</w:t>
      </w:r>
    </w:p>
    <w:p w14:paraId="0D4AC8E3" w14:textId="5F569D4A" w:rsidR="00492ADB" w:rsidRPr="00492ADB" w:rsidRDefault="00681D60" w:rsidP="00492ADB">
      <w:pPr>
        <w:pStyle w:val="ITAbsatzohneNr"/>
        <w:numPr>
          <w:ilvl w:val="0"/>
          <w:numId w:val="31"/>
        </w:numPr>
        <w:jc w:val="both"/>
        <w:rPr>
          <w:color w:val="009193"/>
          <w:lang w:val="en-GB"/>
        </w:rPr>
      </w:pPr>
      <w:r>
        <w:rPr>
          <w:color w:val="009193"/>
          <w:lang w:val="en-GB"/>
        </w:rPr>
        <w:t>M</w:t>
      </w:r>
      <w:r w:rsidR="00492ADB" w:rsidRPr="00492ADB">
        <w:rPr>
          <w:color w:val="009193"/>
          <w:lang w:val="en-GB"/>
        </w:rPr>
        <w:t>ention the key potential suppliers impacted by the company</w:t>
      </w:r>
      <w:r>
        <w:rPr>
          <w:color w:val="009193"/>
          <w:lang w:val="en-GB"/>
        </w:rPr>
        <w:t>’s</w:t>
      </w:r>
      <w:r w:rsidR="00492ADB" w:rsidRPr="00492ADB">
        <w:rPr>
          <w:color w:val="009193"/>
          <w:lang w:val="en-GB"/>
        </w:rPr>
        <w:t xml:space="preserve"> planned production</w:t>
      </w:r>
    </w:p>
    <w:p w14:paraId="3C74334C" w14:textId="6F422078" w:rsidR="00A56A86" w:rsidRDefault="00A56A86" w:rsidP="00A56A86">
      <w:pPr>
        <w:pStyle w:val="ITAbsatzohneNr"/>
        <w:numPr>
          <w:ilvl w:val="0"/>
          <w:numId w:val="31"/>
        </w:numPr>
        <w:jc w:val="both"/>
        <w:rPr>
          <w:color w:val="009193"/>
          <w:lang w:val="en-GB"/>
        </w:rPr>
      </w:pPr>
      <w:r>
        <w:rPr>
          <w:color w:val="009193"/>
          <w:lang w:val="en-GB"/>
        </w:rPr>
        <w:t>Use a table to summarize the information at the end of the section</w:t>
      </w:r>
    </w:p>
    <w:p w14:paraId="56E49DAB" w14:textId="69507C31" w:rsidR="0065174C" w:rsidRDefault="00E131C7" w:rsidP="0065174C">
      <w:pPr>
        <w:pStyle w:val="ITAbsatzohneNr"/>
        <w:jc w:val="both"/>
        <w:rPr>
          <w:ins w:id="11" w:author="Marc ISABELLE" w:date="2020-02-20T17:32:00Z"/>
          <w:lang w:val="en-GB"/>
        </w:rPr>
      </w:pPr>
      <w:ins w:id="12" w:author="Marc ISABELLE" w:date="2020-02-20T17:31:00Z">
        <w:r>
          <w:rPr>
            <w:lang w:val="en-GB"/>
          </w:rPr>
          <w:t xml:space="preserve">[please </w:t>
        </w:r>
      </w:ins>
      <w:ins w:id="13" w:author="Marc ISABELLE" w:date="2020-02-20T17:33:00Z">
        <w:r>
          <w:rPr>
            <w:lang w:val="en-GB"/>
          </w:rPr>
          <w:t xml:space="preserve">primarily </w:t>
        </w:r>
      </w:ins>
      <w:ins w:id="14" w:author="Marc ISABELLE" w:date="2020-02-20T17:32:00Z">
        <w:r>
          <w:rPr>
            <w:lang w:val="en-GB"/>
          </w:rPr>
          <w:t>describe the objectives of the project from the R&amp;D + industrial + commercial point of view</w:t>
        </w:r>
      </w:ins>
      <w:ins w:id="15" w:author="Marc ISABELLE" w:date="2020-02-20T17:34:00Z">
        <w:r>
          <w:rPr>
            <w:lang w:val="en-GB"/>
          </w:rPr>
          <w:t>; please already make clear that the project is highly innovative</w:t>
        </w:r>
      </w:ins>
      <w:ins w:id="16" w:author="Marc ISABELLE" w:date="2020-02-20T17:32:00Z">
        <w:r>
          <w:rPr>
            <w:lang w:val="en-GB"/>
          </w:rPr>
          <w:t>]</w:t>
        </w:r>
      </w:ins>
      <w:moveFromRangeStart w:id="17" w:author="Marc ISABELLE" w:date="2020-02-20T17:31:00Z" w:name="move33112323"/>
      <w:moveFrom w:id="18" w:author="Marc ISABELLE" w:date="2020-02-20T17:31:00Z">
        <w:r w:rsidR="0065174C" w:rsidDel="00E131C7">
          <w:rPr>
            <w:lang w:val="en-GB"/>
          </w:rPr>
          <w:t>Market: Engineering service provider; development of hydrogen and fuel cell based powertrains; support for all relevant vehicle and truck manufacturers, but also companies of off-road, rail and shipping industry rely on FEV’s development support</w:t>
        </w:r>
      </w:moveFrom>
    </w:p>
    <w:p w14:paraId="5FFC3651" w14:textId="611D3B1C" w:rsidR="00E131C7" w:rsidDel="00E131C7" w:rsidRDefault="00E131C7" w:rsidP="0065174C">
      <w:pPr>
        <w:pStyle w:val="ITAbsatzohneNr"/>
        <w:jc w:val="both"/>
        <w:rPr>
          <w:moveFrom w:id="19" w:author="Marc ISABELLE" w:date="2020-02-20T17:31:00Z"/>
          <w:lang w:val="en-GB"/>
        </w:rPr>
      </w:pPr>
      <w:ins w:id="20" w:author="Marc ISABELLE" w:date="2020-02-20T17:32:00Z">
        <w:r>
          <w:rPr>
            <w:lang w:val="en-GB"/>
          </w:rPr>
          <w:t>[</w:t>
        </w:r>
      </w:ins>
      <w:ins w:id="21" w:author="Marc ISABELLE" w:date="2020-02-20T17:33:00Z">
        <w:r>
          <w:rPr>
            <w:lang w:val="en-GB"/>
          </w:rPr>
          <w:t>as a short complement, please</w:t>
        </w:r>
      </w:ins>
      <w:ins w:id="22" w:author="Marc ISABELLE" w:date="2020-02-20T17:32:00Z">
        <w:r>
          <w:rPr>
            <w:lang w:val="en-GB"/>
          </w:rPr>
          <w:t xml:space="preserve"> </w:t>
        </w:r>
      </w:ins>
      <w:ins w:id="23" w:author="Marc ISABELLE" w:date="2020-02-20T17:33:00Z">
        <w:r>
          <w:rPr>
            <w:lang w:val="en-GB"/>
          </w:rPr>
          <w:t>outline</w:t>
        </w:r>
      </w:ins>
      <w:ins w:id="24" w:author="Marc ISABELLE" w:date="2020-02-20T17:32:00Z">
        <w:r>
          <w:rPr>
            <w:lang w:val="en-GB"/>
          </w:rPr>
          <w:t xml:space="preserve"> the impact of the project in terms </w:t>
        </w:r>
      </w:ins>
      <w:ins w:id="25" w:author="Marc ISABELLE" w:date="2020-02-20T17:33:00Z">
        <w:r>
          <w:rPr>
            <w:lang w:val="en-GB"/>
          </w:rPr>
          <w:t>of CO2 reduction]</w:t>
        </w:r>
      </w:ins>
    </w:p>
    <w:p w14:paraId="32AFE6BD" w14:textId="57444CE8" w:rsidR="0065174C" w:rsidDel="00E131C7" w:rsidRDefault="0065174C" w:rsidP="0065174C">
      <w:pPr>
        <w:pStyle w:val="ITAbsatzohneNr"/>
        <w:jc w:val="both"/>
        <w:rPr>
          <w:moveFrom w:id="26" w:author="Marc ISABELLE" w:date="2020-02-20T17:31:00Z"/>
          <w:lang w:val="en-GB"/>
        </w:rPr>
      </w:pPr>
      <w:moveFrom w:id="27" w:author="Marc ISABELLE" w:date="2020-02-20T17:31:00Z">
        <w:r w:rsidDel="00E131C7">
          <w:rPr>
            <w:lang w:val="en-GB"/>
          </w:rPr>
          <w:t>FEV covers the global market with development services and the center which will be based close to our headquater will do the same. FEV is for closer contact around the world at all costumers, but will be very much based on base know how from the new center and will also perform many of its testing activities in Germany.</w:t>
        </w:r>
      </w:moveFrom>
    </w:p>
    <w:moveFromRangeEnd w:id="17"/>
    <w:p w14:paraId="3D506233" w14:textId="77777777" w:rsidR="0065174C" w:rsidRPr="0065174C" w:rsidRDefault="0065174C" w:rsidP="0065174C">
      <w:pPr>
        <w:pStyle w:val="ITAbsatzohneNr"/>
        <w:jc w:val="both"/>
        <w:rPr>
          <w:lang w:val="en-GB"/>
        </w:rPr>
      </w:pPr>
    </w:p>
    <w:p w14:paraId="5779DC23" w14:textId="77777777" w:rsidR="0071745F" w:rsidRPr="0071745F" w:rsidRDefault="0071745F" w:rsidP="0071745F">
      <w:pPr>
        <w:pStyle w:val="ITAbsatzohneNr"/>
        <w:jc w:val="both"/>
        <w:rPr>
          <w:iCs/>
          <w:lang w:val="en-GB"/>
        </w:rPr>
      </w:pPr>
    </w:p>
    <w:p w14:paraId="219792B6" w14:textId="77777777" w:rsidR="00A274BD" w:rsidRPr="00504B99" w:rsidRDefault="00F96B3D" w:rsidP="00A274BD">
      <w:pPr>
        <w:pStyle w:val="ITberschrift11"/>
        <w:rPr>
          <w:lang w:val="en-GB"/>
        </w:rPr>
      </w:pPr>
      <w:bookmarkStart w:id="28" w:name="_Toc31883616"/>
      <w:r w:rsidRPr="000956E9">
        <w:rPr>
          <w:lang w:val="en-GB"/>
        </w:rPr>
        <w:t xml:space="preserve">R&amp;D </w:t>
      </w:r>
      <w:r w:rsidR="00DD5ED5" w:rsidRPr="00504B99">
        <w:rPr>
          <w:lang w:val="en-GB"/>
        </w:rPr>
        <w:t>P</w:t>
      </w:r>
      <w:r w:rsidRPr="00504B99">
        <w:rPr>
          <w:lang w:val="en-GB"/>
        </w:rPr>
        <w:t xml:space="preserve">rojects </w:t>
      </w:r>
      <w:r w:rsidR="00DD5ED5" w:rsidRPr="00504B99">
        <w:rPr>
          <w:lang w:val="en-GB"/>
        </w:rPr>
        <w:t>B</w:t>
      </w:r>
      <w:r w:rsidRPr="00504B99">
        <w:rPr>
          <w:lang w:val="en-GB"/>
        </w:rPr>
        <w:t>efore IPCEI</w:t>
      </w:r>
      <w:bookmarkEnd w:id="28"/>
    </w:p>
    <w:p w14:paraId="4EE41161" w14:textId="77777777" w:rsidR="00277985" w:rsidRDefault="00F96B3D" w:rsidP="00504B99">
      <w:pPr>
        <w:pStyle w:val="ITAbsatzohneNr"/>
        <w:jc w:val="both"/>
        <w:rPr>
          <w:i/>
          <w:lang w:val="en-GB"/>
        </w:rPr>
      </w:pPr>
      <w:r w:rsidRPr="00504B99">
        <w:rPr>
          <w:i/>
          <w:lang w:val="en-GB"/>
        </w:rPr>
        <w:t>Description of the R&amp;D-parts which were necessary for the IPCEI project and that were carried out before start of the project</w:t>
      </w:r>
      <w:r w:rsidR="00A16672">
        <w:rPr>
          <w:i/>
          <w:lang w:val="en-GB"/>
        </w:rPr>
        <w:t xml:space="preserve"> (background)</w:t>
      </w:r>
      <w:r w:rsidR="009C5620" w:rsidRPr="00A16672">
        <w:rPr>
          <w:i/>
          <w:lang w:val="en-GB"/>
        </w:rPr>
        <w:t>.</w:t>
      </w:r>
    </w:p>
    <w:p w14:paraId="00086F69" w14:textId="77777777" w:rsidR="00FD566D" w:rsidRPr="001A39B6" w:rsidRDefault="00FD566D" w:rsidP="00504B99">
      <w:pPr>
        <w:pStyle w:val="ITAbsatzohneNr"/>
        <w:jc w:val="both"/>
        <w:rPr>
          <w:iCs/>
          <w:lang w:val="en-GB"/>
        </w:rPr>
      </w:pPr>
    </w:p>
    <w:p w14:paraId="4CB2CC22" w14:textId="77777777" w:rsidR="0081659D" w:rsidRPr="00492ADB" w:rsidRDefault="0081659D" w:rsidP="0081659D">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5EA6CEE8" w14:textId="60DEF924" w:rsidR="00FD566D" w:rsidRDefault="00FD566D" w:rsidP="00FD566D">
      <w:pPr>
        <w:pStyle w:val="ITAbsatzohneNr"/>
        <w:numPr>
          <w:ilvl w:val="0"/>
          <w:numId w:val="29"/>
        </w:numPr>
        <w:jc w:val="both"/>
        <w:rPr>
          <w:color w:val="009193"/>
          <w:lang w:val="en-GB"/>
        </w:rPr>
      </w:pPr>
      <w:r w:rsidRPr="0081659D">
        <w:rPr>
          <w:color w:val="009193"/>
          <w:lang w:val="en-GB"/>
        </w:rPr>
        <w:t xml:space="preserve">Indicate in which projects </w:t>
      </w:r>
      <w:r w:rsidR="00A91A93">
        <w:rPr>
          <w:color w:val="009193"/>
          <w:lang w:val="en-GB"/>
        </w:rPr>
        <w:t xml:space="preserve">(name, dates, partners, objective, funding) </w:t>
      </w:r>
      <w:r w:rsidRPr="0081659D">
        <w:rPr>
          <w:color w:val="009193"/>
          <w:lang w:val="en-GB"/>
        </w:rPr>
        <w:t>the company was involved</w:t>
      </w:r>
      <w:r w:rsidR="0081659D">
        <w:rPr>
          <w:color w:val="009193"/>
          <w:lang w:val="en-GB"/>
        </w:rPr>
        <w:t xml:space="preserve"> before the IPCEI</w:t>
      </w:r>
      <w:r w:rsidRPr="0081659D">
        <w:rPr>
          <w:color w:val="009193"/>
          <w:lang w:val="en-GB"/>
        </w:rPr>
        <w:t xml:space="preserve"> </w:t>
      </w:r>
      <w:r w:rsidR="0081659D">
        <w:rPr>
          <w:color w:val="009193"/>
          <w:lang w:val="en-GB"/>
        </w:rPr>
        <w:t>in the same scientific and technological fields as well as</w:t>
      </w:r>
      <w:r w:rsidRPr="0081659D">
        <w:rPr>
          <w:color w:val="009193"/>
          <w:lang w:val="en-GB"/>
        </w:rPr>
        <w:t xml:space="preserve"> </w:t>
      </w:r>
      <w:r w:rsidR="0081659D">
        <w:rPr>
          <w:color w:val="009193"/>
          <w:lang w:val="en-GB"/>
        </w:rPr>
        <w:t>its</w:t>
      </w:r>
      <w:r w:rsidRPr="0081659D">
        <w:rPr>
          <w:color w:val="009193"/>
          <w:lang w:val="en-GB"/>
        </w:rPr>
        <w:t xml:space="preserve"> role</w:t>
      </w:r>
      <w:r w:rsidR="0081659D">
        <w:rPr>
          <w:color w:val="009193"/>
          <w:lang w:val="en-GB"/>
        </w:rPr>
        <w:t> </w:t>
      </w:r>
      <w:r w:rsidRPr="0081659D">
        <w:rPr>
          <w:color w:val="009193"/>
          <w:lang w:val="en-GB"/>
        </w:rPr>
        <w:t>/</w:t>
      </w:r>
      <w:r w:rsidR="0081659D">
        <w:rPr>
          <w:color w:val="009193"/>
          <w:lang w:val="en-GB"/>
        </w:rPr>
        <w:t> </w:t>
      </w:r>
      <w:r w:rsidRPr="0081659D">
        <w:rPr>
          <w:color w:val="009193"/>
          <w:lang w:val="en-GB"/>
        </w:rPr>
        <w:t>contribution</w:t>
      </w:r>
      <w:r w:rsidR="0081659D">
        <w:rPr>
          <w:color w:val="009193"/>
          <w:lang w:val="en-GB"/>
        </w:rPr>
        <w:t> / main results</w:t>
      </w:r>
    </w:p>
    <w:p w14:paraId="302DE595" w14:textId="216B2759" w:rsidR="00A56A86" w:rsidRDefault="00A56A86" w:rsidP="00A56A86">
      <w:pPr>
        <w:pStyle w:val="ITAbsatzohneNr"/>
        <w:numPr>
          <w:ilvl w:val="0"/>
          <w:numId w:val="29"/>
        </w:numPr>
        <w:jc w:val="both"/>
        <w:rPr>
          <w:color w:val="009193"/>
          <w:lang w:val="en-GB"/>
        </w:rPr>
      </w:pPr>
      <w:r w:rsidRPr="0081659D">
        <w:rPr>
          <w:color w:val="009193"/>
          <w:lang w:val="en-GB"/>
        </w:rPr>
        <w:t xml:space="preserve">Indicate in which projects </w:t>
      </w:r>
      <w:r>
        <w:rPr>
          <w:color w:val="009193"/>
          <w:lang w:val="en-GB"/>
        </w:rPr>
        <w:t xml:space="preserve">(name, dates, partners, objective, funding) </w:t>
      </w:r>
      <w:r w:rsidRPr="0081659D">
        <w:rPr>
          <w:color w:val="009193"/>
          <w:lang w:val="en-GB"/>
        </w:rPr>
        <w:t>the company was involved</w:t>
      </w:r>
      <w:r>
        <w:rPr>
          <w:color w:val="009193"/>
          <w:lang w:val="en-GB"/>
        </w:rPr>
        <w:t xml:space="preserve"> before the IPCEI</w:t>
      </w:r>
      <w:r w:rsidRPr="0081659D">
        <w:rPr>
          <w:color w:val="009193"/>
          <w:lang w:val="en-GB"/>
        </w:rPr>
        <w:t xml:space="preserve"> </w:t>
      </w:r>
      <w:r>
        <w:rPr>
          <w:color w:val="009193"/>
          <w:lang w:val="en-GB"/>
        </w:rPr>
        <w:t>in the same scientific and technological fields as well as</w:t>
      </w:r>
      <w:r w:rsidRPr="0081659D">
        <w:rPr>
          <w:color w:val="009193"/>
          <w:lang w:val="en-GB"/>
        </w:rPr>
        <w:t xml:space="preserve"> </w:t>
      </w:r>
      <w:r>
        <w:rPr>
          <w:color w:val="009193"/>
          <w:lang w:val="en-GB"/>
        </w:rPr>
        <w:t>its</w:t>
      </w:r>
      <w:r w:rsidRPr="0081659D">
        <w:rPr>
          <w:color w:val="009193"/>
          <w:lang w:val="en-GB"/>
        </w:rPr>
        <w:t xml:space="preserve"> role</w:t>
      </w:r>
      <w:r>
        <w:rPr>
          <w:color w:val="009193"/>
          <w:lang w:val="en-GB"/>
        </w:rPr>
        <w:t> </w:t>
      </w:r>
      <w:r w:rsidRPr="0081659D">
        <w:rPr>
          <w:color w:val="009193"/>
          <w:lang w:val="en-GB"/>
        </w:rPr>
        <w:t>/</w:t>
      </w:r>
      <w:r>
        <w:rPr>
          <w:color w:val="009193"/>
          <w:lang w:val="en-GB"/>
        </w:rPr>
        <w:t> </w:t>
      </w:r>
      <w:r w:rsidRPr="0081659D">
        <w:rPr>
          <w:color w:val="009193"/>
          <w:lang w:val="en-GB"/>
        </w:rPr>
        <w:t>contribution</w:t>
      </w:r>
      <w:r>
        <w:rPr>
          <w:color w:val="009193"/>
          <w:lang w:val="en-GB"/>
        </w:rPr>
        <w:t> / main results</w:t>
      </w:r>
    </w:p>
    <w:p w14:paraId="26D13629" w14:textId="62DE9672" w:rsidR="00C4040C" w:rsidRPr="00C4040C" w:rsidRDefault="00C4040C" w:rsidP="00C4040C">
      <w:pPr>
        <w:pStyle w:val="ITAbsatzohneNr"/>
        <w:numPr>
          <w:ilvl w:val="0"/>
          <w:numId w:val="29"/>
        </w:numPr>
        <w:jc w:val="both"/>
        <w:rPr>
          <w:color w:val="009193"/>
          <w:lang w:val="en-GB"/>
        </w:rPr>
      </w:pPr>
      <w:r>
        <w:rPr>
          <w:color w:val="009193"/>
          <w:lang w:val="en-GB"/>
        </w:rPr>
        <w:t>Use a table to summarize the information at the end of the section</w:t>
      </w:r>
    </w:p>
    <w:p w14:paraId="1B5DDF5D" w14:textId="18452DED" w:rsidR="00A91A93" w:rsidRDefault="0065174C" w:rsidP="00A91A93">
      <w:pPr>
        <w:pStyle w:val="ITAbsatzohneNr"/>
        <w:jc w:val="both"/>
        <w:rPr>
          <w:iCs/>
          <w:lang w:val="en-GB"/>
        </w:rPr>
      </w:pPr>
      <w:commentRangeStart w:id="29"/>
      <w:r>
        <w:rPr>
          <w:iCs/>
          <w:lang w:val="en-GB"/>
        </w:rPr>
        <w:t xml:space="preserve">FEV has developed a complete fuel cell system and integrated it into a vehicle (Breeze) as one main partner. This project helped to increase the know how of fuel cell stack development, but also on system </w:t>
      </w:r>
      <w:r>
        <w:rPr>
          <w:iCs/>
          <w:lang w:val="en-GB"/>
        </w:rPr>
        <w:lastRenderedPageBreak/>
        <w:t xml:space="preserve">layout, balance of plant and vehicle integration. The fuel cell system was tested, calibrated and is running with FEV own control software. Partners: </w:t>
      </w:r>
      <w:proofErr w:type="spellStart"/>
      <w:r>
        <w:rPr>
          <w:iCs/>
          <w:lang w:val="en-GB"/>
        </w:rPr>
        <w:t>Graebener</w:t>
      </w:r>
      <w:proofErr w:type="spellEnd"/>
      <w:r>
        <w:rPr>
          <w:iCs/>
          <w:lang w:val="en-GB"/>
        </w:rPr>
        <w:t>, ZBT, etc.</w:t>
      </w:r>
      <w:commentRangeEnd w:id="29"/>
      <w:r w:rsidR="00E131C7">
        <w:rPr>
          <w:rStyle w:val="Marquedecommentaire"/>
        </w:rPr>
        <w:commentReference w:id="29"/>
      </w:r>
    </w:p>
    <w:p w14:paraId="30FF8E54" w14:textId="5703ECF4" w:rsidR="0065174C" w:rsidRDefault="0065174C" w:rsidP="00A91A93">
      <w:pPr>
        <w:pStyle w:val="ITAbsatzohneNr"/>
        <w:jc w:val="both"/>
        <w:rPr>
          <w:iCs/>
          <w:lang w:val="en-GB"/>
        </w:rPr>
      </w:pPr>
    </w:p>
    <w:p w14:paraId="4CA62E92" w14:textId="771E3A74" w:rsidR="0065174C" w:rsidRDefault="0065174C" w:rsidP="00A91A93">
      <w:pPr>
        <w:pStyle w:val="ITAbsatzohneNr"/>
        <w:jc w:val="both"/>
        <w:rPr>
          <w:iCs/>
          <w:lang w:val="en-GB"/>
        </w:rPr>
      </w:pPr>
      <w:r>
        <w:rPr>
          <w:iCs/>
          <w:lang w:val="en-GB"/>
        </w:rPr>
        <w:t>Other projects:</w:t>
      </w:r>
    </w:p>
    <w:p w14:paraId="5DB56176" w14:textId="2085E802" w:rsidR="0065174C" w:rsidRDefault="00A56657" w:rsidP="00A91A93">
      <w:pPr>
        <w:pStyle w:val="ITAbsatzohneNr"/>
        <w:jc w:val="both"/>
        <w:rPr>
          <w:iCs/>
          <w:lang w:val="en-US"/>
        </w:rPr>
      </w:pPr>
      <w:commentRangeStart w:id="30"/>
      <w:r w:rsidRPr="00A56657">
        <w:rPr>
          <w:iCs/>
          <w:lang w:val="en-US"/>
        </w:rPr>
        <w:t>HIFI-</w:t>
      </w:r>
      <w:proofErr w:type="spellStart"/>
      <w:r w:rsidRPr="00A56657">
        <w:rPr>
          <w:iCs/>
          <w:lang w:val="en-US"/>
        </w:rPr>
        <w:t>Elelments</w:t>
      </w:r>
      <w:proofErr w:type="spellEnd"/>
      <w:r w:rsidRPr="00A56657">
        <w:rPr>
          <w:iCs/>
          <w:lang w:val="en-US"/>
        </w:rPr>
        <w:t xml:space="preserve"> (EU / virtual developmen</w:t>
      </w:r>
      <w:r>
        <w:rPr>
          <w:iCs/>
          <w:lang w:val="en-US"/>
        </w:rPr>
        <w:t>t of electric vehicles)</w:t>
      </w:r>
      <w:commentRangeEnd w:id="30"/>
      <w:r w:rsidR="003810FF">
        <w:rPr>
          <w:rStyle w:val="Marquedecommentaire"/>
        </w:rPr>
        <w:commentReference w:id="30"/>
      </w:r>
    </w:p>
    <w:p w14:paraId="4C226892" w14:textId="1BDE980D" w:rsidR="00A56657" w:rsidRDefault="00A56657" w:rsidP="00A91A93">
      <w:pPr>
        <w:pStyle w:val="ITAbsatzohneNr"/>
        <w:jc w:val="both"/>
        <w:rPr>
          <w:iCs/>
          <w:lang w:val="en-US"/>
        </w:rPr>
      </w:pPr>
      <w:r>
        <w:rPr>
          <w:iCs/>
          <w:lang w:val="en-US"/>
        </w:rPr>
        <w:t>…</w:t>
      </w:r>
    </w:p>
    <w:p w14:paraId="457BF487" w14:textId="3F60B5A9" w:rsidR="00A56657" w:rsidRDefault="00A56657" w:rsidP="00A91A93">
      <w:pPr>
        <w:pStyle w:val="ITAbsatzohneNr"/>
        <w:jc w:val="both"/>
        <w:rPr>
          <w:iCs/>
          <w:lang w:val="en-US"/>
        </w:rPr>
      </w:pPr>
    </w:p>
    <w:p w14:paraId="7C25ED55" w14:textId="77777777" w:rsidR="00A56657" w:rsidRPr="00A56657" w:rsidRDefault="00A56657" w:rsidP="00A91A93">
      <w:pPr>
        <w:pStyle w:val="ITAbsatzohneNr"/>
        <w:jc w:val="both"/>
        <w:rPr>
          <w:iCs/>
          <w:lang w:val="en-US"/>
        </w:rPr>
      </w:pPr>
    </w:p>
    <w:p w14:paraId="588C8164" w14:textId="77777777" w:rsidR="0065174C" w:rsidRPr="00A56657" w:rsidRDefault="0065174C" w:rsidP="00A91A93">
      <w:pPr>
        <w:pStyle w:val="ITAbsatzohneNr"/>
        <w:jc w:val="both"/>
        <w:rPr>
          <w:iCs/>
          <w:lang w:val="en-US"/>
        </w:rPr>
      </w:pPr>
    </w:p>
    <w:p w14:paraId="1E7B9819" w14:textId="77777777" w:rsidR="00F96B3D" w:rsidRPr="000956E9" w:rsidRDefault="00F96B3D" w:rsidP="00504B99">
      <w:pPr>
        <w:pStyle w:val="ITberschrift11"/>
        <w:jc w:val="both"/>
        <w:rPr>
          <w:lang w:val="en-GB"/>
        </w:rPr>
      </w:pPr>
      <w:bookmarkStart w:id="31" w:name="_Toc31883617"/>
      <w:commentRangeStart w:id="32"/>
      <w:r w:rsidRPr="00A16672">
        <w:rPr>
          <w:lang w:val="en-GB"/>
        </w:rPr>
        <w:t>Technology and Challenges – R&amp;D&amp;I Activities within IPCEI</w:t>
      </w:r>
      <w:r w:rsidR="009C5620" w:rsidRPr="00A16672">
        <w:rPr>
          <w:lang w:val="en-GB"/>
        </w:rPr>
        <w:t xml:space="preserve"> in all technical fi</w:t>
      </w:r>
      <w:r w:rsidR="00C7449B">
        <w:rPr>
          <w:lang w:val="en-GB"/>
        </w:rPr>
        <w:t>e</w:t>
      </w:r>
      <w:r w:rsidR="009C5620" w:rsidRPr="00A16672">
        <w:rPr>
          <w:lang w:val="en-GB"/>
        </w:rPr>
        <w:t>lds it’s involved</w:t>
      </w:r>
      <w:bookmarkEnd w:id="31"/>
      <w:commentRangeEnd w:id="32"/>
      <w:r w:rsidR="00765801">
        <w:rPr>
          <w:rStyle w:val="Marquedecommentaire"/>
          <w:b w:val="0"/>
          <w:lang w:val="en-GB"/>
        </w:rPr>
        <w:commentReference w:id="32"/>
      </w:r>
    </w:p>
    <w:p w14:paraId="0686B31A" w14:textId="77777777" w:rsidR="00F96B3D" w:rsidRDefault="00A16672" w:rsidP="00F96B3D">
      <w:pPr>
        <w:pStyle w:val="ITAbsatzohneNr"/>
        <w:rPr>
          <w:i/>
          <w:lang w:val="en-GB"/>
        </w:rPr>
      </w:pPr>
      <w:r>
        <w:rPr>
          <w:i/>
          <w:lang w:val="en-GB"/>
        </w:rPr>
        <w:t xml:space="preserve">For each WP describe the state of art, the technical locks, the objective and the technical challenge to solve de technical </w:t>
      </w:r>
      <w:r w:rsidR="00C7449B">
        <w:rPr>
          <w:i/>
          <w:lang w:val="en-GB"/>
        </w:rPr>
        <w:t>locks.</w:t>
      </w:r>
    </w:p>
    <w:p w14:paraId="177C4032" w14:textId="77777777" w:rsidR="00E25B41" w:rsidRPr="001A39B6" w:rsidRDefault="00E25B41" w:rsidP="001A39B6">
      <w:pPr>
        <w:pStyle w:val="ITAbsatzohneNr"/>
        <w:jc w:val="both"/>
        <w:rPr>
          <w:iCs/>
          <w:lang w:val="en-GB"/>
        </w:rPr>
      </w:pPr>
    </w:p>
    <w:p w14:paraId="7B548AE7" w14:textId="5B289859" w:rsidR="00127A71" w:rsidRPr="00881738" w:rsidRDefault="00127A71" w:rsidP="00A56A86">
      <w:pPr>
        <w:pStyle w:val="ITberschrift111"/>
        <w:rPr>
          <w:lang w:val="en-GB"/>
        </w:rPr>
      </w:pPr>
      <w:bookmarkStart w:id="33" w:name="_Toc31883618"/>
      <w:r w:rsidRPr="00881738">
        <w:rPr>
          <w:lang w:val="en-GB"/>
        </w:rPr>
        <w:t>State of the art</w:t>
      </w:r>
      <w:bookmarkEnd w:id="33"/>
      <w:r w:rsidRPr="00881738">
        <w:rPr>
          <w:lang w:val="en-GB"/>
        </w:rPr>
        <w:t xml:space="preserve"> </w:t>
      </w:r>
    </w:p>
    <w:p w14:paraId="5BDA3CC9" w14:textId="77777777" w:rsidR="00A56A86" w:rsidRPr="00492ADB" w:rsidRDefault="00A56A86" w:rsidP="00A56A86">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38496307" w14:textId="0DF8AFA8" w:rsidR="002C34A6" w:rsidRDefault="00A56A86" w:rsidP="00D946B5">
      <w:pPr>
        <w:pStyle w:val="ITAbsatzohneNr"/>
        <w:numPr>
          <w:ilvl w:val="0"/>
          <w:numId w:val="22"/>
        </w:numPr>
        <w:jc w:val="both"/>
        <w:rPr>
          <w:color w:val="4F6228" w:themeColor="accent3" w:themeShade="80"/>
          <w:lang w:val="en-GB"/>
        </w:rPr>
      </w:pPr>
      <w:r>
        <w:rPr>
          <w:color w:val="009193"/>
          <w:lang w:val="en-GB"/>
        </w:rPr>
        <w:t>For</w:t>
      </w:r>
      <w:r w:rsidRPr="00A56A86">
        <w:rPr>
          <w:color w:val="009193"/>
          <w:lang w:val="en-GB"/>
        </w:rPr>
        <w:t xml:space="preserve"> each WP</w:t>
      </w:r>
      <w:r>
        <w:rPr>
          <w:color w:val="009193"/>
          <w:lang w:val="en-GB"/>
        </w:rPr>
        <w:t>, d</w:t>
      </w:r>
      <w:r w:rsidR="005849FF" w:rsidRPr="00A56A86">
        <w:rPr>
          <w:color w:val="009193"/>
          <w:lang w:val="en-GB"/>
        </w:rPr>
        <w:t xml:space="preserve">escribe what is the current </w:t>
      </w:r>
      <w:r>
        <w:rPr>
          <w:color w:val="009193"/>
          <w:lang w:val="en-GB"/>
        </w:rPr>
        <w:t>s</w:t>
      </w:r>
      <w:r w:rsidR="005849FF" w:rsidRPr="00A56A86">
        <w:rPr>
          <w:color w:val="009193"/>
          <w:lang w:val="en-GB"/>
        </w:rPr>
        <w:t>tate</w:t>
      </w:r>
      <w:r>
        <w:rPr>
          <w:color w:val="009193"/>
          <w:lang w:val="en-GB"/>
        </w:rPr>
        <w:t xml:space="preserve"> </w:t>
      </w:r>
      <w:r w:rsidR="005849FF" w:rsidRPr="00A56A86">
        <w:rPr>
          <w:color w:val="009193"/>
          <w:lang w:val="en-GB"/>
        </w:rPr>
        <w:t>of</w:t>
      </w:r>
      <w:r>
        <w:rPr>
          <w:color w:val="009193"/>
          <w:lang w:val="en-GB"/>
        </w:rPr>
        <w:t xml:space="preserve"> the a</w:t>
      </w:r>
      <w:r w:rsidR="005849FF" w:rsidRPr="00A56A86">
        <w:rPr>
          <w:color w:val="009193"/>
          <w:lang w:val="en-GB"/>
        </w:rPr>
        <w:t xml:space="preserve">rt </w:t>
      </w:r>
      <w:r>
        <w:rPr>
          <w:color w:val="009193"/>
          <w:lang w:val="en-GB"/>
        </w:rPr>
        <w:t>as well as the</w:t>
      </w:r>
      <w:r w:rsidR="002C34A6" w:rsidRPr="00A56A86">
        <w:rPr>
          <w:color w:val="009193"/>
          <w:lang w:val="en-GB"/>
        </w:rPr>
        <w:t xml:space="preserve"> relevant </w:t>
      </w:r>
      <w:r w:rsidR="00513D77">
        <w:rPr>
          <w:color w:val="009193"/>
          <w:lang w:val="en-GB"/>
        </w:rPr>
        <w:t xml:space="preserve">technical </w:t>
      </w:r>
      <w:r w:rsidR="002C34A6" w:rsidRPr="00A56A86">
        <w:rPr>
          <w:color w:val="009193"/>
          <w:lang w:val="en-GB"/>
        </w:rPr>
        <w:t>KPI</w:t>
      </w:r>
      <w:r>
        <w:rPr>
          <w:color w:val="009193"/>
          <w:lang w:val="en-GB"/>
        </w:rPr>
        <w:t>s</w:t>
      </w:r>
      <w:r w:rsidR="00513D77">
        <w:rPr>
          <w:color w:val="009193"/>
          <w:lang w:val="en-GB"/>
        </w:rPr>
        <w:t xml:space="preserve"> (not costs-related)</w:t>
      </w:r>
    </w:p>
    <w:p w14:paraId="4A339745" w14:textId="77777777" w:rsidR="00C4040C" w:rsidRPr="00C4040C" w:rsidRDefault="00C4040C" w:rsidP="00C4040C">
      <w:pPr>
        <w:pStyle w:val="ITAbsatzohneNr"/>
        <w:numPr>
          <w:ilvl w:val="0"/>
          <w:numId w:val="22"/>
        </w:numPr>
        <w:jc w:val="both"/>
        <w:rPr>
          <w:color w:val="009193"/>
          <w:lang w:val="en-GB"/>
        </w:rPr>
      </w:pPr>
      <w:r>
        <w:rPr>
          <w:color w:val="009193"/>
          <w:lang w:val="en-GB"/>
        </w:rPr>
        <w:t>Use a table to summarize the information at the end of the section</w:t>
      </w:r>
    </w:p>
    <w:p w14:paraId="47D46ADC" w14:textId="3EB66EE7" w:rsidR="00C4040C" w:rsidRDefault="00A56657" w:rsidP="00C4040C">
      <w:pPr>
        <w:pStyle w:val="ITAbsatzohneNr"/>
        <w:jc w:val="both"/>
        <w:rPr>
          <w:iCs/>
          <w:lang w:val="en-GB"/>
        </w:rPr>
      </w:pPr>
      <w:commentRangeStart w:id="34"/>
      <w:r>
        <w:rPr>
          <w:iCs/>
          <w:lang w:val="en-GB"/>
        </w:rPr>
        <w:t>Work packages:</w:t>
      </w:r>
      <w:commentRangeEnd w:id="34"/>
      <w:r w:rsidR="00775CCF">
        <w:rPr>
          <w:rStyle w:val="Marquedecommentaire"/>
          <w:lang w:val="en-GB"/>
        </w:rPr>
        <w:commentReference w:id="34"/>
      </w:r>
    </w:p>
    <w:p w14:paraId="77C97000" w14:textId="1CD1D2F3" w:rsidR="00A56657" w:rsidRDefault="00A56657" w:rsidP="00072A67">
      <w:pPr>
        <w:pStyle w:val="ITAbsatzohneNr"/>
        <w:numPr>
          <w:ilvl w:val="0"/>
          <w:numId w:val="41"/>
        </w:numPr>
        <w:jc w:val="both"/>
        <w:rPr>
          <w:iCs/>
          <w:lang w:val="en-GB"/>
        </w:rPr>
      </w:pPr>
      <w:r>
        <w:rPr>
          <w:iCs/>
          <w:lang w:val="en-GB"/>
        </w:rPr>
        <w:t>Fuel cell test equip</w:t>
      </w:r>
      <w:del w:id="35" w:author="Marc ISABELLE" w:date="2020-02-20T17:39:00Z">
        <w:r w:rsidDel="002C6F53">
          <w:rPr>
            <w:iCs/>
            <w:lang w:val="en-GB"/>
          </w:rPr>
          <w:delText>e</w:delText>
        </w:r>
      </w:del>
      <w:r>
        <w:rPr>
          <w:iCs/>
          <w:lang w:val="en-GB"/>
        </w:rPr>
        <w:t>ment</w:t>
      </w:r>
    </w:p>
    <w:p w14:paraId="5F98E69A" w14:textId="7859F2CF" w:rsidR="00A56657" w:rsidRDefault="00A56657" w:rsidP="00C4040C">
      <w:pPr>
        <w:pStyle w:val="ITAbsatzohneNr"/>
        <w:jc w:val="both"/>
        <w:rPr>
          <w:iCs/>
          <w:lang w:val="en-GB"/>
        </w:rPr>
      </w:pPr>
      <w:r>
        <w:rPr>
          <w:iCs/>
          <w:lang w:val="en-GB"/>
        </w:rPr>
        <w:tab/>
        <w:t>Equip</w:t>
      </w:r>
      <w:del w:id="36" w:author="Marc ISABELLE" w:date="2020-02-20T17:39:00Z">
        <w:r w:rsidDel="002C6F53">
          <w:rPr>
            <w:iCs/>
            <w:lang w:val="en-GB"/>
          </w:rPr>
          <w:delText>e</w:delText>
        </w:r>
      </w:del>
      <w:r>
        <w:rPr>
          <w:iCs/>
          <w:lang w:val="en-GB"/>
        </w:rPr>
        <w:t>ment development and validation</w:t>
      </w:r>
    </w:p>
    <w:p w14:paraId="5A515C62" w14:textId="702A6614" w:rsidR="00A56657" w:rsidRDefault="00A56657" w:rsidP="00072A67">
      <w:pPr>
        <w:pStyle w:val="ITAbsatzohneNr"/>
        <w:numPr>
          <w:ilvl w:val="0"/>
          <w:numId w:val="41"/>
        </w:numPr>
        <w:jc w:val="both"/>
        <w:rPr>
          <w:iCs/>
          <w:lang w:val="en-GB"/>
        </w:rPr>
      </w:pPr>
      <w:r>
        <w:rPr>
          <w:iCs/>
          <w:lang w:val="en-GB"/>
        </w:rPr>
        <w:t>Testing methodology</w:t>
      </w:r>
      <w:r w:rsidR="00552418">
        <w:rPr>
          <w:iCs/>
          <w:lang w:val="en-GB"/>
        </w:rPr>
        <w:t xml:space="preserve"> / Testing standardization</w:t>
      </w:r>
    </w:p>
    <w:p w14:paraId="7B75BA5B" w14:textId="6D273082" w:rsidR="00A56657" w:rsidRDefault="00A56657" w:rsidP="00C4040C">
      <w:pPr>
        <w:pStyle w:val="ITAbsatzohneNr"/>
        <w:jc w:val="both"/>
        <w:rPr>
          <w:iCs/>
          <w:lang w:val="en-GB"/>
        </w:rPr>
      </w:pPr>
      <w:r>
        <w:rPr>
          <w:iCs/>
          <w:lang w:val="en-GB"/>
        </w:rPr>
        <w:tab/>
      </w:r>
      <w:r w:rsidR="00072A67">
        <w:rPr>
          <w:iCs/>
          <w:lang w:val="en-GB"/>
        </w:rPr>
        <w:t>X in the loop testing approach for stack, components, systems and vehicles</w:t>
      </w:r>
    </w:p>
    <w:p w14:paraId="137CEA88" w14:textId="24CFFDF2" w:rsidR="00072A67" w:rsidRDefault="00072A67" w:rsidP="00072A67">
      <w:pPr>
        <w:pStyle w:val="ITAbsatzohneNr"/>
        <w:numPr>
          <w:ilvl w:val="0"/>
          <w:numId w:val="41"/>
        </w:numPr>
        <w:jc w:val="both"/>
        <w:rPr>
          <w:iCs/>
          <w:lang w:val="en-GB"/>
        </w:rPr>
      </w:pPr>
      <w:r>
        <w:rPr>
          <w:iCs/>
          <w:lang w:val="en-GB"/>
        </w:rPr>
        <w:t>Testing strategy</w:t>
      </w:r>
      <w:r w:rsidR="00BE5A9C">
        <w:rPr>
          <w:iCs/>
          <w:lang w:val="en-GB"/>
        </w:rPr>
        <w:t xml:space="preserve"> </w:t>
      </w:r>
      <w:proofErr w:type="gramStart"/>
      <w:r w:rsidR="00BE5A9C">
        <w:rPr>
          <w:iCs/>
          <w:lang w:val="en-GB"/>
        </w:rPr>
        <w:t xml:space="preserve">( </w:t>
      </w:r>
      <w:r w:rsidR="00BE5A9C" w:rsidRPr="00BE5A9C">
        <w:rPr>
          <w:iCs/>
          <w:color w:val="FF0000"/>
          <w:lang w:val="en-GB"/>
        </w:rPr>
        <w:t>add</w:t>
      </w:r>
      <w:proofErr w:type="gramEnd"/>
      <w:r w:rsidR="00BE5A9C" w:rsidRPr="00BE5A9C">
        <w:rPr>
          <w:iCs/>
          <w:color w:val="FF0000"/>
          <w:lang w:val="en-GB"/>
        </w:rPr>
        <w:t xml:space="preserve"> description of EU proposal</w:t>
      </w:r>
      <w:r w:rsidR="00BE5A9C">
        <w:rPr>
          <w:iCs/>
          <w:lang w:val="en-GB"/>
        </w:rPr>
        <w:t xml:space="preserve"> )</w:t>
      </w:r>
    </w:p>
    <w:p w14:paraId="04CB1BB4" w14:textId="4BF88841" w:rsidR="00072A67" w:rsidRDefault="00072A67" w:rsidP="00072A67">
      <w:pPr>
        <w:pStyle w:val="ITAbsatzohneNr"/>
        <w:ind w:left="705"/>
        <w:jc w:val="both"/>
        <w:rPr>
          <w:iCs/>
          <w:lang w:val="en-GB"/>
        </w:rPr>
      </w:pPr>
      <w:r>
        <w:rPr>
          <w:iCs/>
          <w:lang w:val="en-GB"/>
        </w:rPr>
        <w:t>Test cycle development and optimization to minimize testing time and maximize reliability of test results</w:t>
      </w:r>
    </w:p>
    <w:p w14:paraId="241737AD" w14:textId="23445A1B" w:rsidR="00072A67" w:rsidRDefault="00072A67" w:rsidP="00072A67">
      <w:pPr>
        <w:pStyle w:val="ITAbsatzohneNr"/>
        <w:numPr>
          <w:ilvl w:val="0"/>
          <w:numId w:val="41"/>
        </w:numPr>
        <w:jc w:val="both"/>
        <w:rPr>
          <w:iCs/>
          <w:lang w:val="en-GB"/>
        </w:rPr>
      </w:pPr>
      <w:r>
        <w:rPr>
          <w:iCs/>
          <w:lang w:val="en-GB"/>
        </w:rPr>
        <w:t xml:space="preserve">Global test </w:t>
      </w:r>
      <w:proofErr w:type="spellStart"/>
      <w:r>
        <w:rPr>
          <w:iCs/>
          <w:lang w:val="en-GB"/>
        </w:rPr>
        <w:t>center</w:t>
      </w:r>
      <w:proofErr w:type="spellEnd"/>
      <w:r>
        <w:rPr>
          <w:iCs/>
          <w:lang w:val="en-GB"/>
        </w:rPr>
        <w:t xml:space="preserve"> energy optimization</w:t>
      </w:r>
    </w:p>
    <w:p w14:paraId="591BC37E" w14:textId="68DD2493" w:rsidR="00072A67" w:rsidRDefault="00072A67" w:rsidP="00072A67">
      <w:pPr>
        <w:pStyle w:val="ITAbsatzohneNr"/>
        <w:ind w:left="705"/>
        <w:jc w:val="both"/>
        <w:rPr>
          <w:iCs/>
          <w:lang w:val="en-GB"/>
        </w:rPr>
      </w:pPr>
      <w:r>
        <w:rPr>
          <w:iCs/>
          <w:lang w:val="en-GB"/>
        </w:rPr>
        <w:t>Intelligent control and energy management including energy transfer back into hydrogen for minimized energy losses of the test field</w:t>
      </w:r>
    </w:p>
    <w:p w14:paraId="24B4CD8F" w14:textId="48CB53B5" w:rsidR="00072A67" w:rsidRDefault="00072A67" w:rsidP="00072A67">
      <w:pPr>
        <w:pStyle w:val="ITAbsatzohneNr"/>
        <w:numPr>
          <w:ilvl w:val="0"/>
          <w:numId w:val="41"/>
        </w:numPr>
        <w:jc w:val="both"/>
        <w:rPr>
          <w:iCs/>
          <w:lang w:val="en-GB"/>
        </w:rPr>
      </w:pPr>
      <w:r>
        <w:rPr>
          <w:iCs/>
          <w:lang w:val="en-GB"/>
        </w:rPr>
        <w:t>Development of a passenger car optimized underfloor fuel cell and tank layout for future upgrade of e-vehicles for longer range</w:t>
      </w:r>
    </w:p>
    <w:p w14:paraId="3DBD2274" w14:textId="7FABB0AB" w:rsidR="00072A67" w:rsidRDefault="00072A67" w:rsidP="00C4040C">
      <w:pPr>
        <w:pStyle w:val="ITAbsatzohneNr"/>
        <w:jc w:val="both"/>
        <w:rPr>
          <w:iCs/>
          <w:lang w:val="en-GB"/>
        </w:rPr>
      </w:pPr>
      <w:r>
        <w:rPr>
          <w:iCs/>
          <w:lang w:val="en-GB"/>
        </w:rPr>
        <w:tab/>
        <w:t>(Task with BMW)</w:t>
      </w:r>
    </w:p>
    <w:p w14:paraId="0D63BF21" w14:textId="284CA4EB" w:rsidR="003B2289" w:rsidRPr="003B2289" w:rsidRDefault="00072A67" w:rsidP="003B2289">
      <w:pPr>
        <w:pStyle w:val="ITAbsatzohneNr"/>
        <w:numPr>
          <w:ilvl w:val="0"/>
          <w:numId w:val="41"/>
        </w:numPr>
        <w:jc w:val="both"/>
        <w:rPr>
          <w:iCs/>
          <w:lang w:val="en-GB"/>
        </w:rPr>
      </w:pPr>
      <w:r>
        <w:rPr>
          <w:iCs/>
          <w:lang w:val="en-GB"/>
        </w:rPr>
        <w:t>Validation of testing strategies on prototype fuel cell applications (</w:t>
      </w:r>
      <w:commentRangeStart w:id="37"/>
      <w:r>
        <w:rPr>
          <w:iCs/>
          <w:lang w:val="en-GB"/>
        </w:rPr>
        <w:t>part of FID?</w:t>
      </w:r>
      <w:commentRangeEnd w:id="37"/>
      <w:r w:rsidR="002C6F53">
        <w:rPr>
          <w:rStyle w:val="Marquedecommentaire"/>
          <w:lang w:val="en-GB"/>
        </w:rPr>
        <w:commentReference w:id="37"/>
      </w:r>
      <w:r>
        <w:rPr>
          <w:iCs/>
          <w:lang w:val="en-GB"/>
        </w:rPr>
        <w:t>) (BMW)</w:t>
      </w:r>
    </w:p>
    <w:p w14:paraId="29B996FF" w14:textId="729D08B3" w:rsidR="003B2289" w:rsidRDefault="003B2289" w:rsidP="00072A67">
      <w:pPr>
        <w:pStyle w:val="ITAbsatzohneNr"/>
        <w:numPr>
          <w:ilvl w:val="0"/>
          <w:numId w:val="41"/>
        </w:numPr>
        <w:jc w:val="both"/>
        <w:rPr>
          <w:iCs/>
          <w:lang w:val="en-GB"/>
        </w:rPr>
      </w:pPr>
      <w:r>
        <w:rPr>
          <w:iCs/>
          <w:lang w:val="en-GB"/>
        </w:rPr>
        <w:t xml:space="preserve">Start-up of integrated H2-production in a combined energy and H2 management system of the total </w:t>
      </w:r>
      <w:proofErr w:type="spellStart"/>
      <w:r>
        <w:rPr>
          <w:iCs/>
          <w:lang w:val="en-GB"/>
        </w:rPr>
        <w:t>center</w:t>
      </w:r>
      <w:proofErr w:type="spellEnd"/>
      <w:r>
        <w:rPr>
          <w:iCs/>
          <w:lang w:val="en-GB"/>
        </w:rPr>
        <w:t xml:space="preserve"> (</w:t>
      </w:r>
      <w:commentRangeStart w:id="38"/>
      <w:r>
        <w:rPr>
          <w:iCs/>
          <w:lang w:val="en-GB"/>
        </w:rPr>
        <w:t>FID?</w:t>
      </w:r>
      <w:commentRangeEnd w:id="38"/>
      <w:r w:rsidR="00765801">
        <w:rPr>
          <w:rStyle w:val="Marquedecommentaire"/>
          <w:lang w:val="en-GB"/>
        </w:rPr>
        <w:commentReference w:id="38"/>
      </w:r>
      <w:r>
        <w:rPr>
          <w:iCs/>
          <w:lang w:val="en-GB"/>
        </w:rPr>
        <w:t>)</w:t>
      </w:r>
    </w:p>
    <w:p w14:paraId="0B30CD68" w14:textId="47D9950F" w:rsidR="00072A67" w:rsidRDefault="003B2289" w:rsidP="003B2289">
      <w:pPr>
        <w:pStyle w:val="ITAbsatzohneNr"/>
        <w:numPr>
          <w:ilvl w:val="0"/>
          <w:numId w:val="41"/>
        </w:numPr>
        <w:jc w:val="both"/>
        <w:rPr>
          <w:iCs/>
          <w:lang w:val="en-GB"/>
        </w:rPr>
      </w:pPr>
      <w:r>
        <w:rPr>
          <w:iCs/>
          <w:lang w:val="en-GB"/>
        </w:rPr>
        <w:t>Start-up of the vehicle testing equip</w:t>
      </w:r>
      <w:del w:id="39" w:author="Marc ISABELLE" w:date="2020-02-20T17:52:00Z">
        <w:r w:rsidDel="004B33BF">
          <w:rPr>
            <w:iCs/>
            <w:lang w:val="en-GB"/>
          </w:rPr>
          <w:delText>e</w:delText>
        </w:r>
      </w:del>
      <w:r>
        <w:rPr>
          <w:iCs/>
          <w:lang w:val="en-GB"/>
        </w:rPr>
        <w:t xml:space="preserve">ment including the </w:t>
      </w:r>
      <w:proofErr w:type="spellStart"/>
      <w:r>
        <w:rPr>
          <w:iCs/>
          <w:lang w:val="en-GB"/>
        </w:rPr>
        <w:t>fueling</w:t>
      </w:r>
      <w:proofErr w:type="spellEnd"/>
      <w:r>
        <w:rPr>
          <w:iCs/>
          <w:lang w:val="en-GB"/>
        </w:rPr>
        <w:t xml:space="preserve"> station (</w:t>
      </w:r>
      <w:commentRangeStart w:id="40"/>
      <w:r>
        <w:rPr>
          <w:iCs/>
          <w:lang w:val="en-GB"/>
        </w:rPr>
        <w:t>FID</w:t>
      </w:r>
      <w:commentRangeEnd w:id="40"/>
      <w:r w:rsidR="004B33BF">
        <w:rPr>
          <w:rStyle w:val="Marquedecommentaire"/>
          <w:lang w:val="en-GB"/>
        </w:rPr>
        <w:commentReference w:id="40"/>
      </w:r>
      <w:r>
        <w:rPr>
          <w:iCs/>
          <w:lang w:val="en-GB"/>
        </w:rPr>
        <w:t>?)</w:t>
      </w:r>
    </w:p>
    <w:p w14:paraId="06866ACD" w14:textId="77777777" w:rsidR="00A56657" w:rsidRPr="0071745F" w:rsidRDefault="00A56657" w:rsidP="00C4040C">
      <w:pPr>
        <w:pStyle w:val="ITAbsatzohneNr"/>
        <w:jc w:val="both"/>
        <w:rPr>
          <w:iCs/>
          <w:lang w:val="en-GB"/>
        </w:rPr>
      </w:pPr>
    </w:p>
    <w:p w14:paraId="41EED8C4" w14:textId="041BD87A" w:rsidR="00127A71" w:rsidRPr="00881738" w:rsidRDefault="00127A71" w:rsidP="00A56A86">
      <w:pPr>
        <w:pStyle w:val="ITberschrift111"/>
        <w:rPr>
          <w:lang w:val="en-GB"/>
        </w:rPr>
      </w:pPr>
      <w:bookmarkStart w:id="41" w:name="_Toc31883619"/>
      <w:r w:rsidRPr="00881738">
        <w:rPr>
          <w:lang w:val="en-GB"/>
        </w:rPr>
        <w:t xml:space="preserve">Technical locks </w:t>
      </w:r>
      <w:r w:rsidR="00632B47">
        <w:rPr>
          <w:lang w:val="en-GB"/>
        </w:rPr>
        <w:t>that prevent improvements in the field</w:t>
      </w:r>
      <w:bookmarkEnd w:id="41"/>
    </w:p>
    <w:p w14:paraId="7F1473AB" w14:textId="77777777" w:rsidR="00632B47" w:rsidRPr="00492ADB" w:rsidRDefault="00632B47" w:rsidP="00632B47">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38CE54BC" w14:textId="3B137293" w:rsidR="002C34A6" w:rsidRPr="00632B47" w:rsidRDefault="00632B47" w:rsidP="00632B47">
      <w:pPr>
        <w:pStyle w:val="ITAbsatzohneNr"/>
        <w:numPr>
          <w:ilvl w:val="0"/>
          <w:numId w:val="22"/>
        </w:numPr>
        <w:jc w:val="both"/>
        <w:rPr>
          <w:color w:val="009193"/>
          <w:lang w:val="en-GB"/>
        </w:rPr>
      </w:pPr>
      <w:r>
        <w:rPr>
          <w:color w:val="009193"/>
          <w:lang w:val="en-GB"/>
        </w:rPr>
        <w:t>For each WP, s</w:t>
      </w:r>
      <w:r w:rsidR="00FD566D" w:rsidRPr="00632B47">
        <w:rPr>
          <w:color w:val="009193"/>
          <w:lang w:val="en-GB"/>
        </w:rPr>
        <w:t xml:space="preserve">pecify what </w:t>
      </w:r>
      <w:r>
        <w:rPr>
          <w:color w:val="009193"/>
          <w:lang w:val="en-GB"/>
        </w:rPr>
        <w:t>technical</w:t>
      </w:r>
      <w:r w:rsidR="00FD566D" w:rsidRPr="00632B47">
        <w:rPr>
          <w:color w:val="009193"/>
          <w:lang w:val="en-GB"/>
        </w:rPr>
        <w:t xml:space="preserve"> obstacles </w:t>
      </w:r>
      <w:r>
        <w:rPr>
          <w:color w:val="009193"/>
          <w:lang w:val="en-GB"/>
        </w:rPr>
        <w:t xml:space="preserve">the sector </w:t>
      </w:r>
      <w:r w:rsidR="00FD566D" w:rsidRPr="00632B47">
        <w:rPr>
          <w:color w:val="009193"/>
          <w:lang w:val="en-GB"/>
        </w:rPr>
        <w:t>encounter</w:t>
      </w:r>
      <w:r>
        <w:rPr>
          <w:color w:val="009193"/>
          <w:lang w:val="en-GB"/>
        </w:rPr>
        <w:t>s that prevent further improvements in the field (</w:t>
      </w:r>
      <w:r w:rsidR="002C34A6" w:rsidRPr="00632B47">
        <w:rPr>
          <w:color w:val="009193"/>
          <w:lang w:val="en-GB"/>
        </w:rPr>
        <w:t>current limits of the state of the art</w:t>
      </w:r>
      <w:r>
        <w:rPr>
          <w:color w:val="009193"/>
          <w:lang w:val="en-GB"/>
        </w:rPr>
        <w:t>)</w:t>
      </w:r>
    </w:p>
    <w:p w14:paraId="2BC88807" w14:textId="76012CFC" w:rsidR="00B12A1B" w:rsidRDefault="00B12A1B" w:rsidP="00B12A1B">
      <w:pPr>
        <w:pStyle w:val="ITAbsatzohneNr"/>
        <w:numPr>
          <w:ilvl w:val="0"/>
          <w:numId w:val="22"/>
        </w:numPr>
        <w:jc w:val="both"/>
        <w:rPr>
          <w:ins w:id="42" w:author="Marc ISABELLE" w:date="2020-02-20T17:53:00Z"/>
          <w:color w:val="009193"/>
          <w:lang w:val="en-GB"/>
        </w:rPr>
      </w:pPr>
      <w:r>
        <w:rPr>
          <w:color w:val="009193"/>
          <w:lang w:val="en-GB"/>
        </w:rPr>
        <w:t>Use a table to summarize the information at the end of the section</w:t>
      </w:r>
    </w:p>
    <w:p w14:paraId="2627B6AF" w14:textId="62464887" w:rsidR="00A61427" w:rsidRPr="00C4040C" w:rsidRDefault="00A61427" w:rsidP="00A61427">
      <w:pPr>
        <w:pStyle w:val="ITAbsatzohneNr"/>
        <w:jc w:val="both"/>
        <w:rPr>
          <w:color w:val="009193"/>
          <w:lang w:val="en-GB"/>
        </w:rPr>
        <w:pPrChange w:id="43" w:author="Marc ISABELLE" w:date="2020-02-20T17:53:00Z">
          <w:pPr>
            <w:pStyle w:val="ITAbsatzohneNr"/>
            <w:numPr>
              <w:numId w:val="22"/>
            </w:numPr>
            <w:ind w:left="720" w:hanging="360"/>
            <w:jc w:val="both"/>
          </w:pPr>
        </w:pPrChange>
      </w:pPr>
      <w:ins w:id="44" w:author="Marc ISABELLE" w:date="2020-02-20T17:53:00Z">
        <w:r>
          <w:rPr>
            <w:color w:val="009193"/>
            <w:lang w:val="en-GB"/>
          </w:rPr>
          <w:t>[the d</w:t>
        </w:r>
      </w:ins>
      <w:ins w:id="45" w:author="Marc ISABELLE" w:date="2020-02-20T17:54:00Z">
        <w:r>
          <w:rPr>
            <w:color w:val="009193"/>
            <w:lang w:val="en-GB"/>
          </w:rPr>
          <w:t>escription of technical locks must be drafted in technical terms, not market terms]</w:t>
        </w:r>
      </w:ins>
    </w:p>
    <w:p w14:paraId="39F64924" w14:textId="380A162A" w:rsidR="001505C8" w:rsidRPr="00B12A1B" w:rsidDel="00A61427" w:rsidRDefault="00072A67" w:rsidP="00072A67">
      <w:pPr>
        <w:pStyle w:val="ITAbsatzohneNr"/>
        <w:numPr>
          <w:ilvl w:val="0"/>
          <w:numId w:val="42"/>
        </w:numPr>
        <w:jc w:val="both"/>
        <w:rPr>
          <w:del w:id="46" w:author="Marc ISABELLE" w:date="2020-02-20T17:53:00Z"/>
          <w:iCs/>
          <w:lang w:val="en-GB"/>
        </w:rPr>
      </w:pPr>
      <w:del w:id="47" w:author="Marc ISABELLE" w:date="2020-02-20T17:53:00Z">
        <w:r w:rsidDel="00A61427">
          <w:rPr>
            <w:iCs/>
            <w:lang w:val="en-GB"/>
          </w:rPr>
          <w:delText>Missing market uptake of H2 applications; missing large scale funding for such activities; without funding these acitivies will most probably happen in China</w:delText>
        </w:r>
      </w:del>
    </w:p>
    <w:p w14:paraId="137C8814" w14:textId="076C4276" w:rsidR="00E25B41" w:rsidRPr="00181E9B" w:rsidRDefault="001505C8" w:rsidP="00881738">
      <w:pPr>
        <w:pStyle w:val="ITberschrift111"/>
        <w:rPr>
          <w:lang w:val="en-GB"/>
        </w:rPr>
      </w:pPr>
      <w:bookmarkStart w:id="48" w:name="_Toc31883620"/>
      <w:r w:rsidRPr="00181E9B">
        <w:rPr>
          <w:lang w:val="en-GB"/>
        </w:rPr>
        <w:t>Objectives and technical challenges in the project</w:t>
      </w:r>
      <w:bookmarkEnd w:id="48"/>
    </w:p>
    <w:p w14:paraId="06178CE0" w14:textId="77777777" w:rsidR="00632B47" w:rsidRPr="00492ADB" w:rsidRDefault="00632B47" w:rsidP="00632B47">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505FB44C" w14:textId="2F74EB4D" w:rsidR="00E60E5D" w:rsidRDefault="00632B47" w:rsidP="00760FCB">
      <w:pPr>
        <w:pStyle w:val="ITAbsatzohneNr"/>
        <w:numPr>
          <w:ilvl w:val="0"/>
          <w:numId w:val="17"/>
        </w:numPr>
        <w:jc w:val="both"/>
        <w:rPr>
          <w:color w:val="009193"/>
          <w:lang w:val="en-GB"/>
        </w:rPr>
      </w:pPr>
      <w:r>
        <w:rPr>
          <w:color w:val="009193"/>
          <w:lang w:val="en-GB"/>
        </w:rPr>
        <w:lastRenderedPageBreak/>
        <w:t xml:space="preserve">For each WP, </w:t>
      </w:r>
      <w:r w:rsidR="00760FCB">
        <w:rPr>
          <w:color w:val="009193"/>
          <w:lang w:val="en-GB"/>
        </w:rPr>
        <w:t>d</w:t>
      </w:r>
      <w:r w:rsidR="001505C8" w:rsidRPr="00760FCB">
        <w:rPr>
          <w:color w:val="009193"/>
          <w:lang w:val="en-GB"/>
        </w:rPr>
        <w:t xml:space="preserve">escribe in sufficient detail the </w:t>
      </w:r>
      <w:r w:rsidR="005E71E4">
        <w:rPr>
          <w:color w:val="009193"/>
          <w:lang w:val="en-GB"/>
        </w:rPr>
        <w:t>objectives</w:t>
      </w:r>
      <w:r w:rsidR="00A05F04">
        <w:rPr>
          <w:color w:val="009193"/>
          <w:lang w:val="en-GB"/>
        </w:rPr>
        <w:t> / innovations</w:t>
      </w:r>
      <w:r w:rsidR="005E71E4">
        <w:rPr>
          <w:color w:val="009193"/>
          <w:lang w:val="en-GB"/>
        </w:rPr>
        <w:t xml:space="preserve"> </w:t>
      </w:r>
      <w:r w:rsidR="001505C8" w:rsidRPr="00760FCB">
        <w:rPr>
          <w:color w:val="009193"/>
          <w:lang w:val="en-GB"/>
        </w:rPr>
        <w:t xml:space="preserve">that the company </w:t>
      </w:r>
      <w:r w:rsidR="005E71E4">
        <w:rPr>
          <w:color w:val="009193"/>
          <w:lang w:val="en-GB"/>
        </w:rPr>
        <w:t>aim</w:t>
      </w:r>
      <w:r w:rsidR="00E60E5D">
        <w:rPr>
          <w:color w:val="009193"/>
          <w:lang w:val="en-GB"/>
        </w:rPr>
        <w:t>s</w:t>
      </w:r>
      <w:r w:rsidR="005E71E4">
        <w:rPr>
          <w:color w:val="009193"/>
          <w:lang w:val="en-GB"/>
        </w:rPr>
        <w:t xml:space="preserve"> at in the</w:t>
      </w:r>
      <w:r w:rsidR="001505C8" w:rsidRPr="00760FCB">
        <w:rPr>
          <w:color w:val="009193"/>
          <w:lang w:val="en-GB"/>
        </w:rPr>
        <w:t xml:space="preserve"> IPCEI </w:t>
      </w:r>
      <w:r w:rsidR="00E60E5D">
        <w:rPr>
          <w:color w:val="009193"/>
          <w:lang w:val="en-GB"/>
        </w:rPr>
        <w:t xml:space="preserve">with the associated </w:t>
      </w:r>
      <w:r w:rsidR="00513D77">
        <w:rPr>
          <w:color w:val="009193"/>
          <w:lang w:val="en-GB"/>
        </w:rPr>
        <w:t xml:space="preserve">technical </w:t>
      </w:r>
      <w:r w:rsidR="00E60E5D">
        <w:rPr>
          <w:color w:val="009193"/>
          <w:lang w:val="en-GB"/>
        </w:rPr>
        <w:t>KPIs (the “what?”)</w:t>
      </w:r>
    </w:p>
    <w:p w14:paraId="35CA276A" w14:textId="2CEE9B28" w:rsidR="0028748B" w:rsidRDefault="0028748B" w:rsidP="0028748B">
      <w:pPr>
        <w:pStyle w:val="ITAbsatzohneNr"/>
        <w:numPr>
          <w:ilvl w:val="0"/>
          <w:numId w:val="17"/>
        </w:numPr>
        <w:jc w:val="both"/>
        <w:rPr>
          <w:color w:val="009193"/>
          <w:lang w:val="en-GB"/>
        </w:rPr>
      </w:pPr>
      <w:r>
        <w:rPr>
          <w:color w:val="009193"/>
          <w:lang w:val="en-GB"/>
        </w:rPr>
        <w:t>For each WP, prove that</w:t>
      </w:r>
      <w:r w:rsidRPr="00760FCB">
        <w:rPr>
          <w:color w:val="009193"/>
          <w:lang w:val="en-GB"/>
        </w:rPr>
        <w:t xml:space="preserve"> the</w:t>
      </w:r>
      <w:r>
        <w:rPr>
          <w:color w:val="009193"/>
          <w:lang w:val="en-GB"/>
        </w:rPr>
        <w:t>se</w:t>
      </w:r>
      <w:r w:rsidRPr="00760FCB">
        <w:rPr>
          <w:color w:val="009193"/>
          <w:lang w:val="en-GB"/>
        </w:rPr>
        <w:t xml:space="preserve"> </w:t>
      </w:r>
      <w:r w:rsidR="00A05F04">
        <w:rPr>
          <w:color w:val="009193"/>
          <w:lang w:val="en-GB"/>
        </w:rPr>
        <w:t xml:space="preserve">objectives / innovations </w:t>
      </w:r>
      <w:r>
        <w:rPr>
          <w:color w:val="009193"/>
          <w:lang w:val="en-GB"/>
        </w:rPr>
        <w:t>have never been met on the market so far</w:t>
      </w:r>
      <w:r w:rsidR="00A05F04">
        <w:rPr>
          <w:color w:val="009193"/>
          <w:lang w:val="en-GB"/>
        </w:rPr>
        <w:t xml:space="preserve"> (new to the world)</w:t>
      </w:r>
    </w:p>
    <w:p w14:paraId="51A19D08" w14:textId="51EC874F" w:rsidR="001505C8" w:rsidRPr="00760FCB" w:rsidRDefault="0028748B" w:rsidP="0028748B">
      <w:pPr>
        <w:pStyle w:val="ITAbsatzohneNr"/>
        <w:numPr>
          <w:ilvl w:val="0"/>
          <w:numId w:val="17"/>
        </w:numPr>
        <w:jc w:val="both"/>
        <w:rPr>
          <w:color w:val="009193"/>
          <w:lang w:val="en-GB"/>
        </w:rPr>
      </w:pPr>
      <w:r>
        <w:rPr>
          <w:color w:val="009193"/>
          <w:lang w:val="en-GB"/>
        </w:rPr>
        <w:t>For each WP,</w:t>
      </w:r>
      <w:r w:rsidR="001505C8" w:rsidRPr="00760FCB">
        <w:rPr>
          <w:color w:val="009193"/>
          <w:lang w:val="en-GB"/>
        </w:rPr>
        <w:t xml:space="preserve"> </w:t>
      </w:r>
      <w:r w:rsidR="00A05F04">
        <w:rPr>
          <w:color w:val="009193"/>
          <w:lang w:val="en-GB"/>
        </w:rPr>
        <w:t>d</w:t>
      </w:r>
      <w:r w:rsidR="00A05F04" w:rsidRPr="00760FCB">
        <w:rPr>
          <w:color w:val="009193"/>
          <w:lang w:val="en-GB"/>
        </w:rPr>
        <w:t xml:space="preserve">escribe in sufficient detail </w:t>
      </w:r>
      <w:r w:rsidR="001505C8" w:rsidRPr="00760FCB">
        <w:rPr>
          <w:color w:val="009193"/>
          <w:lang w:val="en-GB"/>
        </w:rPr>
        <w:t xml:space="preserve">what activities will </w:t>
      </w:r>
      <w:r>
        <w:rPr>
          <w:color w:val="009193"/>
          <w:lang w:val="en-GB"/>
        </w:rPr>
        <w:t xml:space="preserve">be carried out </w:t>
      </w:r>
      <w:r w:rsidR="00A05F04">
        <w:rPr>
          <w:color w:val="009193"/>
          <w:lang w:val="en-GB"/>
        </w:rPr>
        <w:t xml:space="preserve">to reach the objectives (the “how?”); they have to </w:t>
      </w:r>
      <w:r w:rsidR="001505C8" w:rsidRPr="00760FCB">
        <w:rPr>
          <w:color w:val="009193"/>
          <w:lang w:val="en-GB"/>
        </w:rPr>
        <w:t>bring about fundamental novelty in the light of the state of the art</w:t>
      </w:r>
    </w:p>
    <w:p w14:paraId="6A8D8B1E" w14:textId="4AF69E15" w:rsidR="00D46259" w:rsidRDefault="00D46259" w:rsidP="00D46259">
      <w:pPr>
        <w:pStyle w:val="ITAbsatzohneNr"/>
        <w:numPr>
          <w:ilvl w:val="0"/>
          <w:numId w:val="17"/>
        </w:numPr>
        <w:jc w:val="both"/>
        <w:rPr>
          <w:color w:val="009193"/>
          <w:lang w:val="en-GB"/>
        </w:rPr>
      </w:pPr>
      <w:r>
        <w:rPr>
          <w:color w:val="009193"/>
          <w:lang w:val="en-GB"/>
        </w:rPr>
        <w:t>Use a table to summarize the information at the end of the section</w:t>
      </w:r>
      <w:r w:rsidR="00947FD2">
        <w:rPr>
          <w:color w:val="009193"/>
          <w:lang w:val="en-GB"/>
        </w:rPr>
        <w:t>, for example:</w:t>
      </w:r>
    </w:p>
    <w:p w14:paraId="6ED0E174" w14:textId="3091AD18" w:rsidR="00F54A6D" w:rsidRDefault="00F54A6D" w:rsidP="00072A67">
      <w:pPr>
        <w:pStyle w:val="ITAbsatzohneNr"/>
        <w:jc w:val="both"/>
        <w:rPr>
          <w:lang w:val="en-GB"/>
        </w:rPr>
      </w:pPr>
      <w:commentRangeStart w:id="49"/>
      <w:r>
        <w:rPr>
          <w:lang w:val="en-GB"/>
        </w:rPr>
        <w:t xml:space="preserve">Reduce test bench installation </w:t>
      </w:r>
      <w:r w:rsidR="004A2223">
        <w:rPr>
          <w:lang w:val="en-GB"/>
        </w:rPr>
        <w:t>time</w:t>
      </w:r>
    </w:p>
    <w:p w14:paraId="2E29E31A" w14:textId="46BD0F97" w:rsidR="004A2223" w:rsidRDefault="004A2223" w:rsidP="00072A67">
      <w:pPr>
        <w:pStyle w:val="ITAbsatzohneNr"/>
        <w:jc w:val="both"/>
        <w:rPr>
          <w:lang w:val="en-GB"/>
        </w:rPr>
      </w:pPr>
      <w:r>
        <w:rPr>
          <w:lang w:val="en-GB"/>
        </w:rPr>
        <w:t>Reduce fuel cell in bench installation time reducti</w:t>
      </w:r>
      <w:r w:rsidR="00101F35">
        <w:rPr>
          <w:lang w:val="en-GB"/>
        </w:rPr>
        <w:t>o</w:t>
      </w:r>
      <w:r>
        <w:rPr>
          <w:lang w:val="en-GB"/>
        </w:rPr>
        <w:t>n</w:t>
      </w:r>
    </w:p>
    <w:p w14:paraId="721B5A9A" w14:textId="72F2FC95" w:rsidR="00072A67" w:rsidRPr="00072A67" w:rsidRDefault="00072A67" w:rsidP="00072A67">
      <w:pPr>
        <w:pStyle w:val="ITAbsatzohneNr"/>
        <w:jc w:val="both"/>
        <w:rPr>
          <w:lang w:val="en-GB"/>
        </w:rPr>
      </w:pPr>
      <w:r w:rsidRPr="00072A67">
        <w:rPr>
          <w:lang w:val="en-GB"/>
        </w:rPr>
        <w:t>Reduction of development time</w:t>
      </w:r>
    </w:p>
    <w:p w14:paraId="531EF33C" w14:textId="31C5247B" w:rsidR="00D46259" w:rsidRDefault="00072A67" w:rsidP="00D46259">
      <w:pPr>
        <w:pStyle w:val="ITAbsatzohneNr"/>
        <w:jc w:val="both"/>
        <w:rPr>
          <w:iCs/>
          <w:lang w:val="en-GB"/>
        </w:rPr>
      </w:pPr>
      <w:r>
        <w:rPr>
          <w:iCs/>
          <w:lang w:val="en-GB"/>
        </w:rPr>
        <w:t>Reduction of development and validation cost</w:t>
      </w:r>
      <w:commentRangeEnd w:id="49"/>
      <w:r w:rsidR="00A61427">
        <w:rPr>
          <w:rStyle w:val="Marquedecommentaire"/>
          <w:lang w:val="en-GB"/>
        </w:rPr>
        <w:commentReference w:id="49"/>
      </w:r>
    </w:p>
    <w:p w14:paraId="731556E6" w14:textId="3DFD5EF2" w:rsidR="00072A67" w:rsidRDefault="00072A67" w:rsidP="00D46259">
      <w:pPr>
        <w:pStyle w:val="ITAbsatzohneNr"/>
        <w:jc w:val="both"/>
        <w:rPr>
          <w:iCs/>
          <w:lang w:val="en-GB"/>
        </w:rPr>
      </w:pPr>
      <w:commentRangeStart w:id="50"/>
      <w:r>
        <w:rPr>
          <w:iCs/>
          <w:lang w:val="en-GB"/>
        </w:rPr>
        <w:t>Faster market introduction of a wide variety of FC applications</w:t>
      </w:r>
      <w:commentRangeEnd w:id="50"/>
      <w:r w:rsidR="00A61427">
        <w:rPr>
          <w:rStyle w:val="Marquedecommentaire"/>
          <w:lang w:val="en-GB"/>
        </w:rPr>
        <w:commentReference w:id="50"/>
      </w:r>
    </w:p>
    <w:p w14:paraId="004BEF90" w14:textId="77777777" w:rsidR="00072A67" w:rsidRPr="00B12A1B" w:rsidRDefault="00072A67" w:rsidP="00D46259">
      <w:pPr>
        <w:pStyle w:val="ITAbsatzohneNr"/>
        <w:jc w:val="both"/>
        <w:rPr>
          <w:iCs/>
          <w:lang w:val="en-GB"/>
        </w:rPr>
      </w:pPr>
    </w:p>
    <w:tbl>
      <w:tblPr>
        <w:tblStyle w:val="Grilledutableau"/>
        <w:tblW w:w="9072" w:type="dxa"/>
        <w:tblInd w:w="-5" w:type="dxa"/>
        <w:tblLook w:val="04A0" w:firstRow="1" w:lastRow="0" w:firstColumn="1" w:lastColumn="0" w:noHBand="0" w:noVBand="1"/>
      </w:tblPr>
      <w:tblGrid>
        <w:gridCol w:w="1694"/>
        <w:gridCol w:w="2461"/>
        <w:gridCol w:w="2460"/>
        <w:gridCol w:w="2457"/>
      </w:tblGrid>
      <w:tr w:rsidR="00947FD2" w:rsidRPr="00947FD2" w14:paraId="1D7A9C3B"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tcPr>
          <w:p w14:paraId="026709A5" w14:textId="77777777" w:rsidR="00B9437B" w:rsidRPr="00947FD2" w:rsidRDefault="00B9437B" w:rsidP="00947FD2">
            <w:pPr>
              <w:pStyle w:val="ITStandard"/>
              <w:jc w:val="center"/>
              <w:rPr>
                <w:color w:val="009193"/>
                <w:lang w:val="en-US"/>
              </w:rPr>
            </w:pPr>
          </w:p>
        </w:tc>
        <w:tc>
          <w:tcPr>
            <w:tcW w:w="2461" w:type="dxa"/>
            <w:tcBorders>
              <w:top w:val="single" w:sz="4" w:space="0" w:color="auto"/>
              <w:left w:val="single" w:sz="4" w:space="0" w:color="auto"/>
              <w:bottom w:val="single" w:sz="4" w:space="0" w:color="auto"/>
              <w:right w:val="single" w:sz="4" w:space="0" w:color="auto"/>
            </w:tcBorders>
            <w:vAlign w:val="center"/>
            <w:hideMark/>
          </w:tcPr>
          <w:p w14:paraId="45E9AE12" w14:textId="2F8848D2" w:rsidR="00B9437B" w:rsidRPr="00947FD2" w:rsidRDefault="00B9437B" w:rsidP="00947FD2">
            <w:pPr>
              <w:pStyle w:val="ITStandard"/>
              <w:jc w:val="center"/>
              <w:rPr>
                <w:color w:val="009193"/>
                <w:lang w:val="en-US"/>
              </w:rPr>
            </w:pPr>
            <w:r w:rsidRPr="00947FD2">
              <w:rPr>
                <w:b/>
                <w:color w:val="009193"/>
                <w:lang w:val="en-US"/>
              </w:rPr>
              <w:t>What</w:t>
            </w:r>
            <w:r w:rsidR="00B12A1B" w:rsidRPr="00947FD2">
              <w:rPr>
                <w:b/>
                <w:color w:val="009193"/>
                <w:lang w:val="en-US"/>
              </w:rPr>
              <w:t>?</w:t>
            </w:r>
          </w:p>
        </w:tc>
        <w:tc>
          <w:tcPr>
            <w:tcW w:w="2460" w:type="dxa"/>
            <w:tcBorders>
              <w:top w:val="single" w:sz="4" w:space="0" w:color="auto"/>
              <w:left w:val="single" w:sz="4" w:space="0" w:color="auto"/>
              <w:bottom w:val="single" w:sz="4" w:space="0" w:color="auto"/>
              <w:right w:val="single" w:sz="4" w:space="0" w:color="auto"/>
            </w:tcBorders>
            <w:vAlign w:val="center"/>
            <w:hideMark/>
          </w:tcPr>
          <w:p w14:paraId="30C7CC0C" w14:textId="7D4975BC" w:rsidR="00B9437B" w:rsidRPr="00947FD2" w:rsidRDefault="00947FD2" w:rsidP="00947FD2">
            <w:pPr>
              <w:pStyle w:val="ITStandard"/>
              <w:jc w:val="center"/>
              <w:rPr>
                <w:color w:val="009193"/>
                <w:lang w:val="en-US"/>
              </w:rPr>
            </w:pPr>
            <w:r>
              <w:rPr>
                <w:b/>
                <w:color w:val="009193"/>
                <w:lang w:val="en-US"/>
              </w:rPr>
              <w:t>KPI</w:t>
            </w:r>
          </w:p>
        </w:tc>
        <w:tc>
          <w:tcPr>
            <w:tcW w:w="2457" w:type="dxa"/>
            <w:tcBorders>
              <w:top w:val="single" w:sz="4" w:space="0" w:color="auto"/>
              <w:left w:val="single" w:sz="4" w:space="0" w:color="auto"/>
              <w:bottom w:val="single" w:sz="4" w:space="0" w:color="auto"/>
              <w:right w:val="single" w:sz="4" w:space="0" w:color="auto"/>
            </w:tcBorders>
            <w:vAlign w:val="center"/>
            <w:hideMark/>
          </w:tcPr>
          <w:p w14:paraId="7BEBBB3A" w14:textId="2B8AEE54" w:rsidR="00B9437B" w:rsidRPr="00947FD2" w:rsidRDefault="00947FD2" w:rsidP="00947FD2">
            <w:pPr>
              <w:pStyle w:val="ITStandard"/>
              <w:jc w:val="center"/>
              <w:rPr>
                <w:color w:val="009193"/>
                <w:lang w:val="en-US"/>
              </w:rPr>
            </w:pPr>
            <w:r>
              <w:rPr>
                <w:b/>
                <w:color w:val="009193"/>
                <w:lang w:val="en-US"/>
              </w:rPr>
              <w:t>How?</w:t>
            </w:r>
          </w:p>
        </w:tc>
      </w:tr>
      <w:tr w:rsidR="00947FD2" w:rsidRPr="00947FD2" w14:paraId="2C38783B"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03C8362A" w14:textId="0BE5CAEF" w:rsidR="00B9437B" w:rsidRPr="00947FD2" w:rsidRDefault="00392E18">
            <w:pPr>
              <w:pStyle w:val="ITStandard"/>
              <w:rPr>
                <w:color w:val="009193"/>
                <w:lang w:val="en-US"/>
              </w:rPr>
            </w:pPr>
            <w:r w:rsidRPr="00947FD2">
              <w:rPr>
                <w:color w:val="009193"/>
                <w:lang w:val="en-US"/>
              </w:rPr>
              <w:t>WP</w:t>
            </w:r>
            <w:r w:rsidR="00B9437B" w:rsidRPr="00947FD2">
              <w:rPr>
                <w:color w:val="009193"/>
                <w:lang w:val="en-US"/>
              </w:rPr>
              <w:t>1</w:t>
            </w:r>
          </w:p>
        </w:tc>
        <w:tc>
          <w:tcPr>
            <w:tcW w:w="2461" w:type="dxa"/>
            <w:tcBorders>
              <w:top w:val="single" w:sz="4" w:space="0" w:color="auto"/>
              <w:left w:val="single" w:sz="4" w:space="0" w:color="auto"/>
              <w:bottom w:val="single" w:sz="4" w:space="0" w:color="auto"/>
              <w:right w:val="single" w:sz="4" w:space="0" w:color="auto"/>
            </w:tcBorders>
            <w:vAlign w:val="center"/>
          </w:tcPr>
          <w:p w14:paraId="32D29B9C"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54A88BE8"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610C341F" w14:textId="77777777" w:rsidR="00B9437B" w:rsidRPr="00947FD2" w:rsidRDefault="00B9437B">
            <w:pPr>
              <w:pStyle w:val="ITStandard"/>
              <w:rPr>
                <w:color w:val="009193"/>
                <w:lang w:val="en-US"/>
              </w:rPr>
            </w:pPr>
          </w:p>
        </w:tc>
      </w:tr>
      <w:tr w:rsidR="00947FD2" w:rsidRPr="00947FD2" w14:paraId="6CA87FB0"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0D6949A7" w14:textId="09A6F211" w:rsidR="00B9437B" w:rsidRPr="00947FD2" w:rsidRDefault="00392E18">
            <w:pPr>
              <w:pStyle w:val="ITStandard"/>
              <w:rPr>
                <w:color w:val="009193"/>
                <w:lang w:val="en-US"/>
              </w:rPr>
            </w:pPr>
            <w:r w:rsidRPr="00947FD2">
              <w:rPr>
                <w:color w:val="009193"/>
                <w:lang w:val="en-US"/>
              </w:rPr>
              <w:t>WP</w:t>
            </w:r>
            <w:r w:rsidR="00B9437B" w:rsidRPr="00947FD2">
              <w:rPr>
                <w:color w:val="009193"/>
                <w:lang w:val="en-US"/>
              </w:rPr>
              <w:t>2</w:t>
            </w:r>
          </w:p>
        </w:tc>
        <w:tc>
          <w:tcPr>
            <w:tcW w:w="2461" w:type="dxa"/>
            <w:tcBorders>
              <w:top w:val="single" w:sz="4" w:space="0" w:color="auto"/>
              <w:left w:val="single" w:sz="4" w:space="0" w:color="auto"/>
              <w:bottom w:val="single" w:sz="4" w:space="0" w:color="auto"/>
              <w:right w:val="single" w:sz="4" w:space="0" w:color="auto"/>
            </w:tcBorders>
            <w:vAlign w:val="center"/>
          </w:tcPr>
          <w:p w14:paraId="1B3B3375"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4931D44A"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17A9EAFC" w14:textId="77777777" w:rsidR="00B9437B" w:rsidRPr="00947FD2" w:rsidRDefault="00B9437B">
            <w:pPr>
              <w:pStyle w:val="ITStandard"/>
              <w:rPr>
                <w:color w:val="009193"/>
                <w:lang w:val="en-US"/>
              </w:rPr>
            </w:pPr>
          </w:p>
        </w:tc>
      </w:tr>
      <w:tr w:rsidR="00947FD2" w:rsidRPr="00947FD2" w14:paraId="2521FA70"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17378158" w14:textId="2D924A6D" w:rsidR="00B9437B" w:rsidRPr="00947FD2" w:rsidRDefault="00B9437B">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4769D0EE"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41810AA2"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0E81D055" w14:textId="77777777" w:rsidR="00B9437B" w:rsidRPr="00947FD2" w:rsidRDefault="00B9437B">
            <w:pPr>
              <w:pStyle w:val="ITStandard"/>
              <w:rPr>
                <w:color w:val="009193"/>
                <w:lang w:val="en-US"/>
              </w:rPr>
            </w:pPr>
          </w:p>
        </w:tc>
      </w:tr>
      <w:tr w:rsidR="00947FD2" w:rsidRPr="00947FD2" w14:paraId="376477A5"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23915EF3" w14:textId="4AA7156E" w:rsidR="00B9437B" w:rsidRPr="00947FD2" w:rsidRDefault="00B9437B">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1AF455F7"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hideMark/>
          </w:tcPr>
          <w:p w14:paraId="2A92955C"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5478BFD7" w14:textId="77777777" w:rsidR="00B9437B" w:rsidRPr="00947FD2" w:rsidRDefault="00B9437B">
            <w:pPr>
              <w:pStyle w:val="ITStandard"/>
              <w:rPr>
                <w:color w:val="009193"/>
                <w:lang w:val="en-US"/>
              </w:rPr>
            </w:pPr>
          </w:p>
        </w:tc>
      </w:tr>
    </w:tbl>
    <w:p w14:paraId="244EB4EF" w14:textId="77777777" w:rsidR="00B9437B" w:rsidRPr="006D1221" w:rsidRDefault="00B9437B" w:rsidP="006D1221">
      <w:pPr>
        <w:pStyle w:val="ITAbsatzohneNr"/>
        <w:jc w:val="both"/>
        <w:rPr>
          <w:iCs/>
          <w:lang w:val="en-GB"/>
        </w:rPr>
      </w:pPr>
    </w:p>
    <w:p w14:paraId="7891B2E0" w14:textId="77777777" w:rsidR="008A6C79" w:rsidRPr="00A16672" w:rsidRDefault="008A6C79" w:rsidP="008A6C79">
      <w:pPr>
        <w:pStyle w:val="ITberschrift11"/>
        <w:rPr>
          <w:lang w:val="en-GB"/>
        </w:rPr>
      </w:pPr>
      <w:bookmarkStart w:id="51" w:name="_Toc31883621"/>
      <w:r w:rsidRPr="00A16672">
        <w:rPr>
          <w:lang w:val="en-GB"/>
        </w:rPr>
        <w:t>First Industrial Deployment</w:t>
      </w:r>
      <w:r w:rsidR="00C7449B">
        <w:rPr>
          <w:lang w:val="en-GB"/>
        </w:rPr>
        <w:t xml:space="preserve"> (FID)</w:t>
      </w:r>
      <w:bookmarkEnd w:id="51"/>
    </w:p>
    <w:p w14:paraId="088831B1" w14:textId="77777777" w:rsidR="00F96B3D" w:rsidRDefault="00A16672" w:rsidP="00F96B3D">
      <w:pPr>
        <w:pStyle w:val="ITAbsatzohneNr"/>
        <w:rPr>
          <w:i/>
          <w:lang w:val="en-GB"/>
        </w:rPr>
      </w:pPr>
      <w:r>
        <w:rPr>
          <w:i/>
          <w:lang w:val="en-GB"/>
        </w:rPr>
        <w:t xml:space="preserve">For each WP describe the FID investment and linked </w:t>
      </w:r>
      <w:proofErr w:type="spellStart"/>
      <w:r w:rsidR="00C7449B">
        <w:rPr>
          <w:i/>
          <w:lang w:val="en-GB"/>
        </w:rPr>
        <w:t>O</w:t>
      </w:r>
      <w:r>
        <w:rPr>
          <w:i/>
          <w:lang w:val="en-GB"/>
        </w:rPr>
        <w:t>pex</w:t>
      </w:r>
      <w:proofErr w:type="spellEnd"/>
      <w:r>
        <w:rPr>
          <w:i/>
          <w:lang w:val="en-GB"/>
        </w:rPr>
        <w:t xml:space="preserve"> insisting on the description of beginning of FID (after R&amp;D phases) and the end of FID (before mass production). </w:t>
      </w:r>
    </w:p>
    <w:p w14:paraId="6BE6FF95" w14:textId="77777777" w:rsidR="00A16672" w:rsidRPr="00A16672" w:rsidRDefault="000956E9" w:rsidP="00F96B3D">
      <w:pPr>
        <w:pStyle w:val="ITAbsatzohneNr"/>
        <w:rPr>
          <w:i/>
          <w:lang w:val="en-GB"/>
        </w:rPr>
      </w:pPr>
      <w:r>
        <w:rPr>
          <w:i/>
          <w:lang w:val="en-GB"/>
        </w:rPr>
        <w:t>Cf.</w:t>
      </w:r>
      <w:r w:rsidR="00A16672">
        <w:rPr>
          <w:i/>
          <w:lang w:val="en-GB"/>
        </w:rPr>
        <w:t xml:space="preserve"> FID definition in Guidelines. </w:t>
      </w:r>
    </w:p>
    <w:p w14:paraId="17E7DE62" w14:textId="09289BFA" w:rsidR="00B14044" w:rsidRDefault="00B14044" w:rsidP="00B14044">
      <w:pPr>
        <w:pStyle w:val="ITAbsatzohneNr"/>
        <w:rPr>
          <w:lang w:val="en-GB"/>
        </w:rPr>
      </w:pPr>
    </w:p>
    <w:p w14:paraId="3D6E3AD6" w14:textId="647AE837" w:rsidR="00431384" w:rsidRPr="00881738" w:rsidRDefault="00431384" w:rsidP="00431384">
      <w:pPr>
        <w:pStyle w:val="ITberschrift111"/>
        <w:rPr>
          <w:lang w:val="en-GB"/>
        </w:rPr>
      </w:pPr>
      <w:bookmarkStart w:id="52" w:name="_Toc31883622"/>
      <w:r>
        <w:rPr>
          <w:lang w:val="en-GB"/>
        </w:rPr>
        <w:t>Purpose of the FID phase</w:t>
      </w:r>
      <w:bookmarkEnd w:id="52"/>
    </w:p>
    <w:p w14:paraId="3B9BFB50" w14:textId="77777777" w:rsidR="00CF3100" w:rsidRPr="00492ADB" w:rsidRDefault="00CF3100" w:rsidP="00CF3100">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1D261A4" w14:textId="4D8B3CB1" w:rsidR="005F732A" w:rsidRDefault="005F732A" w:rsidP="005F732A">
      <w:pPr>
        <w:pStyle w:val="ITAbsatzohneNr"/>
        <w:numPr>
          <w:ilvl w:val="0"/>
          <w:numId w:val="17"/>
        </w:numPr>
        <w:jc w:val="both"/>
        <w:rPr>
          <w:color w:val="009193"/>
          <w:lang w:val="en-GB"/>
        </w:rPr>
      </w:pPr>
      <w:r>
        <w:rPr>
          <w:color w:val="009193"/>
          <w:lang w:val="en-GB"/>
        </w:rPr>
        <w:t xml:space="preserve">According to the </w:t>
      </w:r>
      <w:r w:rsidRPr="005F732A">
        <w:rPr>
          <w:color w:val="009193"/>
          <w:lang w:val="en-GB"/>
        </w:rPr>
        <w:t>footnote (1) to the annex of the IPCEI Communication</w:t>
      </w:r>
      <w:r>
        <w:rPr>
          <w:color w:val="009193"/>
          <w:lang w:val="en-GB"/>
        </w:rPr>
        <w:t>, “</w:t>
      </w:r>
      <w:r w:rsidRPr="005F732A">
        <w:rPr>
          <w:color w:val="009193"/>
          <w:lang w:val="en-GB"/>
        </w:rPr>
        <w:t xml:space="preserve">First industrial deployment refers to the upscaling of </w:t>
      </w:r>
      <w:r w:rsidRPr="00A61427">
        <w:rPr>
          <w:color w:val="009193"/>
          <w:highlight w:val="yellow"/>
          <w:lang w:val="en-GB"/>
          <w:rPrChange w:id="53" w:author="Marc ISABELLE" w:date="2020-02-20T18:01:00Z">
            <w:rPr>
              <w:color w:val="009193"/>
              <w:lang w:val="en-GB"/>
            </w:rPr>
          </w:rPrChange>
        </w:rPr>
        <w:t>pilot facilities</w:t>
      </w:r>
      <w:r w:rsidRPr="005F732A">
        <w:rPr>
          <w:color w:val="009193"/>
          <w:lang w:val="en-GB"/>
        </w:rPr>
        <w:t xml:space="preserve">, </w:t>
      </w:r>
      <w:r w:rsidRPr="005F732A">
        <w:rPr>
          <w:b/>
          <w:bCs/>
          <w:color w:val="009193"/>
          <w:u w:val="single"/>
          <w:lang w:val="en-GB"/>
        </w:rPr>
        <w:t>or</w:t>
      </w:r>
      <w:r w:rsidRPr="005F732A">
        <w:rPr>
          <w:color w:val="009193"/>
          <w:lang w:val="en-GB"/>
        </w:rPr>
        <w:t xml:space="preserve"> to the first-in-kind equipment and facilities which cover the steps subsequent to the </w:t>
      </w:r>
      <w:r w:rsidRPr="00A61427">
        <w:rPr>
          <w:color w:val="009193"/>
          <w:highlight w:val="yellow"/>
          <w:lang w:val="en-GB"/>
          <w:rPrChange w:id="54" w:author="Marc ISABELLE" w:date="2020-02-20T18:01:00Z">
            <w:rPr>
              <w:color w:val="009193"/>
              <w:lang w:val="en-GB"/>
            </w:rPr>
          </w:rPrChange>
        </w:rPr>
        <w:t>pilot line</w:t>
      </w:r>
      <w:r w:rsidRPr="005F732A">
        <w:rPr>
          <w:color w:val="009193"/>
          <w:lang w:val="en-GB"/>
        </w:rPr>
        <w:t xml:space="preserve"> including the testing phase</w:t>
      </w:r>
      <w:r>
        <w:rPr>
          <w:color w:val="009193"/>
          <w:lang w:val="en-GB"/>
        </w:rPr>
        <w:t>” (our emphasis); please make your choice in one of the two possibilities</w:t>
      </w:r>
    </w:p>
    <w:p w14:paraId="4451FAD3" w14:textId="6D932101" w:rsidR="005F732A" w:rsidRDefault="005F732A" w:rsidP="005F732A">
      <w:pPr>
        <w:pStyle w:val="ITAbsatzohneNr"/>
        <w:numPr>
          <w:ilvl w:val="0"/>
          <w:numId w:val="17"/>
        </w:numPr>
        <w:jc w:val="both"/>
        <w:rPr>
          <w:color w:val="009193"/>
          <w:lang w:val="en-GB"/>
        </w:rPr>
      </w:pPr>
      <w:r w:rsidRPr="005F732A">
        <w:rPr>
          <w:color w:val="009193"/>
          <w:lang w:val="en-GB"/>
        </w:rPr>
        <w:t>Explain in detail</w:t>
      </w:r>
      <w:r>
        <w:rPr>
          <w:color w:val="009193"/>
          <w:lang w:val="en-GB"/>
        </w:rPr>
        <w:t xml:space="preserve"> what the objective</w:t>
      </w:r>
      <w:r w:rsidR="000A70C8">
        <w:rPr>
          <w:color w:val="009193"/>
          <w:lang w:val="en-GB"/>
        </w:rPr>
        <w:t>s</w:t>
      </w:r>
      <w:r>
        <w:rPr>
          <w:color w:val="009193"/>
          <w:lang w:val="en-GB"/>
        </w:rPr>
        <w:t xml:space="preserve"> of the FID phase </w:t>
      </w:r>
      <w:r w:rsidR="000A70C8">
        <w:rPr>
          <w:color w:val="009193"/>
          <w:lang w:val="en-GB"/>
        </w:rPr>
        <w:t>are (the “what?”)</w:t>
      </w:r>
      <w:r>
        <w:rPr>
          <w:color w:val="009193"/>
          <w:lang w:val="en-GB"/>
        </w:rPr>
        <w:t xml:space="preserve">, </w:t>
      </w:r>
      <w:r w:rsidR="000A70C8">
        <w:rPr>
          <w:color w:val="009193"/>
          <w:lang w:val="en-GB"/>
        </w:rPr>
        <w:t xml:space="preserve">provide </w:t>
      </w:r>
      <w:r>
        <w:rPr>
          <w:color w:val="009193"/>
          <w:lang w:val="en-GB"/>
        </w:rPr>
        <w:t>the start date and the end date</w:t>
      </w:r>
    </w:p>
    <w:p w14:paraId="29E45F2E" w14:textId="5A2B601E" w:rsidR="005F732A" w:rsidRDefault="005F732A" w:rsidP="005F732A">
      <w:pPr>
        <w:pStyle w:val="ITAbsatzohneNr"/>
        <w:numPr>
          <w:ilvl w:val="0"/>
          <w:numId w:val="17"/>
        </w:numPr>
        <w:jc w:val="both"/>
        <w:rPr>
          <w:color w:val="009193"/>
          <w:lang w:val="en-GB"/>
        </w:rPr>
      </w:pPr>
      <w:r w:rsidRPr="005F732A">
        <w:rPr>
          <w:color w:val="009193"/>
          <w:lang w:val="en-GB"/>
        </w:rPr>
        <w:t>Explain in detail</w:t>
      </w:r>
      <w:r>
        <w:rPr>
          <w:color w:val="009193"/>
          <w:lang w:val="en-GB"/>
        </w:rPr>
        <w:t xml:space="preserve"> what activities will be carried out to reach these objectives</w:t>
      </w:r>
      <w:r w:rsidR="000A70C8">
        <w:rPr>
          <w:color w:val="009193"/>
          <w:lang w:val="en-GB"/>
        </w:rPr>
        <w:t xml:space="preserve"> (the “how?”)</w:t>
      </w:r>
    </w:p>
    <w:p w14:paraId="4D134C71" w14:textId="1AC27C08" w:rsidR="00431384" w:rsidRDefault="00431384" w:rsidP="00431384">
      <w:pPr>
        <w:pStyle w:val="ITAbsatzohneNr"/>
        <w:jc w:val="both"/>
        <w:rPr>
          <w:color w:val="009193"/>
          <w:lang w:val="en-GB"/>
        </w:rPr>
      </w:pPr>
    </w:p>
    <w:p w14:paraId="321CF8C1" w14:textId="644B098F" w:rsidR="003747CF" w:rsidRDefault="003B2289" w:rsidP="00431384">
      <w:pPr>
        <w:pStyle w:val="ITAbsatzohneNr"/>
        <w:jc w:val="both"/>
        <w:rPr>
          <w:lang w:val="en-GB"/>
        </w:rPr>
      </w:pPr>
      <w:r w:rsidRPr="003B2289">
        <w:rPr>
          <w:lang w:val="en-GB"/>
        </w:rPr>
        <w:t>Start</w:t>
      </w:r>
      <w:r>
        <w:rPr>
          <w:lang w:val="en-GB"/>
        </w:rPr>
        <w:t>-</w:t>
      </w:r>
      <w:r w:rsidRPr="003B2289">
        <w:rPr>
          <w:lang w:val="en-GB"/>
        </w:rPr>
        <w:t xml:space="preserve">up of the test field, </w:t>
      </w:r>
      <w:commentRangeStart w:id="55"/>
      <w:r w:rsidRPr="003B2289">
        <w:rPr>
          <w:lang w:val="en-GB"/>
        </w:rPr>
        <w:t xml:space="preserve">validation of the </w:t>
      </w:r>
      <w:r>
        <w:rPr>
          <w:lang w:val="en-GB"/>
        </w:rPr>
        <w:t>testing strategies and test methods in close to series conditions</w:t>
      </w:r>
      <w:commentRangeEnd w:id="55"/>
      <w:r w:rsidR="00A61427">
        <w:rPr>
          <w:rStyle w:val="Marquedecommentaire"/>
          <w:lang w:val="en-GB"/>
        </w:rPr>
        <w:commentReference w:id="55"/>
      </w:r>
      <w:r>
        <w:rPr>
          <w:lang w:val="en-GB"/>
        </w:rPr>
        <w:t xml:space="preserve">, </w:t>
      </w:r>
      <w:commentRangeStart w:id="56"/>
      <w:r>
        <w:rPr>
          <w:lang w:val="en-GB"/>
        </w:rPr>
        <w:t>validation of the energy management and system interaction including electricity recycling into hydrogen</w:t>
      </w:r>
    </w:p>
    <w:p w14:paraId="267C06D7" w14:textId="306B30E4" w:rsidR="003B2289" w:rsidRPr="003B2289" w:rsidRDefault="003B2289" w:rsidP="00431384">
      <w:pPr>
        <w:pStyle w:val="ITAbsatzohneNr"/>
        <w:jc w:val="both"/>
        <w:rPr>
          <w:lang w:val="en-GB"/>
        </w:rPr>
      </w:pPr>
      <w:r>
        <w:rPr>
          <w:lang w:val="en-GB"/>
        </w:rPr>
        <w:t xml:space="preserve">Validation of reliability of results between different test benches and different test objects using close to series ramp up fuel cell stacks and systems </w:t>
      </w:r>
      <w:commentRangeEnd w:id="56"/>
      <w:r w:rsidR="00A61427">
        <w:rPr>
          <w:rStyle w:val="Marquedecommentaire"/>
          <w:lang w:val="en-GB"/>
        </w:rPr>
        <w:commentReference w:id="56"/>
      </w:r>
      <w:r>
        <w:rPr>
          <w:lang w:val="en-GB"/>
        </w:rPr>
        <w:t>(BMW/</w:t>
      </w:r>
      <w:proofErr w:type="spellStart"/>
      <w:r>
        <w:rPr>
          <w:lang w:val="en-GB"/>
        </w:rPr>
        <w:t>ElringKlinger</w:t>
      </w:r>
      <w:proofErr w:type="spellEnd"/>
      <w:r>
        <w:rPr>
          <w:lang w:val="en-GB"/>
        </w:rPr>
        <w:t>)</w:t>
      </w:r>
    </w:p>
    <w:p w14:paraId="6C005E86" w14:textId="5BDC886E" w:rsidR="003747CF" w:rsidRDefault="00A61427" w:rsidP="00431384">
      <w:pPr>
        <w:pStyle w:val="ITAbsatzohneNr"/>
        <w:jc w:val="both"/>
        <w:rPr>
          <w:color w:val="009193"/>
          <w:lang w:val="en-GB"/>
        </w:rPr>
      </w:pPr>
      <w:ins w:id="57" w:author="Marc ISABELLE" w:date="2020-02-20T18:00:00Z">
        <w:r>
          <w:rPr>
            <w:iCs/>
            <w:lang w:val="en-GB"/>
          </w:rPr>
          <w:t xml:space="preserve">Start-up of integrated H2-production in a combined energy and H2 management system of the total </w:t>
        </w:r>
        <w:proofErr w:type="spellStart"/>
        <w:r>
          <w:rPr>
            <w:iCs/>
            <w:lang w:val="en-GB"/>
          </w:rPr>
          <w:t>center</w:t>
        </w:r>
      </w:ins>
      <w:proofErr w:type="spellEnd"/>
    </w:p>
    <w:p w14:paraId="594F8B53" w14:textId="07CEEFDF" w:rsidR="00431384" w:rsidRPr="00881738" w:rsidRDefault="00431384" w:rsidP="00431384">
      <w:pPr>
        <w:pStyle w:val="ITberschrift111"/>
        <w:rPr>
          <w:lang w:val="en-GB"/>
        </w:rPr>
      </w:pPr>
      <w:bookmarkStart w:id="58" w:name="_Toc31883623"/>
      <w:r>
        <w:rPr>
          <w:lang w:val="en-GB"/>
        </w:rPr>
        <w:t>Technical challenges in the FID phase</w:t>
      </w:r>
      <w:bookmarkEnd w:id="58"/>
    </w:p>
    <w:p w14:paraId="4326001E" w14:textId="77777777" w:rsidR="00431384" w:rsidRPr="00492ADB" w:rsidRDefault="00431384" w:rsidP="00431384">
      <w:pPr>
        <w:pStyle w:val="ITAbsatzohneNr"/>
        <w:jc w:val="both"/>
        <w:rPr>
          <w:b/>
          <w:color w:val="009193"/>
          <w:lang w:val="en-GB"/>
        </w:rPr>
      </w:pPr>
      <w:r w:rsidRPr="00492ADB">
        <w:rPr>
          <w:b/>
          <w:color w:val="009193"/>
          <w:lang w:val="en-GB"/>
        </w:rPr>
        <w:lastRenderedPageBreak/>
        <w:t xml:space="preserve">e2 </w:t>
      </w:r>
      <w:r>
        <w:rPr>
          <w:b/>
          <w:color w:val="009193"/>
          <w:lang w:val="en-GB"/>
        </w:rPr>
        <w:t xml:space="preserve">additional </w:t>
      </w:r>
      <w:r w:rsidRPr="00492ADB">
        <w:rPr>
          <w:b/>
          <w:color w:val="009193"/>
          <w:lang w:val="en-GB"/>
        </w:rPr>
        <w:t>recommendations:</w:t>
      </w:r>
    </w:p>
    <w:p w14:paraId="1A536B09" w14:textId="7B70A770" w:rsidR="00392E18" w:rsidRDefault="009B3A92" w:rsidP="001145E6">
      <w:pPr>
        <w:pStyle w:val="ITAbsatzohneNr"/>
        <w:numPr>
          <w:ilvl w:val="0"/>
          <w:numId w:val="17"/>
        </w:numPr>
        <w:jc w:val="both"/>
        <w:rPr>
          <w:color w:val="009193"/>
          <w:lang w:val="en-GB"/>
        </w:rPr>
      </w:pPr>
      <w:r>
        <w:rPr>
          <w:color w:val="009193"/>
          <w:lang w:val="en-GB"/>
        </w:rPr>
        <w:t>According to letter (g)</w:t>
      </w:r>
      <w:r w:rsidR="00431384">
        <w:rPr>
          <w:color w:val="009193"/>
          <w:lang w:val="en-GB"/>
        </w:rPr>
        <w:t xml:space="preserve"> in </w:t>
      </w:r>
      <w:r w:rsidR="00431384" w:rsidRPr="005F732A">
        <w:rPr>
          <w:color w:val="009193"/>
          <w:lang w:val="en-GB"/>
        </w:rPr>
        <w:t>the annex of the IPCEI Communication</w:t>
      </w:r>
      <w:r>
        <w:rPr>
          <w:color w:val="009193"/>
          <w:lang w:val="en-GB"/>
        </w:rPr>
        <w:t xml:space="preserve">, “the industrial deployment [must] follow on from an R&amp;D&amp;I activity </w:t>
      </w:r>
      <w:r w:rsidR="000A70C8">
        <w:rPr>
          <w:color w:val="009193"/>
          <w:lang w:val="en-GB"/>
        </w:rPr>
        <w:t>and itself contain a very important R&amp;D&amp;I component which constitutes an integral and necessary element for the successful implementation of the project”; p</w:t>
      </w:r>
      <w:r w:rsidR="005F732A">
        <w:rPr>
          <w:color w:val="009193"/>
          <w:lang w:val="en-GB"/>
        </w:rPr>
        <w:t>rove that the FID phase has a strong R&amp;D content</w:t>
      </w:r>
      <w:r w:rsidR="00846602" w:rsidRPr="005F732A">
        <w:rPr>
          <w:color w:val="009193"/>
          <w:lang w:val="en-GB"/>
        </w:rPr>
        <w:t>,</w:t>
      </w:r>
      <w:r w:rsidR="005F732A">
        <w:rPr>
          <w:color w:val="009193"/>
          <w:lang w:val="en-GB"/>
        </w:rPr>
        <w:t xml:space="preserve"> i.e.</w:t>
      </w:r>
      <w:r w:rsidR="00846602" w:rsidRPr="005F732A">
        <w:rPr>
          <w:color w:val="009193"/>
          <w:lang w:val="en-GB"/>
        </w:rPr>
        <w:t xml:space="preserve"> explain and quantify as far as possible the RDI efforts needed to overcome the </w:t>
      </w:r>
      <w:r w:rsidR="005F732A">
        <w:rPr>
          <w:color w:val="009193"/>
          <w:lang w:val="en-GB"/>
        </w:rPr>
        <w:t xml:space="preserve">technical </w:t>
      </w:r>
      <w:r w:rsidR="00846602" w:rsidRPr="005F732A">
        <w:rPr>
          <w:color w:val="009193"/>
          <w:lang w:val="en-GB"/>
        </w:rPr>
        <w:t>challenges expected during the FID</w:t>
      </w:r>
      <w:r w:rsidR="005F732A">
        <w:rPr>
          <w:color w:val="009193"/>
          <w:lang w:val="en-GB"/>
        </w:rPr>
        <w:t xml:space="preserve"> (without a strong R&amp;D content, the FID costs will not be eligible to public funding)</w:t>
      </w:r>
    </w:p>
    <w:p w14:paraId="0CDCACB4" w14:textId="77777777" w:rsidR="00431384" w:rsidRPr="00C4040C" w:rsidRDefault="00431384" w:rsidP="00431384">
      <w:pPr>
        <w:pStyle w:val="ITAbsatzohneNr"/>
        <w:numPr>
          <w:ilvl w:val="0"/>
          <w:numId w:val="17"/>
        </w:numPr>
        <w:jc w:val="both"/>
        <w:rPr>
          <w:color w:val="009193"/>
          <w:lang w:val="en-GB"/>
        </w:rPr>
      </w:pPr>
      <w:r>
        <w:rPr>
          <w:color w:val="009193"/>
          <w:lang w:val="en-GB"/>
        </w:rPr>
        <w:t>Use a table to summarize the information at the end of the section, for example:</w:t>
      </w:r>
    </w:p>
    <w:p w14:paraId="08DA3588" w14:textId="77777777" w:rsidR="00431384" w:rsidRPr="0025715E" w:rsidRDefault="00431384" w:rsidP="00431384">
      <w:pPr>
        <w:pStyle w:val="ITAbsatzohneNr"/>
        <w:rPr>
          <w:lang w:val="en-GB"/>
        </w:rPr>
      </w:pPr>
    </w:p>
    <w:tbl>
      <w:tblPr>
        <w:tblStyle w:val="Grilledutableau"/>
        <w:tblW w:w="9072" w:type="dxa"/>
        <w:tblInd w:w="-5" w:type="dxa"/>
        <w:tblLook w:val="04A0" w:firstRow="1" w:lastRow="0" w:firstColumn="1" w:lastColumn="0" w:noHBand="0" w:noVBand="1"/>
      </w:tblPr>
      <w:tblGrid>
        <w:gridCol w:w="1694"/>
        <w:gridCol w:w="2461"/>
        <w:gridCol w:w="2460"/>
        <w:gridCol w:w="2457"/>
      </w:tblGrid>
      <w:tr w:rsidR="00431384" w:rsidRPr="00947FD2" w14:paraId="35BFDD97" w14:textId="77777777" w:rsidTr="0024617F">
        <w:trPr>
          <w:trHeight w:val="567"/>
        </w:trPr>
        <w:tc>
          <w:tcPr>
            <w:tcW w:w="1694" w:type="dxa"/>
            <w:tcBorders>
              <w:top w:val="single" w:sz="4" w:space="0" w:color="auto"/>
              <w:left w:val="single" w:sz="4" w:space="0" w:color="auto"/>
              <w:bottom w:val="single" w:sz="4" w:space="0" w:color="auto"/>
              <w:right w:val="single" w:sz="4" w:space="0" w:color="auto"/>
            </w:tcBorders>
            <w:vAlign w:val="center"/>
          </w:tcPr>
          <w:p w14:paraId="36446877" w14:textId="77777777" w:rsidR="00431384" w:rsidRPr="00947FD2" w:rsidRDefault="00431384" w:rsidP="0024617F">
            <w:pPr>
              <w:pStyle w:val="ITStandard"/>
              <w:jc w:val="center"/>
              <w:rPr>
                <w:color w:val="009193"/>
                <w:lang w:val="en-US"/>
              </w:rPr>
            </w:pPr>
          </w:p>
        </w:tc>
        <w:tc>
          <w:tcPr>
            <w:tcW w:w="2461" w:type="dxa"/>
            <w:tcBorders>
              <w:top w:val="single" w:sz="4" w:space="0" w:color="auto"/>
              <w:left w:val="single" w:sz="4" w:space="0" w:color="auto"/>
              <w:bottom w:val="single" w:sz="4" w:space="0" w:color="auto"/>
              <w:right w:val="single" w:sz="4" w:space="0" w:color="auto"/>
            </w:tcBorders>
            <w:vAlign w:val="center"/>
            <w:hideMark/>
          </w:tcPr>
          <w:p w14:paraId="796870B3" w14:textId="77777777" w:rsidR="00431384" w:rsidRPr="00947FD2" w:rsidRDefault="00431384" w:rsidP="0024617F">
            <w:pPr>
              <w:pStyle w:val="ITStandard"/>
              <w:jc w:val="center"/>
              <w:rPr>
                <w:color w:val="009193"/>
                <w:lang w:val="en-US"/>
              </w:rPr>
            </w:pPr>
            <w:r w:rsidRPr="00947FD2">
              <w:rPr>
                <w:b/>
                <w:color w:val="009193"/>
                <w:lang w:val="en-US"/>
              </w:rPr>
              <w:t>What?</w:t>
            </w:r>
          </w:p>
        </w:tc>
        <w:tc>
          <w:tcPr>
            <w:tcW w:w="2460" w:type="dxa"/>
            <w:tcBorders>
              <w:top w:val="single" w:sz="4" w:space="0" w:color="auto"/>
              <w:left w:val="single" w:sz="4" w:space="0" w:color="auto"/>
              <w:bottom w:val="single" w:sz="4" w:space="0" w:color="auto"/>
              <w:right w:val="single" w:sz="4" w:space="0" w:color="auto"/>
            </w:tcBorders>
            <w:vAlign w:val="center"/>
            <w:hideMark/>
          </w:tcPr>
          <w:p w14:paraId="36B86A34" w14:textId="77777777" w:rsidR="00431384" w:rsidRPr="00947FD2" w:rsidRDefault="00431384" w:rsidP="0024617F">
            <w:pPr>
              <w:pStyle w:val="ITStandard"/>
              <w:jc w:val="center"/>
              <w:rPr>
                <w:color w:val="009193"/>
                <w:lang w:val="en-US"/>
              </w:rPr>
            </w:pPr>
            <w:r>
              <w:rPr>
                <w:b/>
                <w:color w:val="009193"/>
                <w:lang w:val="en-US"/>
              </w:rPr>
              <w:t>KPI</w:t>
            </w:r>
          </w:p>
        </w:tc>
        <w:tc>
          <w:tcPr>
            <w:tcW w:w="2457" w:type="dxa"/>
            <w:tcBorders>
              <w:top w:val="single" w:sz="4" w:space="0" w:color="auto"/>
              <w:left w:val="single" w:sz="4" w:space="0" w:color="auto"/>
              <w:bottom w:val="single" w:sz="4" w:space="0" w:color="auto"/>
              <w:right w:val="single" w:sz="4" w:space="0" w:color="auto"/>
            </w:tcBorders>
            <w:vAlign w:val="center"/>
            <w:hideMark/>
          </w:tcPr>
          <w:p w14:paraId="5BCF2B60" w14:textId="77777777" w:rsidR="00431384" w:rsidRPr="00947FD2" w:rsidRDefault="00431384" w:rsidP="0024617F">
            <w:pPr>
              <w:pStyle w:val="ITStandard"/>
              <w:jc w:val="center"/>
              <w:rPr>
                <w:color w:val="009193"/>
                <w:lang w:val="en-US"/>
              </w:rPr>
            </w:pPr>
            <w:r>
              <w:rPr>
                <w:b/>
                <w:color w:val="009193"/>
                <w:lang w:val="en-US"/>
              </w:rPr>
              <w:t>How?</w:t>
            </w:r>
          </w:p>
        </w:tc>
      </w:tr>
      <w:tr w:rsidR="00431384" w:rsidRPr="00947FD2" w14:paraId="64B629F4" w14:textId="77777777" w:rsidTr="0024617F">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1CA4A9EC" w14:textId="77777777" w:rsidR="00431384" w:rsidRPr="00947FD2" w:rsidRDefault="00431384" w:rsidP="0024617F">
            <w:pPr>
              <w:pStyle w:val="ITStandard"/>
              <w:rPr>
                <w:color w:val="009193"/>
                <w:lang w:val="en-US"/>
              </w:rPr>
            </w:pPr>
            <w:r w:rsidRPr="00947FD2">
              <w:rPr>
                <w:color w:val="009193"/>
                <w:lang w:val="en-US"/>
              </w:rPr>
              <w:t>WP</w:t>
            </w:r>
            <w:r>
              <w:rPr>
                <w:color w:val="009193"/>
                <w:lang w:val="en-US"/>
              </w:rPr>
              <w:t>3</w:t>
            </w:r>
          </w:p>
        </w:tc>
        <w:tc>
          <w:tcPr>
            <w:tcW w:w="2461" w:type="dxa"/>
            <w:tcBorders>
              <w:top w:val="single" w:sz="4" w:space="0" w:color="auto"/>
              <w:left w:val="single" w:sz="4" w:space="0" w:color="auto"/>
              <w:bottom w:val="single" w:sz="4" w:space="0" w:color="auto"/>
              <w:right w:val="single" w:sz="4" w:space="0" w:color="auto"/>
            </w:tcBorders>
            <w:vAlign w:val="center"/>
          </w:tcPr>
          <w:p w14:paraId="741781D2" w14:textId="77777777" w:rsidR="00431384" w:rsidRPr="00947FD2" w:rsidRDefault="00431384" w:rsidP="0024617F">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44DC533E" w14:textId="77777777" w:rsidR="00431384" w:rsidRPr="00947FD2" w:rsidRDefault="00431384" w:rsidP="0024617F">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53725866" w14:textId="77777777" w:rsidR="00431384" w:rsidRPr="00947FD2" w:rsidRDefault="00431384" w:rsidP="0024617F">
            <w:pPr>
              <w:pStyle w:val="ITStandard"/>
              <w:rPr>
                <w:color w:val="009193"/>
                <w:lang w:val="en-US"/>
              </w:rPr>
            </w:pPr>
          </w:p>
        </w:tc>
      </w:tr>
      <w:tr w:rsidR="00431384" w:rsidRPr="00947FD2" w14:paraId="1AA66F14" w14:textId="77777777" w:rsidTr="0024617F">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3B745ADF" w14:textId="77777777" w:rsidR="00431384" w:rsidRPr="00947FD2" w:rsidRDefault="00431384" w:rsidP="0024617F">
            <w:pPr>
              <w:pStyle w:val="ITStandard"/>
              <w:rPr>
                <w:color w:val="009193"/>
                <w:lang w:val="en-US"/>
              </w:rPr>
            </w:pPr>
            <w:r w:rsidRPr="00947FD2">
              <w:rPr>
                <w:color w:val="009193"/>
                <w:lang w:val="en-US"/>
              </w:rPr>
              <w:t>WP</w:t>
            </w:r>
            <w:r>
              <w:rPr>
                <w:color w:val="009193"/>
                <w:lang w:val="en-US"/>
              </w:rPr>
              <w:t>4</w:t>
            </w:r>
          </w:p>
        </w:tc>
        <w:tc>
          <w:tcPr>
            <w:tcW w:w="2461" w:type="dxa"/>
            <w:tcBorders>
              <w:top w:val="single" w:sz="4" w:space="0" w:color="auto"/>
              <w:left w:val="single" w:sz="4" w:space="0" w:color="auto"/>
              <w:bottom w:val="single" w:sz="4" w:space="0" w:color="auto"/>
              <w:right w:val="single" w:sz="4" w:space="0" w:color="auto"/>
            </w:tcBorders>
            <w:vAlign w:val="center"/>
          </w:tcPr>
          <w:p w14:paraId="79CEDFB2" w14:textId="77777777" w:rsidR="00431384" w:rsidRPr="00947FD2" w:rsidRDefault="00431384" w:rsidP="0024617F">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1068A2D5" w14:textId="77777777" w:rsidR="00431384" w:rsidRPr="00947FD2" w:rsidRDefault="00431384" w:rsidP="0024617F">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193B7FE7" w14:textId="77777777" w:rsidR="00431384" w:rsidRPr="00947FD2" w:rsidRDefault="00431384" w:rsidP="0024617F">
            <w:pPr>
              <w:pStyle w:val="ITStandard"/>
              <w:rPr>
                <w:color w:val="009193"/>
                <w:lang w:val="en-US"/>
              </w:rPr>
            </w:pPr>
          </w:p>
        </w:tc>
      </w:tr>
      <w:tr w:rsidR="00431384" w:rsidRPr="00947FD2" w14:paraId="50C627EF" w14:textId="77777777" w:rsidTr="0024617F">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E00018B" w14:textId="77777777" w:rsidR="00431384" w:rsidRPr="00947FD2" w:rsidRDefault="00431384" w:rsidP="0024617F">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614822F0" w14:textId="77777777" w:rsidR="00431384" w:rsidRPr="00947FD2" w:rsidRDefault="00431384" w:rsidP="0024617F">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27712B54" w14:textId="77777777" w:rsidR="00431384" w:rsidRPr="00947FD2" w:rsidRDefault="00431384" w:rsidP="0024617F">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3B97FCB3" w14:textId="77777777" w:rsidR="00431384" w:rsidRPr="00947FD2" w:rsidRDefault="00431384" w:rsidP="0024617F">
            <w:pPr>
              <w:pStyle w:val="ITStandard"/>
              <w:rPr>
                <w:color w:val="009193"/>
                <w:lang w:val="en-US"/>
              </w:rPr>
            </w:pPr>
          </w:p>
        </w:tc>
      </w:tr>
      <w:tr w:rsidR="00431384" w:rsidRPr="00947FD2" w14:paraId="513EA8AD" w14:textId="77777777" w:rsidTr="0024617F">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5CF6CB8C" w14:textId="77777777" w:rsidR="00431384" w:rsidRPr="00947FD2" w:rsidRDefault="00431384" w:rsidP="0024617F">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02EB9DE5" w14:textId="77777777" w:rsidR="00431384" w:rsidRPr="00947FD2" w:rsidRDefault="00431384" w:rsidP="0024617F">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hideMark/>
          </w:tcPr>
          <w:p w14:paraId="2414FA1D" w14:textId="77777777" w:rsidR="00431384" w:rsidRPr="00947FD2" w:rsidRDefault="00431384" w:rsidP="0024617F">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53CBEC8C" w14:textId="77777777" w:rsidR="00431384" w:rsidRPr="00947FD2" w:rsidRDefault="00431384" w:rsidP="0024617F">
            <w:pPr>
              <w:pStyle w:val="ITStandard"/>
              <w:rPr>
                <w:color w:val="009193"/>
                <w:lang w:val="en-US"/>
              </w:rPr>
            </w:pPr>
          </w:p>
        </w:tc>
      </w:tr>
    </w:tbl>
    <w:p w14:paraId="6BD9CB50" w14:textId="77777777" w:rsidR="00431384" w:rsidRPr="0025715E" w:rsidRDefault="00431384" w:rsidP="00431384">
      <w:pPr>
        <w:pStyle w:val="ITAbsatzohneNr"/>
        <w:rPr>
          <w:lang w:val="en-GB"/>
        </w:rPr>
      </w:pPr>
    </w:p>
    <w:p w14:paraId="2BD45C10" w14:textId="77777777" w:rsidR="00431384" w:rsidRDefault="00431384" w:rsidP="00431384">
      <w:pPr>
        <w:pStyle w:val="ITAbsatzohneNr"/>
        <w:jc w:val="both"/>
        <w:rPr>
          <w:color w:val="009193"/>
          <w:lang w:val="en-GB"/>
        </w:rPr>
      </w:pPr>
    </w:p>
    <w:p w14:paraId="496BCA12" w14:textId="5DD78C58" w:rsidR="00431384" w:rsidRPr="00881738" w:rsidRDefault="00431384" w:rsidP="00431384">
      <w:pPr>
        <w:pStyle w:val="ITberschrift111"/>
        <w:rPr>
          <w:lang w:val="en-GB"/>
        </w:rPr>
      </w:pPr>
      <w:bookmarkStart w:id="59" w:name="_Toc31883624"/>
      <w:r>
        <w:rPr>
          <w:lang w:val="en-GB"/>
        </w:rPr>
        <w:t>Transition from the FID phase to the mass production / commercialisation phase</w:t>
      </w:r>
      <w:bookmarkEnd w:id="59"/>
    </w:p>
    <w:p w14:paraId="473402AF" w14:textId="77777777" w:rsidR="00431384" w:rsidRPr="00492ADB" w:rsidRDefault="00431384" w:rsidP="00431384">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9D02867" w14:textId="1B3F7365" w:rsidR="001145E6" w:rsidRDefault="001145E6" w:rsidP="001145E6">
      <w:pPr>
        <w:pStyle w:val="ITAbsatzohneNr"/>
        <w:numPr>
          <w:ilvl w:val="0"/>
          <w:numId w:val="17"/>
        </w:numPr>
        <w:jc w:val="both"/>
        <w:rPr>
          <w:color w:val="009193"/>
          <w:lang w:val="en-GB"/>
        </w:rPr>
      </w:pPr>
      <w:r>
        <w:rPr>
          <w:color w:val="009193"/>
          <w:lang w:val="en-GB"/>
        </w:rPr>
        <w:t xml:space="preserve">Define which KPIs will be used and the associated values </w:t>
      </w:r>
      <w:r w:rsidRPr="001145E6">
        <w:rPr>
          <w:color w:val="009193"/>
          <w:lang w:val="en-GB"/>
        </w:rPr>
        <w:t xml:space="preserve">to decide that the FID phase is </w:t>
      </w:r>
      <w:proofErr w:type="gramStart"/>
      <w:r w:rsidRPr="001145E6">
        <w:rPr>
          <w:color w:val="009193"/>
          <w:lang w:val="en-GB"/>
        </w:rPr>
        <w:t>over</w:t>
      </w:r>
      <w:proofErr w:type="gramEnd"/>
      <w:r w:rsidRPr="001145E6">
        <w:rPr>
          <w:color w:val="009193"/>
          <w:lang w:val="en-GB"/>
        </w:rPr>
        <w:t xml:space="preserve"> and the Mass production / commercialisation starts</w:t>
      </w:r>
    </w:p>
    <w:p w14:paraId="6C3AB7FD" w14:textId="4D11E485" w:rsidR="003B2289" w:rsidRDefault="003B2289" w:rsidP="003B2289">
      <w:pPr>
        <w:pStyle w:val="ITAbsatzohneNr"/>
        <w:jc w:val="both"/>
        <w:rPr>
          <w:lang w:val="en-GB"/>
        </w:rPr>
      </w:pPr>
      <w:commentRangeStart w:id="60"/>
      <w:r>
        <w:rPr>
          <w:lang w:val="en-GB"/>
        </w:rPr>
        <w:t>Repeatability of tests is in the range of deviation of x%</w:t>
      </w:r>
    </w:p>
    <w:p w14:paraId="4278A9F1" w14:textId="1C1D0CD1" w:rsidR="003B2289" w:rsidRDefault="003B2289" w:rsidP="003B2289">
      <w:pPr>
        <w:pStyle w:val="ITAbsatzohneNr"/>
        <w:jc w:val="both"/>
        <w:rPr>
          <w:lang w:val="en-GB"/>
        </w:rPr>
      </w:pPr>
      <w:r>
        <w:rPr>
          <w:lang w:val="en-GB"/>
        </w:rPr>
        <w:t>Test set-up and test bench start up with new test object is achievable in 2 days</w:t>
      </w:r>
    </w:p>
    <w:p w14:paraId="21817F26" w14:textId="7CC314A6" w:rsidR="003B2289" w:rsidRDefault="003B2289" w:rsidP="003B2289">
      <w:pPr>
        <w:pStyle w:val="ITAbsatzohneNr"/>
        <w:jc w:val="both"/>
        <w:rPr>
          <w:lang w:val="en-GB"/>
        </w:rPr>
      </w:pPr>
      <w:r>
        <w:rPr>
          <w:lang w:val="en-GB"/>
        </w:rPr>
        <w:t>Etc.</w:t>
      </w:r>
      <w:commentRangeEnd w:id="60"/>
      <w:r w:rsidR="00EC764F">
        <w:rPr>
          <w:rStyle w:val="Marquedecommentaire"/>
          <w:lang w:val="en-GB"/>
        </w:rPr>
        <w:commentReference w:id="60"/>
      </w:r>
    </w:p>
    <w:p w14:paraId="62FC1944" w14:textId="1D857621" w:rsidR="003B2289" w:rsidRDefault="003B2289" w:rsidP="003B2289">
      <w:pPr>
        <w:pStyle w:val="ITAbsatzohneNr"/>
        <w:jc w:val="both"/>
        <w:rPr>
          <w:lang w:val="en-GB"/>
        </w:rPr>
      </w:pPr>
      <w:commentRangeStart w:id="61"/>
      <w:r>
        <w:rPr>
          <w:lang w:val="en-GB"/>
        </w:rPr>
        <w:t xml:space="preserve">If the revenue of the test </w:t>
      </w:r>
      <w:proofErr w:type="spellStart"/>
      <w:r>
        <w:rPr>
          <w:lang w:val="en-GB"/>
        </w:rPr>
        <w:t>center</w:t>
      </w:r>
      <w:proofErr w:type="spellEnd"/>
      <w:r>
        <w:rPr>
          <w:lang w:val="en-GB"/>
        </w:rPr>
        <w:t xml:space="preserve"> is reaching x (60) % of commercial testing the FID phase would be finished.</w:t>
      </w:r>
      <w:commentRangeEnd w:id="61"/>
      <w:r w:rsidR="00C16771">
        <w:rPr>
          <w:rStyle w:val="Marquedecommentaire"/>
          <w:lang w:val="en-GB"/>
        </w:rPr>
        <w:commentReference w:id="61"/>
      </w:r>
    </w:p>
    <w:p w14:paraId="5E800537" w14:textId="77777777" w:rsidR="003B2289" w:rsidRPr="003B2289" w:rsidRDefault="003B2289" w:rsidP="003B2289">
      <w:pPr>
        <w:pStyle w:val="ITAbsatzohneNr"/>
        <w:jc w:val="both"/>
        <w:rPr>
          <w:lang w:val="en-GB"/>
        </w:rPr>
      </w:pPr>
    </w:p>
    <w:p w14:paraId="1EBC1B5C" w14:textId="558DC152" w:rsidR="00431384" w:rsidRPr="00881738" w:rsidRDefault="009C49E3" w:rsidP="00431384">
      <w:pPr>
        <w:pStyle w:val="ITberschrift111"/>
        <w:rPr>
          <w:lang w:val="en-GB"/>
        </w:rPr>
      </w:pPr>
      <w:bookmarkStart w:id="62" w:name="_Toc31883625"/>
      <w:r>
        <w:rPr>
          <w:lang w:val="en-GB"/>
        </w:rPr>
        <w:t>Revenues</w:t>
      </w:r>
      <w:r w:rsidR="00431384">
        <w:rPr>
          <w:lang w:val="en-GB"/>
        </w:rPr>
        <w:t xml:space="preserve"> in the FID phase</w:t>
      </w:r>
      <w:bookmarkEnd w:id="62"/>
    </w:p>
    <w:p w14:paraId="317247DA" w14:textId="77777777" w:rsidR="00431384" w:rsidRPr="00492ADB" w:rsidRDefault="00431384" w:rsidP="00431384">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0A66A4B2" w14:textId="172D154F" w:rsidR="00782002" w:rsidRPr="0087468B" w:rsidRDefault="0087468B" w:rsidP="0087468B">
      <w:pPr>
        <w:pStyle w:val="ITAbsatzohneNr"/>
        <w:numPr>
          <w:ilvl w:val="0"/>
          <w:numId w:val="17"/>
        </w:numPr>
        <w:jc w:val="both"/>
        <w:rPr>
          <w:color w:val="009193"/>
          <w:lang w:val="en-GB"/>
        </w:rPr>
      </w:pPr>
      <w:r>
        <w:rPr>
          <w:color w:val="009193"/>
          <w:lang w:val="en-GB"/>
        </w:rPr>
        <w:t>If</w:t>
      </w:r>
      <w:r w:rsidR="00782002" w:rsidRPr="0087468B">
        <w:rPr>
          <w:color w:val="009193"/>
          <w:lang w:val="en-GB"/>
        </w:rPr>
        <w:t xml:space="preserve"> the company decides to </w:t>
      </w:r>
      <w:r w:rsidR="00392E18" w:rsidRPr="0087468B">
        <w:rPr>
          <w:color w:val="009193"/>
          <w:lang w:val="en-GB"/>
        </w:rPr>
        <w:t xml:space="preserve">have </w:t>
      </w:r>
      <w:r w:rsidR="009C49E3">
        <w:rPr>
          <w:color w:val="009193"/>
          <w:lang w:val="en-GB"/>
        </w:rPr>
        <w:t>revenues</w:t>
      </w:r>
      <w:r w:rsidR="00782002" w:rsidRPr="0087468B">
        <w:rPr>
          <w:color w:val="009193"/>
          <w:lang w:val="en-GB"/>
        </w:rPr>
        <w:t xml:space="preserve"> during the FID phase</w:t>
      </w:r>
      <w:r>
        <w:rPr>
          <w:color w:val="009193"/>
          <w:lang w:val="en-GB"/>
        </w:rPr>
        <w:t>,</w:t>
      </w:r>
      <w:r w:rsidR="00782002" w:rsidRPr="0087468B">
        <w:rPr>
          <w:color w:val="009193"/>
          <w:lang w:val="en-GB"/>
        </w:rPr>
        <w:t xml:space="preserve"> provide detailed, convincing explanations why the company consider that the </w:t>
      </w:r>
      <w:r w:rsidR="002B4D25">
        <w:rPr>
          <w:color w:val="009193"/>
          <w:lang w:val="en-GB"/>
        </w:rPr>
        <w:t>amount</w:t>
      </w:r>
      <w:r w:rsidR="00782002" w:rsidRPr="0087468B">
        <w:rPr>
          <w:color w:val="009193"/>
          <w:lang w:val="en-GB"/>
        </w:rPr>
        <w:t xml:space="preserve"> of sales during the FID phase should not be viewed as norma</w:t>
      </w:r>
      <w:r w:rsidR="006321D5" w:rsidRPr="0087468B">
        <w:rPr>
          <w:color w:val="009193"/>
          <w:lang w:val="en-GB"/>
        </w:rPr>
        <w:t>l sales / commercial activities</w:t>
      </w:r>
      <w:r>
        <w:rPr>
          <w:color w:val="009193"/>
          <w:lang w:val="en-GB"/>
        </w:rPr>
        <w:t>; explain the</w:t>
      </w:r>
      <w:r w:rsidR="006321D5" w:rsidRPr="0087468B">
        <w:rPr>
          <w:color w:val="009193"/>
          <w:lang w:val="en-GB"/>
        </w:rPr>
        <w:t xml:space="preserve"> nature of these sales during the FID </w:t>
      </w:r>
      <w:r>
        <w:rPr>
          <w:color w:val="009193"/>
          <w:lang w:val="en-GB"/>
        </w:rPr>
        <w:t>phase:</w:t>
      </w:r>
      <w:r w:rsidR="006321D5" w:rsidRPr="0087468B">
        <w:rPr>
          <w:color w:val="009193"/>
          <w:lang w:val="en-GB"/>
        </w:rPr>
        <w:t xml:space="preserve"> what kind of products will be sold, to whom and for what purpose</w:t>
      </w:r>
      <w:r>
        <w:rPr>
          <w:color w:val="009193"/>
          <w:lang w:val="en-GB"/>
        </w:rPr>
        <w:t>s</w:t>
      </w:r>
      <w:r w:rsidR="006321D5" w:rsidRPr="0087468B">
        <w:rPr>
          <w:color w:val="009193"/>
          <w:lang w:val="en-GB"/>
        </w:rPr>
        <w:t>?</w:t>
      </w:r>
    </w:p>
    <w:p w14:paraId="381518A5" w14:textId="74493347" w:rsidR="00782002" w:rsidRPr="0087468B" w:rsidRDefault="00782002" w:rsidP="0087468B">
      <w:pPr>
        <w:pStyle w:val="ITAbsatzohneNr"/>
        <w:numPr>
          <w:ilvl w:val="0"/>
          <w:numId w:val="17"/>
        </w:numPr>
        <w:jc w:val="both"/>
        <w:rPr>
          <w:color w:val="009193"/>
          <w:lang w:val="en-GB"/>
        </w:rPr>
      </w:pPr>
      <w:r w:rsidRPr="0087468B">
        <w:rPr>
          <w:color w:val="009193"/>
          <w:lang w:val="en-GB"/>
        </w:rPr>
        <w:t xml:space="preserve">Note: </w:t>
      </w:r>
      <w:r w:rsidR="0087468B">
        <w:rPr>
          <w:color w:val="009193"/>
          <w:lang w:val="en-GB"/>
        </w:rPr>
        <w:t xml:space="preserve">typically, </w:t>
      </w:r>
      <w:r w:rsidRPr="0087468B">
        <w:rPr>
          <w:color w:val="009193"/>
          <w:lang w:val="en-GB"/>
        </w:rPr>
        <w:t>samples and testing or feedback sales can be reconciled with the concept of FID under the IPCEI Communication</w:t>
      </w:r>
      <w:r w:rsidR="0087468B">
        <w:rPr>
          <w:color w:val="009193"/>
          <w:lang w:val="en-GB"/>
        </w:rPr>
        <w:t>;</w:t>
      </w:r>
      <w:r w:rsidRPr="0087468B">
        <w:rPr>
          <w:color w:val="009193"/>
          <w:lang w:val="en-GB"/>
        </w:rPr>
        <w:t xml:space="preserve"> </w:t>
      </w:r>
      <w:r w:rsidR="006321D5" w:rsidRPr="0087468B">
        <w:rPr>
          <w:color w:val="009193"/>
          <w:lang w:val="en-GB"/>
        </w:rPr>
        <w:t>however</w:t>
      </w:r>
      <w:r w:rsidR="0087468B">
        <w:rPr>
          <w:color w:val="009193"/>
          <w:lang w:val="en-GB"/>
        </w:rPr>
        <w:t>,</w:t>
      </w:r>
      <w:r w:rsidR="006321D5" w:rsidRPr="0087468B">
        <w:rPr>
          <w:color w:val="009193"/>
          <w:lang w:val="en-GB"/>
        </w:rPr>
        <w:t xml:space="preserve"> </w:t>
      </w:r>
      <w:r w:rsidRPr="0087468B">
        <w:rPr>
          <w:color w:val="009193"/>
          <w:lang w:val="en-GB"/>
        </w:rPr>
        <w:t>important volumes and revenues of sales typically correspond to commercial activities under the IPCEI Communication</w:t>
      </w:r>
      <w:r w:rsidR="0087468B">
        <w:rPr>
          <w:color w:val="009193"/>
          <w:lang w:val="en-GB"/>
        </w:rPr>
        <w:t xml:space="preserve">; the sales shall not be larger that </w:t>
      </w:r>
      <w:del w:id="63" w:author="Marc ISABELLE" w:date="2020-02-20T18:06:00Z">
        <w:r w:rsidR="0087468B" w:rsidDel="00EC764F">
          <w:rPr>
            <w:color w:val="009193"/>
            <w:lang w:val="en-GB"/>
          </w:rPr>
          <w:delText>30</w:delText>
        </w:r>
      </w:del>
      <w:ins w:id="64" w:author="Marc ISABELLE" w:date="2020-02-20T18:06:00Z">
        <w:r w:rsidR="00EC764F">
          <w:rPr>
            <w:color w:val="009193"/>
            <w:lang w:val="en-GB"/>
          </w:rPr>
          <w:t>2</w:t>
        </w:r>
        <w:r w:rsidR="00EC764F">
          <w:rPr>
            <w:color w:val="009193"/>
            <w:lang w:val="en-GB"/>
          </w:rPr>
          <w:t>0</w:t>
        </w:r>
      </w:ins>
      <w:r w:rsidR="0087468B">
        <w:rPr>
          <w:color w:val="009193"/>
          <w:lang w:val="en-GB"/>
        </w:rPr>
        <w:t>% of steady state commercial sales</w:t>
      </w:r>
    </w:p>
    <w:p w14:paraId="23EA64DE" w14:textId="2411845D" w:rsidR="00F35822" w:rsidRDefault="003B2289" w:rsidP="0025715E">
      <w:pPr>
        <w:pStyle w:val="ITAbsatzohneNr"/>
        <w:rPr>
          <w:lang w:val="en-GB"/>
        </w:rPr>
      </w:pPr>
      <w:commentRangeStart w:id="65"/>
      <w:r>
        <w:rPr>
          <w:lang w:val="en-GB"/>
        </w:rPr>
        <w:t>Validation of testing equipment and validation of testing methodologies and repeatability will engage close to series fuel cell validation work with high risk of testing failure and fuel cell (system) damages. Therefore, FEV will ask for reduced payment of testing time to share the risk of failures and damages with the customer</w:t>
      </w:r>
      <w:commentRangeEnd w:id="65"/>
      <w:r w:rsidR="00EC764F">
        <w:rPr>
          <w:rStyle w:val="Marquedecommentaire"/>
          <w:lang w:val="en-GB"/>
        </w:rPr>
        <w:commentReference w:id="65"/>
      </w:r>
      <w:r>
        <w:rPr>
          <w:lang w:val="en-GB"/>
        </w:rPr>
        <w:t>.</w:t>
      </w:r>
    </w:p>
    <w:p w14:paraId="682091EA" w14:textId="7888F390" w:rsidR="003B2289" w:rsidRPr="0025715E" w:rsidRDefault="003B2289" w:rsidP="0025715E">
      <w:pPr>
        <w:pStyle w:val="ITAbsatzohneNr"/>
        <w:rPr>
          <w:lang w:val="en-GB"/>
        </w:rPr>
      </w:pPr>
      <w:commentRangeStart w:id="66"/>
      <w:r>
        <w:rPr>
          <w:lang w:val="en-GB"/>
        </w:rPr>
        <w:t>Certain tests will be possible to start on commercial basis which will not be expected to be more than x% of the total revenue.</w:t>
      </w:r>
      <w:commentRangeEnd w:id="66"/>
      <w:r w:rsidR="00CD453A">
        <w:rPr>
          <w:rStyle w:val="Marquedecommentaire"/>
          <w:lang w:val="en-GB"/>
        </w:rPr>
        <w:commentReference w:id="66"/>
      </w:r>
    </w:p>
    <w:p w14:paraId="354B14C4" w14:textId="3D26EE28" w:rsidR="00FB71D8" w:rsidRPr="00504B99" w:rsidRDefault="00FB71D8" w:rsidP="00FB71D8">
      <w:pPr>
        <w:pStyle w:val="ITberschrift11"/>
        <w:rPr>
          <w:lang w:val="en-GB"/>
        </w:rPr>
      </w:pPr>
      <w:bookmarkStart w:id="67" w:name="_Toc31883626"/>
      <w:r w:rsidRPr="00504B99">
        <w:rPr>
          <w:lang w:val="en-GB"/>
        </w:rPr>
        <w:lastRenderedPageBreak/>
        <w:t>I</w:t>
      </w:r>
      <w:r w:rsidR="00DD5ED5" w:rsidRPr="00504B99">
        <w:rPr>
          <w:lang w:val="en-GB"/>
        </w:rPr>
        <w:t>ntellectual Property Rights</w:t>
      </w:r>
      <w:bookmarkEnd w:id="67"/>
    </w:p>
    <w:p w14:paraId="1C6881C4" w14:textId="77777777" w:rsidR="000956E9" w:rsidRPr="00E455D4" w:rsidRDefault="000956E9" w:rsidP="00FB71D8">
      <w:pPr>
        <w:pStyle w:val="ITAbsatzohneNr"/>
        <w:rPr>
          <w:i/>
          <w:lang w:val="en-GB"/>
        </w:rPr>
      </w:pPr>
      <w:r w:rsidRPr="00E455D4">
        <w:rPr>
          <w:i/>
          <w:lang w:val="en-GB"/>
        </w:rPr>
        <w:t>IP management principles</w:t>
      </w:r>
    </w:p>
    <w:p w14:paraId="7046F885" w14:textId="77777777" w:rsidR="00F407AE" w:rsidRPr="00E455D4" w:rsidRDefault="000956E9" w:rsidP="00FB71D8">
      <w:pPr>
        <w:pStyle w:val="ITAbsatzohneNr"/>
        <w:rPr>
          <w:i/>
          <w:lang w:val="en-GB"/>
        </w:rPr>
      </w:pPr>
      <w:r w:rsidRPr="00E455D4">
        <w:rPr>
          <w:i/>
          <w:lang w:val="en-GB"/>
        </w:rPr>
        <w:t>IP protections principles</w:t>
      </w:r>
    </w:p>
    <w:p w14:paraId="6DB8E89F" w14:textId="77777777" w:rsidR="000956E9" w:rsidRPr="00E455D4" w:rsidRDefault="000956E9" w:rsidP="00FB71D8">
      <w:pPr>
        <w:pStyle w:val="ITAbsatzohneNr"/>
        <w:rPr>
          <w:i/>
          <w:lang w:val="en-GB"/>
        </w:rPr>
      </w:pPr>
      <w:r w:rsidRPr="00E455D4">
        <w:rPr>
          <w:i/>
          <w:lang w:val="en-GB"/>
        </w:rPr>
        <w:t>IP exploitation principles</w:t>
      </w:r>
    </w:p>
    <w:p w14:paraId="0AF94819" w14:textId="77777777" w:rsidR="00881738" w:rsidRDefault="00881738" w:rsidP="00FB71D8">
      <w:pPr>
        <w:pStyle w:val="ITAbsatzohneNr"/>
        <w:rPr>
          <w:i/>
          <w:lang w:val="fr-FR"/>
        </w:rPr>
      </w:pPr>
    </w:p>
    <w:p w14:paraId="39F083D0" w14:textId="0158C254" w:rsidR="00881738" w:rsidRDefault="00881738" w:rsidP="00881738">
      <w:pPr>
        <w:pStyle w:val="ITberschrift111"/>
        <w:rPr>
          <w:lang w:val="en-GB"/>
        </w:rPr>
      </w:pPr>
      <w:bookmarkStart w:id="68" w:name="_Toc31883627"/>
      <w:r w:rsidRPr="00E455D4">
        <w:rPr>
          <w:lang w:val="en-GB"/>
        </w:rPr>
        <w:t>IP management principles</w:t>
      </w:r>
      <w:bookmarkEnd w:id="68"/>
    </w:p>
    <w:p w14:paraId="665284AE" w14:textId="5F2A8EEC" w:rsidR="00E455D4" w:rsidRDefault="00E455D4" w:rsidP="00E455D4">
      <w:pPr>
        <w:pStyle w:val="ITAbsatzohneNr"/>
        <w:jc w:val="both"/>
        <w:rPr>
          <w:b/>
          <w:color w:val="009193"/>
          <w:lang w:val="en-GB"/>
        </w:rPr>
      </w:pPr>
      <w:r w:rsidRPr="00E455D4">
        <w:rPr>
          <w:b/>
          <w:color w:val="009193"/>
          <w:lang w:val="en-GB"/>
        </w:rPr>
        <w:t>e2 additional recommendations:</w:t>
      </w:r>
    </w:p>
    <w:p w14:paraId="3977CD6B" w14:textId="135EE286" w:rsidR="00E455D4" w:rsidRPr="0087468B" w:rsidRDefault="00E455D4" w:rsidP="00E455D4">
      <w:pPr>
        <w:pStyle w:val="ITAbsatzohneNr"/>
        <w:numPr>
          <w:ilvl w:val="0"/>
          <w:numId w:val="17"/>
        </w:numPr>
        <w:jc w:val="both"/>
        <w:rPr>
          <w:color w:val="009193"/>
          <w:lang w:val="en-GB"/>
        </w:rPr>
      </w:pPr>
      <w:r>
        <w:rPr>
          <w:color w:val="009193"/>
          <w:lang w:val="en-GB"/>
        </w:rPr>
        <w:t>Briefly describe here the company’s general IP management principles</w:t>
      </w:r>
    </w:p>
    <w:p w14:paraId="7EB9D044" w14:textId="2560EA4F" w:rsidR="00E455D4" w:rsidRPr="00E455D4" w:rsidRDefault="00AB75E1" w:rsidP="00E455D4">
      <w:pPr>
        <w:pStyle w:val="ITAbsatzohneNr"/>
        <w:rPr>
          <w:lang w:val="en-GB"/>
        </w:rPr>
      </w:pPr>
      <w:bookmarkStart w:id="69" w:name="_Hlk31992563"/>
      <w:r>
        <w:rPr>
          <w:lang w:val="en-GB"/>
        </w:rPr>
        <w:t>To be written by Maximilian?</w:t>
      </w:r>
    </w:p>
    <w:p w14:paraId="5AFD9369" w14:textId="3549C717" w:rsidR="00881738" w:rsidRDefault="00881738" w:rsidP="00881738">
      <w:pPr>
        <w:pStyle w:val="ITberschrift111"/>
        <w:rPr>
          <w:lang w:val="en-GB"/>
        </w:rPr>
      </w:pPr>
      <w:bookmarkStart w:id="70" w:name="_Toc31883628"/>
      <w:bookmarkEnd w:id="69"/>
      <w:r w:rsidRPr="00E455D4">
        <w:rPr>
          <w:lang w:val="en-GB"/>
        </w:rPr>
        <w:t>IP protection principles</w:t>
      </w:r>
      <w:bookmarkEnd w:id="70"/>
    </w:p>
    <w:p w14:paraId="5668BE95" w14:textId="77777777" w:rsidR="00E455D4" w:rsidRDefault="00E455D4" w:rsidP="00E455D4">
      <w:pPr>
        <w:pStyle w:val="ITAbsatzohneNr"/>
        <w:jc w:val="both"/>
        <w:rPr>
          <w:b/>
          <w:color w:val="009193"/>
          <w:lang w:val="en-GB"/>
        </w:rPr>
      </w:pPr>
      <w:r w:rsidRPr="00E455D4">
        <w:rPr>
          <w:b/>
          <w:color w:val="009193"/>
          <w:lang w:val="en-GB"/>
        </w:rPr>
        <w:t>e2 additional recommendations:</w:t>
      </w:r>
    </w:p>
    <w:p w14:paraId="0B64443B" w14:textId="091DC1E8" w:rsidR="00E455D4" w:rsidRPr="0087468B" w:rsidRDefault="00E455D4" w:rsidP="00E455D4">
      <w:pPr>
        <w:pStyle w:val="ITAbsatzohneNr"/>
        <w:numPr>
          <w:ilvl w:val="0"/>
          <w:numId w:val="17"/>
        </w:numPr>
        <w:jc w:val="both"/>
        <w:rPr>
          <w:color w:val="009193"/>
          <w:lang w:val="en-GB"/>
        </w:rPr>
      </w:pPr>
      <w:r>
        <w:rPr>
          <w:color w:val="009193"/>
          <w:lang w:val="en-GB"/>
        </w:rPr>
        <w:t>Describe here the IP protection principles that will be followed in the IPCEI</w:t>
      </w:r>
    </w:p>
    <w:p w14:paraId="209A46B4" w14:textId="1B931921" w:rsidR="00E455D4" w:rsidRPr="00E455D4" w:rsidRDefault="00AB75E1" w:rsidP="00E455D4">
      <w:pPr>
        <w:pStyle w:val="ITAbsatzohneNr"/>
        <w:rPr>
          <w:lang w:val="en-GB"/>
        </w:rPr>
      </w:pPr>
      <w:r w:rsidRPr="00AB75E1">
        <w:rPr>
          <w:lang w:val="en-GB"/>
        </w:rPr>
        <w:t>To be written by Maximilian?</w:t>
      </w:r>
    </w:p>
    <w:p w14:paraId="4D0CFC9C" w14:textId="77777777" w:rsidR="00881738" w:rsidRPr="00E455D4" w:rsidRDefault="00881738" w:rsidP="00881738">
      <w:pPr>
        <w:pStyle w:val="ITberschrift111"/>
        <w:rPr>
          <w:lang w:val="en-GB"/>
        </w:rPr>
      </w:pPr>
      <w:bookmarkStart w:id="71" w:name="_Toc31883629"/>
      <w:r w:rsidRPr="00E455D4">
        <w:rPr>
          <w:lang w:val="en-GB"/>
        </w:rPr>
        <w:t>IP exploitation principles</w:t>
      </w:r>
      <w:bookmarkEnd w:id="71"/>
    </w:p>
    <w:p w14:paraId="77426DBF" w14:textId="77777777" w:rsidR="00E455D4" w:rsidRDefault="00E455D4" w:rsidP="00E455D4">
      <w:pPr>
        <w:pStyle w:val="ITAbsatzohneNr"/>
        <w:jc w:val="both"/>
        <w:rPr>
          <w:b/>
          <w:color w:val="009193"/>
          <w:lang w:val="en-GB"/>
        </w:rPr>
      </w:pPr>
      <w:r w:rsidRPr="00E455D4">
        <w:rPr>
          <w:b/>
          <w:color w:val="009193"/>
          <w:lang w:val="en-GB"/>
        </w:rPr>
        <w:t>e2 additional recommendations:</w:t>
      </w:r>
    </w:p>
    <w:p w14:paraId="4A792D0D" w14:textId="0AE83D64" w:rsidR="00E455D4" w:rsidRPr="0087468B" w:rsidRDefault="00E455D4" w:rsidP="00E455D4">
      <w:pPr>
        <w:pStyle w:val="ITAbsatzohneNr"/>
        <w:numPr>
          <w:ilvl w:val="0"/>
          <w:numId w:val="17"/>
        </w:numPr>
        <w:jc w:val="both"/>
        <w:rPr>
          <w:color w:val="009193"/>
          <w:lang w:val="en-GB"/>
        </w:rPr>
      </w:pPr>
      <w:r>
        <w:rPr>
          <w:color w:val="009193"/>
          <w:lang w:val="en-GB"/>
        </w:rPr>
        <w:t>Describe here the IP exploitation principles that will be followed in the IPCEI; please note that the company will be requested to commit to grant licences on IP protected results from the IPCEI on FRAND conditions</w:t>
      </w:r>
      <w:r w:rsidR="00474B68">
        <w:rPr>
          <w:color w:val="009193"/>
          <w:lang w:val="en-GB"/>
        </w:rPr>
        <w:t xml:space="preserve"> </w:t>
      </w:r>
      <w:r w:rsidR="00D03412">
        <w:rPr>
          <w:color w:val="009193"/>
          <w:lang w:val="en-GB"/>
        </w:rPr>
        <w:t xml:space="preserve">if it requires a large State aid amount </w:t>
      </w:r>
      <w:r w:rsidR="00474B68">
        <w:rPr>
          <w:color w:val="009193"/>
          <w:lang w:val="en-GB"/>
        </w:rPr>
        <w:t xml:space="preserve">(see below chapter 3 on </w:t>
      </w:r>
      <w:proofErr w:type="spellStart"/>
      <w:r w:rsidR="00474B68">
        <w:rPr>
          <w:color w:val="009193"/>
          <w:lang w:val="en-GB"/>
        </w:rPr>
        <w:t>Spillovers</w:t>
      </w:r>
      <w:proofErr w:type="spellEnd"/>
      <w:r w:rsidR="00474B68">
        <w:rPr>
          <w:color w:val="009193"/>
          <w:lang w:val="en-GB"/>
        </w:rPr>
        <w:t>)</w:t>
      </w:r>
    </w:p>
    <w:p w14:paraId="25C21E85" w14:textId="7537CBB2" w:rsidR="00E455D4" w:rsidRDefault="00E455D4" w:rsidP="00E455D4">
      <w:pPr>
        <w:pStyle w:val="ITAbsatzohneNr"/>
        <w:rPr>
          <w:lang w:val="en-GB"/>
        </w:rPr>
      </w:pPr>
    </w:p>
    <w:p w14:paraId="084BF22A" w14:textId="7D0DF017" w:rsidR="00AB75E1" w:rsidRPr="00E455D4" w:rsidRDefault="00AB75E1" w:rsidP="00AB75E1">
      <w:pPr>
        <w:pStyle w:val="ITAbsatzohneNr"/>
        <w:rPr>
          <w:lang w:val="en-GB"/>
        </w:rPr>
      </w:pPr>
      <w:r>
        <w:rPr>
          <w:lang w:val="en-GB"/>
        </w:rPr>
        <w:t>To be written by Maximilian and Marius?</w:t>
      </w:r>
    </w:p>
    <w:p w14:paraId="788E5B27" w14:textId="77777777" w:rsidR="00AB75E1" w:rsidRPr="00E455D4" w:rsidRDefault="00AB75E1" w:rsidP="00E455D4">
      <w:pPr>
        <w:pStyle w:val="ITAbsatzohneNr"/>
        <w:rPr>
          <w:lang w:val="en-GB"/>
        </w:rPr>
      </w:pPr>
    </w:p>
    <w:p w14:paraId="4AB8E1F1" w14:textId="4384B6A8" w:rsidR="00EA378C" w:rsidRPr="00504B99" w:rsidRDefault="00EA378C" w:rsidP="00EA378C">
      <w:pPr>
        <w:pStyle w:val="ITberschrift11"/>
        <w:rPr>
          <w:lang w:val="en-GB"/>
        </w:rPr>
      </w:pPr>
      <w:bookmarkStart w:id="72" w:name="_Toc31883630"/>
      <w:r w:rsidRPr="000956E9">
        <w:rPr>
          <w:lang w:val="en-GB"/>
        </w:rPr>
        <w:t>Work P</w:t>
      </w:r>
      <w:r w:rsidR="008A6C79" w:rsidRPr="00504B99">
        <w:rPr>
          <w:lang w:val="en-GB"/>
        </w:rPr>
        <w:t>lan</w:t>
      </w:r>
      <w:bookmarkEnd w:id="72"/>
    </w:p>
    <w:p w14:paraId="31C0B2BE" w14:textId="66D48F45" w:rsidR="00DD5ED5" w:rsidRPr="00504B99" w:rsidRDefault="00DD5ED5" w:rsidP="00DD5ED5">
      <w:pPr>
        <w:pStyle w:val="ITAbsatzohneNr"/>
        <w:rPr>
          <w:i/>
          <w:lang w:val="en-GB"/>
        </w:rPr>
      </w:pPr>
      <w:r w:rsidRPr="00504B99">
        <w:rPr>
          <w:i/>
          <w:lang w:val="en-GB"/>
        </w:rPr>
        <w:t>Please describe your work plan in respect to the described work in the T</w:t>
      </w:r>
      <w:r w:rsidR="004A3076">
        <w:rPr>
          <w:i/>
          <w:lang w:val="en-GB"/>
        </w:rPr>
        <w:t xml:space="preserve">echnical </w:t>
      </w:r>
      <w:r w:rsidRPr="00504B99">
        <w:rPr>
          <w:i/>
          <w:lang w:val="en-GB"/>
        </w:rPr>
        <w:t>F</w:t>
      </w:r>
      <w:r w:rsidR="004A3076">
        <w:rPr>
          <w:i/>
          <w:lang w:val="en-GB"/>
        </w:rPr>
        <w:t>ields</w:t>
      </w:r>
      <w:r w:rsidR="00B25DB6">
        <w:rPr>
          <w:i/>
          <w:lang w:val="en-GB"/>
        </w:rPr>
        <w:t xml:space="preserve"> (TF)</w:t>
      </w:r>
      <w:r w:rsidRPr="00504B99">
        <w:rPr>
          <w:i/>
          <w:lang w:val="en-GB"/>
        </w:rPr>
        <w:t xml:space="preserve"> annex.</w:t>
      </w:r>
    </w:p>
    <w:tbl>
      <w:tblPr>
        <w:tblStyle w:val="Grilledutableau"/>
        <w:tblW w:w="0" w:type="auto"/>
        <w:tblInd w:w="108" w:type="dxa"/>
        <w:tblLook w:val="04A0" w:firstRow="1" w:lastRow="0" w:firstColumn="1" w:lastColumn="0" w:noHBand="0" w:noVBand="1"/>
      </w:tblPr>
      <w:tblGrid>
        <w:gridCol w:w="738"/>
        <w:gridCol w:w="709"/>
        <w:gridCol w:w="850"/>
        <w:gridCol w:w="4176"/>
        <w:gridCol w:w="1227"/>
        <w:gridCol w:w="1254"/>
      </w:tblGrid>
      <w:tr w:rsidR="004A5D71" w:rsidRPr="00BE5A9C" w14:paraId="6E64427B" w14:textId="77777777" w:rsidTr="00902932">
        <w:trPr>
          <w:trHeight w:val="765"/>
        </w:trPr>
        <w:tc>
          <w:tcPr>
            <w:tcW w:w="738" w:type="dxa"/>
            <w:vAlign w:val="center"/>
          </w:tcPr>
          <w:p w14:paraId="4895F4D8" w14:textId="61C324EE" w:rsidR="004A5D71" w:rsidRPr="000956E9" w:rsidRDefault="004A5D71" w:rsidP="003971F9">
            <w:pPr>
              <w:pStyle w:val="ITAbsatzohneNr"/>
              <w:jc w:val="center"/>
              <w:rPr>
                <w:rFonts w:cs="Arial"/>
                <w:b/>
                <w:bCs/>
                <w:sz w:val="22"/>
                <w:szCs w:val="22"/>
                <w:lang w:val="en-GB"/>
              </w:rPr>
            </w:pPr>
            <w:r w:rsidRPr="000956E9">
              <w:rPr>
                <w:rFonts w:cs="Arial"/>
                <w:b/>
                <w:bCs/>
                <w:sz w:val="22"/>
                <w:szCs w:val="22"/>
                <w:lang w:val="en-GB"/>
              </w:rPr>
              <w:t>TF</w:t>
            </w:r>
            <w:r w:rsidR="00902932">
              <w:rPr>
                <w:rFonts w:cs="Arial"/>
                <w:b/>
                <w:bCs/>
                <w:sz w:val="22"/>
                <w:szCs w:val="22"/>
                <w:lang w:val="en-GB"/>
              </w:rPr>
              <w:t xml:space="preserve"> n</w:t>
            </w:r>
            <w:r w:rsidR="00E21010">
              <w:rPr>
                <w:rFonts w:cs="Arial"/>
                <w:b/>
                <w:bCs/>
                <w:sz w:val="22"/>
                <w:szCs w:val="22"/>
                <w:lang w:val="en-GB"/>
              </w:rPr>
              <w:t>o.</w:t>
            </w:r>
          </w:p>
        </w:tc>
        <w:tc>
          <w:tcPr>
            <w:tcW w:w="709" w:type="dxa"/>
            <w:vAlign w:val="center"/>
            <w:hideMark/>
          </w:tcPr>
          <w:p w14:paraId="3BDEE9CC" w14:textId="1A82CCF2" w:rsidR="004A5D71" w:rsidRPr="00504B99" w:rsidRDefault="004A5D71" w:rsidP="003971F9">
            <w:pPr>
              <w:pStyle w:val="ITAbsatzohneNr"/>
              <w:jc w:val="center"/>
              <w:rPr>
                <w:rFonts w:cs="Arial"/>
                <w:b/>
                <w:bCs/>
                <w:sz w:val="22"/>
                <w:szCs w:val="22"/>
                <w:lang w:val="en-GB"/>
              </w:rPr>
            </w:pPr>
            <w:r w:rsidRPr="00504B99">
              <w:rPr>
                <w:rFonts w:cs="Arial"/>
                <w:b/>
                <w:bCs/>
                <w:sz w:val="22"/>
                <w:szCs w:val="22"/>
                <w:lang w:val="en-GB"/>
              </w:rPr>
              <w:t>WP</w:t>
            </w:r>
            <w:r w:rsidR="00902932">
              <w:rPr>
                <w:rFonts w:cs="Arial"/>
                <w:b/>
                <w:bCs/>
                <w:sz w:val="22"/>
                <w:szCs w:val="22"/>
                <w:lang w:val="en-GB"/>
              </w:rPr>
              <w:t xml:space="preserve"> n</w:t>
            </w:r>
            <w:r w:rsidR="00E21010">
              <w:rPr>
                <w:rFonts w:cs="Arial"/>
                <w:b/>
                <w:bCs/>
                <w:sz w:val="22"/>
                <w:szCs w:val="22"/>
                <w:lang w:val="en-GB"/>
              </w:rPr>
              <w:t>o.</w:t>
            </w:r>
          </w:p>
        </w:tc>
        <w:tc>
          <w:tcPr>
            <w:tcW w:w="850" w:type="dxa"/>
            <w:vAlign w:val="center"/>
          </w:tcPr>
          <w:p w14:paraId="4242127A" w14:textId="10F6D380" w:rsidR="004A5D71" w:rsidRPr="00504B99" w:rsidRDefault="004A5D71" w:rsidP="003971F9">
            <w:pPr>
              <w:pStyle w:val="ITAbsatzohneNr"/>
              <w:jc w:val="center"/>
              <w:rPr>
                <w:rFonts w:cs="Arial"/>
                <w:b/>
                <w:bCs/>
                <w:sz w:val="22"/>
                <w:szCs w:val="22"/>
                <w:lang w:val="en-GB"/>
              </w:rPr>
            </w:pPr>
            <w:r>
              <w:rPr>
                <w:rFonts w:cs="Arial"/>
                <w:b/>
                <w:bCs/>
                <w:sz w:val="22"/>
                <w:szCs w:val="22"/>
                <w:lang w:val="en-GB"/>
              </w:rPr>
              <w:t>R&amp;D / FID</w:t>
            </w:r>
          </w:p>
        </w:tc>
        <w:tc>
          <w:tcPr>
            <w:tcW w:w="4176" w:type="dxa"/>
            <w:vAlign w:val="center"/>
            <w:hideMark/>
          </w:tcPr>
          <w:p w14:paraId="71BBFD17" w14:textId="3F6935CF" w:rsidR="004A5D71" w:rsidRPr="00504B99" w:rsidRDefault="004A5D71" w:rsidP="003971F9">
            <w:pPr>
              <w:pStyle w:val="ITAbsatzohneNr"/>
              <w:jc w:val="center"/>
              <w:rPr>
                <w:rFonts w:cs="Arial"/>
                <w:b/>
                <w:bCs/>
                <w:sz w:val="22"/>
                <w:szCs w:val="22"/>
                <w:lang w:val="en-GB"/>
              </w:rPr>
            </w:pPr>
            <w:r w:rsidRPr="00504B99">
              <w:rPr>
                <w:rFonts w:cs="Arial"/>
                <w:b/>
                <w:bCs/>
                <w:sz w:val="22"/>
                <w:szCs w:val="22"/>
                <w:lang w:val="en-GB"/>
              </w:rPr>
              <w:t>Title</w:t>
            </w:r>
          </w:p>
        </w:tc>
        <w:tc>
          <w:tcPr>
            <w:tcW w:w="1227" w:type="dxa"/>
            <w:vAlign w:val="center"/>
            <w:hideMark/>
          </w:tcPr>
          <w:p w14:paraId="53E94E38" w14:textId="32AA0323" w:rsidR="004A5D71" w:rsidRPr="00504B99" w:rsidRDefault="004A5D71" w:rsidP="003971F9">
            <w:pPr>
              <w:pStyle w:val="ITAbsatzohneNr"/>
              <w:jc w:val="center"/>
              <w:rPr>
                <w:rFonts w:cs="Arial"/>
                <w:b/>
                <w:bCs/>
                <w:sz w:val="22"/>
                <w:szCs w:val="22"/>
                <w:lang w:val="en-GB"/>
              </w:rPr>
            </w:pPr>
            <w:r w:rsidRPr="00504B99">
              <w:rPr>
                <w:rFonts w:cs="Arial"/>
                <w:b/>
                <w:bCs/>
                <w:sz w:val="22"/>
                <w:szCs w:val="22"/>
                <w:lang w:val="en-GB"/>
              </w:rPr>
              <w:t>Person Months (</w:t>
            </w:r>
            <w:r w:rsidR="003971F9">
              <w:rPr>
                <w:rFonts w:cs="Arial"/>
                <w:b/>
                <w:bCs/>
                <w:sz w:val="22"/>
                <w:szCs w:val="22"/>
                <w:lang w:val="en-GB"/>
              </w:rPr>
              <w:t>global)</w:t>
            </w:r>
          </w:p>
        </w:tc>
        <w:tc>
          <w:tcPr>
            <w:tcW w:w="1254" w:type="dxa"/>
            <w:vAlign w:val="center"/>
            <w:hideMark/>
          </w:tcPr>
          <w:p w14:paraId="386AA5B7" w14:textId="6F0F259E" w:rsidR="004A5D71" w:rsidRPr="00504B99" w:rsidRDefault="004A5D71" w:rsidP="003971F9">
            <w:pPr>
              <w:pStyle w:val="ITAbsatzohneNr"/>
              <w:jc w:val="center"/>
              <w:rPr>
                <w:rFonts w:cs="Arial"/>
                <w:b/>
                <w:bCs/>
                <w:sz w:val="22"/>
                <w:szCs w:val="22"/>
                <w:lang w:val="en-US"/>
              </w:rPr>
            </w:pPr>
            <w:r w:rsidRPr="00504B99">
              <w:rPr>
                <w:rFonts w:cs="Arial"/>
                <w:b/>
                <w:bCs/>
                <w:sz w:val="22"/>
                <w:szCs w:val="22"/>
                <w:lang w:val="en-US"/>
              </w:rPr>
              <w:t>P</w:t>
            </w:r>
            <w:r w:rsidR="003971F9">
              <w:rPr>
                <w:rFonts w:cs="Arial"/>
                <w:b/>
                <w:bCs/>
                <w:sz w:val="22"/>
                <w:szCs w:val="22"/>
                <w:lang w:val="en-US"/>
              </w:rPr>
              <w:t xml:space="preserve">erson </w:t>
            </w:r>
            <w:r w:rsidRPr="00504B99">
              <w:rPr>
                <w:rFonts w:cs="Arial"/>
                <w:b/>
                <w:bCs/>
                <w:sz w:val="22"/>
                <w:szCs w:val="22"/>
                <w:lang w:val="en-US"/>
              </w:rPr>
              <w:t>M</w:t>
            </w:r>
            <w:r w:rsidR="003971F9">
              <w:rPr>
                <w:rFonts w:cs="Arial"/>
                <w:b/>
                <w:bCs/>
                <w:sz w:val="22"/>
                <w:szCs w:val="22"/>
                <w:lang w:val="en-US"/>
              </w:rPr>
              <w:t>onths</w:t>
            </w:r>
            <w:r w:rsidRPr="00504B99">
              <w:rPr>
                <w:rFonts w:cs="Arial"/>
                <w:b/>
                <w:bCs/>
                <w:sz w:val="22"/>
                <w:szCs w:val="22"/>
                <w:lang w:val="en-US"/>
              </w:rPr>
              <w:br/>
              <w:t>(R&amp;D&amp;I)</w:t>
            </w:r>
          </w:p>
        </w:tc>
      </w:tr>
      <w:tr w:rsidR="00D22A34" w:rsidRPr="00BE5A9C" w14:paraId="3ECB2DB5" w14:textId="77777777" w:rsidTr="0024617F">
        <w:trPr>
          <w:trHeight w:val="360"/>
        </w:trPr>
        <w:tc>
          <w:tcPr>
            <w:tcW w:w="738" w:type="dxa"/>
            <w:vAlign w:val="center"/>
          </w:tcPr>
          <w:p w14:paraId="270F9621" w14:textId="77777777" w:rsidR="00D22A34" w:rsidRPr="0024617F" w:rsidRDefault="00D22A34" w:rsidP="0024617F">
            <w:pPr>
              <w:pStyle w:val="ITAbsatzohneNr"/>
              <w:rPr>
                <w:rFonts w:cs="Arial"/>
                <w:sz w:val="22"/>
                <w:szCs w:val="22"/>
                <w:lang w:val="en-US"/>
              </w:rPr>
            </w:pPr>
          </w:p>
        </w:tc>
        <w:tc>
          <w:tcPr>
            <w:tcW w:w="709" w:type="dxa"/>
            <w:vAlign w:val="center"/>
            <w:hideMark/>
          </w:tcPr>
          <w:p w14:paraId="1BFF30A7" w14:textId="4716B1A2" w:rsidR="00D22A34" w:rsidRPr="0024617F" w:rsidRDefault="00D22A34" w:rsidP="0024617F">
            <w:pPr>
              <w:pStyle w:val="ITAbsatzohneNr"/>
              <w:rPr>
                <w:rFonts w:cs="Arial"/>
                <w:sz w:val="22"/>
                <w:szCs w:val="22"/>
                <w:lang w:val="en-US"/>
              </w:rPr>
            </w:pPr>
          </w:p>
        </w:tc>
        <w:tc>
          <w:tcPr>
            <w:tcW w:w="850" w:type="dxa"/>
          </w:tcPr>
          <w:p w14:paraId="27FA4725" w14:textId="77777777" w:rsidR="00D22A34" w:rsidRPr="0024617F" w:rsidRDefault="00D22A34" w:rsidP="0024617F">
            <w:pPr>
              <w:pStyle w:val="ITAbsatzohneNr"/>
              <w:jc w:val="right"/>
              <w:rPr>
                <w:rFonts w:cs="Arial"/>
                <w:bCs/>
                <w:sz w:val="22"/>
                <w:szCs w:val="22"/>
                <w:lang w:val="en-US"/>
              </w:rPr>
            </w:pPr>
          </w:p>
        </w:tc>
        <w:tc>
          <w:tcPr>
            <w:tcW w:w="4176" w:type="dxa"/>
            <w:vAlign w:val="center"/>
            <w:hideMark/>
          </w:tcPr>
          <w:p w14:paraId="47880D10" w14:textId="77777777" w:rsidR="00D22A34" w:rsidRPr="0024617F" w:rsidRDefault="00D22A34" w:rsidP="0024617F">
            <w:pPr>
              <w:pStyle w:val="ITAbsatzohneNr"/>
              <w:jc w:val="right"/>
              <w:rPr>
                <w:rFonts w:cs="Arial"/>
                <w:bCs/>
                <w:sz w:val="22"/>
                <w:szCs w:val="22"/>
                <w:lang w:val="en-US"/>
              </w:rPr>
            </w:pPr>
          </w:p>
        </w:tc>
        <w:tc>
          <w:tcPr>
            <w:tcW w:w="1227" w:type="dxa"/>
            <w:vAlign w:val="center"/>
            <w:hideMark/>
          </w:tcPr>
          <w:p w14:paraId="496A089C" w14:textId="77777777" w:rsidR="00D22A34" w:rsidRPr="0024617F" w:rsidRDefault="00D22A34" w:rsidP="0024617F">
            <w:pPr>
              <w:pStyle w:val="ITAbsatzohneNr"/>
              <w:jc w:val="right"/>
              <w:rPr>
                <w:rFonts w:cs="Arial"/>
                <w:bCs/>
                <w:sz w:val="22"/>
                <w:szCs w:val="22"/>
                <w:lang w:val="en-US"/>
              </w:rPr>
            </w:pPr>
          </w:p>
        </w:tc>
        <w:tc>
          <w:tcPr>
            <w:tcW w:w="1254" w:type="dxa"/>
            <w:vAlign w:val="center"/>
            <w:hideMark/>
          </w:tcPr>
          <w:p w14:paraId="03D934CC" w14:textId="77777777" w:rsidR="00D22A34" w:rsidRPr="0024617F" w:rsidRDefault="00D22A34" w:rsidP="0024617F">
            <w:pPr>
              <w:pStyle w:val="ITAbsatzohneNr"/>
              <w:keepNext/>
              <w:jc w:val="right"/>
              <w:rPr>
                <w:rFonts w:cs="Arial"/>
                <w:bCs/>
                <w:sz w:val="22"/>
                <w:szCs w:val="22"/>
                <w:lang w:val="en-US"/>
              </w:rPr>
            </w:pPr>
          </w:p>
        </w:tc>
      </w:tr>
      <w:tr w:rsidR="004A5D71" w:rsidRPr="00BE5A9C" w14:paraId="5A99DA0D" w14:textId="77777777" w:rsidTr="00D5110B">
        <w:trPr>
          <w:trHeight w:val="360"/>
        </w:trPr>
        <w:tc>
          <w:tcPr>
            <w:tcW w:w="738" w:type="dxa"/>
          </w:tcPr>
          <w:p w14:paraId="18C0ED95" w14:textId="77777777" w:rsidR="004A5D71" w:rsidRPr="0024617F" w:rsidRDefault="004A5D71" w:rsidP="00EA378C">
            <w:pPr>
              <w:pStyle w:val="ITAbsatzohneNr"/>
              <w:rPr>
                <w:rFonts w:cs="Arial"/>
                <w:sz w:val="22"/>
                <w:szCs w:val="22"/>
                <w:lang w:val="en-US"/>
              </w:rPr>
            </w:pPr>
          </w:p>
        </w:tc>
        <w:tc>
          <w:tcPr>
            <w:tcW w:w="709" w:type="dxa"/>
            <w:hideMark/>
          </w:tcPr>
          <w:p w14:paraId="3C673F07" w14:textId="13A54A0E" w:rsidR="004A5D71" w:rsidRPr="0024617F" w:rsidRDefault="004A5D71" w:rsidP="00EA378C">
            <w:pPr>
              <w:pStyle w:val="ITAbsatzohneNr"/>
              <w:rPr>
                <w:rFonts w:cs="Arial"/>
                <w:sz w:val="22"/>
                <w:szCs w:val="22"/>
                <w:lang w:val="en-US"/>
              </w:rPr>
            </w:pPr>
          </w:p>
        </w:tc>
        <w:tc>
          <w:tcPr>
            <w:tcW w:w="850" w:type="dxa"/>
          </w:tcPr>
          <w:p w14:paraId="19BC3714" w14:textId="77777777" w:rsidR="004A5D71" w:rsidRPr="0024617F" w:rsidRDefault="004A5D71" w:rsidP="00B14044">
            <w:pPr>
              <w:pStyle w:val="ITAbsatzohneNr"/>
              <w:jc w:val="right"/>
              <w:rPr>
                <w:rFonts w:cs="Arial"/>
                <w:bCs/>
                <w:sz w:val="22"/>
                <w:szCs w:val="22"/>
                <w:lang w:val="en-US"/>
              </w:rPr>
            </w:pPr>
          </w:p>
        </w:tc>
        <w:tc>
          <w:tcPr>
            <w:tcW w:w="4176" w:type="dxa"/>
            <w:hideMark/>
          </w:tcPr>
          <w:p w14:paraId="5FE9B779" w14:textId="55C8F718" w:rsidR="004A5D71" w:rsidRPr="0024617F" w:rsidRDefault="004A5D71" w:rsidP="00B14044">
            <w:pPr>
              <w:pStyle w:val="ITAbsatzohneNr"/>
              <w:jc w:val="right"/>
              <w:rPr>
                <w:rFonts w:cs="Arial"/>
                <w:bCs/>
                <w:sz w:val="22"/>
                <w:szCs w:val="22"/>
                <w:lang w:val="en-US"/>
              </w:rPr>
            </w:pPr>
          </w:p>
        </w:tc>
        <w:tc>
          <w:tcPr>
            <w:tcW w:w="1227" w:type="dxa"/>
            <w:hideMark/>
          </w:tcPr>
          <w:p w14:paraId="2430852F" w14:textId="77777777" w:rsidR="004A5D71" w:rsidRPr="0024617F" w:rsidRDefault="004A5D71" w:rsidP="00FF51C7">
            <w:pPr>
              <w:pStyle w:val="ITAbsatzohneNr"/>
              <w:jc w:val="right"/>
              <w:rPr>
                <w:rFonts w:cs="Arial"/>
                <w:bCs/>
                <w:sz w:val="22"/>
                <w:szCs w:val="22"/>
                <w:lang w:val="en-US"/>
              </w:rPr>
            </w:pPr>
          </w:p>
        </w:tc>
        <w:tc>
          <w:tcPr>
            <w:tcW w:w="1254" w:type="dxa"/>
            <w:hideMark/>
          </w:tcPr>
          <w:p w14:paraId="747228F3" w14:textId="77777777" w:rsidR="004A5D71" w:rsidRPr="0024617F" w:rsidRDefault="004A5D71" w:rsidP="00FF51C7">
            <w:pPr>
              <w:pStyle w:val="ITAbsatzohneNr"/>
              <w:keepNext/>
              <w:jc w:val="right"/>
              <w:rPr>
                <w:rFonts w:cs="Arial"/>
                <w:bCs/>
                <w:sz w:val="22"/>
                <w:szCs w:val="22"/>
                <w:lang w:val="en-US"/>
              </w:rPr>
            </w:pPr>
          </w:p>
        </w:tc>
      </w:tr>
      <w:tr w:rsidR="00D22A34" w:rsidRPr="00BE5A9C" w14:paraId="2EA5BBF1" w14:textId="77777777" w:rsidTr="0024617F">
        <w:trPr>
          <w:trHeight w:val="360"/>
        </w:trPr>
        <w:tc>
          <w:tcPr>
            <w:tcW w:w="738" w:type="dxa"/>
            <w:vAlign w:val="center"/>
          </w:tcPr>
          <w:p w14:paraId="3BCF4497" w14:textId="77777777" w:rsidR="00D22A34" w:rsidRPr="0024617F" w:rsidRDefault="00D22A34" w:rsidP="0024617F">
            <w:pPr>
              <w:pStyle w:val="ITAbsatzohneNr"/>
              <w:rPr>
                <w:rFonts w:cs="Arial"/>
                <w:sz w:val="22"/>
                <w:szCs w:val="22"/>
                <w:lang w:val="en-US"/>
              </w:rPr>
            </w:pPr>
          </w:p>
        </w:tc>
        <w:tc>
          <w:tcPr>
            <w:tcW w:w="709" w:type="dxa"/>
            <w:vAlign w:val="center"/>
            <w:hideMark/>
          </w:tcPr>
          <w:p w14:paraId="198720B0" w14:textId="77777777" w:rsidR="00D22A34" w:rsidRPr="0024617F" w:rsidRDefault="00D22A34" w:rsidP="0024617F">
            <w:pPr>
              <w:pStyle w:val="ITAbsatzohneNr"/>
              <w:rPr>
                <w:rFonts w:cs="Arial"/>
                <w:sz w:val="22"/>
                <w:szCs w:val="22"/>
                <w:lang w:val="en-US"/>
              </w:rPr>
            </w:pPr>
          </w:p>
        </w:tc>
        <w:tc>
          <w:tcPr>
            <w:tcW w:w="850" w:type="dxa"/>
          </w:tcPr>
          <w:p w14:paraId="6FFDAC84" w14:textId="77777777" w:rsidR="00D22A34" w:rsidRPr="0024617F" w:rsidRDefault="00D22A34" w:rsidP="0024617F">
            <w:pPr>
              <w:pStyle w:val="ITAbsatzohneNr"/>
              <w:jc w:val="right"/>
              <w:rPr>
                <w:rFonts w:cs="Arial"/>
                <w:bCs/>
                <w:sz w:val="22"/>
                <w:szCs w:val="22"/>
                <w:lang w:val="en-US"/>
              </w:rPr>
            </w:pPr>
          </w:p>
        </w:tc>
        <w:tc>
          <w:tcPr>
            <w:tcW w:w="4176" w:type="dxa"/>
            <w:vAlign w:val="center"/>
            <w:hideMark/>
          </w:tcPr>
          <w:p w14:paraId="71D04713" w14:textId="77777777" w:rsidR="00D22A34" w:rsidRPr="0024617F" w:rsidRDefault="00D22A34" w:rsidP="0024617F">
            <w:pPr>
              <w:pStyle w:val="ITAbsatzohneNr"/>
              <w:jc w:val="right"/>
              <w:rPr>
                <w:rFonts w:cs="Arial"/>
                <w:bCs/>
                <w:sz w:val="22"/>
                <w:szCs w:val="22"/>
                <w:lang w:val="en-US"/>
              </w:rPr>
            </w:pPr>
          </w:p>
        </w:tc>
        <w:tc>
          <w:tcPr>
            <w:tcW w:w="1227" w:type="dxa"/>
            <w:vAlign w:val="center"/>
            <w:hideMark/>
          </w:tcPr>
          <w:p w14:paraId="5E439F4F" w14:textId="77777777" w:rsidR="00D22A34" w:rsidRPr="0024617F" w:rsidRDefault="00D22A34" w:rsidP="0024617F">
            <w:pPr>
              <w:pStyle w:val="ITAbsatzohneNr"/>
              <w:jc w:val="right"/>
              <w:rPr>
                <w:rFonts w:cs="Arial"/>
                <w:bCs/>
                <w:sz w:val="22"/>
                <w:szCs w:val="22"/>
                <w:lang w:val="en-US"/>
              </w:rPr>
            </w:pPr>
          </w:p>
        </w:tc>
        <w:tc>
          <w:tcPr>
            <w:tcW w:w="1254" w:type="dxa"/>
            <w:vAlign w:val="center"/>
            <w:hideMark/>
          </w:tcPr>
          <w:p w14:paraId="634379D5" w14:textId="77777777" w:rsidR="00D22A34" w:rsidRPr="0024617F" w:rsidRDefault="00D22A34" w:rsidP="0024617F">
            <w:pPr>
              <w:pStyle w:val="ITAbsatzohneNr"/>
              <w:keepNext/>
              <w:jc w:val="right"/>
              <w:rPr>
                <w:rFonts w:cs="Arial"/>
                <w:bCs/>
                <w:sz w:val="22"/>
                <w:szCs w:val="22"/>
                <w:lang w:val="en-US"/>
              </w:rPr>
            </w:pPr>
          </w:p>
        </w:tc>
      </w:tr>
      <w:tr w:rsidR="004A5D71" w:rsidRPr="00BE5A9C" w14:paraId="23C036D0" w14:textId="77777777" w:rsidTr="00902932">
        <w:trPr>
          <w:trHeight w:val="360"/>
        </w:trPr>
        <w:tc>
          <w:tcPr>
            <w:tcW w:w="738" w:type="dxa"/>
            <w:vAlign w:val="center"/>
          </w:tcPr>
          <w:p w14:paraId="5B4F1497" w14:textId="77777777" w:rsidR="004A5D71" w:rsidRPr="0024617F" w:rsidRDefault="004A5D71" w:rsidP="00EA378C">
            <w:pPr>
              <w:pStyle w:val="ITAbsatzohneNr"/>
              <w:rPr>
                <w:rFonts w:cs="Arial"/>
                <w:sz w:val="22"/>
                <w:szCs w:val="22"/>
                <w:lang w:val="en-US"/>
              </w:rPr>
            </w:pPr>
          </w:p>
        </w:tc>
        <w:tc>
          <w:tcPr>
            <w:tcW w:w="709" w:type="dxa"/>
            <w:vAlign w:val="center"/>
          </w:tcPr>
          <w:p w14:paraId="03D5C5F7" w14:textId="77777777" w:rsidR="004A5D71" w:rsidRPr="0024617F" w:rsidRDefault="004A5D71" w:rsidP="00EA378C">
            <w:pPr>
              <w:pStyle w:val="ITAbsatzohneNr"/>
              <w:rPr>
                <w:rFonts w:cs="Arial"/>
                <w:sz w:val="22"/>
                <w:szCs w:val="22"/>
                <w:lang w:val="en-US"/>
              </w:rPr>
            </w:pPr>
          </w:p>
        </w:tc>
        <w:tc>
          <w:tcPr>
            <w:tcW w:w="850" w:type="dxa"/>
          </w:tcPr>
          <w:p w14:paraId="75D66D43" w14:textId="77777777" w:rsidR="004A5D71" w:rsidRPr="0024617F" w:rsidRDefault="004A5D71" w:rsidP="00B14044">
            <w:pPr>
              <w:pStyle w:val="ITAbsatzohneNr"/>
              <w:jc w:val="right"/>
              <w:rPr>
                <w:rFonts w:cs="Arial"/>
                <w:bCs/>
                <w:sz w:val="22"/>
                <w:szCs w:val="22"/>
                <w:lang w:val="en-US"/>
              </w:rPr>
            </w:pPr>
          </w:p>
        </w:tc>
        <w:tc>
          <w:tcPr>
            <w:tcW w:w="4176" w:type="dxa"/>
            <w:vAlign w:val="center"/>
          </w:tcPr>
          <w:p w14:paraId="3B1857CB" w14:textId="6499A832" w:rsidR="004A5D71" w:rsidRPr="0024617F" w:rsidRDefault="004A5D71" w:rsidP="00B14044">
            <w:pPr>
              <w:pStyle w:val="ITAbsatzohneNr"/>
              <w:jc w:val="right"/>
              <w:rPr>
                <w:rFonts w:cs="Arial"/>
                <w:bCs/>
                <w:sz w:val="22"/>
                <w:szCs w:val="22"/>
                <w:lang w:val="en-US"/>
              </w:rPr>
            </w:pPr>
          </w:p>
        </w:tc>
        <w:tc>
          <w:tcPr>
            <w:tcW w:w="1227" w:type="dxa"/>
            <w:vAlign w:val="center"/>
          </w:tcPr>
          <w:p w14:paraId="2FECD007" w14:textId="77777777" w:rsidR="004A5D71" w:rsidRPr="0024617F" w:rsidRDefault="004A5D71" w:rsidP="00FF51C7">
            <w:pPr>
              <w:pStyle w:val="ITAbsatzohneNr"/>
              <w:jc w:val="right"/>
              <w:rPr>
                <w:rFonts w:cs="Arial"/>
                <w:bCs/>
                <w:sz w:val="22"/>
                <w:szCs w:val="22"/>
                <w:lang w:val="en-US"/>
              </w:rPr>
            </w:pPr>
          </w:p>
        </w:tc>
        <w:tc>
          <w:tcPr>
            <w:tcW w:w="1254" w:type="dxa"/>
            <w:vAlign w:val="center"/>
          </w:tcPr>
          <w:p w14:paraId="2AF568BF" w14:textId="77777777" w:rsidR="004A5D71" w:rsidRPr="0024617F" w:rsidRDefault="004A5D71" w:rsidP="00FF51C7">
            <w:pPr>
              <w:pStyle w:val="ITAbsatzohneNr"/>
              <w:keepNext/>
              <w:jc w:val="right"/>
              <w:rPr>
                <w:rFonts w:cs="Arial"/>
                <w:bCs/>
                <w:sz w:val="22"/>
                <w:szCs w:val="22"/>
                <w:lang w:val="en-US"/>
              </w:rPr>
            </w:pPr>
          </w:p>
        </w:tc>
      </w:tr>
      <w:tr w:rsidR="004A5D71" w:rsidRPr="00504B99" w14:paraId="25763171" w14:textId="77777777" w:rsidTr="00902932">
        <w:trPr>
          <w:trHeight w:val="360"/>
        </w:trPr>
        <w:tc>
          <w:tcPr>
            <w:tcW w:w="738" w:type="dxa"/>
            <w:vAlign w:val="center"/>
          </w:tcPr>
          <w:p w14:paraId="200391B9" w14:textId="77777777" w:rsidR="004A5D71" w:rsidRPr="0024617F" w:rsidRDefault="004A5D71" w:rsidP="00EA378C">
            <w:pPr>
              <w:pStyle w:val="ITAbsatzohneNr"/>
              <w:rPr>
                <w:rFonts w:cs="Arial"/>
                <w:sz w:val="22"/>
                <w:szCs w:val="22"/>
                <w:lang w:val="en-US"/>
              </w:rPr>
            </w:pPr>
          </w:p>
        </w:tc>
        <w:tc>
          <w:tcPr>
            <w:tcW w:w="709" w:type="dxa"/>
            <w:vAlign w:val="center"/>
          </w:tcPr>
          <w:p w14:paraId="43FA169C" w14:textId="77777777" w:rsidR="004A5D71" w:rsidRPr="0024617F" w:rsidRDefault="004A5D71" w:rsidP="00EA378C">
            <w:pPr>
              <w:pStyle w:val="ITAbsatzohneNr"/>
              <w:rPr>
                <w:rFonts w:cs="Arial"/>
                <w:sz w:val="22"/>
                <w:szCs w:val="22"/>
                <w:lang w:val="en-US"/>
              </w:rPr>
            </w:pPr>
          </w:p>
        </w:tc>
        <w:tc>
          <w:tcPr>
            <w:tcW w:w="850" w:type="dxa"/>
          </w:tcPr>
          <w:p w14:paraId="0474E163" w14:textId="77777777" w:rsidR="004A5D71" w:rsidRPr="0024617F" w:rsidRDefault="004A5D71" w:rsidP="00B14044">
            <w:pPr>
              <w:pStyle w:val="ITAbsatzohneNr"/>
              <w:jc w:val="right"/>
              <w:rPr>
                <w:rFonts w:cs="Arial"/>
                <w:bCs/>
                <w:sz w:val="22"/>
                <w:szCs w:val="22"/>
                <w:lang w:val="en-US"/>
              </w:rPr>
            </w:pPr>
          </w:p>
        </w:tc>
        <w:tc>
          <w:tcPr>
            <w:tcW w:w="4176" w:type="dxa"/>
            <w:vAlign w:val="center"/>
          </w:tcPr>
          <w:p w14:paraId="6C42458C" w14:textId="3E2AA125" w:rsidR="004A5D71" w:rsidRPr="00504B99" w:rsidRDefault="004A5D71" w:rsidP="00B14044">
            <w:pPr>
              <w:pStyle w:val="ITAbsatzohneNr"/>
              <w:jc w:val="right"/>
              <w:rPr>
                <w:rFonts w:cs="Arial"/>
                <w:bCs/>
                <w:sz w:val="22"/>
                <w:szCs w:val="22"/>
              </w:rPr>
            </w:pPr>
            <w:r w:rsidRPr="00504B99">
              <w:rPr>
                <w:rFonts w:cs="Arial"/>
                <w:bCs/>
                <w:sz w:val="22"/>
                <w:szCs w:val="22"/>
              </w:rPr>
              <w:t>Total PM</w:t>
            </w:r>
          </w:p>
        </w:tc>
        <w:tc>
          <w:tcPr>
            <w:tcW w:w="1227" w:type="dxa"/>
            <w:vAlign w:val="center"/>
          </w:tcPr>
          <w:p w14:paraId="4572F4C2" w14:textId="77777777" w:rsidR="004A5D71" w:rsidRPr="00504B99" w:rsidRDefault="004A5D71" w:rsidP="00FF51C7">
            <w:pPr>
              <w:pStyle w:val="ITAbsatzohneNr"/>
              <w:jc w:val="right"/>
              <w:rPr>
                <w:rFonts w:cs="Arial"/>
                <w:bCs/>
                <w:sz w:val="22"/>
                <w:szCs w:val="22"/>
              </w:rPr>
            </w:pPr>
          </w:p>
        </w:tc>
        <w:tc>
          <w:tcPr>
            <w:tcW w:w="1254" w:type="dxa"/>
            <w:vAlign w:val="center"/>
          </w:tcPr>
          <w:p w14:paraId="66249BB4" w14:textId="77777777" w:rsidR="004A5D71" w:rsidRPr="00504B99" w:rsidRDefault="004A5D71" w:rsidP="00FF51C7">
            <w:pPr>
              <w:pStyle w:val="ITAbsatzohneNr"/>
              <w:keepNext/>
              <w:jc w:val="right"/>
              <w:rPr>
                <w:rFonts w:cs="Arial"/>
                <w:bCs/>
                <w:sz w:val="22"/>
                <w:szCs w:val="22"/>
              </w:rPr>
            </w:pPr>
          </w:p>
        </w:tc>
      </w:tr>
    </w:tbl>
    <w:p w14:paraId="425388DA" w14:textId="1ECF8E5F" w:rsidR="00EA378C" w:rsidRPr="00504B99" w:rsidRDefault="00AD6721" w:rsidP="00AD6721">
      <w:pPr>
        <w:pStyle w:val="Lgende"/>
        <w:rPr>
          <w:sz w:val="24"/>
          <w:szCs w:val="24"/>
          <w:lang w:val="en-US"/>
        </w:rPr>
      </w:pPr>
      <w:r w:rsidRPr="00504B99">
        <w:rPr>
          <w:lang w:val="en-US"/>
        </w:rPr>
        <w:t xml:space="preserve">Table </w:t>
      </w:r>
      <w:r w:rsidR="008A6C79" w:rsidRPr="00504B99">
        <w:rPr>
          <w:lang w:val="en-US"/>
        </w:rPr>
        <w:fldChar w:fldCharType="begin"/>
      </w:r>
      <w:r w:rsidR="008A6C79" w:rsidRPr="00504B99">
        <w:rPr>
          <w:lang w:val="en-US"/>
        </w:rPr>
        <w:instrText xml:space="preserve"> SEQ Table \* ARABIC </w:instrText>
      </w:r>
      <w:r w:rsidR="008A6C79" w:rsidRPr="00504B99">
        <w:rPr>
          <w:lang w:val="en-US"/>
        </w:rPr>
        <w:fldChar w:fldCharType="separate"/>
      </w:r>
      <w:r w:rsidR="003971F9">
        <w:rPr>
          <w:noProof/>
          <w:lang w:val="en-US"/>
        </w:rPr>
        <w:t>1</w:t>
      </w:r>
      <w:r w:rsidR="008A6C79" w:rsidRPr="00504B99">
        <w:rPr>
          <w:lang w:val="en-US"/>
        </w:rPr>
        <w:fldChar w:fldCharType="end"/>
      </w:r>
      <w:r w:rsidRPr="00504B99">
        <w:rPr>
          <w:lang w:val="en-US"/>
        </w:rPr>
        <w:t>: Work Packages</w:t>
      </w:r>
      <w:r w:rsidR="00FF51C7" w:rsidRPr="00504B99">
        <w:rPr>
          <w:lang w:val="en-US"/>
        </w:rPr>
        <w:t xml:space="preserve"> (WP)</w:t>
      </w:r>
      <w:r w:rsidRPr="00504B99">
        <w:rPr>
          <w:lang w:val="en-US"/>
        </w:rPr>
        <w:t xml:space="preserve"> vs. </w:t>
      </w:r>
      <w:r w:rsidR="008A6C79" w:rsidRPr="00504B99">
        <w:rPr>
          <w:lang w:val="en-US"/>
        </w:rPr>
        <w:t xml:space="preserve">Person </w:t>
      </w:r>
      <w:r w:rsidRPr="00504B99">
        <w:rPr>
          <w:lang w:val="en-US"/>
        </w:rPr>
        <w:t>Month</w:t>
      </w:r>
      <w:r w:rsidR="008A6C79" w:rsidRPr="00504B99">
        <w:rPr>
          <w:lang w:val="en-US"/>
        </w:rPr>
        <w:t>s</w:t>
      </w:r>
      <w:r w:rsidRPr="00504B99">
        <w:rPr>
          <w:lang w:val="en-US"/>
        </w:rPr>
        <w:t xml:space="preserve"> (</w:t>
      </w:r>
      <w:r w:rsidR="00F96B3D" w:rsidRPr="00504B99">
        <w:rPr>
          <w:lang w:val="en-US"/>
        </w:rPr>
        <w:t>P</w:t>
      </w:r>
      <w:r w:rsidRPr="00504B99">
        <w:rPr>
          <w:lang w:val="en-US"/>
        </w:rPr>
        <w:t xml:space="preserve">M) </w:t>
      </w:r>
    </w:p>
    <w:p w14:paraId="3DC6007D" w14:textId="77777777" w:rsidR="00417FD3" w:rsidRDefault="00417FD3" w:rsidP="00417FD3">
      <w:pPr>
        <w:pStyle w:val="ITAbsatzohneNr"/>
        <w:jc w:val="both"/>
        <w:rPr>
          <w:b/>
          <w:color w:val="009193"/>
          <w:lang w:val="en-GB"/>
        </w:rPr>
      </w:pPr>
      <w:r w:rsidRPr="00E455D4">
        <w:rPr>
          <w:b/>
          <w:color w:val="009193"/>
          <w:lang w:val="en-GB"/>
        </w:rPr>
        <w:t>e2 additional recommendations:</w:t>
      </w:r>
    </w:p>
    <w:p w14:paraId="700D9027" w14:textId="6B2B4469" w:rsidR="00417FD3" w:rsidRDefault="00902932" w:rsidP="00417FD3">
      <w:pPr>
        <w:pStyle w:val="ITAbsatzohneNr"/>
        <w:numPr>
          <w:ilvl w:val="0"/>
          <w:numId w:val="17"/>
        </w:numPr>
        <w:jc w:val="both"/>
        <w:rPr>
          <w:color w:val="009193"/>
          <w:lang w:val="en-GB"/>
        </w:rPr>
      </w:pPr>
      <w:r>
        <w:rPr>
          <w:color w:val="009193"/>
          <w:lang w:val="en-GB"/>
        </w:rPr>
        <w:t>Please remember that FID “</w:t>
      </w:r>
      <w:r w:rsidRPr="00902932">
        <w:rPr>
          <w:color w:val="009193"/>
          <w:lang w:val="en-GB"/>
        </w:rPr>
        <w:t>must allow for the development of a new product or service with high research and innovation content and/or the deployment of a fundamentally innovative production process</w:t>
      </w:r>
      <w:r>
        <w:rPr>
          <w:color w:val="009193"/>
          <w:lang w:val="en-GB"/>
        </w:rPr>
        <w:t>”; FID costs will be eligible only if FID activities have a strong R&amp;D content</w:t>
      </w:r>
    </w:p>
    <w:p w14:paraId="621E128B" w14:textId="77777777" w:rsidR="00E21010" w:rsidRPr="00E455D4" w:rsidRDefault="00E21010" w:rsidP="00E21010">
      <w:pPr>
        <w:pStyle w:val="ITAbsatzohneNr"/>
        <w:rPr>
          <w:lang w:val="en-GB"/>
        </w:rPr>
      </w:pPr>
    </w:p>
    <w:p w14:paraId="745E97E9" w14:textId="77777777" w:rsidR="00A274BD" w:rsidRPr="00504B99" w:rsidRDefault="00A274BD" w:rsidP="00A274BD">
      <w:pPr>
        <w:pStyle w:val="ITberschrift11"/>
        <w:rPr>
          <w:lang w:val="en-GB"/>
        </w:rPr>
      </w:pPr>
      <w:bookmarkStart w:id="73" w:name="_Toc31883631"/>
      <w:r w:rsidRPr="00504B99">
        <w:rPr>
          <w:lang w:val="en-GB"/>
        </w:rPr>
        <w:t>Investment</w:t>
      </w:r>
      <w:bookmarkEnd w:id="73"/>
      <w:r w:rsidR="00FF51C7" w:rsidRPr="00504B99">
        <w:rPr>
          <w:lang w:val="en-GB"/>
        </w:rPr>
        <w:t xml:space="preserve"> </w:t>
      </w:r>
    </w:p>
    <w:p w14:paraId="6BF6C5C5" w14:textId="77777777" w:rsidR="00592595" w:rsidRPr="00504B99" w:rsidRDefault="00592595" w:rsidP="00592595">
      <w:pPr>
        <w:pStyle w:val="ITberschrift111"/>
        <w:rPr>
          <w:rStyle w:val="ITStandardZchn"/>
          <w:sz w:val="22"/>
          <w:szCs w:val="22"/>
          <w:lang w:val="en-US"/>
        </w:rPr>
      </w:pPr>
      <w:bookmarkStart w:id="74" w:name="_Toc31883632"/>
      <w:r w:rsidRPr="00504B99">
        <w:rPr>
          <w:rStyle w:val="ITStandardZchn"/>
          <w:sz w:val="22"/>
          <w:szCs w:val="22"/>
          <w:lang w:val="en-US"/>
        </w:rPr>
        <w:t>Tools and Equipment</w:t>
      </w:r>
      <w:bookmarkEnd w:id="74"/>
    </w:p>
    <w:p w14:paraId="750E07C8" w14:textId="4DE25200" w:rsidR="00F96B3D" w:rsidRPr="00A16672" w:rsidRDefault="00C26617" w:rsidP="00504B99">
      <w:pPr>
        <w:pStyle w:val="ITAbsatzohneNr"/>
        <w:jc w:val="both"/>
        <w:rPr>
          <w:i/>
          <w:lang w:val="en-GB"/>
        </w:rPr>
      </w:pPr>
      <w:r w:rsidRPr="00504B99">
        <w:rPr>
          <w:i/>
          <w:lang w:val="en-GB"/>
        </w:rPr>
        <w:lastRenderedPageBreak/>
        <w:t>Please cluster your investment by technology classification</w:t>
      </w:r>
      <w:r w:rsidR="004766EF" w:rsidRPr="00504B99">
        <w:rPr>
          <w:i/>
          <w:lang w:val="en-GB"/>
        </w:rPr>
        <w:t xml:space="preserve">. </w:t>
      </w:r>
      <w:r w:rsidRPr="00504B99">
        <w:rPr>
          <w:i/>
          <w:lang w:val="en-GB"/>
        </w:rPr>
        <w:t>Pleas</w:t>
      </w:r>
      <w:r w:rsidR="004766EF" w:rsidRPr="00504B99">
        <w:rPr>
          <w:i/>
          <w:lang w:val="en-GB"/>
        </w:rPr>
        <w:t>e</w:t>
      </w:r>
      <w:r w:rsidRPr="00504B99">
        <w:rPr>
          <w:i/>
          <w:lang w:val="en-GB"/>
        </w:rPr>
        <w:t xml:space="preserve"> provide also a brief and simple description</w:t>
      </w:r>
      <w:r w:rsidR="004766EF" w:rsidRPr="00504B99">
        <w:rPr>
          <w:i/>
          <w:lang w:val="en-GB"/>
        </w:rPr>
        <w:t xml:space="preserve"> of 1 or 2 sentences</w:t>
      </w:r>
      <w:r w:rsidRPr="00504B99">
        <w:rPr>
          <w:i/>
          <w:lang w:val="en-GB"/>
        </w:rPr>
        <w:t xml:space="preserve"> to the table (what is the purpose of the investment</w:t>
      </w:r>
      <w:r w:rsidR="00D5110B">
        <w:rPr>
          <w:i/>
          <w:lang w:val="en-GB"/>
        </w:rPr>
        <w:t>?</w:t>
      </w:r>
      <w:r w:rsidRPr="00504B99">
        <w:rPr>
          <w:i/>
          <w:lang w:val="en-GB"/>
        </w:rPr>
        <w:t>).</w:t>
      </w:r>
    </w:p>
    <w:p w14:paraId="364D6F2E" w14:textId="77777777" w:rsidR="008F56E4" w:rsidRPr="000956E9" w:rsidRDefault="008F56E4" w:rsidP="008F56E4">
      <w:pPr>
        <w:pStyle w:val="ITAbsatzohneNr"/>
        <w:rPr>
          <w:lang w:val="en-GB"/>
        </w:rPr>
      </w:pPr>
    </w:p>
    <w:tbl>
      <w:tblPr>
        <w:tblStyle w:val="Grilledutableau"/>
        <w:tblW w:w="9889" w:type="dxa"/>
        <w:tblLayout w:type="fixed"/>
        <w:tblLook w:val="04A0" w:firstRow="1" w:lastRow="0" w:firstColumn="1" w:lastColumn="0" w:noHBand="0" w:noVBand="1"/>
      </w:tblPr>
      <w:tblGrid>
        <w:gridCol w:w="1668"/>
        <w:gridCol w:w="850"/>
        <w:gridCol w:w="3431"/>
        <w:gridCol w:w="1452"/>
        <w:gridCol w:w="816"/>
        <w:gridCol w:w="850"/>
        <w:gridCol w:w="822"/>
      </w:tblGrid>
      <w:tr w:rsidR="00F407AE" w:rsidRPr="00504B99" w14:paraId="7B810CA9" w14:textId="77777777" w:rsidTr="003971F9">
        <w:trPr>
          <w:divId w:val="425922551"/>
          <w:trHeight w:val="540"/>
        </w:trPr>
        <w:tc>
          <w:tcPr>
            <w:tcW w:w="1668" w:type="dxa"/>
            <w:hideMark/>
          </w:tcPr>
          <w:p w14:paraId="53AF045D" w14:textId="2DC1B819" w:rsidR="00F407AE" w:rsidRPr="00504B99" w:rsidRDefault="00F407AE" w:rsidP="003971F9">
            <w:pPr>
              <w:pStyle w:val="ITAbsatzohneNr"/>
              <w:jc w:val="center"/>
              <w:rPr>
                <w:rFonts w:cs="Arial"/>
                <w:b/>
                <w:bCs/>
                <w:sz w:val="22"/>
                <w:szCs w:val="22"/>
                <w:lang w:val="en-US"/>
              </w:rPr>
            </w:pPr>
            <w:r w:rsidRPr="00504B99">
              <w:rPr>
                <w:rFonts w:cs="Arial"/>
                <w:b/>
                <w:bCs/>
                <w:sz w:val="22"/>
                <w:szCs w:val="22"/>
                <w:lang w:val="en-US"/>
              </w:rPr>
              <w:t>Technology</w:t>
            </w:r>
          </w:p>
          <w:p w14:paraId="7C4736A7" w14:textId="77777777" w:rsidR="00F407AE" w:rsidRPr="00504B99" w:rsidRDefault="00F407AE" w:rsidP="003971F9">
            <w:pPr>
              <w:pStyle w:val="ITAbsatzohneNr"/>
              <w:jc w:val="center"/>
              <w:rPr>
                <w:rFonts w:cs="Arial"/>
                <w:b/>
                <w:bCs/>
                <w:sz w:val="22"/>
                <w:szCs w:val="22"/>
                <w:lang w:val="en-US"/>
              </w:rPr>
            </w:pPr>
            <w:r w:rsidRPr="00504B99">
              <w:rPr>
                <w:rFonts w:cs="Arial"/>
                <w:b/>
                <w:bCs/>
                <w:sz w:val="22"/>
                <w:szCs w:val="22"/>
                <w:lang w:val="en-US"/>
              </w:rPr>
              <w:t>Classification</w:t>
            </w:r>
          </w:p>
        </w:tc>
        <w:tc>
          <w:tcPr>
            <w:tcW w:w="850" w:type="dxa"/>
            <w:hideMark/>
          </w:tcPr>
          <w:p w14:paraId="5308A0D3" w14:textId="7BC05E56" w:rsidR="00F407AE" w:rsidRPr="00504B99" w:rsidRDefault="00F407AE" w:rsidP="003971F9">
            <w:pPr>
              <w:pStyle w:val="ITAbsatzohneNr"/>
              <w:jc w:val="center"/>
              <w:rPr>
                <w:rFonts w:cs="Arial"/>
                <w:b/>
                <w:bCs/>
                <w:sz w:val="22"/>
                <w:szCs w:val="22"/>
                <w:lang w:val="en-GB" w:eastAsia="en-US"/>
              </w:rPr>
            </w:pPr>
            <w:r w:rsidRPr="00504B99">
              <w:rPr>
                <w:rFonts w:cs="Arial"/>
                <w:b/>
                <w:bCs/>
                <w:sz w:val="22"/>
                <w:szCs w:val="22"/>
                <w:lang w:val="en-US"/>
              </w:rPr>
              <w:t>No. of Tools</w:t>
            </w:r>
          </w:p>
        </w:tc>
        <w:tc>
          <w:tcPr>
            <w:tcW w:w="3431" w:type="dxa"/>
            <w:hideMark/>
          </w:tcPr>
          <w:p w14:paraId="0D0E97BF" w14:textId="77777777" w:rsidR="00F407AE" w:rsidRPr="00504B99" w:rsidRDefault="00F407AE" w:rsidP="003971F9">
            <w:pPr>
              <w:pStyle w:val="ITAbsatzohneNr"/>
              <w:jc w:val="center"/>
              <w:rPr>
                <w:rFonts w:cs="Arial"/>
                <w:b/>
                <w:bCs/>
                <w:sz w:val="22"/>
                <w:szCs w:val="22"/>
                <w:lang w:val="en-GB" w:eastAsia="en-US"/>
              </w:rPr>
            </w:pPr>
            <w:r w:rsidRPr="00504B99">
              <w:rPr>
                <w:rFonts w:cs="Arial"/>
                <w:b/>
                <w:bCs/>
                <w:sz w:val="22"/>
                <w:szCs w:val="22"/>
                <w:lang w:val="en-US"/>
              </w:rPr>
              <w:t>Examples</w:t>
            </w:r>
            <w:r w:rsidRPr="00504B99">
              <w:rPr>
                <w:rFonts w:cs="Arial"/>
                <w:b/>
                <w:bCs/>
                <w:sz w:val="22"/>
                <w:szCs w:val="22"/>
                <w:lang w:val="en-US" w:eastAsia="en-US"/>
              </w:rPr>
              <w:t xml:space="preserve"> </w:t>
            </w:r>
            <w:r w:rsidRPr="00504B99">
              <w:rPr>
                <w:rFonts w:cs="Arial"/>
                <w:b/>
                <w:bCs/>
                <w:sz w:val="22"/>
                <w:szCs w:val="22"/>
                <w:lang w:val="en-GB" w:eastAsia="en-US"/>
              </w:rPr>
              <w:t>of Tools</w:t>
            </w:r>
          </w:p>
        </w:tc>
        <w:tc>
          <w:tcPr>
            <w:tcW w:w="1452" w:type="dxa"/>
            <w:hideMark/>
          </w:tcPr>
          <w:p w14:paraId="03E02CBE" w14:textId="77777777" w:rsidR="00F407AE" w:rsidRPr="00504B99" w:rsidRDefault="00F407AE" w:rsidP="003971F9">
            <w:pPr>
              <w:pStyle w:val="ITAbsatzohneNr"/>
              <w:jc w:val="center"/>
              <w:rPr>
                <w:rFonts w:cs="Arial"/>
                <w:b/>
                <w:bCs/>
                <w:sz w:val="22"/>
                <w:szCs w:val="22"/>
                <w:lang w:val="en-GB" w:eastAsia="en-US"/>
              </w:rPr>
            </w:pPr>
            <w:r w:rsidRPr="00504B99">
              <w:rPr>
                <w:rFonts w:cs="Arial"/>
                <w:b/>
                <w:sz w:val="22"/>
                <w:szCs w:val="22"/>
                <w:lang w:val="en-US"/>
              </w:rPr>
              <w:t>Investment Cost</w:t>
            </w:r>
            <w:r w:rsidRPr="00504B99">
              <w:rPr>
                <w:rFonts w:cs="Arial"/>
                <w:b/>
                <w:bCs/>
                <w:sz w:val="22"/>
                <w:szCs w:val="22"/>
                <w:lang w:val="en-GB" w:eastAsia="en-US"/>
              </w:rPr>
              <w:t xml:space="preserve"> [EUR]</w:t>
            </w:r>
          </w:p>
        </w:tc>
        <w:tc>
          <w:tcPr>
            <w:tcW w:w="816" w:type="dxa"/>
            <w:hideMark/>
          </w:tcPr>
          <w:p w14:paraId="4A212AE6" w14:textId="1B958205" w:rsidR="00F407AE" w:rsidRPr="00504B99" w:rsidRDefault="00F407AE" w:rsidP="003971F9">
            <w:pPr>
              <w:pStyle w:val="ITAbsatzohneNr"/>
              <w:jc w:val="center"/>
              <w:rPr>
                <w:rFonts w:cs="Arial"/>
                <w:b/>
                <w:sz w:val="22"/>
                <w:szCs w:val="22"/>
                <w:lang w:val="en-GB"/>
              </w:rPr>
            </w:pPr>
            <w:r w:rsidRPr="00504B99">
              <w:rPr>
                <w:rFonts w:cs="Arial"/>
                <w:b/>
                <w:sz w:val="22"/>
                <w:szCs w:val="22"/>
                <w:lang w:val="en-GB"/>
              </w:rPr>
              <w:t>Year*</w:t>
            </w:r>
          </w:p>
        </w:tc>
        <w:tc>
          <w:tcPr>
            <w:tcW w:w="850" w:type="dxa"/>
          </w:tcPr>
          <w:p w14:paraId="75778408" w14:textId="6522E6C4" w:rsidR="00F407AE" w:rsidRPr="00504B99" w:rsidRDefault="00F407AE" w:rsidP="003971F9">
            <w:pPr>
              <w:pStyle w:val="ITAbsatzohneNr"/>
              <w:ind w:right="99"/>
              <w:jc w:val="center"/>
              <w:rPr>
                <w:rFonts w:cs="Arial"/>
                <w:b/>
                <w:bCs/>
                <w:sz w:val="22"/>
                <w:szCs w:val="22"/>
                <w:lang w:val="en-GB" w:eastAsia="en-US"/>
              </w:rPr>
            </w:pPr>
            <w:r w:rsidRPr="00504B99">
              <w:rPr>
                <w:rFonts w:cs="Arial"/>
                <w:b/>
                <w:bCs/>
                <w:sz w:val="22"/>
                <w:szCs w:val="22"/>
                <w:lang w:val="en-GB" w:eastAsia="en-US"/>
              </w:rPr>
              <w:t>TF</w:t>
            </w:r>
            <w:r w:rsidR="003971F9">
              <w:rPr>
                <w:rFonts w:cs="Arial"/>
                <w:b/>
                <w:bCs/>
                <w:sz w:val="22"/>
                <w:szCs w:val="22"/>
                <w:lang w:val="en-GB" w:eastAsia="en-US"/>
              </w:rPr>
              <w:t xml:space="preserve"> no.</w:t>
            </w:r>
          </w:p>
        </w:tc>
        <w:tc>
          <w:tcPr>
            <w:tcW w:w="822" w:type="dxa"/>
            <w:hideMark/>
          </w:tcPr>
          <w:p w14:paraId="051115E1" w14:textId="237BC4A0" w:rsidR="00F407AE" w:rsidRPr="00504B99" w:rsidRDefault="00F407AE" w:rsidP="003971F9">
            <w:pPr>
              <w:pStyle w:val="ITAbsatzohneNr"/>
              <w:ind w:right="99"/>
              <w:jc w:val="center"/>
              <w:rPr>
                <w:rFonts w:cs="Arial"/>
                <w:b/>
                <w:bCs/>
                <w:sz w:val="22"/>
                <w:szCs w:val="22"/>
                <w:lang w:val="en-GB" w:eastAsia="en-US"/>
              </w:rPr>
            </w:pPr>
            <w:r w:rsidRPr="00504B99">
              <w:rPr>
                <w:rFonts w:cs="Arial"/>
                <w:b/>
                <w:bCs/>
                <w:sz w:val="22"/>
                <w:szCs w:val="22"/>
                <w:lang w:val="en-GB" w:eastAsia="en-US"/>
              </w:rPr>
              <w:t>WP</w:t>
            </w:r>
            <w:r w:rsidR="003971F9">
              <w:rPr>
                <w:rFonts w:cs="Arial"/>
                <w:b/>
                <w:bCs/>
                <w:sz w:val="22"/>
                <w:szCs w:val="22"/>
                <w:lang w:val="en-GB" w:eastAsia="en-US"/>
              </w:rPr>
              <w:t xml:space="preserve"> no.</w:t>
            </w:r>
          </w:p>
        </w:tc>
      </w:tr>
      <w:tr w:rsidR="00F407AE" w:rsidRPr="00504B99" w14:paraId="76D11DAB" w14:textId="77777777" w:rsidTr="00D5110B">
        <w:trPr>
          <w:divId w:val="425922551"/>
          <w:trHeight w:val="357"/>
        </w:trPr>
        <w:tc>
          <w:tcPr>
            <w:tcW w:w="1668" w:type="dxa"/>
            <w:noWrap/>
          </w:tcPr>
          <w:p w14:paraId="20CFAAE1" w14:textId="77777777" w:rsidR="00F407AE" w:rsidRPr="00504B99" w:rsidRDefault="00F407AE" w:rsidP="008A6C79">
            <w:pPr>
              <w:pStyle w:val="ITAbsatzohneNr"/>
              <w:rPr>
                <w:rFonts w:cs="Arial"/>
                <w:sz w:val="22"/>
                <w:szCs w:val="22"/>
                <w:lang w:val="en-US"/>
              </w:rPr>
            </w:pPr>
          </w:p>
        </w:tc>
        <w:tc>
          <w:tcPr>
            <w:tcW w:w="850" w:type="dxa"/>
            <w:noWrap/>
          </w:tcPr>
          <w:p w14:paraId="59DB3A66" w14:textId="77777777" w:rsidR="00F407AE" w:rsidRPr="00504B99" w:rsidRDefault="00F407AE" w:rsidP="00D5110B">
            <w:pPr>
              <w:pStyle w:val="ITAbsatzohneNr"/>
              <w:jc w:val="center"/>
              <w:rPr>
                <w:rFonts w:cs="Arial"/>
                <w:sz w:val="22"/>
                <w:szCs w:val="22"/>
                <w:lang w:val="en-US"/>
              </w:rPr>
            </w:pPr>
          </w:p>
        </w:tc>
        <w:tc>
          <w:tcPr>
            <w:tcW w:w="3431" w:type="dxa"/>
          </w:tcPr>
          <w:p w14:paraId="4A5C51E4" w14:textId="77777777" w:rsidR="00F407AE" w:rsidRPr="00504B99" w:rsidRDefault="00F407AE" w:rsidP="008A6C79">
            <w:pPr>
              <w:pStyle w:val="ITAbsatzohneNr"/>
              <w:rPr>
                <w:rFonts w:cs="Arial"/>
                <w:sz w:val="22"/>
                <w:szCs w:val="22"/>
                <w:lang w:val="en-US" w:eastAsia="en-US"/>
              </w:rPr>
            </w:pPr>
          </w:p>
        </w:tc>
        <w:tc>
          <w:tcPr>
            <w:tcW w:w="1452" w:type="dxa"/>
            <w:noWrap/>
          </w:tcPr>
          <w:p w14:paraId="52BE74D0" w14:textId="77777777" w:rsidR="00F407AE" w:rsidRPr="00504B99" w:rsidRDefault="00F407AE" w:rsidP="008A6C79">
            <w:pPr>
              <w:pStyle w:val="ITAbsatzohneNr"/>
              <w:jc w:val="right"/>
              <w:rPr>
                <w:rFonts w:cs="Arial"/>
                <w:sz w:val="22"/>
                <w:szCs w:val="22"/>
                <w:lang w:val="en-GB"/>
              </w:rPr>
            </w:pPr>
          </w:p>
        </w:tc>
        <w:tc>
          <w:tcPr>
            <w:tcW w:w="816" w:type="dxa"/>
            <w:noWrap/>
          </w:tcPr>
          <w:p w14:paraId="6F94395C" w14:textId="77777777" w:rsidR="00F407AE" w:rsidRPr="00504B99" w:rsidRDefault="00F407AE" w:rsidP="00D5110B">
            <w:pPr>
              <w:pStyle w:val="ITAbsatzohneNr"/>
              <w:jc w:val="center"/>
              <w:rPr>
                <w:rFonts w:cs="Arial"/>
                <w:sz w:val="22"/>
                <w:szCs w:val="22"/>
                <w:lang w:val="en-US" w:eastAsia="en-US"/>
              </w:rPr>
            </w:pPr>
          </w:p>
        </w:tc>
        <w:tc>
          <w:tcPr>
            <w:tcW w:w="850" w:type="dxa"/>
          </w:tcPr>
          <w:p w14:paraId="24696A8C" w14:textId="77777777" w:rsidR="00F407AE" w:rsidRPr="00504B99" w:rsidRDefault="00F407AE" w:rsidP="00D5110B">
            <w:pPr>
              <w:pStyle w:val="ITAbsatzohneNr"/>
              <w:jc w:val="center"/>
              <w:rPr>
                <w:rFonts w:cs="Arial"/>
                <w:sz w:val="22"/>
                <w:szCs w:val="22"/>
                <w:lang w:val="en-US" w:eastAsia="en-US"/>
              </w:rPr>
            </w:pPr>
          </w:p>
        </w:tc>
        <w:tc>
          <w:tcPr>
            <w:tcW w:w="822" w:type="dxa"/>
            <w:noWrap/>
          </w:tcPr>
          <w:p w14:paraId="7B293487" w14:textId="77777777" w:rsidR="00F407AE" w:rsidRPr="00504B99" w:rsidRDefault="00F407AE" w:rsidP="00D5110B">
            <w:pPr>
              <w:pStyle w:val="ITAbsatzohneNr"/>
              <w:jc w:val="center"/>
              <w:rPr>
                <w:rFonts w:cs="Arial"/>
                <w:sz w:val="22"/>
                <w:szCs w:val="22"/>
                <w:lang w:val="en-US" w:eastAsia="en-US"/>
              </w:rPr>
            </w:pPr>
          </w:p>
        </w:tc>
      </w:tr>
      <w:tr w:rsidR="00D5110B" w:rsidRPr="00504B99" w14:paraId="41AD03E4" w14:textId="77777777" w:rsidTr="00D5110B">
        <w:trPr>
          <w:divId w:val="425922551"/>
          <w:trHeight w:val="357"/>
        </w:trPr>
        <w:tc>
          <w:tcPr>
            <w:tcW w:w="1668" w:type="dxa"/>
            <w:noWrap/>
          </w:tcPr>
          <w:p w14:paraId="7573F482" w14:textId="77777777" w:rsidR="00D5110B" w:rsidRPr="00504B99" w:rsidRDefault="00D5110B" w:rsidP="0024617F">
            <w:pPr>
              <w:pStyle w:val="ITAbsatzohneNr"/>
              <w:rPr>
                <w:rFonts w:cs="Arial"/>
                <w:sz w:val="22"/>
                <w:szCs w:val="22"/>
                <w:lang w:val="en-US" w:eastAsia="en-US"/>
              </w:rPr>
            </w:pPr>
          </w:p>
        </w:tc>
        <w:tc>
          <w:tcPr>
            <w:tcW w:w="850" w:type="dxa"/>
            <w:noWrap/>
          </w:tcPr>
          <w:p w14:paraId="7C78177C" w14:textId="77777777" w:rsidR="00D5110B" w:rsidRPr="00504B99" w:rsidRDefault="00D5110B" w:rsidP="0024617F">
            <w:pPr>
              <w:pStyle w:val="ITAbsatzohneNr"/>
              <w:jc w:val="center"/>
              <w:rPr>
                <w:rFonts w:cs="Arial"/>
                <w:sz w:val="22"/>
                <w:szCs w:val="22"/>
                <w:lang w:val="en-US"/>
              </w:rPr>
            </w:pPr>
          </w:p>
        </w:tc>
        <w:tc>
          <w:tcPr>
            <w:tcW w:w="3431" w:type="dxa"/>
          </w:tcPr>
          <w:p w14:paraId="2629DE6B" w14:textId="77777777" w:rsidR="00D5110B" w:rsidRPr="00504B99" w:rsidRDefault="00D5110B" w:rsidP="0024617F">
            <w:pPr>
              <w:pStyle w:val="ITAbsatzohneNr"/>
              <w:rPr>
                <w:rFonts w:cs="Arial"/>
                <w:sz w:val="22"/>
                <w:szCs w:val="22"/>
                <w:lang w:val="en-US" w:eastAsia="en-US"/>
              </w:rPr>
            </w:pPr>
          </w:p>
        </w:tc>
        <w:tc>
          <w:tcPr>
            <w:tcW w:w="1452" w:type="dxa"/>
            <w:noWrap/>
          </w:tcPr>
          <w:p w14:paraId="2F4677C7" w14:textId="77777777" w:rsidR="00D5110B" w:rsidRPr="00504B99" w:rsidRDefault="00D5110B" w:rsidP="0024617F">
            <w:pPr>
              <w:pStyle w:val="ITAbsatzohneNr"/>
              <w:jc w:val="right"/>
              <w:rPr>
                <w:rFonts w:cs="Arial"/>
                <w:sz w:val="22"/>
                <w:szCs w:val="22"/>
                <w:lang w:val="en-US"/>
              </w:rPr>
            </w:pPr>
          </w:p>
        </w:tc>
        <w:tc>
          <w:tcPr>
            <w:tcW w:w="816" w:type="dxa"/>
            <w:noWrap/>
          </w:tcPr>
          <w:p w14:paraId="3D6DDD04" w14:textId="77777777" w:rsidR="00D5110B" w:rsidRPr="00504B99" w:rsidRDefault="00D5110B" w:rsidP="0024617F">
            <w:pPr>
              <w:pStyle w:val="ITAbsatzohneNr"/>
              <w:jc w:val="center"/>
              <w:rPr>
                <w:rFonts w:cs="Arial"/>
                <w:sz w:val="22"/>
                <w:szCs w:val="22"/>
                <w:lang w:val="en-US" w:eastAsia="en-US"/>
              </w:rPr>
            </w:pPr>
          </w:p>
        </w:tc>
        <w:tc>
          <w:tcPr>
            <w:tcW w:w="850" w:type="dxa"/>
          </w:tcPr>
          <w:p w14:paraId="3AC4C67C" w14:textId="77777777" w:rsidR="00D5110B" w:rsidRPr="00504B99" w:rsidRDefault="00D5110B" w:rsidP="0024617F">
            <w:pPr>
              <w:pStyle w:val="ITAbsatzohneNr"/>
              <w:jc w:val="center"/>
              <w:rPr>
                <w:rFonts w:cs="Arial"/>
                <w:sz w:val="22"/>
                <w:szCs w:val="22"/>
                <w:lang w:val="en-US" w:eastAsia="en-US"/>
              </w:rPr>
            </w:pPr>
          </w:p>
        </w:tc>
        <w:tc>
          <w:tcPr>
            <w:tcW w:w="822" w:type="dxa"/>
            <w:noWrap/>
          </w:tcPr>
          <w:p w14:paraId="29FF4955" w14:textId="77777777" w:rsidR="00D5110B" w:rsidRPr="00504B99" w:rsidRDefault="00D5110B" w:rsidP="0024617F">
            <w:pPr>
              <w:pStyle w:val="ITAbsatzohneNr"/>
              <w:jc w:val="center"/>
              <w:rPr>
                <w:rFonts w:cs="Arial"/>
                <w:sz w:val="22"/>
                <w:szCs w:val="22"/>
                <w:lang w:val="en-US" w:eastAsia="en-US"/>
              </w:rPr>
            </w:pPr>
          </w:p>
        </w:tc>
      </w:tr>
      <w:tr w:rsidR="00D5110B" w:rsidRPr="00504B99" w14:paraId="00238E0C" w14:textId="77777777" w:rsidTr="00D5110B">
        <w:trPr>
          <w:divId w:val="425922551"/>
          <w:trHeight w:val="357"/>
        </w:trPr>
        <w:tc>
          <w:tcPr>
            <w:tcW w:w="1668" w:type="dxa"/>
            <w:noWrap/>
          </w:tcPr>
          <w:p w14:paraId="257B1CA5" w14:textId="77777777" w:rsidR="00D5110B" w:rsidRPr="00504B99" w:rsidRDefault="00D5110B" w:rsidP="0024617F">
            <w:pPr>
              <w:pStyle w:val="ITAbsatzohneNr"/>
              <w:rPr>
                <w:rFonts w:cs="Arial"/>
                <w:sz w:val="22"/>
                <w:szCs w:val="22"/>
                <w:lang w:val="en-US" w:eastAsia="en-US"/>
              </w:rPr>
            </w:pPr>
          </w:p>
        </w:tc>
        <w:tc>
          <w:tcPr>
            <w:tcW w:w="850" w:type="dxa"/>
            <w:noWrap/>
          </w:tcPr>
          <w:p w14:paraId="7F069F1C" w14:textId="77777777" w:rsidR="00D5110B" w:rsidRPr="00504B99" w:rsidRDefault="00D5110B" w:rsidP="0024617F">
            <w:pPr>
              <w:pStyle w:val="ITAbsatzohneNr"/>
              <w:jc w:val="center"/>
              <w:rPr>
                <w:rFonts w:cs="Arial"/>
                <w:sz w:val="22"/>
                <w:szCs w:val="22"/>
                <w:lang w:val="en-US"/>
              </w:rPr>
            </w:pPr>
          </w:p>
        </w:tc>
        <w:tc>
          <w:tcPr>
            <w:tcW w:w="3431" w:type="dxa"/>
          </w:tcPr>
          <w:p w14:paraId="3C12E5B7" w14:textId="77777777" w:rsidR="00D5110B" w:rsidRPr="00504B99" w:rsidRDefault="00D5110B" w:rsidP="0024617F">
            <w:pPr>
              <w:pStyle w:val="ITAbsatzohneNr"/>
              <w:rPr>
                <w:rFonts w:cs="Arial"/>
                <w:sz w:val="22"/>
                <w:szCs w:val="22"/>
                <w:lang w:val="en-US" w:eastAsia="en-US"/>
              </w:rPr>
            </w:pPr>
          </w:p>
        </w:tc>
        <w:tc>
          <w:tcPr>
            <w:tcW w:w="1452" w:type="dxa"/>
            <w:noWrap/>
          </w:tcPr>
          <w:p w14:paraId="3C0370BA" w14:textId="77777777" w:rsidR="00D5110B" w:rsidRPr="00504B99" w:rsidRDefault="00D5110B" w:rsidP="0024617F">
            <w:pPr>
              <w:pStyle w:val="ITAbsatzohneNr"/>
              <w:jc w:val="right"/>
              <w:rPr>
                <w:rFonts w:cs="Arial"/>
                <w:sz w:val="22"/>
                <w:szCs w:val="22"/>
                <w:lang w:val="en-US"/>
              </w:rPr>
            </w:pPr>
          </w:p>
        </w:tc>
        <w:tc>
          <w:tcPr>
            <w:tcW w:w="816" w:type="dxa"/>
            <w:noWrap/>
          </w:tcPr>
          <w:p w14:paraId="6B0861D7" w14:textId="77777777" w:rsidR="00D5110B" w:rsidRPr="00504B99" w:rsidRDefault="00D5110B" w:rsidP="0024617F">
            <w:pPr>
              <w:pStyle w:val="ITAbsatzohneNr"/>
              <w:jc w:val="center"/>
              <w:rPr>
                <w:rFonts w:cs="Arial"/>
                <w:sz w:val="22"/>
                <w:szCs w:val="22"/>
                <w:lang w:val="en-US" w:eastAsia="en-US"/>
              </w:rPr>
            </w:pPr>
          </w:p>
        </w:tc>
        <w:tc>
          <w:tcPr>
            <w:tcW w:w="850" w:type="dxa"/>
          </w:tcPr>
          <w:p w14:paraId="3B9E5FE1" w14:textId="77777777" w:rsidR="00D5110B" w:rsidRPr="00504B99" w:rsidRDefault="00D5110B" w:rsidP="0024617F">
            <w:pPr>
              <w:pStyle w:val="ITAbsatzohneNr"/>
              <w:jc w:val="center"/>
              <w:rPr>
                <w:rFonts w:cs="Arial"/>
                <w:sz w:val="22"/>
                <w:szCs w:val="22"/>
                <w:lang w:val="en-US" w:eastAsia="en-US"/>
              </w:rPr>
            </w:pPr>
          </w:p>
        </w:tc>
        <w:tc>
          <w:tcPr>
            <w:tcW w:w="822" w:type="dxa"/>
            <w:noWrap/>
          </w:tcPr>
          <w:p w14:paraId="45D10E6F" w14:textId="77777777" w:rsidR="00D5110B" w:rsidRPr="00504B99" w:rsidRDefault="00D5110B" w:rsidP="0024617F">
            <w:pPr>
              <w:pStyle w:val="ITAbsatzohneNr"/>
              <w:jc w:val="center"/>
              <w:rPr>
                <w:rFonts w:cs="Arial"/>
                <w:sz w:val="22"/>
                <w:szCs w:val="22"/>
                <w:lang w:val="en-US" w:eastAsia="en-US"/>
              </w:rPr>
            </w:pPr>
          </w:p>
        </w:tc>
      </w:tr>
      <w:tr w:rsidR="00F407AE" w:rsidRPr="00504B99" w14:paraId="2968D34B" w14:textId="77777777" w:rsidTr="00D5110B">
        <w:trPr>
          <w:divId w:val="425922551"/>
          <w:trHeight w:val="357"/>
        </w:trPr>
        <w:tc>
          <w:tcPr>
            <w:tcW w:w="1668" w:type="dxa"/>
            <w:noWrap/>
          </w:tcPr>
          <w:p w14:paraId="4F6C286C" w14:textId="77777777" w:rsidR="00F407AE" w:rsidRPr="00504B99" w:rsidRDefault="00F407AE" w:rsidP="008A6C79">
            <w:pPr>
              <w:pStyle w:val="ITAbsatzohneNr"/>
              <w:rPr>
                <w:rFonts w:cs="Arial"/>
                <w:sz w:val="22"/>
                <w:szCs w:val="22"/>
                <w:lang w:val="en-US" w:eastAsia="en-US"/>
              </w:rPr>
            </w:pPr>
          </w:p>
        </w:tc>
        <w:tc>
          <w:tcPr>
            <w:tcW w:w="850" w:type="dxa"/>
            <w:noWrap/>
          </w:tcPr>
          <w:p w14:paraId="0357A874" w14:textId="77777777" w:rsidR="00F407AE" w:rsidRPr="00504B99" w:rsidRDefault="00F407AE" w:rsidP="00D5110B">
            <w:pPr>
              <w:pStyle w:val="ITAbsatzohneNr"/>
              <w:jc w:val="center"/>
              <w:rPr>
                <w:rFonts w:cs="Arial"/>
                <w:sz w:val="22"/>
                <w:szCs w:val="22"/>
                <w:lang w:val="en-US"/>
              </w:rPr>
            </w:pPr>
          </w:p>
        </w:tc>
        <w:tc>
          <w:tcPr>
            <w:tcW w:w="3431" w:type="dxa"/>
          </w:tcPr>
          <w:p w14:paraId="54E62F39" w14:textId="77777777" w:rsidR="00F407AE" w:rsidRPr="00504B99" w:rsidRDefault="00F407AE" w:rsidP="008A6C79">
            <w:pPr>
              <w:pStyle w:val="ITAbsatzohneNr"/>
              <w:rPr>
                <w:rFonts w:cs="Arial"/>
                <w:sz w:val="22"/>
                <w:szCs w:val="22"/>
                <w:lang w:val="en-US" w:eastAsia="en-US"/>
              </w:rPr>
            </w:pPr>
          </w:p>
        </w:tc>
        <w:tc>
          <w:tcPr>
            <w:tcW w:w="1452" w:type="dxa"/>
            <w:noWrap/>
          </w:tcPr>
          <w:p w14:paraId="1DAE89AE" w14:textId="77777777" w:rsidR="00F407AE" w:rsidRPr="00504B99" w:rsidRDefault="00F407AE" w:rsidP="008A6C79">
            <w:pPr>
              <w:pStyle w:val="ITAbsatzohneNr"/>
              <w:jc w:val="right"/>
              <w:rPr>
                <w:rFonts w:cs="Arial"/>
                <w:sz w:val="22"/>
                <w:szCs w:val="22"/>
                <w:lang w:val="en-US"/>
              </w:rPr>
            </w:pPr>
          </w:p>
        </w:tc>
        <w:tc>
          <w:tcPr>
            <w:tcW w:w="816" w:type="dxa"/>
            <w:noWrap/>
          </w:tcPr>
          <w:p w14:paraId="4BE4A83C" w14:textId="77777777" w:rsidR="00F407AE" w:rsidRPr="00504B99" w:rsidRDefault="00F407AE" w:rsidP="00D5110B">
            <w:pPr>
              <w:pStyle w:val="ITAbsatzohneNr"/>
              <w:jc w:val="center"/>
              <w:rPr>
                <w:rFonts w:cs="Arial"/>
                <w:sz w:val="22"/>
                <w:szCs w:val="22"/>
                <w:lang w:val="en-US" w:eastAsia="en-US"/>
              </w:rPr>
            </w:pPr>
          </w:p>
        </w:tc>
        <w:tc>
          <w:tcPr>
            <w:tcW w:w="850" w:type="dxa"/>
          </w:tcPr>
          <w:p w14:paraId="1E16DF57" w14:textId="77777777" w:rsidR="00F407AE" w:rsidRPr="00504B99" w:rsidRDefault="00F407AE" w:rsidP="00D5110B">
            <w:pPr>
              <w:pStyle w:val="ITAbsatzohneNr"/>
              <w:jc w:val="center"/>
              <w:rPr>
                <w:rFonts w:cs="Arial"/>
                <w:sz w:val="22"/>
                <w:szCs w:val="22"/>
                <w:lang w:val="en-US" w:eastAsia="en-US"/>
              </w:rPr>
            </w:pPr>
          </w:p>
        </w:tc>
        <w:tc>
          <w:tcPr>
            <w:tcW w:w="822" w:type="dxa"/>
            <w:noWrap/>
          </w:tcPr>
          <w:p w14:paraId="6E82C267" w14:textId="77777777" w:rsidR="00F407AE" w:rsidRPr="00504B99" w:rsidRDefault="00F407AE" w:rsidP="00D5110B">
            <w:pPr>
              <w:pStyle w:val="ITAbsatzohneNr"/>
              <w:jc w:val="center"/>
              <w:rPr>
                <w:rFonts w:cs="Arial"/>
                <w:sz w:val="22"/>
                <w:szCs w:val="22"/>
                <w:lang w:val="en-US" w:eastAsia="en-US"/>
              </w:rPr>
            </w:pPr>
          </w:p>
        </w:tc>
      </w:tr>
      <w:tr w:rsidR="00F407AE" w:rsidRPr="00504B99" w14:paraId="66570697" w14:textId="77777777" w:rsidTr="00D5110B">
        <w:trPr>
          <w:divId w:val="425922551"/>
          <w:trHeight w:val="357"/>
        </w:trPr>
        <w:tc>
          <w:tcPr>
            <w:tcW w:w="1668" w:type="dxa"/>
          </w:tcPr>
          <w:p w14:paraId="357EB10C" w14:textId="77777777" w:rsidR="00F407AE" w:rsidRPr="00504B99" w:rsidRDefault="00F407AE" w:rsidP="00D5110B">
            <w:pPr>
              <w:pStyle w:val="ITAbsatzohneNr"/>
              <w:rPr>
                <w:rFonts w:cs="Arial"/>
                <w:sz w:val="22"/>
                <w:szCs w:val="22"/>
                <w:lang w:val="en-US" w:eastAsia="en-US"/>
              </w:rPr>
            </w:pPr>
          </w:p>
        </w:tc>
        <w:tc>
          <w:tcPr>
            <w:tcW w:w="850" w:type="dxa"/>
            <w:noWrap/>
          </w:tcPr>
          <w:p w14:paraId="585AFA2A" w14:textId="77777777" w:rsidR="00F407AE" w:rsidRPr="00504B99" w:rsidRDefault="00F407AE" w:rsidP="00D5110B">
            <w:pPr>
              <w:pStyle w:val="ITAbsatzohneNr"/>
              <w:jc w:val="center"/>
              <w:rPr>
                <w:rFonts w:cs="Arial"/>
                <w:sz w:val="22"/>
                <w:szCs w:val="22"/>
                <w:lang w:val="en-US"/>
              </w:rPr>
            </w:pPr>
          </w:p>
        </w:tc>
        <w:tc>
          <w:tcPr>
            <w:tcW w:w="3431" w:type="dxa"/>
          </w:tcPr>
          <w:p w14:paraId="353C112C" w14:textId="77777777" w:rsidR="00F407AE" w:rsidRPr="00504B99" w:rsidRDefault="00F407AE" w:rsidP="00D5110B">
            <w:pPr>
              <w:pStyle w:val="ITAbsatzohneNr"/>
              <w:jc w:val="center"/>
              <w:rPr>
                <w:rFonts w:cs="Arial"/>
                <w:sz w:val="22"/>
                <w:szCs w:val="22"/>
                <w:lang w:val="en-US" w:eastAsia="en-US"/>
              </w:rPr>
            </w:pPr>
            <w:r w:rsidRPr="00504B99">
              <w:rPr>
                <w:rFonts w:cs="Arial"/>
                <w:sz w:val="22"/>
                <w:szCs w:val="22"/>
                <w:lang w:val="en-US" w:eastAsia="en-US"/>
              </w:rPr>
              <w:t>Total</w:t>
            </w:r>
          </w:p>
        </w:tc>
        <w:tc>
          <w:tcPr>
            <w:tcW w:w="1452" w:type="dxa"/>
            <w:noWrap/>
          </w:tcPr>
          <w:p w14:paraId="5C6B9EBF" w14:textId="77777777" w:rsidR="00F407AE" w:rsidRPr="00504B99" w:rsidRDefault="00F407AE" w:rsidP="00D5110B">
            <w:pPr>
              <w:pStyle w:val="ITAbsatzohneNr"/>
              <w:jc w:val="right"/>
              <w:rPr>
                <w:rFonts w:cs="Arial"/>
                <w:sz w:val="22"/>
                <w:szCs w:val="22"/>
                <w:lang w:val="en-US"/>
              </w:rPr>
            </w:pPr>
          </w:p>
        </w:tc>
        <w:tc>
          <w:tcPr>
            <w:tcW w:w="816" w:type="dxa"/>
            <w:noWrap/>
          </w:tcPr>
          <w:p w14:paraId="27B5F675" w14:textId="77777777" w:rsidR="00F407AE" w:rsidRPr="00504B99" w:rsidRDefault="00F407AE" w:rsidP="00D5110B">
            <w:pPr>
              <w:pStyle w:val="ITAbsatzohneNr"/>
              <w:jc w:val="center"/>
              <w:rPr>
                <w:rFonts w:cs="Arial"/>
                <w:sz w:val="22"/>
                <w:szCs w:val="22"/>
                <w:lang w:val="en-US" w:eastAsia="en-US"/>
              </w:rPr>
            </w:pPr>
          </w:p>
        </w:tc>
        <w:tc>
          <w:tcPr>
            <w:tcW w:w="850" w:type="dxa"/>
          </w:tcPr>
          <w:p w14:paraId="0ABC9DA8" w14:textId="77777777" w:rsidR="00F407AE" w:rsidRPr="00504B99" w:rsidRDefault="00F407AE" w:rsidP="00D5110B">
            <w:pPr>
              <w:pStyle w:val="ITAbsatzohneNr"/>
              <w:jc w:val="center"/>
              <w:rPr>
                <w:rFonts w:cs="Arial"/>
                <w:sz w:val="22"/>
                <w:szCs w:val="22"/>
                <w:lang w:val="en-US" w:eastAsia="en-US"/>
              </w:rPr>
            </w:pPr>
          </w:p>
        </w:tc>
        <w:tc>
          <w:tcPr>
            <w:tcW w:w="822" w:type="dxa"/>
            <w:noWrap/>
          </w:tcPr>
          <w:p w14:paraId="00F8DD86" w14:textId="77777777" w:rsidR="00F407AE" w:rsidRPr="00504B99" w:rsidRDefault="00F407AE" w:rsidP="00D5110B">
            <w:pPr>
              <w:pStyle w:val="ITAbsatzohneNr"/>
              <w:jc w:val="center"/>
              <w:rPr>
                <w:rFonts w:cs="Arial"/>
                <w:sz w:val="22"/>
                <w:szCs w:val="22"/>
                <w:lang w:val="en-US" w:eastAsia="en-US"/>
              </w:rPr>
            </w:pPr>
          </w:p>
        </w:tc>
      </w:tr>
    </w:tbl>
    <w:p w14:paraId="33A4AF71" w14:textId="44975E3B" w:rsidR="00DD5ED5" w:rsidRPr="00504B99" w:rsidRDefault="00DD5ED5">
      <w:pPr>
        <w:pStyle w:val="Lgende"/>
        <w:rPr>
          <w:lang w:val="en-GB"/>
        </w:rPr>
      </w:pPr>
      <w:r w:rsidRPr="00504B99">
        <w:rPr>
          <w:lang w:val="en-GB"/>
        </w:rPr>
        <w:t>*</w:t>
      </w:r>
      <w:r w:rsidR="003971F9">
        <w:rPr>
          <w:lang w:val="en-GB"/>
        </w:rPr>
        <w:t>I</w:t>
      </w:r>
      <w:r w:rsidRPr="00504B99">
        <w:rPr>
          <w:lang w:val="en-GB"/>
        </w:rPr>
        <w:t>nvestment year</w:t>
      </w:r>
    </w:p>
    <w:p w14:paraId="4FEB4629" w14:textId="6EB0DCE3" w:rsidR="008A6C79" w:rsidRDefault="008A6C79">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sidR="00D769DE" w:rsidRPr="00504B99">
        <w:rPr>
          <w:noProof/>
          <w:lang w:val="en-GB"/>
        </w:rPr>
        <w:t>2</w:t>
      </w:r>
      <w:r w:rsidRPr="00504B99">
        <w:fldChar w:fldCharType="end"/>
      </w:r>
      <w:r w:rsidR="00B14044" w:rsidRPr="00504B99">
        <w:rPr>
          <w:lang w:val="en-GB"/>
        </w:rPr>
        <w:t xml:space="preserve">: Overview of investment </w:t>
      </w:r>
      <w:r w:rsidR="00F96B3D" w:rsidRPr="00504B99">
        <w:rPr>
          <w:lang w:val="en-GB"/>
        </w:rPr>
        <w:t>in tools and equipment</w:t>
      </w:r>
    </w:p>
    <w:p w14:paraId="4C286411" w14:textId="77777777" w:rsidR="00590214" w:rsidRDefault="00590214" w:rsidP="00590214">
      <w:pPr>
        <w:pStyle w:val="ITAbsatzohneNr"/>
        <w:jc w:val="both"/>
        <w:rPr>
          <w:b/>
          <w:color w:val="009193"/>
          <w:lang w:val="en-GB"/>
        </w:rPr>
      </w:pPr>
      <w:r w:rsidRPr="00E455D4">
        <w:rPr>
          <w:b/>
          <w:color w:val="009193"/>
          <w:lang w:val="en-GB"/>
        </w:rPr>
        <w:t>e2 additional recommendations:</w:t>
      </w:r>
    </w:p>
    <w:p w14:paraId="471C14A3" w14:textId="5CECE763" w:rsidR="0087468B" w:rsidRDefault="003971F9" w:rsidP="0087468B">
      <w:pPr>
        <w:pStyle w:val="ITAbsatzohneNr"/>
        <w:numPr>
          <w:ilvl w:val="0"/>
          <w:numId w:val="17"/>
        </w:numPr>
        <w:jc w:val="both"/>
        <w:rPr>
          <w:color w:val="009193"/>
          <w:lang w:val="en-GB"/>
        </w:rPr>
      </w:pPr>
      <w:r>
        <w:rPr>
          <w:color w:val="009193"/>
          <w:lang w:val="en-GB"/>
        </w:rPr>
        <w:t>The</w:t>
      </w:r>
      <w:r w:rsidR="0087468B" w:rsidRPr="0087468B">
        <w:rPr>
          <w:color w:val="009193"/>
          <w:lang w:val="en-GB"/>
        </w:rPr>
        <w:t xml:space="preserve"> costs of </w:t>
      </w:r>
      <w:r w:rsidR="00D5110B">
        <w:rPr>
          <w:color w:val="009193"/>
          <w:lang w:val="en-GB"/>
        </w:rPr>
        <w:t>p</w:t>
      </w:r>
      <w:r w:rsidR="0087468B" w:rsidRPr="0087468B">
        <w:rPr>
          <w:color w:val="009193"/>
          <w:lang w:val="en-GB"/>
        </w:rPr>
        <w:t xml:space="preserve">lug &amp; play equipment </w:t>
      </w:r>
      <w:r w:rsidR="00D5110B">
        <w:rPr>
          <w:color w:val="009193"/>
          <w:lang w:val="en-GB"/>
        </w:rPr>
        <w:t xml:space="preserve">(i.e. not modified by R&amp;D activities) </w:t>
      </w:r>
      <w:r w:rsidR="0087468B" w:rsidRPr="0087468B">
        <w:rPr>
          <w:color w:val="009193"/>
          <w:lang w:val="en-GB"/>
        </w:rPr>
        <w:t>are not eligible because they are considered as part of mass production equipment (no R&amp;D content)</w:t>
      </w:r>
    </w:p>
    <w:p w14:paraId="0775B9AE" w14:textId="6451DED6" w:rsidR="00140103" w:rsidRPr="00140103" w:rsidRDefault="00140103" w:rsidP="00140103">
      <w:pPr>
        <w:pStyle w:val="ITAbsatzohneNr"/>
        <w:numPr>
          <w:ilvl w:val="0"/>
          <w:numId w:val="17"/>
        </w:numPr>
        <w:jc w:val="both"/>
        <w:rPr>
          <w:color w:val="009193"/>
          <w:lang w:val="en-GB"/>
        </w:rPr>
      </w:pPr>
      <w:r>
        <w:rPr>
          <w:color w:val="009193"/>
          <w:lang w:val="en-GB"/>
        </w:rPr>
        <w:t xml:space="preserve">Only the depreciation corresponding to the use of the </w:t>
      </w:r>
      <w:r w:rsidR="00425CCD">
        <w:rPr>
          <w:color w:val="009193"/>
          <w:lang w:val="en-GB"/>
        </w:rPr>
        <w:t>instruments / equipment</w:t>
      </w:r>
      <w:r>
        <w:rPr>
          <w:color w:val="009193"/>
          <w:lang w:val="en-GB"/>
        </w:rPr>
        <w:t xml:space="preserve"> for the IPCEI activities will be considered eligible cost</w:t>
      </w:r>
      <w:r w:rsidR="00425CCD">
        <w:rPr>
          <w:color w:val="009193"/>
          <w:lang w:val="en-GB"/>
        </w:rPr>
        <w:t xml:space="preserve"> (R&amp;D or FID)</w:t>
      </w:r>
    </w:p>
    <w:p w14:paraId="1216D82B" w14:textId="77777777" w:rsidR="0087468B" w:rsidRPr="0087468B" w:rsidRDefault="0087468B" w:rsidP="0087468B">
      <w:pPr>
        <w:rPr>
          <w:lang w:val="en-GB"/>
        </w:rPr>
      </w:pPr>
    </w:p>
    <w:p w14:paraId="0FEF7102" w14:textId="77777777" w:rsidR="00592595" w:rsidRPr="00504B99" w:rsidRDefault="00592595" w:rsidP="00592595">
      <w:pPr>
        <w:pStyle w:val="ITberschrift111"/>
        <w:rPr>
          <w:rStyle w:val="ITStandardZchn"/>
          <w:sz w:val="22"/>
          <w:szCs w:val="22"/>
          <w:lang w:val="en-US"/>
        </w:rPr>
      </w:pPr>
      <w:bookmarkStart w:id="75" w:name="_Toc31883633"/>
      <w:r w:rsidRPr="00504B99">
        <w:rPr>
          <w:rStyle w:val="ITStandardZchn"/>
          <w:sz w:val="22"/>
          <w:szCs w:val="22"/>
          <w:lang w:val="en-US"/>
        </w:rPr>
        <w:t>Construction of Buildings/Laboratory</w:t>
      </w:r>
      <w:bookmarkEnd w:id="75"/>
    </w:p>
    <w:p w14:paraId="76094C3F" w14:textId="42EE1968" w:rsidR="00C26617" w:rsidRPr="00A16672" w:rsidRDefault="00C26617" w:rsidP="00C26617">
      <w:pPr>
        <w:pStyle w:val="ITAbsatzohneNr"/>
        <w:rPr>
          <w:i/>
          <w:lang w:val="en-GB"/>
        </w:rPr>
      </w:pPr>
      <w:r w:rsidRPr="00504B99">
        <w:rPr>
          <w:i/>
          <w:lang w:val="en-GB"/>
        </w:rPr>
        <w:t>Please provide a brief and simple description</w:t>
      </w:r>
      <w:r w:rsidR="004766EF" w:rsidRPr="00504B99">
        <w:rPr>
          <w:i/>
          <w:lang w:val="en-GB"/>
        </w:rPr>
        <w:t xml:space="preserve"> of 1 or 2 sentences</w:t>
      </w:r>
      <w:r w:rsidRPr="00504B99">
        <w:rPr>
          <w:i/>
          <w:lang w:val="en-GB"/>
        </w:rPr>
        <w:t xml:space="preserve"> to the table (what kind of building? for what purpose</w:t>
      </w:r>
      <w:r w:rsidR="00D5110B">
        <w:rPr>
          <w:i/>
          <w:lang w:val="en-GB"/>
        </w:rPr>
        <w:t>?</w:t>
      </w:r>
      <w:r w:rsidRPr="00504B99">
        <w:rPr>
          <w:i/>
          <w:lang w:val="en-GB"/>
        </w:rPr>
        <w:t>). Please cluster your investment so that the table does not exceed 1 page.</w:t>
      </w:r>
    </w:p>
    <w:p w14:paraId="5DBF16FA" w14:textId="77777777" w:rsidR="00277985" w:rsidRPr="000956E9" w:rsidRDefault="00277985" w:rsidP="00277985">
      <w:pPr>
        <w:pStyle w:val="ITAbsatzohneNr"/>
        <w:rPr>
          <w:i/>
          <w:lang w:val="en-GB"/>
        </w:rPr>
      </w:pPr>
    </w:p>
    <w:tbl>
      <w:tblPr>
        <w:tblStyle w:val="Grilledutableau"/>
        <w:tblW w:w="9891" w:type="dxa"/>
        <w:tblLayout w:type="fixed"/>
        <w:tblLook w:val="04A0" w:firstRow="1" w:lastRow="0" w:firstColumn="1" w:lastColumn="0" w:noHBand="0" w:noVBand="1"/>
      </w:tblPr>
      <w:tblGrid>
        <w:gridCol w:w="1668"/>
        <w:gridCol w:w="850"/>
        <w:gridCol w:w="3431"/>
        <w:gridCol w:w="1452"/>
        <w:gridCol w:w="816"/>
        <w:gridCol w:w="850"/>
        <w:gridCol w:w="824"/>
      </w:tblGrid>
      <w:tr w:rsidR="00F407AE" w:rsidRPr="00504B99" w14:paraId="7A1F9553" w14:textId="77777777" w:rsidTr="00D5110B">
        <w:trPr>
          <w:trHeight w:val="540"/>
        </w:trPr>
        <w:tc>
          <w:tcPr>
            <w:tcW w:w="1668" w:type="dxa"/>
            <w:hideMark/>
          </w:tcPr>
          <w:p w14:paraId="06E16C09" w14:textId="318BD478" w:rsidR="00F407AE" w:rsidRPr="00504B99" w:rsidRDefault="00F407AE" w:rsidP="00D5110B">
            <w:pPr>
              <w:pStyle w:val="ITAbsatzohneNr"/>
              <w:jc w:val="center"/>
              <w:rPr>
                <w:rFonts w:cs="Arial"/>
                <w:b/>
                <w:bCs/>
                <w:sz w:val="22"/>
                <w:szCs w:val="22"/>
                <w:lang w:val="en-US"/>
              </w:rPr>
            </w:pPr>
            <w:r w:rsidRPr="00504B99">
              <w:rPr>
                <w:rFonts w:cs="Arial"/>
                <w:b/>
                <w:bCs/>
                <w:sz w:val="22"/>
                <w:szCs w:val="22"/>
                <w:lang w:val="en-US"/>
              </w:rPr>
              <w:t>Technology</w:t>
            </w:r>
          </w:p>
          <w:p w14:paraId="10FA4860" w14:textId="77777777" w:rsidR="00F407AE" w:rsidRPr="00504B99" w:rsidRDefault="00F407AE" w:rsidP="00D5110B">
            <w:pPr>
              <w:pStyle w:val="ITAbsatzohneNr"/>
              <w:jc w:val="center"/>
              <w:rPr>
                <w:rFonts w:cs="Arial"/>
                <w:b/>
                <w:bCs/>
                <w:sz w:val="22"/>
                <w:szCs w:val="22"/>
                <w:lang w:val="en-US"/>
              </w:rPr>
            </w:pPr>
            <w:r w:rsidRPr="00504B99">
              <w:rPr>
                <w:rFonts w:cs="Arial"/>
                <w:b/>
                <w:bCs/>
                <w:sz w:val="22"/>
                <w:szCs w:val="22"/>
                <w:lang w:val="en-US"/>
              </w:rPr>
              <w:t>Classification</w:t>
            </w:r>
          </w:p>
        </w:tc>
        <w:tc>
          <w:tcPr>
            <w:tcW w:w="850" w:type="dxa"/>
            <w:hideMark/>
          </w:tcPr>
          <w:p w14:paraId="6CB739B4" w14:textId="5C62D3F6" w:rsidR="00F407AE" w:rsidRPr="00504B99" w:rsidRDefault="00F407AE" w:rsidP="00D5110B">
            <w:pPr>
              <w:pStyle w:val="ITAbsatzohneNr"/>
              <w:jc w:val="center"/>
              <w:rPr>
                <w:rFonts w:cs="Arial"/>
                <w:b/>
                <w:bCs/>
                <w:sz w:val="22"/>
                <w:szCs w:val="22"/>
                <w:lang w:val="en-GB" w:eastAsia="en-US"/>
              </w:rPr>
            </w:pPr>
            <w:r w:rsidRPr="00504B99">
              <w:rPr>
                <w:rFonts w:cs="Arial"/>
                <w:b/>
                <w:bCs/>
                <w:sz w:val="22"/>
                <w:szCs w:val="22"/>
                <w:lang w:val="en-US"/>
              </w:rPr>
              <w:t>No. of Tools</w:t>
            </w:r>
          </w:p>
        </w:tc>
        <w:tc>
          <w:tcPr>
            <w:tcW w:w="3431" w:type="dxa"/>
            <w:hideMark/>
          </w:tcPr>
          <w:p w14:paraId="4C2D9C63" w14:textId="77777777" w:rsidR="00F407AE" w:rsidRPr="00504B99" w:rsidRDefault="00F407AE" w:rsidP="00D5110B">
            <w:pPr>
              <w:pStyle w:val="ITAbsatzohneNr"/>
              <w:jc w:val="center"/>
              <w:rPr>
                <w:rFonts w:cs="Arial"/>
                <w:b/>
                <w:bCs/>
                <w:sz w:val="22"/>
                <w:szCs w:val="22"/>
                <w:lang w:val="en-GB" w:eastAsia="en-US"/>
              </w:rPr>
            </w:pPr>
            <w:r w:rsidRPr="00504B99">
              <w:rPr>
                <w:rFonts w:cs="Arial"/>
                <w:b/>
                <w:bCs/>
                <w:sz w:val="22"/>
                <w:szCs w:val="22"/>
                <w:lang w:val="en-US"/>
              </w:rPr>
              <w:t>Examples</w:t>
            </w:r>
            <w:r w:rsidRPr="00504B99">
              <w:rPr>
                <w:rFonts w:cs="Arial"/>
                <w:b/>
                <w:bCs/>
                <w:sz w:val="22"/>
                <w:szCs w:val="22"/>
                <w:lang w:val="en-US" w:eastAsia="en-US"/>
              </w:rPr>
              <w:t xml:space="preserve"> </w:t>
            </w:r>
            <w:r w:rsidRPr="00504B99">
              <w:rPr>
                <w:rFonts w:cs="Arial"/>
                <w:b/>
                <w:bCs/>
                <w:sz w:val="22"/>
                <w:szCs w:val="22"/>
                <w:lang w:val="en-GB" w:eastAsia="en-US"/>
              </w:rPr>
              <w:t>of Tools</w:t>
            </w:r>
          </w:p>
        </w:tc>
        <w:tc>
          <w:tcPr>
            <w:tcW w:w="1452" w:type="dxa"/>
            <w:hideMark/>
          </w:tcPr>
          <w:p w14:paraId="0CD54E52" w14:textId="77777777" w:rsidR="00F407AE" w:rsidRPr="00504B99" w:rsidRDefault="00F407AE" w:rsidP="00D5110B">
            <w:pPr>
              <w:pStyle w:val="ITAbsatzohneNr"/>
              <w:jc w:val="center"/>
              <w:rPr>
                <w:rFonts w:cs="Arial"/>
                <w:b/>
                <w:bCs/>
                <w:sz w:val="22"/>
                <w:szCs w:val="22"/>
                <w:lang w:val="en-GB" w:eastAsia="en-US"/>
              </w:rPr>
            </w:pPr>
            <w:r w:rsidRPr="00504B99">
              <w:rPr>
                <w:rFonts w:cs="Arial"/>
                <w:b/>
                <w:sz w:val="22"/>
                <w:szCs w:val="22"/>
                <w:lang w:val="en-US"/>
              </w:rPr>
              <w:t>Investment Cost</w:t>
            </w:r>
            <w:r w:rsidRPr="00504B99">
              <w:rPr>
                <w:rFonts w:cs="Arial"/>
                <w:b/>
                <w:bCs/>
                <w:sz w:val="22"/>
                <w:szCs w:val="22"/>
                <w:lang w:val="en-GB" w:eastAsia="en-US"/>
              </w:rPr>
              <w:t xml:space="preserve"> [EUR]</w:t>
            </w:r>
          </w:p>
        </w:tc>
        <w:tc>
          <w:tcPr>
            <w:tcW w:w="816" w:type="dxa"/>
            <w:hideMark/>
          </w:tcPr>
          <w:p w14:paraId="6E2A56C9" w14:textId="566A7270" w:rsidR="00F407AE" w:rsidRPr="00504B99" w:rsidRDefault="00F407AE" w:rsidP="00D5110B">
            <w:pPr>
              <w:pStyle w:val="ITAbsatzohneNr"/>
              <w:jc w:val="center"/>
              <w:rPr>
                <w:rFonts w:cs="Arial"/>
                <w:b/>
                <w:sz w:val="22"/>
                <w:szCs w:val="22"/>
                <w:lang w:val="en-GB"/>
              </w:rPr>
            </w:pPr>
            <w:r w:rsidRPr="00504B99">
              <w:rPr>
                <w:rFonts w:cs="Arial"/>
                <w:b/>
                <w:sz w:val="22"/>
                <w:szCs w:val="22"/>
                <w:lang w:val="en-GB"/>
              </w:rPr>
              <w:t>Year*</w:t>
            </w:r>
          </w:p>
        </w:tc>
        <w:tc>
          <w:tcPr>
            <w:tcW w:w="850" w:type="dxa"/>
          </w:tcPr>
          <w:p w14:paraId="6950434B" w14:textId="5520BA91" w:rsidR="00F407AE" w:rsidRPr="00504B99" w:rsidRDefault="00F407AE" w:rsidP="00D5110B">
            <w:pPr>
              <w:pStyle w:val="ITAbsatzohneNr"/>
              <w:ind w:right="99"/>
              <w:jc w:val="center"/>
              <w:rPr>
                <w:rFonts w:cs="Arial"/>
                <w:b/>
                <w:bCs/>
                <w:sz w:val="22"/>
                <w:szCs w:val="22"/>
                <w:lang w:val="en-GB" w:eastAsia="en-US"/>
              </w:rPr>
            </w:pPr>
            <w:r w:rsidRPr="00504B99">
              <w:rPr>
                <w:rFonts w:cs="Arial"/>
                <w:b/>
                <w:bCs/>
                <w:sz w:val="22"/>
                <w:szCs w:val="22"/>
                <w:lang w:val="en-GB" w:eastAsia="en-US"/>
              </w:rPr>
              <w:t>TF</w:t>
            </w:r>
            <w:r w:rsidR="00D5110B">
              <w:rPr>
                <w:rFonts w:cs="Arial"/>
                <w:b/>
                <w:bCs/>
                <w:sz w:val="22"/>
                <w:szCs w:val="22"/>
                <w:lang w:val="en-GB" w:eastAsia="en-US"/>
              </w:rPr>
              <w:t xml:space="preserve"> no.</w:t>
            </w:r>
          </w:p>
        </w:tc>
        <w:tc>
          <w:tcPr>
            <w:tcW w:w="824" w:type="dxa"/>
            <w:hideMark/>
          </w:tcPr>
          <w:p w14:paraId="47329233" w14:textId="04F5CE65" w:rsidR="00F407AE" w:rsidRPr="00504B99" w:rsidRDefault="00F407AE" w:rsidP="00D5110B">
            <w:pPr>
              <w:pStyle w:val="ITAbsatzohneNr"/>
              <w:ind w:right="99"/>
              <w:jc w:val="center"/>
              <w:rPr>
                <w:rFonts w:cs="Arial"/>
                <w:b/>
                <w:bCs/>
                <w:sz w:val="22"/>
                <w:szCs w:val="22"/>
                <w:lang w:val="en-GB" w:eastAsia="en-US"/>
              </w:rPr>
            </w:pPr>
            <w:r w:rsidRPr="00504B99">
              <w:rPr>
                <w:rFonts w:cs="Arial"/>
                <w:b/>
                <w:bCs/>
                <w:sz w:val="22"/>
                <w:szCs w:val="22"/>
                <w:lang w:val="en-GB" w:eastAsia="en-US"/>
              </w:rPr>
              <w:t>WP</w:t>
            </w:r>
            <w:r w:rsidR="00D5110B">
              <w:rPr>
                <w:rFonts w:cs="Arial"/>
                <w:b/>
                <w:bCs/>
                <w:sz w:val="22"/>
                <w:szCs w:val="22"/>
                <w:lang w:val="en-GB" w:eastAsia="en-US"/>
              </w:rPr>
              <w:t xml:space="preserve"> no.</w:t>
            </w:r>
          </w:p>
        </w:tc>
      </w:tr>
      <w:tr w:rsidR="00D5110B" w:rsidRPr="00504B99" w14:paraId="1378E2B9" w14:textId="77777777" w:rsidTr="00D5110B">
        <w:trPr>
          <w:trHeight w:val="357"/>
        </w:trPr>
        <w:tc>
          <w:tcPr>
            <w:tcW w:w="1668" w:type="dxa"/>
            <w:noWrap/>
          </w:tcPr>
          <w:p w14:paraId="28B09973" w14:textId="77777777" w:rsidR="00D5110B" w:rsidRPr="00504B99" w:rsidRDefault="00D5110B" w:rsidP="00D5110B">
            <w:pPr>
              <w:pStyle w:val="ITAbsatzohneNr"/>
              <w:rPr>
                <w:rFonts w:cs="Arial"/>
                <w:sz w:val="22"/>
                <w:szCs w:val="22"/>
                <w:lang w:val="en-US"/>
              </w:rPr>
            </w:pPr>
          </w:p>
        </w:tc>
        <w:tc>
          <w:tcPr>
            <w:tcW w:w="850" w:type="dxa"/>
            <w:noWrap/>
          </w:tcPr>
          <w:p w14:paraId="19FB93D7" w14:textId="77777777" w:rsidR="00D5110B" w:rsidRPr="00504B99" w:rsidRDefault="00D5110B" w:rsidP="00D5110B">
            <w:pPr>
              <w:pStyle w:val="ITAbsatzohneNr"/>
              <w:jc w:val="center"/>
              <w:rPr>
                <w:rFonts w:cs="Arial"/>
                <w:sz w:val="22"/>
                <w:szCs w:val="22"/>
                <w:lang w:val="en-US"/>
              </w:rPr>
            </w:pPr>
          </w:p>
        </w:tc>
        <w:tc>
          <w:tcPr>
            <w:tcW w:w="3431" w:type="dxa"/>
          </w:tcPr>
          <w:p w14:paraId="63636862" w14:textId="77777777" w:rsidR="00D5110B" w:rsidRPr="00504B99" w:rsidRDefault="00D5110B" w:rsidP="00D5110B">
            <w:pPr>
              <w:pStyle w:val="ITAbsatzohneNr"/>
              <w:rPr>
                <w:rFonts w:cs="Arial"/>
                <w:sz w:val="22"/>
                <w:szCs w:val="22"/>
                <w:lang w:val="en-US" w:eastAsia="en-US"/>
              </w:rPr>
            </w:pPr>
          </w:p>
        </w:tc>
        <w:tc>
          <w:tcPr>
            <w:tcW w:w="1452" w:type="dxa"/>
            <w:noWrap/>
          </w:tcPr>
          <w:p w14:paraId="77A86A2A" w14:textId="77777777" w:rsidR="00D5110B" w:rsidRPr="00504B99" w:rsidRDefault="00D5110B" w:rsidP="00D5110B">
            <w:pPr>
              <w:pStyle w:val="ITAbsatzohneNr"/>
              <w:jc w:val="right"/>
              <w:rPr>
                <w:rFonts w:cs="Arial"/>
                <w:sz w:val="22"/>
                <w:szCs w:val="22"/>
                <w:lang w:val="en-GB"/>
              </w:rPr>
            </w:pPr>
          </w:p>
        </w:tc>
        <w:tc>
          <w:tcPr>
            <w:tcW w:w="816" w:type="dxa"/>
            <w:noWrap/>
          </w:tcPr>
          <w:p w14:paraId="12FDC30C" w14:textId="77777777" w:rsidR="00D5110B" w:rsidRPr="00504B99" w:rsidRDefault="00D5110B" w:rsidP="00D5110B">
            <w:pPr>
              <w:pStyle w:val="ITAbsatzohneNr"/>
              <w:jc w:val="center"/>
              <w:rPr>
                <w:rFonts w:cs="Arial"/>
                <w:sz w:val="22"/>
                <w:szCs w:val="22"/>
                <w:lang w:eastAsia="en-US"/>
              </w:rPr>
            </w:pPr>
          </w:p>
        </w:tc>
        <w:tc>
          <w:tcPr>
            <w:tcW w:w="850" w:type="dxa"/>
          </w:tcPr>
          <w:p w14:paraId="2C306B84" w14:textId="77777777" w:rsidR="00D5110B" w:rsidRPr="00504B99" w:rsidRDefault="00D5110B" w:rsidP="00D5110B">
            <w:pPr>
              <w:pStyle w:val="ITAbsatzohneNr"/>
              <w:jc w:val="center"/>
              <w:rPr>
                <w:rFonts w:cs="Arial"/>
                <w:sz w:val="22"/>
                <w:szCs w:val="22"/>
                <w:lang w:eastAsia="en-US"/>
              </w:rPr>
            </w:pPr>
          </w:p>
        </w:tc>
        <w:tc>
          <w:tcPr>
            <w:tcW w:w="824" w:type="dxa"/>
            <w:noWrap/>
          </w:tcPr>
          <w:p w14:paraId="58997DB8" w14:textId="77777777" w:rsidR="00D5110B" w:rsidRPr="00504B99" w:rsidRDefault="00D5110B" w:rsidP="00D5110B">
            <w:pPr>
              <w:pStyle w:val="ITAbsatzohneNr"/>
              <w:jc w:val="center"/>
              <w:rPr>
                <w:rFonts w:cs="Arial"/>
                <w:sz w:val="22"/>
                <w:szCs w:val="22"/>
                <w:lang w:eastAsia="en-US"/>
              </w:rPr>
            </w:pPr>
          </w:p>
        </w:tc>
      </w:tr>
      <w:tr w:rsidR="00D5110B" w:rsidRPr="00504B99" w14:paraId="2B50174F" w14:textId="77777777" w:rsidTr="00D5110B">
        <w:trPr>
          <w:trHeight w:val="357"/>
        </w:trPr>
        <w:tc>
          <w:tcPr>
            <w:tcW w:w="1668" w:type="dxa"/>
            <w:noWrap/>
          </w:tcPr>
          <w:p w14:paraId="1F9E95BF" w14:textId="77777777" w:rsidR="00D5110B" w:rsidRPr="00504B99" w:rsidRDefault="00D5110B" w:rsidP="00D5110B">
            <w:pPr>
              <w:pStyle w:val="ITAbsatzohneNr"/>
              <w:rPr>
                <w:rFonts w:cs="Arial"/>
                <w:sz w:val="22"/>
                <w:szCs w:val="22"/>
                <w:lang w:eastAsia="en-US"/>
              </w:rPr>
            </w:pPr>
          </w:p>
        </w:tc>
        <w:tc>
          <w:tcPr>
            <w:tcW w:w="850" w:type="dxa"/>
            <w:noWrap/>
          </w:tcPr>
          <w:p w14:paraId="21E37F41" w14:textId="77777777" w:rsidR="00D5110B" w:rsidRPr="00504B99" w:rsidRDefault="00D5110B" w:rsidP="00D5110B">
            <w:pPr>
              <w:pStyle w:val="ITAbsatzohneNr"/>
              <w:jc w:val="center"/>
              <w:rPr>
                <w:rFonts w:cs="Arial"/>
                <w:sz w:val="22"/>
                <w:szCs w:val="22"/>
                <w:lang w:val="en-US"/>
              </w:rPr>
            </w:pPr>
          </w:p>
        </w:tc>
        <w:tc>
          <w:tcPr>
            <w:tcW w:w="3431" w:type="dxa"/>
          </w:tcPr>
          <w:p w14:paraId="2F95A34D" w14:textId="77777777" w:rsidR="00D5110B" w:rsidRPr="00504B99" w:rsidRDefault="00D5110B" w:rsidP="00D5110B">
            <w:pPr>
              <w:pStyle w:val="ITAbsatzohneNr"/>
              <w:rPr>
                <w:rFonts w:cs="Arial"/>
                <w:sz w:val="22"/>
                <w:szCs w:val="22"/>
                <w:lang w:val="en-US" w:eastAsia="en-US"/>
              </w:rPr>
            </w:pPr>
          </w:p>
        </w:tc>
        <w:tc>
          <w:tcPr>
            <w:tcW w:w="1452" w:type="dxa"/>
            <w:noWrap/>
          </w:tcPr>
          <w:p w14:paraId="1AA68DC7" w14:textId="77777777" w:rsidR="00D5110B" w:rsidRPr="00504B99" w:rsidRDefault="00D5110B" w:rsidP="00D5110B">
            <w:pPr>
              <w:pStyle w:val="ITAbsatzohneNr"/>
              <w:jc w:val="right"/>
              <w:rPr>
                <w:rFonts w:cs="Arial"/>
                <w:sz w:val="22"/>
                <w:szCs w:val="22"/>
              </w:rPr>
            </w:pPr>
          </w:p>
        </w:tc>
        <w:tc>
          <w:tcPr>
            <w:tcW w:w="816" w:type="dxa"/>
            <w:noWrap/>
          </w:tcPr>
          <w:p w14:paraId="0299C5BE" w14:textId="77777777" w:rsidR="00D5110B" w:rsidRPr="00504B99" w:rsidRDefault="00D5110B" w:rsidP="00D5110B">
            <w:pPr>
              <w:pStyle w:val="ITAbsatzohneNr"/>
              <w:jc w:val="center"/>
              <w:rPr>
                <w:rFonts w:cs="Arial"/>
                <w:sz w:val="22"/>
                <w:szCs w:val="22"/>
                <w:lang w:eastAsia="en-US"/>
              </w:rPr>
            </w:pPr>
          </w:p>
        </w:tc>
        <w:tc>
          <w:tcPr>
            <w:tcW w:w="850" w:type="dxa"/>
          </w:tcPr>
          <w:p w14:paraId="6043B136" w14:textId="77777777" w:rsidR="00D5110B" w:rsidRPr="00504B99" w:rsidRDefault="00D5110B" w:rsidP="00D5110B">
            <w:pPr>
              <w:pStyle w:val="ITAbsatzohneNr"/>
              <w:jc w:val="center"/>
              <w:rPr>
                <w:rFonts w:cs="Arial"/>
                <w:sz w:val="22"/>
                <w:szCs w:val="22"/>
                <w:lang w:eastAsia="en-US"/>
              </w:rPr>
            </w:pPr>
          </w:p>
        </w:tc>
        <w:tc>
          <w:tcPr>
            <w:tcW w:w="824" w:type="dxa"/>
            <w:noWrap/>
          </w:tcPr>
          <w:p w14:paraId="1FF23E63" w14:textId="77777777" w:rsidR="00D5110B" w:rsidRPr="00504B99" w:rsidRDefault="00D5110B" w:rsidP="00D5110B">
            <w:pPr>
              <w:pStyle w:val="ITAbsatzohneNr"/>
              <w:jc w:val="center"/>
              <w:rPr>
                <w:rFonts w:cs="Arial"/>
                <w:sz w:val="22"/>
                <w:szCs w:val="22"/>
                <w:lang w:eastAsia="en-US"/>
              </w:rPr>
            </w:pPr>
          </w:p>
        </w:tc>
      </w:tr>
      <w:tr w:rsidR="00F407AE" w:rsidRPr="00504B99" w14:paraId="43CF1344" w14:textId="77777777" w:rsidTr="00D5110B">
        <w:trPr>
          <w:trHeight w:val="357"/>
        </w:trPr>
        <w:tc>
          <w:tcPr>
            <w:tcW w:w="1668" w:type="dxa"/>
          </w:tcPr>
          <w:p w14:paraId="3A9B0625" w14:textId="77777777" w:rsidR="00F407AE" w:rsidRPr="00504B99" w:rsidRDefault="00F407AE" w:rsidP="00436D76">
            <w:pPr>
              <w:pStyle w:val="ITAbsatzohneNr"/>
              <w:rPr>
                <w:rFonts w:cs="Arial"/>
                <w:sz w:val="22"/>
                <w:szCs w:val="22"/>
                <w:lang w:val="fr-FR" w:eastAsia="en-US"/>
              </w:rPr>
            </w:pPr>
          </w:p>
        </w:tc>
        <w:tc>
          <w:tcPr>
            <w:tcW w:w="850" w:type="dxa"/>
            <w:noWrap/>
          </w:tcPr>
          <w:p w14:paraId="6847881D" w14:textId="77777777" w:rsidR="00F407AE" w:rsidRPr="00504B99" w:rsidRDefault="00F407AE" w:rsidP="00D5110B">
            <w:pPr>
              <w:pStyle w:val="ITAbsatzohneNr"/>
              <w:jc w:val="center"/>
              <w:rPr>
                <w:rFonts w:cs="Arial"/>
                <w:sz w:val="22"/>
                <w:szCs w:val="22"/>
                <w:lang w:val="en-US"/>
              </w:rPr>
            </w:pPr>
          </w:p>
        </w:tc>
        <w:tc>
          <w:tcPr>
            <w:tcW w:w="3431" w:type="dxa"/>
          </w:tcPr>
          <w:p w14:paraId="1B3DB61A" w14:textId="77777777" w:rsidR="00F407AE" w:rsidRPr="00504B99" w:rsidRDefault="00F407AE" w:rsidP="00F96B3D">
            <w:pPr>
              <w:pStyle w:val="ITAbsatzohneNr"/>
              <w:jc w:val="right"/>
              <w:rPr>
                <w:rFonts w:cs="Arial"/>
                <w:sz w:val="22"/>
                <w:szCs w:val="22"/>
                <w:lang w:val="en-US" w:eastAsia="en-US"/>
              </w:rPr>
            </w:pPr>
            <w:r w:rsidRPr="00504B99">
              <w:rPr>
                <w:rFonts w:cs="Arial"/>
                <w:sz w:val="22"/>
                <w:szCs w:val="22"/>
                <w:lang w:val="en-US" w:eastAsia="en-US"/>
              </w:rPr>
              <w:t>Total</w:t>
            </w:r>
          </w:p>
        </w:tc>
        <w:tc>
          <w:tcPr>
            <w:tcW w:w="1452" w:type="dxa"/>
            <w:noWrap/>
          </w:tcPr>
          <w:p w14:paraId="297FB6B3" w14:textId="77777777" w:rsidR="00F407AE" w:rsidRPr="00504B99" w:rsidRDefault="00F407AE" w:rsidP="00436D76">
            <w:pPr>
              <w:pStyle w:val="ITAbsatzohneNr"/>
              <w:jc w:val="right"/>
              <w:rPr>
                <w:rFonts w:cs="Arial"/>
                <w:sz w:val="22"/>
                <w:szCs w:val="22"/>
              </w:rPr>
            </w:pPr>
          </w:p>
        </w:tc>
        <w:tc>
          <w:tcPr>
            <w:tcW w:w="816" w:type="dxa"/>
            <w:noWrap/>
          </w:tcPr>
          <w:p w14:paraId="2390ADCC" w14:textId="77777777" w:rsidR="00F407AE" w:rsidRPr="00504B99" w:rsidRDefault="00F407AE" w:rsidP="00D5110B">
            <w:pPr>
              <w:pStyle w:val="ITAbsatzohneNr"/>
              <w:jc w:val="center"/>
              <w:rPr>
                <w:rFonts w:cs="Arial"/>
                <w:sz w:val="22"/>
                <w:szCs w:val="22"/>
                <w:lang w:eastAsia="en-US"/>
              </w:rPr>
            </w:pPr>
          </w:p>
        </w:tc>
        <w:tc>
          <w:tcPr>
            <w:tcW w:w="850" w:type="dxa"/>
          </w:tcPr>
          <w:p w14:paraId="00682A81" w14:textId="77777777" w:rsidR="00F407AE" w:rsidRPr="00504B99" w:rsidRDefault="00F407AE" w:rsidP="00D5110B">
            <w:pPr>
              <w:pStyle w:val="ITAbsatzohneNr"/>
              <w:jc w:val="center"/>
              <w:rPr>
                <w:rFonts w:cs="Arial"/>
                <w:sz w:val="22"/>
                <w:szCs w:val="22"/>
                <w:lang w:eastAsia="en-US"/>
              </w:rPr>
            </w:pPr>
          </w:p>
        </w:tc>
        <w:tc>
          <w:tcPr>
            <w:tcW w:w="824" w:type="dxa"/>
            <w:noWrap/>
          </w:tcPr>
          <w:p w14:paraId="37333D9A" w14:textId="77777777" w:rsidR="00F407AE" w:rsidRPr="00504B99" w:rsidRDefault="00F407AE" w:rsidP="00D5110B">
            <w:pPr>
              <w:pStyle w:val="ITAbsatzohneNr"/>
              <w:jc w:val="center"/>
              <w:rPr>
                <w:rFonts w:cs="Arial"/>
                <w:sz w:val="22"/>
                <w:szCs w:val="22"/>
                <w:lang w:eastAsia="en-US"/>
              </w:rPr>
            </w:pPr>
          </w:p>
        </w:tc>
      </w:tr>
    </w:tbl>
    <w:p w14:paraId="7A22E327" w14:textId="341D63B1" w:rsidR="00DD5ED5" w:rsidRPr="00504B99" w:rsidRDefault="00DD5ED5" w:rsidP="00F96B3D">
      <w:pPr>
        <w:pStyle w:val="Lgende"/>
        <w:rPr>
          <w:lang w:val="en-GB"/>
        </w:rPr>
      </w:pPr>
      <w:r w:rsidRPr="00504B99">
        <w:rPr>
          <w:lang w:val="en-GB"/>
        </w:rPr>
        <w:t>*</w:t>
      </w:r>
      <w:r w:rsidR="00590214">
        <w:rPr>
          <w:lang w:val="en-GB"/>
        </w:rPr>
        <w:t>I</w:t>
      </w:r>
      <w:r w:rsidRPr="00504B99">
        <w:rPr>
          <w:lang w:val="en-GB"/>
        </w:rPr>
        <w:t>nvestment year</w:t>
      </w:r>
    </w:p>
    <w:p w14:paraId="27714C00" w14:textId="75B86436" w:rsidR="00F96B3D" w:rsidRPr="00504B99" w:rsidRDefault="00687DE5" w:rsidP="00F96B3D">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Pr>
          <w:noProof/>
          <w:lang w:val="en-GB"/>
        </w:rPr>
        <w:t>3</w:t>
      </w:r>
      <w:r w:rsidRPr="00504B99">
        <w:fldChar w:fldCharType="end"/>
      </w:r>
      <w:r w:rsidRPr="00504B99">
        <w:rPr>
          <w:lang w:val="en-GB"/>
        </w:rPr>
        <w:t xml:space="preserve">: </w:t>
      </w:r>
      <w:r w:rsidR="00F96B3D" w:rsidRPr="00504B99">
        <w:rPr>
          <w:lang w:val="en-GB"/>
        </w:rPr>
        <w:t>Overview of investment in buildings or laboratories</w:t>
      </w:r>
    </w:p>
    <w:p w14:paraId="326EB395" w14:textId="77777777" w:rsidR="00140103" w:rsidRDefault="00140103" w:rsidP="00140103">
      <w:pPr>
        <w:pStyle w:val="ITAbsatzohneNr"/>
        <w:jc w:val="both"/>
        <w:rPr>
          <w:b/>
          <w:color w:val="009193"/>
          <w:lang w:val="en-GB"/>
        </w:rPr>
      </w:pPr>
      <w:r w:rsidRPr="00E455D4">
        <w:rPr>
          <w:b/>
          <w:color w:val="009193"/>
          <w:lang w:val="en-GB"/>
        </w:rPr>
        <w:t>e2 additional recommendations:</w:t>
      </w:r>
    </w:p>
    <w:p w14:paraId="361BA315" w14:textId="1AC0A45C" w:rsidR="006321D5" w:rsidRDefault="00590214" w:rsidP="00140103">
      <w:pPr>
        <w:pStyle w:val="ITAbsatzohneNr"/>
        <w:numPr>
          <w:ilvl w:val="0"/>
          <w:numId w:val="17"/>
        </w:numPr>
        <w:jc w:val="both"/>
        <w:rPr>
          <w:color w:val="009193"/>
          <w:lang w:val="en-GB"/>
        </w:rPr>
      </w:pPr>
      <w:r w:rsidRPr="00140103">
        <w:rPr>
          <w:color w:val="009193"/>
          <w:lang w:val="en-GB"/>
        </w:rPr>
        <w:t>Please explain</w:t>
      </w:r>
      <w:r w:rsidR="006321D5" w:rsidRPr="00140103">
        <w:rPr>
          <w:color w:val="009193"/>
          <w:lang w:val="en-GB"/>
        </w:rPr>
        <w:t xml:space="preserve"> whether the building would be used only for the </w:t>
      </w:r>
      <w:r w:rsidR="00140103">
        <w:rPr>
          <w:color w:val="009193"/>
          <w:lang w:val="en-GB"/>
        </w:rPr>
        <w:t xml:space="preserve">IPCEI </w:t>
      </w:r>
      <w:r w:rsidR="006321D5" w:rsidRPr="00140103">
        <w:rPr>
          <w:color w:val="009193"/>
          <w:lang w:val="en-GB"/>
        </w:rPr>
        <w:t xml:space="preserve">activities </w:t>
      </w:r>
      <w:r w:rsidR="00140103">
        <w:rPr>
          <w:color w:val="009193"/>
          <w:lang w:val="en-GB"/>
        </w:rPr>
        <w:t>or</w:t>
      </w:r>
      <w:r w:rsidR="006321D5" w:rsidRPr="00140103">
        <w:rPr>
          <w:color w:val="009193"/>
          <w:lang w:val="en-GB"/>
        </w:rPr>
        <w:t xml:space="preserve"> also for other activities </w:t>
      </w:r>
      <w:r w:rsidR="00140103">
        <w:rPr>
          <w:color w:val="009193"/>
          <w:lang w:val="en-GB"/>
        </w:rPr>
        <w:t>/ activities carried out</w:t>
      </w:r>
      <w:r w:rsidR="006321D5" w:rsidRPr="00140103">
        <w:rPr>
          <w:color w:val="009193"/>
          <w:lang w:val="en-GB"/>
        </w:rPr>
        <w:t xml:space="preserve"> after the period covered by the IPCEI</w:t>
      </w:r>
    </w:p>
    <w:p w14:paraId="6B6E1697" w14:textId="7E53814F" w:rsidR="00AB75E1" w:rsidRPr="00AB75E1" w:rsidRDefault="00AB75E1" w:rsidP="00AB75E1">
      <w:pPr>
        <w:pStyle w:val="ITAbsatzohneNr"/>
        <w:jc w:val="both"/>
        <w:rPr>
          <w:lang w:val="en-GB"/>
        </w:rPr>
      </w:pPr>
      <w:commentRangeStart w:id="76"/>
      <w:r w:rsidRPr="00AB75E1">
        <w:rPr>
          <w:lang w:val="en-GB"/>
        </w:rPr>
        <w:t>Building might be sized to take some additional test benches after the IPCEI program is finished and the market develops positive</w:t>
      </w:r>
      <w:commentRangeEnd w:id="76"/>
      <w:r w:rsidR="00623BA0">
        <w:rPr>
          <w:rStyle w:val="Marquedecommentaire"/>
          <w:lang w:val="en-GB"/>
        </w:rPr>
        <w:commentReference w:id="76"/>
      </w:r>
    </w:p>
    <w:p w14:paraId="02753C61" w14:textId="7D27AB6D" w:rsidR="006321D5" w:rsidRPr="00140103" w:rsidRDefault="00140103" w:rsidP="00140103">
      <w:pPr>
        <w:pStyle w:val="ITAbsatzohneNr"/>
        <w:numPr>
          <w:ilvl w:val="0"/>
          <w:numId w:val="17"/>
        </w:numPr>
        <w:jc w:val="both"/>
        <w:rPr>
          <w:color w:val="009193"/>
          <w:lang w:val="en-GB"/>
        </w:rPr>
      </w:pPr>
      <w:r>
        <w:rPr>
          <w:color w:val="009193"/>
          <w:lang w:val="en-GB"/>
        </w:rPr>
        <w:t>Only the depreciation corresponding to the use of the building for the IPCEI activities will be considered eligible cost</w:t>
      </w:r>
      <w:r w:rsidR="00712037">
        <w:rPr>
          <w:color w:val="009193"/>
          <w:lang w:val="en-GB"/>
        </w:rPr>
        <w:t xml:space="preserve"> (R&amp;D or FID)</w:t>
      </w:r>
    </w:p>
    <w:p w14:paraId="12573EAF" w14:textId="77777777" w:rsidR="00553345" w:rsidRPr="00504B99" w:rsidRDefault="00553345" w:rsidP="00553345">
      <w:pPr>
        <w:pStyle w:val="ITberschrift1"/>
        <w:numPr>
          <w:ilvl w:val="0"/>
          <w:numId w:val="5"/>
        </w:numPr>
      </w:pPr>
      <w:bookmarkStart w:id="77" w:name="_Toc27129568"/>
      <w:bookmarkStart w:id="78" w:name="_Toc31883634"/>
      <w:r w:rsidRPr="00504B99">
        <w:lastRenderedPageBreak/>
        <w:t>Budget</w:t>
      </w:r>
      <w:bookmarkEnd w:id="77"/>
      <w:bookmarkEnd w:id="78"/>
    </w:p>
    <w:p w14:paraId="380C82F0" w14:textId="77777777" w:rsidR="00553345" w:rsidRDefault="00553345" w:rsidP="00553345">
      <w:pPr>
        <w:pStyle w:val="ITberschrift11"/>
        <w:numPr>
          <w:ilvl w:val="1"/>
          <w:numId w:val="5"/>
        </w:numPr>
        <w:rPr>
          <w:lang w:val="en-GB"/>
        </w:rPr>
      </w:pPr>
      <w:bookmarkStart w:id="79" w:name="_Toc27129569"/>
      <w:bookmarkStart w:id="80" w:name="_Toc31883635"/>
      <w:r w:rsidRPr="00504B99">
        <w:rPr>
          <w:lang w:val="en-GB"/>
        </w:rPr>
        <w:t>Eligible Costs</w:t>
      </w:r>
      <w:bookmarkEnd w:id="79"/>
      <w:bookmarkEnd w:id="80"/>
      <w:r w:rsidRPr="00504B99">
        <w:rPr>
          <w:lang w:val="en-GB"/>
        </w:rPr>
        <w:t xml:space="preserve"> </w:t>
      </w:r>
    </w:p>
    <w:p w14:paraId="5307EFFA" w14:textId="77777777" w:rsidR="00553345" w:rsidRPr="00D51587" w:rsidRDefault="00553345" w:rsidP="00553345">
      <w:pPr>
        <w:pStyle w:val="ITAbsatzohneNr"/>
        <w:rPr>
          <w:i/>
          <w:iCs/>
          <w:lang w:val="en-GB"/>
        </w:rPr>
      </w:pPr>
      <w:r w:rsidRPr="00D51587">
        <w:rPr>
          <w:i/>
          <w:iCs/>
          <w:lang w:val="en-GB"/>
        </w:rPr>
        <w:t>Eligible costs only cover costs made for the purpose and the time span of the IPCEI:</w:t>
      </w:r>
    </w:p>
    <w:p w14:paraId="728E2BE6" w14:textId="77777777" w:rsidR="00553345" w:rsidRPr="00D51587" w:rsidRDefault="00553345" w:rsidP="00553345">
      <w:pPr>
        <w:pStyle w:val="ITAbsatzohneNr"/>
        <w:rPr>
          <w:i/>
          <w:iCs/>
          <w:lang w:val="en-GB"/>
        </w:rPr>
      </w:pPr>
      <w:r w:rsidRPr="00D51587">
        <w:rPr>
          <w:i/>
          <w:iCs/>
          <w:lang w:val="en-GB"/>
        </w:rPr>
        <w:t>• The following costs should be listed in a disaggregate manner:</w:t>
      </w:r>
    </w:p>
    <w:p w14:paraId="53370DD7" w14:textId="77777777" w:rsidR="00553345" w:rsidRPr="00D51587" w:rsidRDefault="00553345" w:rsidP="00553345">
      <w:pPr>
        <w:pStyle w:val="ITAbsatzohneNr"/>
        <w:rPr>
          <w:i/>
          <w:iCs/>
          <w:lang w:val="en-GB"/>
        </w:rPr>
      </w:pPr>
      <w:r w:rsidRPr="00D51587">
        <w:rPr>
          <w:i/>
          <w:iCs/>
          <w:lang w:val="en-GB"/>
        </w:rPr>
        <w:t>• Costs for each of the R&amp;D activities</w:t>
      </w:r>
    </w:p>
    <w:p w14:paraId="021AD18B" w14:textId="77777777" w:rsidR="00553345" w:rsidRPr="00D51587" w:rsidRDefault="00553345" w:rsidP="00553345">
      <w:pPr>
        <w:pStyle w:val="ITAbsatzohneNr"/>
        <w:rPr>
          <w:i/>
          <w:iCs/>
          <w:lang w:val="en-GB"/>
        </w:rPr>
      </w:pPr>
      <w:r w:rsidRPr="00D51587">
        <w:rPr>
          <w:i/>
          <w:iCs/>
          <w:lang w:val="en-GB"/>
        </w:rPr>
        <w:t>• Costs for each of the FID activities</w:t>
      </w:r>
    </w:p>
    <w:p w14:paraId="59E56C34" w14:textId="77777777" w:rsidR="00553345" w:rsidRPr="00D51587" w:rsidRDefault="00553345" w:rsidP="00553345">
      <w:pPr>
        <w:pStyle w:val="ITAbsatzohneNr"/>
        <w:rPr>
          <w:i/>
          <w:iCs/>
          <w:lang w:val="en-GB"/>
        </w:rPr>
      </w:pPr>
      <w:r w:rsidRPr="00D51587">
        <w:rPr>
          <w:i/>
          <w:iCs/>
          <w:lang w:val="en-GB"/>
        </w:rPr>
        <w:t>• And, within the FID costs, the costs of R&amp;D carried out in the FID phase should be mentioned; this could give an idea of the overall importance of the R&amp;D</w:t>
      </w:r>
    </w:p>
    <w:p w14:paraId="5174F543" w14:textId="77777777" w:rsidR="00553345" w:rsidRPr="00D51587" w:rsidRDefault="00553345" w:rsidP="00553345">
      <w:pPr>
        <w:pStyle w:val="ITAbsatzohneNr"/>
        <w:rPr>
          <w:i/>
          <w:iCs/>
          <w:lang w:val="en-GB"/>
        </w:rPr>
      </w:pPr>
      <w:r w:rsidRPr="00D51587">
        <w:rPr>
          <w:i/>
          <w:iCs/>
          <w:lang w:val="en-GB"/>
        </w:rPr>
        <w:t>• The cut-off date of the R&amp;D and FID phases should be provided explicitly by each company (The template Excel contains vertical lines, showing these cut-offs, these should be adapted per company)</w:t>
      </w:r>
    </w:p>
    <w:p w14:paraId="0EF1EB2D" w14:textId="77777777" w:rsidR="00553345" w:rsidRPr="00D51587" w:rsidRDefault="00553345" w:rsidP="00553345">
      <w:pPr>
        <w:pStyle w:val="ITAbsatzohneNr"/>
        <w:rPr>
          <w:i/>
          <w:iCs/>
          <w:lang w:val="en-GB"/>
        </w:rPr>
      </w:pPr>
      <w:r w:rsidRPr="00D51587">
        <w:rPr>
          <w:i/>
          <w:iCs/>
          <w:lang w:val="en-GB"/>
        </w:rPr>
        <w:t>• Eligible costs cover costs up to the end of the FID phase (even if the FID phase goes beyond the national granting period for some companies)</w:t>
      </w:r>
    </w:p>
    <w:p w14:paraId="71D7DD09" w14:textId="77777777" w:rsidR="00553345" w:rsidRPr="00D51587" w:rsidRDefault="00553345" w:rsidP="00553345">
      <w:pPr>
        <w:pStyle w:val="ITAbsatzohneNr"/>
        <w:rPr>
          <w:i/>
          <w:iCs/>
          <w:lang w:val="en-GB"/>
        </w:rPr>
      </w:pPr>
      <w:r w:rsidRPr="00D51587">
        <w:rPr>
          <w:i/>
          <w:iCs/>
          <w:lang w:val="en-GB"/>
        </w:rPr>
        <w:t>• The end result of this step should be one figure: the total amount of eligible costs at the end of the IPCEI, including the FID phase</w:t>
      </w:r>
    </w:p>
    <w:p w14:paraId="01478B40" w14:textId="77777777" w:rsidR="00553345" w:rsidRPr="00D51587" w:rsidRDefault="00553345" w:rsidP="00553345">
      <w:pPr>
        <w:pStyle w:val="ITAbsatzohneNr"/>
        <w:rPr>
          <w:i/>
          <w:iCs/>
          <w:lang w:val="en-GB"/>
        </w:rPr>
      </w:pPr>
      <w:r w:rsidRPr="00D51587">
        <w:rPr>
          <w:i/>
          <w:iCs/>
          <w:lang w:val="en-GB"/>
        </w:rPr>
        <w:t>Note: all costs mentioned in the Excel sheet are considered by the Member States as eligible costs under the IPCEI Communication.</w:t>
      </w:r>
    </w:p>
    <w:p w14:paraId="30B5B5CC" w14:textId="77777777" w:rsidR="00553345" w:rsidRPr="007B000A" w:rsidRDefault="00553345" w:rsidP="00553345">
      <w:pPr>
        <w:pStyle w:val="ITAbsatzohneNr"/>
        <w:rPr>
          <w:lang w:val="en-GB"/>
        </w:rPr>
      </w:pPr>
    </w:p>
    <w:p w14:paraId="460C18A5" w14:textId="77777777" w:rsidR="00553345" w:rsidRPr="000956E9" w:rsidRDefault="00553345" w:rsidP="00553345">
      <w:pPr>
        <w:rPr>
          <w:lang w:val="en-US"/>
        </w:rPr>
      </w:pPr>
    </w:p>
    <w:p w14:paraId="591A467F" w14:textId="77777777" w:rsidR="00553345" w:rsidRPr="00504B99" w:rsidRDefault="00553345" w:rsidP="00553345">
      <w:pPr>
        <w:pStyle w:val="ITberschrift11"/>
        <w:numPr>
          <w:ilvl w:val="1"/>
          <w:numId w:val="5"/>
        </w:numPr>
        <w:rPr>
          <w:lang w:val="en-US"/>
        </w:rPr>
      </w:pPr>
      <w:bookmarkStart w:id="81" w:name="_Toc27129570"/>
      <w:bookmarkStart w:id="82" w:name="_Toc31883636"/>
      <w:r w:rsidRPr="000956E9">
        <w:rPr>
          <w:lang w:val="en-US"/>
        </w:rPr>
        <w:t>State A</w:t>
      </w:r>
      <w:r w:rsidRPr="00504B99">
        <w:rPr>
          <w:lang w:val="en-US"/>
        </w:rPr>
        <w:t>id</w:t>
      </w:r>
      <w:bookmarkEnd w:id="81"/>
      <w:bookmarkEnd w:id="82"/>
    </w:p>
    <w:p w14:paraId="600F627B" w14:textId="77777777" w:rsidR="00553345" w:rsidRPr="00504B99" w:rsidRDefault="00553345" w:rsidP="00553345">
      <w:pPr>
        <w:pStyle w:val="ITAbsatzohneNr"/>
        <w:spacing w:after="120" w:line="360" w:lineRule="auto"/>
        <w:jc w:val="both"/>
        <w:rPr>
          <w:i/>
          <w:lang w:val="en-GB"/>
        </w:rPr>
      </w:pPr>
      <w:r>
        <w:rPr>
          <w:i/>
          <w:lang w:val="en-GB"/>
        </w:rPr>
        <w:t>Indicate the State aid requirement in nominal terms and discounted terms, as well as the anticipated yearly instalments.</w:t>
      </w:r>
    </w:p>
    <w:p w14:paraId="4941FB8C" w14:textId="77777777" w:rsidR="00553345" w:rsidRPr="00504B99" w:rsidRDefault="00553345" w:rsidP="00553345">
      <w:pPr>
        <w:pStyle w:val="ITAbsatzohneNr"/>
        <w:spacing w:after="120" w:line="360" w:lineRule="auto"/>
        <w:jc w:val="both"/>
        <w:rPr>
          <w:i/>
          <w:lang w:val="en-GB"/>
        </w:rPr>
      </w:pPr>
    </w:p>
    <w:p w14:paraId="035C1529" w14:textId="77777777" w:rsidR="00553345" w:rsidRPr="00504B99" w:rsidRDefault="00553345" w:rsidP="00553345">
      <w:pPr>
        <w:pStyle w:val="ITAbsatzohneNr"/>
        <w:spacing w:after="120"/>
        <w:jc w:val="both"/>
        <w:rPr>
          <w:i/>
          <w:sz w:val="22"/>
          <w:lang w:val="en-US"/>
        </w:rPr>
      </w:pPr>
    </w:p>
    <w:p w14:paraId="7EA47D90" w14:textId="21604EAD" w:rsidR="00553345" w:rsidRDefault="00553345" w:rsidP="00553345">
      <w:pPr>
        <w:pStyle w:val="ITberschrift1"/>
        <w:numPr>
          <w:ilvl w:val="0"/>
          <w:numId w:val="5"/>
        </w:numPr>
        <w:rPr>
          <w:ins w:id="83" w:author="Marc ISABELLE" w:date="2020-02-20T18:14:00Z"/>
          <w:lang w:val="en-GB"/>
        </w:rPr>
      </w:pPr>
      <w:bookmarkStart w:id="84" w:name="_Toc509925461"/>
      <w:bookmarkStart w:id="85" w:name="_Toc27129571"/>
      <w:bookmarkStart w:id="86" w:name="_Toc31883637"/>
      <w:r w:rsidRPr="00504B99">
        <w:rPr>
          <w:lang w:val="en-GB"/>
        </w:rPr>
        <w:lastRenderedPageBreak/>
        <w:t>Spill-over Effects</w:t>
      </w:r>
      <w:bookmarkEnd w:id="84"/>
      <w:bookmarkEnd w:id="85"/>
      <w:bookmarkEnd w:id="86"/>
    </w:p>
    <w:p w14:paraId="35E64AE0" w14:textId="7788A804" w:rsidR="00E34FB4" w:rsidRPr="00C502BB" w:rsidRDefault="00E34FB4" w:rsidP="00C502BB">
      <w:pPr>
        <w:pStyle w:val="ITAbsatzohneNr"/>
        <w:jc w:val="both"/>
        <w:rPr>
          <w:ins w:id="87" w:author="Marc ISABELLE" w:date="2020-02-20T18:14:00Z"/>
          <w:lang w:val="en-GB"/>
        </w:rPr>
      </w:pPr>
      <w:ins w:id="88" w:author="Marc ISABELLE" w:date="2020-02-20T18:14:00Z">
        <w:r w:rsidRPr="00C502BB">
          <w:rPr>
            <w:lang w:val="en-GB"/>
          </w:rPr>
          <w:t xml:space="preserve">Different dissemination levels, ranging from awareness to exploitation, are proposed by </w:t>
        </w:r>
      </w:ins>
      <w:ins w:id="89" w:author="Marc ISABELLE" w:date="2020-02-20T18:18:00Z">
        <w:r w:rsidR="00C502BB">
          <w:rPr>
            <w:lang w:val="en-GB"/>
          </w:rPr>
          <w:t>FEV</w:t>
        </w:r>
      </w:ins>
      <w:ins w:id="90" w:author="Marc ISABELLE" w:date="2020-02-20T18:14:00Z">
        <w:r w:rsidRPr="00C502BB">
          <w:rPr>
            <w:lang w:val="en-GB"/>
          </w:rPr>
          <w:t xml:space="preserve"> to ensure the translation of developments and outputs into new findings and market opportunities. The objective is to reach the fullest range of potential users and uses among research, social, investment and policy makers. </w:t>
        </w:r>
      </w:ins>
      <w:ins w:id="91" w:author="Marc ISABELLE" w:date="2020-02-20T18:18:00Z">
        <w:r w:rsidR="00C502BB">
          <w:rPr>
            <w:lang w:val="en-GB"/>
          </w:rPr>
          <w:t>FEV</w:t>
        </w:r>
      </w:ins>
      <w:ins w:id="92" w:author="Marc ISABELLE" w:date="2020-02-20T18:14:00Z">
        <w:r w:rsidRPr="00C502BB">
          <w:rPr>
            <w:lang w:val="en-GB"/>
          </w:rPr>
          <w:t xml:space="preserve"> developed a specific Work Package in the project’s global Work Plan for planning all dissemination actions.</w:t>
        </w:r>
      </w:ins>
    </w:p>
    <w:p w14:paraId="06B70277" w14:textId="77777777" w:rsidR="00E34FB4" w:rsidRPr="00E34FB4" w:rsidRDefault="00E34FB4" w:rsidP="00C502BB">
      <w:pPr>
        <w:pStyle w:val="ITAbsatzohneNr"/>
        <w:rPr>
          <w:lang w:val="en-GB"/>
        </w:rPr>
      </w:pPr>
    </w:p>
    <w:p w14:paraId="0771FBF2" w14:textId="77777777" w:rsidR="00553345" w:rsidRDefault="00553345" w:rsidP="00553345">
      <w:pPr>
        <w:pStyle w:val="ITberschrift11"/>
        <w:numPr>
          <w:ilvl w:val="1"/>
          <w:numId w:val="5"/>
        </w:numPr>
        <w:rPr>
          <w:lang w:val="en-GB"/>
        </w:rPr>
      </w:pPr>
      <w:bookmarkStart w:id="93" w:name="_Toc509925463"/>
      <w:bookmarkStart w:id="94" w:name="_Toc27129572"/>
      <w:bookmarkStart w:id="95" w:name="_Toc31883638"/>
      <w:r w:rsidRPr="00504B99">
        <w:rPr>
          <w:lang w:val="en-GB"/>
        </w:rPr>
        <w:t xml:space="preserve">Spill-over </w:t>
      </w:r>
      <w:bookmarkEnd w:id="93"/>
      <w:r w:rsidRPr="00504B99">
        <w:rPr>
          <w:lang w:val="en-GB"/>
        </w:rPr>
        <w:t>by non-protected results diffusion</w:t>
      </w:r>
      <w:bookmarkEnd w:id="94"/>
      <w:bookmarkEnd w:id="95"/>
    </w:p>
    <w:p w14:paraId="3ADB257E" w14:textId="0A571966" w:rsidR="00553345" w:rsidRDefault="00553345" w:rsidP="00553345">
      <w:pPr>
        <w:pStyle w:val="ITAbsatzohneNr"/>
        <w:rPr>
          <w:ins w:id="96" w:author="Marc ISABELLE" w:date="2020-02-20T18:20:00Z"/>
          <w:i/>
          <w:sz w:val="22"/>
          <w:szCs w:val="22"/>
          <w:lang w:val="en-GB"/>
        </w:rPr>
      </w:pPr>
      <w:r w:rsidRPr="00504B99">
        <w:rPr>
          <w:i/>
          <w:sz w:val="22"/>
          <w:szCs w:val="22"/>
          <w:lang w:val="en-GB"/>
        </w:rPr>
        <w:t>Publications and communication on IPCEI results</w:t>
      </w:r>
    </w:p>
    <w:p w14:paraId="4A761D72" w14:textId="43CF16AC" w:rsidR="00C502BB" w:rsidRDefault="00C502BB" w:rsidP="00C502BB">
      <w:pPr>
        <w:pStyle w:val="ITAbsatzohneNr"/>
        <w:jc w:val="both"/>
        <w:rPr>
          <w:ins w:id="97" w:author="Marc ISABELLE" w:date="2020-02-20T18:21:00Z"/>
          <w:lang w:val="en-GB"/>
        </w:rPr>
      </w:pPr>
      <w:ins w:id="98" w:author="Marc ISABELLE" w:date="2020-02-20T18:20:00Z">
        <w:r>
          <w:rPr>
            <w:lang w:val="en-GB"/>
          </w:rPr>
          <w:t>FEV</w:t>
        </w:r>
        <w:r w:rsidRPr="00C502BB">
          <w:rPr>
            <w:lang w:val="en-GB"/>
          </w:rPr>
          <w:t xml:space="preserve"> commits to undertake the </w:t>
        </w:r>
        <w:r>
          <w:rPr>
            <w:lang w:val="en-GB"/>
          </w:rPr>
          <w:t xml:space="preserve">following </w:t>
        </w:r>
        <w:r w:rsidRPr="00C502BB">
          <w:rPr>
            <w:lang w:val="en-GB"/>
          </w:rPr>
          <w:t xml:space="preserve">dissemination actions of non-IP protected results from </w:t>
        </w:r>
        <w:r>
          <w:rPr>
            <w:lang w:val="en-GB"/>
          </w:rPr>
          <w:t xml:space="preserve">the </w:t>
        </w:r>
        <w:r w:rsidRPr="00C502BB">
          <w:rPr>
            <w:lang w:val="en-GB"/>
          </w:rPr>
          <w:t>IPCE</w:t>
        </w:r>
      </w:ins>
      <w:ins w:id="99" w:author="Marc ISABELLE" w:date="2020-02-20T18:21:00Z">
        <w:r>
          <w:rPr>
            <w:lang w:val="en-GB"/>
          </w:rPr>
          <w:t>I on Hydrogen:</w:t>
        </w:r>
      </w:ins>
    </w:p>
    <w:p w14:paraId="7AA5A237" w14:textId="412A2394" w:rsidR="00C502BB" w:rsidRDefault="00C502BB" w:rsidP="00C502BB">
      <w:pPr>
        <w:pStyle w:val="ITAbsatzohneNr"/>
        <w:numPr>
          <w:ilvl w:val="0"/>
          <w:numId w:val="43"/>
        </w:numPr>
        <w:jc w:val="both"/>
        <w:rPr>
          <w:ins w:id="100" w:author="Marc ISABELLE" w:date="2020-02-20T18:22:00Z"/>
          <w:lang w:val="en-GB"/>
        </w:rPr>
      </w:pPr>
      <w:commentRangeStart w:id="101"/>
      <w:ins w:id="102" w:author="Marc ISABELLE" w:date="2020-02-20T18:21:00Z">
        <w:r>
          <w:rPr>
            <w:lang w:val="en-GB"/>
          </w:rPr>
          <w:t>Share results with the scientific &amp; tec</w:t>
        </w:r>
      </w:ins>
      <w:ins w:id="103" w:author="Marc ISABELLE" w:date="2020-02-20T18:22:00Z">
        <w:r>
          <w:rPr>
            <w:lang w:val="en-GB"/>
          </w:rPr>
          <w:t>hnological community through conferences</w:t>
        </w:r>
      </w:ins>
      <w:ins w:id="104" w:author="Marc ISABELLE" w:date="2020-02-20T18:23:00Z">
        <w:r>
          <w:rPr>
            <w:lang w:val="en-GB"/>
          </w:rPr>
          <w:t xml:space="preserve"> / workshops</w:t>
        </w:r>
      </w:ins>
    </w:p>
    <w:p w14:paraId="255A60BD" w14:textId="18BFFFEC" w:rsidR="00C502BB" w:rsidRDefault="00C502BB" w:rsidP="00C502BB">
      <w:pPr>
        <w:pStyle w:val="ITAbsatzohneNr"/>
        <w:numPr>
          <w:ilvl w:val="0"/>
          <w:numId w:val="43"/>
        </w:numPr>
        <w:jc w:val="both"/>
        <w:rPr>
          <w:ins w:id="105" w:author="Marc ISABELLE" w:date="2020-02-20T18:22:00Z"/>
          <w:lang w:val="en-GB"/>
        </w:rPr>
      </w:pPr>
      <w:ins w:id="106" w:author="Marc ISABELLE" w:date="2020-02-20T18:22:00Z">
        <w:r>
          <w:rPr>
            <w:lang w:val="en-GB"/>
          </w:rPr>
          <w:t xml:space="preserve">Share results with the scientific &amp; technological community through </w:t>
        </w:r>
        <w:r>
          <w:rPr>
            <w:lang w:val="en-GB"/>
          </w:rPr>
          <w:t>publications</w:t>
        </w:r>
      </w:ins>
    </w:p>
    <w:p w14:paraId="0A6B0450" w14:textId="672DEABC" w:rsidR="00277DCA" w:rsidRDefault="00277DCA" w:rsidP="00277DCA">
      <w:pPr>
        <w:pStyle w:val="ITAbsatzohneNr"/>
        <w:numPr>
          <w:ilvl w:val="0"/>
          <w:numId w:val="43"/>
        </w:numPr>
        <w:jc w:val="both"/>
        <w:rPr>
          <w:ins w:id="107" w:author="Marc ISABELLE" w:date="2020-02-20T18:27:00Z"/>
          <w:lang w:val="en-GB"/>
        </w:rPr>
      </w:pPr>
      <w:ins w:id="108" w:author="Marc ISABELLE" w:date="2020-02-20T18:27:00Z">
        <w:r>
          <w:rPr>
            <w:lang w:val="en-GB"/>
          </w:rPr>
          <w:t xml:space="preserve">Share results with the scientific &amp; technological community through </w:t>
        </w:r>
        <w:r>
          <w:rPr>
            <w:lang w:val="en-GB"/>
          </w:rPr>
          <w:t>the participation to large European research projects (Horizon Europe)</w:t>
        </w:r>
      </w:ins>
    </w:p>
    <w:p w14:paraId="11C554B2" w14:textId="6CA477CE" w:rsidR="00277DCA" w:rsidRDefault="00277DCA" w:rsidP="00277DCA">
      <w:pPr>
        <w:pStyle w:val="ITAbsatzohneNr"/>
        <w:numPr>
          <w:ilvl w:val="0"/>
          <w:numId w:val="43"/>
        </w:numPr>
        <w:jc w:val="both"/>
        <w:rPr>
          <w:ins w:id="109" w:author="Marc ISABELLE" w:date="2020-02-20T18:28:00Z"/>
          <w:lang w:val="en-GB"/>
        </w:rPr>
      </w:pPr>
      <w:ins w:id="110" w:author="Marc ISABELLE" w:date="2020-02-20T18:28:00Z">
        <w:r>
          <w:rPr>
            <w:lang w:val="en-GB"/>
          </w:rPr>
          <w:t xml:space="preserve">Share results with the scientific &amp; technological community through </w:t>
        </w:r>
        <w:r>
          <w:rPr>
            <w:lang w:val="en-GB"/>
          </w:rPr>
          <w:t>R&amp;D collaborations with universities and public research organisations</w:t>
        </w:r>
      </w:ins>
    </w:p>
    <w:p w14:paraId="0F1E779A" w14:textId="02CEB2AC" w:rsidR="00C502BB" w:rsidRDefault="00C502BB" w:rsidP="00C502BB">
      <w:pPr>
        <w:pStyle w:val="ITAbsatzohneNr"/>
        <w:numPr>
          <w:ilvl w:val="0"/>
          <w:numId w:val="43"/>
        </w:numPr>
        <w:jc w:val="both"/>
        <w:rPr>
          <w:ins w:id="111" w:author="Marc ISABELLE" w:date="2020-02-20T18:23:00Z"/>
          <w:lang w:val="en-GB"/>
        </w:rPr>
      </w:pPr>
      <w:ins w:id="112" w:author="Marc ISABELLE" w:date="2020-02-20T18:23:00Z">
        <w:r>
          <w:rPr>
            <w:lang w:val="en-GB"/>
          </w:rPr>
          <w:t xml:space="preserve">Share results with the scientific &amp; technological community through </w:t>
        </w:r>
        <w:r>
          <w:rPr>
            <w:lang w:val="en-GB"/>
          </w:rPr>
          <w:t>actions in industry associations</w:t>
        </w:r>
      </w:ins>
    </w:p>
    <w:p w14:paraId="3C205CE2" w14:textId="2E549C05" w:rsidR="00C502BB" w:rsidRDefault="00C502BB" w:rsidP="00C502BB">
      <w:pPr>
        <w:pStyle w:val="ITAbsatzohneNr"/>
        <w:numPr>
          <w:ilvl w:val="0"/>
          <w:numId w:val="43"/>
        </w:numPr>
        <w:jc w:val="both"/>
        <w:rPr>
          <w:ins w:id="113" w:author="Marc ISABELLE" w:date="2020-02-20T18:24:00Z"/>
          <w:lang w:val="en-GB"/>
        </w:rPr>
      </w:pPr>
      <w:ins w:id="114" w:author="Marc ISABELLE" w:date="2020-02-20T18:23:00Z">
        <w:r>
          <w:rPr>
            <w:lang w:val="en-GB"/>
          </w:rPr>
          <w:t xml:space="preserve">Promote </w:t>
        </w:r>
      </w:ins>
      <w:ins w:id="115" w:author="Marc ISABELLE" w:date="2020-02-20T18:24:00Z">
        <w:r>
          <w:rPr>
            <w:lang w:val="en-GB"/>
          </w:rPr>
          <w:t xml:space="preserve">/ fund </w:t>
        </w:r>
      </w:ins>
      <w:ins w:id="116" w:author="Marc ISABELLE" w:date="2020-02-20T18:23:00Z">
        <w:r>
          <w:rPr>
            <w:lang w:val="en-GB"/>
          </w:rPr>
          <w:t xml:space="preserve">the </w:t>
        </w:r>
      </w:ins>
      <w:ins w:id="117" w:author="Marc ISABELLE" w:date="2020-02-20T18:24:00Z">
        <w:r>
          <w:rPr>
            <w:lang w:val="en-GB"/>
          </w:rPr>
          <w:t>completion of doctoral work in the field</w:t>
        </w:r>
      </w:ins>
    </w:p>
    <w:p w14:paraId="522092E5" w14:textId="5DE8B9BA" w:rsidR="00C502BB" w:rsidRDefault="00C502BB" w:rsidP="00C502BB">
      <w:pPr>
        <w:pStyle w:val="ITAbsatzohneNr"/>
        <w:numPr>
          <w:ilvl w:val="0"/>
          <w:numId w:val="43"/>
        </w:numPr>
        <w:jc w:val="both"/>
        <w:rPr>
          <w:ins w:id="118" w:author="Marc ISABELLE" w:date="2020-02-20T18:24:00Z"/>
          <w:lang w:val="en-GB"/>
        </w:rPr>
      </w:pPr>
      <w:ins w:id="119" w:author="Marc ISABELLE" w:date="2020-02-20T18:24:00Z">
        <w:r>
          <w:rPr>
            <w:lang w:val="en-GB"/>
          </w:rPr>
          <w:t xml:space="preserve">Promote </w:t>
        </w:r>
        <w:r>
          <w:rPr>
            <w:lang w:val="en-GB"/>
          </w:rPr>
          <w:t xml:space="preserve">/ fund </w:t>
        </w:r>
        <w:r>
          <w:rPr>
            <w:lang w:val="en-GB"/>
          </w:rPr>
          <w:t xml:space="preserve">the completion of </w:t>
        </w:r>
        <w:r>
          <w:rPr>
            <w:lang w:val="en-GB"/>
          </w:rPr>
          <w:t>post-</w:t>
        </w:r>
        <w:r>
          <w:rPr>
            <w:lang w:val="en-GB"/>
          </w:rPr>
          <w:t>doctoral work</w:t>
        </w:r>
        <w:r>
          <w:rPr>
            <w:lang w:val="en-GB"/>
          </w:rPr>
          <w:t xml:space="preserve"> in the field</w:t>
        </w:r>
      </w:ins>
    </w:p>
    <w:p w14:paraId="50197291" w14:textId="7CEAA682" w:rsidR="00C502BB" w:rsidRDefault="00C502BB" w:rsidP="00C502BB">
      <w:pPr>
        <w:pStyle w:val="ITAbsatzohneNr"/>
        <w:numPr>
          <w:ilvl w:val="0"/>
          <w:numId w:val="43"/>
        </w:numPr>
        <w:jc w:val="both"/>
        <w:rPr>
          <w:ins w:id="120" w:author="Marc ISABELLE" w:date="2020-02-20T18:26:00Z"/>
          <w:lang w:val="en-GB"/>
        </w:rPr>
      </w:pPr>
      <w:ins w:id="121" w:author="Marc ISABELLE" w:date="2020-02-20T18:25:00Z">
        <w:r>
          <w:rPr>
            <w:lang w:val="en-GB"/>
          </w:rPr>
          <w:t>S</w:t>
        </w:r>
      </w:ins>
      <w:ins w:id="122" w:author="Marc ISABELLE" w:date="2020-02-20T18:24:00Z">
        <w:r w:rsidRPr="00C502BB">
          <w:rPr>
            <w:lang w:val="en-GB"/>
          </w:rPr>
          <w:t xml:space="preserve">et up </w:t>
        </w:r>
      </w:ins>
      <w:ins w:id="123" w:author="Marc ISABELLE" w:date="2020-02-20T18:27:00Z">
        <w:r w:rsidR="00277DCA">
          <w:rPr>
            <w:lang w:val="en-GB"/>
          </w:rPr>
          <w:t xml:space="preserve">/ participate in </w:t>
        </w:r>
      </w:ins>
      <w:ins w:id="124" w:author="Marc ISABELLE" w:date="2020-02-20T18:24:00Z">
        <w:r w:rsidRPr="00C502BB">
          <w:rPr>
            <w:lang w:val="en-GB"/>
          </w:rPr>
          <w:t>courses</w:t>
        </w:r>
      </w:ins>
      <w:ins w:id="125" w:author="Marc ISABELLE" w:date="2020-02-20T18:26:00Z">
        <w:r w:rsidR="00277DCA">
          <w:rPr>
            <w:lang w:val="en-GB"/>
          </w:rPr>
          <w:t xml:space="preserve"> &amp;</w:t>
        </w:r>
      </w:ins>
      <w:ins w:id="126" w:author="Marc ISABELLE" w:date="2020-02-20T18:24:00Z">
        <w:r w:rsidRPr="00C502BB">
          <w:rPr>
            <w:lang w:val="en-GB"/>
          </w:rPr>
          <w:t xml:space="preserve"> training</w:t>
        </w:r>
      </w:ins>
    </w:p>
    <w:p w14:paraId="48911E66" w14:textId="5CBB85CF" w:rsidR="00277DCA" w:rsidRDefault="00277DCA" w:rsidP="00C502BB">
      <w:pPr>
        <w:pStyle w:val="ITAbsatzohneNr"/>
        <w:numPr>
          <w:ilvl w:val="0"/>
          <w:numId w:val="43"/>
        </w:numPr>
        <w:jc w:val="both"/>
        <w:rPr>
          <w:ins w:id="127" w:author="Marc ISABELLE" w:date="2020-02-20T18:29:00Z"/>
          <w:lang w:val="en-GB"/>
        </w:rPr>
      </w:pPr>
      <w:ins w:id="128" w:author="Marc ISABELLE" w:date="2020-02-20T18:27:00Z">
        <w:r>
          <w:rPr>
            <w:lang w:val="en-GB"/>
          </w:rPr>
          <w:t>S</w:t>
        </w:r>
        <w:r w:rsidRPr="00C502BB">
          <w:rPr>
            <w:lang w:val="en-GB"/>
          </w:rPr>
          <w:t xml:space="preserve">et up </w:t>
        </w:r>
        <w:r>
          <w:rPr>
            <w:lang w:val="en-GB"/>
          </w:rPr>
          <w:t xml:space="preserve">/ participate </w:t>
        </w:r>
        <w:r>
          <w:rPr>
            <w:lang w:val="en-GB"/>
          </w:rPr>
          <w:t xml:space="preserve">in </w:t>
        </w:r>
      </w:ins>
      <w:ins w:id="129" w:author="Marc ISABELLE" w:date="2020-02-20T18:26:00Z">
        <w:r w:rsidRPr="00277DCA">
          <w:rPr>
            <w:lang w:val="en-GB"/>
          </w:rPr>
          <w:t>apprenticeship programs</w:t>
        </w:r>
      </w:ins>
    </w:p>
    <w:p w14:paraId="21092F71" w14:textId="0E0518E8" w:rsidR="00B46FF8" w:rsidRPr="00C502BB" w:rsidRDefault="00B46FF8" w:rsidP="00C502BB">
      <w:pPr>
        <w:pStyle w:val="ITAbsatzohneNr"/>
        <w:numPr>
          <w:ilvl w:val="0"/>
          <w:numId w:val="43"/>
        </w:numPr>
        <w:jc w:val="both"/>
        <w:rPr>
          <w:lang w:val="en-GB"/>
        </w:rPr>
      </w:pPr>
      <w:ins w:id="130" w:author="Marc ISABELLE" w:date="2020-02-20T18:29:00Z">
        <w:r>
          <w:rPr>
            <w:lang w:val="en-GB"/>
          </w:rPr>
          <w:t>…</w:t>
        </w:r>
        <w:commentRangeEnd w:id="101"/>
        <w:r>
          <w:rPr>
            <w:rStyle w:val="Marquedecommentaire"/>
            <w:lang w:val="en-GB"/>
          </w:rPr>
          <w:commentReference w:id="101"/>
        </w:r>
      </w:ins>
    </w:p>
    <w:p w14:paraId="043A1D8E" w14:textId="77777777" w:rsidR="00553345" w:rsidRDefault="00553345" w:rsidP="00553345">
      <w:pPr>
        <w:pStyle w:val="ITberschrift11"/>
        <w:numPr>
          <w:ilvl w:val="1"/>
          <w:numId w:val="5"/>
        </w:numPr>
        <w:rPr>
          <w:lang w:val="en-GB"/>
        </w:rPr>
      </w:pPr>
      <w:bookmarkStart w:id="131" w:name="_Toc509925464"/>
      <w:bookmarkStart w:id="132" w:name="_Toc27129573"/>
      <w:bookmarkStart w:id="133" w:name="_Toc31883639"/>
      <w:r w:rsidRPr="000956E9">
        <w:rPr>
          <w:lang w:val="en-GB"/>
        </w:rPr>
        <w:t xml:space="preserve">Spill-over </w:t>
      </w:r>
      <w:bookmarkEnd w:id="131"/>
      <w:r w:rsidRPr="000956E9">
        <w:rPr>
          <w:lang w:val="en-GB"/>
        </w:rPr>
        <w:t>by IP protected results diffusion</w:t>
      </w:r>
      <w:bookmarkEnd w:id="132"/>
      <w:bookmarkEnd w:id="133"/>
    </w:p>
    <w:p w14:paraId="448C8EB4" w14:textId="6494BFF7" w:rsidR="00553345" w:rsidRDefault="00553345" w:rsidP="00553345">
      <w:pPr>
        <w:pStyle w:val="ITAbsatzohneNr"/>
        <w:rPr>
          <w:i/>
          <w:sz w:val="22"/>
          <w:szCs w:val="22"/>
          <w:lang w:val="en-GB"/>
        </w:rPr>
      </w:pPr>
      <w:r w:rsidRPr="00504B99">
        <w:rPr>
          <w:i/>
          <w:sz w:val="22"/>
          <w:szCs w:val="22"/>
          <w:lang w:val="en-GB"/>
        </w:rPr>
        <w:t>Kind of licences (rec. Non exclusives FRAND</w:t>
      </w:r>
      <w:r>
        <w:rPr>
          <w:i/>
          <w:sz w:val="22"/>
          <w:szCs w:val="22"/>
          <w:lang w:val="en-GB"/>
        </w:rPr>
        <w:t>)</w:t>
      </w:r>
    </w:p>
    <w:p w14:paraId="399541C5" w14:textId="4AA9C6B4" w:rsidR="00AB75E1" w:rsidRDefault="00AB75E1" w:rsidP="00553345">
      <w:pPr>
        <w:pStyle w:val="ITAbsatzohneNr"/>
        <w:rPr>
          <w:ins w:id="134" w:author="Marc ISABELLE" w:date="2020-02-20T18:32:00Z"/>
          <w:i/>
          <w:sz w:val="22"/>
          <w:szCs w:val="22"/>
          <w:lang w:val="en-GB"/>
        </w:rPr>
      </w:pPr>
      <w:r>
        <w:rPr>
          <w:i/>
          <w:sz w:val="22"/>
          <w:szCs w:val="22"/>
          <w:lang w:val="en-GB"/>
        </w:rPr>
        <w:t>FEV will indicate all its IP as open for granting licences non-exclusive and on FRAND conditions.</w:t>
      </w:r>
    </w:p>
    <w:p w14:paraId="6E38B58A" w14:textId="36FE63E5" w:rsidR="001C115E" w:rsidRDefault="001C115E" w:rsidP="001C115E">
      <w:pPr>
        <w:pStyle w:val="ITAbsatzohneNr"/>
        <w:jc w:val="both"/>
        <w:rPr>
          <w:ins w:id="135" w:author="Marc ISABELLE" w:date="2020-02-20T18:34:00Z"/>
          <w:lang w:val="en-GB"/>
        </w:rPr>
      </w:pPr>
      <w:ins w:id="136" w:author="Marc ISABELLE" w:date="2020-02-20T18:32:00Z">
        <w:r w:rsidRPr="001C115E">
          <w:rPr>
            <w:lang w:val="en-GB"/>
          </w:rPr>
          <w:t xml:space="preserve">The IPCEI </w:t>
        </w:r>
        <w:r>
          <w:rPr>
            <w:lang w:val="en-GB"/>
          </w:rPr>
          <w:t>on Hydrogen</w:t>
        </w:r>
        <w:r w:rsidRPr="001C115E">
          <w:rPr>
            <w:lang w:val="en-GB"/>
          </w:rPr>
          <w:t xml:space="preserve"> is about the development of a complete European supply chain for </w:t>
        </w:r>
        <w:r>
          <w:rPr>
            <w:lang w:val="en-GB"/>
          </w:rPr>
          <w:t>green hydrogen supply and</w:t>
        </w:r>
      </w:ins>
      <w:ins w:id="137" w:author="Marc ISABELLE" w:date="2020-02-20T18:33:00Z">
        <w:r>
          <w:rPr>
            <w:lang w:val="en-GB"/>
          </w:rPr>
          <w:t xml:space="preserve"> applications</w:t>
        </w:r>
      </w:ins>
      <w:ins w:id="138" w:author="Marc ISABELLE" w:date="2020-02-20T18:32:00Z">
        <w:r w:rsidRPr="001C115E">
          <w:rPr>
            <w:lang w:val="en-GB"/>
          </w:rPr>
          <w:t xml:space="preserve">. Each IPCEI partner will </w:t>
        </w:r>
      </w:ins>
      <w:ins w:id="139" w:author="Marc ISABELLE" w:date="2020-02-20T18:33:00Z">
        <w:r>
          <w:rPr>
            <w:lang w:val="en-GB"/>
          </w:rPr>
          <w:t>develop</w:t>
        </w:r>
      </w:ins>
      <w:ins w:id="140" w:author="Marc ISABELLE" w:date="2020-02-20T18:32:00Z">
        <w:r w:rsidRPr="001C115E">
          <w:rPr>
            <w:lang w:val="en-GB"/>
          </w:rPr>
          <w:t xml:space="preserve"> technological building blocks to develop this European supply chain. Some of them will be IP protected typically through filing patents. </w:t>
        </w:r>
      </w:ins>
      <w:ins w:id="141" w:author="Marc ISABELLE" w:date="2020-02-20T18:33:00Z">
        <w:r>
          <w:rPr>
            <w:lang w:val="en-GB"/>
          </w:rPr>
          <w:t>FEV</w:t>
        </w:r>
      </w:ins>
      <w:ins w:id="142" w:author="Marc ISABELLE" w:date="2020-02-20T18:32:00Z">
        <w:r w:rsidRPr="001C115E">
          <w:rPr>
            <w:lang w:val="en-GB"/>
          </w:rPr>
          <w:t xml:space="preserve"> is committed to develop Intellectual Property (IP) such as patents. IP creation will range from process technology, general architecture, software and hardware development.</w:t>
        </w:r>
      </w:ins>
    </w:p>
    <w:p w14:paraId="584B1212" w14:textId="53011A20" w:rsidR="001C115E" w:rsidRDefault="001C115E" w:rsidP="001C115E">
      <w:pPr>
        <w:pStyle w:val="ITAbsatzohneNr"/>
        <w:jc w:val="both"/>
        <w:rPr>
          <w:ins w:id="143" w:author="Marc ISABELLE" w:date="2020-02-20T18:34:00Z"/>
          <w:lang w:val="en-GB"/>
        </w:rPr>
      </w:pPr>
    </w:p>
    <w:p w14:paraId="6C541271" w14:textId="71DF5268" w:rsidR="001C115E" w:rsidRDefault="001C115E" w:rsidP="001C115E">
      <w:pPr>
        <w:pStyle w:val="ITAbsatzohneNr"/>
        <w:jc w:val="both"/>
        <w:rPr>
          <w:ins w:id="144" w:author="Marc ISABELLE" w:date="2020-02-20T18:34:00Z"/>
          <w:lang w:val="en-GB"/>
        </w:rPr>
      </w:pPr>
      <w:ins w:id="145" w:author="Marc ISABELLE" w:date="2020-02-20T18:34:00Z">
        <w:r w:rsidRPr="001C115E">
          <w:rPr>
            <w:lang w:val="en-GB"/>
          </w:rPr>
          <w:t xml:space="preserve">Regarding the exploitation of IP-protected results, only a very low number of exclusive IP licenses deriving from the IPCEI </w:t>
        </w:r>
        <w:r>
          <w:rPr>
            <w:lang w:val="en-GB"/>
          </w:rPr>
          <w:t>on Hydrogen</w:t>
        </w:r>
        <w:r w:rsidRPr="001C115E">
          <w:rPr>
            <w:lang w:val="en-GB"/>
          </w:rPr>
          <w:t xml:space="preserve"> results is expected. Indeed, the patents that will be licensed will be related mainly to generic technological building blocks; therefore, they will not be blocking for the final products or processes because alternative processes and solutions could be implemented</w:t>
        </w:r>
        <w:r>
          <w:rPr>
            <w:lang w:val="en-GB"/>
          </w:rPr>
          <w:t>.</w:t>
        </w:r>
      </w:ins>
    </w:p>
    <w:p w14:paraId="1F695A4B" w14:textId="27B9A220" w:rsidR="001C115E" w:rsidRDefault="001C115E" w:rsidP="001C115E">
      <w:pPr>
        <w:pStyle w:val="ITAbsatzohneNr"/>
        <w:jc w:val="both"/>
        <w:rPr>
          <w:ins w:id="146" w:author="Marc ISABELLE" w:date="2020-02-20T18:34:00Z"/>
          <w:lang w:val="en-GB"/>
        </w:rPr>
      </w:pPr>
    </w:p>
    <w:p w14:paraId="178D65EB" w14:textId="7EC3778E" w:rsidR="001C115E" w:rsidRDefault="001C115E" w:rsidP="001C115E">
      <w:pPr>
        <w:pStyle w:val="ITAbsatzohneNr"/>
        <w:jc w:val="both"/>
        <w:rPr>
          <w:ins w:id="147" w:author="Marc ISABELLE" w:date="2020-02-20T18:35:00Z"/>
          <w:lang w:val="en-GB"/>
        </w:rPr>
      </w:pPr>
      <w:ins w:id="148" w:author="Marc ISABELLE" w:date="2020-02-20T18:35:00Z">
        <w:r w:rsidRPr="001C115E">
          <w:rPr>
            <w:lang w:val="en-GB"/>
          </w:rPr>
          <w:t xml:space="preserve">In the exceptional case of a request for an exclusive license for commercial exploitation of results from the IPCEI </w:t>
        </w:r>
        <w:r>
          <w:rPr>
            <w:lang w:val="en-GB"/>
          </w:rPr>
          <w:t>on Hydrogen</w:t>
        </w:r>
        <w:r w:rsidRPr="001C115E">
          <w:rPr>
            <w:lang w:val="en-GB"/>
          </w:rPr>
          <w:t>, the domain and the duration of the exclusivity will be limited. In addition, in case of non-exploitation of the technologies for the application purposes provided for in the license within a reasonable contractual period (in the light of the tests to be carried out), the exclusivity will fall automatically in order not to block the diffusion of new technologies in the involved domain.</w:t>
        </w:r>
      </w:ins>
    </w:p>
    <w:p w14:paraId="2BCE6F4F" w14:textId="2990F2C2" w:rsidR="00BB4B24" w:rsidRDefault="00BB4B24" w:rsidP="001C115E">
      <w:pPr>
        <w:pStyle w:val="ITAbsatzohneNr"/>
        <w:jc w:val="both"/>
        <w:rPr>
          <w:ins w:id="149" w:author="Marc ISABELLE" w:date="2020-02-20T18:35:00Z"/>
          <w:lang w:val="en-GB"/>
        </w:rPr>
      </w:pPr>
    </w:p>
    <w:p w14:paraId="1CCB326A" w14:textId="0A19A21E" w:rsidR="00BB4B24" w:rsidRPr="00BB4B24" w:rsidRDefault="00BB4B24" w:rsidP="00BB4B24">
      <w:pPr>
        <w:pStyle w:val="ITAbsatzohneNr"/>
        <w:jc w:val="both"/>
        <w:rPr>
          <w:ins w:id="150" w:author="Marc ISABELLE" w:date="2020-02-20T18:35:00Z"/>
          <w:lang w:val="en-GB"/>
        </w:rPr>
      </w:pPr>
      <w:ins w:id="151" w:author="Marc ISABELLE" w:date="2020-02-20T18:35:00Z">
        <w:r w:rsidRPr="00BB4B24">
          <w:rPr>
            <w:lang w:val="en-GB"/>
          </w:rPr>
          <w:t xml:space="preserve">Moreover, dissemination policies will be implemented in order to promote and stimulate new approaches regarding the licensing of generic IP building block (avoiding any blocking issues for final product), with </w:t>
        </w:r>
        <w:r w:rsidRPr="00BB4B24">
          <w:rPr>
            <w:lang w:val="en-GB"/>
          </w:rPr>
          <w:lastRenderedPageBreak/>
          <w:t xml:space="preserve">a view to serve other application fields through different value chains in order to get wider societal impacts. The IP will be generated with the intent to be as open as possible in order to facilitate the best possible uptake of new technologies from the IPCEI </w:t>
        </w:r>
      </w:ins>
      <w:ins w:id="152" w:author="Marc ISABELLE" w:date="2020-02-20T18:36:00Z">
        <w:r>
          <w:rPr>
            <w:lang w:val="en-GB"/>
          </w:rPr>
          <w:t>on Hydrogen</w:t>
        </w:r>
      </w:ins>
      <w:ins w:id="153" w:author="Marc ISABELLE" w:date="2020-02-20T18:35:00Z">
        <w:r w:rsidRPr="00BB4B24">
          <w:rPr>
            <w:lang w:val="en-GB"/>
          </w:rPr>
          <w:t>.</w:t>
        </w:r>
      </w:ins>
    </w:p>
    <w:p w14:paraId="3A59BD10" w14:textId="77777777" w:rsidR="00BB4B24" w:rsidRPr="00BB4B24" w:rsidRDefault="00BB4B24" w:rsidP="00BB4B24">
      <w:pPr>
        <w:pStyle w:val="ITAbsatzohneNr"/>
        <w:jc w:val="both"/>
        <w:rPr>
          <w:ins w:id="154" w:author="Marc ISABELLE" w:date="2020-02-20T18:35:00Z"/>
          <w:lang w:val="en-GB"/>
        </w:rPr>
      </w:pPr>
    </w:p>
    <w:p w14:paraId="38BDB3C6" w14:textId="27014BCF" w:rsidR="00BB4B24" w:rsidRDefault="00BB4B24" w:rsidP="00BB4B24">
      <w:pPr>
        <w:pStyle w:val="ITAbsatzohneNr"/>
        <w:jc w:val="both"/>
        <w:rPr>
          <w:ins w:id="155" w:author="Marc ISABELLE" w:date="2020-02-20T18:38:00Z"/>
          <w:lang w:val="en-GB"/>
        </w:rPr>
      </w:pPr>
      <w:commentRangeStart w:id="156"/>
      <w:ins w:id="157" w:author="Marc ISABELLE" w:date="2020-02-20T18:36:00Z">
        <w:r>
          <w:rPr>
            <w:lang w:val="en-GB"/>
          </w:rPr>
          <w:t>FEV</w:t>
        </w:r>
      </w:ins>
      <w:ins w:id="158" w:author="Marc ISABELLE" w:date="2020-02-20T18:35:00Z">
        <w:r w:rsidRPr="00BB4B24">
          <w:rPr>
            <w:lang w:val="en-GB"/>
          </w:rPr>
          <w:t xml:space="preserve">’s IP strategy will also </w:t>
        </w:r>
      </w:ins>
      <w:ins w:id="159" w:author="Marc ISABELLE" w:date="2020-02-20T18:36:00Z">
        <w:r>
          <w:rPr>
            <w:lang w:val="en-GB"/>
          </w:rPr>
          <w:t>allow for the</w:t>
        </w:r>
      </w:ins>
      <w:ins w:id="160" w:author="Marc ISABELLE" w:date="2020-02-20T18:35:00Z">
        <w:r w:rsidRPr="00BB4B24">
          <w:rPr>
            <w:lang w:val="en-GB"/>
          </w:rPr>
          <w:t xml:space="preserve"> </w:t>
        </w:r>
      </w:ins>
      <w:ins w:id="161" w:author="Marc ISABELLE" w:date="2020-02-20T18:37:00Z">
        <w:r>
          <w:rPr>
            <w:lang w:val="en-GB"/>
          </w:rPr>
          <w:t xml:space="preserve">cross-industrial </w:t>
        </w:r>
      </w:ins>
      <w:ins w:id="162" w:author="Marc ISABELLE" w:date="2020-02-20T18:35:00Z">
        <w:r w:rsidRPr="00BB4B24">
          <w:rPr>
            <w:lang w:val="en-GB"/>
          </w:rPr>
          <w:t>use</w:t>
        </w:r>
      </w:ins>
      <w:ins w:id="163" w:author="Marc ISABELLE" w:date="2020-02-20T18:37:00Z">
        <w:r>
          <w:rPr>
            <w:lang w:val="en-GB"/>
          </w:rPr>
          <w:t xml:space="preserve"> of</w:t>
        </w:r>
      </w:ins>
      <w:ins w:id="164" w:author="Marc ISABELLE" w:date="2020-02-20T18:35:00Z">
        <w:r w:rsidRPr="00BB4B24">
          <w:rPr>
            <w:lang w:val="en-GB"/>
          </w:rPr>
          <w:t xml:space="preserve"> its IP protected results from the IPCEI </w:t>
        </w:r>
      </w:ins>
      <w:ins w:id="165" w:author="Marc ISABELLE" w:date="2020-02-20T18:37:00Z">
        <w:r>
          <w:rPr>
            <w:lang w:val="en-GB"/>
          </w:rPr>
          <w:t>on Hydrogen</w:t>
        </w:r>
      </w:ins>
      <w:ins w:id="166" w:author="Marc ISABELLE" w:date="2020-02-20T18:35:00Z">
        <w:r w:rsidRPr="00BB4B24">
          <w:rPr>
            <w:lang w:val="en-GB"/>
          </w:rPr>
          <w:t>.</w:t>
        </w:r>
      </w:ins>
      <w:commentRangeEnd w:id="156"/>
      <w:ins w:id="167" w:author="Marc ISABELLE" w:date="2020-02-20T18:37:00Z">
        <w:r>
          <w:rPr>
            <w:rStyle w:val="Marquedecommentaire"/>
            <w:lang w:val="en-GB"/>
          </w:rPr>
          <w:commentReference w:id="156"/>
        </w:r>
      </w:ins>
    </w:p>
    <w:p w14:paraId="77C6057F" w14:textId="02CDD1AA" w:rsidR="00BB4B24" w:rsidRDefault="00BB4B24" w:rsidP="00BB4B24">
      <w:pPr>
        <w:pStyle w:val="ITAbsatzohneNr"/>
        <w:jc w:val="both"/>
        <w:rPr>
          <w:ins w:id="168" w:author="Marc ISABELLE" w:date="2020-02-20T18:38:00Z"/>
          <w:lang w:val="en-GB"/>
        </w:rPr>
      </w:pPr>
    </w:p>
    <w:p w14:paraId="2CF10DA6" w14:textId="274564BA" w:rsidR="00BB4B24" w:rsidRDefault="00BB4B24" w:rsidP="00BB4B24">
      <w:pPr>
        <w:pStyle w:val="ITAbsatzohneNr"/>
        <w:jc w:val="both"/>
        <w:rPr>
          <w:ins w:id="169" w:author="Marc ISABELLE" w:date="2020-02-20T18:42:00Z"/>
          <w:lang w:val="en-GB"/>
        </w:rPr>
      </w:pPr>
      <w:ins w:id="170" w:author="Marc ISABELLE" w:date="2020-02-20T18:38:00Z">
        <w:r>
          <w:rPr>
            <w:lang w:val="en-GB"/>
          </w:rPr>
          <w:t>FEV commits to grant FRAND licences on its IP-protected results to [</w:t>
        </w:r>
        <w:r w:rsidRPr="00BB4B24">
          <w:rPr>
            <w:highlight w:val="yellow"/>
            <w:lang w:val="en-GB"/>
            <w:rPrChange w:id="171" w:author="Marc ISABELLE" w:date="2020-02-20T18:42:00Z">
              <w:rPr>
                <w:lang w:val="en-GB"/>
              </w:rPr>
            </w:rPrChange>
          </w:rPr>
          <w:t xml:space="preserve">please name </w:t>
        </w:r>
      </w:ins>
      <w:ins w:id="172" w:author="Marc ISABELLE" w:date="2020-02-20T18:39:00Z">
        <w:r w:rsidRPr="00BB4B24">
          <w:rPr>
            <w:highlight w:val="yellow"/>
            <w:lang w:val="en-GB"/>
            <w:rPrChange w:id="173" w:author="Marc ISABELLE" w:date="2020-02-20T18:42:00Z">
              <w:rPr>
                <w:lang w:val="en-GB"/>
              </w:rPr>
            </w:rPrChange>
          </w:rPr>
          <w:t>some companies / universities or group of companies</w:t>
        </w:r>
        <w:r>
          <w:rPr>
            <w:lang w:val="en-GB"/>
          </w:rPr>
          <w:t>]</w:t>
        </w:r>
      </w:ins>
      <w:ins w:id="174" w:author="Marc ISABELLE" w:date="2020-02-20T18:42:00Z">
        <w:r>
          <w:rPr>
            <w:lang w:val="en-GB"/>
          </w:rPr>
          <w:t>.</w:t>
        </w:r>
      </w:ins>
    </w:p>
    <w:p w14:paraId="2C35F3EF" w14:textId="77777777" w:rsidR="00BB4B24" w:rsidRPr="001C115E" w:rsidRDefault="00BB4B24" w:rsidP="00BB4B24">
      <w:pPr>
        <w:pStyle w:val="ITAbsatzohneNr"/>
        <w:jc w:val="both"/>
        <w:rPr>
          <w:lang w:val="en-GB"/>
        </w:rPr>
      </w:pPr>
    </w:p>
    <w:p w14:paraId="5F4B591E" w14:textId="77777777" w:rsidR="00553345" w:rsidRPr="000956E9" w:rsidRDefault="00553345" w:rsidP="00553345">
      <w:pPr>
        <w:pStyle w:val="ITberschrift11"/>
        <w:numPr>
          <w:ilvl w:val="1"/>
          <w:numId w:val="5"/>
        </w:numPr>
        <w:rPr>
          <w:lang w:val="en-GB"/>
        </w:rPr>
      </w:pPr>
      <w:bookmarkStart w:id="175" w:name="_Toc509925465"/>
      <w:bookmarkStart w:id="176" w:name="_Toc27129574"/>
      <w:bookmarkStart w:id="177" w:name="_Toc31883640"/>
      <w:r w:rsidRPr="000956E9">
        <w:rPr>
          <w:lang w:val="en-GB"/>
        </w:rPr>
        <w:t xml:space="preserve">Spill-over </w:t>
      </w:r>
      <w:bookmarkEnd w:id="175"/>
      <w:r w:rsidRPr="000956E9">
        <w:rPr>
          <w:lang w:val="en-GB"/>
        </w:rPr>
        <w:t>in FID phases</w:t>
      </w:r>
      <w:bookmarkEnd w:id="176"/>
      <w:bookmarkEnd w:id="177"/>
    </w:p>
    <w:p w14:paraId="68A6C9E9" w14:textId="4CB69104" w:rsidR="00553345" w:rsidRDefault="00553345" w:rsidP="00553345">
      <w:pPr>
        <w:pStyle w:val="ITAbsatzohneNr"/>
        <w:spacing w:after="120"/>
        <w:jc w:val="both"/>
        <w:rPr>
          <w:i/>
          <w:lang w:val="en-GB"/>
        </w:rPr>
      </w:pPr>
      <w:r>
        <w:rPr>
          <w:i/>
          <w:lang w:val="en-GB"/>
        </w:rPr>
        <w:t>Open infrastructures for SMES, RTO, start-up.</w:t>
      </w:r>
    </w:p>
    <w:p w14:paraId="12E61B33" w14:textId="4842867A" w:rsidR="00AB75E1" w:rsidRPr="000956E9" w:rsidRDefault="00AB75E1" w:rsidP="00553345">
      <w:pPr>
        <w:pStyle w:val="ITAbsatzohneNr"/>
        <w:spacing w:after="120"/>
        <w:jc w:val="both"/>
        <w:rPr>
          <w:i/>
          <w:lang w:val="en-GB"/>
        </w:rPr>
      </w:pPr>
      <w:r>
        <w:rPr>
          <w:i/>
          <w:lang w:val="en-GB"/>
        </w:rPr>
        <w:t xml:space="preserve">All build and developed methods tools and infrastructure will be open to be used by SMES, RTO and start-up on a cost share basis if those </w:t>
      </w:r>
      <w:proofErr w:type="spellStart"/>
      <w:r>
        <w:rPr>
          <w:i/>
          <w:lang w:val="en-GB"/>
        </w:rPr>
        <w:t>acitivies</w:t>
      </w:r>
      <w:proofErr w:type="spellEnd"/>
      <w:r>
        <w:rPr>
          <w:i/>
          <w:lang w:val="en-GB"/>
        </w:rPr>
        <w:t xml:space="preserve"> contribute to FEV’s FID goals and supports the </w:t>
      </w:r>
      <w:proofErr w:type="spellStart"/>
      <w:r>
        <w:rPr>
          <w:i/>
          <w:lang w:val="en-GB"/>
        </w:rPr>
        <w:t>improvemtn</w:t>
      </w:r>
      <w:proofErr w:type="spellEnd"/>
      <w:r>
        <w:rPr>
          <w:i/>
          <w:lang w:val="en-GB"/>
        </w:rPr>
        <w:t xml:space="preserve"> of the installations and methodologies and after the FID phase FEV will give access to the</w:t>
      </w:r>
    </w:p>
    <w:p w14:paraId="66E18238" w14:textId="556C043A" w:rsidR="00BB4B24" w:rsidRPr="00BB4B24" w:rsidRDefault="00BB4B24" w:rsidP="00BB4B24">
      <w:pPr>
        <w:pStyle w:val="ITAbsatzohneNr"/>
        <w:jc w:val="both"/>
        <w:rPr>
          <w:ins w:id="178" w:author="Marc ISABELLE" w:date="2020-02-20T18:43:00Z"/>
          <w:lang w:val="en-GB"/>
        </w:rPr>
      </w:pPr>
      <w:ins w:id="179" w:author="Marc ISABELLE" w:date="2020-02-20T18:43:00Z">
        <w:r w:rsidRPr="00BB4B24">
          <w:rPr>
            <w:lang w:val="en-GB"/>
          </w:rPr>
          <w:t xml:space="preserve">Within the project timeframe, FID activities in the IPCEI </w:t>
        </w:r>
        <w:r>
          <w:rPr>
            <w:lang w:val="en-GB"/>
          </w:rPr>
          <w:t>on Hydrogen</w:t>
        </w:r>
        <w:r w:rsidRPr="00BB4B24">
          <w:rPr>
            <w:lang w:val="en-GB"/>
          </w:rPr>
          <w:t xml:space="preserve"> will lead to significant spill-over effects in downstream markets, among IPCEI partners but </w:t>
        </w:r>
      </w:ins>
      <w:ins w:id="180" w:author="Marc ISABELLE" w:date="2020-02-20T18:44:00Z">
        <w:r>
          <w:rPr>
            <w:lang w:val="en-GB"/>
          </w:rPr>
          <w:t xml:space="preserve">most importantly </w:t>
        </w:r>
      </w:ins>
      <w:ins w:id="181" w:author="Marc ISABELLE" w:date="2020-02-20T18:43:00Z">
        <w:r w:rsidRPr="00BB4B24">
          <w:rPr>
            <w:lang w:val="en-GB"/>
          </w:rPr>
          <w:t xml:space="preserve">also beyond them. In general words, downstream markets parties will benefit in many ways from the FID phase. The IPCEI </w:t>
        </w:r>
      </w:ins>
      <w:ins w:id="182" w:author="Marc ISABELLE" w:date="2020-02-20T18:44:00Z">
        <w:r>
          <w:rPr>
            <w:lang w:val="en-GB"/>
          </w:rPr>
          <w:t>on Hydrogen</w:t>
        </w:r>
        <w:r w:rsidRPr="00BB4B24">
          <w:rPr>
            <w:lang w:val="en-GB"/>
          </w:rPr>
          <w:t xml:space="preserve"> </w:t>
        </w:r>
      </w:ins>
      <w:ins w:id="183" w:author="Marc ISABELLE" w:date="2020-02-20T18:43:00Z">
        <w:r w:rsidRPr="00BB4B24">
          <w:rPr>
            <w:lang w:val="en-GB"/>
          </w:rPr>
          <w:t xml:space="preserve">will enable them to develop new product applications and designs and to acquire specific skills as well as knowhow, which again can be used in cooperation with third parties (inside </w:t>
        </w:r>
      </w:ins>
      <w:ins w:id="184" w:author="Marc ISABELLE" w:date="2020-02-20T18:44:00Z">
        <w:r>
          <w:rPr>
            <w:lang w:val="en-GB"/>
          </w:rPr>
          <w:t>and</w:t>
        </w:r>
      </w:ins>
      <w:ins w:id="185" w:author="Marc ISABELLE" w:date="2020-02-20T18:43:00Z">
        <w:r w:rsidRPr="00BB4B24">
          <w:rPr>
            <w:lang w:val="en-GB"/>
          </w:rPr>
          <w:t xml:space="preserve"> outside the IPCEI).</w:t>
        </w:r>
      </w:ins>
    </w:p>
    <w:p w14:paraId="744D7BDA" w14:textId="77777777" w:rsidR="00BB4B24" w:rsidRPr="00BB4B24" w:rsidRDefault="00BB4B24" w:rsidP="00BB4B24">
      <w:pPr>
        <w:pStyle w:val="ITAbsatzohneNr"/>
        <w:jc w:val="both"/>
        <w:rPr>
          <w:ins w:id="186" w:author="Marc ISABELLE" w:date="2020-02-20T18:43:00Z"/>
          <w:lang w:val="en-GB"/>
        </w:rPr>
      </w:pPr>
    </w:p>
    <w:p w14:paraId="5B954E68" w14:textId="5E2B7B0C" w:rsidR="00BB4B24" w:rsidRPr="00BB4B24" w:rsidRDefault="00BB4B24" w:rsidP="00BB4B24">
      <w:pPr>
        <w:pStyle w:val="ITAbsatzohneNr"/>
        <w:jc w:val="both"/>
        <w:rPr>
          <w:ins w:id="187" w:author="Marc ISABELLE" w:date="2020-02-20T18:43:00Z"/>
          <w:lang w:val="en-GB"/>
        </w:rPr>
      </w:pPr>
      <w:ins w:id="188" w:author="Marc ISABELLE" w:date="2020-02-20T18:43:00Z">
        <w:r w:rsidRPr="00BB4B24">
          <w:rPr>
            <w:lang w:val="en-GB"/>
          </w:rPr>
          <w:t xml:space="preserve">A key asset of the IPCEI </w:t>
        </w:r>
      </w:ins>
      <w:ins w:id="189" w:author="Marc ISABELLE" w:date="2020-02-20T18:45:00Z">
        <w:r>
          <w:rPr>
            <w:lang w:val="en-GB"/>
          </w:rPr>
          <w:t>on Hydrogen</w:t>
        </w:r>
        <w:r w:rsidRPr="00BB4B24">
          <w:rPr>
            <w:lang w:val="en-GB"/>
          </w:rPr>
          <w:t xml:space="preserve"> </w:t>
        </w:r>
      </w:ins>
      <w:ins w:id="190" w:author="Marc ISABELLE" w:date="2020-02-20T18:43:00Z">
        <w:r w:rsidRPr="00BB4B24">
          <w:rPr>
            <w:lang w:val="en-GB"/>
          </w:rPr>
          <w:t xml:space="preserve">is to embed many players from all along the </w:t>
        </w:r>
      </w:ins>
      <w:ins w:id="191" w:author="Marc ISABELLE" w:date="2020-02-20T18:45:00Z">
        <w:r w:rsidR="0081453F">
          <w:rPr>
            <w:lang w:val="en-GB"/>
          </w:rPr>
          <w:t>hydrogen</w:t>
        </w:r>
      </w:ins>
      <w:ins w:id="192" w:author="Marc ISABELLE" w:date="2020-02-20T18:43:00Z">
        <w:r w:rsidRPr="00BB4B24">
          <w:rPr>
            <w:lang w:val="en-GB"/>
          </w:rPr>
          <w:t xml:space="preserve"> value chain. </w:t>
        </w:r>
      </w:ins>
      <w:ins w:id="193" w:author="Marc ISABELLE" w:date="2020-02-20T18:46:00Z">
        <w:r w:rsidR="0081453F">
          <w:rPr>
            <w:lang w:val="en-GB"/>
          </w:rPr>
          <w:t>Additional c</w:t>
        </w:r>
      </w:ins>
      <w:ins w:id="194" w:author="Marc ISABELLE" w:date="2020-02-20T18:43:00Z">
        <w:r w:rsidRPr="00BB4B24">
          <w:rPr>
            <w:lang w:val="en-GB"/>
          </w:rPr>
          <w:t xml:space="preserve">ooperation programs will bring even more players inside and outside the Members States which fund the IPCEI. This is a strategic advantage that will make easier access to them inside the European Union. </w:t>
        </w:r>
      </w:ins>
      <w:ins w:id="195" w:author="Marc ISABELLE" w:date="2020-02-20T18:47:00Z">
        <w:r w:rsidR="0081453F">
          <w:rPr>
            <w:lang w:val="en-GB"/>
          </w:rPr>
          <w:t>FEV</w:t>
        </w:r>
      </w:ins>
      <w:ins w:id="196" w:author="Marc ISABELLE" w:date="2020-02-20T18:43:00Z">
        <w:r w:rsidRPr="00BB4B24">
          <w:rPr>
            <w:lang w:val="en-GB"/>
          </w:rPr>
          <w:t xml:space="preserve">’s strong implantation in </w:t>
        </w:r>
      </w:ins>
      <w:ins w:id="197" w:author="Marc ISABELLE" w:date="2020-02-20T18:49:00Z">
        <w:r w:rsidR="0081453F">
          <w:rPr>
            <w:lang w:val="en-GB"/>
          </w:rPr>
          <w:t>Germany</w:t>
        </w:r>
      </w:ins>
      <w:ins w:id="198" w:author="Marc ISABELLE" w:date="2020-02-20T18:43:00Z">
        <w:r w:rsidRPr="00BB4B24">
          <w:rPr>
            <w:lang w:val="en-GB"/>
          </w:rPr>
          <w:t xml:space="preserve"> will attract many actors such as research labs, SMEs, start-ups… in the context of innovation proposals around advanced </w:t>
        </w:r>
      </w:ins>
      <w:ins w:id="199" w:author="Marc ISABELLE" w:date="2020-02-20T18:49:00Z">
        <w:r w:rsidR="0081453F">
          <w:rPr>
            <w:lang w:val="en-GB"/>
          </w:rPr>
          <w:t>fuel</w:t>
        </w:r>
      </w:ins>
      <w:ins w:id="200" w:author="Marc ISABELLE" w:date="2020-02-20T18:43:00Z">
        <w:r w:rsidRPr="00BB4B24">
          <w:rPr>
            <w:lang w:val="en-GB"/>
          </w:rPr>
          <w:t xml:space="preserve"> cells</w:t>
        </w:r>
      </w:ins>
      <w:ins w:id="201" w:author="Marc ISABELLE" w:date="2020-02-20T18:49:00Z">
        <w:r w:rsidR="0081453F">
          <w:rPr>
            <w:lang w:val="en-GB"/>
          </w:rPr>
          <w:t xml:space="preserve"> engineering, designs and developments</w:t>
        </w:r>
      </w:ins>
      <w:ins w:id="202" w:author="Marc ISABELLE" w:date="2020-02-20T18:43:00Z">
        <w:r w:rsidRPr="00BB4B24">
          <w:rPr>
            <w:lang w:val="en-GB"/>
          </w:rPr>
          <w:t>.</w:t>
        </w:r>
      </w:ins>
    </w:p>
    <w:p w14:paraId="09EDE17F" w14:textId="77777777" w:rsidR="00BB4B24" w:rsidRPr="00BB4B24" w:rsidRDefault="00BB4B24" w:rsidP="00BB4B24">
      <w:pPr>
        <w:pStyle w:val="ITAbsatzohneNr"/>
        <w:jc w:val="both"/>
        <w:rPr>
          <w:ins w:id="203" w:author="Marc ISABELLE" w:date="2020-02-20T18:43:00Z"/>
          <w:lang w:val="en-GB"/>
        </w:rPr>
      </w:pPr>
    </w:p>
    <w:p w14:paraId="05F08654" w14:textId="683A5F71" w:rsidR="00BB4B24" w:rsidRPr="00BB4B24" w:rsidRDefault="00BB4B24" w:rsidP="00BB4B24">
      <w:pPr>
        <w:pStyle w:val="ITAbsatzohneNr"/>
        <w:jc w:val="both"/>
        <w:rPr>
          <w:ins w:id="204" w:author="Marc ISABELLE" w:date="2020-02-20T18:43:00Z"/>
          <w:lang w:val="en-GB"/>
        </w:rPr>
      </w:pPr>
      <w:ins w:id="205" w:author="Marc ISABELLE" w:date="2020-02-20T18:43:00Z">
        <w:r w:rsidRPr="00BB4B24">
          <w:rPr>
            <w:lang w:val="en-GB"/>
          </w:rPr>
          <w:t xml:space="preserve">The IPCEI </w:t>
        </w:r>
      </w:ins>
      <w:ins w:id="206" w:author="Marc ISABELLE" w:date="2020-02-20T18:45:00Z">
        <w:r w:rsidR="0081453F">
          <w:rPr>
            <w:lang w:val="en-GB"/>
          </w:rPr>
          <w:t>on Hydrogen</w:t>
        </w:r>
        <w:r w:rsidR="0081453F" w:rsidRPr="00BB4B24">
          <w:rPr>
            <w:lang w:val="en-GB"/>
          </w:rPr>
          <w:t xml:space="preserve"> </w:t>
        </w:r>
      </w:ins>
      <w:ins w:id="207" w:author="Marc ISABELLE" w:date="2020-02-20T18:43:00Z">
        <w:r w:rsidRPr="00BB4B24">
          <w:rPr>
            <w:lang w:val="en-GB"/>
          </w:rPr>
          <w:t xml:space="preserve">will provide access to next generation </w:t>
        </w:r>
      </w:ins>
      <w:ins w:id="208" w:author="Marc ISABELLE" w:date="2020-02-20T18:49:00Z">
        <w:r w:rsidR="0081453F">
          <w:rPr>
            <w:lang w:val="en-GB"/>
          </w:rPr>
          <w:t>fuel cells</w:t>
        </w:r>
      </w:ins>
      <w:ins w:id="209" w:author="Marc ISABELLE" w:date="2020-02-20T18:43:00Z">
        <w:r w:rsidRPr="00BB4B24">
          <w:rPr>
            <w:lang w:val="en-GB"/>
          </w:rPr>
          <w:t xml:space="preserve"> as well as to new technologies issued from the FID phase to partners, large companies, SMEs and </w:t>
        </w:r>
        <w:proofErr w:type="spellStart"/>
        <w:r w:rsidRPr="00BB4B24">
          <w:rPr>
            <w:lang w:val="en-GB"/>
          </w:rPr>
          <w:t>PROs.</w:t>
        </w:r>
        <w:proofErr w:type="spellEnd"/>
        <w:r w:rsidRPr="00BB4B24">
          <w:rPr>
            <w:lang w:val="en-GB"/>
          </w:rPr>
          <w:t xml:space="preserve"> This will be very helpful for SMEs and PROs (e.g. as listed in the Chapeau document as direct or indirect partner in all Work streams) which want to develop new applications considering the entire lifecycle of high-performance </w:t>
        </w:r>
      </w:ins>
      <w:ins w:id="210" w:author="Marc ISABELLE" w:date="2020-02-20T18:52:00Z">
        <w:r w:rsidR="0081453F">
          <w:rPr>
            <w:lang w:val="en-GB"/>
          </w:rPr>
          <w:t>fuel cells</w:t>
        </w:r>
      </w:ins>
      <w:ins w:id="211" w:author="Marc ISABELLE" w:date="2020-02-20T18:43:00Z">
        <w:r w:rsidRPr="00BB4B24">
          <w:rPr>
            <w:lang w:val="en-GB"/>
          </w:rPr>
          <w:t xml:space="preserve">. These partners will benefit of an early access to the latest </w:t>
        </w:r>
      </w:ins>
      <w:ins w:id="212" w:author="Marc ISABELLE" w:date="2020-02-20T18:53:00Z">
        <w:r w:rsidR="0081453F">
          <w:rPr>
            <w:lang w:val="en-GB"/>
          </w:rPr>
          <w:t>engineering</w:t>
        </w:r>
      </w:ins>
      <w:ins w:id="213" w:author="Marc ISABELLE" w:date="2020-02-20T18:43:00Z">
        <w:r w:rsidRPr="00BB4B24">
          <w:rPr>
            <w:lang w:val="en-GB"/>
          </w:rPr>
          <w:t xml:space="preserve"> </w:t>
        </w:r>
      </w:ins>
      <w:ins w:id="214" w:author="Marc ISABELLE" w:date="2020-02-20T18:53:00Z">
        <w:r w:rsidR="0081453F">
          <w:rPr>
            <w:lang w:val="en-GB"/>
          </w:rPr>
          <w:t>methods and the most innovative testing equipment</w:t>
        </w:r>
      </w:ins>
      <w:ins w:id="215" w:author="Marc ISABELLE" w:date="2020-02-20T18:43:00Z">
        <w:r w:rsidRPr="00BB4B24">
          <w:rPr>
            <w:lang w:val="en-GB"/>
          </w:rPr>
          <w:t xml:space="preserve"> and will be able to shorten their development time.</w:t>
        </w:r>
      </w:ins>
    </w:p>
    <w:p w14:paraId="775DF90A" w14:textId="77777777" w:rsidR="00BB4B24" w:rsidRPr="00BB4B24" w:rsidRDefault="00BB4B24" w:rsidP="00BB4B24">
      <w:pPr>
        <w:pStyle w:val="ITAbsatzohneNr"/>
        <w:jc w:val="both"/>
        <w:rPr>
          <w:ins w:id="216" w:author="Marc ISABELLE" w:date="2020-02-20T18:43:00Z"/>
          <w:lang w:val="en-GB"/>
        </w:rPr>
      </w:pPr>
    </w:p>
    <w:p w14:paraId="6B27DB22" w14:textId="7941E82C" w:rsidR="00BB4B24" w:rsidRPr="00BB4B24" w:rsidRDefault="00BB4B24" w:rsidP="00BB4B24">
      <w:pPr>
        <w:pStyle w:val="ITAbsatzohneNr"/>
        <w:jc w:val="both"/>
        <w:rPr>
          <w:ins w:id="217" w:author="Marc ISABELLE" w:date="2020-02-20T18:43:00Z"/>
          <w:lang w:val="en-GB"/>
        </w:rPr>
      </w:pPr>
      <w:ins w:id="218" w:author="Marc ISABELLE" w:date="2020-02-20T18:43:00Z">
        <w:r w:rsidRPr="00BB4B24">
          <w:rPr>
            <w:lang w:val="en-GB"/>
          </w:rPr>
          <w:t xml:space="preserve">Downstream market players (here, mainly car manufacturers) tend to be the main contributors initiating new </w:t>
        </w:r>
      </w:ins>
      <w:ins w:id="219" w:author="Marc ISABELLE" w:date="2020-02-20T18:54:00Z">
        <w:r w:rsidR="0081453F">
          <w:rPr>
            <w:lang w:val="en-GB"/>
          </w:rPr>
          <w:t>fuel cell</w:t>
        </w:r>
      </w:ins>
      <w:ins w:id="220" w:author="Marc ISABELLE" w:date="2020-02-20T18:43:00Z">
        <w:r w:rsidRPr="00BB4B24">
          <w:rPr>
            <w:lang w:val="en-GB"/>
          </w:rPr>
          <w:t xml:space="preserve"> developments: new </w:t>
        </w:r>
      </w:ins>
      <w:ins w:id="221" w:author="Marc ISABELLE" w:date="2020-02-20T18:55:00Z">
        <w:r w:rsidR="0081453F">
          <w:rPr>
            <w:lang w:val="en-GB"/>
          </w:rPr>
          <w:t xml:space="preserve">designs, new </w:t>
        </w:r>
      </w:ins>
      <w:ins w:id="222" w:author="Marc ISABELLE" w:date="2020-02-20T18:43:00Z">
        <w:r w:rsidRPr="00BB4B24">
          <w:rPr>
            <w:lang w:val="en-GB"/>
          </w:rPr>
          <w:t xml:space="preserve">technology, </w:t>
        </w:r>
      </w:ins>
      <w:ins w:id="223" w:author="Marc ISABELLE" w:date="2020-02-20T18:55:00Z">
        <w:r w:rsidR="0026117A">
          <w:rPr>
            <w:lang w:val="en-GB"/>
          </w:rPr>
          <w:t xml:space="preserve">new testing equipment, </w:t>
        </w:r>
      </w:ins>
      <w:ins w:id="224" w:author="Marc ISABELLE" w:date="2020-02-20T18:43:00Z">
        <w:r w:rsidRPr="00BB4B24">
          <w:rPr>
            <w:lang w:val="en-GB"/>
          </w:rPr>
          <w:t xml:space="preserve">new product. Once the need is known by an OEM, through market studies or direct market request, a feasibility study is launched. Eventually, a decision is made in order to start R&amp;D&amp;I phase. But during the R&amp;D&amp;I phase, the </w:t>
        </w:r>
      </w:ins>
      <w:ins w:id="225" w:author="Marc ISABELLE" w:date="2020-02-20T18:56:00Z">
        <w:r w:rsidR="0026117A">
          <w:rPr>
            <w:lang w:val="en-GB"/>
          </w:rPr>
          <w:t xml:space="preserve">new methods / </w:t>
        </w:r>
      </w:ins>
      <w:ins w:id="226" w:author="Marc ISABELLE" w:date="2020-02-20T18:43:00Z">
        <w:r w:rsidRPr="00BB4B24">
          <w:rPr>
            <w:lang w:val="en-GB"/>
          </w:rPr>
          <w:t xml:space="preserve">technologies </w:t>
        </w:r>
      </w:ins>
      <w:ins w:id="227" w:author="Marc ISABELLE" w:date="2020-02-20T18:56:00Z">
        <w:r w:rsidR="0026117A">
          <w:rPr>
            <w:lang w:val="en-GB"/>
          </w:rPr>
          <w:t xml:space="preserve">/ testing equipment </w:t>
        </w:r>
      </w:ins>
      <w:ins w:id="228" w:author="Marc ISABELLE" w:date="2020-02-20T18:43:00Z">
        <w:r w:rsidRPr="00BB4B24">
          <w:rPr>
            <w:lang w:val="en-GB"/>
          </w:rPr>
          <w:t xml:space="preserve">are not reliable enough. The downstream market is usually not interested to test </w:t>
        </w:r>
      </w:ins>
      <w:ins w:id="229" w:author="Marc ISABELLE" w:date="2020-02-20T18:56:00Z">
        <w:r w:rsidR="0026117A">
          <w:rPr>
            <w:lang w:val="en-GB"/>
          </w:rPr>
          <w:t xml:space="preserve">such </w:t>
        </w:r>
      </w:ins>
      <w:ins w:id="230" w:author="Marc ISABELLE" w:date="2020-02-20T18:43:00Z">
        <w:r w:rsidRPr="00BB4B24">
          <w:rPr>
            <w:lang w:val="en-GB"/>
          </w:rPr>
          <w:t>innovati</w:t>
        </w:r>
      </w:ins>
      <w:ins w:id="231" w:author="Marc ISABELLE" w:date="2020-02-20T18:56:00Z">
        <w:r w:rsidR="0026117A">
          <w:rPr>
            <w:lang w:val="en-GB"/>
          </w:rPr>
          <w:t>ons</w:t>
        </w:r>
      </w:ins>
      <w:ins w:id="232" w:author="Marc ISABELLE" w:date="2020-02-20T18:43:00Z">
        <w:r w:rsidRPr="00BB4B24">
          <w:rPr>
            <w:lang w:val="en-GB"/>
          </w:rPr>
          <w:t xml:space="preserve"> at this stage.</w:t>
        </w:r>
      </w:ins>
    </w:p>
    <w:p w14:paraId="730E93C5" w14:textId="77777777" w:rsidR="00BB4B24" w:rsidRPr="00BB4B24" w:rsidRDefault="00BB4B24" w:rsidP="00BB4B24">
      <w:pPr>
        <w:pStyle w:val="ITAbsatzohneNr"/>
        <w:jc w:val="both"/>
        <w:rPr>
          <w:ins w:id="233" w:author="Marc ISABELLE" w:date="2020-02-20T18:43:00Z"/>
          <w:lang w:val="en-GB"/>
        </w:rPr>
      </w:pPr>
    </w:p>
    <w:p w14:paraId="1147E67A" w14:textId="5543AC33" w:rsidR="00BB4B24" w:rsidRPr="00BB4B24" w:rsidRDefault="00BB4B24" w:rsidP="00BB4B24">
      <w:pPr>
        <w:pStyle w:val="ITAbsatzohneNr"/>
        <w:jc w:val="both"/>
        <w:rPr>
          <w:ins w:id="234" w:author="Marc ISABELLE" w:date="2020-02-20T18:43:00Z"/>
          <w:lang w:val="en-GB"/>
        </w:rPr>
      </w:pPr>
      <w:ins w:id="235" w:author="Marc ISABELLE" w:date="2020-02-20T18:43:00Z">
        <w:r w:rsidRPr="00BB4B24">
          <w:rPr>
            <w:lang w:val="en-GB"/>
          </w:rPr>
          <w:t xml:space="preserve">Conversely, when entering the FID phase, the innovative </w:t>
        </w:r>
      </w:ins>
      <w:ins w:id="236" w:author="Marc ISABELLE" w:date="2020-02-20T18:57:00Z">
        <w:r w:rsidR="0026117A">
          <w:rPr>
            <w:lang w:val="en-GB"/>
          </w:rPr>
          <w:t xml:space="preserve">methods / </w:t>
        </w:r>
        <w:r w:rsidR="0026117A" w:rsidRPr="00BB4B24">
          <w:rPr>
            <w:lang w:val="en-GB"/>
          </w:rPr>
          <w:t xml:space="preserve">technologies </w:t>
        </w:r>
        <w:r w:rsidR="0026117A">
          <w:rPr>
            <w:lang w:val="en-GB"/>
          </w:rPr>
          <w:t xml:space="preserve">/ testing equipment </w:t>
        </w:r>
      </w:ins>
      <w:ins w:id="237" w:author="Marc ISABELLE" w:date="2020-02-20T18:43:00Z">
        <w:r w:rsidRPr="00BB4B24">
          <w:rPr>
            <w:lang w:val="en-GB"/>
          </w:rPr>
          <w:t>have demonstrated their intrinsic value: functionality and reliability and a minimum level of repeatability</w:t>
        </w:r>
      </w:ins>
      <w:ins w:id="238" w:author="Marc ISABELLE" w:date="2020-02-20T18:57:00Z">
        <w:r w:rsidR="0026117A">
          <w:rPr>
            <w:lang w:val="en-GB"/>
          </w:rPr>
          <w:t>. T</w:t>
        </w:r>
      </w:ins>
      <w:ins w:id="239" w:author="Marc ISABELLE" w:date="2020-02-20T18:43:00Z">
        <w:r w:rsidRPr="00BB4B24">
          <w:rPr>
            <w:lang w:val="en-GB"/>
          </w:rPr>
          <w:t xml:space="preserve">hen, some </w:t>
        </w:r>
      </w:ins>
      <w:ins w:id="240" w:author="Marc ISABELLE" w:date="2020-02-20T18:57:00Z">
        <w:r w:rsidR="0026117A">
          <w:rPr>
            <w:lang w:val="en-GB"/>
          </w:rPr>
          <w:t xml:space="preserve">engineering methods </w:t>
        </w:r>
        <w:r w:rsidR="0026117A">
          <w:rPr>
            <w:lang w:val="en-GB"/>
          </w:rPr>
          <w:t xml:space="preserve">/ </w:t>
        </w:r>
        <w:r w:rsidR="0026117A" w:rsidRPr="00BB4B24">
          <w:rPr>
            <w:lang w:val="en-GB"/>
          </w:rPr>
          <w:t xml:space="preserve">technologies </w:t>
        </w:r>
        <w:r w:rsidR="0026117A">
          <w:rPr>
            <w:lang w:val="en-GB"/>
          </w:rPr>
          <w:t>/ testing equipment</w:t>
        </w:r>
      </w:ins>
      <w:ins w:id="241" w:author="Marc ISABELLE" w:date="2020-02-20T18:43:00Z">
        <w:r w:rsidRPr="00BB4B24">
          <w:rPr>
            <w:lang w:val="en-GB"/>
          </w:rPr>
          <w:t xml:space="preserve"> can be translated to downstream markets. Sampling with prototypes, while sharing the risks between the potential end user and the technology provider, can start and continuously involve R&amp;D&amp;I phase in downstream markets: mock-up </w:t>
        </w:r>
        <w:r w:rsidRPr="00BB4B24">
          <w:rPr>
            <w:lang w:val="en-GB"/>
          </w:rPr>
          <w:lastRenderedPageBreak/>
          <w:t xml:space="preserve">conception, measurement </w:t>
        </w:r>
      </w:ins>
      <w:ins w:id="242" w:author="Marc ISABELLE" w:date="2020-02-20T18:57:00Z">
        <w:r w:rsidR="0026117A">
          <w:rPr>
            <w:lang w:val="en-GB"/>
          </w:rPr>
          <w:t xml:space="preserve">and testing </w:t>
        </w:r>
      </w:ins>
      <w:ins w:id="243" w:author="Marc ISABELLE" w:date="2020-02-20T18:43:00Z">
        <w:r w:rsidRPr="00BB4B24">
          <w:rPr>
            <w:lang w:val="en-GB"/>
          </w:rPr>
          <w:t>campaign, additional specification request, data gathering and processing, several generations of prototyping, reliability at application level, are some examples of typical R&amp;D&amp;I activities of downstream market partners.</w:t>
        </w:r>
      </w:ins>
    </w:p>
    <w:p w14:paraId="0E619E2E" w14:textId="77777777" w:rsidR="00BB4B24" w:rsidRPr="00BB4B24" w:rsidRDefault="00BB4B24" w:rsidP="00BB4B24">
      <w:pPr>
        <w:pStyle w:val="ITAbsatzohneNr"/>
        <w:jc w:val="both"/>
        <w:rPr>
          <w:ins w:id="244" w:author="Marc ISABELLE" w:date="2020-02-20T18:43:00Z"/>
          <w:lang w:val="en-GB"/>
        </w:rPr>
      </w:pPr>
    </w:p>
    <w:p w14:paraId="51FE059B" w14:textId="44D1BC05" w:rsidR="00BB4B24" w:rsidRPr="00BB4B24" w:rsidRDefault="00BB4B24" w:rsidP="00BB4B24">
      <w:pPr>
        <w:pStyle w:val="ITAbsatzohneNr"/>
        <w:jc w:val="both"/>
        <w:rPr>
          <w:ins w:id="245" w:author="Marc ISABELLE" w:date="2020-02-20T18:43:00Z"/>
          <w:lang w:val="en-GB"/>
        </w:rPr>
      </w:pPr>
      <w:ins w:id="246" w:author="Marc ISABELLE" w:date="2020-02-20T18:43:00Z">
        <w:r w:rsidRPr="00BB4B24">
          <w:rPr>
            <w:lang w:val="en-GB"/>
          </w:rPr>
          <w:t xml:space="preserve">The FID activities from the </w:t>
        </w:r>
      </w:ins>
      <w:ins w:id="247" w:author="Marc ISABELLE" w:date="2020-02-20T18:59:00Z">
        <w:r w:rsidR="0026117A">
          <w:rPr>
            <w:lang w:val="en-GB"/>
          </w:rPr>
          <w:t>engineering companies</w:t>
        </w:r>
      </w:ins>
      <w:ins w:id="248" w:author="Marc ISABELLE" w:date="2020-02-20T18:43:00Z">
        <w:r w:rsidRPr="00BB4B24">
          <w:rPr>
            <w:lang w:val="en-GB"/>
          </w:rPr>
          <w:t xml:space="preserve"> and the R&amp;D&amp;I from the downstream markets progress in the same time. This is a decisive phase to assess the </w:t>
        </w:r>
      </w:ins>
      <w:ins w:id="249" w:author="Marc ISABELLE" w:date="2020-02-20T18:59:00Z">
        <w:r w:rsidR="0026117A">
          <w:rPr>
            <w:lang w:val="en-GB"/>
          </w:rPr>
          <w:t xml:space="preserve">new </w:t>
        </w:r>
      </w:ins>
      <w:ins w:id="250" w:author="Marc ISABELLE" w:date="2020-02-20T18:43:00Z">
        <w:r w:rsidRPr="00BB4B24">
          <w:rPr>
            <w:lang w:val="en-GB"/>
          </w:rPr>
          <w:t xml:space="preserve">technologies and make the downstream markets ready to use them. A successful final stage is when downstream markets initiate their own FID </w:t>
        </w:r>
      </w:ins>
      <w:ins w:id="251" w:author="Marc ISABELLE" w:date="2020-02-20T19:00:00Z">
        <w:r w:rsidR="0026117A">
          <w:rPr>
            <w:lang w:val="en-GB"/>
          </w:rPr>
          <w:t xml:space="preserve">while using the </w:t>
        </w:r>
        <w:r w:rsidR="0026117A">
          <w:rPr>
            <w:lang w:val="en-GB"/>
          </w:rPr>
          <w:t>engineering companies</w:t>
        </w:r>
        <w:r w:rsidR="0026117A">
          <w:rPr>
            <w:lang w:val="en-GB"/>
          </w:rPr>
          <w:t>’</w:t>
        </w:r>
      </w:ins>
      <w:ins w:id="252" w:author="Marc ISABELLE" w:date="2020-02-20T18:43:00Z">
        <w:r w:rsidRPr="00BB4B24">
          <w:rPr>
            <w:lang w:val="en-GB"/>
          </w:rPr>
          <w:t xml:space="preserve"> innovative technologies.</w:t>
        </w:r>
      </w:ins>
    </w:p>
    <w:p w14:paraId="1929DC4F" w14:textId="77777777" w:rsidR="00BB4B24" w:rsidRPr="00BB4B24" w:rsidRDefault="00BB4B24" w:rsidP="00BB4B24">
      <w:pPr>
        <w:pStyle w:val="ITAbsatzohneNr"/>
        <w:jc w:val="both"/>
        <w:rPr>
          <w:ins w:id="253" w:author="Marc ISABELLE" w:date="2020-02-20T18:43:00Z"/>
          <w:lang w:val="en-GB"/>
        </w:rPr>
      </w:pPr>
    </w:p>
    <w:p w14:paraId="4373A9BD" w14:textId="3E5C8CC7" w:rsidR="0026117A" w:rsidRPr="00BB4B24" w:rsidRDefault="00BB4B24" w:rsidP="00BB4B24">
      <w:pPr>
        <w:pStyle w:val="ITAbsatzohneNr"/>
        <w:jc w:val="both"/>
        <w:rPr>
          <w:lang w:val="en-GB"/>
        </w:rPr>
      </w:pPr>
      <w:ins w:id="254" w:author="Marc ISABELLE" w:date="2020-02-20T18:43:00Z">
        <w:r w:rsidRPr="00BB4B24">
          <w:rPr>
            <w:lang w:val="en-GB"/>
          </w:rPr>
          <w:t>The FID phase will also generate spill-over effects to other industrial partners such as equipment manufacturers present all over Europe. Indeed, in order to support the FID phase, some technological progress will be needed from these industries</w:t>
        </w:r>
      </w:ins>
      <w:ins w:id="255" w:author="Marc ISABELLE" w:date="2020-02-20T19:00:00Z">
        <w:r w:rsidR="0026117A">
          <w:rPr>
            <w:lang w:val="en-GB"/>
          </w:rPr>
          <w:t xml:space="preserve"> (e.g. </w:t>
        </w:r>
      </w:ins>
      <w:ins w:id="256" w:author="Marc ISABELLE" w:date="2020-02-20T19:01:00Z">
        <w:r w:rsidR="0026117A">
          <w:rPr>
            <w:lang w:val="en-GB"/>
          </w:rPr>
          <w:t>[please</w:t>
        </w:r>
      </w:ins>
      <w:ins w:id="257" w:author="Marc ISABELLE" w:date="2020-02-20T19:54:00Z">
        <w:r w:rsidR="006D3114">
          <w:rPr>
            <w:lang w:val="en-GB"/>
          </w:rPr>
          <w:t xml:space="preserve"> provide some examples])</w:t>
        </w:r>
      </w:ins>
      <w:bookmarkStart w:id="258" w:name="_GoBack"/>
      <w:bookmarkEnd w:id="258"/>
      <w:ins w:id="259" w:author="Marc ISABELLE" w:date="2020-02-20T18:43:00Z">
        <w:r w:rsidRPr="00BB4B24">
          <w:rPr>
            <w:lang w:val="en-GB"/>
          </w:rPr>
          <w:t>. Therefore, they will benefit from their own “Feedback R&amp;D” improving their own equipment, materials and processes.</w:t>
        </w:r>
      </w:ins>
    </w:p>
    <w:p w14:paraId="57660628" w14:textId="77777777" w:rsidR="00553345" w:rsidRPr="000956E9" w:rsidRDefault="00553345" w:rsidP="00553345">
      <w:pPr>
        <w:pStyle w:val="ITberschrift1"/>
        <w:numPr>
          <w:ilvl w:val="0"/>
          <w:numId w:val="5"/>
        </w:numPr>
        <w:rPr>
          <w:lang w:val="en-GB"/>
        </w:rPr>
      </w:pPr>
      <w:bookmarkStart w:id="260" w:name="_Toc27129575"/>
      <w:bookmarkStart w:id="261" w:name="_Toc31883641"/>
      <w:r w:rsidRPr="000956E9">
        <w:rPr>
          <w:lang w:val="en-GB"/>
        </w:rPr>
        <w:lastRenderedPageBreak/>
        <w:t>Other positive effect on the market</w:t>
      </w:r>
      <w:bookmarkEnd w:id="260"/>
      <w:bookmarkEnd w:id="261"/>
      <w:r w:rsidRPr="000956E9">
        <w:rPr>
          <w:lang w:val="en-GB"/>
        </w:rPr>
        <w:t xml:space="preserve"> </w:t>
      </w:r>
    </w:p>
    <w:p w14:paraId="00071489" w14:textId="77777777" w:rsidR="00553345" w:rsidRPr="00504B99" w:rsidRDefault="00553345" w:rsidP="00553345">
      <w:pPr>
        <w:pStyle w:val="ITAbsatzohneNr"/>
        <w:spacing w:after="120"/>
        <w:jc w:val="both"/>
        <w:rPr>
          <w:i/>
          <w:lang w:val="en-GB"/>
        </w:rPr>
      </w:pPr>
      <w:r w:rsidRPr="00504B99">
        <w:rPr>
          <w:lang w:val="en-GB"/>
        </w:rPr>
        <w:t>Increasing the level of R&amp;D and innovations in Europe</w:t>
      </w:r>
      <w:r>
        <w:rPr>
          <w:lang w:val="en-GB"/>
        </w:rPr>
        <w:t xml:space="preserve">. </w:t>
      </w:r>
      <w:r w:rsidRPr="00504B99">
        <w:rPr>
          <w:i/>
          <w:lang w:val="en-GB"/>
        </w:rPr>
        <w:t>Description of how the project will increase the level of innovation and R&amp;D in the sector and</w:t>
      </w:r>
      <w:r>
        <w:rPr>
          <w:i/>
          <w:lang w:val="en-GB"/>
        </w:rPr>
        <w:t xml:space="preserve"> </w:t>
      </w:r>
      <w:r w:rsidRPr="00504B99">
        <w:rPr>
          <w:i/>
          <w:lang w:val="en-GB"/>
        </w:rPr>
        <w:t>the European economy and society.</w:t>
      </w:r>
    </w:p>
    <w:p w14:paraId="2AAB83BE" w14:textId="77777777" w:rsidR="00553345" w:rsidRPr="00F60A10" w:rsidRDefault="00553345" w:rsidP="00553345">
      <w:pPr>
        <w:pStyle w:val="ITberschrift11"/>
        <w:numPr>
          <w:ilvl w:val="1"/>
          <w:numId w:val="5"/>
        </w:numPr>
        <w:rPr>
          <w:lang w:val="en-GB"/>
        </w:rPr>
      </w:pPr>
      <w:bookmarkStart w:id="262" w:name="_Toc27129576"/>
      <w:bookmarkStart w:id="263" w:name="_Toc31883642"/>
      <w:r w:rsidRPr="00F60A10">
        <w:rPr>
          <w:lang w:val="en-GB"/>
        </w:rPr>
        <w:t>Impact of the Project on Employment and New Investments in Europe</w:t>
      </w:r>
      <w:bookmarkEnd w:id="262"/>
      <w:bookmarkEnd w:id="263"/>
    </w:p>
    <w:p w14:paraId="10E9DDCE" w14:textId="77777777" w:rsidR="00553345" w:rsidRPr="00504B99" w:rsidRDefault="00553345" w:rsidP="00553345">
      <w:pPr>
        <w:pStyle w:val="ITAbsatzohneNr"/>
        <w:spacing w:after="120"/>
        <w:jc w:val="both"/>
        <w:rPr>
          <w:i/>
          <w:lang w:val="en-GB"/>
        </w:rPr>
      </w:pPr>
      <w:r w:rsidRPr="00504B99">
        <w:rPr>
          <w:i/>
          <w:lang w:val="en-GB"/>
        </w:rPr>
        <w:t>Estimation of the quantitative and qualitative impact of your project on direct and indirect employment and training in European economy and society new investments in Europe.</w:t>
      </w:r>
    </w:p>
    <w:p w14:paraId="76EED76A" w14:textId="77777777" w:rsidR="00553345" w:rsidRPr="00504B99" w:rsidRDefault="00553345" w:rsidP="00553345">
      <w:pPr>
        <w:pStyle w:val="ITberschrift11"/>
        <w:numPr>
          <w:ilvl w:val="1"/>
          <w:numId w:val="38"/>
        </w:numPr>
        <w:rPr>
          <w:lang w:val="en-GB"/>
        </w:rPr>
      </w:pPr>
      <w:bookmarkStart w:id="264" w:name="_Toc27129577"/>
      <w:bookmarkStart w:id="265" w:name="_Toc31883643"/>
      <w:r w:rsidRPr="00504B99">
        <w:rPr>
          <w:lang w:val="en-GB"/>
        </w:rPr>
        <w:t xml:space="preserve">Environmental protection and </w:t>
      </w:r>
      <w:r>
        <w:rPr>
          <w:lang w:val="en-GB"/>
        </w:rPr>
        <w:t xml:space="preserve">reduction in </w:t>
      </w:r>
      <w:r w:rsidRPr="00504B99">
        <w:rPr>
          <w:lang w:val="en-GB"/>
        </w:rPr>
        <w:t>energy dependence</w:t>
      </w:r>
      <w:bookmarkEnd w:id="264"/>
      <w:bookmarkEnd w:id="265"/>
    </w:p>
    <w:p w14:paraId="43CAE476" w14:textId="77777777" w:rsidR="00553345" w:rsidRPr="000956E9" w:rsidRDefault="00553345" w:rsidP="00553345">
      <w:pPr>
        <w:pStyle w:val="ITAbsatzohneNr"/>
        <w:spacing w:after="120"/>
        <w:jc w:val="both"/>
        <w:rPr>
          <w:i/>
          <w:lang w:val="en-GB"/>
        </w:rPr>
      </w:pPr>
      <w:r w:rsidRPr="00A16672">
        <w:rPr>
          <w:i/>
          <w:lang w:val="en-GB"/>
        </w:rPr>
        <w:t xml:space="preserve">Description </w:t>
      </w:r>
      <w:r>
        <w:rPr>
          <w:i/>
          <w:lang w:val="en-GB"/>
        </w:rPr>
        <w:t>of</w:t>
      </w:r>
      <w:r w:rsidRPr="00A16672">
        <w:rPr>
          <w:i/>
          <w:lang w:val="en-GB"/>
        </w:rPr>
        <w:t xml:space="preserve"> the project influence on </w:t>
      </w:r>
      <w:r w:rsidRPr="000956E9">
        <w:rPr>
          <w:i/>
          <w:lang w:val="en-GB"/>
        </w:rPr>
        <w:t xml:space="preserve">environment protection and </w:t>
      </w:r>
      <w:r>
        <w:rPr>
          <w:i/>
          <w:lang w:val="en-GB"/>
        </w:rPr>
        <w:t>on the reduction of</w:t>
      </w:r>
      <w:r w:rsidRPr="000956E9">
        <w:rPr>
          <w:i/>
          <w:lang w:val="en-GB"/>
        </w:rPr>
        <w:t xml:space="preserve"> energy dependence.</w:t>
      </w:r>
    </w:p>
    <w:p w14:paraId="59AB4C85" w14:textId="77777777" w:rsidR="00553345" w:rsidRPr="00504B99" w:rsidRDefault="00553345" w:rsidP="00553345">
      <w:pPr>
        <w:pStyle w:val="ITberschrift11"/>
        <w:numPr>
          <w:ilvl w:val="1"/>
          <w:numId w:val="38"/>
        </w:numPr>
        <w:rPr>
          <w:lang w:val="en-GB"/>
        </w:rPr>
      </w:pPr>
      <w:r w:rsidRPr="00504B99">
        <w:rPr>
          <w:lang w:val="en-GB"/>
        </w:rPr>
        <w:t xml:space="preserve"> </w:t>
      </w:r>
      <w:bookmarkStart w:id="266" w:name="_Toc27129578"/>
      <w:bookmarkStart w:id="267" w:name="_Toc31883644"/>
      <w:r w:rsidRPr="00504B99">
        <w:rPr>
          <w:lang w:val="en-GB"/>
        </w:rPr>
        <w:t>Coordination problems</w:t>
      </w:r>
      <w:bookmarkEnd w:id="266"/>
      <w:bookmarkEnd w:id="267"/>
    </w:p>
    <w:p w14:paraId="1BA3795D" w14:textId="77777777" w:rsidR="00553345" w:rsidRPr="000956E9" w:rsidRDefault="00553345" w:rsidP="00553345">
      <w:pPr>
        <w:pStyle w:val="ITAbsatzohneNr"/>
        <w:spacing w:after="120"/>
        <w:jc w:val="both"/>
        <w:rPr>
          <w:i/>
          <w:sz w:val="22"/>
          <w:lang w:val="en-US"/>
        </w:rPr>
      </w:pPr>
      <w:r w:rsidRPr="00A16672">
        <w:rPr>
          <w:i/>
          <w:sz w:val="22"/>
          <w:lang w:val="en-US"/>
        </w:rPr>
        <w:t xml:space="preserve">Due to scale and complexity of the IPCEI explain the difficulty to work together </w:t>
      </w:r>
      <w:proofErr w:type="spellStart"/>
      <w:r w:rsidRPr="00A16672">
        <w:rPr>
          <w:i/>
          <w:sz w:val="22"/>
          <w:lang w:val="en-US"/>
        </w:rPr>
        <w:t>particulary</w:t>
      </w:r>
      <w:proofErr w:type="spellEnd"/>
      <w:r w:rsidRPr="00A16672">
        <w:rPr>
          <w:i/>
          <w:sz w:val="22"/>
          <w:lang w:val="en-US"/>
        </w:rPr>
        <w:t xml:space="preserve"> with:</w:t>
      </w:r>
    </w:p>
    <w:p w14:paraId="69739F9A" w14:textId="77777777" w:rsidR="00553345" w:rsidRPr="00504B99" w:rsidRDefault="00553345" w:rsidP="00553345">
      <w:pPr>
        <w:pStyle w:val="ITAbsatzohneNr"/>
        <w:numPr>
          <w:ilvl w:val="0"/>
          <w:numId w:val="39"/>
        </w:numPr>
        <w:spacing w:after="120"/>
        <w:jc w:val="both"/>
        <w:rPr>
          <w:i/>
          <w:sz w:val="22"/>
          <w:lang w:val="en-US"/>
        </w:rPr>
      </w:pPr>
      <w:r w:rsidRPr="000956E9">
        <w:rPr>
          <w:i/>
          <w:sz w:val="22"/>
          <w:lang w:val="en-US"/>
        </w:rPr>
        <w:t>RTOs (not the same objective)</w:t>
      </w:r>
    </w:p>
    <w:p w14:paraId="13BEC757" w14:textId="77777777" w:rsidR="00553345" w:rsidRPr="00504B99" w:rsidRDefault="00553345" w:rsidP="00553345">
      <w:pPr>
        <w:pStyle w:val="ITAbsatzohneNr"/>
        <w:numPr>
          <w:ilvl w:val="0"/>
          <w:numId w:val="39"/>
        </w:numPr>
        <w:spacing w:after="120"/>
        <w:jc w:val="both"/>
        <w:rPr>
          <w:i/>
          <w:sz w:val="22"/>
          <w:lang w:val="en-US"/>
        </w:rPr>
      </w:pPr>
      <w:r w:rsidRPr="00504B99">
        <w:rPr>
          <w:i/>
          <w:sz w:val="22"/>
          <w:lang w:val="en-US"/>
        </w:rPr>
        <w:t xml:space="preserve">SMEs, </w:t>
      </w:r>
      <w:r>
        <w:rPr>
          <w:i/>
          <w:sz w:val="22"/>
          <w:lang w:val="en-US"/>
        </w:rPr>
        <w:t>suppliers</w:t>
      </w:r>
      <w:r w:rsidRPr="00504B99">
        <w:rPr>
          <w:i/>
          <w:sz w:val="22"/>
          <w:lang w:val="en-US"/>
        </w:rPr>
        <w:t xml:space="preserve"> and customers (it’s easier to work in customer-supplier logic than in a cooperative)</w:t>
      </w:r>
    </w:p>
    <w:p w14:paraId="18F219C4" w14:textId="77777777" w:rsidR="00553345" w:rsidRPr="00504B99" w:rsidRDefault="00553345" w:rsidP="00553345">
      <w:pPr>
        <w:pStyle w:val="ITAbsatzohneNr"/>
        <w:numPr>
          <w:ilvl w:val="0"/>
          <w:numId w:val="39"/>
        </w:numPr>
        <w:spacing w:after="120"/>
        <w:jc w:val="both"/>
        <w:rPr>
          <w:i/>
          <w:sz w:val="22"/>
          <w:lang w:val="en-US"/>
        </w:rPr>
      </w:pPr>
      <w:r w:rsidRPr="00504B99">
        <w:rPr>
          <w:i/>
          <w:sz w:val="22"/>
          <w:lang w:val="en-US"/>
        </w:rPr>
        <w:t>Competitors and sectors actors</w:t>
      </w:r>
    </w:p>
    <w:p w14:paraId="1AD340C8" w14:textId="77777777" w:rsidR="00553345" w:rsidRPr="00504B99" w:rsidRDefault="00553345" w:rsidP="00553345">
      <w:pPr>
        <w:pStyle w:val="ITAbsatzohneNr"/>
        <w:spacing w:after="120"/>
        <w:jc w:val="both"/>
        <w:rPr>
          <w:i/>
          <w:sz w:val="22"/>
          <w:lang w:val="en-US"/>
        </w:rPr>
      </w:pPr>
      <w:r w:rsidRPr="00504B99">
        <w:rPr>
          <w:i/>
          <w:sz w:val="22"/>
          <w:lang w:val="en-US"/>
        </w:rPr>
        <w:t>Explain the difficulty due to the necessity to coordinate such a project with such divergent interests.</w:t>
      </w:r>
    </w:p>
    <w:p w14:paraId="3569048F" w14:textId="77777777" w:rsidR="00553345" w:rsidRPr="00A16672" w:rsidRDefault="00553345" w:rsidP="00553345">
      <w:pPr>
        <w:pStyle w:val="ITberschrift11"/>
        <w:numPr>
          <w:ilvl w:val="1"/>
          <w:numId w:val="38"/>
        </w:numPr>
        <w:rPr>
          <w:lang w:val="en-GB"/>
        </w:rPr>
      </w:pPr>
      <w:bookmarkStart w:id="268" w:name="_Toc27129579"/>
      <w:bookmarkStart w:id="269" w:name="_Toc31883645"/>
      <w:r w:rsidRPr="00504B99">
        <w:rPr>
          <w:lang w:val="en-GB"/>
        </w:rPr>
        <w:t>Imperfect and asymmetric information</w:t>
      </w:r>
      <w:bookmarkEnd w:id="268"/>
      <w:bookmarkEnd w:id="269"/>
    </w:p>
    <w:p w14:paraId="18E0BBDE" w14:textId="77777777" w:rsidR="00553345" w:rsidRPr="00504B99" w:rsidRDefault="00553345" w:rsidP="00553345">
      <w:pPr>
        <w:pStyle w:val="ITAbsatzohneNr"/>
        <w:spacing w:after="120"/>
        <w:jc w:val="both"/>
        <w:rPr>
          <w:i/>
          <w:sz w:val="22"/>
          <w:lang w:val="en-US"/>
        </w:rPr>
      </w:pPr>
      <w:r w:rsidRPr="000956E9">
        <w:rPr>
          <w:i/>
          <w:sz w:val="22"/>
          <w:lang w:val="en-US"/>
        </w:rPr>
        <w:t xml:space="preserve">Explain the risks of the project </w:t>
      </w:r>
    </w:p>
    <w:p w14:paraId="0093E5EE" w14:textId="77777777" w:rsidR="00553345" w:rsidRPr="00504B99" w:rsidRDefault="00553345" w:rsidP="00553345">
      <w:pPr>
        <w:pStyle w:val="ITAbsatzohneNr"/>
        <w:spacing w:after="120"/>
        <w:jc w:val="both"/>
        <w:rPr>
          <w:i/>
          <w:sz w:val="22"/>
          <w:lang w:val="en-US"/>
        </w:rPr>
      </w:pPr>
      <w:r w:rsidRPr="00504B99">
        <w:rPr>
          <w:i/>
          <w:sz w:val="22"/>
          <w:lang w:val="en-US"/>
        </w:rPr>
        <w:t xml:space="preserve">Explain the difficulty to access to market finance </w:t>
      </w:r>
    </w:p>
    <w:p w14:paraId="44E88A5E" w14:textId="77777777" w:rsidR="00553345" w:rsidRPr="00504B99" w:rsidRDefault="00553345" w:rsidP="00553345">
      <w:pPr>
        <w:pStyle w:val="ITAbsatzohneNr"/>
        <w:spacing w:after="120"/>
        <w:jc w:val="both"/>
        <w:rPr>
          <w:i/>
          <w:sz w:val="22"/>
          <w:lang w:val="en-US"/>
        </w:rPr>
      </w:pPr>
      <w:r w:rsidRPr="00504B99">
        <w:rPr>
          <w:i/>
          <w:sz w:val="22"/>
          <w:lang w:val="en-US"/>
        </w:rPr>
        <w:t>Explain the difficulty to recruit</w:t>
      </w:r>
    </w:p>
    <w:p w14:paraId="281106C0" w14:textId="77777777" w:rsidR="00553345" w:rsidRPr="00504B99" w:rsidRDefault="00553345" w:rsidP="00553345">
      <w:pPr>
        <w:pStyle w:val="ITberschrift11"/>
        <w:numPr>
          <w:ilvl w:val="1"/>
          <w:numId w:val="5"/>
        </w:numPr>
        <w:rPr>
          <w:lang w:val="en-US"/>
        </w:rPr>
      </w:pPr>
      <w:bookmarkStart w:id="270" w:name="_Toc27129580"/>
      <w:bookmarkStart w:id="271" w:name="_Toc31883646"/>
      <w:r w:rsidRPr="00504B99">
        <w:rPr>
          <w:lang w:val="en-US"/>
        </w:rPr>
        <w:t>Adequacy of the state aid instrument</w:t>
      </w:r>
      <w:bookmarkEnd w:id="270"/>
      <w:bookmarkEnd w:id="271"/>
    </w:p>
    <w:p w14:paraId="303CC772" w14:textId="77777777" w:rsidR="00553345" w:rsidRPr="00D51587" w:rsidRDefault="00553345" w:rsidP="00553345">
      <w:pPr>
        <w:pStyle w:val="ITAbsatzohneNr"/>
        <w:rPr>
          <w:i/>
          <w:iCs/>
          <w:lang w:val="en-US"/>
        </w:rPr>
      </w:pPr>
      <w:r w:rsidRPr="00D51587">
        <w:rPr>
          <w:i/>
          <w:iCs/>
          <w:lang w:val="en-US"/>
        </w:rPr>
        <w:t>Explain whether the state aid instrument is adequate to correct the market failure:</w:t>
      </w:r>
    </w:p>
    <w:p w14:paraId="26BC3622" w14:textId="77777777" w:rsidR="00553345" w:rsidRPr="00D51587" w:rsidRDefault="00553345" w:rsidP="00553345">
      <w:pPr>
        <w:pStyle w:val="ITAbsatzohneNr"/>
        <w:numPr>
          <w:ilvl w:val="0"/>
          <w:numId w:val="40"/>
        </w:numPr>
        <w:rPr>
          <w:i/>
          <w:iCs/>
          <w:lang w:val="en-US"/>
        </w:rPr>
      </w:pPr>
      <w:r w:rsidRPr="00D51587">
        <w:rPr>
          <w:i/>
          <w:iCs/>
          <w:lang w:val="en-US"/>
        </w:rPr>
        <w:t>Grant = coordination default and spill over</w:t>
      </w:r>
    </w:p>
    <w:p w14:paraId="1D758867" w14:textId="77777777" w:rsidR="00553345" w:rsidRPr="00D51587" w:rsidRDefault="00553345" w:rsidP="00553345">
      <w:pPr>
        <w:pStyle w:val="ITAbsatzohneNr"/>
        <w:numPr>
          <w:ilvl w:val="0"/>
          <w:numId w:val="40"/>
        </w:numPr>
        <w:rPr>
          <w:i/>
          <w:iCs/>
          <w:lang w:val="en-US"/>
        </w:rPr>
      </w:pPr>
      <w:r w:rsidRPr="00D51587">
        <w:rPr>
          <w:i/>
          <w:iCs/>
          <w:lang w:val="en-US"/>
        </w:rPr>
        <w:t>Financial instrument = Imperfect and asymmetric information</w:t>
      </w:r>
    </w:p>
    <w:p w14:paraId="40FE86EC" w14:textId="77777777" w:rsidR="00553345" w:rsidRPr="00D51587" w:rsidRDefault="00553345" w:rsidP="00553345">
      <w:pPr>
        <w:pStyle w:val="ITAbsatzohneNr"/>
        <w:numPr>
          <w:ilvl w:val="0"/>
          <w:numId w:val="40"/>
        </w:numPr>
        <w:rPr>
          <w:i/>
          <w:iCs/>
          <w:lang w:val="en-US"/>
        </w:rPr>
      </w:pPr>
      <w:r w:rsidRPr="00D51587">
        <w:rPr>
          <w:i/>
          <w:iCs/>
          <w:lang w:val="en-US"/>
        </w:rPr>
        <w:t>Recoverable advance = risks taken in the project prior to marketing</w:t>
      </w:r>
    </w:p>
    <w:p w14:paraId="7F8AEBB7" w14:textId="77777777" w:rsidR="00553345" w:rsidRPr="00504B99" w:rsidRDefault="00553345" w:rsidP="00553345">
      <w:pPr>
        <w:pStyle w:val="ITAbsatzohneNr"/>
        <w:spacing w:after="120"/>
        <w:jc w:val="both"/>
        <w:rPr>
          <w:i/>
          <w:sz w:val="22"/>
          <w:lang w:val="en-US"/>
        </w:rPr>
      </w:pPr>
    </w:p>
    <w:p w14:paraId="0F81BF79" w14:textId="77777777" w:rsidR="00553345" w:rsidRPr="00A16672" w:rsidRDefault="00553345" w:rsidP="00553345">
      <w:pPr>
        <w:pStyle w:val="ITberschrift1"/>
        <w:numPr>
          <w:ilvl w:val="0"/>
          <w:numId w:val="5"/>
        </w:numPr>
        <w:rPr>
          <w:lang w:val="en-GB"/>
        </w:rPr>
      </w:pPr>
      <w:bookmarkStart w:id="272" w:name="_Toc27129581"/>
      <w:bookmarkStart w:id="273" w:name="_Toc31883647"/>
      <w:r>
        <w:rPr>
          <w:lang w:val="en-GB"/>
        </w:rPr>
        <w:lastRenderedPageBreak/>
        <w:t>Incentive effect</w:t>
      </w:r>
      <w:bookmarkEnd w:id="272"/>
      <w:bookmarkEnd w:id="273"/>
    </w:p>
    <w:p w14:paraId="7F9B3F53" w14:textId="77777777" w:rsidR="00553345" w:rsidRPr="000956E9" w:rsidRDefault="00553345" w:rsidP="00553345">
      <w:pPr>
        <w:pStyle w:val="ITberschrift11"/>
        <w:numPr>
          <w:ilvl w:val="1"/>
          <w:numId w:val="5"/>
        </w:numPr>
        <w:rPr>
          <w:lang w:val="en-GB"/>
        </w:rPr>
      </w:pPr>
      <w:bookmarkStart w:id="274" w:name="_Toc27129582"/>
      <w:bookmarkStart w:id="275" w:name="_Toc31883648"/>
      <w:r w:rsidRPr="00A16672">
        <w:rPr>
          <w:lang w:val="en-GB"/>
        </w:rPr>
        <w:t xml:space="preserve">Absence of </w:t>
      </w:r>
      <w:r w:rsidRPr="000956E9">
        <w:rPr>
          <w:lang w:val="en-GB"/>
        </w:rPr>
        <w:t>similar projects</w:t>
      </w:r>
      <w:bookmarkEnd w:id="274"/>
      <w:bookmarkEnd w:id="275"/>
    </w:p>
    <w:p w14:paraId="01D9401A" w14:textId="77777777" w:rsidR="00553345" w:rsidRPr="00504B99" w:rsidRDefault="00553345" w:rsidP="00553345">
      <w:pPr>
        <w:spacing w:after="200"/>
        <w:rPr>
          <w:i/>
          <w:lang w:val="en-GB"/>
        </w:rPr>
      </w:pPr>
      <w:r w:rsidRPr="00504B99">
        <w:rPr>
          <w:i/>
          <w:lang w:val="en-GB"/>
        </w:rPr>
        <w:t>Explain that there is no similar project in Europe</w:t>
      </w:r>
      <w:r>
        <w:rPr>
          <w:i/>
          <w:lang w:val="en-GB"/>
        </w:rPr>
        <w:t>.</w:t>
      </w:r>
    </w:p>
    <w:p w14:paraId="067CDD1F" w14:textId="77777777" w:rsidR="00553345" w:rsidRDefault="00553345" w:rsidP="00553345">
      <w:pPr>
        <w:pStyle w:val="ITberschrift11"/>
        <w:numPr>
          <w:ilvl w:val="1"/>
          <w:numId w:val="5"/>
        </w:numPr>
        <w:rPr>
          <w:lang w:val="en-GB"/>
        </w:rPr>
      </w:pPr>
      <w:bookmarkStart w:id="276" w:name="_Toc27129583"/>
      <w:bookmarkStart w:id="277" w:name="_Toc31883649"/>
      <w:r>
        <w:rPr>
          <w:lang w:val="en-GB"/>
        </w:rPr>
        <w:t xml:space="preserve">Start date of the </w:t>
      </w:r>
      <w:r w:rsidRPr="000956E9">
        <w:rPr>
          <w:lang w:val="en-GB"/>
        </w:rPr>
        <w:t>project</w:t>
      </w:r>
      <w:bookmarkEnd w:id="276"/>
      <w:bookmarkEnd w:id="277"/>
    </w:p>
    <w:p w14:paraId="7F3BA02A" w14:textId="77777777" w:rsidR="00553345" w:rsidRPr="00D51587" w:rsidRDefault="00553345" w:rsidP="00553345">
      <w:pPr>
        <w:pStyle w:val="ITAbsatzohneNr"/>
        <w:rPr>
          <w:i/>
          <w:iCs/>
          <w:lang w:val="en-GB"/>
        </w:rPr>
      </w:pPr>
      <w:r w:rsidRPr="00D51587">
        <w:rPr>
          <w:i/>
          <w:iCs/>
          <w:lang w:val="en-GB"/>
        </w:rPr>
        <w:t xml:space="preserve">Explain that </w:t>
      </w:r>
      <w:r>
        <w:rPr>
          <w:i/>
          <w:iCs/>
          <w:lang w:val="en-GB"/>
        </w:rPr>
        <w:t>the project did not start before the aid application.</w:t>
      </w:r>
    </w:p>
    <w:p w14:paraId="2D7C5B0B" w14:textId="77777777" w:rsidR="00553345" w:rsidRPr="00504B99" w:rsidRDefault="00553345" w:rsidP="00553345">
      <w:pPr>
        <w:pStyle w:val="ITberschrift11"/>
        <w:numPr>
          <w:ilvl w:val="1"/>
          <w:numId w:val="5"/>
        </w:numPr>
        <w:rPr>
          <w:lang w:val="en-GB"/>
        </w:rPr>
      </w:pPr>
      <w:bookmarkStart w:id="278" w:name="_Toc27129584"/>
      <w:bookmarkStart w:id="279" w:name="_Toc31883650"/>
      <w:r w:rsidRPr="00504B99">
        <w:rPr>
          <w:lang w:val="en-GB"/>
        </w:rPr>
        <w:t>Counterfactual scenario</w:t>
      </w:r>
      <w:bookmarkEnd w:id="278"/>
      <w:bookmarkEnd w:id="279"/>
      <w:r w:rsidRPr="00504B99">
        <w:rPr>
          <w:lang w:val="en-GB"/>
        </w:rPr>
        <w:t xml:space="preserve"> </w:t>
      </w:r>
    </w:p>
    <w:p w14:paraId="16BD8001" w14:textId="77777777" w:rsidR="00553345" w:rsidRPr="000956E9" w:rsidRDefault="00553345" w:rsidP="00553345">
      <w:pPr>
        <w:pStyle w:val="ITAbsatzohneNr"/>
        <w:spacing w:after="120"/>
        <w:jc w:val="both"/>
        <w:rPr>
          <w:i/>
          <w:lang w:val="en-GB"/>
        </w:rPr>
      </w:pPr>
      <w:r w:rsidRPr="00A16672">
        <w:rPr>
          <w:i/>
          <w:lang w:val="en-GB"/>
        </w:rPr>
        <w:t xml:space="preserve">Describe explicitly the effect of the state aid incentive effect on your company. </w:t>
      </w:r>
    </w:p>
    <w:p w14:paraId="7EE45304" w14:textId="77777777" w:rsidR="00553345" w:rsidRPr="00504B99" w:rsidRDefault="00553345" w:rsidP="00553345">
      <w:pPr>
        <w:pStyle w:val="ITAbsatzohneNr"/>
        <w:spacing w:after="120"/>
        <w:jc w:val="both"/>
        <w:rPr>
          <w:i/>
          <w:lang w:val="en-GB"/>
        </w:rPr>
      </w:pPr>
      <w:r w:rsidRPr="00504B99">
        <w:rPr>
          <w:i/>
          <w:lang w:val="en-GB"/>
        </w:rPr>
        <w:t xml:space="preserve">Describe what will happen when funding will not be realized for the project. If you would not realize the project, how will your company maintain business capacity? </w:t>
      </w:r>
    </w:p>
    <w:p w14:paraId="1851CA8C" w14:textId="77777777" w:rsidR="00553345" w:rsidRPr="00FE1B3C" w:rsidRDefault="00553345" w:rsidP="00553345">
      <w:pPr>
        <w:pStyle w:val="ITAbsatzohneNr"/>
        <w:spacing w:after="120"/>
        <w:jc w:val="both"/>
        <w:rPr>
          <w:i/>
          <w:lang w:val="en-GB"/>
        </w:rPr>
      </w:pPr>
      <w:r>
        <w:rPr>
          <w:i/>
          <w:lang w:val="en-GB"/>
        </w:rPr>
        <w:t>T</w:t>
      </w:r>
      <w:r w:rsidRPr="00FE1B3C">
        <w:rPr>
          <w:i/>
          <w:lang w:val="en-GB"/>
        </w:rPr>
        <w:t>here should also be a counterfactual scenario at the overall IPCEI level, in</w:t>
      </w:r>
      <w:r>
        <w:rPr>
          <w:i/>
          <w:lang w:val="en-GB"/>
        </w:rPr>
        <w:t xml:space="preserve"> </w:t>
      </w:r>
      <w:r w:rsidRPr="00FE1B3C">
        <w:rPr>
          <w:i/>
          <w:lang w:val="en-GB"/>
        </w:rPr>
        <w:t>order to understand what happens if the IPCEI would not take place. A counterfactual at IPCEI level</w:t>
      </w:r>
      <w:r>
        <w:rPr>
          <w:i/>
          <w:lang w:val="en-GB"/>
        </w:rPr>
        <w:t xml:space="preserve"> </w:t>
      </w:r>
      <w:r w:rsidRPr="00FE1B3C">
        <w:rPr>
          <w:i/>
          <w:lang w:val="en-GB"/>
        </w:rPr>
        <w:t>could consist in technology developments taking place slower than with the aided IPCEI.</w:t>
      </w:r>
    </w:p>
    <w:p w14:paraId="14D42DB6" w14:textId="77777777" w:rsidR="00553345" w:rsidRPr="00FE1B3C" w:rsidRDefault="00553345" w:rsidP="00553345">
      <w:pPr>
        <w:pStyle w:val="ITAbsatzohneNr"/>
        <w:spacing w:after="120"/>
        <w:jc w:val="both"/>
        <w:rPr>
          <w:i/>
          <w:lang w:val="en-GB"/>
        </w:rPr>
      </w:pPr>
      <w:r w:rsidRPr="00FE1B3C">
        <w:rPr>
          <w:i/>
          <w:lang w:val="en-GB"/>
        </w:rPr>
        <w:t>Description &amp; substantiation of the counterfactual scenario at company level:</w:t>
      </w:r>
    </w:p>
    <w:p w14:paraId="2AEA5238" w14:textId="77777777" w:rsidR="00553345" w:rsidRPr="00FE1B3C" w:rsidRDefault="00553345" w:rsidP="00553345">
      <w:pPr>
        <w:pStyle w:val="ITAbsatzohneNr"/>
        <w:spacing w:after="120"/>
        <w:jc w:val="both"/>
        <w:rPr>
          <w:i/>
          <w:lang w:val="en-GB"/>
        </w:rPr>
      </w:pPr>
      <w:r w:rsidRPr="00FE1B3C">
        <w:rPr>
          <w:i/>
          <w:lang w:val="en-GB"/>
        </w:rPr>
        <w:t>• The counterfactual scenario should be described in sufficient detail. E.g. a mere statement that</w:t>
      </w:r>
      <w:r>
        <w:rPr>
          <w:i/>
          <w:lang w:val="en-GB"/>
        </w:rPr>
        <w:t xml:space="preserve"> </w:t>
      </w:r>
      <w:r w:rsidRPr="00FE1B3C">
        <w:rPr>
          <w:i/>
          <w:lang w:val="en-GB"/>
        </w:rPr>
        <w:t>"the company would not undertake the project as planned in its Member State without the aid"</w:t>
      </w:r>
      <w:r>
        <w:rPr>
          <w:i/>
          <w:lang w:val="en-GB"/>
        </w:rPr>
        <w:t xml:space="preserve"> </w:t>
      </w:r>
      <w:r w:rsidRPr="00FE1B3C">
        <w:rPr>
          <w:i/>
          <w:lang w:val="en-GB"/>
        </w:rPr>
        <w:t xml:space="preserve">is not sufficient. It should be described in detail if it will not undertake the project at </w:t>
      </w:r>
      <w:proofErr w:type="gramStart"/>
      <w:r w:rsidRPr="00FE1B3C">
        <w:rPr>
          <w:i/>
          <w:lang w:val="en-GB"/>
        </w:rPr>
        <w:t>all, or</w:t>
      </w:r>
      <w:proofErr w:type="gramEnd"/>
      <w:r w:rsidRPr="00FE1B3C">
        <w:rPr>
          <w:i/>
          <w:lang w:val="en-GB"/>
        </w:rPr>
        <w:t xml:space="preserve"> will</w:t>
      </w:r>
      <w:r>
        <w:rPr>
          <w:i/>
          <w:lang w:val="en-GB"/>
        </w:rPr>
        <w:t xml:space="preserve"> </w:t>
      </w:r>
      <w:r w:rsidRPr="00FE1B3C">
        <w:rPr>
          <w:i/>
          <w:lang w:val="en-GB"/>
        </w:rPr>
        <w:t>undertake it but in a different manner/extent, or will possibly undertake it somewhere else. As</w:t>
      </w:r>
      <w:r>
        <w:rPr>
          <w:i/>
          <w:lang w:val="en-GB"/>
        </w:rPr>
        <w:t xml:space="preserve"> </w:t>
      </w:r>
      <w:r w:rsidRPr="00FE1B3C">
        <w:rPr>
          <w:i/>
          <w:lang w:val="en-GB"/>
        </w:rPr>
        <w:t>the IPCEI Communication requires, the intended change must be specified (the change in</w:t>
      </w:r>
      <w:r>
        <w:rPr>
          <w:i/>
          <w:lang w:val="en-GB"/>
        </w:rPr>
        <w:t xml:space="preserve"> </w:t>
      </w:r>
      <w:r w:rsidRPr="00FE1B3C">
        <w:rPr>
          <w:i/>
          <w:lang w:val="en-GB"/>
        </w:rPr>
        <w:t>behaviour which is expected to result from the State aid, that is to say whether a new project is</w:t>
      </w:r>
      <w:r>
        <w:rPr>
          <w:i/>
          <w:lang w:val="en-GB"/>
        </w:rPr>
        <w:t xml:space="preserve"> </w:t>
      </w:r>
      <w:r w:rsidRPr="00FE1B3C">
        <w:rPr>
          <w:i/>
          <w:lang w:val="en-GB"/>
        </w:rPr>
        <w:t>triggered, or the size, scope or speed of a project is enhanced; The change of behaviour has to be</w:t>
      </w:r>
      <w:r>
        <w:rPr>
          <w:i/>
          <w:lang w:val="en-GB"/>
        </w:rPr>
        <w:t xml:space="preserve"> </w:t>
      </w:r>
      <w:r w:rsidRPr="00FE1B3C">
        <w:rPr>
          <w:i/>
          <w:lang w:val="en-GB"/>
        </w:rPr>
        <w:t>identified by comparing what would be the expected outcome and level of intended activity with</w:t>
      </w:r>
      <w:r>
        <w:rPr>
          <w:i/>
          <w:lang w:val="en-GB"/>
        </w:rPr>
        <w:t xml:space="preserve"> </w:t>
      </w:r>
      <w:r w:rsidRPr="00FE1B3C">
        <w:rPr>
          <w:i/>
          <w:lang w:val="en-GB"/>
        </w:rPr>
        <w:t>and without aid).</w:t>
      </w:r>
    </w:p>
    <w:p w14:paraId="7A610389" w14:textId="77777777" w:rsidR="00553345" w:rsidRPr="00FE1B3C" w:rsidRDefault="00553345" w:rsidP="00553345">
      <w:pPr>
        <w:pStyle w:val="ITAbsatzohneNr"/>
        <w:spacing w:after="120"/>
        <w:jc w:val="both"/>
        <w:rPr>
          <w:i/>
          <w:lang w:val="en-GB"/>
        </w:rPr>
      </w:pPr>
      <w:r w:rsidRPr="00FE1B3C">
        <w:rPr>
          <w:i/>
          <w:lang w:val="en-GB"/>
        </w:rPr>
        <w:t>• This description can be in the technological field documents, or, if confidential in nature, in the</w:t>
      </w:r>
      <w:r>
        <w:rPr>
          <w:i/>
          <w:lang w:val="en-GB"/>
        </w:rPr>
        <w:t xml:space="preserve"> </w:t>
      </w:r>
      <w:r w:rsidRPr="00FE1B3C">
        <w:rPr>
          <w:i/>
          <w:lang w:val="en-GB"/>
        </w:rPr>
        <w:t>accompanying company level text document.</w:t>
      </w:r>
    </w:p>
    <w:p w14:paraId="76D18CC3" w14:textId="77777777" w:rsidR="00553345" w:rsidRPr="00FE1B3C" w:rsidRDefault="00553345" w:rsidP="00553345">
      <w:pPr>
        <w:pStyle w:val="ITAbsatzohneNr"/>
        <w:spacing w:after="120"/>
        <w:jc w:val="both"/>
        <w:rPr>
          <w:i/>
          <w:lang w:val="en-GB"/>
        </w:rPr>
      </w:pPr>
      <w:r w:rsidRPr="00FE1B3C">
        <w:rPr>
          <w:i/>
          <w:lang w:val="en-GB"/>
        </w:rPr>
        <w:t xml:space="preserve">• It is vital to have sufficient substantiation of the counterfactual, </w:t>
      </w:r>
      <w:proofErr w:type="spellStart"/>
      <w:r w:rsidRPr="00C7449B">
        <w:rPr>
          <w:lang w:val="en-GB"/>
        </w:rPr>
        <w:t>eg.</w:t>
      </w:r>
      <w:proofErr w:type="spellEnd"/>
      <w:r w:rsidRPr="00FE1B3C">
        <w:rPr>
          <w:i/>
          <w:lang w:val="en-GB"/>
        </w:rPr>
        <w:t xml:space="preserve"> </w:t>
      </w:r>
      <w:r w:rsidRPr="00C7449B">
        <w:rPr>
          <w:lang w:val="en-GB"/>
        </w:rPr>
        <w:t>via</w:t>
      </w:r>
      <w:r w:rsidRPr="00FE1B3C">
        <w:rPr>
          <w:i/>
          <w:lang w:val="en-GB"/>
        </w:rPr>
        <w:t xml:space="preserve"> authentic internal</w:t>
      </w:r>
      <w:r>
        <w:rPr>
          <w:i/>
          <w:lang w:val="en-GB"/>
        </w:rPr>
        <w:t xml:space="preserve"> </w:t>
      </w:r>
      <w:r w:rsidRPr="00FE1B3C">
        <w:rPr>
          <w:i/>
          <w:lang w:val="en-GB"/>
        </w:rPr>
        <w:t>company documents, showing that the company faces a clear choice and how the decision on</w:t>
      </w:r>
      <w:r>
        <w:rPr>
          <w:i/>
          <w:lang w:val="en-GB"/>
        </w:rPr>
        <w:t xml:space="preserve"> </w:t>
      </w:r>
      <w:r w:rsidRPr="00FE1B3C">
        <w:rPr>
          <w:i/>
          <w:lang w:val="en-GB"/>
        </w:rPr>
        <w:t>whether to carry out the project is taken. This requirement is in line with the documentary</w:t>
      </w:r>
      <w:r>
        <w:rPr>
          <w:i/>
          <w:lang w:val="en-GB"/>
        </w:rPr>
        <w:t xml:space="preserve"> </w:t>
      </w:r>
      <w:r w:rsidRPr="00FE1B3C">
        <w:rPr>
          <w:i/>
          <w:lang w:val="en-GB"/>
        </w:rPr>
        <w:t>evidence required in RDI State aid cases.</w:t>
      </w:r>
    </w:p>
    <w:p w14:paraId="6012078E" w14:textId="77777777" w:rsidR="00553345" w:rsidRPr="00504B99" w:rsidRDefault="00553345" w:rsidP="00553345">
      <w:pPr>
        <w:pStyle w:val="ITberschrift11"/>
        <w:numPr>
          <w:ilvl w:val="1"/>
          <w:numId w:val="5"/>
        </w:numPr>
        <w:rPr>
          <w:lang w:val="en-GB"/>
        </w:rPr>
      </w:pPr>
      <w:bookmarkStart w:id="280" w:name="_Toc27129585"/>
      <w:bookmarkStart w:id="281" w:name="_Toc31883651"/>
      <w:r>
        <w:rPr>
          <w:lang w:val="en-GB"/>
        </w:rPr>
        <w:t>Increase in R&amp;D and FID efforts</w:t>
      </w:r>
      <w:bookmarkEnd w:id="280"/>
      <w:bookmarkEnd w:id="281"/>
    </w:p>
    <w:p w14:paraId="2EB8B006" w14:textId="77777777" w:rsidR="00553345" w:rsidRPr="00A16672" w:rsidRDefault="00553345" w:rsidP="00553345">
      <w:pPr>
        <w:pStyle w:val="ITAbsatzohneNr"/>
        <w:spacing w:after="120"/>
        <w:jc w:val="both"/>
        <w:rPr>
          <w:i/>
          <w:lang w:val="en-GB"/>
        </w:rPr>
      </w:pPr>
      <w:r>
        <w:rPr>
          <w:i/>
          <w:lang w:val="en-GB"/>
        </w:rPr>
        <w:t>Explain and quantify the increase in R&amp;D and FID efforts that are triggered by the State aid (in terms of size, scope, speed, risk, collaborations, etc.).</w:t>
      </w:r>
    </w:p>
    <w:p w14:paraId="7E459D0F" w14:textId="77777777" w:rsidR="00553345" w:rsidRPr="000956E9" w:rsidRDefault="00553345" w:rsidP="00553345">
      <w:pPr>
        <w:spacing w:after="200"/>
        <w:rPr>
          <w:i/>
          <w:lang w:val="en-GB"/>
        </w:rPr>
      </w:pPr>
    </w:p>
    <w:p w14:paraId="4FA74235" w14:textId="77777777" w:rsidR="00553345" w:rsidRPr="00504B99" w:rsidRDefault="00553345" w:rsidP="00553345">
      <w:pPr>
        <w:pStyle w:val="ITberschrift1"/>
        <w:numPr>
          <w:ilvl w:val="0"/>
          <w:numId w:val="5"/>
        </w:numPr>
        <w:rPr>
          <w:lang w:val="en-GB"/>
        </w:rPr>
      </w:pPr>
      <w:bookmarkStart w:id="282" w:name="_Toc27129586"/>
      <w:bookmarkStart w:id="283" w:name="_Toc31883652"/>
      <w:r w:rsidRPr="00504B99">
        <w:rPr>
          <w:lang w:val="en-GB"/>
        </w:rPr>
        <w:lastRenderedPageBreak/>
        <w:t>Elaboration on Terms of the Funding Gap Questionnaire</w:t>
      </w:r>
      <w:bookmarkEnd w:id="282"/>
      <w:bookmarkEnd w:id="283"/>
    </w:p>
    <w:p w14:paraId="5EA3CB89" w14:textId="77777777" w:rsidR="00553345" w:rsidRPr="00580401" w:rsidRDefault="00553345" w:rsidP="00553345">
      <w:pPr>
        <w:pStyle w:val="ITberschrift11"/>
        <w:numPr>
          <w:ilvl w:val="1"/>
          <w:numId w:val="5"/>
        </w:numPr>
        <w:rPr>
          <w:lang w:val="en-US"/>
        </w:rPr>
      </w:pPr>
      <w:bookmarkStart w:id="284" w:name="_Toc27129587"/>
      <w:bookmarkStart w:id="285" w:name="_Toc31883653"/>
      <w:r>
        <w:rPr>
          <w:lang w:val="en-US"/>
        </w:rPr>
        <w:t>Main hypothesis of the business plan</w:t>
      </w:r>
      <w:bookmarkEnd w:id="284"/>
      <w:bookmarkEnd w:id="285"/>
    </w:p>
    <w:p w14:paraId="4CC43045" w14:textId="77777777" w:rsidR="00553345" w:rsidRDefault="00553345" w:rsidP="00553345">
      <w:pPr>
        <w:pStyle w:val="ITAbsatzohneNr"/>
        <w:spacing w:after="120"/>
        <w:jc w:val="both"/>
        <w:rPr>
          <w:i/>
          <w:lang w:val="en-GB"/>
        </w:rPr>
      </w:pPr>
      <w:r w:rsidRPr="00FE1B3C">
        <w:rPr>
          <w:i/>
          <w:lang w:val="en-GB"/>
        </w:rPr>
        <w:t>Each company should provide all costs and revenues associated with the investment as a</w:t>
      </w:r>
      <w:r>
        <w:rPr>
          <w:i/>
          <w:lang w:val="en-GB"/>
        </w:rPr>
        <w:t xml:space="preserve"> </w:t>
      </w:r>
      <w:r w:rsidRPr="00FE1B3C">
        <w:rPr>
          <w:i/>
          <w:lang w:val="en-GB"/>
        </w:rPr>
        <w:t>whole and the boundaries of investment should be defined from the perspective of the</w:t>
      </w:r>
      <w:r>
        <w:rPr>
          <w:i/>
          <w:lang w:val="en-GB"/>
        </w:rPr>
        <w:t xml:space="preserve"> </w:t>
      </w:r>
      <w:r w:rsidRPr="00FE1B3C">
        <w:rPr>
          <w:i/>
          <w:lang w:val="en-GB"/>
        </w:rPr>
        <w:t>business investor: the calculation should include all (positive and negative) cash-flows for</w:t>
      </w:r>
      <w:r>
        <w:rPr>
          <w:i/>
          <w:lang w:val="en-GB"/>
        </w:rPr>
        <w:t xml:space="preserve"> </w:t>
      </w:r>
      <w:r w:rsidRPr="00FE1B3C">
        <w:rPr>
          <w:i/>
          <w:lang w:val="en-GB"/>
        </w:rPr>
        <w:t>what the investor regards as the investment project, at the time these cash-flows are to be</w:t>
      </w:r>
      <w:r>
        <w:rPr>
          <w:i/>
          <w:lang w:val="en-GB"/>
        </w:rPr>
        <w:t xml:space="preserve"> </w:t>
      </w:r>
      <w:r w:rsidRPr="00FE1B3C">
        <w:rPr>
          <w:i/>
          <w:lang w:val="en-GB"/>
        </w:rPr>
        <w:t>incurred. It is not enough to only submit the eligible costs. For the purpose of calculating the</w:t>
      </w:r>
      <w:r>
        <w:rPr>
          <w:i/>
          <w:lang w:val="en-GB"/>
        </w:rPr>
        <w:t xml:space="preserve"> </w:t>
      </w:r>
      <w:r w:rsidRPr="00FE1B3C">
        <w:rPr>
          <w:i/>
          <w:lang w:val="en-GB"/>
        </w:rPr>
        <w:t>funding gap, what matters are all the costs (eligible or not) associated with the investment</w:t>
      </w:r>
      <w:r>
        <w:rPr>
          <w:i/>
          <w:lang w:val="en-GB"/>
        </w:rPr>
        <w:t xml:space="preserve"> </w:t>
      </w:r>
      <w:r w:rsidRPr="00FE1B3C">
        <w:rPr>
          <w:i/>
          <w:lang w:val="en-GB"/>
        </w:rPr>
        <w:t>project and all the revenues over the entire lifetime including the mass production phase.</w:t>
      </w:r>
    </w:p>
    <w:p w14:paraId="1D7C9751" w14:textId="77777777" w:rsidR="00553345" w:rsidRDefault="00553345" w:rsidP="00553345">
      <w:pPr>
        <w:pStyle w:val="ITberschrift11"/>
        <w:numPr>
          <w:ilvl w:val="1"/>
          <w:numId w:val="5"/>
        </w:numPr>
        <w:rPr>
          <w:lang w:val="en-GB"/>
        </w:rPr>
      </w:pPr>
      <w:bookmarkStart w:id="286" w:name="_Toc27129588"/>
      <w:bookmarkStart w:id="287" w:name="_Toc31883654"/>
      <w:r w:rsidRPr="00504B99">
        <w:rPr>
          <w:lang w:val="en-GB"/>
        </w:rPr>
        <w:t>Necessity of state aid</w:t>
      </w:r>
      <w:bookmarkEnd w:id="286"/>
      <w:bookmarkEnd w:id="287"/>
    </w:p>
    <w:p w14:paraId="4FC5C682" w14:textId="77777777" w:rsidR="00553345" w:rsidRPr="00504B99" w:rsidRDefault="00553345" w:rsidP="00553345">
      <w:pPr>
        <w:pStyle w:val="ITAbsatzohneNr"/>
        <w:rPr>
          <w:i/>
          <w:lang w:val="en-GB"/>
        </w:rPr>
      </w:pPr>
      <w:r w:rsidRPr="00504B99">
        <w:rPr>
          <w:i/>
          <w:lang w:val="en-GB"/>
        </w:rPr>
        <w:t xml:space="preserve">Point </w:t>
      </w:r>
      <w:r w:rsidRPr="000956E9">
        <w:rPr>
          <w:i/>
          <w:lang w:val="en-GB"/>
        </w:rPr>
        <w:t>28 of the guide</w:t>
      </w:r>
      <w:r w:rsidRPr="00504B99">
        <w:rPr>
          <w:i/>
          <w:lang w:val="en-GB"/>
        </w:rPr>
        <w:t>lines</w:t>
      </w:r>
    </w:p>
    <w:p w14:paraId="715D3906" w14:textId="77777777" w:rsidR="00553345" w:rsidRDefault="00553345" w:rsidP="00553345">
      <w:pPr>
        <w:pStyle w:val="ITberschrift11"/>
        <w:numPr>
          <w:ilvl w:val="1"/>
          <w:numId w:val="5"/>
        </w:numPr>
        <w:rPr>
          <w:lang w:val="en-GB"/>
        </w:rPr>
      </w:pPr>
      <w:bookmarkStart w:id="288" w:name="_Toc27129589"/>
      <w:bookmarkStart w:id="289" w:name="_Toc31883655"/>
      <w:r w:rsidRPr="00504B99">
        <w:rPr>
          <w:lang w:val="en-GB"/>
        </w:rPr>
        <w:t>Proportionality of state aid</w:t>
      </w:r>
      <w:bookmarkEnd w:id="288"/>
      <w:bookmarkEnd w:id="289"/>
    </w:p>
    <w:p w14:paraId="2061862E" w14:textId="77777777" w:rsidR="00553345" w:rsidRPr="00504B99" w:rsidRDefault="00553345" w:rsidP="00553345">
      <w:pPr>
        <w:pStyle w:val="ITAbsatzohneNr"/>
        <w:rPr>
          <w:i/>
          <w:lang w:val="en-GB"/>
        </w:rPr>
      </w:pPr>
      <w:r w:rsidRPr="00504B99">
        <w:rPr>
          <w:i/>
          <w:lang w:val="en-GB"/>
        </w:rPr>
        <w:t>Point 30 of the guidelines</w:t>
      </w:r>
    </w:p>
    <w:p w14:paraId="586554DF" w14:textId="77777777" w:rsidR="00553345" w:rsidRPr="00FE1B3C" w:rsidRDefault="00553345" w:rsidP="00553345">
      <w:pPr>
        <w:pStyle w:val="ITAbsatzohneNr"/>
        <w:spacing w:after="120"/>
        <w:jc w:val="both"/>
        <w:rPr>
          <w:i/>
          <w:lang w:val="en-GB"/>
        </w:rPr>
      </w:pPr>
      <w:r w:rsidRPr="00FE1B3C">
        <w:rPr>
          <w:i/>
          <w:lang w:val="en-GB"/>
        </w:rPr>
        <w:t>Excel sheet calculations:</w:t>
      </w:r>
    </w:p>
    <w:p w14:paraId="4275D7C3" w14:textId="77777777" w:rsidR="00553345" w:rsidRPr="00FE1B3C" w:rsidRDefault="00553345" w:rsidP="00553345">
      <w:pPr>
        <w:pStyle w:val="ITAbsatzohneNr"/>
        <w:spacing w:after="120"/>
        <w:jc w:val="both"/>
        <w:rPr>
          <w:i/>
          <w:lang w:val="en-GB"/>
        </w:rPr>
      </w:pPr>
      <w:r w:rsidRPr="00FE1B3C">
        <w:rPr>
          <w:i/>
          <w:lang w:val="en-GB"/>
        </w:rPr>
        <w:t>a) In the absence of alternative project:</w:t>
      </w:r>
    </w:p>
    <w:p w14:paraId="3DE32B22" w14:textId="77777777" w:rsidR="00553345" w:rsidRPr="00FE1B3C" w:rsidRDefault="00553345" w:rsidP="00553345">
      <w:pPr>
        <w:pStyle w:val="ITAbsatzohneNr"/>
        <w:spacing w:after="120"/>
        <w:jc w:val="both"/>
        <w:rPr>
          <w:i/>
          <w:lang w:val="en-GB"/>
        </w:rPr>
      </w:pPr>
      <w:r w:rsidRPr="00FE1B3C">
        <w:rPr>
          <w:i/>
          <w:lang w:val="en-GB"/>
        </w:rPr>
        <w:t>• If the counterfactual scenario is that there is no alternative project, there is no need for a</w:t>
      </w:r>
      <w:r>
        <w:rPr>
          <w:i/>
          <w:lang w:val="en-GB"/>
        </w:rPr>
        <w:t xml:space="preserve"> </w:t>
      </w:r>
      <w:r w:rsidRPr="00FE1B3C">
        <w:rPr>
          <w:i/>
          <w:lang w:val="en-GB"/>
        </w:rPr>
        <w:t>counterfactual project tab with calculations in the Excel sheet. The Commission will only assess</w:t>
      </w:r>
      <w:r>
        <w:rPr>
          <w:i/>
          <w:lang w:val="en-GB"/>
        </w:rPr>
        <w:t xml:space="preserve"> </w:t>
      </w:r>
      <w:r w:rsidRPr="00FE1B3C">
        <w:rPr>
          <w:i/>
          <w:lang w:val="en-GB"/>
        </w:rPr>
        <w:t>the eligible cost and funding gap calculations for the basic scenario.</w:t>
      </w:r>
    </w:p>
    <w:p w14:paraId="4EFA8247" w14:textId="77777777" w:rsidR="00553345" w:rsidRPr="00FE1B3C" w:rsidRDefault="00553345" w:rsidP="00553345">
      <w:pPr>
        <w:pStyle w:val="ITAbsatzohneNr"/>
        <w:spacing w:after="120"/>
        <w:jc w:val="both"/>
        <w:rPr>
          <w:i/>
          <w:lang w:val="en-GB"/>
        </w:rPr>
      </w:pPr>
      <w:r w:rsidRPr="00FE1B3C">
        <w:rPr>
          <w:i/>
          <w:lang w:val="en-GB"/>
        </w:rPr>
        <w:t>• Proportionality of aid amount per beneficiary company: two step check of the IPCEI</w:t>
      </w:r>
      <w:r>
        <w:rPr>
          <w:i/>
          <w:lang w:val="en-GB"/>
        </w:rPr>
        <w:t xml:space="preserve"> </w:t>
      </w:r>
      <w:r w:rsidRPr="00FE1B3C">
        <w:rPr>
          <w:i/>
          <w:lang w:val="en-GB"/>
        </w:rPr>
        <w:t>Communication in case there is no alternative project:</w:t>
      </w:r>
    </w:p>
    <w:p w14:paraId="7B64D035" w14:textId="77777777" w:rsidR="00553345" w:rsidRPr="00FE1B3C" w:rsidRDefault="00553345" w:rsidP="00553345">
      <w:pPr>
        <w:pStyle w:val="ITAbsatzohneNr"/>
        <w:spacing w:after="120"/>
        <w:jc w:val="both"/>
        <w:rPr>
          <w:i/>
          <w:lang w:val="en-GB"/>
        </w:rPr>
      </w:pPr>
      <w:r w:rsidRPr="00FE1B3C">
        <w:rPr>
          <w:i/>
          <w:lang w:val="en-GB"/>
        </w:rPr>
        <w:t>1) Identify the eligible costs: The possible eligible costs are listed in the Annex of the IPCEI</w:t>
      </w:r>
      <w:r>
        <w:rPr>
          <w:i/>
          <w:lang w:val="en-GB"/>
        </w:rPr>
        <w:t xml:space="preserve"> </w:t>
      </w:r>
      <w:r w:rsidRPr="00FE1B3C">
        <w:rPr>
          <w:i/>
          <w:lang w:val="en-GB"/>
        </w:rPr>
        <w:t>Communication. The aid amount for any beneficiary can in no case exceed 100% of the</w:t>
      </w:r>
      <w:r>
        <w:rPr>
          <w:i/>
          <w:lang w:val="en-GB"/>
        </w:rPr>
        <w:t xml:space="preserve"> </w:t>
      </w:r>
      <w:r w:rsidRPr="00FE1B3C">
        <w:rPr>
          <w:i/>
          <w:lang w:val="en-GB"/>
        </w:rPr>
        <w:t>eligible costs;</w:t>
      </w:r>
    </w:p>
    <w:p w14:paraId="6594691A" w14:textId="77777777" w:rsidR="00553345" w:rsidRPr="00FE1B3C" w:rsidRDefault="00553345" w:rsidP="00553345">
      <w:pPr>
        <w:pStyle w:val="ITAbsatzohneNr"/>
        <w:spacing w:after="120"/>
        <w:jc w:val="both"/>
        <w:rPr>
          <w:i/>
          <w:lang w:val="en-GB"/>
        </w:rPr>
      </w:pPr>
      <w:r w:rsidRPr="00FE1B3C">
        <w:rPr>
          <w:i/>
          <w:lang w:val="en-GB"/>
        </w:rPr>
        <w:t>2) Identify the funding gap.</w:t>
      </w:r>
    </w:p>
    <w:p w14:paraId="0991015C" w14:textId="77777777" w:rsidR="00553345" w:rsidRDefault="00553345" w:rsidP="00553345">
      <w:pPr>
        <w:pStyle w:val="ITAbsatzohneNr"/>
        <w:spacing w:after="120"/>
        <w:jc w:val="both"/>
        <w:rPr>
          <w:i/>
          <w:lang w:val="en-GB"/>
        </w:rPr>
      </w:pPr>
      <w:r w:rsidRPr="00FE1B3C">
        <w:rPr>
          <w:i/>
          <w:lang w:val="en-GB"/>
        </w:rPr>
        <w:t xml:space="preserve">In general, the </w:t>
      </w:r>
      <w:r>
        <w:rPr>
          <w:i/>
          <w:lang w:val="en-GB"/>
        </w:rPr>
        <w:t xml:space="preserve">discounted </w:t>
      </w:r>
      <w:r w:rsidRPr="00FE1B3C">
        <w:rPr>
          <w:i/>
          <w:lang w:val="en-GB"/>
        </w:rPr>
        <w:t>aid amount corresponds to the funding gap. The aid amount can in no case</w:t>
      </w:r>
      <w:r>
        <w:rPr>
          <w:i/>
          <w:lang w:val="en-GB"/>
        </w:rPr>
        <w:t xml:space="preserve"> </w:t>
      </w:r>
      <w:r w:rsidRPr="00FE1B3C">
        <w:rPr>
          <w:i/>
          <w:lang w:val="en-GB"/>
        </w:rPr>
        <w:t>exceed the eligible costs established in Step 1.</w:t>
      </w:r>
    </w:p>
    <w:p w14:paraId="1AEDE404" w14:textId="77777777" w:rsidR="00553345" w:rsidRPr="00FE1B3C" w:rsidRDefault="00553345" w:rsidP="00553345">
      <w:pPr>
        <w:pStyle w:val="ITAbsatzohneNr"/>
        <w:spacing w:after="120"/>
        <w:jc w:val="both"/>
        <w:rPr>
          <w:i/>
          <w:lang w:val="en-GB"/>
        </w:rPr>
      </w:pPr>
      <w:r>
        <w:rPr>
          <w:i/>
          <w:lang w:val="en-GB"/>
        </w:rPr>
        <w:t xml:space="preserve">b) </w:t>
      </w:r>
      <w:r w:rsidRPr="00FE1B3C">
        <w:rPr>
          <w:i/>
          <w:lang w:val="en-GB"/>
        </w:rPr>
        <w:t>In case of a counterfactual alternative project:</w:t>
      </w:r>
    </w:p>
    <w:p w14:paraId="33512CC5" w14:textId="77777777" w:rsidR="00553345" w:rsidRPr="00FE1B3C" w:rsidRDefault="00553345" w:rsidP="00553345">
      <w:pPr>
        <w:pStyle w:val="ITAbsatzohneNr"/>
        <w:spacing w:after="120"/>
        <w:jc w:val="both"/>
        <w:rPr>
          <w:i/>
          <w:lang w:val="en-GB"/>
        </w:rPr>
      </w:pPr>
      <w:r w:rsidRPr="00FE1B3C">
        <w:rPr>
          <w:i/>
          <w:lang w:val="en-GB"/>
        </w:rPr>
        <w:t>• Where there is a counterfactual alternative project, there is a counterfactual tab in the Excel</w:t>
      </w:r>
      <w:r>
        <w:rPr>
          <w:i/>
          <w:lang w:val="en-GB"/>
        </w:rPr>
        <w:t xml:space="preserve"> </w:t>
      </w:r>
      <w:r w:rsidRPr="00FE1B3C">
        <w:rPr>
          <w:i/>
          <w:lang w:val="en-GB"/>
        </w:rPr>
        <w:t>sheet with full calculation of the net present value of the positive and negative cash flows of the</w:t>
      </w:r>
      <w:r>
        <w:rPr>
          <w:i/>
          <w:lang w:val="en-GB"/>
        </w:rPr>
        <w:t xml:space="preserve"> </w:t>
      </w:r>
      <w:r w:rsidRPr="00FE1B3C">
        <w:rPr>
          <w:i/>
          <w:lang w:val="en-GB"/>
        </w:rPr>
        <w:t>counterfactual project.</w:t>
      </w:r>
    </w:p>
    <w:p w14:paraId="4C2F47B3" w14:textId="77777777" w:rsidR="00553345" w:rsidRPr="00FE1B3C" w:rsidRDefault="00553345" w:rsidP="00553345">
      <w:pPr>
        <w:pStyle w:val="ITAbsatzohneNr"/>
        <w:spacing w:after="120"/>
        <w:jc w:val="both"/>
        <w:rPr>
          <w:i/>
          <w:lang w:val="en-GB"/>
        </w:rPr>
      </w:pPr>
      <w:r w:rsidRPr="00FE1B3C">
        <w:rPr>
          <w:i/>
          <w:lang w:val="en-GB"/>
        </w:rPr>
        <w:t>• Proportionality of aid amount per beneficiary company in the IPCEI Communication in case there</w:t>
      </w:r>
      <w:r>
        <w:rPr>
          <w:i/>
          <w:lang w:val="en-GB"/>
        </w:rPr>
        <w:t xml:space="preserve"> </w:t>
      </w:r>
      <w:r w:rsidRPr="00FE1B3C">
        <w:rPr>
          <w:i/>
          <w:lang w:val="en-GB"/>
        </w:rPr>
        <w:t>is an alternative project:</w:t>
      </w:r>
    </w:p>
    <w:p w14:paraId="4CDE7877" w14:textId="77777777" w:rsidR="00553345" w:rsidRPr="00FE1B3C" w:rsidRDefault="00553345" w:rsidP="00553345">
      <w:pPr>
        <w:pStyle w:val="ITAbsatzohneNr"/>
        <w:spacing w:after="120"/>
        <w:jc w:val="both"/>
        <w:rPr>
          <w:i/>
          <w:lang w:val="en-GB"/>
        </w:rPr>
      </w:pPr>
      <w:r>
        <w:rPr>
          <w:i/>
          <w:lang w:val="en-GB"/>
        </w:rPr>
        <w:t xml:space="preserve">Step </w:t>
      </w:r>
      <w:r w:rsidRPr="00FE1B3C">
        <w:rPr>
          <w:i/>
          <w:lang w:val="en-GB"/>
        </w:rPr>
        <w:t>1) Identify the eligible costs in the basic scenario: The possible eligible costs are listed in the</w:t>
      </w:r>
      <w:r>
        <w:rPr>
          <w:i/>
          <w:lang w:val="en-GB"/>
        </w:rPr>
        <w:t xml:space="preserve"> </w:t>
      </w:r>
      <w:r w:rsidRPr="00FE1B3C">
        <w:rPr>
          <w:i/>
          <w:lang w:val="en-GB"/>
        </w:rPr>
        <w:t>Annex of the IPCEI Communication. The aid amount for any beneficiary can in no case exceed</w:t>
      </w:r>
    </w:p>
    <w:p w14:paraId="0DC0504A" w14:textId="77777777" w:rsidR="00553345" w:rsidRPr="00FE1B3C" w:rsidRDefault="00553345" w:rsidP="00553345">
      <w:pPr>
        <w:pStyle w:val="ITAbsatzohneNr"/>
        <w:spacing w:after="120"/>
        <w:jc w:val="both"/>
        <w:rPr>
          <w:i/>
          <w:lang w:val="en-GB"/>
        </w:rPr>
      </w:pPr>
      <w:r w:rsidRPr="00FE1B3C">
        <w:rPr>
          <w:i/>
          <w:lang w:val="en-GB"/>
        </w:rPr>
        <w:t>100% of the eligible costs;</w:t>
      </w:r>
    </w:p>
    <w:p w14:paraId="25D4DF4E" w14:textId="77777777" w:rsidR="00553345" w:rsidRPr="00FE1B3C" w:rsidRDefault="00553345" w:rsidP="00553345">
      <w:pPr>
        <w:pStyle w:val="ITAbsatzohneNr"/>
        <w:spacing w:after="120"/>
        <w:jc w:val="both"/>
        <w:rPr>
          <w:i/>
          <w:lang w:val="en-GB"/>
        </w:rPr>
      </w:pPr>
      <w:r>
        <w:rPr>
          <w:i/>
          <w:lang w:val="en-GB"/>
        </w:rPr>
        <w:t xml:space="preserve">Step </w:t>
      </w:r>
      <w:r w:rsidRPr="00FE1B3C">
        <w:rPr>
          <w:i/>
          <w:lang w:val="en-GB"/>
        </w:rPr>
        <w:t>2) Identify the difference between the NPV of the alternative project and the NPV of the aided</w:t>
      </w:r>
      <w:r>
        <w:rPr>
          <w:i/>
          <w:lang w:val="en-GB"/>
        </w:rPr>
        <w:t xml:space="preserve"> </w:t>
      </w:r>
      <w:r w:rsidRPr="00FE1B3C">
        <w:rPr>
          <w:i/>
          <w:lang w:val="en-GB"/>
        </w:rPr>
        <w:t>project in the basic scenario.</w:t>
      </w:r>
    </w:p>
    <w:p w14:paraId="7287848E" w14:textId="77777777" w:rsidR="00553345" w:rsidRPr="00FE1B3C" w:rsidRDefault="00553345" w:rsidP="00553345">
      <w:pPr>
        <w:pStyle w:val="ITAbsatzohneNr"/>
        <w:spacing w:after="120"/>
        <w:jc w:val="both"/>
        <w:rPr>
          <w:i/>
          <w:lang w:val="en-GB"/>
        </w:rPr>
      </w:pPr>
      <w:r w:rsidRPr="00FE1B3C">
        <w:rPr>
          <w:i/>
          <w:lang w:val="en-GB"/>
        </w:rPr>
        <w:t>In general, the aid amount corresponds to this difference. In the Excel sheet, it would be</w:t>
      </w:r>
      <w:r>
        <w:rPr>
          <w:i/>
          <w:lang w:val="en-GB"/>
        </w:rPr>
        <w:t xml:space="preserve"> convenient</w:t>
      </w:r>
      <w:r w:rsidRPr="00FE1B3C">
        <w:rPr>
          <w:i/>
          <w:lang w:val="en-GB"/>
        </w:rPr>
        <w:t xml:space="preserve"> to insert this calculation at the bottom of the basic scenario tab.</w:t>
      </w:r>
    </w:p>
    <w:p w14:paraId="53F537E4" w14:textId="77777777" w:rsidR="00553345" w:rsidRPr="00FE1B3C" w:rsidRDefault="00553345" w:rsidP="00553345">
      <w:pPr>
        <w:pStyle w:val="ITAbsatzohneNr"/>
        <w:spacing w:after="120"/>
        <w:jc w:val="both"/>
        <w:rPr>
          <w:i/>
          <w:lang w:val="en-GB"/>
        </w:rPr>
      </w:pPr>
      <w:r w:rsidRPr="00FE1B3C">
        <w:rPr>
          <w:i/>
          <w:lang w:val="en-GB"/>
        </w:rPr>
        <w:t xml:space="preserve">The aid amount can in no case exceed the eligible costs established in </w:t>
      </w:r>
      <w:r>
        <w:rPr>
          <w:i/>
          <w:lang w:val="en-GB"/>
        </w:rPr>
        <w:t>s</w:t>
      </w:r>
      <w:r w:rsidRPr="00FE1B3C">
        <w:rPr>
          <w:i/>
          <w:lang w:val="en-GB"/>
        </w:rPr>
        <w:t>tep 1.</w:t>
      </w:r>
    </w:p>
    <w:p w14:paraId="016E0CDC" w14:textId="77777777" w:rsidR="00553345" w:rsidRPr="00FE1B3C" w:rsidRDefault="00553345" w:rsidP="00553345">
      <w:pPr>
        <w:pStyle w:val="ITAbsatzohneNr"/>
        <w:spacing w:after="120"/>
        <w:jc w:val="both"/>
        <w:rPr>
          <w:i/>
          <w:lang w:val="en-GB"/>
        </w:rPr>
      </w:pPr>
      <w:r w:rsidRPr="00FE1B3C">
        <w:rPr>
          <w:i/>
          <w:lang w:val="en-GB"/>
        </w:rPr>
        <w:lastRenderedPageBreak/>
        <w:t xml:space="preserve">• The funding gap calculation is to be done consistent with the </w:t>
      </w:r>
      <w:r>
        <w:rPr>
          <w:i/>
          <w:lang w:val="en-GB"/>
        </w:rPr>
        <w:t>following methodology</w:t>
      </w:r>
      <w:r w:rsidRPr="00FE1B3C">
        <w:rPr>
          <w:i/>
          <w:lang w:val="en-GB"/>
        </w:rPr>
        <w:t>:</w:t>
      </w:r>
    </w:p>
    <w:p w14:paraId="75EFFE07" w14:textId="77777777" w:rsidR="00553345" w:rsidRPr="00FE1B3C" w:rsidRDefault="00553345" w:rsidP="00553345">
      <w:pPr>
        <w:pStyle w:val="ITAbsatzohneNr"/>
        <w:spacing w:after="120"/>
        <w:jc w:val="both"/>
        <w:rPr>
          <w:i/>
          <w:lang w:val="en-GB"/>
        </w:rPr>
      </w:pPr>
      <w:r w:rsidRPr="00FE1B3C">
        <w:rPr>
          <w:i/>
          <w:lang w:val="en-GB"/>
        </w:rPr>
        <w:t>• For the purposes of this IPCEI, it is sufficient to provide the Excel sheet calculations for one</w:t>
      </w:r>
      <w:r>
        <w:rPr>
          <w:i/>
          <w:lang w:val="en-GB"/>
        </w:rPr>
        <w:t xml:space="preserve"> </w:t>
      </w:r>
      <w:r w:rsidRPr="00FE1B3C">
        <w:rPr>
          <w:i/>
          <w:lang w:val="en-GB"/>
        </w:rPr>
        <w:t>scenario, the basic scenario (no optimistic and pessimistic scenarios and respective</w:t>
      </w:r>
      <w:r>
        <w:rPr>
          <w:i/>
          <w:lang w:val="en-GB"/>
        </w:rPr>
        <w:t xml:space="preserve"> </w:t>
      </w:r>
      <w:r w:rsidRPr="00FE1B3C">
        <w:rPr>
          <w:i/>
          <w:lang w:val="en-GB"/>
        </w:rPr>
        <w:t>probabilities needed), provided the company is able to justify in the accompanying text</w:t>
      </w:r>
      <w:r>
        <w:rPr>
          <w:i/>
          <w:lang w:val="en-GB"/>
        </w:rPr>
        <w:t xml:space="preserve"> </w:t>
      </w:r>
      <w:r w:rsidRPr="00FE1B3C">
        <w:rPr>
          <w:i/>
          <w:lang w:val="en-GB"/>
        </w:rPr>
        <w:t>document why this basic scenario is the most probable one.</w:t>
      </w:r>
    </w:p>
    <w:p w14:paraId="12F155E6" w14:textId="77777777" w:rsidR="00553345" w:rsidRPr="00FE1B3C" w:rsidRDefault="00553345" w:rsidP="00553345">
      <w:pPr>
        <w:pStyle w:val="ITAbsatzohneNr"/>
        <w:spacing w:after="120"/>
        <w:jc w:val="both"/>
        <w:rPr>
          <w:i/>
          <w:lang w:val="en-GB"/>
        </w:rPr>
      </w:pPr>
      <w:r w:rsidRPr="00FE1B3C">
        <w:rPr>
          <w:i/>
          <w:lang w:val="en-GB"/>
        </w:rPr>
        <w:t>• The funding gap that must be calculated is the funding gap of the investment project (i.e. all</w:t>
      </w:r>
      <w:r>
        <w:rPr>
          <w:i/>
          <w:lang w:val="en-GB"/>
        </w:rPr>
        <w:t xml:space="preserve"> </w:t>
      </w:r>
      <w:r w:rsidRPr="00FE1B3C">
        <w:rPr>
          <w:i/>
          <w:lang w:val="en-GB"/>
        </w:rPr>
        <w:t>investment costs and operating costs) to be made by the company for the purpose of the</w:t>
      </w:r>
      <w:r>
        <w:rPr>
          <w:i/>
          <w:lang w:val="en-GB"/>
        </w:rPr>
        <w:t xml:space="preserve"> </w:t>
      </w:r>
      <w:r w:rsidRPr="00FE1B3C">
        <w:rPr>
          <w:i/>
          <w:lang w:val="en-GB"/>
        </w:rPr>
        <w:t>IPCEI.</w:t>
      </w:r>
    </w:p>
    <w:p w14:paraId="4F79013D" w14:textId="77777777" w:rsidR="00553345" w:rsidRPr="00FE1B3C" w:rsidRDefault="00553345" w:rsidP="00553345">
      <w:pPr>
        <w:pStyle w:val="ITAbsatzohneNr"/>
        <w:spacing w:after="120"/>
        <w:jc w:val="both"/>
        <w:rPr>
          <w:i/>
          <w:lang w:val="en-GB"/>
        </w:rPr>
      </w:pPr>
      <w:r w:rsidRPr="00FE1B3C">
        <w:rPr>
          <w:i/>
          <w:lang w:val="en-GB"/>
        </w:rPr>
        <w:t>• The investments made for the IPCEI in R&amp;D and FID by a company will generate revenues.</w:t>
      </w:r>
    </w:p>
    <w:p w14:paraId="70317333" w14:textId="77777777" w:rsidR="00553345" w:rsidRPr="00FE1B3C" w:rsidRDefault="00553345" w:rsidP="00553345">
      <w:pPr>
        <w:pStyle w:val="ITAbsatzohneNr"/>
        <w:spacing w:after="120"/>
        <w:jc w:val="both"/>
        <w:rPr>
          <w:i/>
          <w:lang w:val="en-GB"/>
        </w:rPr>
      </w:pPr>
      <w:r w:rsidRPr="00FE1B3C">
        <w:rPr>
          <w:i/>
          <w:lang w:val="en-GB"/>
        </w:rPr>
        <w:t>• The funding gap is the difference between discounted positive and negative cash flows over</w:t>
      </w:r>
      <w:r>
        <w:rPr>
          <w:i/>
          <w:lang w:val="en-GB"/>
        </w:rPr>
        <w:t xml:space="preserve"> </w:t>
      </w:r>
      <w:r w:rsidRPr="00FE1B3C">
        <w:rPr>
          <w:i/>
          <w:lang w:val="en-GB"/>
        </w:rPr>
        <w:t>the entire economic lifetime of the investment project, i.e. covering the entire period during</w:t>
      </w:r>
      <w:r>
        <w:rPr>
          <w:i/>
          <w:lang w:val="en-GB"/>
        </w:rPr>
        <w:t xml:space="preserve"> </w:t>
      </w:r>
      <w:r w:rsidRPr="00FE1B3C">
        <w:rPr>
          <w:i/>
          <w:lang w:val="en-GB"/>
        </w:rPr>
        <w:t>which the investments made generate revenues / the products that are produced thanks to</w:t>
      </w:r>
      <w:r>
        <w:rPr>
          <w:i/>
          <w:lang w:val="en-GB"/>
        </w:rPr>
        <w:t xml:space="preserve"> </w:t>
      </w:r>
      <w:r w:rsidRPr="00FE1B3C">
        <w:rPr>
          <w:i/>
          <w:lang w:val="en-GB"/>
        </w:rPr>
        <w:t>programme.</w:t>
      </w:r>
      <w:r>
        <w:rPr>
          <w:i/>
          <w:lang w:val="en-GB"/>
        </w:rPr>
        <w:t xml:space="preserve"> T</w:t>
      </w:r>
      <w:r w:rsidRPr="00FE1B3C">
        <w:rPr>
          <w:i/>
          <w:lang w:val="en-GB"/>
        </w:rPr>
        <w:t>he investments are sold on the market. Hence, the funding gap must not be calculated only</w:t>
      </w:r>
      <w:r>
        <w:rPr>
          <w:i/>
          <w:lang w:val="en-GB"/>
        </w:rPr>
        <w:t xml:space="preserve"> </w:t>
      </w:r>
      <w:r w:rsidRPr="00FE1B3C">
        <w:rPr>
          <w:i/>
          <w:lang w:val="en-GB"/>
        </w:rPr>
        <w:t xml:space="preserve">for the duration of the IPCEI project, which is up to the end of the FID </w:t>
      </w:r>
      <w:proofErr w:type="gramStart"/>
      <w:r w:rsidRPr="00FE1B3C">
        <w:rPr>
          <w:i/>
          <w:lang w:val="en-GB"/>
        </w:rPr>
        <w:t>phase, but</w:t>
      </w:r>
      <w:proofErr w:type="gramEnd"/>
      <w:r w:rsidRPr="00FE1B3C">
        <w:rPr>
          <w:i/>
          <w:lang w:val="en-GB"/>
        </w:rPr>
        <w:t xml:space="preserve"> must also</w:t>
      </w:r>
      <w:r>
        <w:rPr>
          <w:i/>
          <w:lang w:val="en-GB"/>
        </w:rPr>
        <w:t xml:space="preserve"> </w:t>
      </w:r>
      <w:r w:rsidRPr="00FE1B3C">
        <w:rPr>
          <w:i/>
          <w:lang w:val="en-GB"/>
        </w:rPr>
        <w:t>cover the ensuing commercial/mass production phase.</w:t>
      </w:r>
    </w:p>
    <w:p w14:paraId="341D56E7" w14:textId="77777777" w:rsidR="00553345" w:rsidRPr="00FE1B3C" w:rsidRDefault="00553345" w:rsidP="00553345">
      <w:pPr>
        <w:pStyle w:val="ITAbsatzohneNr"/>
        <w:spacing w:after="120"/>
        <w:jc w:val="both"/>
        <w:rPr>
          <w:i/>
          <w:lang w:val="en-GB"/>
        </w:rPr>
      </w:pPr>
      <w:r w:rsidRPr="00FE1B3C">
        <w:rPr>
          <w:i/>
          <w:lang w:val="en-GB"/>
        </w:rPr>
        <w:t>• One option is to include in the excel sheet the best estimate projections that the company</w:t>
      </w:r>
      <w:r>
        <w:rPr>
          <w:i/>
          <w:lang w:val="en-GB"/>
        </w:rPr>
        <w:t xml:space="preserve"> </w:t>
      </w:r>
      <w:r w:rsidRPr="00FE1B3C">
        <w:rPr>
          <w:i/>
          <w:lang w:val="en-GB"/>
        </w:rPr>
        <w:t>has for this entire period.</w:t>
      </w:r>
    </w:p>
    <w:p w14:paraId="649B9AA2" w14:textId="77777777" w:rsidR="00553345" w:rsidRPr="00FE1B3C" w:rsidRDefault="00553345" w:rsidP="00553345">
      <w:pPr>
        <w:pStyle w:val="ITAbsatzohneNr"/>
        <w:spacing w:after="120"/>
        <w:jc w:val="both"/>
        <w:rPr>
          <w:i/>
          <w:lang w:val="en-GB"/>
        </w:rPr>
      </w:pPr>
      <w:r w:rsidRPr="00FE1B3C">
        <w:rPr>
          <w:i/>
          <w:lang w:val="en-GB"/>
        </w:rPr>
        <w:t>• Alternatively, companies could provide data for the explicit forecast horizon of the company</w:t>
      </w:r>
      <w:r>
        <w:rPr>
          <w:i/>
          <w:lang w:val="en-GB"/>
        </w:rPr>
        <w:t xml:space="preserve"> </w:t>
      </w:r>
      <w:r w:rsidRPr="00FE1B3C">
        <w:rPr>
          <w:i/>
          <w:lang w:val="en-GB"/>
        </w:rPr>
        <w:t>and give a residual/terminal value (i.e. net present value of expected cash flow beyond the</w:t>
      </w:r>
      <w:r>
        <w:rPr>
          <w:i/>
          <w:lang w:val="en-GB"/>
        </w:rPr>
        <w:t xml:space="preserve"> </w:t>
      </w:r>
      <w:r w:rsidRPr="00FE1B3C">
        <w:rPr>
          <w:i/>
          <w:lang w:val="en-GB"/>
        </w:rPr>
        <w:t>explicit forecast horizon for the remaining</w:t>
      </w:r>
      <w:r>
        <w:rPr>
          <w:i/>
          <w:lang w:val="en-GB"/>
        </w:rPr>
        <w:t xml:space="preserve"> years of the economic lifetime</w:t>
      </w:r>
      <w:r w:rsidRPr="00FE1B3C">
        <w:rPr>
          <w:i/>
          <w:lang w:val="en-GB"/>
        </w:rPr>
        <w:t>), discounted to the</w:t>
      </w:r>
      <w:r>
        <w:rPr>
          <w:i/>
          <w:lang w:val="en-GB"/>
        </w:rPr>
        <w:t xml:space="preserve"> </w:t>
      </w:r>
      <w:r w:rsidRPr="00FE1B3C">
        <w:rPr>
          <w:i/>
          <w:lang w:val="en-GB"/>
        </w:rPr>
        <w:t>current value. In that case, the number of years of mass production for which data are</w:t>
      </w:r>
      <w:r>
        <w:rPr>
          <w:i/>
          <w:lang w:val="en-GB"/>
        </w:rPr>
        <w:t xml:space="preserve"> </w:t>
      </w:r>
      <w:r w:rsidRPr="00FE1B3C">
        <w:rPr>
          <w:i/>
          <w:lang w:val="en-GB"/>
        </w:rPr>
        <w:t>inserted should be realistic.</w:t>
      </w:r>
    </w:p>
    <w:p w14:paraId="408813F7" w14:textId="77777777" w:rsidR="00553345" w:rsidRPr="00FE1B3C" w:rsidRDefault="00553345" w:rsidP="00553345">
      <w:pPr>
        <w:pStyle w:val="ITAbsatzohneNr"/>
        <w:spacing w:after="120"/>
        <w:jc w:val="both"/>
        <w:rPr>
          <w:i/>
          <w:lang w:val="en-GB"/>
        </w:rPr>
      </w:pPr>
      <w:r w:rsidRPr="00FE1B3C">
        <w:rPr>
          <w:i/>
          <w:lang w:val="en-GB"/>
        </w:rPr>
        <w:t>• Practically, in the Excel sheet, after the data for the FID phase and after the data for the</w:t>
      </w:r>
      <w:r>
        <w:rPr>
          <w:i/>
          <w:lang w:val="en-GB"/>
        </w:rPr>
        <w:t xml:space="preserve"> </w:t>
      </w:r>
      <w:r w:rsidRPr="00FE1B3C">
        <w:rPr>
          <w:i/>
          <w:lang w:val="en-GB"/>
        </w:rPr>
        <w:t>reasonable number of years of mass production, a column should be inserted and contain</w:t>
      </w:r>
      <w:r>
        <w:rPr>
          <w:i/>
          <w:lang w:val="en-GB"/>
        </w:rPr>
        <w:t xml:space="preserve"> </w:t>
      </w:r>
      <w:r w:rsidRPr="00FE1B3C">
        <w:rPr>
          <w:i/>
          <w:lang w:val="en-GB"/>
        </w:rPr>
        <w:t>the terminal value for the costs and for the revenues.</w:t>
      </w:r>
    </w:p>
    <w:p w14:paraId="3F72BFC6" w14:textId="77777777" w:rsidR="00553345" w:rsidRPr="00FE1B3C" w:rsidRDefault="00553345" w:rsidP="00553345">
      <w:pPr>
        <w:pStyle w:val="ITAbsatzohneNr"/>
        <w:spacing w:after="120"/>
        <w:jc w:val="both"/>
        <w:rPr>
          <w:i/>
          <w:lang w:val="en-GB"/>
        </w:rPr>
      </w:pPr>
      <w:r w:rsidRPr="00FE1B3C">
        <w:rPr>
          <w:i/>
          <w:lang w:val="en-GB"/>
        </w:rPr>
        <w:t>• Sales/revenues (positive cash flows): projected sales figures should be used by each company</w:t>
      </w:r>
      <w:r>
        <w:rPr>
          <w:i/>
          <w:lang w:val="en-GB"/>
        </w:rPr>
        <w:t xml:space="preserve"> </w:t>
      </w:r>
      <w:r w:rsidRPr="00FE1B3C">
        <w:rPr>
          <w:i/>
          <w:lang w:val="en-GB"/>
        </w:rPr>
        <w:t>rather than a formula. These should be the figures actually used by the company in its</w:t>
      </w:r>
      <w:r>
        <w:rPr>
          <w:i/>
          <w:lang w:val="en-GB"/>
        </w:rPr>
        <w:t xml:space="preserve"> </w:t>
      </w:r>
      <w:r w:rsidRPr="00FE1B3C">
        <w:rPr>
          <w:i/>
          <w:lang w:val="en-GB"/>
        </w:rPr>
        <w:t xml:space="preserve">business plan and </w:t>
      </w:r>
      <w:proofErr w:type="gramStart"/>
      <w:r w:rsidRPr="00FE1B3C">
        <w:rPr>
          <w:i/>
          <w:lang w:val="en-GB"/>
        </w:rPr>
        <w:t>decision making</w:t>
      </w:r>
      <w:proofErr w:type="gramEnd"/>
      <w:r w:rsidRPr="00FE1B3C">
        <w:rPr>
          <w:i/>
          <w:lang w:val="en-GB"/>
        </w:rPr>
        <w:t xml:space="preserve"> process. This can be best estimate figures. This data</w:t>
      </w:r>
      <w:r>
        <w:rPr>
          <w:i/>
          <w:lang w:val="en-GB"/>
        </w:rPr>
        <w:t xml:space="preserve"> </w:t>
      </w:r>
      <w:r w:rsidRPr="00FE1B3C">
        <w:rPr>
          <w:i/>
          <w:lang w:val="en-GB"/>
        </w:rPr>
        <w:t>should overwrite the formula embedded in the Excel sheet which calculates sales/revenues</w:t>
      </w:r>
      <w:r>
        <w:rPr>
          <w:i/>
          <w:lang w:val="en-GB"/>
        </w:rPr>
        <w:t xml:space="preserve"> </w:t>
      </w:r>
      <w:r w:rsidRPr="00FE1B3C">
        <w:rPr>
          <w:i/>
          <w:lang w:val="en-GB"/>
        </w:rPr>
        <w:t>as a function of costs, an assumption of idle share and an assumption of gross margin. Only if</w:t>
      </w:r>
      <w:r>
        <w:rPr>
          <w:i/>
          <w:lang w:val="en-GB"/>
        </w:rPr>
        <w:t xml:space="preserve"> </w:t>
      </w:r>
      <w:r w:rsidRPr="00FE1B3C">
        <w:rPr>
          <w:i/>
          <w:lang w:val="en-GB"/>
        </w:rPr>
        <w:t>a company has no sales projections or any best estimate data, and only if it actually uses the</w:t>
      </w:r>
      <w:r>
        <w:rPr>
          <w:i/>
          <w:lang w:val="en-GB"/>
        </w:rPr>
        <w:t xml:space="preserve"> </w:t>
      </w:r>
      <w:r w:rsidRPr="00FE1B3C">
        <w:rPr>
          <w:i/>
          <w:lang w:val="en-GB"/>
        </w:rPr>
        <w:t>formula embedded in the sheet (function of costs, idle share and gross margin) in its business</w:t>
      </w:r>
      <w:r>
        <w:rPr>
          <w:i/>
          <w:lang w:val="en-GB"/>
        </w:rPr>
        <w:t xml:space="preserve"> </w:t>
      </w:r>
      <w:r w:rsidRPr="00FE1B3C">
        <w:rPr>
          <w:i/>
          <w:lang w:val="en-GB"/>
        </w:rPr>
        <w:t xml:space="preserve">plan and </w:t>
      </w:r>
      <w:proofErr w:type="gramStart"/>
      <w:r w:rsidRPr="00FE1B3C">
        <w:rPr>
          <w:i/>
          <w:lang w:val="en-GB"/>
        </w:rPr>
        <w:t>decision making</w:t>
      </w:r>
      <w:proofErr w:type="gramEnd"/>
      <w:r w:rsidRPr="00FE1B3C">
        <w:rPr>
          <w:i/>
          <w:lang w:val="en-GB"/>
        </w:rPr>
        <w:t xml:space="preserve"> process, should it apply the formula.</w:t>
      </w:r>
    </w:p>
    <w:p w14:paraId="3033EEFD" w14:textId="77777777" w:rsidR="00553345" w:rsidRPr="00FE1B3C" w:rsidRDefault="00553345" w:rsidP="00553345">
      <w:pPr>
        <w:pStyle w:val="ITAbsatzohneNr"/>
        <w:spacing w:after="120"/>
        <w:jc w:val="both"/>
        <w:rPr>
          <w:i/>
          <w:lang w:val="en-GB"/>
        </w:rPr>
      </w:pPr>
      <w:r w:rsidRPr="00FE1B3C">
        <w:rPr>
          <w:i/>
          <w:lang w:val="en-GB"/>
        </w:rPr>
        <w:t>• Cash flows should normally be discounted using the weighted average cost of capital (WACC)</w:t>
      </w:r>
      <w:r>
        <w:rPr>
          <w:i/>
          <w:lang w:val="en-GB"/>
        </w:rPr>
        <w:t xml:space="preserve"> </w:t>
      </w:r>
      <w:r w:rsidRPr="00FE1B3C">
        <w:rPr>
          <w:i/>
          <w:lang w:val="en-GB"/>
        </w:rPr>
        <w:t>of the company. The firm should provide evidence that the discount factor applied is the</w:t>
      </w:r>
      <w:r>
        <w:rPr>
          <w:i/>
          <w:lang w:val="en-GB"/>
        </w:rPr>
        <w:t xml:space="preserve"> </w:t>
      </w:r>
      <w:r w:rsidRPr="00FE1B3C">
        <w:rPr>
          <w:i/>
          <w:lang w:val="en-GB"/>
        </w:rPr>
        <w:t>actual WACC used by the company (e.g. by internal documents showing the applied WACC</w:t>
      </w:r>
      <w:r>
        <w:rPr>
          <w:i/>
          <w:lang w:val="en-GB"/>
        </w:rPr>
        <w:t xml:space="preserve"> </w:t>
      </w:r>
      <w:r w:rsidRPr="00FE1B3C">
        <w:rPr>
          <w:i/>
          <w:lang w:val="en-GB"/>
        </w:rPr>
        <w:t>for investment analysis). The reason to deviate from the WACC usually applied by the</w:t>
      </w:r>
      <w:r>
        <w:rPr>
          <w:i/>
          <w:lang w:val="en-GB"/>
        </w:rPr>
        <w:t xml:space="preserve"> </w:t>
      </w:r>
      <w:r w:rsidRPr="00FE1B3C">
        <w:rPr>
          <w:i/>
          <w:lang w:val="en-GB"/>
        </w:rPr>
        <w:t>company should be explained in detail.</w:t>
      </w:r>
    </w:p>
    <w:p w14:paraId="53643481" w14:textId="77777777" w:rsidR="00553345" w:rsidRPr="00FE1B3C" w:rsidRDefault="00553345" w:rsidP="00553345">
      <w:pPr>
        <w:pStyle w:val="ITAbsatzohneNr"/>
        <w:spacing w:after="120"/>
        <w:jc w:val="both"/>
        <w:rPr>
          <w:i/>
          <w:lang w:val="en-GB"/>
        </w:rPr>
      </w:pPr>
      <w:r w:rsidRPr="00FE1B3C">
        <w:rPr>
          <w:i/>
          <w:lang w:val="en-GB"/>
        </w:rPr>
        <w:t>• The end result of this step should be one figure: the amount of the funding gap, labelled as</w:t>
      </w:r>
      <w:r>
        <w:rPr>
          <w:i/>
          <w:lang w:val="en-GB"/>
        </w:rPr>
        <w:t xml:space="preserve"> </w:t>
      </w:r>
      <w:r w:rsidRPr="00FE1B3C">
        <w:rPr>
          <w:i/>
          <w:lang w:val="en-GB"/>
        </w:rPr>
        <w:t>such in the Excel sheet.</w:t>
      </w:r>
    </w:p>
    <w:p w14:paraId="463F1579" w14:textId="77777777" w:rsidR="00553345" w:rsidRDefault="00553345" w:rsidP="00553345">
      <w:pPr>
        <w:pStyle w:val="ITberschrift111"/>
        <w:numPr>
          <w:ilvl w:val="2"/>
          <w:numId w:val="5"/>
        </w:numPr>
        <w:rPr>
          <w:lang w:val="en-GB"/>
        </w:rPr>
      </w:pPr>
      <w:bookmarkStart w:id="290" w:name="_Toc27129590"/>
      <w:bookmarkStart w:id="291" w:name="_Toc31883656"/>
      <w:r>
        <w:rPr>
          <w:lang w:val="en-GB"/>
        </w:rPr>
        <w:t>Firm’s hurdle rate</w:t>
      </w:r>
      <w:bookmarkEnd w:id="290"/>
      <w:bookmarkEnd w:id="291"/>
    </w:p>
    <w:p w14:paraId="7D27B046" w14:textId="77777777" w:rsidR="00553345" w:rsidRPr="00580401" w:rsidRDefault="00553345" w:rsidP="00553345">
      <w:pPr>
        <w:pStyle w:val="ITberschrift111"/>
        <w:numPr>
          <w:ilvl w:val="2"/>
          <w:numId w:val="5"/>
        </w:numPr>
        <w:rPr>
          <w:lang w:val="en-US"/>
        </w:rPr>
      </w:pPr>
      <w:bookmarkStart w:id="292" w:name="_Toc27129591"/>
      <w:bookmarkStart w:id="293" w:name="_Toc31883657"/>
      <w:r w:rsidRPr="00580401">
        <w:rPr>
          <w:lang w:val="en-US"/>
        </w:rPr>
        <w:t>Project’s funding gap</w:t>
      </w:r>
      <w:bookmarkEnd w:id="292"/>
      <w:bookmarkEnd w:id="293"/>
    </w:p>
    <w:p w14:paraId="76A26E27" w14:textId="77777777" w:rsidR="00553345" w:rsidRPr="00D46F04" w:rsidRDefault="00553345" w:rsidP="00553345">
      <w:pPr>
        <w:pStyle w:val="ITAbsatzohneNr"/>
        <w:spacing w:after="120"/>
        <w:jc w:val="both"/>
        <w:rPr>
          <w:i/>
          <w:lang w:val="en-GB"/>
        </w:rPr>
      </w:pPr>
      <w:r w:rsidRPr="00D46F04">
        <w:rPr>
          <w:i/>
          <w:lang w:val="en-GB"/>
        </w:rPr>
        <w:t>Explain whereas the State aid (expressed in gross grant equivalent for non-transparent aid) is not exceeding the funding gap</w:t>
      </w:r>
    </w:p>
    <w:p w14:paraId="5068D0C4" w14:textId="77777777" w:rsidR="00553345" w:rsidRPr="00580401" w:rsidRDefault="00553345" w:rsidP="00553345">
      <w:pPr>
        <w:pStyle w:val="ITberschrift111"/>
        <w:numPr>
          <w:ilvl w:val="2"/>
          <w:numId w:val="5"/>
        </w:numPr>
        <w:rPr>
          <w:lang w:val="en-US"/>
        </w:rPr>
      </w:pPr>
      <w:bookmarkStart w:id="294" w:name="_Toc27129592"/>
      <w:bookmarkStart w:id="295" w:name="_Toc31883658"/>
      <w:r w:rsidRPr="00580401">
        <w:rPr>
          <w:lang w:val="en-US"/>
        </w:rPr>
        <w:t>State aid intensity</w:t>
      </w:r>
      <w:bookmarkEnd w:id="294"/>
      <w:bookmarkEnd w:id="295"/>
    </w:p>
    <w:p w14:paraId="601DE01E" w14:textId="77777777" w:rsidR="00553345" w:rsidRPr="00580401" w:rsidRDefault="00553345" w:rsidP="00553345">
      <w:pPr>
        <w:pStyle w:val="ITberschrift111"/>
        <w:numPr>
          <w:ilvl w:val="2"/>
          <w:numId w:val="5"/>
        </w:numPr>
        <w:rPr>
          <w:lang w:val="en-US"/>
        </w:rPr>
      </w:pPr>
      <w:bookmarkStart w:id="296" w:name="_Toc27129593"/>
      <w:bookmarkStart w:id="297" w:name="_Toc31883659"/>
      <w:r w:rsidRPr="00580401">
        <w:rPr>
          <w:lang w:val="en-US"/>
        </w:rPr>
        <w:t>State aid cumulation</w:t>
      </w:r>
      <w:bookmarkEnd w:id="296"/>
      <w:bookmarkEnd w:id="297"/>
    </w:p>
    <w:p w14:paraId="752BD4D5" w14:textId="77777777" w:rsidR="00553345" w:rsidRPr="00504B99" w:rsidRDefault="00553345" w:rsidP="00553345">
      <w:pPr>
        <w:pStyle w:val="ITberschrift111"/>
        <w:numPr>
          <w:ilvl w:val="2"/>
          <w:numId w:val="5"/>
        </w:numPr>
        <w:rPr>
          <w:lang w:val="en-GB"/>
        </w:rPr>
      </w:pPr>
      <w:bookmarkStart w:id="298" w:name="_Toc27129594"/>
      <w:bookmarkStart w:id="299" w:name="_Toc31883660"/>
      <w:r w:rsidRPr="00504B99">
        <w:rPr>
          <w:lang w:val="en-GB"/>
        </w:rPr>
        <w:t>Open selection proceeding</w:t>
      </w:r>
      <w:bookmarkEnd w:id="298"/>
      <w:bookmarkEnd w:id="299"/>
    </w:p>
    <w:p w14:paraId="2D90EBD6" w14:textId="77777777" w:rsidR="00553345" w:rsidRPr="00504B99" w:rsidRDefault="00553345" w:rsidP="00553345">
      <w:pPr>
        <w:pStyle w:val="ITAbsatzohneNr"/>
        <w:spacing w:after="120"/>
        <w:jc w:val="both"/>
        <w:rPr>
          <w:i/>
          <w:lang w:val="en-GB"/>
        </w:rPr>
      </w:pPr>
    </w:p>
    <w:p w14:paraId="2BB43F58" w14:textId="77777777" w:rsidR="00553345" w:rsidRPr="00504B99" w:rsidRDefault="00553345" w:rsidP="00553345">
      <w:pPr>
        <w:pStyle w:val="ITberschrift1"/>
        <w:numPr>
          <w:ilvl w:val="0"/>
          <w:numId w:val="5"/>
        </w:numPr>
        <w:rPr>
          <w:lang w:val="en-GB"/>
        </w:rPr>
      </w:pPr>
      <w:bookmarkStart w:id="300" w:name="_Toc27129595"/>
      <w:bookmarkStart w:id="301" w:name="_Toc31883661"/>
      <w:r>
        <w:rPr>
          <w:lang w:val="en-GB"/>
        </w:rPr>
        <w:lastRenderedPageBreak/>
        <w:t>L</w:t>
      </w:r>
      <w:r w:rsidRPr="00504B99">
        <w:rPr>
          <w:lang w:val="en-GB"/>
        </w:rPr>
        <w:t xml:space="preserve">imitation of distortion of </w:t>
      </w:r>
      <w:r w:rsidRPr="00A16672">
        <w:rPr>
          <w:lang w:val="en-GB"/>
        </w:rPr>
        <w:t>competition and trade</w:t>
      </w:r>
      <w:bookmarkEnd w:id="300"/>
      <w:bookmarkEnd w:id="301"/>
    </w:p>
    <w:p w14:paraId="3CEEDB33" w14:textId="77777777" w:rsidR="00553345" w:rsidRPr="00504B99" w:rsidRDefault="00553345" w:rsidP="00553345">
      <w:pPr>
        <w:pStyle w:val="ITberschrift11"/>
        <w:numPr>
          <w:ilvl w:val="1"/>
          <w:numId w:val="5"/>
        </w:numPr>
        <w:rPr>
          <w:szCs w:val="23"/>
          <w:lang w:val="en-GB"/>
        </w:rPr>
      </w:pPr>
      <w:bookmarkStart w:id="302" w:name="_Toc27129596"/>
      <w:bookmarkStart w:id="303" w:name="_Toc31883662"/>
      <w:r w:rsidRPr="00504B99">
        <w:rPr>
          <w:szCs w:val="23"/>
          <w:lang w:val="en-GB"/>
        </w:rPr>
        <w:t xml:space="preserve">Market </w:t>
      </w:r>
      <w:r>
        <w:rPr>
          <w:szCs w:val="23"/>
          <w:lang w:val="en-GB"/>
        </w:rPr>
        <w:t>affected by the state aid</w:t>
      </w:r>
      <w:bookmarkEnd w:id="302"/>
      <w:bookmarkEnd w:id="303"/>
    </w:p>
    <w:p w14:paraId="325C1144" w14:textId="77777777" w:rsidR="00553345" w:rsidRDefault="00553345" w:rsidP="00553345">
      <w:pPr>
        <w:pStyle w:val="ITberschrift111"/>
        <w:numPr>
          <w:ilvl w:val="2"/>
          <w:numId w:val="5"/>
        </w:numPr>
        <w:rPr>
          <w:lang w:val="en-GB"/>
        </w:rPr>
      </w:pPr>
      <w:bookmarkStart w:id="304" w:name="_Toc27129597"/>
      <w:bookmarkStart w:id="305" w:name="_Toc31883663"/>
      <w:r>
        <w:rPr>
          <w:lang w:val="en-GB"/>
        </w:rPr>
        <w:t>Definition of the relevant market(s)</w:t>
      </w:r>
      <w:bookmarkEnd w:id="304"/>
      <w:bookmarkEnd w:id="305"/>
    </w:p>
    <w:p w14:paraId="110F1A19" w14:textId="77777777" w:rsidR="00553345" w:rsidRPr="00173BCF" w:rsidRDefault="00553345" w:rsidP="00553345">
      <w:pPr>
        <w:pStyle w:val="ITAbsatzohneNr"/>
        <w:rPr>
          <w:i/>
          <w:iCs/>
          <w:lang w:val="en-GB"/>
        </w:rPr>
      </w:pPr>
      <w:r w:rsidRPr="00173BCF">
        <w:rPr>
          <w:i/>
          <w:iCs/>
          <w:lang w:val="en-GB"/>
        </w:rPr>
        <w:t>Describe the product / service that will be commercialised, the competing solutions, the targeted applications, the market segmentation, the geographical subdivisions of the market.</w:t>
      </w:r>
    </w:p>
    <w:p w14:paraId="0B68F3FF" w14:textId="77777777" w:rsidR="00553345" w:rsidRPr="000956E9" w:rsidRDefault="00553345" w:rsidP="00553345">
      <w:pPr>
        <w:pStyle w:val="ITberschrift111"/>
        <w:numPr>
          <w:ilvl w:val="2"/>
          <w:numId w:val="5"/>
        </w:numPr>
        <w:rPr>
          <w:lang w:val="en-GB"/>
        </w:rPr>
      </w:pPr>
      <w:bookmarkStart w:id="306" w:name="_Toc27129598"/>
      <w:bookmarkStart w:id="307" w:name="_Toc31883664"/>
      <w:r w:rsidRPr="00A16672">
        <w:rPr>
          <w:lang w:val="en-GB"/>
        </w:rPr>
        <w:t>Current Industry S</w:t>
      </w:r>
      <w:r w:rsidRPr="000956E9">
        <w:rPr>
          <w:lang w:val="en-GB"/>
        </w:rPr>
        <w:t>ector</w:t>
      </w:r>
      <w:bookmarkEnd w:id="306"/>
      <w:bookmarkEnd w:id="307"/>
    </w:p>
    <w:p w14:paraId="546538FB" w14:textId="77777777" w:rsidR="00553345" w:rsidRPr="00504B99" w:rsidRDefault="00553345" w:rsidP="00553345">
      <w:pPr>
        <w:pStyle w:val="ITAbsatzohneNr"/>
        <w:spacing w:after="120"/>
        <w:jc w:val="both"/>
        <w:rPr>
          <w:i/>
          <w:lang w:val="en-GB"/>
        </w:rPr>
      </w:pPr>
      <w:r w:rsidRPr="00504B99">
        <w:rPr>
          <w:i/>
          <w:lang w:val="en-GB"/>
        </w:rPr>
        <w:t>Description of the market situation (EU and worldwide) in this sector (market share, competitors)</w:t>
      </w:r>
      <w:r>
        <w:rPr>
          <w:i/>
          <w:lang w:val="en-GB"/>
        </w:rPr>
        <w:t xml:space="preserve"> and recent trends / evolutions.</w:t>
      </w:r>
    </w:p>
    <w:p w14:paraId="4A47C9A1" w14:textId="77777777" w:rsidR="00553345" w:rsidRPr="00504B99" w:rsidRDefault="00553345" w:rsidP="00553345">
      <w:pPr>
        <w:pStyle w:val="ITberschrift111"/>
        <w:numPr>
          <w:ilvl w:val="2"/>
          <w:numId w:val="5"/>
        </w:numPr>
        <w:rPr>
          <w:lang w:val="en-GB"/>
        </w:rPr>
      </w:pPr>
      <w:bookmarkStart w:id="308" w:name="_Toc27129599"/>
      <w:bookmarkStart w:id="309" w:name="_Toc31883665"/>
      <w:r w:rsidRPr="00504B99">
        <w:rPr>
          <w:lang w:val="en-GB"/>
        </w:rPr>
        <w:t xml:space="preserve">Market Situation / Share </w:t>
      </w:r>
      <w:r>
        <w:rPr>
          <w:lang w:val="en-GB"/>
        </w:rPr>
        <w:t xml:space="preserve">today and </w:t>
      </w:r>
      <w:r w:rsidRPr="00504B99">
        <w:rPr>
          <w:lang w:val="en-GB"/>
        </w:rPr>
        <w:t>after IPCEI</w:t>
      </w:r>
      <w:bookmarkEnd w:id="308"/>
      <w:bookmarkEnd w:id="309"/>
    </w:p>
    <w:p w14:paraId="3F0EF42A" w14:textId="77777777" w:rsidR="00553345" w:rsidRPr="00504B99" w:rsidRDefault="00553345" w:rsidP="00553345">
      <w:pPr>
        <w:pStyle w:val="ITAbsatzohneNr"/>
        <w:spacing w:after="120"/>
        <w:jc w:val="both"/>
        <w:rPr>
          <w:i/>
          <w:lang w:val="en-GB"/>
        </w:rPr>
      </w:pPr>
      <w:r w:rsidRPr="00504B99">
        <w:rPr>
          <w:i/>
          <w:lang w:val="en-GB"/>
        </w:rPr>
        <w:t>Estimat</w:t>
      </w:r>
      <w:r>
        <w:rPr>
          <w:i/>
          <w:lang w:val="en-GB"/>
        </w:rPr>
        <w:t>e your</w:t>
      </w:r>
      <w:r w:rsidRPr="00504B99">
        <w:rPr>
          <w:i/>
          <w:lang w:val="en-GB"/>
        </w:rPr>
        <w:t xml:space="preserve"> market situation / share (EU and worldwide) </w:t>
      </w:r>
      <w:r>
        <w:rPr>
          <w:i/>
          <w:lang w:val="en-GB"/>
        </w:rPr>
        <w:t xml:space="preserve">and your competitors’ </w:t>
      </w:r>
      <w:r w:rsidRPr="00504B99">
        <w:rPr>
          <w:i/>
          <w:lang w:val="en-GB"/>
        </w:rPr>
        <w:t xml:space="preserve">market situation / share (EU and worldwide) </w:t>
      </w:r>
      <w:r>
        <w:rPr>
          <w:i/>
          <w:lang w:val="en-GB"/>
        </w:rPr>
        <w:t xml:space="preserve">today and </w:t>
      </w:r>
      <w:r w:rsidRPr="00504B99">
        <w:rPr>
          <w:i/>
          <w:lang w:val="en-GB"/>
        </w:rPr>
        <w:t xml:space="preserve">after the project will have been finished </w:t>
      </w:r>
      <w:r>
        <w:rPr>
          <w:i/>
          <w:lang w:val="en-GB"/>
        </w:rPr>
        <w:t xml:space="preserve">in a nominal scenario of </w:t>
      </w:r>
      <w:r w:rsidRPr="00504B99">
        <w:rPr>
          <w:i/>
          <w:lang w:val="en-GB"/>
        </w:rPr>
        <w:t>success.</w:t>
      </w:r>
    </w:p>
    <w:p w14:paraId="3BB9BE75" w14:textId="77777777" w:rsidR="00553345" w:rsidRDefault="00553345" w:rsidP="00553345">
      <w:pPr>
        <w:pStyle w:val="ITberschrift11"/>
        <w:numPr>
          <w:ilvl w:val="1"/>
          <w:numId w:val="5"/>
        </w:numPr>
        <w:rPr>
          <w:lang w:val="en-GB"/>
        </w:rPr>
      </w:pPr>
      <w:bookmarkStart w:id="310" w:name="_Toc27129600"/>
      <w:bookmarkStart w:id="311" w:name="_Toc31883666"/>
      <w:r>
        <w:rPr>
          <w:lang w:val="en-GB"/>
        </w:rPr>
        <w:t>No strengthening or creation of market power</w:t>
      </w:r>
      <w:bookmarkEnd w:id="310"/>
      <w:bookmarkEnd w:id="311"/>
    </w:p>
    <w:p w14:paraId="5FCC681E" w14:textId="77777777" w:rsidR="00553345" w:rsidRDefault="00553345" w:rsidP="00553345">
      <w:pPr>
        <w:pStyle w:val="ITberschrift11"/>
        <w:numPr>
          <w:ilvl w:val="1"/>
          <w:numId w:val="5"/>
        </w:numPr>
        <w:rPr>
          <w:lang w:val="en-GB"/>
        </w:rPr>
      </w:pPr>
      <w:bookmarkStart w:id="312" w:name="_Toc27129601"/>
      <w:bookmarkStart w:id="313" w:name="_Toc31883667"/>
      <w:r>
        <w:rPr>
          <w:lang w:val="en-GB"/>
        </w:rPr>
        <w:t>Limiting distortion of dynamic incentives</w:t>
      </w:r>
      <w:bookmarkEnd w:id="312"/>
      <w:bookmarkEnd w:id="313"/>
    </w:p>
    <w:p w14:paraId="3FC32A07" w14:textId="77777777" w:rsidR="00553345" w:rsidRDefault="00553345" w:rsidP="00553345">
      <w:pPr>
        <w:pStyle w:val="ITberschrift11"/>
        <w:numPr>
          <w:ilvl w:val="1"/>
          <w:numId w:val="5"/>
        </w:numPr>
        <w:rPr>
          <w:lang w:val="en-GB"/>
        </w:rPr>
      </w:pPr>
      <w:bookmarkStart w:id="314" w:name="_Toc27129602"/>
      <w:bookmarkStart w:id="315" w:name="_Toc31883668"/>
      <w:r>
        <w:rPr>
          <w:lang w:val="en-GB"/>
        </w:rPr>
        <w:t>No maintaining of an inefficient market structure</w:t>
      </w:r>
      <w:bookmarkEnd w:id="314"/>
      <w:bookmarkEnd w:id="315"/>
    </w:p>
    <w:p w14:paraId="3D30344C" w14:textId="77777777" w:rsidR="00553345" w:rsidRPr="00504B99" w:rsidRDefault="00553345" w:rsidP="00553345">
      <w:pPr>
        <w:pStyle w:val="ITberschrift11"/>
        <w:numPr>
          <w:ilvl w:val="1"/>
          <w:numId w:val="5"/>
        </w:numPr>
        <w:rPr>
          <w:lang w:val="en-GB"/>
        </w:rPr>
      </w:pPr>
      <w:bookmarkStart w:id="316" w:name="_Toc27129603"/>
      <w:bookmarkStart w:id="317" w:name="_Toc31883669"/>
      <w:r>
        <w:rPr>
          <w:lang w:val="en-GB"/>
        </w:rPr>
        <w:t>No effect on location activities</w:t>
      </w:r>
      <w:bookmarkEnd w:id="316"/>
      <w:bookmarkEnd w:id="317"/>
      <w:r w:rsidRPr="00504B99">
        <w:rPr>
          <w:lang w:val="en-GB"/>
        </w:rPr>
        <w:t xml:space="preserve"> </w:t>
      </w:r>
    </w:p>
    <w:p w14:paraId="7D5314B5" w14:textId="77777777" w:rsidR="00553345" w:rsidRPr="00504B99" w:rsidRDefault="00553345" w:rsidP="00553345">
      <w:pPr>
        <w:pStyle w:val="ITberschrift1"/>
        <w:numPr>
          <w:ilvl w:val="0"/>
          <w:numId w:val="5"/>
        </w:numPr>
        <w:rPr>
          <w:lang w:val="en-GB"/>
        </w:rPr>
      </w:pPr>
      <w:bookmarkStart w:id="318" w:name="_Toc27129604"/>
      <w:bookmarkStart w:id="319" w:name="_Toc31883670"/>
      <w:r w:rsidRPr="00504B99">
        <w:rPr>
          <w:lang w:val="en-GB"/>
        </w:rPr>
        <w:lastRenderedPageBreak/>
        <w:t>Annex to the Portfolio</w:t>
      </w:r>
      <w:bookmarkEnd w:id="318"/>
      <w:bookmarkEnd w:id="319"/>
    </w:p>
    <w:p w14:paraId="774E606E" w14:textId="77777777" w:rsidR="00553345" w:rsidRPr="00504B99" w:rsidRDefault="00553345" w:rsidP="00553345">
      <w:pPr>
        <w:pStyle w:val="ITAbsatzohneNr"/>
        <w:numPr>
          <w:ilvl w:val="0"/>
          <w:numId w:val="7"/>
        </w:numPr>
        <w:spacing w:after="120"/>
        <w:jc w:val="both"/>
        <w:rPr>
          <w:i/>
          <w:lang w:val="en-GB"/>
        </w:rPr>
      </w:pPr>
      <w:r w:rsidRPr="00504B99">
        <w:rPr>
          <w:i/>
          <w:lang w:val="en-GB"/>
        </w:rPr>
        <w:t>Funding Gap Questionnaire</w:t>
      </w:r>
    </w:p>
    <w:p w14:paraId="14D665C2" w14:textId="77777777" w:rsidR="00553345" w:rsidRPr="00504B99" w:rsidRDefault="00553345" w:rsidP="00553345">
      <w:pPr>
        <w:pStyle w:val="ITAbsatzohneNr"/>
        <w:numPr>
          <w:ilvl w:val="0"/>
          <w:numId w:val="7"/>
        </w:numPr>
        <w:spacing w:after="120"/>
        <w:jc w:val="both"/>
        <w:rPr>
          <w:i/>
          <w:lang w:val="en-GB"/>
        </w:rPr>
      </w:pPr>
      <w:r w:rsidRPr="00504B99">
        <w:rPr>
          <w:i/>
          <w:lang w:val="en-GB"/>
        </w:rPr>
        <w:t xml:space="preserve">(If necessary) Internal Company Documents </w:t>
      </w:r>
      <w:r>
        <w:rPr>
          <w:i/>
          <w:lang w:val="en-GB"/>
        </w:rPr>
        <w:t>s</w:t>
      </w:r>
      <w:r w:rsidRPr="00504B99">
        <w:rPr>
          <w:i/>
          <w:lang w:val="en-GB"/>
        </w:rPr>
        <w:t xml:space="preserve">ubstantiating the </w:t>
      </w:r>
      <w:r>
        <w:rPr>
          <w:i/>
          <w:lang w:val="en-GB"/>
        </w:rPr>
        <w:t>c</w:t>
      </w:r>
      <w:r w:rsidRPr="00504B99">
        <w:rPr>
          <w:i/>
          <w:lang w:val="en-GB"/>
        </w:rPr>
        <w:t xml:space="preserve">ounterfactual </w:t>
      </w:r>
      <w:r>
        <w:rPr>
          <w:i/>
          <w:lang w:val="en-GB"/>
        </w:rPr>
        <w:t>s</w:t>
      </w:r>
      <w:r w:rsidRPr="00504B99">
        <w:rPr>
          <w:i/>
          <w:lang w:val="en-GB"/>
        </w:rPr>
        <w:t>cenario</w:t>
      </w:r>
    </w:p>
    <w:p w14:paraId="000A7875" w14:textId="77777777" w:rsidR="00553345" w:rsidRPr="00F96B3D" w:rsidRDefault="00553345" w:rsidP="00553345">
      <w:pPr>
        <w:pStyle w:val="ITAbsatzohneNr"/>
        <w:spacing w:after="120"/>
        <w:jc w:val="both"/>
        <w:rPr>
          <w:i/>
          <w:lang w:val="en-GB"/>
        </w:rPr>
      </w:pPr>
    </w:p>
    <w:p w14:paraId="25EB2421" w14:textId="77777777" w:rsidR="00EA378C" w:rsidRPr="00140103" w:rsidRDefault="00EA378C" w:rsidP="00140103">
      <w:pPr>
        <w:pStyle w:val="ITAbsatzohneNr"/>
        <w:jc w:val="both"/>
        <w:rPr>
          <w:color w:val="009193"/>
          <w:lang w:val="en-GB"/>
        </w:rPr>
      </w:pPr>
    </w:p>
    <w:sectPr w:rsidR="00EA378C" w:rsidRPr="00140103" w:rsidSect="002C1BC2">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Marc ISABELLE" w:date="2020-02-20T17:35:00Z" w:initials="MIS">
    <w:p w14:paraId="12D4735A" w14:textId="349E4416" w:rsidR="00A61427" w:rsidRDefault="00A61427" w:rsidP="00E131C7">
      <w:pPr>
        <w:pStyle w:val="ITKommentartextCommentaire"/>
      </w:pPr>
      <w:r>
        <w:rPr>
          <w:rStyle w:val="Marquedecommentaire"/>
        </w:rPr>
        <w:annotationRef/>
      </w:r>
      <w:r>
        <w:t>Please provide start and end dates, approx. Costs &amp; main results that will be useful for the IPCEI</w:t>
      </w:r>
    </w:p>
  </w:comment>
  <w:comment w:id="30" w:author="Marc ISABELLE" w:date="2020-02-20T17:36:00Z" w:initials="MIS">
    <w:p w14:paraId="457C88E7" w14:textId="7715CDFE" w:rsidR="00A61427" w:rsidRDefault="00A61427" w:rsidP="00775CCF">
      <w:pPr>
        <w:pStyle w:val="ITKommentartextCommentaire"/>
      </w:pPr>
      <w:r>
        <w:rPr>
          <w:rStyle w:val="Marquedecommentaire"/>
        </w:rPr>
        <w:annotationRef/>
      </w:r>
      <w:r>
        <w:t>Same comment as above + which partner?</w:t>
      </w:r>
    </w:p>
  </w:comment>
  <w:comment w:id="32" w:author="Marc ISABELLE" w:date="2020-02-20T17:51:00Z" w:initials="MIS">
    <w:p w14:paraId="202A1E01" w14:textId="77777777" w:rsidR="00A61427" w:rsidRDefault="00A61427">
      <w:pPr>
        <w:pStyle w:val="Commentaire"/>
      </w:pPr>
      <w:r>
        <w:rPr>
          <w:rStyle w:val="Marquedecommentaire"/>
        </w:rPr>
        <w:annotationRef/>
      </w:r>
      <w:r>
        <w:t>Please focus this section on R&amp;D activities, not FID</w:t>
      </w:r>
    </w:p>
    <w:p w14:paraId="016D8757" w14:textId="446D76E9" w:rsidR="00A61427" w:rsidRDefault="00A61427">
      <w:pPr>
        <w:pStyle w:val="Commentaire"/>
      </w:pPr>
      <w:r>
        <w:t>FID activities shall be described in section 1.5</w:t>
      </w:r>
    </w:p>
  </w:comment>
  <w:comment w:id="34" w:author="Marc ISABELLE" w:date="2020-02-20T17:38:00Z" w:initials="MIS">
    <w:p w14:paraId="524468C5" w14:textId="616504E0" w:rsidR="00A61427" w:rsidRDefault="00A61427">
      <w:pPr>
        <w:pStyle w:val="Commentaire"/>
      </w:pPr>
      <w:r>
        <w:rPr>
          <w:rStyle w:val="Marquedecommentaire"/>
        </w:rPr>
        <w:annotationRef/>
      </w:r>
      <w:r>
        <w:t>Please copy/paste the WP organisation in section 1.7 Work plan</w:t>
      </w:r>
    </w:p>
  </w:comment>
  <w:comment w:id="37" w:author="Marc ISABELLE" w:date="2020-02-20T17:44:00Z" w:initials="MIS">
    <w:p w14:paraId="21ECAA65" w14:textId="2BECA4A1" w:rsidR="00A61427" w:rsidRDefault="00A61427">
      <w:pPr>
        <w:pStyle w:val="Commentaire"/>
      </w:pPr>
      <w:r>
        <w:rPr>
          <w:rStyle w:val="Marquedecommentaire"/>
        </w:rPr>
        <w:annotationRef/>
      </w:r>
      <w:r>
        <w:t>The validation of testing strategies does not seem to be part of the first industrial use of the test benches; if this is correct, it would rather be classified as R&amp;D activities; in order to confirm, could you please estimate the TRL of such validation of testing strategies?</w:t>
      </w:r>
    </w:p>
  </w:comment>
  <w:comment w:id="38" w:author="Marc ISABELLE" w:date="2020-02-20T17:50:00Z" w:initials="MIS">
    <w:p w14:paraId="30747D05" w14:textId="49D46397" w:rsidR="00A61427" w:rsidRDefault="00A61427">
      <w:pPr>
        <w:pStyle w:val="Commentaire"/>
      </w:pPr>
      <w:r>
        <w:rPr>
          <w:rStyle w:val="Marquedecommentaire"/>
        </w:rPr>
        <w:annotationRef/>
      </w:r>
      <w:r>
        <w:t>This start-up could be classified as FID eligible costs as long as the operation of H2 production &amp; management system is not fully efficient</w:t>
      </w:r>
    </w:p>
  </w:comment>
  <w:comment w:id="40" w:author="Marc ISABELLE" w:date="2020-02-20T17:52:00Z" w:initials="MIS">
    <w:p w14:paraId="73D87E9D" w14:textId="33DC6C13" w:rsidR="00A61427" w:rsidRDefault="00A61427">
      <w:pPr>
        <w:pStyle w:val="Commentaire"/>
      </w:pPr>
      <w:r>
        <w:rPr>
          <w:rStyle w:val="Marquedecommentaire"/>
        </w:rPr>
        <w:annotationRef/>
      </w:r>
      <w:r>
        <w:t>Same comment as above</w:t>
      </w:r>
    </w:p>
  </w:comment>
  <w:comment w:id="49" w:author="Marc ISABELLE" w:date="2020-02-20T17:57:00Z" w:initials="MIS">
    <w:p w14:paraId="39F242AA" w14:textId="0C4D4EE2" w:rsidR="00A61427" w:rsidRDefault="00A61427">
      <w:pPr>
        <w:pStyle w:val="Commentaire"/>
      </w:pPr>
      <w:r>
        <w:rPr>
          <w:rStyle w:val="Marquedecommentaire"/>
        </w:rPr>
        <w:annotationRef/>
      </w:r>
      <w:r>
        <w:t>by how much? At which date? + how does FEV plan to reach these objectives; please be very specific in terms of technical description</w:t>
      </w:r>
    </w:p>
  </w:comment>
  <w:comment w:id="50" w:author="Marc ISABELLE" w:date="2020-02-20T17:56:00Z" w:initials="MIS">
    <w:p w14:paraId="5FAA2DE2" w14:textId="1EFF0F14" w:rsidR="00A61427" w:rsidRDefault="00A61427">
      <w:pPr>
        <w:pStyle w:val="Commentaire"/>
      </w:pPr>
      <w:r>
        <w:rPr>
          <w:rStyle w:val="Marquedecommentaire"/>
        </w:rPr>
        <w:annotationRef/>
      </w:r>
      <w:r>
        <w:t>Not a technical objective</w:t>
      </w:r>
    </w:p>
  </w:comment>
  <w:comment w:id="55" w:author="Marc ISABELLE" w:date="2020-02-20T17:58:00Z" w:initials="MIS">
    <w:p w14:paraId="0CD7E1F6" w14:textId="43E6AEEA" w:rsidR="00A61427" w:rsidRDefault="00A61427">
      <w:pPr>
        <w:pStyle w:val="Commentaire"/>
      </w:pPr>
      <w:r>
        <w:rPr>
          <w:rStyle w:val="Marquedecommentaire"/>
        </w:rPr>
        <w:annotationRef/>
      </w:r>
      <w:r>
        <w:t>Could be allocated to R&amp;D? please indicate TRL</w:t>
      </w:r>
    </w:p>
  </w:comment>
  <w:comment w:id="56" w:author="Marc ISABELLE" w:date="2020-02-20T17:59:00Z" w:initials="MIS">
    <w:p w14:paraId="03D12785" w14:textId="17E6820F" w:rsidR="00A61427" w:rsidRDefault="00A61427">
      <w:pPr>
        <w:pStyle w:val="Commentaire"/>
      </w:pPr>
      <w:r>
        <w:rPr>
          <w:rStyle w:val="Marquedecommentaire"/>
        </w:rPr>
        <w:annotationRef/>
      </w:r>
      <w:r>
        <w:t>Everything that is validation could be allocated to R&amp;D activities (to be discussed)</w:t>
      </w:r>
    </w:p>
  </w:comment>
  <w:comment w:id="60" w:author="Marc ISABELLE" w:date="2020-02-20T18:09:00Z" w:initials="MIS">
    <w:p w14:paraId="3DA2FA32" w14:textId="42A2A154" w:rsidR="00EC764F" w:rsidRDefault="00EC764F">
      <w:pPr>
        <w:pStyle w:val="Commentaire"/>
      </w:pPr>
      <w:r>
        <w:rPr>
          <w:rStyle w:val="Marquedecommentaire"/>
        </w:rPr>
        <w:annotationRef/>
      </w:r>
      <w:r>
        <w:t>Will these KPIs be the outcome of what you call the validation of testing equipment? If this is correct, then validation would correspond to FID activities</w:t>
      </w:r>
    </w:p>
  </w:comment>
  <w:comment w:id="61" w:author="Marc ISABELLE" w:date="2020-02-20T18:04:00Z" w:initials="MIS">
    <w:p w14:paraId="2DAC2123" w14:textId="77777777" w:rsidR="00C16771" w:rsidRDefault="00C16771">
      <w:pPr>
        <w:pStyle w:val="Commentaire"/>
      </w:pPr>
      <w:r>
        <w:rPr>
          <w:rStyle w:val="Marquedecommentaire"/>
        </w:rPr>
        <w:annotationRef/>
      </w:r>
      <w:r>
        <w:t>The transition from FID to Mass production must be based on technical criteria, not commercial ones</w:t>
      </w:r>
    </w:p>
    <w:p w14:paraId="2CC5E5F8" w14:textId="16AB1E70" w:rsidR="00C16771" w:rsidRDefault="00C16771">
      <w:pPr>
        <w:pStyle w:val="Commentaire"/>
      </w:pPr>
      <w:r>
        <w:t>+ the revenues in the FID phase shall not be larger than 20% of the steady-state revenues in the commercial phase</w:t>
      </w:r>
    </w:p>
  </w:comment>
  <w:comment w:id="65" w:author="Marc ISABELLE" w:date="2020-02-20T18:07:00Z" w:initials="MIS">
    <w:p w14:paraId="374124C7" w14:textId="219A75B9" w:rsidR="00EC764F" w:rsidRDefault="00EC764F">
      <w:pPr>
        <w:pStyle w:val="Commentaire"/>
      </w:pPr>
      <w:r>
        <w:rPr>
          <w:rStyle w:val="Marquedecommentaire"/>
        </w:rPr>
        <w:annotationRef/>
      </w:r>
      <w:r>
        <w:t>The wording here suggests that “validation” corresponds to the FID phase</w:t>
      </w:r>
    </w:p>
  </w:comment>
  <w:comment w:id="66" w:author="Marc ISABELLE" w:date="2020-02-20T18:11:00Z" w:initials="MIS">
    <w:p w14:paraId="5207A643" w14:textId="77777777" w:rsidR="00CD453A" w:rsidRDefault="00CD453A">
      <w:pPr>
        <w:pStyle w:val="Commentaire"/>
      </w:pPr>
      <w:r>
        <w:rPr>
          <w:rStyle w:val="Marquedecommentaire"/>
        </w:rPr>
        <w:annotationRef/>
      </w:r>
      <w:r>
        <w:t>The 20% threshold applies to the sum of reduced payment of testing time + commercial activities in the FID phase</w:t>
      </w:r>
    </w:p>
    <w:p w14:paraId="13D9AE20" w14:textId="53B065BC" w:rsidR="00CD453A" w:rsidRDefault="00CD453A">
      <w:pPr>
        <w:pStyle w:val="Commentaire"/>
      </w:pPr>
      <w:r>
        <w:t>Also, please change the word “commercial” which should not appear in the FID phase</w:t>
      </w:r>
    </w:p>
  </w:comment>
  <w:comment w:id="76" w:author="Marc ISABELLE" w:date="2020-02-20T18:15:00Z" w:initials="MIS">
    <w:p w14:paraId="1FBF09B4" w14:textId="1999E8BD" w:rsidR="00623BA0" w:rsidRDefault="00623BA0">
      <w:pPr>
        <w:pStyle w:val="Commentaire"/>
      </w:pPr>
      <w:r>
        <w:rPr>
          <w:rStyle w:val="Marquedecommentaire"/>
        </w:rPr>
        <w:annotationRef/>
      </w:r>
      <w:r>
        <w:t>OK. Please remind that according to the IPCEI Communication, the c</w:t>
      </w:r>
      <w:r w:rsidRPr="00623BA0">
        <w:t xml:space="preserve">osts of the acquisition (or construction) of buildings, infrastructure and land, </w:t>
      </w:r>
      <w:r>
        <w:t xml:space="preserve">are eligible only </w:t>
      </w:r>
      <w:r w:rsidRPr="00623BA0">
        <w:t>to the extent and for the period used for the projec</w:t>
      </w:r>
      <w:r>
        <w:t>t</w:t>
      </w:r>
    </w:p>
  </w:comment>
  <w:comment w:id="101" w:author="Marc ISABELLE" w:date="2020-02-20T18:29:00Z" w:initials="MIS">
    <w:p w14:paraId="2693CC06" w14:textId="77777777" w:rsidR="00B46FF8" w:rsidRDefault="00B46FF8">
      <w:pPr>
        <w:pStyle w:val="Commentaire"/>
      </w:pPr>
      <w:r>
        <w:rPr>
          <w:rStyle w:val="Marquedecommentaire"/>
        </w:rPr>
        <w:annotationRef/>
      </w:r>
      <w:r>
        <w:t>Please cherry-pick the dissemination activities that FEV would like to commit to</w:t>
      </w:r>
    </w:p>
    <w:p w14:paraId="0CAB312F" w14:textId="77777777" w:rsidR="00B46FF8" w:rsidRDefault="00B46FF8">
      <w:pPr>
        <w:pStyle w:val="Commentaire"/>
      </w:pPr>
      <w:r>
        <w:t>+ make every commitment very specific: when? Who? How much? Etc.</w:t>
      </w:r>
    </w:p>
    <w:p w14:paraId="4731CE33" w14:textId="77777777" w:rsidR="00B46FF8" w:rsidRDefault="00B46FF8">
      <w:pPr>
        <w:pStyle w:val="Commentaire"/>
      </w:pPr>
    </w:p>
    <w:p w14:paraId="6641C526" w14:textId="77777777" w:rsidR="00B46FF8" w:rsidRDefault="00B46FF8">
      <w:pPr>
        <w:pStyle w:val="Commentaire"/>
      </w:pPr>
      <w:r>
        <w:t xml:space="preserve">Please remember that </w:t>
      </w:r>
      <w:proofErr w:type="spellStart"/>
      <w:r>
        <w:t>spillovers</w:t>
      </w:r>
      <w:proofErr w:type="spellEnd"/>
      <w:r>
        <w:t xml:space="preserve"> have to be additional to FEV’s business as usual</w:t>
      </w:r>
    </w:p>
    <w:p w14:paraId="05874CE2" w14:textId="77777777" w:rsidR="00B46FF8" w:rsidRDefault="00B46FF8">
      <w:pPr>
        <w:pStyle w:val="Commentaire"/>
      </w:pPr>
    </w:p>
    <w:p w14:paraId="3CBBB2A5" w14:textId="77777777" w:rsidR="00B46FF8" w:rsidRDefault="00B46FF8">
      <w:pPr>
        <w:pStyle w:val="Commentaire"/>
      </w:pPr>
      <w:r>
        <w:t xml:space="preserve">Also, remember that </w:t>
      </w:r>
      <w:proofErr w:type="spellStart"/>
      <w:r>
        <w:t>spillovers</w:t>
      </w:r>
      <w:proofErr w:type="spellEnd"/>
      <w:r>
        <w:t xml:space="preserve"> must be directed towards:</w:t>
      </w:r>
    </w:p>
    <w:p w14:paraId="1991648C" w14:textId="77777777" w:rsidR="00B46FF8" w:rsidRDefault="00B46FF8" w:rsidP="00B46FF8">
      <w:pPr>
        <w:pStyle w:val="Commentaire"/>
        <w:numPr>
          <w:ilvl w:val="0"/>
          <w:numId w:val="44"/>
        </w:numPr>
      </w:pPr>
      <w:r>
        <w:t xml:space="preserve"> Companies / universities that are not direct participants in the IPCEI</w:t>
      </w:r>
    </w:p>
    <w:p w14:paraId="20F572D7" w14:textId="77777777" w:rsidR="00B46FF8" w:rsidRDefault="00B46FF8" w:rsidP="00B46FF8">
      <w:pPr>
        <w:pStyle w:val="Commentaire"/>
        <w:numPr>
          <w:ilvl w:val="0"/>
          <w:numId w:val="44"/>
        </w:numPr>
      </w:pPr>
      <w:r>
        <w:t xml:space="preserve"> Member States that are not supporting the IPCEI</w:t>
      </w:r>
    </w:p>
    <w:p w14:paraId="74992830" w14:textId="01C3F4C4" w:rsidR="00B46FF8" w:rsidRDefault="00B46FF8" w:rsidP="00B46FF8">
      <w:pPr>
        <w:pStyle w:val="Commentaire"/>
        <w:numPr>
          <w:ilvl w:val="0"/>
          <w:numId w:val="44"/>
        </w:numPr>
      </w:pPr>
      <w:r>
        <w:t xml:space="preserve"> Industrial sectors that are not in the IPCEI</w:t>
      </w:r>
    </w:p>
  </w:comment>
  <w:comment w:id="156" w:author="Marc ISABELLE" w:date="2020-02-20T18:37:00Z" w:initials="MIS">
    <w:p w14:paraId="3C66364E" w14:textId="07000660" w:rsidR="00BB4B24" w:rsidRDefault="00BB4B24">
      <w:pPr>
        <w:pStyle w:val="Commentaire"/>
      </w:pPr>
      <w:r>
        <w:rPr>
          <w:rStyle w:val="Marquedecommentaire"/>
        </w:rPr>
        <w:annotationRef/>
      </w:r>
      <w:r>
        <w:t>Please provide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D4735A" w15:done="0"/>
  <w15:commentEx w15:paraId="457C88E7" w15:done="0"/>
  <w15:commentEx w15:paraId="016D8757" w15:done="0"/>
  <w15:commentEx w15:paraId="524468C5" w15:done="0"/>
  <w15:commentEx w15:paraId="21ECAA65" w15:done="0"/>
  <w15:commentEx w15:paraId="30747D05" w15:done="0"/>
  <w15:commentEx w15:paraId="73D87E9D" w15:done="0"/>
  <w15:commentEx w15:paraId="39F242AA" w15:done="0"/>
  <w15:commentEx w15:paraId="5FAA2DE2" w15:done="0"/>
  <w15:commentEx w15:paraId="0CD7E1F6" w15:done="0"/>
  <w15:commentEx w15:paraId="03D12785" w15:done="0"/>
  <w15:commentEx w15:paraId="3DA2FA32" w15:done="0"/>
  <w15:commentEx w15:paraId="2CC5E5F8" w15:done="0"/>
  <w15:commentEx w15:paraId="374124C7" w15:done="0"/>
  <w15:commentEx w15:paraId="13D9AE20" w15:done="0"/>
  <w15:commentEx w15:paraId="1FBF09B4" w15:done="0"/>
  <w15:commentEx w15:paraId="74992830" w15:done="0"/>
  <w15:commentEx w15:paraId="3C6636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D4735A" w16cid:durableId="21F941D5"/>
  <w16cid:commentId w16cid:paraId="457C88E7" w16cid:durableId="21F94229"/>
  <w16cid:commentId w16cid:paraId="016D8757" w16cid:durableId="21F945B0"/>
  <w16cid:commentId w16cid:paraId="524468C5" w16cid:durableId="21F94295"/>
  <w16cid:commentId w16cid:paraId="21ECAA65" w16cid:durableId="21F943FF"/>
  <w16cid:commentId w16cid:paraId="30747D05" w16cid:durableId="21F94550"/>
  <w16cid:commentId w16cid:paraId="73D87E9D" w16cid:durableId="21F945FA"/>
  <w16cid:commentId w16cid:paraId="39F242AA" w16cid:durableId="21F946F2"/>
  <w16cid:commentId w16cid:paraId="5FAA2DE2" w16cid:durableId="21F946C1"/>
  <w16cid:commentId w16cid:paraId="0CD7E1F6" w16cid:durableId="21F9473A"/>
  <w16cid:commentId w16cid:paraId="03D12785" w16cid:durableId="21F94773"/>
  <w16cid:commentId w16cid:paraId="3DA2FA32" w16cid:durableId="21F949E6"/>
  <w16cid:commentId w16cid:paraId="2CC5E5F8" w16cid:durableId="21F948C7"/>
  <w16cid:commentId w16cid:paraId="374124C7" w16cid:durableId="21F94979"/>
  <w16cid:commentId w16cid:paraId="13D9AE20" w16cid:durableId="21F94A40"/>
  <w16cid:commentId w16cid:paraId="1FBF09B4" w16cid:durableId="21F94B34"/>
  <w16cid:commentId w16cid:paraId="74992830" w16cid:durableId="21F94E84"/>
  <w16cid:commentId w16cid:paraId="3C66364E" w16cid:durableId="21F950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4A15C" w14:textId="77777777" w:rsidR="00406B8E" w:rsidRDefault="00406B8E" w:rsidP="00D50C60">
      <w:r>
        <w:separator/>
      </w:r>
    </w:p>
  </w:endnote>
  <w:endnote w:type="continuationSeparator" w:id="0">
    <w:p w14:paraId="159891CC" w14:textId="77777777" w:rsidR="00406B8E" w:rsidRDefault="00406B8E" w:rsidP="00D50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717646"/>
      <w:docPartObj>
        <w:docPartGallery w:val="Page Numbers (Bottom of Page)"/>
        <w:docPartUnique/>
      </w:docPartObj>
    </w:sdtPr>
    <w:sdtContent>
      <w:p w14:paraId="2423E41F" w14:textId="77777777" w:rsidR="00A61427" w:rsidRDefault="00A61427">
        <w:pPr>
          <w:pStyle w:val="Pieddepage"/>
          <w:jc w:val="center"/>
        </w:pPr>
        <w:r>
          <w:fldChar w:fldCharType="begin"/>
        </w:r>
        <w:r>
          <w:instrText>PAGE   \* MERGEFORMAT</w:instrText>
        </w:r>
        <w:r>
          <w:fldChar w:fldCharType="separate"/>
        </w:r>
        <w:r>
          <w:rPr>
            <w:noProof/>
          </w:rPr>
          <w:t>35</w:t>
        </w:r>
        <w:r>
          <w:fldChar w:fldCharType="end"/>
        </w:r>
      </w:p>
    </w:sdtContent>
  </w:sdt>
  <w:p w14:paraId="0FF34A56" w14:textId="77777777" w:rsidR="00A61427" w:rsidRDefault="00A614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C8408" w14:textId="77777777" w:rsidR="00406B8E" w:rsidRDefault="00406B8E" w:rsidP="00D50C60">
      <w:r>
        <w:separator/>
      </w:r>
    </w:p>
  </w:footnote>
  <w:footnote w:type="continuationSeparator" w:id="0">
    <w:p w14:paraId="0310A7E6" w14:textId="77777777" w:rsidR="00406B8E" w:rsidRDefault="00406B8E" w:rsidP="00D50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B5054" w14:textId="02DF2884" w:rsidR="00A61427" w:rsidRPr="00B55D32" w:rsidRDefault="00A61427">
    <w:pPr>
      <w:rPr>
        <w:lang w:val="en-US"/>
      </w:rPr>
    </w:pPr>
    <w:r w:rsidRPr="00B55D32">
      <w:rPr>
        <w:lang w:val="en-US"/>
      </w:rPr>
      <w:t xml:space="preserve">IPCEI on </w:t>
    </w:r>
    <w:r>
      <w:rPr>
        <w:lang w:val="en-US"/>
      </w:rPr>
      <w:t>Hydrogen</w:t>
    </w:r>
    <w:r>
      <w:rPr>
        <w:lang w:val="en-US"/>
      </w:rPr>
      <w:tab/>
    </w:r>
    <w:r>
      <w:rPr>
        <w:lang w:val="en-US"/>
      </w:rPr>
      <w:tab/>
    </w:r>
    <w:r>
      <w:rPr>
        <w:lang w:val="en-US"/>
      </w:rPr>
      <w:tab/>
    </w:r>
    <w:r>
      <w:rPr>
        <w:lang w:val="en-US"/>
      </w:rPr>
      <w:tab/>
    </w:r>
    <w:r>
      <w:tab/>
    </w:r>
    <w:r>
      <w:tab/>
    </w:r>
    <w:r>
      <w:tab/>
    </w:r>
    <w:r>
      <w:tab/>
      <w:t xml:space="preserve">               </w:t>
    </w:r>
    <w:r w:rsidRPr="00FF51C7">
      <w:rPr>
        <w:lang w:val="en-US"/>
      </w:rPr>
      <w:t xml:space="preserve"> Confidential</w:t>
    </w:r>
    <w:r w:rsidRPr="00FF51C7">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6F9"/>
    <w:multiLevelType w:val="multilevel"/>
    <w:tmpl w:val="ADFE7D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tyle1"/>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C11D0F"/>
    <w:multiLevelType w:val="hybridMultilevel"/>
    <w:tmpl w:val="F71445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D406C6"/>
    <w:multiLevelType w:val="hybridMultilevel"/>
    <w:tmpl w:val="9BC8E20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5A7BDA"/>
    <w:multiLevelType w:val="hybridMultilevel"/>
    <w:tmpl w:val="48BCA104"/>
    <w:lvl w:ilvl="0" w:tplc="C350650E">
      <w:start w:val="5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DC7B3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D6D2C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1A71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EED8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14054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1A58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12998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7432F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756288"/>
    <w:multiLevelType w:val="hybridMultilevel"/>
    <w:tmpl w:val="A354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AC511D"/>
    <w:multiLevelType w:val="hybridMultilevel"/>
    <w:tmpl w:val="79E856F4"/>
    <w:lvl w:ilvl="0" w:tplc="DF0C4B34">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695214"/>
    <w:multiLevelType w:val="hybridMultilevel"/>
    <w:tmpl w:val="905C8010"/>
    <w:lvl w:ilvl="0" w:tplc="49EA1674">
      <w:start w:val="1"/>
      <w:numFmt w:val="upperRoman"/>
      <w:lvlText w:val="%1."/>
      <w:lvlJc w:val="left"/>
      <w:pPr>
        <w:ind w:left="720" w:hanging="360"/>
      </w:pPr>
      <w:rPr>
        <w:rFonts w:ascii="Arial" w:eastAsia="Times New Roman" w:hAnsi="Arial"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4AC1A67"/>
    <w:multiLevelType w:val="hybridMultilevel"/>
    <w:tmpl w:val="EDE2A88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C706A8"/>
    <w:multiLevelType w:val="hybridMultilevel"/>
    <w:tmpl w:val="09FC687C"/>
    <w:lvl w:ilvl="0" w:tplc="BD260ABC">
      <w:start w:val="1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E827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0E43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90FC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A4F5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0C8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CEE3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A3B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02F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1766F8"/>
    <w:multiLevelType w:val="hybridMultilevel"/>
    <w:tmpl w:val="11485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69408F3"/>
    <w:multiLevelType w:val="multilevel"/>
    <w:tmpl w:val="0C36D0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8957DED"/>
    <w:multiLevelType w:val="hybridMultilevel"/>
    <w:tmpl w:val="7138E1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F4C0CFB"/>
    <w:multiLevelType w:val="hybridMultilevel"/>
    <w:tmpl w:val="5A10AA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5C392F"/>
    <w:multiLevelType w:val="hybridMultilevel"/>
    <w:tmpl w:val="E6EA5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2Ebenea"/>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18"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9" w15:restartNumberingAfterBreak="0">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BED63B7"/>
    <w:multiLevelType w:val="hybridMultilevel"/>
    <w:tmpl w:val="78027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9426AD"/>
    <w:multiLevelType w:val="hybridMultilevel"/>
    <w:tmpl w:val="F5E4ABCE"/>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E232D1"/>
    <w:multiLevelType w:val="hybridMultilevel"/>
    <w:tmpl w:val="C5A60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422FE6"/>
    <w:multiLevelType w:val="hybridMultilevel"/>
    <w:tmpl w:val="CB783C36"/>
    <w:lvl w:ilvl="0" w:tplc="54A0D7A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6EFF0CC1"/>
    <w:multiLevelType w:val="hybridMultilevel"/>
    <w:tmpl w:val="E2685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1B6222E"/>
    <w:multiLevelType w:val="hybridMultilevel"/>
    <w:tmpl w:val="74C40E42"/>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CA5EC1"/>
    <w:multiLevelType w:val="multilevel"/>
    <w:tmpl w:val="0D060612"/>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CA74C7"/>
    <w:multiLevelType w:val="hybridMultilevel"/>
    <w:tmpl w:val="8D78A95E"/>
    <w:lvl w:ilvl="0" w:tplc="01C061DE">
      <w:start w:val="1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049C2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5CA2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080C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DC35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30E8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5A41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4821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824CF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28"/>
  </w:num>
  <w:num w:numId="3">
    <w:abstractNumId w:val="18"/>
  </w:num>
  <w:num w:numId="4">
    <w:abstractNumId w:val="17"/>
  </w:num>
  <w:num w:numId="5">
    <w:abstractNumId w:val="27"/>
  </w:num>
  <w:num w:numId="6">
    <w:abstractNumId w:val="27"/>
  </w:num>
  <w:num w:numId="7">
    <w:abstractNumId w:val="6"/>
  </w:num>
  <w:num w:numId="8">
    <w:abstractNumId w:val="4"/>
  </w:num>
  <w:num w:numId="9">
    <w:abstractNumId w:val="7"/>
  </w:num>
  <w:num w:numId="10">
    <w:abstractNumId w:val="5"/>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5"/>
  </w:num>
  <w:num w:numId="18">
    <w:abstractNumId w:val="23"/>
  </w:num>
  <w:num w:numId="19">
    <w:abstractNumId w:val="29"/>
  </w:num>
  <w:num w:numId="20">
    <w:abstractNumId w:val="3"/>
  </w:num>
  <w:num w:numId="21">
    <w:abstractNumId w:val="21"/>
  </w:num>
  <w:num w:numId="22">
    <w:abstractNumId w:val="26"/>
  </w:num>
  <w:num w:numId="23">
    <w:abstractNumId w:val="8"/>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0"/>
  </w:num>
  <w:num w:numId="29">
    <w:abstractNumId w:val="15"/>
  </w:num>
  <w:num w:numId="30">
    <w:abstractNumId w:val="24"/>
  </w:num>
  <w:num w:numId="31">
    <w:abstractNumId w:val="19"/>
  </w:num>
  <w:num w:numId="32">
    <w:abstractNumId w:val="27"/>
  </w:num>
  <w:num w:numId="33">
    <w:abstractNumId w:val="27"/>
  </w:num>
  <w:num w:numId="34">
    <w:abstractNumId w:val="27"/>
  </w:num>
  <w:num w:numId="35">
    <w:abstractNumId w:val="27"/>
  </w:num>
  <w:num w:numId="36">
    <w:abstractNumId w:val="27"/>
  </w:num>
  <w:num w:numId="37">
    <w:abstractNumId w:val="27"/>
  </w:num>
  <w:num w:numId="38">
    <w:abstractNumId w:val="27"/>
    <w:lvlOverride w:ilvl="0">
      <w:startOverride w:val="5"/>
    </w:lvlOverride>
    <w:lvlOverride w:ilvl="1">
      <w:startOverride w:val="2"/>
    </w:lvlOverride>
  </w:num>
  <w:num w:numId="39">
    <w:abstractNumId w:val="16"/>
  </w:num>
  <w:num w:numId="40">
    <w:abstractNumId w:val="9"/>
  </w:num>
  <w:num w:numId="41">
    <w:abstractNumId w:val="13"/>
  </w:num>
  <w:num w:numId="42">
    <w:abstractNumId w:val="2"/>
  </w:num>
  <w:num w:numId="43">
    <w:abstractNumId w:val="14"/>
  </w:num>
  <w:num w:numId="4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9725" w:allStyles="1"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4BD"/>
    <w:rsid w:val="00004E87"/>
    <w:rsid w:val="00012260"/>
    <w:rsid w:val="00022758"/>
    <w:rsid w:val="0003247D"/>
    <w:rsid w:val="00033BBF"/>
    <w:rsid w:val="00035904"/>
    <w:rsid w:val="00035F6A"/>
    <w:rsid w:val="0004432D"/>
    <w:rsid w:val="000531B4"/>
    <w:rsid w:val="00054780"/>
    <w:rsid w:val="00056616"/>
    <w:rsid w:val="00057DF1"/>
    <w:rsid w:val="000600B0"/>
    <w:rsid w:val="00065CA2"/>
    <w:rsid w:val="00065F93"/>
    <w:rsid w:val="000662CF"/>
    <w:rsid w:val="0007013E"/>
    <w:rsid w:val="00072A67"/>
    <w:rsid w:val="00073196"/>
    <w:rsid w:val="00080203"/>
    <w:rsid w:val="0008768C"/>
    <w:rsid w:val="00091C82"/>
    <w:rsid w:val="0009391F"/>
    <w:rsid w:val="000956E9"/>
    <w:rsid w:val="000A70C8"/>
    <w:rsid w:val="000B22F4"/>
    <w:rsid w:val="000C2708"/>
    <w:rsid w:val="000C60E1"/>
    <w:rsid w:val="000C73D0"/>
    <w:rsid w:val="000D1EED"/>
    <w:rsid w:val="000D2E0B"/>
    <w:rsid w:val="000D3006"/>
    <w:rsid w:val="000E194F"/>
    <w:rsid w:val="000F1173"/>
    <w:rsid w:val="000F4493"/>
    <w:rsid w:val="000F5740"/>
    <w:rsid w:val="000F7FAB"/>
    <w:rsid w:val="00101F35"/>
    <w:rsid w:val="001078BA"/>
    <w:rsid w:val="001145E6"/>
    <w:rsid w:val="0012483C"/>
    <w:rsid w:val="00124C96"/>
    <w:rsid w:val="00127624"/>
    <w:rsid w:val="00127A71"/>
    <w:rsid w:val="00140103"/>
    <w:rsid w:val="00145255"/>
    <w:rsid w:val="001505C8"/>
    <w:rsid w:val="0015639D"/>
    <w:rsid w:val="0015776A"/>
    <w:rsid w:val="001623F4"/>
    <w:rsid w:val="00166782"/>
    <w:rsid w:val="001751C2"/>
    <w:rsid w:val="001759A0"/>
    <w:rsid w:val="00181E9B"/>
    <w:rsid w:val="001821DF"/>
    <w:rsid w:val="00183AE8"/>
    <w:rsid w:val="00187264"/>
    <w:rsid w:val="001A39B6"/>
    <w:rsid w:val="001A50E6"/>
    <w:rsid w:val="001A5B0A"/>
    <w:rsid w:val="001B7641"/>
    <w:rsid w:val="001C115E"/>
    <w:rsid w:val="001C13DA"/>
    <w:rsid w:val="001D0C1B"/>
    <w:rsid w:val="001D4449"/>
    <w:rsid w:val="001D4D80"/>
    <w:rsid w:val="001E0A06"/>
    <w:rsid w:val="001F3783"/>
    <w:rsid w:val="0020086C"/>
    <w:rsid w:val="00201DB0"/>
    <w:rsid w:val="0021183C"/>
    <w:rsid w:val="0021231E"/>
    <w:rsid w:val="002145BA"/>
    <w:rsid w:val="00221FDF"/>
    <w:rsid w:val="002434C6"/>
    <w:rsid w:val="0024617F"/>
    <w:rsid w:val="0025715E"/>
    <w:rsid w:val="00260D41"/>
    <w:rsid w:val="0026117A"/>
    <w:rsid w:val="00277985"/>
    <w:rsid w:val="00277DCA"/>
    <w:rsid w:val="0028748B"/>
    <w:rsid w:val="002A164F"/>
    <w:rsid w:val="002B4D25"/>
    <w:rsid w:val="002C1BC2"/>
    <w:rsid w:val="002C319F"/>
    <w:rsid w:val="002C34A6"/>
    <w:rsid w:val="002C3BF4"/>
    <w:rsid w:val="002C3F71"/>
    <w:rsid w:val="002C6731"/>
    <w:rsid w:val="002C6F53"/>
    <w:rsid w:val="002E0110"/>
    <w:rsid w:val="002E2ECE"/>
    <w:rsid w:val="002E5B06"/>
    <w:rsid w:val="002E6218"/>
    <w:rsid w:val="00301C83"/>
    <w:rsid w:val="003060D9"/>
    <w:rsid w:val="00313D61"/>
    <w:rsid w:val="00320F71"/>
    <w:rsid w:val="00323743"/>
    <w:rsid w:val="00332090"/>
    <w:rsid w:val="00333BD2"/>
    <w:rsid w:val="00337E43"/>
    <w:rsid w:val="00350B4F"/>
    <w:rsid w:val="00360438"/>
    <w:rsid w:val="003703B6"/>
    <w:rsid w:val="00372BC3"/>
    <w:rsid w:val="003747CF"/>
    <w:rsid w:val="00380A4C"/>
    <w:rsid w:val="003810FF"/>
    <w:rsid w:val="00382BBC"/>
    <w:rsid w:val="00392E18"/>
    <w:rsid w:val="00393FBB"/>
    <w:rsid w:val="003971F9"/>
    <w:rsid w:val="003A66B1"/>
    <w:rsid w:val="003B0144"/>
    <w:rsid w:val="003B12D0"/>
    <w:rsid w:val="003B2289"/>
    <w:rsid w:val="003B715A"/>
    <w:rsid w:val="003C2B84"/>
    <w:rsid w:val="003E172F"/>
    <w:rsid w:val="003E46BF"/>
    <w:rsid w:val="003F14DF"/>
    <w:rsid w:val="00406B8E"/>
    <w:rsid w:val="00410AA5"/>
    <w:rsid w:val="00417FD3"/>
    <w:rsid w:val="0042553C"/>
    <w:rsid w:val="004257FC"/>
    <w:rsid w:val="00425CCD"/>
    <w:rsid w:val="00431384"/>
    <w:rsid w:val="00436D76"/>
    <w:rsid w:val="00444B58"/>
    <w:rsid w:val="00447BD7"/>
    <w:rsid w:val="00463789"/>
    <w:rsid w:val="00464C8E"/>
    <w:rsid w:val="004703BC"/>
    <w:rsid w:val="0047141A"/>
    <w:rsid w:val="00474B68"/>
    <w:rsid w:val="00475932"/>
    <w:rsid w:val="004766EF"/>
    <w:rsid w:val="0048123F"/>
    <w:rsid w:val="0048231B"/>
    <w:rsid w:val="004866C8"/>
    <w:rsid w:val="00492ADB"/>
    <w:rsid w:val="004A0A00"/>
    <w:rsid w:val="004A0FA9"/>
    <w:rsid w:val="004A2223"/>
    <w:rsid w:val="004A3076"/>
    <w:rsid w:val="004A5D71"/>
    <w:rsid w:val="004A6B83"/>
    <w:rsid w:val="004A6FAA"/>
    <w:rsid w:val="004A7440"/>
    <w:rsid w:val="004B33BF"/>
    <w:rsid w:val="004B7277"/>
    <w:rsid w:val="004B76C0"/>
    <w:rsid w:val="004C1F9A"/>
    <w:rsid w:val="004E4CD4"/>
    <w:rsid w:val="004E79F4"/>
    <w:rsid w:val="004F3963"/>
    <w:rsid w:val="004F3D50"/>
    <w:rsid w:val="00502B7B"/>
    <w:rsid w:val="00504B99"/>
    <w:rsid w:val="00510C79"/>
    <w:rsid w:val="00513D77"/>
    <w:rsid w:val="005245D6"/>
    <w:rsid w:val="00530BD5"/>
    <w:rsid w:val="005368D2"/>
    <w:rsid w:val="005443AA"/>
    <w:rsid w:val="00552418"/>
    <w:rsid w:val="00553345"/>
    <w:rsid w:val="00554D5A"/>
    <w:rsid w:val="0055531E"/>
    <w:rsid w:val="005556A4"/>
    <w:rsid w:val="0056447A"/>
    <w:rsid w:val="00571E3D"/>
    <w:rsid w:val="005723CC"/>
    <w:rsid w:val="0057270C"/>
    <w:rsid w:val="00572A07"/>
    <w:rsid w:val="00577F0F"/>
    <w:rsid w:val="005849FF"/>
    <w:rsid w:val="0058699A"/>
    <w:rsid w:val="00586B40"/>
    <w:rsid w:val="00587F8B"/>
    <w:rsid w:val="00590214"/>
    <w:rsid w:val="00591AF3"/>
    <w:rsid w:val="00592595"/>
    <w:rsid w:val="005A24C9"/>
    <w:rsid w:val="005A5033"/>
    <w:rsid w:val="005A51AE"/>
    <w:rsid w:val="005A623C"/>
    <w:rsid w:val="005B74C5"/>
    <w:rsid w:val="005C207C"/>
    <w:rsid w:val="005C6071"/>
    <w:rsid w:val="005D3473"/>
    <w:rsid w:val="005D3A99"/>
    <w:rsid w:val="005D3B52"/>
    <w:rsid w:val="005D4991"/>
    <w:rsid w:val="005E5F7D"/>
    <w:rsid w:val="005E6DD5"/>
    <w:rsid w:val="005E71E4"/>
    <w:rsid w:val="005E7E95"/>
    <w:rsid w:val="005F196A"/>
    <w:rsid w:val="005F2F0E"/>
    <w:rsid w:val="005F57A6"/>
    <w:rsid w:val="005F732A"/>
    <w:rsid w:val="00601D76"/>
    <w:rsid w:val="0060473B"/>
    <w:rsid w:val="006226B0"/>
    <w:rsid w:val="00623BA0"/>
    <w:rsid w:val="00623D8A"/>
    <w:rsid w:val="0062758E"/>
    <w:rsid w:val="0063133A"/>
    <w:rsid w:val="006321D5"/>
    <w:rsid w:val="00632B47"/>
    <w:rsid w:val="00634D28"/>
    <w:rsid w:val="00640D41"/>
    <w:rsid w:val="006431E8"/>
    <w:rsid w:val="00644BF6"/>
    <w:rsid w:val="00650072"/>
    <w:rsid w:val="0065174C"/>
    <w:rsid w:val="006621E1"/>
    <w:rsid w:val="006738B4"/>
    <w:rsid w:val="00674267"/>
    <w:rsid w:val="00675FBA"/>
    <w:rsid w:val="00681D60"/>
    <w:rsid w:val="00684606"/>
    <w:rsid w:val="006847E3"/>
    <w:rsid w:val="00687683"/>
    <w:rsid w:val="00687DE5"/>
    <w:rsid w:val="00690155"/>
    <w:rsid w:val="006A21AF"/>
    <w:rsid w:val="006A3625"/>
    <w:rsid w:val="006A4D06"/>
    <w:rsid w:val="006D1221"/>
    <w:rsid w:val="006D3114"/>
    <w:rsid w:val="006D3C9E"/>
    <w:rsid w:val="006D4B19"/>
    <w:rsid w:val="006D639D"/>
    <w:rsid w:val="006D7181"/>
    <w:rsid w:val="006E1C67"/>
    <w:rsid w:val="006E76B9"/>
    <w:rsid w:val="006F1C09"/>
    <w:rsid w:val="006F260E"/>
    <w:rsid w:val="00701A65"/>
    <w:rsid w:val="00712037"/>
    <w:rsid w:val="00716808"/>
    <w:rsid w:val="0071745F"/>
    <w:rsid w:val="00733819"/>
    <w:rsid w:val="007435F4"/>
    <w:rsid w:val="007461DE"/>
    <w:rsid w:val="00747122"/>
    <w:rsid w:val="00752B8B"/>
    <w:rsid w:val="00760FCB"/>
    <w:rsid w:val="00762DC2"/>
    <w:rsid w:val="00765801"/>
    <w:rsid w:val="00774E9E"/>
    <w:rsid w:val="00775CCF"/>
    <w:rsid w:val="00782002"/>
    <w:rsid w:val="00784FE3"/>
    <w:rsid w:val="00786835"/>
    <w:rsid w:val="007A012B"/>
    <w:rsid w:val="007A341F"/>
    <w:rsid w:val="007A3D6D"/>
    <w:rsid w:val="007B000A"/>
    <w:rsid w:val="007C13B3"/>
    <w:rsid w:val="007C3F63"/>
    <w:rsid w:val="007D0832"/>
    <w:rsid w:val="007E2EC8"/>
    <w:rsid w:val="007E4B0A"/>
    <w:rsid w:val="007E6A1A"/>
    <w:rsid w:val="0080214B"/>
    <w:rsid w:val="008022FC"/>
    <w:rsid w:val="0081453F"/>
    <w:rsid w:val="00815645"/>
    <w:rsid w:val="0081659D"/>
    <w:rsid w:val="00821383"/>
    <w:rsid w:val="008250B0"/>
    <w:rsid w:val="00831717"/>
    <w:rsid w:val="00831B19"/>
    <w:rsid w:val="00834A31"/>
    <w:rsid w:val="00836F7D"/>
    <w:rsid w:val="0083756C"/>
    <w:rsid w:val="00845CF0"/>
    <w:rsid w:val="0084627C"/>
    <w:rsid w:val="00846602"/>
    <w:rsid w:val="00850120"/>
    <w:rsid w:val="00854656"/>
    <w:rsid w:val="0087468B"/>
    <w:rsid w:val="00874799"/>
    <w:rsid w:val="0087676C"/>
    <w:rsid w:val="0087761C"/>
    <w:rsid w:val="008777B1"/>
    <w:rsid w:val="008807A8"/>
    <w:rsid w:val="00881738"/>
    <w:rsid w:val="008868F9"/>
    <w:rsid w:val="008974EC"/>
    <w:rsid w:val="008A47E8"/>
    <w:rsid w:val="008A6C79"/>
    <w:rsid w:val="008D297A"/>
    <w:rsid w:val="008E1FBF"/>
    <w:rsid w:val="008F09C9"/>
    <w:rsid w:val="008F56E4"/>
    <w:rsid w:val="008F5C76"/>
    <w:rsid w:val="00902113"/>
    <w:rsid w:val="00902932"/>
    <w:rsid w:val="00903CF9"/>
    <w:rsid w:val="00912B07"/>
    <w:rsid w:val="00913079"/>
    <w:rsid w:val="009218AD"/>
    <w:rsid w:val="00942F03"/>
    <w:rsid w:val="00947FD2"/>
    <w:rsid w:val="009510DB"/>
    <w:rsid w:val="00952656"/>
    <w:rsid w:val="00955E3C"/>
    <w:rsid w:val="00961B9F"/>
    <w:rsid w:val="00964B26"/>
    <w:rsid w:val="009663DE"/>
    <w:rsid w:val="009767BE"/>
    <w:rsid w:val="00976AFD"/>
    <w:rsid w:val="009803C2"/>
    <w:rsid w:val="00984CA3"/>
    <w:rsid w:val="009857F0"/>
    <w:rsid w:val="009941A7"/>
    <w:rsid w:val="009A312D"/>
    <w:rsid w:val="009A44BA"/>
    <w:rsid w:val="009B3A92"/>
    <w:rsid w:val="009C1921"/>
    <w:rsid w:val="009C49E3"/>
    <w:rsid w:val="009C5620"/>
    <w:rsid w:val="009C7EDE"/>
    <w:rsid w:val="009D1CD4"/>
    <w:rsid w:val="00A0058C"/>
    <w:rsid w:val="00A0094E"/>
    <w:rsid w:val="00A00995"/>
    <w:rsid w:val="00A05F04"/>
    <w:rsid w:val="00A13711"/>
    <w:rsid w:val="00A16672"/>
    <w:rsid w:val="00A24CD3"/>
    <w:rsid w:val="00A274BD"/>
    <w:rsid w:val="00A31A44"/>
    <w:rsid w:val="00A43558"/>
    <w:rsid w:val="00A50B11"/>
    <w:rsid w:val="00A56657"/>
    <w:rsid w:val="00A56A86"/>
    <w:rsid w:val="00A61427"/>
    <w:rsid w:val="00A70A96"/>
    <w:rsid w:val="00A85E46"/>
    <w:rsid w:val="00A91A93"/>
    <w:rsid w:val="00A95E84"/>
    <w:rsid w:val="00AB16B2"/>
    <w:rsid w:val="00AB75E1"/>
    <w:rsid w:val="00AC4BCB"/>
    <w:rsid w:val="00AC6DDF"/>
    <w:rsid w:val="00AD1802"/>
    <w:rsid w:val="00AD3D62"/>
    <w:rsid w:val="00AD6721"/>
    <w:rsid w:val="00AD6BDB"/>
    <w:rsid w:val="00AE55A2"/>
    <w:rsid w:val="00AE6208"/>
    <w:rsid w:val="00B02856"/>
    <w:rsid w:val="00B10154"/>
    <w:rsid w:val="00B12A1B"/>
    <w:rsid w:val="00B14044"/>
    <w:rsid w:val="00B208E3"/>
    <w:rsid w:val="00B2528A"/>
    <w:rsid w:val="00B25DB6"/>
    <w:rsid w:val="00B4353C"/>
    <w:rsid w:val="00B46FF8"/>
    <w:rsid w:val="00B47589"/>
    <w:rsid w:val="00B50031"/>
    <w:rsid w:val="00B52E90"/>
    <w:rsid w:val="00B53CEA"/>
    <w:rsid w:val="00B55D32"/>
    <w:rsid w:val="00B61B17"/>
    <w:rsid w:val="00B7333F"/>
    <w:rsid w:val="00B8163D"/>
    <w:rsid w:val="00B81D14"/>
    <w:rsid w:val="00B90BA3"/>
    <w:rsid w:val="00B92328"/>
    <w:rsid w:val="00B9437B"/>
    <w:rsid w:val="00BA1AB7"/>
    <w:rsid w:val="00BA6B25"/>
    <w:rsid w:val="00BB16E4"/>
    <w:rsid w:val="00BB4B24"/>
    <w:rsid w:val="00BB7D51"/>
    <w:rsid w:val="00BC0E11"/>
    <w:rsid w:val="00BC4028"/>
    <w:rsid w:val="00BD1368"/>
    <w:rsid w:val="00BD4261"/>
    <w:rsid w:val="00BD5439"/>
    <w:rsid w:val="00BD7B95"/>
    <w:rsid w:val="00BE0EDC"/>
    <w:rsid w:val="00BE5A9C"/>
    <w:rsid w:val="00BF0165"/>
    <w:rsid w:val="00BF070B"/>
    <w:rsid w:val="00C126F3"/>
    <w:rsid w:val="00C14800"/>
    <w:rsid w:val="00C16771"/>
    <w:rsid w:val="00C17596"/>
    <w:rsid w:val="00C26617"/>
    <w:rsid w:val="00C346F4"/>
    <w:rsid w:val="00C4040C"/>
    <w:rsid w:val="00C42AE3"/>
    <w:rsid w:val="00C43624"/>
    <w:rsid w:val="00C4441D"/>
    <w:rsid w:val="00C454AC"/>
    <w:rsid w:val="00C502BB"/>
    <w:rsid w:val="00C52825"/>
    <w:rsid w:val="00C7449B"/>
    <w:rsid w:val="00C80747"/>
    <w:rsid w:val="00C8206C"/>
    <w:rsid w:val="00C85D1F"/>
    <w:rsid w:val="00CB36B5"/>
    <w:rsid w:val="00CB4082"/>
    <w:rsid w:val="00CB623F"/>
    <w:rsid w:val="00CB6346"/>
    <w:rsid w:val="00CC2E74"/>
    <w:rsid w:val="00CD04F3"/>
    <w:rsid w:val="00CD0C89"/>
    <w:rsid w:val="00CD453A"/>
    <w:rsid w:val="00CD68A3"/>
    <w:rsid w:val="00CF3100"/>
    <w:rsid w:val="00D03412"/>
    <w:rsid w:val="00D11522"/>
    <w:rsid w:val="00D1602B"/>
    <w:rsid w:val="00D22A34"/>
    <w:rsid w:val="00D25875"/>
    <w:rsid w:val="00D3383F"/>
    <w:rsid w:val="00D46259"/>
    <w:rsid w:val="00D50C60"/>
    <w:rsid w:val="00D5110B"/>
    <w:rsid w:val="00D51250"/>
    <w:rsid w:val="00D5329E"/>
    <w:rsid w:val="00D56CC7"/>
    <w:rsid w:val="00D60C8A"/>
    <w:rsid w:val="00D628CE"/>
    <w:rsid w:val="00D769DE"/>
    <w:rsid w:val="00D868DE"/>
    <w:rsid w:val="00D946B5"/>
    <w:rsid w:val="00DB218E"/>
    <w:rsid w:val="00DB5336"/>
    <w:rsid w:val="00DB53A2"/>
    <w:rsid w:val="00DC1005"/>
    <w:rsid w:val="00DC138F"/>
    <w:rsid w:val="00DC6FC4"/>
    <w:rsid w:val="00DC790A"/>
    <w:rsid w:val="00DD5ED5"/>
    <w:rsid w:val="00DE242C"/>
    <w:rsid w:val="00DF109C"/>
    <w:rsid w:val="00E04588"/>
    <w:rsid w:val="00E04F3D"/>
    <w:rsid w:val="00E131C7"/>
    <w:rsid w:val="00E172F2"/>
    <w:rsid w:val="00E21010"/>
    <w:rsid w:val="00E212F5"/>
    <w:rsid w:val="00E22E96"/>
    <w:rsid w:val="00E25B41"/>
    <w:rsid w:val="00E27562"/>
    <w:rsid w:val="00E30B20"/>
    <w:rsid w:val="00E34FB4"/>
    <w:rsid w:val="00E37247"/>
    <w:rsid w:val="00E455D4"/>
    <w:rsid w:val="00E45AD6"/>
    <w:rsid w:val="00E46993"/>
    <w:rsid w:val="00E513BC"/>
    <w:rsid w:val="00E5148F"/>
    <w:rsid w:val="00E525E5"/>
    <w:rsid w:val="00E53D1E"/>
    <w:rsid w:val="00E60E5D"/>
    <w:rsid w:val="00E80957"/>
    <w:rsid w:val="00E8677F"/>
    <w:rsid w:val="00E93CFF"/>
    <w:rsid w:val="00EA378C"/>
    <w:rsid w:val="00EA433C"/>
    <w:rsid w:val="00EA5AC2"/>
    <w:rsid w:val="00EB1B69"/>
    <w:rsid w:val="00EC764F"/>
    <w:rsid w:val="00EF201C"/>
    <w:rsid w:val="00EF4EB3"/>
    <w:rsid w:val="00EF6E86"/>
    <w:rsid w:val="00F15D70"/>
    <w:rsid w:val="00F17CCE"/>
    <w:rsid w:val="00F20376"/>
    <w:rsid w:val="00F2403D"/>
    <w:rsid w:val="00F24679"/>
    <w:rsid w:val="00F255C0"/>
    <w:rsid w:val="00F25BF2"/>
    <w:rsid w:val="00F261FA"/>
    <w:rsid w:val="00F304E2"/>
    <w:rsid w:val="00F337FF"/>
    <w:rsid w:val="00F35822"/>
    <w:rsid w:val="00F37363"/>
    <w:rsid w:val="00F407AE"/>
    <w:rsid w:val="00F548CE"/>
    <w:rsid w:val="00F54A6D"/>
    <w:rsid w:val="00F55191"/>
    <w:rsid w:val="00F66936"/>
    <w:rsid w:val="00F90E52"/>
    <w:rsid w:val="00F96B3D"/>
    <w:rsid w:val="00F96C28"/>
    <w:rsid w:val="00F97CEE"/>
    <w:rsid w:val="00FA0116"/>
    <w:rsid w:val="00FA0F10"/>
    <w:rsid w:val="00FB00CF"/>
    <w:rsid w:val="00FB186A"/>
    <w:rsid w:val="00FB49F5"/>
    <w:rsid w:val="00FB71D8"/>
    <w:rsid w:val="00FB7FD0"/>
    <w:rsid w:val="00FC00FE"/>
    <w:rsid w:val="00FD566D"/>
    <w:rsid w:val="00FE00D7"/>
    <w:rsid w:val="00FE1B3C"/>
    <w:rsid w:val="00FF51C7"/>
    <w:rsid w:val="00FF56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4732"/>
  <w15:docId w15:val="{64C2159D-E7BC-4F59-8401-707391B7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74BD"/>
    <w:pPr>
      <w:spacing w:after="0"/>
    </w:pPr>
    <w:rPr>
      <w:rFonts w:ascii="Arial" w:hAnsi="Arial" w:cs="Times New Roman"/>
      <w:sz w:val="20"/>
      <w:szCs w:val="20"/>
      <w:lang w:eastAsia="de-DE"/>
    </w:rPr>
  </w:style>
  <w:style w:type="paragraph" w:styleId="Titre1">
    <w:name w:val="heading 1"/>
    <w:basedOn w:val="Normal"/>
    <w:next w:val="Normal"/>
    <w:link w:val="Titre1Car"/>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A0A0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aliases w:val="IT Abbildungsverzeichnis"/>
    <w:basedOn w:val="Normal"/>
    <w:next w:val="Normal"/>
    <w:link w:val="TabledesillustrationsCar"/>
    <w:uiPriority w:val="99"/>
    <w:rsid w:val="001623F4"/>
    <w:pPr>
      <w:keepLines/>
      <w:tabs>
        <w:tab w:val="left" w:pos="1418"/>
        <w:tab w:val="right" w:pos="8505"/>
      </w:tabs>
      <w:spacing w:after="80"/>
      <w:ind w:left="1418" w:right="454" w:hanging="1418"/>
    </w:pPr>
  </w:style>
  <w:style w:type="character" w:customStyle="1" w:styleId="Titre1Car">
    <w:name w:val="Titre 1 Car"/>
    <w:basedOn w:val="Policepardfaut"/>
    <w:link w:val="Titre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Titre2Car">
    <w:name w:val="Titre 2 Car"/>
    <w:basedOn w:val="Policepardfaut"/>
    <w:link w:val="Titre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TabledesillustrationsCar">
    <w:name w:val="Table des illustrations Car"/>
    <w:aliases w:val="IT Abbildungsverzeichnis Car"/>
    <w:basedOn w:val="Policepardfaut"/>
    <w:link w:val="Tabledesillustrations"/>
    <w:rsid w:val="001623F4"/>
    <w:rPr>
      <w:rFonts w:ascii="Arial" w:hAnsi="Arial" w:cs="Times New Roman"/>
      <w:sz w:val="20"/>
      <w:szCs w:val="20"/>
      <w:lang w:eastAsia="de-DE"/>
    </w:rPr>
  </w:style>
  <w:style w:type="paragraph" w:styleId="Listepuces2">
    <w:name w:val="List Bullet 2"/>
    <w:aliases w:val="IT Minus Ebene 2"/>
    <w:basedOn w:val="Normal"/>
    <w:rsid w:val="00A00995"/>
    <w:pPr>
      <w:tabs>
        <w:tab w:val="num" w:pos="964"/>
      </w:tabs>
      <w:ind w:left="964" w:hanging="284"/>
    </w:pPr>
  </w:style>
  <w:style w:type="paragraph" w:styleId="Listepuces3">
    <w:name w:val="List Bullet 3"/>
    <w:aliases w:val="IT Plus Ebene 2"/>
    <w:basedOn w:val="Normal"/>
    <w:next w:val="Listepuces2"/>
    <w:rsid w:val="00A00995"/>
    <w:pPr>
      <w:tabs>
        <w:tab w:val="num" w:pos="964"/>
      </w:tabs>
      <w:ind w:left="964" w:hanging="284"/>
    </w:pPr>
  </w:style>
  <w:style w:type="paragraph" w:styleId="Listepuces4">
    <w:name w:val="List Bullet 4"/>
    <w:aliases w:val="IT Doppelpfeil Ebene 3"/>
    <w:basedOn w:val="Normal"/>
    <w:rsid w:val="00A00995"/>
    <w:pPr>
      <w:tabs>
        <w:tab w:val="num" w:pos="1247"/>
      </w:tabs>
      <w:ind w:left="1247" w:hanging="283"/>
    </w:pPr>
  </w:style>
  <w:style w:type="paragraph" w:styleId="Listepuces5">
    <w:name w:val="List Bullet 5"/>
    <w:aliases w:val="IT Pfeil Ebene 3"/>
    <w:basedOn w:val="Normal"/>
    <w:rsid w:val="00A00995"/>
    <w:pPr>
      <w:tabs>
        <w:tab w:val="num" w:pos="1247"/>
      </w:tabs>
      <w:ind w:left="1247" w:hanging="283"/>
    </w:pPr>
  </w:style>
  <w:style w:type="paragraph" w:styleId="Lgende">
    <w:name w:val="caption"/>
    <w:aliases w:val="IT Beschriftung"/>
    <w:basedOn w:val="Normal"/>
    <w:next w:val="Normal"/>
    <w:link w:val="LgendeCar"/>
    <w:rsid w:val="00AD6721"/>
    <w:pPr>
      <w:spacing w:before="160" w:after="240"/>
    </w:pPr>
    <w:rPr>
      <w:bCs/>
      <w:i/>
    </w:rPr>
  </w:style>
  <w:style w:type="character" w:customStyle="1" w:styleId="LgendeCar">
    <w:name w:val="Légende Car"/>
    <w:aliases w:val="IT Beschriftung Car"/>
    <w:basedOn w:val="Policepardfaut"/>
    <w:link w:val="Lgende"/>
    <w:rsid w:val="00AD6721"/>
    <w:rPr>
      <w:rFonts w:ascii="Arial" w:hAnsi="Arial" w:cs="Times New Roman"/>
      <w:bCs/>
      <w:i/>
      <w:sz w:val="20"/>
      <w:szCs w:val="20"/>
      <w:lang w:eastAsia="de-DE"/>
    </w:rPr>
  </w:style>
  <w:style w:type="paragraph" w:customStyle="1" w:styleId="FormatvorlageBeschriftung">
    <w:name w:val="Formatvorlage Beschriftung"/>
    <w:aliases w:val="IT Beschriftung + Fett"/>
    <w:basedOn w:val="Lgende"/>
    <w:link w:val="FormatvorlageBeschriftungZchn"/>
    <w:rsid w:val="00A00995"/>
  </w:style>
  <w:style w:type="character" w:customStyle="1" w:styleId="FormatvorlageBeschriftungZchn">
    <w:name w:val="Formatvorlage Beschriftung Zchn"/>
    <w:aliases w:val="IT Beschriftung + Fett Zchn"/>
    <w:basedOn w:val="LgendeCar"/>
    <w:link w:val="FormatvorlageBeschriftung"/>
    <w:rsid w:val="00A00995"/>
    <w:rPr>
      <w:rFonts w:ascii="Arial" w:hAnsi="Arial" w:cs="Times New Roman"/>
      <w:bCs/>
      <w:i/>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M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M1"/>
    <w:rsid w:val="00A00995"/>
    <w:rPr>
      <w:rFonts w:cs="Arial"/>
    </w:rPr>
  </w:style>
  <w:style w:type="paragraph" w:styleId="TM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M2"/>
    <w:rsid w:val="00A00995"/>
    <w:pPr>
      <w:tabs>
        <w:tab w:val="clear" w:pos="1021"/>
        <w:tab w:val="left" w:pos="964"/>
      </w:tabs>
    </w:pPr>
    <w:rPr>
      <w:iCs w:val="0"/>
    </w:rPr>
  </w:style>
  <w:style w:type="paragraph" w:styleId="TM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M3"/>
    <w:rsid w:val="00A00995"/>
    <w:pPr>
      <w:tabs>
        <w:tab w:val="clear" w:pos="1701"/>
      </w:tabs>
      <w:ind w:left="1588" w:hanging="1021"/>
    </w:pPr>
  </w:style>
  <w:style w:type="paragraph" w:styleId="Notedebasdepage">
    <w:name w:val="footnote text"/>
    <w:aliases w:val="IT Fußnotentext"/>
    <w:basedOn w:val="Normal"/>
    <w:link w:val="NotedebasdepageCar"/>
    <w:rsid w:val="00A00995"/>
    <w:pPr>
      <w:keepLines/>
      <w:spacing w:after="120"/>
      <w:ind w:left="102" w:hanging="102"/>
    </w:pPr>
    <w:rPr>
      <w:sz w:val="16"/>
    </w:rPr>
  </w:style>
  <w:style w:type="character" w:customStyle="1" w:styleId="NotedebasdepageCar">
    <w:name w:val="Note de bas de page Car"/>
    <w:aliases w:val="IT Fußnotentext Car"/>
    <w:basedOn w:val="Policepardfaut"/>
    <w:link w:val="Notedebasdepage"/>
    <w:rsid w:val="00A00995"/>
    <w:rPr>
      <w:rFonts w:ascii="Arial" w:hAnsi="Arial" w:cs="Times New Roman"/>
      <w:sz w:val="16"/>
      <w:szCs w:val="20"/>
      <w:lang w:eastAsia="de-DE"/>
    </w:rPr>
  </w:style>
  <w:style w:type="character" w:styleId="Appelnotedebasdep">
    <w:name w:val="footnote reference"/>
    <w:aliases w:val="IT Fußnotenzeichen"/>
    <w:basedOn w:val="Policepardfaut"/>
    <w:rsid w:val="00A00995"/>
    <w:rPr>
      <w:position w:val="6"/>
      <w:sz w:val="16"/>
      <w:vertAlign w:val="superscript"/>
    </w:rPr>
  </w:style>
  <w:style w:type="character" w:styleId="Lienhypertexte">
    <w:name w:val="Hyperlink"/>
    <w:aliases w:val="IT Hyperlink"/>
    <w:basedOn w:val="Policepardfaut"/>
    <w:uiPriority w:val="99"/>
    <w:rsid w:val="00A00995"/>
    <w:rPr>
      <w:color w:val="000080"/>
      <w:u w:val="single"/>
    </w:rPr>
  </w:style>
  <w:style w:type="paragraph" w:customStyle="1" w:styleId="ITAbsatz">
    <w:name w:val="IT Absatz"/>
    <w:link w:val="ITAbsatzZchnZchn"/>
    <w:rsid w:val="00A00995"/>
    <w:pPr>
      <w:numPr>
        <w:numId w:val="1"/>
      </w:numPr>
      <w:spacing w:after="120" w:line="280" w:lineRule="exact"/>
    </w:pPr>
    <w:rPr>
      <w:rFonts w:ascii="Arial" w:hAnsi="Arial" w:cs="Times New Roman"/>
      <w:sz w:val="20"/>
      <w:szCs w:val="20"/>
      <w:lang w:eastAsia="de-DE"/>
    </w:rPr>
  </w:style>
  <w:style w:type="character" w:customStyle="1" w:styleId="ITAbsatzZchnZchn">
    <w:name w:val="IT Absatz Zchn Zchn"/>
    <w:basedOn w:val="Policepardfau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Policepardfau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2"/>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3"/>
      </w:numPr>
      <w:spacing w:line="240" w:lineRule="auto"/>
    </w:pPr>
  </w:style>
  <w:style w:type="paragraph" w:customStyle="1" w:styleId="ITAufzhlung2Minus">
    <w:name w:val="IT Aufzählung 2 Minus"/>
    <w:basedOn w:val="ITAbsatzohneNr"/>
    <w:rsid w:val="00A00995"/>
    <w:pPr>
      <w:numPr>
        <w:ilvl w:val="1"/>
        <w:numId w:val="3"/>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Policepardfau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Policepardfau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Policepardfaut"/>
    <w:rsid w:val="00A00995"/>
    <w:rPr>
      <w:bdr w:val="none" w:sz="0" w:space="0" w:color="auto"/>
      <w:shd w:val="clear" w:color="auto" w:fill="00FFFF"/>
      <w:lang w:val="de-DE"/>
    </w:rPr>
  </w:style>
  <w:style w:type="character" w:customStyle="1" w:styleId="ITMarkierunggelb">
    <w:name w:val="IT Markierung gelb"/>
    <w:basedOn w:val="Policepardfaut"/>
    <w:rsid w:val="00A00995"/>
    <w:rPr>
      <w:bdr w:val="none" w:sz="0" w:space="0" w:color="auto"/>
      <w:shd w:val="clear" w:color="auto" w:fill="FFFF00"/>
    </w:rPr>
  </w:style>
  <w:style w:type="character" w:customStyle="1" w:styleId="ITMarkierungrot">
    <w:name w:val="IT Markierung rot"/>
    <w:basedOn w:val="Policepardfaut"/>
    <w:rsid w:val="00A00995"/>
    <w:rPr>
      <w:bdr w:val="none" w:sz="0" w:space="0" w:color="auto"/>
      <w:shd w:val="clear" w:color="auto" w:fill="FF0000"/>
    </w:rPr>
  </w:style>
  <w:style w:type="character" w:customStyle="1" w:styleId="ITMarkierungrckgngig">
    <w:name w:val="IT Markierung rückgängig"/>
    <w:basedOn w:val="Policepardfaut"/>
    <w:rsid w:val="00A00995"/>
    <w:rPr>
      <w:shd w:val="clear" w:color="auto" w:fill="auto"/>
    </w:rPr>
  </w:style>
  <w:style w:type="paragraph" w:customStyle="1" w:styleId="ITNummerierung">
    <w:name w:val="IT Nummerierung"/>
    <w:basedOn w:val="Normal"/>
    <w:rsid w:val="00A00995"/>
    <w:pPr>
      <w:widowControl w:val="0"/>
      <w:numPr>
        <w:numId w:val="4"/>
      </w:numPr>
      <w:spacing w:after="120"/>
    </w:pPr>
  </w:style>
  <w:style w:type="paragraph" w:customStyle="1" w:styleId="ITNummerierung2Ebenea">
    <w:name w:val="IT Nummerierung 2. Ebene a)"/>
    <w:basedOn w:val="Normal"/>
    <w:rsid w:val="00A00995"/>
    <w:pPr>
      <w:widowControl w:val="0"/>
      <w:numPr>
        <w:ilvl w:val="1"/>
        <w:numId w:val="4"/>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6"/>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Policepardfau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6"/>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Policepardfau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A56A86"/>
    <w:pPr>
      <w:numPr>
        <w:ilvl w:val="2"/>
        <w:numId w:val="6"/>
      </w:numPr>
      <w:spacing w:before="160" w:after="120" w:line="280" w:lineRule="exact"/>
      <w:outlineLvl w:val="2"/>
    </w:pPr>
    <w:rPr>
      <w:rFonts w:ascii="Arial" w:hAnsi="Arial" w:cs="Times New Roman"/>
      <w:b/>
      <w:color w:val="000000" w:themeColor="text1"/>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Policepardfaut"/>
    <w:rsid w:val="00A00995"/>
    <w:rPr>
      <w:rFonts w:ascii="Arial" w:hAnsi="Arial"/>
      <w:i/>
      <w:spacing w:val="0"/>
    </w:rPr>
  </w:style>
  <w:style w:type="paragraph" w:styleId="Commentaire">
    <w:name w:val="annotation text"/>
    <w:aliases w:val="IT Kommentartext"/>
    <w:basedOn w:val="Normal"/>
    <w:link w:val="CommentaireCar"/>
    <w:rsid w:val="00775CCF"/>
    <w:pPr>
      <w:pPrChange w:id="0" w:author="Marc ISABELLE" w:date="2020-02-20T17:37:00Z">
        <w:pPr>
          <w:spacing w:line="276" w:lineRule="auto"/>
        </w:pPr>
      </w:pPrChange>
    </w:pPr>
    <w:rPr>
      <w:lang w:val="en-GB"/>
      <w:rPrChange w:id="0" w:author="Marc ISABELLE" w:date="2020-02-20T17:37:00Z">
        <w:rPr>
          <w:rFonts w:ascii="Arial" w:hAnsi="Arial"/>
          <w:lang w:val="de-DE" w:eastAsia="de-DE" w:bidi="ar-SA"/>
        </w:rPr>
      </w:rPrChange>
    </w:rPr>
  </w:style>
  <w:style w:type="character" w:customStyle="1" w:styleId="CommentaireCar">
    <w:name w:val="Commentaire Car"/>
    <w:aliases w:val="IT Kommentartext Car"/>
    <w:basedOn w:val="Policepardfaut"/>
    <w:link w:val="Commentaire"/>
    <w:rsid w:val="00775CCF"/>
    <w:rPr>
      <w:rFonts w:ascii="Arial" w:hAnsi="Arial" w:cs="Times New Roman"/>
      <w:sz w:val="20"/>
      <w:szCs w:val="20"/>
      <w:lang w:val="en-GB" w:eastAsia="de-DE"/>
    </w:rPr>
  </w:style>
  <w:style w:type="paragraph" w:styleId="Objetducommentaire">
    <w:name w:val="annotation subject"/>
    <w:aliases w:val="IT Kommentarthema"/>
    <w:basedOn w:val="Commentaire"/>
    <w:next w:val="Commentaire"/>
    <w:link w:val="ObjetducommentaireCar"/>
    <w:semiHidden/>
    <w:rsid w:val="00A00995"/>
    <w:rPr>
      <w:b/>
      <w:bCs/>
    </w:rPr>
  </w:style>
  <w:style w:type="character" w:customStyle="1" w:styleId="ObjetducommentaireCar">
    <w:name w:val="Objet du commentaire Car"/>
    <w:aliases w:val="IT Kommentarthema Car"/>
    <w:basedOn w:val="CommentaireCar"/>
    <w:link w:val="Objetducommentaire"/>
    <w:semiHidden/>
    <w:rsid w:val="00A00995"/>
    <w:rPr>
      <w:rFonts w:ascii="Arial" w:hAnsi="Arial" w:cs="Times New Roman"/>
      <w:b/>
      <w:bCs/>
      <w:sz w:val="20"/>
      <w:szCs w:val="20"/>
      <w:lang w:val="en-GB" w:eastAsia="de-DE"/>
    </w:rPr>
  </w:style>
  <w:style w:type="character" w:styleId="Marquedecommentaire">
    <w:name w:val="annotation reference"/>
    <w:aliases w:val="IT Kommentarzeichen"/>
    <w:basedOn w:val="Policepardfaut"/>
    <w:uiPriority w:val="99"/>
    <w:semiHidden/>
    <w:rsid w:val="00A00995"/>
    <w:rPr>
      <w:sz w:val="16"/>
      <w:szCs w:val="16"/>
    </w:rPr>
  </w:style>
  <w:style w:type="paragraph" w:styleId="En-tte">
    <w:name w:val="header"/>
    <w:aliases w:val="IT Kopfzeile"/>
    <w:link w:val="En-tteC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En-tteCar">
    <w:name w:val="En-tête Car"/>
    <w:aliases w:val="IT Kopfzeile Car"/>
    <w:basedOn w:val="Policepardfaut"/>
    <w:link w:val="En-tte"/>
    <w:rsid w:val="00A00995"/>
    <w:rPr>
      <w:rFonts w:ascii="Arial" w:hAnsi="Arial" w:cs="Times New Roman"/>
      <w:b/>
      <w:color w:val="808080"/>
      <w:sz w:val="20"/>
      <w:szCs w:val="20"/>
      <w:lang w:eastAsia="de-DE"/>
    </w:rPr>
  </w:style>
  <w:style w:type="paragraph" w:styleId="TM4">
    <w:name w:val="toc 4"/>
    <w:aliases w:val="IT Verzeichnis Anhänge"/>
    <w:basedOn w:val="TM1"/>
    <w:next w:val="Normal"/>
    <w:rsid w:val="00A00995"/>
  </w:style>
  <w:style w:type="paragraph" w:styleId="Textedebulles">
    <w:name w:val="Balloon Text"/>
    <w:basedOn w:val="Normal"/>
    <w:link w:val="TextedebullesCar"/>
    <w:uiPriority w:val="99"/>
    <w:semiHidden/>
    <w:unhideWhenUsed/>
    <w:rsid w:val="00A274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D1368"/>
    <w:pPr>
      <w:tabs>
        <w:tab w:val="center" w:pos="4536"/>
        <w:tab w:val="right" w:pos="9072"/>
      </w:tabs>
      <w:spacing w:line="240" w:lineRule="auto"/>
    </w:pPr>
  </w:style>
  <w:style w:type="character" w:customStyle="1" w:styleId="PieddepageCar">
    <w:name w:val="Pied de page Car"/>
    <w:basedOn w:val="Policepardfaut"/>
    <w:link w:val="Pieddepage"/>
    <w:uiPriority w:val="99"/>
    <w:rsid w:val="00BD1368"/>
    <w:rPr>
      <w:rFonts w:ascii="Arial" w:hAnsi="Arial" w:cs="Times New Roman"/>
      <w:sz w:val="20"/>
      <w:szCs w:val="20"/>
      <w:lang w:eastAsia="de-DE"/>
    </w:rPr>
  </w:style>
  <w:style w:type="paragraph" w:styleId="Paragraphedeliste">
    <w:name w:val="List Paragraph"/>
    <w:aliases w:val="Bullet List,FooterText"/>
    <w:basedOn w:val="Normal"/>
    <w:link w:val="ParagraphedelisteCar"/>
    <w:uiPriority w:val="34"/>
    <w:qFormat/>
    <w:rsid w:val="00592595"/>
    <w:pPr>
      <w:ind w:left="720"/>
      <w:contextualSpacing/>
    </w:pPr>
  </w:style>
  <w:style w:type="character" w:customStyle="1" w:styleId="ParagraphedelisteCar">
    <w:name w:val="Paragraphe de liste Car"/>
    <w:aliases w:val="Bullet List Car,FooterText Car"/>
    <w:basedOn w:val="Policepardfaut"/>
    <w:link w:val="Paragraphedeliste"/>
    <w:uiPriority w:val="34"/>
    <w:rsid w:val="00145255"/>
    <w:rPr>
      <w:rFonts w:ascii="Arial" w:hAnsi="Arial" w:cs="Times New Roman"/>
      <w:sz w:val="20"/>
      <w:szCs w:val="20"/>
      <w:lang w:eastAsia="de-DE"/>
    </w:rPr>
  </w:style>
  <w:style w:type="character" w:customStyle="1" w:styleId="Titre4Car">
    <w:name w:val="Titre 4 Car"/>
    <w:basedOn w:val="Policepardfaut"/>
    <w:link w:val="Titre4"/>
    <w:uiPriority w:val="9"/>
    <w:semiHidden/>
    <w:rsid w:val="004A0A00"/>
    <w:rPr>
      <w:rFonts w:asciiTheme="majorHAnsi" w:eastAsiaTheme="majorEastAsia" w:hAnsiTheme="majorHAnsi" w:cstheme="majorBidi"/>
      <w:i/>
      <w:iCs/>
      <w:color w:val="365F91" w:themeColor="accent1" w:themeShade="BF"/>
      <w:sz w:val="20"/>
      <w:szCs w:val="20"/>
      <w:lang w:eastAsia="de-DE"/>
    </w:rPr>
  </w:style>
  <w:style w:type="paragraph" w:customStyle="1" w:styleId="N2">
    <w:name w:val="N2"/>
    <w:next w:val="ITAbsatzohneNr"/>
    <w:link w:val="N2Car"/>
    <w:qFormat/>
    <w:rsid w:val="00903CF9"/>
    <w:pPr>
      <w:keepNext/>
      <w:tabs>
        <w:tab w:val="num" w:pos="822"/>
      </w:tabs>
      <w:spacing w:before="420" w:after="360" w:line="240" w:lineRule="auto"/>
      <w:ind w:left="822" w:hanging="680"/>
      <w:outlineLvl w:val="1"/>
    </w:pPr>
    <w:rPr>
      <w:rFonts w:ascii="Arial" w:hAnsi="Arial" w:cs="Times New Roman"/>
      <w:b/>
      <w:sz w:val="24"/>
      <w:szCs w:val="20"/>
      <w:lang w:val="en-GB" w:eastAsia="de-DE"/>
    </w:rPr>
  </w:style>
  <w:style w:type="paragraph" w:customStyle="1" w:styleId="N3">
    <w:name w:val="N3"/>
    <w:next w:val="ITAbsatzohneNr"/>
    <w:qFormat/>
    <w:rsid w:val="00903CF9"/>
    <w:pPr>
      <w:tabs>
        <w:tab w:val="num" w:pos="851"/>
      </w:tabs>
      <w:spacing w:before="280" w:after="240" w:line="280" w:lineRule="exact"/>
      <w:ind w:left="851" w:hanging="851"/>
      <w:outlineLvl w:val="2"/>
    </w:pPr>
    <w:rPr>
      <w:rFonts w:ascii="Arial" w:hAnsi="Arial" w:cs="Times New Roman"/>
      <w:b/>
      <w:szCs w:val="20"/>
      <w:lang w:val="en-GB" w:eastAsia="de-DE"/>
    </w:rPr>
  </w:style>
  <w:style w:type="paragraph" w:customStyle="1" w:styleId="N4">
    <w:name w:val="N4"/>
    <w:basedOn w:val="N3"/>
    <w:qFormat/>
    <w:rsid w:val="00903CF9"/>
    <w:pPr>
      <w:tabs>
        <w:tab w:val="clear" w:pos="851"/>
        <w:tab w:val="num" w:pos="864"/>
      </w:tabs>
      <w:ind w:left="864" w:hanging="864"/>
    </w:pPr>
  </w:style>
  <w:style w:type="paragraph" w:customStyle="1" w:styleId="Style1">
    <w:name w:val="Style1"/>
    <w:basedOn w:val="Normal"/>
    <w:qFormat/>
    <w:rsid w:val="00B92328"/>
    <w:pPr>
      <w:numPr>
        <w:ilvl w:val="2"/>
        <w:numId w:val="25"/>
      </w:numPr>
      <w:spacing w:before="400" w:after="360" w:line="280" w:lineRule="exact"/>
      <w:outlineLvl w:val="2"/>
    </w:pPr>
    <w:rPr>
      <w:b/>
      <w:sz w:val="22"/>
      <w:lang w:val="en-GB"/>
    </w:rPr>
  </w:style>
  <w:style w:type="character" w:customStyle="1" w:styleId="N2Car">
    <w:name w:val="N2 Car"/>
    <w:basedOn w:val="Policepardfaut"/>
    <w:link w:val="N2"/>
    <w:locked/>
    <w:rsid w:val="0048231B"/>
    <w:rPr>
      <w:rFonts w:ascii="Arial" w:hAnsi="Arial" w:cs="Times New Roman"/>
      <w:b/>
      <w:sz w:val="24"/>
      <w:szCs w:val="20"/>
      <w:lang w:val="en-GB" w:eastAsia="de-DE"/>
    </w:rPr>
  </w:style>
  <w:style w:type="paragraph" w:customStyle="1" w:styleId="ITKommentartextCommentaire">
    <w:name w:val="IT Kommentartext  (Commentaire)"/>
    <w:basedOn w:val="Commentaire"/>
    <w:link w:val="ITKommentartextCommentaireCar"/>
    <w:rsid w:val="00E131C7"/>
    <w:pPr>
      <w:pPrChange w:id="1" w:author="Marc ISABELLE" w:date="2020-02-20T17:36:00Z">
        <w:pPr>
          <w:spacing w:line="276" w:lineRule="auto"/>
        </w:pPr>
      </w:pPrChange>
    </w:pPr>
    <w:rPr>
      <w:rPrChange w:id="1" w:author="Marc ISABELLE" w:date="2020-02-20T17:36:00Z">
        <w:rPr>
          <w:rFonts w:ascii="Arial" w:hAnsi="Arial"/>
          <w:lang w:val="de-DE" w:eastAsia="de-DE" w:bidi="ar-SA"/>
        </w:rPr>
      </w:rPrChange>
    </w:rPr>
  </w:style>
  <w:style w:type="character" w:customStyle="1" w:styleId="ITKommentartextCommentaireCar">
    <w:name w:val="IT Kommentartext  (Commentaire) Car"/>
    <w:basedOn w:val="CommentaireCar"/>
    <w:link w:val="ITKommentartextCommentaire"/>
    <w:rsid w:val="00E131C7"/>
    <w:rPr>
      <w:rFonts w:ascii="Arial" w:hAnsi="Arial" w:cs="Times New Roman"/>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5441">
      <w:bodyDiv w:val="1"/>
      <w:marLeft w:val="0"/>
      <w:marRight w:val="0"/>
      <w:marTop w:val="0"/>
      <w:marBottom w:val="0"/>
      <w:divBdr>
        <w:top w:val="none" w:sz="0" w:space="0" w:color="auto"/>
        <w:left w:val="none" w:sz="0" w:space="0" w:color="auto"/>
        <w:bottom w:val="none" w:sz="0" w:space="0" w:color="auto"/>
        <w:right w:val="none" w:sz="0" w:space="0" w:color="auto"/>
      </w:divBdr>
    </w:div>
    <w:div w:id="165025540">
      <w:bodyDiv w:val="1"/>
      <w:marLeft w:val="0"/>
      <w:marRight w:val="0"/>
      <w:marTop w:val="0"/>
      <w:marBottom w:val="0"/>
      <w:divBdr>
        <w:top w:val="none" w:sz="0" w:space="0" w:color="auto"/>
        <w:left w:val="none" w:sz="0" w:space="0" w:color="auto"/>
        <w:bottom w:val="none" w:sz="0" w:space="0" w:color="auto"/>
        <w:right w:val="none" w:sz="0" w:space="0" w:color="auto"/>
      </w:divBdr>
    </w:div>
    <w:div w:id="179205343">
      <w:bodyDiv w:val="1"/>
      <w:marLeft w:val="0"/>
      <w:marRight w:val="0"/>
      <w:marTop w:val="0"/>
      <w:marBottom w:val="0"/>
      <w:divBdr>
        <w:top w:val="none" w:sz="0" w:space="0" w:color="auto"/>
        <w:left w:val="none" w:sz="0" w:space="0" w:color="auto"/>
        <w:bottom w:val="none" w:sz="0" w:space="0" w:color="auto"/>
        <w:right w:val="none" w:sz="0" w:space="0" w:color="auto"/>
      </w:divBdr>
    </w:div>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372314204">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500195623">
      <w:bodyDiv w:val="1"/>
      <w:marLeft w:val="0"/>
      <w:marRight w:val="0"/>
      <w:marTop w:val="0"/>
      <w:marBottom w:val="0"/>
      <w:divBdr>
        <w:top w:val="none" w:sz="0" w:space="0" w:color="auto"/>
        <w:left w:val="none" w:sz="0" w:space="0" w:color="auto"/>
        <w:bottom w:val="none" w:sz="0" w:space="0" w:color="auto"/>
        <w:right w:val="none" w:sz="0" w:space="0" w:color="auto"/>
      </w:divBdr>
    </w:div>
    <w:div w:id="561982871">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801537811">
      <w:bodyDiv w:val="1"/>
      <w:marLeft w:val="0"/>
      <w:marRight w:val="0"/>
      <w:marTop w:val="0"/>
      <w:marBottom w:val="0"/>
      <w:divBdr>
        <w:top w:val="none" w:sz="0" w:space="0" w:color="auto"/>
        <w:left w:val="none" w:sz="0" w:space="0" w:color="auto"/>
        <w:bottom w:val="none" w:sz="0" w:space="0" w:color="auto"/>
        <w:right w:val="none" w:sz="0" w:space="0" w:color="auto"/>
      </w:divBdr>
    </w:div>
    <w:div w:id="965503616">
      <w:bodyDiv w:val="1"/>
      <w:marLeft w:val="0"/>
      <w:marRight w:val="0"/>
      <w:marTop w:val="0"/>
      <w:marBottom w:val="0"/>
      <w:divBdr>
        <w:top w:val="none" w:sz="0" w:space="0" w:color="auto"/>
        <w:left w:val="none" w:sz="0" w:space="0" w:color="auto"/>
        <w:bottom w:val="none" w:sz="0" w:space="0" w:color="auto"/>
        <w:right w:val="none" w:sz="0" w:space="0" w:color="auto"/>
      </w:divBdr>
    </w:div>
    <w:div w:id="1035078587">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237596045">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487863893">
      <w:bodyDiv w:val="1"/>
      <w:marLeft w:val="0"/>
      <w:marRight w:val="0"/>
      <w:marTop w:val="0"/>
      <w:marBottom w:val="0"/>
      <w:divBdr>
        <w:top w:val="none" w:sz="0" w:space="0" w:color="auto"/>
        <w:left w:val="none" w:sz="0" w:space="0" w:color="auto"/>
        <w:bottom w:val="none" w:sz="0" w:space="0" w:color="auto"/>
        <w:right w:val="none" w:sz="0" w:space="0" w:color="auto"/>
      </w:divBdr>
    </w:div>
    <w:div w:id="1497498962">
      <w:bodyDiv w:val="1"/>
      <w:marLeft w:val="0"/>
      <w:marRight w:val="0"/>
      <w:marTop w:val="0"/>
      <w:marBottom w:val="0"/>
      <w:divBdr>
        <w:top w:val="none" w:sz="0" w:space="0" w:color="auto"/>
        <w:left w:val="none" w:sz="0" w:space="0" w:color="auto"/>
        <w:bottom w:val="none" w:sz="0" w:space="0" w:color="auto"/>
        <w:right w:val="none" w:sz="0" w:space="0" w:color="auto"/>
      </w:divBdr>
    </w:div>
    <w:div w:id="1584561167">
      <w:bodyDiv w:val="1"/>
      <w:marLeft w:val="0"/>
      <w:marRight w:val="0"/>
      <w:marTop w:val="0"/>
      <w:marBottom w:val="0"/>
      <w:divBdr>
        <w:top w:val="none" w:sz="0" w:space="0" w:color="auto"/>
        <w:left w:val="none" w:sz="0" w:space="0" w:color="auto"/>
        <w:bottom w:val="none" w:sz="0" w:space="0" w:color="auto"/>
        <w:right w:val="none" w:sz="0" w:space="0" w:color="auto"/>
      </w:divBdr>
    </w:div>
    <w:div w:id="1641421143">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760710041">
      <w:bodyDiv w:val="1"/>
      <w:marLeft w:val="0"/>
      <w:marRight w:val="0"/>
      <w:marTop w:val="0"/>
      <w:marBottom w:val="0"/>
      <w:divBdr>
        <w:top w:val="none" w:sz="0" w:space="0" w:color="auto"/>
        <w:left w:val="none" w:sz="0" w:space="0" w:color="auto"/>
        <w:bottom w:val="none" w:sz="0" w:space="0" w:color="auto"/>
        <w:right w:val="none" w:sz="0" w:space="0" w:color="auto"/>
      </w:divBdr>
    </w:div>
    <w:div w:id="1927570439">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fo.fev.com/"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6387EF2F23174FB4BC91A031E3A3D5" ma:contentTypeVersion="" ma:contentTypeDescription="Create a new document." ma:contentTypeScope="" ma:versionID="f3364e0b227785a2603295cb00738d7f">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2B85D-2295-47B5-9C12-788EA727CCD0}">
  <ds:schemaRefs>
    <ds:schemaRef ds:uri="http://schemas.microsoft.com/sharepoint/v3/contenttype/forms"/>
  </ds:schemaRefs>
</ds:datastoreItem>
</file>

<file path=customXml/itemProps2.xml><?xml version="1.0" encoding="utf-8"?>
<ds:datastoreItem xmlns:ds="http://schemas.openxmlformats.org/officeDocument/2006/customXml" ds:itemID="{5D662A29-46C7-4DC6-A297-F5A290E351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B824FA-45E1-4859-9300-E84F6B136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69CB22-F3D7-0640-A48C-203328C6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Pages>
  <Words>6046</Words>
  <Characters>33257</Characters>
  <Application>Microsoft Office Word</Application>
  <DocSecurity>0</DocSecurity>
  <Lines>277</Lines>
  <Paragraphs>78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Project portfolio template</vt:lpstr>
      <vt:lpstr>Project portfolio template</vt:lpstr>
    </vt:vector>
  </TitlesOfParts>
  <Manager/>
  <Company>european economics SAS</Company>
  <LinksUpToDate>false</LinksUpToDate>
  <CharactersWithSpaces>39225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portfolio template</dc:title>
  <dc:subject>IPCEI</dc:subject>
  <dc:creator>Marc ISABELLE</dc:creator>
  <cp:keywords/>
  <dc:description/>
  <cp:lastModifiedBy>Marc ISABELLE</cp:lastModifiedBy>
  <cp:revision>33</cp:revision>
  <cp:lastPrinted>2017-10-25T12:48:00Z</cp:lastPrinted>
  <dcterms:created xsi:type="dcterms:W3CDTF">2020-02-06T11:00:00Z</dcterms:created>
  <dcterms:modified xsi:type="dcterms:W3CDTF">2020-02-20T18:54:00Z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0x010100DD6387EF2F23174FB4BC91A031E3A3D5</vt:lpwstr>
  </property>
</Properties>
</file>