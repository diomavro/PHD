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ListParagraph"/>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ListParagraph"/>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ListParagraph"/>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ListParagraph"/>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ListParagraph"/>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ListParagraph"/>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ListParagraph"/>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ListParagraph"/>
        <w:numPr>
          <w:ilvl w:val="0"/>
          <w:numId w:val="15"/>
        </w:numPr>
        <w:spacing w:line="312" w:lineRule="auto"/>
        <w:rPr>
          <w:szCs w:val="24"/>
        </w:rPr>
      </w:pPr>
      <w:r>
        <w:rPr>
          <w:szCs w:val="24"/>
        </w:rPr>
        <w:t>Afsnit 8. Samtykke til deling og behandling af informationer</w:t>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lastRenderedPageBreak/>
        <w:t xml:space="preserve"> </w:t>
      </w:r>
      <w:r w:rsidR="007B6CAA">
        <w:tab/>
      </w:r>
      <w:bookmarkEnd w:id="0"/>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r>
        <w:rPr>
          <w:szCs w:val="24"/>
        </w:rPr>
        <w:t xml:space="preserve">Udfyld nedenstående skemaer for at redegøre </w:t>
      </w:r>
      <w:r w:rsidR="00A10F6D">
        <w:rPr>
          <w:szCs w:val="24"/>
        </w:rPr>
        <w:t>for projektets stamdata.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3643C6C7" w:rsidR="00AA3254" w:rsidRPr="00AA3254" w:rsidRDefault="00504BC8" w:rsidP="00092F3F">
            <w:pPr>
              <w:rPr>
                <w:rFonts w:cs="Arial"/>
                <w:sz w:val="18"/>
                <w:szCs w:val="18"/>
              </w:rPr>
            </w:pPr>
            <w:r>
              <w:rPr>
                <w:rFonts w:cs="Arial"/>
                <w:sz w:val="18"/>
                <w:szCs w:val="18"/>
              </w:rPr>
              <w:t>Green CCU Hub Aalborg</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6087284D" w:rsidR="00AA3254" w:rsidRPr="00AA3254" w:rsidRDefault="00E9684D" w:rsidP="00092F3F">
            <w:pPr>
              <w:rPr>
                <w:rFonts w:cs="Arial"/>
                <w:sz w:val="18"/>
                <w:szCs w:val="18"/>
              </w:rPr>
            </w:pPr>
            <w:r>
              <w:rPr>
                <w:rFonts w:cs="Arial"/>
                <w:sz w:val="18"/>
                <w:szCs w:val="18"/>
              </w:rPr>
              <w:t>Rørdalsvej</w:t>
            </w:r>
          </w:p>
        </w:tc>
        <w:tc>
          <w:tcPr>
            <w:tcW w:w="1832" w:type="dxa"/>
            <w:shd w:val="clear" w:color="auto" w:fill="auto"/>
            <w:noWrap/>
            <w:vAlign w:val="center"/>
            <w:hideMark/>
          </w:tcPr>
          <w:p w14:paraId="64C5A53B" w14:textId="3B691B18" w:rsidR="00AA3254" w:rsidRPr="00AA3254" w:rsidRDefault="00E9684D" w:rsidP="00092F3F">
            <w:pPr>
              <w:rPr>
                <w:rFonts w:cs="Arial"/>
                <w:sz w:val="18"/>
                <w:szCs w:val="18"/>
              </w:rPr>
            </w:pPr>
            <w:r>
              <w:rPr>
                <w:rFonts w:cs="Arial"/>
                <w:sz w:val="18"/>
                <w:szCs w:val="18"/>
              </w:rPr>
              <w:t>Aalborg</w:t>
            </w:r>
          </w:p>
        </w:tc>
        <w:tc>
          <w:tcPr>
            <w:tcW w:w="1234" w:type="dxa"/>
            <w:shd w:val="clear" w:color="auto" w:fill="auto"/>
            <w:noWrap/>
            <w:vAlign w:val="center"/>
            <w:hideMark/>
          </w:tcPr>
          <w:p w14:paraId="0D60AF50" w14:textId="7BB04DBB" w:rsidR="00AA3254" w:rsidRPr="00AA3254" w:rsidRDefault="00E9684D" w:rsidP="00092F3F">
            <w:pPr>
              <w:rPr>
                <w:rFonts w:cs="Arial"/>
                <w:sz w:val="18"/>
                <w:szCs w:val="18"/>
              </w:rPr>
            </w:pPr>
            <w:r>
              <w:rPr>
                <w:rFonts w:cs="Arial"/>
                <w:sz w:val="18"/>
                <w:szCs w:val="18"/>
              </w:rPr>
              <w:t>9220</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22929ADB" w:rsidR="005C3EF1" w:rsidRPr="00AA3254" w:rsidRDefault="00E9684D" w:rsidP="00092F3F">
            <w:pPr>
              <w:jc w:val="center"/>
              <w:rPr>
                <w:rFonts w:cs="Arial"/>
                <w:sz w:val="18"/>
                <w:szCs w:val="18"/>
              </w:rPr>
            </w:pPr>
            <w:r>
              <w:rPr>
                <w:rFonts w:cs="Arial"/>
                <w:sz w:val="18"/>
                <w:szCs w:val="18"/>
              </w:rPr>
              <w:t>2022</w:t>
            </w:r>
          </w:p>
        </w:tc>
        <w:tc>
          <w:tcPr>
            <w:tcW w:w="1984" w:type="dxa"/>
            <w:shd w:val="clear" w:color="auto" w:fill="auto"/>
            <w:noWrap/>
            <w:vAlign w:val="center"/>
            <w:hideMark/>
          </w:tcPr>
          <w:p w14:paraId="7E131187" w14:textId="6D2E137B" w:rsidR="005C3EF1" w:rsidRPr="00AA3254" w:rsidRDefault="009A5B40" w:rsidP="00092F3F">
            <w:pPr>
              <w:jc w:val="center"/>
              <w:rPr>
                <w:rFonts w:cs="Arial"/>
                <w:sz w:val="18"/>
                <w:szCs w:val="18"/>
              </w:rPr>
            </w:pPr>
            <w:r>
              <w:rPr>
                <w:rFonts w:cs="Arial"/>
                <w:sz w:val="18"/>
                <w:szCs w:val="18"/>
              </w:rPr>
              <w:t>04</w:t>
            </w:r>
          </w:p>
        </w:tc>
        <w:tc>
          <w:tcPr>
            <w:tcW w:w="761" w:type="dxa"/>
            <w:shd w:val="clear" w:color="auto" w:fill="auto"/>
            <w:noWrap/>
            <w:vAlign w:val="center"/>
            <w:hideMark/>
          </w:tcPr>
          <w:p w14:paraId="3C945BF5" w14:textId="7C5701BB" w:rsidR="005C3EF1" w:rsidRPr="00AA3254" w:rsidRDefault="009A5B40" w:rsidP="00092F3F">
            <w:pPr>
              <w:jc w:val="center"/>
              <w:rPr>
                <w:rFonts w:cs="Arial"/>
                <w:sz w:val="18"/>
                <w:szCs w:val="18"/>
              </w:rPr>
            </w:pPr>
            <w:r>
              <w:rPr>
                <w:rFonts w:cs="Arial"/>
                <w:sz w:val="18"/>
                <w:szCs w:val="18"/>
              </w:rPr>
              <w:t>01</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25565C1E" w:rsidR="005C3EF1" w:rsidRPr="00AA3254" w:rsidRDefault="009A5B40" w:rsidP="00092F3F">
            <w:pPr>
              <w:jc w:val="center"/>
              <w:rPr>
                <w:rFonts w:cs="Arial"/>
                <w:sz w:val="18"/>
                <w:szCs w:val="18"/>
              </w:rPr>
            </w:pPr>
            <w:r>
              <w:rPr>
                <w:rFonts w:cs="Arial"/>
                <w:sz w:val="18"/>
                <w:szCs w:val="18"/>
              </w:rPr>
              <w:t>2032</w:t>
            </w:r>
          </w:p>
        </w:tc>
        <w:tc>
          <w:tcPr>
            <w:tcW w:w="1984" w:type="dxa"/>
            <w:shd w:val="clear" w:color="auto" w:fill="auto"/>
            <w:noWrap/>
            <w:vAlign w:val="center"/>
            <w:hideMark/>
          </w:tcPr>
          <w:p w14:paraId="4DCEB1F1" w14:textId="615C4063" w:rsidR="005C3EF1" w:rsidRPr="00AA3254" w:rsidRDefault="009A5B40" w:rsidP="00092F3F">
            <w:pPr>
              <w:jc w:val="center"/>
              <w:rPr>
                <w:rFonts w:cs="Arial"/>
                <w:sz w:val="18"/>
                <w:szCs w:val="18"/>
              </w:rPr>
            </w:pPr>
            <w:r>
              <w:rPr>
                <w:rFonts w:cs="Arial"/>
                <w:sz w:val="18"/>
                <w:szCs w:val="18"/>
              </w:rPr>
              <w:t>31</w:t>
            </w:r>
          </w:p>
        </w:tc>
        <w:tc>
          <w:tcPr>
            <w:tcW w:w="761" w:type="dxa"/>
            <w:shd w:val="clear" w:color="auto" w:fill="auto"/>
            <w:noWrap/>
            <w:vAlign w:val="center"/>
            <w:hideMark/>
          </w:tcPr>
          <w:p w14:paraId="0D8D3EEC" w14:textId="1FBF88A5" w:rsidR="005C3EF1" w:rsidRPr="00AA3254" w:rsidRDefault="009A5B40" w:rsidP="00092F3F">
            <w:pPr>
              <w:jc w:val="center"/>
              <w:rPr>
                <w:rFonts w:cs="Arial"/>
                <w:sz w:val="18"/>
                <w:szCs w:val="18"/>
              </w:rPr>
            </w:pPr>
            <w:r>
              <w:rPr>
                <w:rFonts w:cs="Arial"/>
                <w:sz w:val="18"/>
                <w:szCs w:val="18"/>
              </w:rPr>
              <w:t>12</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612C80">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612C80">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612C80">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612C80">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612C80">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612C80">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612C80">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612C80">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612C80">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612C80">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5089CD23" w:rsidR="004A60F7" w:rsidRPr="00AA3254" w:rsidRDefault="009A5B40" w:rsidP="00612C80">
            <w:pPr>
              <w:rPr>
                <w:rFonts w:cs="Arial"/>
                <w:sz w:val="18"/>
                <w:szCs w:val="18"/>
              </w:rPr>
            </w:pPr>
            <w:r>
              <w:rPr>
                <w:rFonts w:cs="Arial"/>
                <w:sz w:val="18"/>
                <w:szCs w:val="18"/>
              </w:rPr>
              <w:t>REintegrate</w:t>
            </w:r>
          </w:p>
        </w:tc>
        <w:tc>
          <w:tcPr>
            <w:tcW w:w="1134" w:type="dxa"/>
            <w:shd w:val="clear" w:color="auto" w:fill="auto"/>
            <w:noWrap/>
            <w:vAlign w:val="center"/>
          </w:tcPr>
          <w:p w14:paraId="1CB44BD6" w14:textId="1EC21DD8" w:rsidR="004A60F7" w:rsidRPr="00AA3254" w:rsidRDefault="000201BE" w:rsidP="00612C80">
            <w:pPr>
              <w:rPr>
                <w:rFonts w:cs="Arial"/>
                <w:sz w:val="18"/>
                <w:szCs w:val="18"/>
              </w:rPr>
            </w:pPr>
            <w:r w:rsidRPr="000201BE">
              <w:rPr>
                <w:rFonts w:cs="Arial"/>
                <w:sz w:val="18"/>
                <w:szCs w:val="18"/>
              </w:rPr>
              <w:t>41860030</w:t>
            </w:r>
          </w:p>
        </w:tc>
        <w:tc>
          <w:tcPr>
            <w:tcW w:w="1842" w:type="dxa"/>
            <w:shd w:val="clear" w:color="auto" w:fill="auto"/>
            <w:noWrap/>
            <w:vAlign w:val="center"/>
          </w:tcPr>
          <w:p w14:paraId="4BCE12E7" w14:textId="3C36B89E" w:rsidR="004A60F7" w:rsidRPr="00AA3254" w:rsidRDefault="000201BE" w:rsidP="00612C80">
            <w:pPr>
              <w:rPr>
                <w:rFonts w:cs="Arial"/>
                <w:sz w:val="18"/>
                <w:szCs w:val="18"/>
              </w:rPr>
            </w:pPr>
            <w:r>
              <w:rPr>
                <w:rFonts w:cs="Arial"/>
                <w:sz w:val="18"/>
                <w:szCs w:val="18"/>
              </w:rPr>
              <w:t>Langerak 15</w:t>
            </w:r>
          </w:p>
        </w:tc>
        <w:tc>
          <w:tcPr>
            <w:tcW w:w="969" w:type="dxa"/>
            <w:shd w:val="clear" w:color="auto" w:fill="auto"/>
            <w:noWrap/>
            <w:vAlign w:val="center"/>
          </w:tcPr>
          <w:p w14:paraId="6514786F" w14:textId="5D61850C" w:rsidR="004A60F7" w:rsidRPr="00AA3254" w:rsidRDefault="000201BE" w:rsidP="00612C80">
            <w:pPr>
              <w:rPr>
                <w:rFonts w:cs="Arial"/>
                <w:sz w:val="18"/>
                <w:szCs w:val="18"/>
              </w:rPr>
            </w:pPr>
            <w:r>
              <w:rPr>
                <w:rFonts w:cs="Arial"/>
                <w:sz w:val="18"/>
                <w:szCs w:val="18"/>
              </w:rPr>
              <w:t>Sø</w:t>
            </w:r>
            <w:r w:rsidR="001C50B0">
              <w:rPr>
                <w:rFonts w:cs="Arial"/>
                <w:sz w:val="18"/>
                <w:szCs w:val="18"/>
              </w:rPr>
              <w:t>ren Kær</w:t>
            </w:r>
          </w:p>
        </w:tc>
        <w:tc>
          <w:tcPr>
            <w:tcW w:w="863" w:type="dxa"/>
            <w:shd w:val="clear" w:color="auto" w:fill="auto"/>
            <w:noWrap/>
            <w:vAlign w:val="center"/>
          </w:tcPr>
          <w:p w14:paraId="5D5D2CBD" w14:textId="54C0A795" w:rsidR="004A60F7" w:rsidRPr="00AA3254" w:rsidRDefault="001C50B0" w:rsidP="00612C80">
            <w:pPr>
              <w:rPr>
                <w:rFonts w:cs="Arial"/>
                <w:sz w:val="18"/>
                <w:szCs w:val="18"/>
              </w:rPr>
            </w:pPr>
            <w:r>
              <w:rPr>
                <w:rFonts w:cs="Arial"/>
                <w:sz w:val="18"/>
                <w:szCs w:val="18"/>
              </w:rPr>
              <w:t>40204795</w:t>
            </w:r>
          </w:p>
        </w:tc>
        <w:tc>
          <w:tcPr>
            <w:tcW w:w="1570" w:type="dxa"/>
            <w:shd w:val="clear" w:color="auto" w:fill="auto"/>
            <w:noWrap/>
            <w:vAlign w:val="center"/>
          </w:tcPr>
          <w:p w14:paraId="5A8A3682" w14:textId="721A3967" w:rsidR="004A60F7" w:rsidRPr="00AA3254" w:rsidRDefault="001C50B0" w:rsidP="00612C80">
            <w:pPr>
              <w:rPr>
                <w:rFonts w:cs="Arial"/>
                <w:sz w:val="18"/>
                <w:szCs w:val="18"/>
              </w:rPr>
            </w:pPr>
            <w:r>
              <w:rPr>
                <w:rFonts w:cs="Arial"/>
                <w:sz w:val="18"/>
                <w:szCs w:val="18"/>
              </w:rPr>
              <w:t>Skk@reintegrate.dk</w:t>
            </w:r>
          </w:p>
        </w:tc>
      </w:tr>
      <w:tr w:rsidR="004A60F7" w:rsidRPr="00AA3254" w14:paraId="52472B3A" w14:textId="77777777" w:rsidTr="00173AE0">
        <w:trPr>
          <w:trHeight w:val="374"/>
        </w:trPr>
        <w:tc>
          <w:tcPr>
            <w:tcW w:w="2694" w:type="dxa"/>
            <w:shd w:val="clear" w:color="auto" w:fill="auto"/>
            <w:noWrap/>
            <w:vAlign w:val="center"/>
            <w:hideMark/>
          </w:tcPr>
          <w:p w14:paraId="312432EE" w14:textId="3FE6825E" w:rsidR="004A60F7" w:rsidRPr="00AA3254" w:rsidRDefault="001C50B0" w:rsidP="00612C80">
            <w:pPr>
              <w:rPr>
                <w:rFonts w:cs="Arial"/>
                <w:sz w:val="18"/>
                <w:szCs w:val="18"/>
              </w:rPr>
            </w:pPr>
            <w:r>
              <w:rPr>
                <w:rFonts w:cs="Arial"/>
                <w:sz w:val="18"/>
                <w:szCs w:val="18"/>
              </w:rPr>
              <w:t>European Energy</w:t>
            </w:r>
          </w:p>
        </w:tc>
        <w:tc>
          <w:tcPr>
            <w:tcW w:w="1134" w:type="dxa"/>
            <w:shd w:val="clear" w:color="auto" w:fill="auto"/>
            <w:noWrap/>
            <w:vAlign w:val="center"/>
          </w:tcPr>
          <w:p w14:paraId="54C29C04" w14:textId="77777777" w:rsidR="004A60F7" w:rsidRPr="00AA3254" w:rsidRDefault="004A60F7" w:rsidP="00612C80">
            <w:pPr>
              <w:rPr>
                <w:rFonts w:cs="Arial"/>
                <w:sz w:val="18"/>
                <w:szCs w:val="18"/>
              </w:rPr>
            </w:pPr>
          </w:p>
        </w:tc>
        <w:tc>
          <w:tcPr>
            <w:tcW w:w="1842" w:type="dxa"/>
            <w:shd w:val="clear" w:color="auto" w:fill="auto"/>
            <w:noWrap/>
            <w:vAlign w:val="center"/>
          </w:tcPr>
          <w:p w14:paraId="48E83133" w14:textId="77777777" w:rsidR="004A60F7" w:rsidRPr="00AA3254" w:rsidRDefault="004A60F7" w:rsidP="00612C80">
            <w:pPr>
              <w:rPr>
                <w:rFonts w:cs="Arial"/>
                <w:sz w:val="18"/>
                <w:szCs w:val="18"/>
              </w:rPr>
            </w:pPr>
          </w:p>
        </w:tc>
        <w:tc>
          <w:tcPr>
            <w:tcW w:w="969" w:type="dxa"/>
            <w:shd w:val="clear" w:color="auto" w:fill="auto"/>
            <w:noWrap/>
            <w:vAlign w:val="center"/>
          </w:tcPr>
          <w:p w14:paraId="7E385086" w14:textId="77777777" w:rsidR="004A60F7" w:rsidRPr="00AA3254" w:rsidRDefault="004A60F7" w:rsidP="00612C80">
            <w:pPr>
              <w:rPr>
                <w:rFonts w:cs="Arial"/>
                <w:sz w:val="18"/>
                <w:szCs w:val="18"/>
              </w:rPr>
            </w:pPr>
          </w:p>
        </w:tc>
        <w:tc>
          <w:tcPr>
            <w:tcW w:w="863" w:type="dxa"/>
            <w:shd w:val="clear" w:color="auto" w:fill="auto"/>
            <w:noWrap/>
            <w:vAlign w:val="center"/>
          </w:tcPr>
          <w:p w14:paraId="5176191E" w14:textId="77777777" w:rsidR="004A60F7" w:rsidRPr="00AA3254" w:rsidRDefault="004A60F7" w:rsidP="00612C80">
            <w:pPr>
              <w:rPr>
                <w:rFonts w:cs="Arial"/>
                <w:sz w:val="18"/>
                <w:szCs w:val="18"/>
              </w:rPr>
            </w:pPr>
          </w:p>
        </w:tc>
        <w:tc>
          <w:tcPr>
            <w:tcW w:w="1570" w:type="dxa"/>
            <w:shd w:val="clear" w:color="auto" w:fill="auto"/>
            <w:noWrap/>
            <w:vAlign w:val="center"/>
          </w:tcPr>
          <w:p w14:paraId="3AAE783A" w14:textId="77777777" w:rsidR="004A60F7" w:rsidRPr="00AA3254" w:rsidRDefault="004A60F7" w:rsidP="00612C80">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612C80">
        <w:tc>
          <w:tcPr>
            <w:tcW w:w="4531" w:type="dxa"/>
          </w:tcPr>
          <w:p w14:paraId="3FDEBFE5" w14:textId="4C3FABD0" w:rsidR="00306364" w:rsidRPr="00404AB4" w:rsidRDefault="00612C80" w:rsidP="00612C80">
            <w:pPr>
              <w:spacing w:after="120" w:line="276" w:lineRule="auto"/>
              <w:ind w:left="231" w:hanging="266"/>
              <w:rPr>
                <w:sz w:val="22"/>
                <w:szCs w:val="22"/>
              </w:rPr>
            </w:pPr>
            <w:sdt>
              <w:sdtPr>
                <w:rPr>
                  <w:b/>
                  <w:bCs/>
                  <w:sz w:val="22"/>
                  <w:szCs w:val="22"/>
                </w:rPr>
                <w:id w:val="-92318430"/>
                <w14:checkbox>
                  <w14:checked w14:val="1"/>
                  <w14:checkedState w14:val="2612" w14:font="MS Gothic"/>
                  <w14:uncheckedState w14:val="2610" w14:font="MS Gothic"/>
                </w14:checkbox>
              </w:sdtPr>
              <w:sdtContent>
                <w:r w:rsidR="001C50B0">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612C80" w:rsidP="00612C80">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612C80">
        <w:tc>
          <w:tcPr>
            <w:tcW w:w="4531" w:type="dxa"/>
          </w:tcPr>
          <w:p w14:paraId="65D5BB89" w14:textId="3E8A06C9" w:rsidR="00306364" w:rsidRPr="00404AB4" w:rsidRDefault="00612C80" w:rsidP="00612C80">
            <w:pPr>
              <w:spacing w:after="120" w:line="276" w:lineRule="auto"/>
              <w:ind w:left="231" w:hanging="266"/>
              <w:rPr>
                <w:b/>
                <w:bCs/>
                <w:sz w:val="22"/>
                <w:szCs w:val="22"/>
              </w:rPr>
            </w:pPr>
            <w:sdt>
              <w:sdtPr>
                <w:rPr>
                  <w:b/>
                  <w:bCs/>
                  <w:sz w:val="22"/>
                  <w:szCs w:val="22"/>
                </w:rPr>
                <w:id w:val="1673059671"/>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500CA253" w:rsidR="00306364" w:rsidRPr="00404AB4" w:rsidRDefault="00612C80" w:rsidP="00612C80">
            <w:pPr>
              <w:spacing w:after="120" w:line="276" w:lineRule="auto"/>
              <w:ind w:left="231" w:hanging="266"/>
              <w:rPr>
                <w:sz w:val="22"/>
                <w:szCs w:val="22"/>
              </w:rPr>
            </w:pPr>
            <w:sdt>
              <w:sdtPr>
                <w:rPr>
                  <w:b/>
                  <w:bCs/>
                  <w:sz w:val="22"/>
                  <w:szCs w:val="22"/>
                </w:rPr>
                <w:id w:val="-699318458"/>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612C80">
        <w:tc>
          <w:tcPr>
            <w:tcW w:w="4531" w:type="dxa"/>
          </w:tcPr>
          <w:p w14:paraId="54ED0A46" w14:textId="4717CC15" w:rsidR="00306364" w:rsidRPr="00404AB4" w:rsidRDefault="00612C80" w:rsidP="00612C80">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612C80" w:rsidP="00612C80">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612C80">
        <w:tc>
          <w:tcPr>
            <w:tcW w:w="4531" w:type="dxa"/>
          </w:tcPr>
          <w:p w14:paraId="6E0AAA8A" w14:textId="77777777" w:rsidR="00306364" w:rsidRPr="00404AB4" w:rsidRDefault="00612C80" w:rsidP="00612C80">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612C80">
            <w:pPr>
              <w:spacing w:after="120" w:line="276" w:lineRule="auto"/>
              <w:ind w:left="231" w:hanging="266"/>
              <w:rPr>
                <w:b/>
                <w:bCs/>
                <w:sz w:val="22"/>
                <w:szCs w:val="22"/>
              </w:rPr>
            </w:pPr>
          </w:p>
        </w:tc>
      </w:tr>
    </w:tbl>
    <w:p w14:paraId="2923D7AF" w14:textId="5F161EE7" w:rsidR="00306364" w:rsidRDefault="00306364" w:rsidP="007B6CAA">
      <w:pPr>
        <w:spacing w:line="276" w:lineRule="auto"/>
        <w:rPr>
          <w:b/>
          <w:bCs/>
          <w:szCs w:val="24"/>
        </w:rPr>
      </w:pPr>
    </w:p>
    <w:p w14:paraId="1AA82037" w14:textId="1E9259C0" w:rsidR="00B7318B" w:rsidRPr="004647D5" w:rsidRDefault="00B7318B" w:rsidP="00824612">
      <w:pPr>
        <w:pStyle w:val="Heading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Default="001D7A12" w:rsidP="00B817A4">
      <w:pPr>
        <w:spacing w:line="276" w:lineRule="auto"/>
        <w:rPr>
          <w:szCs w:val="24"/>
        </w:rPr>
      </w:pPr>
      <w:r>
        <w:rPr>
          <w:szCs w:val="24"/>
        </w:rPr>
        <w:t>[…]</w:t>
      </w:r>
    </w:p>
    <w:p w14:paraId="1BCF7074" w14:textId="0019DC53" w:rsidR="00D22EF9" w:rsidRDefault="00D22EF9" w:rsidP="00B817A4">
      <w:pPr>
        <w:spacing w:line="276" w:lineRule="auto"/>
        <w:rPr>
          <w:szCs w:val="24"/>
        </w:rPr>
      </w:pPr>
      <w:commentRangeStart w:id="1"/>
    </w:p>
    <w:p w14:paraId="7B2608E2" w14:textId="1264B841" w:rsidR="00D22EF9" w:rsidRPr="00C70B66" w:rsidRDefault="00276070" w:rsidP="00B817A4">
      <w:pPr>
        <w:spacing w:line="276" w:lineRule="auto"/>
        <w:rPr>
          <w:szCs w:val="24"/>
          <w:lang w:val="en-US"/>
        </w:rPr>
      </w:pPr>
      <w:commentRangeStart w:id="2"/>
      <w:r w:rsidRPr="00C70B66">
        <w:rPr>
          <w:szCs w:val="24"/>
          <w:lang w:val="en-US"/>
        </w:rPr>
        <w:t xml:space="preserve">CCUS </w:t>
      </w:r>
      <w:commentRangeEnd w:id="2"/>
      <w:r w:rsidR="00761714">
        <w:rPr>
          <w:rStyle w:val="CommentReference"/>
        </w:rPr>
        <w:commentReference w:id="2"/>
      </w:r>
      <w:r w:rsidRPr="00C70B66">
        <w:rPr>
          <w:szCs w:val="24"/>
          <w:lang w:val="en-US"/>
        </w:rPr>
        <w:t>focus in North</w:t>
      </w:r>
      <w:r w:rsidR="00C70B66" w:rsidRPr="00C70B66">
        <w:rPr>
          <w:szCs w:val="24"/>
          <w:lang w:val="en-US"/>
        </w:rPr>
        <w:t xml:space="preserve"> D</w:t>
      </w:r>
      <w:r w:rsidR="00C70B66">
        <w:rPr>
          <w:szCs w:val="24"/>
          <w:lang w:val="en-US"/>
        </w:rPr>
        <w:t xml:space="preserve">enmark according to recent plan. With the proposed project we take the first step towards the realization support by Aalborg Portland, </w:t>
      </w:r>
      <w:proofErr w:type="spellStart"/>
      <w:r w:rsidR="00C70B66">
        <w:rPr>
          <w:szCs w:val="24"/>
          <w:lang w:val="en-US"/>
        </w:rPr>
        <w:t>RenoNord</w:t>
      </w:r>
      <w:proofErr w:type="spellEnd"/>
      <w:r w:rsidR="00C70B66">
        <w:rPr>
          <w:szCs w:val="24"/>
          <w:lang w:val="en-US"/>
        </w:rPr>
        <w:t xml:space="preserve"> and </w:t>
      </w:r>
      <w:proofErr w:type="spellStart"/>
      <w:proofErr w:type="gramStart"/>
      <w:r w:rsidR="00C70B66">
        <w:rPr>
          <w:szCs w:val="24"/>
          <w:lang w:val="en-US"/>
        </w:rPr>
        <w:t>E.On</w:t>
      </w:r>
      <w:proofErr w:type="spellEnd"/>
      <w:proofErr w:type="gramEnd"/>
      <w:r w:rsidR="00C70B66">
        <w:rPr>
          <w:szCs w:val="24"/>
          <w:lang w:val="en-US"/>
        </w:rPr>
        <w:t xml:space="preserve"> as potential CO2 providers. </w:t>
      </w:r>
      <w:r w:rsidR="0055454C">
        <w:rPr>
          <w:szCs w:val="24"/>
          <w:lang w:val="en-US"/>
        </w:rPr>
        <w:t xml:space="preserve">REintegrate and European Energy provides the technical and financial </w:t>
      </w:r>
      <w:r w:rsidR="00F87FB1">
        <w:rPr>
          <w:szCs w:val="24"/>
          <w:lang w:val="en-US"/>
        </w:rPr>
        <w:t xml:space="preserve">basis and bridges the gap to the market represented by Circle K, </w:t>
      </w:r>
      <w:proofErr w:type="spellStart"/>
      <w:r w:rsidR="00F87FB1">
        <w:rPr>
          <w:szCs w:val="24"/>
          <w:lang w:val="en-US"/>
        </w:rPr>
        <w:t>Mærsk</w:t>
      </w:r>
      <w:proofErr w:type="spellEnd"/>
      <w:r w:rsidR="00F87FB1">
        <w:rPr>
          <w:szCs w:val="24"/>
          <w:lang w:val="en-US"/>
        </w:rPr>
        <w:t xml:space="preserve"> and Bunker One that all support the </w:t>
      </w:r>
      <w:r w:rsidR="005206BB">
        <w:rPr>
          <w:szCs w:val="24"/>
          <w:lang w:val="en-US"/>
        </w:rPr>
        <w:t xml:space="preserve">project as potential end-users of the produced e-methanol. </w:t>
      </w:r>
      <w:commentRangeEnd w:id="1"/>
      <w:r w:rsidR="00761714">
        <w:rPr>
          <w:rStyle w:val="CommentReference"/>
        </w:rPr>
        <w:commentReference w:id="1"/>
      </w:r>
    </w:p>
    <w:p w14:paraId="299E82EA" w14:textId="411107C6" w:rsidR="00D22EF9" w:rsidRPr="00C70B66" w:rsidRDefault="00D22EF9" w:rsidP="00B817A4">
      <w:pPr>
        <w:spacing w:line="276" w:lineRule="auto"/>
        <w:rPr>
          <w:szCs w:val="24"/>
          <w:lang w:val="en-US"/>
        </w:rPr>
      </w:pPr>
    </w:p>
    <w:p w14:paraId="45641CAF" w14:textId="2CAD32AD" w:rsidR="00D22EF9" w:rsidRPr="00C70B66" w:rsidRDefault="00D22EF9" w:rsidP="00B817A4">
      <w:pPr>
        <w:spacing w:line="276" w:lineRule="auto"/>
        <w:rPr>
          <w:szCs w:val="24"/>
          <w:lang w:val="en-US"/>
        </w:rPr>
      </w:pPr>
    </w:p>
    <w:p w14:paraId="35F8D236" w14:textId="77777777" w:rsidR="009C0598" w:rsidRPr="00C70B66" w:rsidRDefault="009C0598" w:rsidP="009C0598">
      <w:pPr>
        <w:spacing w:line="276" w:lineRule="auto"/>
        <w:rPr>
          <w:szCs w:val="24"/>
          <w:lang w:val="en-US"/>
        </w:rPr>
      </w:pPr>
    </w:p>
    <w:p w14:paraId="25A5297A" w14:textId="03B2CB38" w:rsidR="009C0598" w:rsidRPr="006B3705" w:rsidRDefault="009C0598" w:rsidP="009C0598">
      <w:pPr>
        <w:spacing w:line="276" w:lineRule="auto"/>
        <w:ind w:left="-567"/>
        <w:rPr>
          <w:b/>
          <w:bCs/>
          <w:sz w:val="26"/>
          <w:szCs w:val="26"/>
        </w:rPr>
      </w:pPr>
      <w:r w:rsidRPr="00C70B66">
        <w:rPr>
          <w:b/>
          <w:bCs/>
          <w:szCs w:val="24"/>
          <w:lang w:val="en-US"/>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Heading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FootnoteReference"/>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612C80">
            <w:pPr>
              <w:rPr>
                <w:rFonts w:cs="Arial"/>
                <w:b/>
                <w:bCs/>
                <w:sz w:val="20"/>
              </w:rPr>
            </w:pPr>
            <w:r w:rsidRPr="007C0AA5">
              <w:rPr>
                <w:rFonts w:cs="Arial"/>
                <w:b/>
                <w:bCs/>
                <w:sz w:val="20"/>
              </w:rPr>
              <w:t>Punkt 13</w:t>
            </w:r>
          </w:p>
        </w:tc>
        <w:tc>
          <w:tcPr>
            <w:tcW w:w="7796" w:type="dxa"/>
            <w:shd w:val="clear" w:color="auto" w:fill="auto"/>
            <w:noWrap/>
            <w:vAlign w:val="center"/>
          </w:tcPr>
          <w:p w14:paraId="7CDD751E" w14:textId="232FF864" w:rsidR="003C64FF" w:rsidRPr="007C0AA5" w:rsidRDefault="000D4488" w:rsidP="0051472E">
            <w:pPr>
              <w:jc w:val="both"/>
              <w:rPr>
                <w:rFonts w:cs="Arial"/>
                <w:sz w:val="20"/>
              </w:rPr>
            </w:pPr>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612C80">
            <w:pPr>
              <w:rPr>
                <w:rFonts w:cs="Arial"/>
                <w:b/>
                <w:bCs/>
                <w:sz w:val="20"/>
              </w:rPr>
            </w:pPr>
            <w:r>
              <w:rPr>
                <w:rFonts w:cs="Arial"/>
                <w:b/>
                <w:bCs/>
                <w:sz w:val="20"/>
              </w:rPr>
              <w:t>Punkt 14</w:t>
            </w:r>
          </w:p>
        </w:tc>
        <w:tc>
          <w:tcPr>
            <w:tcW w:w="7796" w:type="dxa"/>
            <w:shd w:val="clear" w:color="auto" w:fill="auto"/>
            <w:noWrap/>
            <w:vAlign w:val="center"/>
          </w:tcPr>
          <w:p w14:paraId="5DCA2129" w14:textId="3D7D2AEE" w:rsidR="00CC3D15" w:rsidRPr="007C0AA5" w:rsidRDefault="005C1955" w:rsidP="0051472E">
            <w:pPr>
              <w:jc w:val="both"/>
              <w:rPr>
                <w:rFonts w:cs="Arial"/>
                <w:sz w:val="20"/>
              </w:rPr>
            </w:pPr>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612C80">
            <w:pPr>
              <w:rPr>
                <w:rFonts w:cs="Arial"/>
                <w:b/>
                <w:bCs/>
                <w:sz w:val="20"/>
              </w:rPr>
            </w:pPr>
            <w:r>
              <w:rPr>
                <w:rFonts w:cs="Arial"/>
                <w:b/>
                <w:bCs/>
                <w:sz w:val="20"/>
              </w:rPr>
              <w:t>Punkt 15</w:t>
            </w:r>
          </w:p>
        </w:tc>
        <w:tc>
          <w:tcPr>
            <w:tcW w:w="7796" w:type="dxa"/>
            <w:shd w:val="clear" w:color="auto" w:fill="auto"/>
            <w:noWrap/>
            <w:vAlign w:val="center"/>
          </w:tcPr>
          <w:p w14:paraId="6C882299" w14:textId="35EED1DA" w:rsidR="00184F21" w:rsidRPr="007C0AA5" w:rsidRDefault="002822E0" w:rsidP="0051472E">
            <w:pPr>
              <w:jc w:val="both"/>
              <w:rPr>
                <w:rFonts w:cs="Arial"/>
                <w:sz w:val="20"/>
              </w:rPr>
            </w:pPr>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612C80">
            <w:pPr>
              <w:rPr>
                <w:rFonts w:cs="Arial"/>
                <w:b/>
                <w:bCs/>
                <w:sz w:val="20"/>
              </w:rPr>
            </w:pPr>
            <w:r>
              <w:rPr>
                <w:rFonts w:cs="Arial"/>
                <w:b/>
                <w:bCs/>
                <w:sz w:val="20"/>
              </w:rPr>
              <w:t>Punkt 16</w:t>
            </w:r>
          </w:p>
        </w:tc>
        <w:tc>
          <w:tcPr>
            <w:tcW w:w="7796" w:type="dxa"/>
            <w:shd w:val="clear" w:color="auto" w:fill="auto"/>
            <w:noWrap/>
            <w:vAlign w:val="center"/>
          </w:tcPr>
          <w:p w14:paraId="097591A9" w14:textId="6143DE2B" w:rsidR="00184F21" w:rsidRPr="00C34039" w:rsidRDefault="00C1775A" w:rsidP="00612C80">
            <w:pPr>
              <w:rPr>
                <w:rFonts w:cs="Arial"/>
                <w:sz w:val="20"/>
              </w:rPr>
            </w:pPr>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 xml:space="preserve">16. Projektet skal normalt involvere mere end én medlemsstat, og dets fordele må ikke være begrænset til de medlemsstater, der finansierer det, men skal komme en væsentlig </w:t>
            </w:r>
            <w:r w:rsidR="00517566" w:rsidRPr="00517566">
              <w:rPr>
                <w:rFonts w:cs="Arial"/>
                <w:i/>
                <w:iCs/>
                <w:sz w:val="20"/>
              </w:rPr>
              <w:lastRenderedPageBreak/>
              <w:t>del af EU til gode. Fordelene ved projektet skal være klart fastlagt på en konkret og identificerbar måde</w:t>
            </w:r>
            <w:r w:rsidR="006471FE">
              <w:rPr>
                <w:rFonts w:cs="Arial"/>
                <w:i/>
                <w:iCs/>
                <w:sz w:val="20"/>
              </w:rPr>
              <w:t>.</w:t>
            </w:r>
            <w:r w:rsidR="00517566">
              <w:rPr>
                <w:rFonts w:cs="Arial"/>
                <w:i/>
                <w:iCs/>
                <w:sz w:val="20"/>
              </w:rPr>
              <w:t>”</w:t>
            </w:r>
            <w:r w:rsidR="00C34039" w:rsidRPr="00CB2075">
              <w:rPr>
                <w:rFonts w:cs="Arial"/>
                <w:sz w:val="20"/>
              </w:rPr>
              <w:t>]</w:t>
            </w: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612C80">
            <w:pPr>
              <w:rPr>
                <w:rFonts w:cs="Arial"/>
                <w:b/>
                <w:bCs/>
                <w:sz w:val="20"/>
              </w:rPr>
            </w:pPr>
            <w:r>
              <w:rPr>
                <w:rFonts w:cs="Arial"/>
                <w:b/>
                <w:bCs/>
                <w:sz w:val="20"/>
              </w:rPr>
              <w:lastRenderedPageBreak/>
              <w:t>Punkt 17</w:t>
            </w:r>
          </w:p>
        </w:tc>
        <w:tc>
          <w:tcPr>
            <w:tcW w:w="7796" w:type="dxa"/>
            <w:shd w:val="clear" w:color="auto" w:fill="auto"/>
            <w:noWrap/>
            <w:vAlign w:val="center"/>
          </w:tcPr>
          <w:p w14:paraId="0CACA097" w14:textId="4BB327C5" w:rsidR="00184F21" w:rsidRPr="00C93B63" w:rsidRDefault="003D3E8C" w:rsidP="00C93B63">
            <w:pPr>
              <w:jc w:val="both"/>
              <w:rPr>
                <w:rFonts w:cs="Arial"/>
                <w:sz w:val="20"/>
              </w:rPr>
            </w:pPr>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612C80">
            <w:pPr>
              <w:rPr>
                <w:rFonts w:cs="Arial"/>
                <w:b/>
                <w:bCs/>
                <w:sz w:val="20"/>
              </w:rPr>
            </w:pPr>
            <w:r>
              <w:rPr>
                <w:rFonts w:cs="Arial"/>
                <w:b/>
                <w:bCs/>
                <w:sz w:val="20"/>
              </w:rPr>
              <w:t>Punkt 18</w:t>
            </w:r>
          </w:p>
        </w:tc>
        <w:tc>
          <w:tcPr>
            <w:tcW w:w="7796" w:type="dxa"/>
            <w:shd w:val="clear" w:color="auto" w:fill="auto"/>
            <w:noWrap/>
            <w:vAlign w:val="center"/>
          </w:tcPr>
          <w:p w14:paraId="2F154300" w14:textId="6FD6C942" w:rsidR="00184F21" w:rsidRPr="007C0AA5" w:rsidRDefault="00D60CC3" w:rsidP="00612C80">
            <w:pPr>
              <w:rPr>
                <w:rFonts w:cs="Arial"/>
                <w:sz w:val="20"/>
              </w:rPr>
            </w:pPr>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612C80">
            <w:pPr>
              <w:rPr>
                <w:rFonts w:cs="Arial"/>
                <w:b/>
                <w:bCs/>
                <w:sz w:val="20"/>
              </w:rPr>
            </w:pPr>
            <w:r>
              <w:rPr>
                <w:rFonts w:cs="Arial"/>
                <w:b/>
                <w:bCs/>
                <w:sz w:val="20"/>
              </w:rPr>
              <w:t>Punkt 19</w:t>
            </w:r>
          </w:p>
        </w:tc>
        <w:tc>
          <w:tcPr>
            <w:tcW w:w="7796" w:type="dxa"/>
            <w:shd w:val="clear" w:color="auto" w:fill="auto"/>
            <w:noWrap/>
            <w:vAlign w:val="center"/>
          </w:tcPr>
          <w:p w14:paraId="32D39E8F" w14:textId="3408CCF1" w:rsidR="00184F21" w:rsidRPr="007C0AA5" w:rsidRDefault="0074399E" w:rsidP="00612C80">
            <w:pPr>
              <w:rPr>
                <w:rFonts w:cs="Arial"/>
                <w:sz w:val="20"/>
              </w:rPr>
            </w:pPr>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612C80">
            <w:pPr>
              <w:rPr>
                <w:rFonts w:cs="Arial"/>
                <w:b/>
                <w:bCs/>
                <w:sz w:val="20"/>
              </w:rPr>
            </w:pPr>
            <w:r>
              <w:rPr>
                <w:rFonts w:cs="Arial"/>
                <w:b/>
                <w:bCs/>
                <w:sz w:val="20"/>
              </w:rPr>
              <w:t>Punkt 22</w:t>
            </w:r>
          </w:p>
        </w:tc>
        <w:tc>
          <w:tcPr>
            <w:tcW w:w="7796" w:type="dxa"/>
            <w:shd w:val="clear" w:color="auto" w:fill="auto"/>
            <w:noWrap/>
            <w:vAlign w:val="center"/>
          </w:tcPr>
          <w:p w14:paraId="79AB7E07" w14:textId="6191DE44" w:rsidR="003C64FF" w:rsidRPr="007C0AA5" w:rsidRDefault="001F4419" w:rsidP="00612C80">
            <w:pPr>
              <w:rPr>
                <w:rFonts w:cs="Arial"/>
                <w:sz w:val="20"/>
              </w:rPr>
            </w:pPr>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612C80">
            <w:pPr>
              <w:rPr>
                <w:rFonts w:cs="Arial"/>
                <w:b/>
                <w:bCs/>
                <w:sz w:val="20"/>
              </w:rPr>
            </w:pPr>
            <w:r>
              <w:rPr>
                <w:rFonts w:cs="Arial"/>
                <w:b/>
                <w:bCs/>
                <w:sz w:val="20"/>
              </w:rPr>
              <w:t>Punkt 23</w:t>
            </w:r>
          </w:p>
        </w:tc>
        <w:tc>
          <w:tcPr>
            <w:tcW w:w="7796" w:type="dxa"/>
            <w:shd w:val="clear" w:color="auto" w:fill="auto"/>
            <w:noWrap/>
            <w:vAlign w:val="center"/>
          </w:tcPr>
          <w:p w14:paraId="1EAA0A41" w14:textId="649764B1" w:rsidR="00184F21" w:rsidRPr="007C0AA5" w:rsidRDefault="00E65A6E" w:rsidP="00612C80">
            <w:pPr>
              <w:rPr>
                <w:rFonts w:cs="Arial"/>
                <w:sz w:val="20"/>
              </w:rPr>
            </w:pPr>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612C80">
            <w:pPr>
              <w:rPr>
                <w:rFonts w:cs="Arial"/>
                <w:b/>
                <w:bCs/>
                <w:sz w:val="20"/>
              </w:rPr>
            </w:pPr>
            <w:r>
              <w:rPr>
                <w:rFonts w:cs="Arial"/>
                <w:b/>
                <w:bCs/>
                <w:sz w:val="20"/>
              </w:rPr>
              <w:t>Punkt 24</w:t>
            </w:r>
          </w:p>
        </w:tc>
        <w:tc>
          <w:tcPr>
            <w:tcW w:w="7796" w:type="dxa"/>
            <w:shd w:val="clear" w:color="auto" w:fill="auto"/>
            <w:noWrap/>
            <w:vAlign w:val="center"/>
          </w:tcPr>
          <w:p w14:paraId="58243F4A" w14:textId="14DF9CDF" w:rsidR="00184F21" w:rsidRPr="00B666FF" w:rsidRDefault="00B666FF" w:rsidP="00612C80">
            <w:pPr>
              <w:rPr>
                <w:rFonts w:cs="Arial"/>
                <w:i/>
                <w:iCs/>
                <w:sz w:val="20"/>
              </w:rPr>
            </w:pPr>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612C80">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4D530412" w14:textId="032C336C" w:rsidR="00177818" w:rsidRPr="007C0AA5" w:rsidRDefault="0001355F" w:rsidP="00612C80">
            <w:pPr>
              <w:rPr>
                <w:rFonts w:cs="Arial"/>
                <w:sz w:val="20"/>
              </w:rPr>
            </w:pPr>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Heading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320152F2" w:rsidR="00A2553D" w:rsidRDefault="004E6B33" w:rsidP="00E02C04">
      <w:pPr>
        <w:spacing w:line="276" w:lineRule="auto"/>
        <w:jc w:val="both"/>
        <w:rPr>
          <w:szCs w:val="24"/>
        </w:rPr>
      </w:pPr>
      <w:r>
        <w:rPr>
          <w:szCs w:val="24"/>
        </w:rPr>
        <w:lastRenderedPageBreak/>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FootnoteReference"/>
          <w:szCs w:val="24"/>
        </w:rPr>
        <w:footnoteReference w:id="2"/>
      </w:r>
      <w:r w:rsidR="00312FA4">
        <w:rPr>
          <w:szCs w:val="24"/>
        </w:rPr>
        <w:t>.</w:t>
      </w:r>
      <w:r w:rsidR="00631B62">
        <w:rPr>
          <w:szCs w:val="24"/>
        </w:rPr>
        <w:t>]</w:t>
      </w:r>
    </w:p>
    <w:p w14:paraId="77D7E25B" w14:textId="5B10E97D" w:rsidR="00DC4B4E" w:rsidRDefault="00DC4B4E" w:rsidP="00E02C04">
      <w:pPr>
        <w:spacing w:line="276" w:lineRule="auto"/>
        <w:jc w:val="both"/>
        <w:rPr>
          <w:szCs w:val="24"/>
        </w:rPr>
      </w:pPr>
    </w:p>
    <w:p w14:paraId="32DA4D22" w14:textId="6BD23A8A" w:rsidR="00DC4B4E" w:rsidRDefault="00DC4B4E" w:rsidP="00E02C04">
      <w:pPr>
        <w:spacing w:line="276" w:lineRule="auto"/>
        <w:jc w:val="both"/>
        <w:rPr>
          <w:szCs w:val="24"/>
          <w:lang w:val="en-US"/>
        </w:rPr>
      </w:pPr>
      <w:r w:rsidRPr="00DC4B4E">
        <w:rPr>
          <w:szCs w:val="24"/>
          <w:lang w:val="en-US"/>
        </w:rPr>
        <w:t xml:space="preserve">REintegrate is a </w:t>
      </w:r>
      <w:r>
        <w:rPr>
          <w:szCs w:val="24"/>
          <w:lang w:val="en-US"/>
        </w:rPr>
        <w:t xml:space="preserve">global </w:t>
      </w:r>
      <w:r w:rsidRPr="00DC4B4E">
        <w:rPr>
          <w:szCs w:val="24"/>
          <w:lang w:val="en-US"/>
        </w:rPr>
        <w:t>pioneer i</w:t>
      </w:r>
      <w:r>
        <w:rPr>
          <w:szCs w:val="24"/>
          <w:lang w:val="en-US"/>
        </w:rPr>
        <w:t xml:space="preserve">n e-methanol </w:t>
      </w:r>
      <w:r w:rsidR="00AA6627">
        <w:rPr>
          <w:szCs w:val="24"/>
          <w:lang w:val="en-US"/>
        </w:rPr>
        <w:t xml:space="preserve">in terms of </w:t>
      </w:r>
      <w:r w:rsidR="009E6714">
        <w:rPr>
          <w:szCs w:val="24"/>
          <w:lang w:val="en-US"/>
        </w:rPr>
        <w:t xml:space="preserve">actual </w:t>
      </w:r>
      <w:r w:rsidR="00E35A59">
        <w:rPr>
          <w:szCs w:val="24"/>
          <w:lang w:val="en-US"/>
        </w:rPr>
        <w:t xml:space="preserve">production capacity and </w:t>
      </w:r>
      <w:r w:rsidR="00007B9C">
        <w:rPr>
          <w:szCs w:val="24"/>
          <w:lang w:val="en-US"/>
        </w:rPr>
        <w:t xml:space="preserve">signed </w:t>
      </w:r>
      <w:r w:rsidR="00E35A59">
        <w:rPr>
          <w:szCs w:val="24"/>
          <w:lang w:val="en-US"/>
        </w:rPr>
        <w:t xml:space="preserve">off-take agreements. </w:t>
      </w:r>
      <w:r w:rsidR="00AE7A6F">
        <w:rPr>
          <w:szCs w:val="24"/>
          <w:lang w:val="en-US"/>
        </w:rPr>
        <w:t xml:space="preserve">By </w:t>
      </w:r>
      <w:r w:rsidR="005E2CB6">
        <w:rPr>
          <w:szCs w:val="24"/>
          <w:lang w:val="en-US"/>
        </w:rPr>
        <w:t>2022</w:t>
      </w:r>
      <w:r w:rsidR="008B01CB">
        <w:rPr>
          <w:szCs w:val="24"/>
          <w:lang w:val="en-US"/>
        </w:rPr>
        <w:t xml:space="preserve"> </w:t>
      </w:r>
      <w:r w:rsidR="00AE7A6F">
        <w:rPr>
          <w:szCs w:val="24"/>
          <w:lang w:val="en-US"/>
        </w:rPr>
        <w:t>the first</w:t>
      </w:r>
      <w:r w:rsidR="008B01CB">
        <w:rPr>
          <w:szCs w:val="24"/>
          <w:lang w:val="en-US"/>
        </w:rPr>
        <w:t xml:space="preserve"> </w:t>
      </w:r>
      <w:r w:rsidR="00BE2126">
        <w:rPr>
          <w:szCs w:val="24"/>
          <w:lang w:val="en-US"/>
        </w:rPr>
        <w:t xml:space="preserve">plant with a </w:t>
      </w:r>
      <w:r w:rsidR="008B01CB">
        <w:rPr>
          <w:szCs w:val="24"/>
          <w:lang w:val="en-US"/>
        </w:rPr>
        <w:t xml:space="preserve">production capacity of 15.000 tons/y of e-methanol </w:t>
      </w:r>
      <w:r w:rsidR="003B41C9">
        <w:rPr>
          <w:szCs w:val="24"/>
          <w:lang w:val="en-US"/>
        </w:rPr>
        <w:t xml:space="preserve">will </w:t>
      </w:r>
      <w:r w:rsidR="00AA28A8">
        <w:rPr>
          <w:szCs w:val="24"/>
          <w:lang w:val="en-US"/>
        </w:rPr>
        <w:t>come</w:t>
      </w:r>
      <w:r w:rsidR="003B41C9">
        <w:rPr>
          <w:szCs w:val="24"/>
          <w:lang w:val="en-US"/>
        </w:rPr>
        <w:t xml:space="preserve"> in</w:t>
      </w:r>
      <w:r w:rsidR="00AA28A8">
        <w:rPr>
          <w:szCs w:val="24"/>
          <w:lang w:val="en-US"/>
        </w:rPr>
        <w:t>to</w:t>
      </w:r>
      <w:r w:rsidR="003B41C9">
        <w:rPr>
          <w:szCs w:val="24"/>
          <w:lang w:val="en-US"/>
        </w:rPr>
        <w:t xml:space="preserve"> operation</w:t>
      </w:r>
      <w:r w:rsidR="00AA28A8">
        <w:rPr>
          <w:szCs w:val="24"/>
          <w:lang w:val="en-US"/>
        </w:rPr>
        <w:t xml:space="preserve">. </w:t>
      </w:r>
      <w:commentRangeStart w:id="3"/>
      <w:r w:rsidR="00AA28A8">
        <w:rPr>
          <w:szCs w:val="24"/>
          <w:lang w:val="en-US"/>
        </w:rPr>
        <w:t>This facility will be</w:t>
      </w:r>
      <w:r w:rsidR="00BE2126">
        <w:rPr>
          <w:szCs w:val="24"/>
          <w:lang w:val="en-US"/>
        </w:rPr>
        <w:t xml:space="preserve"> the largest </w:t>
      </w:r>
      <w:r w:rsidR="006E0E3F">
        <w:rPr>
          <w:szCs w:val="24"/>
          <w:lang w:val="en-US"/>
        </w:rPr>
        <w:t>renewable e-methanol plant world-wide</w:t>
      </w:r>
      <w:r w:rsidR="00D45F5D">
        <w:rPr>
          <w:szCs w:val="24"/>
          <w:lang w:val="en-US"/>
        </w:rPr>
        <w:t>.</w:t>
      </w:r>
      <w:r w:rsidR="004312F3">
        <w:rPr>
          <w:szCs w:val="24"/>
          <w:lang w:val="en-US"/>
        </w:rPr>
        <w:t xml:space="preserve"> </w:t>
      </w:r>
      <w:ins w:id="4" w:author="Author">
        <w:r w:rsidR="006E2970">
          <w:rPr>
            <w:szCs w:val="24"/>
            <w:lang w:val="en-US"/>
          </w:rPr>
          <w:t xml:space="preserve">A more recent project which is due to be completed in </w:t>
        </w:r>
      </w:ins>
      <w:del w:id="5" w:author="Author">
        <w:r w:rsidR="004312F3" w:rsidDel="006E2970">
          <w:rPr>
            <w:szCs w:val="24"/>
            <w:lang w:val="en-US"/>
          </w:rPr>
          <w:delText xml:space="preserve">Already in </w:delText>
        </w:r>
      </w:del>
      <w:r w:rsidR="004312F3">
        <w:rPr>
          <w:szCs w:val="24"/>
          <w:lang w:val="en-US"/>
        </w:rPr>
        <w:t xml:space="preserve">2023 </w:t>
      </w:r>
      <w:del w:id="6" w:author="Author">
        <w:r w:rsidR="004312F3" w:rsidDel="006E2970">
          <w:rPr>
            <w:szCs w:val="24"/>
            <w:lang w:val="en-US"/>
          </w:rPr>
          <w:delText xml:space="preserve">a </w:delText>
        </w:r>
      </w:del>
      <w:ins w:id="7" w:author="Author">
        <w:r w:rsidR="006E2970">
          <w:rPr>
            <w:szCs w:val="24"/>
            <w:lang w:val="en-US"/>
          </w:rPr>
          <w:t xml:space="preserve">will create a </w:t>
        </w:r>
      </w:ins>
      <w:r w:rsidR="004312F3">
        <w:rPr>
          <w:szCs w:val="24"/>
          <w:lang w:val="en-US"/>
        </w:rPr>
        <w:t xml:space="preserve">second </w:t>
      </w:r>
      <w:ins w:id="8" w:author="Author">
        <w:r w:rsidR="006E2970">
          <w:rPr>
            <w:szCs w:val="24"/>
            <w:lang w:val="en-US"/>
          </w:rPr>
          <w:t xml:space="preserve">plant of </w:t>
        </w:r>
      </w:ins>
      <w:r w:rsidR="00AE7A6F">
        <w:rPr>
          <w:szCs w:val="24"/>
          <w:lang w:val="en-US"/>
        </w:rPr>
        <w:t xml:space="preserve">similar size </w:t>
      </w:r>
      <w:del w:id="9" w:author="Author">
        <w:r w:rsidR="004312F3" w:rsidDel="006E2970">
          <w:rPr>
            <w:szCs w:val="24"/>
            <w:lang w:val="en-US"/>
          </w:rPr>
          <w:delText xml:space="preserve">plant will </w:delText>
        </w:r>
      </w:del>
      <w:ins w:id="10" w:author="Author">
        <w:r w:rsidR="006E2970">
          <w:rPr>
            <w:szCs w:val="24"/>
            <w:lang w:val="en-US"/>
          </w:rPr>
          <w:t xml:space="preserve">which will </w:t>
        </w:r>
      </w:ins>
      <w:r w:rsidR="004312F3">
        <w:rPr>
          <w:szCs w:val="24"/>
          <w:lang w:val="en-US"/>
        </w:rPr>
        <w:t>be brought into operation in Denmark to meet the market demand for renewable e-methanol.</w:t>
      </w:r>
      <w:commentRangeEnd w:id="3"/>
      <w:r w:rsidR="00E151B2">
        <w:rPr>
          <w:rStyle w:val="CommentReference"/>
        </w:rPr>
        <w:commentReference w:id="3"/>
      </w:r>
      <w:commentRangeStart w:id="11"/>
    </w:p>
    <w:p w14:paraId="66826ABA" w14:textId="3445485F" w:rsidR="00366863" w:rsidRDefault="00366863" w:rsidP="00E02C04">
      <w:pPr>
        <w:spacing w:line="276" w:lineRule="auto"/>
        <w:jc w:val="both"/>
        <w:rPr>
          <w:szCs w:val="24"/>
          <w:lang w:val="en-US"/>
        </w:rPr>
      </w:pPr>
    </w:p>
    <w:p w14:paraId="6AC225C4" w14:textId="77777777" w:rsidR="000B1F0D" w:rsidRDefault="00366863" w:rsidP="00E02C04">
      <w:pPr>
        <w:spacing w:line="276" w:lineRule="auto"/>
        <w:jc w:val="both"/>
        <w:rPr>
          <w:szCs w:val="24"/>
          <w:lang w:val="en-US"/>
        </w:rPr>
      </w:pPr>
      <w:r>
        <w:rPr>
          <w:szCs w:val="24"/>
          <w:lang w:val="en-US"/>
        </w:rPr>
        <w:t xml:space="preserve">European Energy </w:t>
      </w:r>
      <w:r w:rsidR="000327D4">
        <w:rPr>
          <w:szCs w:val="24"/>
          <w:lang w:val="en-US"/>
        </w:rPr>
        <w:t xml:space="preserve">is a rapidly expanding developer of wind and </w:t>
      </w:r>
      <w:r w:rsidR="00C5428F">
        <w:rPr>
          <w:szCs w:val="24"/>
          <w:lang w:val="en-US"/>
        </w:rPr>
        <w:t>photovoltaics projects world-wide.</w:t>
      </w:r>
      <w:r w:rsidR="00077CBE">
        <w:rPr>
          <w:szCs w:val="24"/>
          <w:lang w:val="en-US"/>
        </w:rPr>
        <w:t xml:space="preserve"> </w:t>
      </w:r>
      <w:r w:rsidR="00C5428F">
        <w:rPr>
          <w:szCs w:val="24"/>
          <w:lang w:val="en-US"/>
        </w:rPr>
        <w:t>European Energy will grid connect 750 MW of renewable electricity generation capacity</w:t>
      </w:r>
      <w:r w:rsidR="007B61E4">
        <w:rPr>
          <w:szCs w:val="24"/>
          <w:lang w:val="en-US"/>
        </w:rPr>
        <w:t xml:space="preserve"> </w:t>
      </w:r>
      <w:r w:rsidR="00077CBE">
        <w:rPr>
          <w:szCs w:val="24"/>
          <w:lang w:val="en-US"/>
        </w:rPr>
        <w:t xml:space="preserve">in 2021 </w:t>
      </w:r>
      <w:r w:rsidR="00874551">
        <w:rPr>
          <w:szCs w:val="24"/>
          <w:lang w:val="en-US"/>
        </w:rPr>
        <w:t xml:space="preserve">and maintains an annual growth rate of 30-40%. </w:t>
      </w:r>
      <w:commentRangeEnd w:id="11"/>
      <w:r w:rsidR="00761714">
        <w:rPr>
          <w:rStyle w:val="CommentReference"/>
        </w:rPr>
        <w:commentReference w:id="11"/>
      </w:r>
    </w:p>
    <w:p w14:paraId="028F632B" w14:textId="77777777" w:rsidR="000B1F0D" w:rsidRDefault="000B1F0D" w:rsidP="00E02C04">
      <w:pPr>
        <w:spacing w:line="276" w:lineRule="auto"/>
        <w:jc w:val="both"/>
        <w:rPr>
          <w:szCs w:val="24"/>
          <w:lang w:val="en-US"/>
        </w:rPr>
      </w:pPr>
    </w:p>
    <w:p w14:paraId="60F64671" w14:textId="64B26A13" w:rsidR="00366863" w:rsidRDefault="000B1F0D" w:rsidP="00E02C04">
      <w:pPr>
        <w:spacing w:line="276" w:lineRule="auto"/>
        <w:jc w:val="both"/>
        <w:rPr>
          <w:szCs w:val="24"/>
          <w:lang w:val="en-US"/>
        </w:rPr>
      </w:pPr>
      <w:commentRangeStart w:id="12"/>
      <w:r>
        <w:rPr>
          <w:szCs w:val="24"/>
          <w:lang w:val="en-US"/>
        </w:rPr>
        <w:t xml:space="preserve">Together, </w:t>
      </w:r>
      <w:r w:rsidR="00C556D9">
        <w:rPr>
          <w:szCs w:val="24"/>
          <w:lang w:val="en-US"/>
        </w:rPr>
        <w:t>REintegrate</w:t>
      </w:r>
      <w:r>
        <w:rPr>
          <w:szCs w:val="24"/>
          <w:lang w:val="en-US"/>
        </w:rPr>
        <w:t xml:space="preserve"> and European Energy ha</w:t>
      </w:r>
      <w:r w:rsidR="000D3A7B">
        <w:rPr>
          <w:szCs w:val="24"/>
          <w:lang w:val="en-US"/>
        </w:rPr>
        <w:t>ve</w:t>
      </w:r>
      <w:r>
        <w:rPr>
          <w:szCs w:val="24"/>
          <w:lang w:val="en-US"/>
        </w:rPr>
        <w:t xml:space="preserve"> the required </w:t>
      </w:r>
      <w:r w:rsidR="00C556D9">
        <w:rPr>
          <w:szCs w:val="24"/>
          <w:lang w:val="en-US"/>
        </w:rPr>
        <w:t xml:space="preserve">foundation </w:t>
      </w:r>
      <w:r>
        <w:rPr>
          <w:szCs w:val="24"/>
          <w:lang w:val="en-US"/>
        </w:rPr>
        <w:t xml:space="preserve">to </w:t>
      </w:r>
      <w:r w:rsidR="002F049D">
        <w:rPr>
          <w:szCs w:val="24"/>
          <w:lang w:val="en-US"/>
        </w:rPr>
        <w:t>develop</w:t>
      </w:r>
      <w:r w:rsidR="00D10B8A">
        <w:rPr>
          <w:szCs w:val="24"/>
          <w:lang w:val="en-US"/>
        </w:rPr>
        <w:t xml:space="preserve"> </w:t>
      </w:r>
      <w:proofErr w:type="spellStart"/>
      <w:r w:rsidR="00D10B8A">
        <w:rPr>
          <w:szCs w:val="24"/>
          <w:lang w:val="en-US"/>
        </w:rPr>
        <w:t>PtX</w:t>
      </w:r>
      <w:proofErr w:type="spellEnd"/>
      <w:r w:rsidR="00D10B8A">
        <w:rPr>
          <w:szCs w:val="24"/>
          <w:lang w:val="en-US"/>
        </w:rPr>
        <w:t xml:space="preserve"> facilities </w:t>
      </w:r>
      <w:r w:rsidR="00C556D9">
        <w:rPr>
          <w:szCs w:val="24"/>
          <w:lang w:val="en-US"/>
        </w:rPr>
        <w:t xml:space="preserve">not only in Denmark </w:t>
      </w:r>
      <w:r w:rsidR="002F049D">
        <w:rPr>
          <w:szCs w:val="24"/>
          <w:lang w:val="en-US"/>
        </w:rPr>
        <w:t xml:space="preserve">but </w:t>
      </w:r>
      <w:r w:rsidR="00C556D9">
        <w:rPr>
          <w:szCs w:val="24"/>
          <w:lang w:val="en-US"/>
        </w:rPr>
        <w:t>throughout Europe and beyond</w:t>
      </w:r>
      <w:r w:rsidR="00EC2FEB">
        <w:rPr>
          <w:szCs w:val="24"/>
          <w:lang w:val="en-US"/>
        </w:rPr>
        <w:t xml:space="preserve"> making a substantial contribution to greenhouse gas reductions</w:t>
      </w:r>
      <w:r w:rsidR="00007B9C">
        <w:rPr>
          <w:szCs w:val="24"/>
          <w:lang w:val="en-US"/>
        </w:rPr>
        <w:t>.</w:t>
      </w:r>
      <w:commentRangeEnd w:id="12"/>
      <w:r w:rsidR="005123D5">
        <w:rPr>
          <w:rStyle w:val="CommentReference"/>
        </w:rPr>
        <w:commentReference w:id="12"/>
      </w:r>
    </w:p>
    <w:p w14:paraId="54F4D4B8" w14:textId="0B55FD1F" w:rsidR="00672F57" w:rsidRDefault="00672F57" w:rsidP="00E02C04">
      <w:pPr>
        <w:spacing w:line="276" w:lineRule="auto"/>
        <w:jc w:val="both"/>
        <w:rPr>
          <w:szCs w:val="24"/>
          <w:lang w:val="en-US"/>
        </w:rPr>
      </w:pPr>
    </w:p>
    <w:p w14:paraId="3EE25978" w14:textId="77777777" w:rsidR="008E0B98" w:rsidRDefault="00AE2622" w:rsidP="00E02C04">
      <w:pPr>
        <w:spacing w:line="276" w:lineRule="auto"/>
        <w:jc w:val="both"/>
        <w:rPr>
          <w:ins w:id="13" w:author="Author"/>
          <w:szCs w:val="24"/>
          <w:lang w:val="en-US"/>
        </w:rPr>
      </w:pPr>
      <w:ins w:id="14" w:author="Author">
        <w:r>
          <w:rPr>
            <w:szCs w:val="24"/>
            <w:lang w:val="en-US"/>
          </w:rPr>
          <w:t xml:space="preserve">The project contributes substantially both to the 70% Danish Carbon emissions reduction Target and to the 55% percent European Target </w:t>
        </w:r>
      </w:ins>
      <w:del w:id="15" w:author="Author">
        <w:r w:rsidR="0042540A" w:rsidDel="00AE2622">
          <w:rPr>
            <w:szCs w:val="24"/>
            <w:lang w:val="en-US"/>
          </w:rPr>
          <w:delText xml:space="preserve">To reach the 70 pct. Greenhouse gas emission reduction </w:delText>
        </w:r>
        <w:r w:rsidR="000D3A7B" w:rsidDel="00AE2622">
          <w:rPr>
            <w:szCs w:val="24"/>
            <w:lang w:val="en-US"/>
          </w:rPr>
          <w:delText xml:space="preserve">target </w:delText>
        </w:r>
        <w:r w:rsidR="0042540A" w:rsidDel="00AE2622">
          <w:rPr>
            <w:szCs w:val="24"/>
            <w:lang w:val="en-US"/>
          </w:rPr>
          <w:delText xml:space="preserve">by 2030 Denmark must </w:delText>
        </w:r>
      </w:del>
      <w:ins w:id="16" w:author="Author">
        <w:r>
          <w:rPr>
            <w:szCs w:val="24"/>
            <w:lang w:val="en-US"/>
          </w:rPr>
          <w:t xml:space="preserve">by </w:t>
        </w:r>
      </w:ins>
      <w:r w:rsidR="0042540A">
        <w:rPr>
          <w:szCs w:val="24"/>
          <w:lang w:val="en-US"/>
        </w:rPr>
        <w:t>install</w:t>
      </w:r>
      <w:ins w:id="17" w:author="Author">
        <w:r>
          <w:rPr>
            <w:szCs w:val="24"/>
            <w:lang w:val="en-US"/>
          </w:rPr>
          <w:t>ing</w:t>
        </w:r>
      </w:ins>
      <w:r w:rsidR="0042540A">
        <w:rPr>
          <w:szCs w:val="24"/>
          <w:lang w:val="en-US"/>
        </w:rPr>
        <w:t xml:space="preserve"> </w:t>
      </w:r>
      <w:del w:id="18" w:author="Author">
        <w:r w:rsidR="0042540A" w:rsidDel="00AE2622">
          <w:rPr>
            <w:szCs w:val="24"/>
            <w:lang w:val="en-US"/>
          </w:rPr>
          <w:delText xml:space="preserve">very </w:delText>
        </w:r>
      </w:del>
      <w:r w:rsidR="0042540A">
        <w:rPr>
          <w:szCs w:val="24"/>
          <w:lang w:val="en-US"/>
        </w:rPr>
        <w:t>substantial additional renewable electricity generation capacity</w:t>
      </w:r>
      <w:r w:rsidR="000D6C36">
        <w:rPr>
          <w:szCs w:val="24"/>
          <w:lang w:val="en-US"/>
        </w:rPr>
        <w:t xml:space="preserve">. </w:t>
      </w:r>
      <w:r w:rsidR="00595EC2">
        <w:rPr>
          <w:szCs w:val="24"/>
          <w:lang w:val="en-US"/>
        </w:rPr>
        <w:t>R</w:t>
      </w:r>
      <w:r w:rsidR="00BE2986">
        <w:rPr>
          <w:szCs w:val="24"/>
          <w:lang w:val="en-US"/>
        </w:rPr>
        <w:t>enewable electricity penetrat</w:t>
      </w:r>
      <w:r w:rsidR="00595EC2">
        <w:rPr>
          <w:szCs w:val="24"/>
          <w:lang w:val="en-US"/>
        </w:rPr>
        <w:t>ion into</w:t>
      </w:r>
      <w:r w:rsidR="00BE2986">
        <w:rPr>
          <w:szCs w:val="24"/>
          <w:lang w:val="en-US"/>
        </w:rPr>
        <w:t xml:space="preserve"> into other sectors of the energy system than th</w:t>
      </w:r>
      <w:r w:rsidR="0033794A">
        <w:rPr>
          <w:szCs w:val="24"/>
          <w:lang w:val="en-US"/>
        </w:rPr>
        <w:t>e classical electricity sector via so-called sector coupling</w:t>
      </w:r>
      <w:r w:rsidR="00B81BFB">
        <w:rPr>
          <w:szCs w:val="24"/>
          <w:lang w:val="en-US"/>
        </w:rPr>
        <w:t xml:space="preserve"> has to be secured</w:t>
      </w:r>
      <w:r w:rsidR="0033794A">
        <w:rPr>
          <w:szCs w:val="24"/>
          <w:lang w:val="en-US"/>
        </w:rPr>
        <w:t xml:space="preserve">. </w:t>
      </w:r>
      <w:r w:rsidR="000C6E73">
        <w:rPr>
          <w:szCs w:val="24"/>
          <w:lang w:val="en-US"/>
        </w:rPr>
        <w:t xml:space="preserve">Hydrogen has a unique ability to bridge the use of electricity to </w:t>
      </w:r>
      <w:r w:rsidR="00F1708A">
        <w:rPr>
          <w:szCs w:val="24"/>
          <w:lang w:val="en-US"/>
        </w:rPr>
        <w:t xml:space="preserve">parts of the transport sector that are hard or </w:t>
      </w:r>
      <w:r w:rsidR="005E0D22">
        <w:rPr>
          <w:szCs w:val="24"/>
          <w:lang w:val="en-US"/>
        </w:rPr>
        <w:t>prohibitively expensive</w:t>
      </w:r>
      <w:r w:rsidR="00F1708A">
        <w:rPr>
          <w:szCs w:val="24"/>
          <w:lang w:val="en-US"/>
        </w:rPr>
        <w:t xml:space="preserve"> to electrify directly</w:t>
      </w:r>
      <w:r w:rsidR="00E27022">
        <w:rPr>
          <w:szCs w:val="24"/>
          <w:lang w:val="en-US"/>
        </w:rPr>
        <w:t xml:space="preserve">. </w:t>
      </w:r>
    </w:p>
    <w:p w14:paraId="6AFFBA22" w14:textId="77777777" w:rsidR="008E0B98" w:rsidRDefault="008E0B98" w:rsidP="00E02C04">
      <w:pPr>
        <w:spacing w:line="276" w:lineRule="auto"/>
        <w:jc w:val="both"/>
        <w:rPr>
          <w:ins w:id="19" w:author="Author"/>
          <w:szCs w:val="24"/>
          <w:lang w:val="en-US"/>
        </w:rPr>
      </w:pPr>
    </w:p>
    <w:p w14:paraId="189A06E3" w14:textId="0C8F280A" w:rsidR="00672F57" w:rsidRDefault="00DA2676" w:rsidP="00E02C04">
      <w:pPr>
        <w:spacing w:line="276" w:lineRule="auto"/>
        <w:jc w:val="both"/>
        <w:rPr>
          <w:szCs w:val="24"/>
          <w:lang w:val="en-US"/>
        </w:rPr>
      </w:pPr>
      <w:commentRangeStart w:id="20"/>
      <w:r>
        <w:rPr>
          <w:szCs w:val="24"/>
          <w:lang w:val="en-US"/>
        </w:rPr>
        <w:t>Direct use of hydrogen requires massive investments in infrastructure and new</w:t>
      </w:r>
      <w:r w:rsidR="00E27022">
        <w:rPr>
          <w:szCs w:val="24"/>
          <w:lang w:val="en-US"/>
        </w:rPr>
        <w:t xml:space="preserve"> heavy duty </w:t>
      </w:r>
      <w:r w:rsidR="009B4DAB">
        <w:rPr>
          <w:szCs w:val="24"/>
          <w:lang w:val="en-US"/>
        </w:rPr>
        <w:t>fuel cell trucks</w:t>
      </w:r>
      <w:r w:rsidR="00E27022">
        <w:rPr>
          <w:szCs w:val="24"/>
          <w:lang w:val="en-US"/>
        </w:rPr>
        <w:t xml:space="preserve"> that will not be available in sufficient quantity to make substantial contributions towards the 20</w:t>
      </w:r>
      <w:r w:rsidR="009B4DAB">
        <w:rPr>
          <w:szCs w:val="24"/>
          <w:lang w:val="en-US"/>
        </w:rPr>
        <w:t xml:space="preserve">30 target. </w:t>
      </w:r>
      <w:commentRangeEnd w:id="20"/>
      <w:r w:rsidR="00E151B2">
        <w:rPr>
          <w:rStyle w:val="CommentReference"/>
        </w:rPr>
        <w:commentReference w:id="20"/>
      </w:r>
      <w:r w:rsidR="009B4DAB">
        <w:rPr>
          <w:szCs w:val="24"/>
          <w:lang w:val="en-US"/>
        </w:rPr>
        <w:t xml:space="preserve">The only viable near terms option is to </w:t>
      </w:r>
      <w:r w:rsidR="00842AB5">
        <w:rPr>
          <w:szCs w:val="24"/>
          <w:lang w:val="en-US"/>
        </w:rPr>
        <w:t xml:space="preserve">further process the hydrogen to liquid fuels such as methanol and </w:t>
      </w:r>
      <w:r w:rsidR="009B4DAB">
        <w:rPr>
          <w:szCs w:val="24"/>
          <w:lang w:val="en-US"/>
        </w:rPr>
        <w:t xml:space="preserve">use </w:t>
      </w:r>
      <w:r w:rsidR="00D02750">
        <w:rPr>
          <w:szCs w:val="24"/>
          <w:lang w:val="en-US"/>
        </w:rPr>
        <w:t>largely existing technologies</w:t>
      </w:r>
      <w:r w:rsidR="00842AB5">
        <w:rPr>
          <w:szCs w:val="24"/>
          <w:lang w:val="en-US"/>
        </w:rPr>
        <w:t xml:space="preserve"> and infrastructure</w:t>
      </w:r>
      <w:r w:rsidR="00D02750">
        <w:rPr>
          <w:szCs w:val="24"/>
          <w:lang w:val="en-US"/>
        </w:rPr>
        <w:t>.</w:t>
      </w:r>
      <w:r w:rsidR="00842AB5">
        <w:rPr>
          <w:szCs w:val="24"/>
          <w:lang w:val="en-US"/>
        </w:rPr>
        <w:t xml:space="preserve"> This is fully in line with the </w:t>
      </w:r>
      <w:r w:rsidR="005E0D22">
        <w:rPr>
          <w:szCs w:val="24"/>
          <w:lang w:val="en-US"/>
        </w:rPr>
        <w:t>viewpoints</w:t>
      </w:r>
      <w:r w:rsidR="00842AB5">
        <w:rPr>
          <w:szCs w:val="24"/>
          <w:lang w:val="en-US"/>
        </w:rPr>
        <w:t xml:space="preserve"> of the </w:t>
      </w:r>
      <w:r w:rsidR="00C478B2">
        <w:rPr>
          <w:szCs w:val="24"/>
          <w:lang w:val="en-US"/>
        </w:rPr>
        <w:t xml:space="preserve">gasoline companies that are </w:t>
      </w:r>
      <w:r w:rsidR="00C52EF9">
        <w:rPr>
          <w:szCs w:val="24"/>
          <w:lang w:val="en-US"/>
        </w:rPr>
        <w:t>supplying the energy for heavy transport today (mostly diesel).</w:t>
      </w:r>
      <w:r w:rsidR="00595EC2" w:rsidRPr="00595EC2">
        <w:rPr>
          <w:szCs w:val="24"/>
          <w:lang w:val="en-US"/>
        </w:rPr>
        <w:t xml:space="preserve"> </w:t>
      </w:r>
      <w:r w:rsidR="00595EC2">
        <w:rPr>
          <w:szCs w:val="24"/>
          <w:lang w:val="en-US"/>
        </w:rPr>
        <w:t>The main hurdle to overcome is to close the funding ga</w:t>
      </w:r>
      <w:ins w:id="21" w:author="Author">
        <w:r w:rsidR="000F250B">
          <w:rPr>
            <w:szCs w:val="24"/>
            <w:lang w:val="en-US"/>
          </w:rPr>
          <w:t>p</w:t>
        </w:r>
      </w:ins>
      <w:del w:id="22" w:author="Author">
        <w:r w:rsidR="00595EC2" w:rsidDel="000F250B">
          <w:rPr>
            <w:szCs w:val="24"/>
            <w:lang w:val="en-US"/>
          </w:rPr>
          <w:delText>b</w:delText>
        </w:r>
      </w:del>
      <w:r w:rsidR="00595EC2">
        <w:rPr>
          <w:szCs w:val="24"/>
          <w:lang w:val="en-US"/>
        </w:rPr>
        <w:t xml:space="preserve"> during the next 8-10 years maturation period t</w:t>
      </w:r>
      <w:r w:rsidR="007E34A5">
        <w:rPr>
          <w:szCs w:val="24"/>
          <w:lang w:val="en-US"/>
        </w:rPr>
        <w:t>o</w:t>
      </w:r>
      <w:r w:rsidR="00595EC2">
        <w:rPr>
          <w:szCs w:val="24"/>
          <w:lang w:val="en-US"/>
        </w:rPr>
        <w:t xml:space="preserve"> establish cost competitiveness </w:t>
      </w:r>
      <w:r w:rsidR="007E34A5">
        <w:rPr>
          <w:szCs w:val="24"/>
          <w:lang w:val="en-US"/>
        </w:rPr>
        <w:t>in the longer term</w:t>
      </w:r>
      <w:r w:rsidR="00595EC2">
        <w:rPr>
          <w:szCs w:val="24"/>
          <w:lang w:val="en-US"/>
        </w:rPr>
        <w:t>.</w:t>
      </w:r>
    </w:p>
    <w:p w14:paraId="18436E24" w14:textId="77777777" w:rsidR="006E5AB8" w:rsidRDefault="006E5AB8" w:rsidP="00E02C04">
      <w:pPr>
        <w:spacing w:line="276" w:lineRule="auto"/>
        <w:jc w:val="both"/>
        <w:rPr>
          <w:szCs w:val="24"/>
          <w:lang w:val="en-US"/>
        </w:rPr>
      </w:pPr>
    </w:p>
    <w:p w14:paraId="76AB9C79" w14:textId="3303D365" w:rsidR="00724F09" w:rsidRDefault="00241514" w:rsidP="00724F09">
      <w:pPr>
        <w:spacing w:line="276" w:lineRule="auto"/>
        <w:jc w:val="both"/>
        <w:rPr>
          <w:ins w:id="23" w:author="Author"/>
          <w:szCs w:val="24"/>
          <w:lang w:val="en-US"/>
        </w:rPr>
      </w:pPr>
      <w:commentRangeStart w:id="24"/>
      <w:r>
        <w:rPr>
          <w:szCs w:val="24"/>
          <w:lang w:val="en-US"/>
        </w:rPr>
        <w:lastRenderedPageBreak/>
        <w:t xml:space="preserve">The </w:t>
      </w:r>
      <w:r w:rsidR="00BB4BEC">
        <w:rPr>
          <w:szCs w:val="24"/>
          <w:lang w:val="en-US"/>
        </w:rPr>
        <w:t xml:space="preserve">Green CCU Hub Aalborg will </w:t>
      </w:r>
      <w:r w:rsidR="00512CE2">
        <w:rPr>
          <w:szCs w:val="24"/>
          <w:lang w:val="en-US"/>
        </w:rPr>
        <w:t xml:space="preserve">contribute with a CO2 reduction of </w:t>
      </w:r>
      <w:r w:rsidR="00D9011F">
        <w:rPr>
          <w:szCs w:val="24"/>
          <w:lang w:val="en-US"/>
        </w:rPr>
        <w:t>approximately 700.000 tons during the 5-year operation period from 2025 to 2030</w:t>
      </w:r>
      <w:r w:rsidR="00936989">
        <w:rPr>
          <w:szCs w:val="24"/>
          <w:lang w:val="en-US"/>
        </w:rPr>
        <w:t xml:space="preserve"> with the first phase of the project</w:t>
      </w:r>
      <w:r w:rsidR="004E0A78">
        <w:rPr>
          <w:szCs w:val="24"/>
          <w:lang w:val="en-US"/>
        </w:rPr>
        <w:t xml:space="preserve"> alone</w:t>
      </w:r>
      <w:r w:rsidR="00936989">
        <w:rPr>
          <w:szCs w:val="24"/>
          <w:lang w:val="en-US"/>
        </w:rPr>
        <w:t xml:space="preserve">. In 2028 </w:t>
      </w:r>
      <w:r w:rsidR="00C31418">
        <w:rPr>
          <w:szCs w:val="24"/>
          <w:lang w:val="en-US"/>
        </w:rPr>
        <w:t>a four to five-fold increase in production capacity is planned</w:t>
      </w:r>
      <w:r w:rsidR="00B14489">
        <w:rPr>
          <w:szCs w:val="24"/>
          <w:lang w:val="en-US"/>
        </w:rPr>
        <w:t xml:space="preserve">. This expansion is driven by </w:t>
      </w:r>
      <w:r w:rsidR="0042604B">
        <w:rPr>
          <w:szCs w:val="24"/>
          <w:lang w:val="en-US"/>
        </w:rPr>
        <w:t>innovation in electrolyzer cost</w:t>
      </w:r>
      <w:r w:rsidR="00B14489">
        <w:rPr>
          <w:szCs w:val="24"/>
          <w:lang w:val="en-US"/>
        </w:rPr>
        <w:t>,</w:t>
      </w:r>
      <w:r w:rsidR="0042604B">
        <w:rPr>
          <w:szCs w:val="24"/>
          <w:lang w:val="en-US"/>
        </w:rPr>
        <w:t xml:space="preserve"> efficiency </w:t>
      </w:r>
      <w:r w:rsidR="00B14489">
        <w:rPr>
          <w:szCs w:val="24"/>
          <w:lang w:val="en-US"/>
        </w:rPr>
        <w:t xml:space="preserve">improvements </w:t>
      </w:r>
      <w:r w:rsidR="0017411A">
        <w:rPr>
          <w:szCs w:val="24"/>
          <w:lang w:val="en-US"/>
        </w:rPr>
        <w:t xml:space="preserve">and the development of a more mature hydrogen and e-methanol market. </w:t>
      </w:r>
      <w:commentRangeEnd w:id="24"/>
      <w:r w:rsidR="00761714">
        <w:rPr>
          <w:rStyle w:val="CommentReference"/>
        </w:rPr>
        <w:commentReference w:id="24"/>
      </w:r>
      <w:commentRangeStart w:id="25"/>
      <w:r w:rsidR="0040621F">
        <w:rPr>
          <w:szCs w:val="24"/>
          <w:lang w:val="en-US"/>
        </w:rPr>
        <w:t xml:space="preserve">The </w:t>
      </w:r>
      <w:r w:rsidR="00361D77">
        <w:rPr>
          <w:szCs w:val="24"/>
          <w:lang w:val="en-US"/>
        </w:rPr>
        <w:t xml:space="preserve">2-year period between 2028 and 2030 will contribute with an additional CO2 reduction of </w:t>
      </w:r>
      <w:r w:rsidR="003815EB">
        <w:rPr>
          <w:szCs w:val="24"/>
          <w:lang w:val="en-US"/>
        </w:rPr>
        <w:t>1.000.000 tons.</w:t>
      </w:r>
      <w:r w:rsidR="00846E7C">
        <w:rPr>
          <w:szCs w:val="24"/>
          <w:lang w:val="en-US"/>
        </w:rPr>
        <w:t xml:space="preserve"> Depending on the development of the green fuels market</w:t>
      </w:r>
      <w:r w:rsidR="0076014E">
        <w:rPr>
          <w:szCs w:val="24"/>
          <w:lang w:val="en-US"/>
        </w:rPr>
        <w:t>,</w:t>
      </w:r>
      <w:r w:rsidR="00846E7C">
        <w:rPr>
          <w:szCs w:val="24"/>
          <w:lang w:val="en-US"/>
        </w:rPr>
        <w:t xml:space="preserve"> the CO2 reduction </w:t>
      </w:r>
      <w:r w:rsidR="0076014E">
        <w:rPr>
          <w:szCs w:val="24"/>
          <w:lang w:val="en-US"/>
        </w:rPr>
        <w:t>may partly</w:t>
      </w:r>
      <w:r w:rsidR="00846E7C">
        <w:rPr>
          <w:szCs w:val="24"/>
          <w:lang w:val="en-US"/>
        </w:rPr>
        <w:t xml:space="preserve"> </w:t>
      </w:r>
      <w:r w:rsidR="00B27357">
        <w:rPr>
          <w:szCs w:val="24"/>
          <w:lang w:val="en-US"/>
        </w:rPr>
        <w:t>take place in international shipping.</w:t>
      </w:r>
      <w:r w:rsidR="00724F09" w:rsidRPr="00724F09">
        <w:rPr>
          <w:szCs w:val="24"/>
          <w:lang w:val="en-US"/>
        </w:rPr>
        <w:t xml:space="preserve"> </w:t>
      </w:r>
      <w:r w:rsidR="00724F09">
        <w:rPr>
          <w:szCs w:val="24"/>
          <w:lang w:val="en-US"/>
        </w:rPr>
        <w:t>Irrespective of the end-use sector, the project will help drive the cost of hydrogen past the tipping point mainly through efficiency improvements and scale. Scale is achieved by opening a large new hydrogen market to produce e-methanol.</w:t>
      </w:r>
      <w:commentRangeEnd w:id="25"/>
      <w:r w:rsidR="00761714">
        <w:rPr>
          <w:rStyle w:val="CommentReference"/>
        </w:rPr>
        <w:commentReference w:id="25"/>
      </w:r>
    </w:p>
    <w:p w14:paraId="34D198AB" w14:textId="1A5B5E41" w:rsidR="00A0316C" w:rsidRDefault="00A0316C" w:rsidP="00724F09">
      <w:pPr>
        <w:spacing w:line="276" w:lineRule="auto"/>
        <w:jc w:val="both"/>
        <w:rPr>
          <w:ins w:id="26" w:author="Author"/>
          <w:szCs w:val="24"/>
          <w:lang w:val="en-US"/>
        </w:rPr>
      </w:pPr>
    </w:p>
    <w:p w14:paraId="3E3BAB52" w14:textId="771BB0FF" w:rsidR="008E0B98" w:rsidRDefault="008E0B98" w:rsidP="00724F09">
      <w:pPr>
        <w:spacing w:line="276" w:lineRule="auto"/>
        <w:jc w:val="both"/>
        <w:rPr>
          <w:ins w:id="27" w:author="Author"/>
          <w:szCs w:val="24"/>
          <w:lang w:val="en-US"/>
        </w:rPr>
      </w:pPr>
      <w:ins w:id="28" w:author="Author">
        <w:r>
          <w:rPr>
            <w:szCs w:val="24"/>
            <w:lang w:val="en-US"/>
          </w:rPr>
          <w:t xml:space="preserve">These are some additional points that could be brought up to make a contribution to European goals. </w:t>
        </w:r>
      </w:ins>
    </w:p>
    <w:p w14:paraId="77CFD5E7" w14:textId="18D40F4B" w:rsidR="00A0316C" w:rsidRPr="008E3B57" w:rsidRDefault="00A0316C" w:rsidP="00A0316C">
      <w:pPr>
        <w:pStyle w:val="ITAbsatzohneNr"/>
        <w:jc w:val="both"/>
        <w:rPr>
          <w:ins w:id="29" w:author="Author"/>
          <w:b/>
          <w:color w:val="009193"/>
          <w:lang w:val="en-GB"/>
        </w:rPr>
      </w:pPr>
      <w:proofErr w:type="gramStart"/>
      <w:ins w:id="30" w:author="Author">
        <w:r>
          <w:rPr>
            <w:b/>
            <w:color w:val="009193"/>
            <w:lang w:val="en-GB"/>
          </w:rPr>
          <w:t xml:space="preserve">Schuman </w:t>
        </w:r>
        <w:r w:rsidRPr="008E3B57">
          <w:rPr>
            <w:b/>
            <w:color w:val="009193"/>
            <w:lang w:val="en-GB"/>
          </w:rPr>
          <w:t xml:space="preserve"> recommendations</w:t>
        </w:r>
        <w:proofErr w:type="gramEnd"/>
        <w:r w:rsidRPr="008E3B57">
          <w:rPr>
            <w:b/>
            <w:color w:val="009193"/>
            <w:lang w:val="en-GB"/>
          </w:rPr>
          <w:t>:</w:t>
        </w:r>
      </w:ins>
    </w:p>
    <w:p w14:paraId="7B4DEC9C" w14:textId="77777777" w:rsidR="00A0316C" w:rsidRDefault="00A0316C" w:rsidP="00A0316C">
      <w:pPr>
        <w:pStyle w:val="ITAbsatzohneNr"/>
        <w:numPr>
          <w:ilvl w:val="0"/>
          <w:numId w:val="21"/>
        </w:numPr>
        <w:jc w:val="both"/>
        <w:rPr>
          <w:ins w:id="31" w:author="Author"/>
          <w:color w:val="009193"/>
          <w:lang w:val="en-GB"/>
        </w:rPr>
      </w:pPr>
      <w:ins w:id="32" w:author="Author">
        <w:r>
          <w:rPr>
            <w:color w:val="009193"/>
            <w:lang w:val="en-GB"/>
          </w:rPr>
          <w:t>Explain and estimate the project’s contribution to reducing emissions from transport</w:t>
        </w:r>
      </w:ins>
    </w:p>
    <w:p w14:paraId="777B19E0" w14:textId="77777777" w:rsidR="00A0316C" w:rsidRDefault="00A0316C" w:rsidP="00A0316C">
      <w:pPr>
        <w:pStyle w:val="ITAbsatzohneNr"/>
        <w:numPr>
          <w:ilvl w:val="1"/>
          <w:numId w:val="21"/>
        </w:numPr>
        <w:jc w:val="both"/>
        <w:rPr>
          <w:ins w:id="33" w:author="Author"/>
          <w:color w:val="009193"/>
          <w:lang w:val="en-GB"/>
        </w:rPr>
      </w:pPr>
      <w:ins w:id="34" w:author="Author">
        <w:r>
          <w:rPr>
            <w:color w:val="009193"/>
            <w:lang w:val="en-GB"/>
          </w:rPr>
          <w:t>passenger cars</w:t>
        </w:r>
      </w:ins>
    </w:p>
    <w:p w14:paraId="489C944B" w14:textId="77777777" w:rsidR="00A0316C" w:rsidRDefault="00A0316C" w:rsidP="00A0316C">
      <w:pPr>
        <w:pStyle w:val="ITAbsatzohneNr"/>
        <w:numPr>
          <w:ilvl w:val="1"/>
          <w:numId w:val="21"/>
        </w:numPr>
        <w:jc w:val="both"/>
        <w:rPr>
          <w:ins w:id="35" w:author="Author"/>
          <w:color w:val="009193"/>
          <w:lang w:val="en-GB"/>
        </w:rPr>
      </w:pPr>
      <w:ins w:id="36" w:author="Author">
        <w:r>
          <w:rPr>
            <w:color w:val="009193"/>
            <w:lang w:val="en-GB"/>
          </w:rPr>
          <w:t>commercial vehicle</w:t>
        </w:r>
      </w:ins>
    </w:p>
    <w:p w14:paraId="39F1ED12" w14:textId="77777777" w:rsidR="00A0316C" w:rsidRDefault="00A0316C" w:rsidP="00A0316C">
      <w:pPr>
        <w:pStyle w:val="ITAbsatzohneNr"/>
        <w:numPr>
          <w:ilvl w:val="1"/>
          <w:numId w:val="21"/>
        </w:numPr>
        <w:jc w:val="both"/>
        <w:rPr>
          <w:ins w:id="37" w:author="Author"/>
          <w:color w:val="009193"/>
          <w:lang w:val="en-GB"/>
        </w:rPr>
      </w:pPr>
      <w:ins w:id="38" w:author="Author">
        <w:r>
          <w:rPr>
            <w:color w:val="009193"/>
            <w:lang w:val="en-GB"/>
          </w:rPr>
          <w:t>heavy trucks</w:t>
        </w:r>
      </w:ins>
    </w:p>
    <w:p w14:paraId="11208DA1" w14:textId="77777777" w:rsidR="00A0316C" w:rsidRDefault="00A0316C" w:rsidP="00A0316C">
      <w:pPr>
        <w:pStyle w:val="ITAbsatzohneNr"/>
        <w:numPr>
          <w:ilvl w:val="1"/>
          <w:numId w:val="21"/>
        </w:numPr>
        <w:jc w:val="both"/>
        <w:rPr>
          <w:ins w:id="39" w:author="Author"/>
          <w:color w:val="009193"/>
          <w:lang w:val="en-GB"/>
        </w:rPr>
      </w:pPr>
      <w:ins w:id="40" w:author="Author">
        <w:r>
          <w:rPr>
            <w:color w:val="009193"/>
            <w:lang w:val="en-GB"/>
          </w:rPr>
          <w:t>trains</w:t>
        </w:r>
      </w:ins>
    </w:p>
    <w:p w14:paraId="28E614E8" w14:textId="77777777" w:rsidR="00A0316C" w:rsidRDefault="00A0316C" w:rsidP="00A0316C">
      <w:pPr>
        <w:pStyle w:val="ITAbsatzohneNr"/>
        <w:numPr>
          <w:ilvl w:val="1"/>
          <w:numId w:val="21"/>
        </w:numPr>
        <w:jc w:val="both"/>
        <w:rPr>
          <w:ins w:id="41" w:author="Author"/>
          <w:color w:val="009193"/>
          <w:lang w:val="en-GB"/>
        </w:rPr>
      </w:pPr>
      <w:ins w:id="42" w:author="Author">
        <w:r>
          <w:rPr>
            <w:color w:val="009193"/>
            <w:lang w:val="en-GB"/>
          </w:rPr>
          <w:t>ships</w:t>
        </w:r>
      </w:ins>
    </w:p>
    <w:p w14:paraId="1DBCE3B2" w14:textId="77777777" w:rsidR="00A0316C" w:rsidRDefault="00A0316C" w:rsidP="00A0316C">
      <w:pPr>
        <w:pStyle w:val="ITAbsatzohneNr"/>
        <w:numPr>
          <w:ilvl w:val="1"/>
          <w:numId w:val="21"/>
        </w:numPr>
        <w:jc w:val="both"/>
        <w:rPr>
          <w:ins w:id="43" w:author="Author"/>
          <w:color w:val="009193"/>
          <w:lang w:val="en-GB"/>
        </w:rPr>
      </w:pPr>
      <w:ins w:id="44" w:author="Author">
        <w:r>
          <w:rPr>
            <w:color w:val="009193"/>
            <w:lang w:val="en-GB"/>
          </w:rPr>
          <w:t>planes</w:t>
        </w:r>
      </w:ins>
    </w:p>
    <w:p w14:paraId="7277EE37" w14:textId="77777777" w:rsidR="00A0316C" w:rsidRDefault="00A0316C" w:rsidP="00A0316C">
      <w:pPr>
        <w:pStyle w:val="ITAbsatzohneNr"/>
        <w:numPr>
          <w:ilvl w:val="1"/>
          <w:numId w:val="21"/>
        </w:numPr>
        <w:jc w:val="both"/>
        <w:rPr>
          <w:ins w:id="45" w:author="Author"/>
          <w:color w:val="009193"/>
          <w:lang w:val="en-GB"/>
        </w:rPr>
      </w:pPr>
      <w:ins w:id="46" w:author="Author">
        <w:r>
          <w:rPr>
            <w:color w:val="009193"/>
            <w:lang w:val="en-GB"/>
          </w:rPr>
          <w:t>modal shift</w:t>
        </w:r>
      </w:ins>
    </w:p>
    <w:p w14:paraId="7DFAA9EA" w14:textId="77777777" w:rsidR="00A0316C" w:rsidRDefault="00A0316C" w:rsidP="00A0316C">
      <w:pPr>
        <w:pStyle w:val="ITAbsatzohneNr"/>
        <w:numPr>
          <w:ilvl w:val="0"/>
          <w:numId w:val="21"/>
        </w:numPr>
        <w:jc w:val="both"/>
        <w:rPr>
          <w:ins w:id="47" w:author="Author"/>
          <w:color w:val="009193"/>
          <w:lang w:val="en-GB"/>
        </w:rPr>
      </w:pPr>
      <w:ins w:id="48" w:author="Author">
        <w:r>
          <w:rPr>
            <w:color w:val="009193"/>
            <w:lang w:val="en-GB"/>
          </w:rPr>
          <w:t>Explain and estimate the project’s contribution to refuelling infrastructures</w:t>
        </w:r>
      </w:ins>
    </w:p>
    <w:p w14:paraId="1455729E" w14:textId="77777777" w:rsidR="00A0316C" w:rsidRDefault="00A0316C" w:rsidP="00A0316C">
      <w:pPr>
        <w:pStyle w:val="ITAbsatzohneNr"/>
        <w:numPr>
          <w:ilvl w:val="0"/>
          <w:numId w:val="21"/>
        </w:numPr>
        <w:jc w:val="both"/>
        <w:rPr>
          <w:ins w:id="49" w:author="Author"/>
          <w:color w:val="009193"/>
          <w:lang w:val="en-GB"/>
        </w:rPr>
      </w:pPr>
      <w:ins w:id="50" w:author="Author">
        <w:r>
          <w:rPr>
            <w:color w:val="009193"/>
            <w:lang w:val="en-GB"/>
          </w:rPr>
          <w:t xml:space="preserve">Explain and estimate the project’s contribution to </w:t>
        </w:r>
        <w:r w:rsidRPr="00D02FD1">
          <w:rPr>
            <w:color w:val="009193"/>
            <w:lang w:val="en-GB"/>
          </w:rPr>
          <w:t>improv</w:t>
        </w:r>
        <w:r>
          <w:rPr>
            <w:color w:val="009193"/>
            <w:lang w:val="en-GB"/>
          </w:rPr>
          <w:t>ed</w:t>
        </w:r>
        <w:r w:rsidRPr="00D02FD1">
          <w:rPr>
            <w:color w:val="009193"/>
            <w:lang w:val="en-GB"/>
          </w:rPr>
          <w:t xml:space="preserve"> transportation networks</w:t>
        </w:r>
      </w:ins>
    </w:p>
    <w:p w14:paraId="6A088550" w14:textId="77777777" w:rsidR="008E0B98" w:rsidRDefault="008E0B98" w:rsidP="008E0B98">
      <w:pPr>
        <w:pStyle w:val="ITAbsatzohneNr"/>
        <w:numPr>
          <w:ilvl w:val="0"/>
          <w:numId w:val="21"/>
        </w:numPr>
        <w:jc w:val="both"/>
        <w:rPr>
          <w:ins w:id="51" w:author="Author"/>
          <w:color w:val="009193"/>
          <w:lang w:val="en-GB"/>
        </w:rPr>
      </w:pPr>
      <w:ins w:id="52" w:author="Author">
        <w:r>
          <w:rPr>
            <w:color w:val="009193"/>
            <w:lang w:val="en-GB"/>
          </w:rPr>
          <w:t xml:space="preserve">Explain and estimate </w:t>
        </w:r>
        <w:r w:rsidRPr="009A3038">
          <w:rPr>
            <w:color w:val="009193"/>
            <w:lang w:val="en-GB"/>
          </w:rPr>
          <w:t>the creation of new firms, SMEs and start-ups</w:t>
        </w:r>
        <w:r>
          <w:rPr>
            <w:color w:val="009193"/>
            <w:lang w:val="en-GB"/>
          </w:rPr>
          <w:t xml:space="preserve"> in the green economy</w:t>
        </w:r>
      </w:ins>
    </w:p>
    <w:p w14:paraId="63EF2D85" w14:textId="77777777" w:rsidR="008E0B98" w:rsidRDefault="008E0B98" w:rsidP="008E0B98">
      <w:pPr>
        <w:pStyle w:val="ITAbsatzohneNr"/>
        <w:numPr>
          <w:ilvl w:val="0"/>
          <w:numId w:val="21"/>
        </w:numPr>
        <w:jc w:val="both"/>
        <w:rPr>
          <w:ins w:id="53" w:author="Author"/>
          <w:color w:val="009193"/>
          <w:lang w:val="en-GB"/>
        </w:rPr>
      </w:pPr>
      <w:ins w:id="54" w:author="Author">
        <w:r>
          <w:rPr>
            <w:color w:val="009193"/>
            <w:lang w:val="en-GB"/>
          </w:rPr>
          <w:t>Explain and estimate investments</w:t>
        </w:r>
        <w:r w:rsidRPr="00485E05">
          <w:rPr>
            <w:color w:val="009193"/>
            <w:lang w:val="en-GB"/>
          </w:rPr>
          <w:t xml:space="preserve"> </w:t>
        </w:r>
        <w:r w:rsidRPr="00AC6EBC">
          <w:rPr>
            <w:color w:val="009193"/>
            <w:lang w:val="en-GB"/>
          </w:rPr>
          <w:t>in research and innovation activities</w:t>
        </w:r>
      </w:ins>
    </w:p>
    <w:p w14:paraId="69B230E3" w14:textId="77777777" w:rsidR="008E0B98" w:rsidRDefault="008E0B98" w:rsidP="008E0B98">
      <w:pPr>
        <w:pStyle w:val="ITAbsatzohneNr"/>
        <w:numPr>
          <w:ilvl w:val="0"/>
          <w:numId w:val="21"/>
        </w:numPr>
        <w:jc w:val="both"/>
        <w:rPr>
          <w:ins w:id="55" w:author="Author"/>
          <w:color w:val="009193"/>
          <w:lang w:val="en-GB"/>
        </w:rPr>
      </w:pPr>
      <w:ins w:id="56" w:author="Author">
        <w:r>
          <w:rPr>
            <w:color w:val="009193"/>
            <w:lang w:val="en-GB"/>
          </w:rPr>
          <w:t xml:space="preserve">Explain and estimate the contribution to </w:t>
        </w:r>
        <w:r w:rsidRPr="009057DE">
          <w:rPr>
            <w:color w:val="009193"/>
            <w:lang w:val="en-GB"/>
          </w:rPr>
          <w:t>the transition to low-carbon technologies and economic diversification based on climate-resilient investments and jobs</w:t>
        </w:r>
      </w:ins>
    </w:p>
    <w:p w14:paraId="740A720B" w14:textId="7C622543" w:rsidR="008E0B98" w:rsidRDefault="008E0B98" w:rsidP="008E0B98">
      <w:pPr>
        <w:pStyle w:val="ITAbsatzohneNr"/>
        <w:numPr>
          <w:ilvl w:val="0"/>
          <w:numId w:val="21"/>
        </w:numPr>
        <w:jc w:val="both"/>
        <w:rPr>
          <w:ins w:id="57" w:author="Author"/>
          <w:color w:val="009193"/>
          <w:lang w:val="en-GB"/>
        </w:rPr>
      </w:pPr>
      <w:ins w:id="58" w:author="Autho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ins>
    </w:p>
    <w:p w14:paraId="5C3C7AA4" w14:textId="5140EF66" w:rsidR="008E0B98" w:rsidRDefault="008E0B98" w:rsidP="00116E76">
      <w:pPr>
        <w:pStyle w:val="ITAbsatzohneNr"/>
        <w:jc w:val="both"/>
        <w:rPr>
          <w:ins w:id="59" w:author="Author"/>
          <w:color w:val="009193"/>
          <w:lang w:val="en-GB"/>
        </w:rPr>
      </w:pPr>
    </w:p>
    <w:p w14:paraId="432CFC73" w14:textId="21673314" w:rsidR="005123D5" w:rsidDel="005123D5" w:rsidRDefault="005123D5" w:rsidP="00116E76">
      <w:pPr>
        <w:pStyle w:val="ITAbsatzohneNr"/>
        <w:jc w:val="both"/>
        <w:rPr>
          <w:ins w:id="60" w:author="Author"/>
          <w:del w:id="61" w:author="Author"/>
          <w:color w:val="009193"/>
          <w:lang w:val="en-GB"/>
        </w:rPr>
      </w:pPr>
    </w:p>
    <w:p w14:paraId="20F21532" w14:textId="77777777" w:rsidR="008E0B98" w:rsidRDefault="008E0B98" w:rsidP="00116E76">
      <w:pPr>
        <w:pStyle w:val="ITAbsatzohneNr"/>
        <w:jc w:val="both"/>
        <w:rPr>
          <w:ins w:id="62" w:author="Author"/>
          <w:color w:val="009193"/>
          <w:lang w:val="en-GB"/>
        </w:rPr>
        <w:pPrChange w:id="63" w:author="Author">
          <w:pPr>
            <w:pStyle w:val="ITAbsatzohneNr"/>
            <w:numPr>
              <w:numId w:val="21"/>
            </w:numPr>
            <w:ind w:left="720" w:hanging="360"/>
            <w:jc w:val="both"/>
          </w:pPr>
        </w:pPrChange>
      </w:pPr>
    </w:p>
    <w:p w14:paraId="48BF6082" w14:textId="77777777" w:rsidR="00A0316C" w:rsidRPr="00116E76" w:rsidRDefault="00A0316C" w:rsidP="00724F09">
      <w:pPr>
        <w:spacing w:line="276" w:lineRule="auto"/>
        <w:jc w:val="both"/>
        <w:rPr>
          <w:szCs w:val="24"/>
          <w:lang w:val="en-GB"/>
          <w:rPrChange w:id="64" w:author="Author">
            <w:rPr>
              <w:szCs w:val="24"/>
              <w:lang w:val="en-US"/>
            </w:rPr>
          </w:rPrChange>
        </w:rPr>
      </w:pPr>
    </w:p>
    <w:p w14:paraId="7B2C683B" w14:textId="2A68C52B" w:rsidR="00B17EA2" w:rsidRDefault="00B17EA2" w:rsidP="00E02C04">
      <w:pPr>
        <w:spacing w:line="276" w:lineRule="auto"/>
        <w:jc w:val="both"/>
        <w:rPr>
          <w:ins w:id="65" w:author="Author"/>
          <w:szCs w:val="24"/>
          <w:lang w:val="en-US"/>
        </w:rPr>
      </w:pPr>
    </w:p>
    <w:p w14:paraId="1060BB92" w14:textId="77777777" w:rsidR="008E0B98" w:rsidRDefault="008E0B98" w:rsidP="00E02C04">
      <w:pPr>
        <w:spacing w:line="276" w:lineRule="auto"/>
        <w:jc w:val="both"/>
        <w:rPr>
          <w:szCs w:val="24"/>
          <w:lang w:val="en-US"/>
        </w:rPr>
      </w:pPr>
    </w:p>
    <w:p w14:paraId="60102E34" w14:textId="67D74CCA" w:rsidR="00C464FA" w:rsidRDefault="004B0FEC" w:rsidP="00E02C04">
      <w:pPr>
        <w:spacing w:line="276" w:lineRule="auto"/>
        <w:jc w:val="both"/>
        <w:rPr>
          <w:szCs w:val="24"/>
          <w:lang w:val="en-US"/>
        </w:rPr>
      </w:pPr>
      <w:commentRangeStart w:id="66"/>
      <w:r>
        <w:rPr>
          <w:szCs w:val="24"/>
          <w:lang w:val="en-US"/>
        </w:rPr>
        <w:t xml:space="preserve">The Green CCU Hub Aalborg has a close link to local industry with ambitious CO2 reduction plans, including Aalborg Portland and Reno-Nord. </w:t>
      </w:r>
      <w:r w:rsidR="003E0ECD">
        <w:rPr>
          <w:szCs w:val="24"/>
          <w:lang w:val="en-US"/>
        </w:rPr>
        <w:t xml:space="preserve">Building a CCU facility will create a foundation to recycle the biogenic part of </w:t>
      </w:r>
      <w:r w:rsidR="00E4730E">
        <w:rPr>
          <w:szCs w:val="24"/>
          <w:lang w:val="en-US"/>
        </w:rPr>
        <w:t xml:space="preserve">their </w:t>
      </w:r>
      <w:r w:rsidR="003E0ECD">
        <w:rPr>
          <w:szCs w:val="24"/>
          <w:lang w:val="en-US"/>
        </w:rPr>
        <w:t xml:space="preserve">captured CO2 </w:t>
      </w:r>
      <w:r w:rsidR="00606E85">
        <w:rPr>
          <w:szCs w:val="24"/>
          <w:lang w:val="en-US"/>
        </w:rPr>
        <w:t xml:space="preserve">and form an important </w:t>
      </w:r>
      <w:r w:rsidR="00513B0D">
        <w:rPr>
          <w:szCs w:val="24"/>
          <w:lang w:val="en-US"/>
        </w:rPr>
        <w:t xml:space="preserve">business opportunity that will make a </w:t>
      </w:r>
      <w:r w:rsidR="00E4730E">
        <w:rPr>
          <w:szCs w:val="24"/>
          <w:lang w:val="en-US"/>
        </w:rPr>
        <w:t>considerable</w:t>
      </w:r>
      <w:r w:rsidR="00513B0D">
        <w:rPr>
          <w:szCs w:val="24"/>
          <w:lang w:val="en-US"/>
        </w:rPr>
        <w:t xml:space="preserve"> contribution towards funding the </w:t>
      </w:r>
      <w:r w:rsidR="00BE5792">
        <w:rPr>
          <w:szCs w:val="24"/>
          <w:lang w:val="en-US"/>
        </w:rPr>
        <w:t>CCS of fossil CO2. This synergy between CCU and CCS is a very important aspect of the Green CCU Hub Aalborg project a</w:t>
      </w:r>
      <w:r w:rsidR="00972277">
        <w:rPr>
          <w:szCs w:val="24"/>
          <w:lang w:val="en-US"/>
        </w:rPr>
        <w:t>nd the indirect contribution to CO2 reductions from industry</w:t>
      </w:r>
      <w:r w:rsidR="004A6BC0">
        <w:rPr>
          <w:szCs w:val="24"/>
          <w:lang w:val="en-US"/>
        </w:rPr>
        <w:t xml:space="preserve"> </w:t>
      </w:r>
      <w:r w:rsidR="00724F09">
        <w:rPr>
          <w:szCs w:val="24"/>
          <w:lang w:val="en-US"/>
        </w:rPr>
        <w:t>can potentially be</w:t>
      </w:r>
      <w:r w:rsidR="004A6BC0">
        <w:rPr>
          <w:szCs w:val="24"/>
          <w:lang w:val="en-US"/>
        </w:rPr>
        <w:t xml:space="preserve"> very significant.</w:t>
      </w:r>
      <w:commentRangeEnd w:id="66"/>
      <w:r w:rsidR="00761714">
        <w:rPr>
          <w:rStyle w:val="CommentReference"/>
        </w:rPr>
        <w:commentReference w:id="66"/>
      </w:r>
    </w:p>
    <w:p w14:paraId="7B7817B1" w14:textId="4931E241" w:rsidR="00B91DC4" w:rsidRDefault="00B91DC4" w:rsidP="00E02C04">
      <w:pPr>
        <w:spacing w:line="276" w:lineRule="auto"/>
        <w:jc w:val="both"/>
        <w:rPr>
          <w:szCs w:val="24"/>
          <w:lang w:val="en-US"/>
        </w:rPr>
      </w:pPr>
    </w:p>
    <w:p w14:paraId="2F0E69E8" w14:textId="6D594AFA" w:rsidR="006057A5" w:rsidRDefault="00F56475" w:rsidP="00E02C04">
      <w:pPr>
        <w:spacing w:line="276" w:lineRule="auto"/>
        <w:jc w:val="both"/>
        <w:rPr>
          <w:szCs w:val="24"/>
          <w:lang w:val="en-US"/>
        </w:rPr>
      </w:pPr>
      <w:r>
        <w:rPr>
          <w:szCs w:val="24"/>
          <w:lang w:val="en-US"/>
        </w:rPr>
        <w:lastRenderedPageBreak/>
        <w:t xml:space="preserve">The Green CCU Hub Aalborg is perfectly aligned with the </w:t>
      </w:r>
      <w:r w:rsidR="006C3627">
        <w:rPr>
          <w:szCs w:val="24"/>
          <w:lang w:val="en-US"/>
        </w:rPr>
        <w:t xml:space="preserve">European hydrogen strategy and the development of a European hydrogen market. </w:t>
      </w:r>
      <w:r w:rsidR="006057A5" w:rsidRPr="006057A5">
        <w:rPr>
          <w:szCs w:val="24"/>
          <w:lang w:val="en-US"/>
        </w:rPr>
        <w:t xml:space="preserve">European Energy is present </w:t>
      </w:r>
      <w:r w:rsidR="006057A5">
        <w:rPr>
          <w:szCs w:val="24"/>
          <w:lang w:val="en-US"/>
        </w:rPr>
        <w:t xml:space="preserve">in </w:t>
      </w:r>
      <w:r w:rsidR="00055048">
        <w:rPr>
          <w:szCs w:val="24"/>
          <w:lang w:val="en-US"/>
        </w:rPr>
        <w:t xml:space="preserve">major European countries with renewable electricity production capacity and has very ambitious plans to expand its production capacity. </w:t>
      </w:r>
      <w:r w:rsidR="0047424C">
        <w:rPr>
          <w:szCs w:val="24"/>
          <w:lang w:val="en-US"/>
        </w:rPr>
        <w:t xml:space="preserve">The consortium of REintegrate and European Energy will leverage this </w:t>
      </w:r>
      <w:r w:rsidR="00C256CA">
        <w:rPr>
          <w:szCs w:val="24"/>
          <w:lang w:val="en-US"/>
        </w:rPr>
        <w:t>renewable electricity production capacity for the European expansion</w:t>
      </w:r>
      <w:r w:rsidR="00724F09">
        <w:rPr>
          <w:szCs w:val="24"/>
          <w:lang w:val="en-US"/>
        </w:rPr>
        <w:t xml:space="preserve"> of e-methanol production</w:t>
      </w:r>
      <w:r w:rsidR="0042540A">
        <w:rPr>
          <w:szCs w:val="24"/>
          <w:lang w:val="en-US"/>
        </w:rPr>
        <w:t>.</w:t>
      </w:r>
      <w:r w:rsidR="00C45A7F" w:rsidRPr="00C45A7F">
        <w:rPr>
          <w:szCs w:val="24"/>
          <w:lang w:val="en-US"/>
        </w:rPr>
        <w:t xml:space="preserve"> </w:t>
      </w:r>
      <w:r w:rsidR="004B2D79">
        <w:rPr>
          <w:szCs w:val="24"/>
          <w:lang w:val="en-US"/>
        </w:rPr>
        <w:t>With development of the Green CCU Hub Aalborg</w:t>
      </w:r>
      <w:r w:rsidR="00724F09">
        <w:rPr>
          <w:szCs w:val="24"/>
          <w:lang w:val="en-US"/>
        </w:rPr>
        <w:t>,</w:t>
      </w:r>
      <w:r w:rsidR="004B2D79">
        <w:rPr>
          <w:szCs w:val="24"/>
          <w:lang w:val="en-US"/>
        </w:rPr>
        <w:t xml:space="preserve"> </w:t>
      </w:r>
      <w:r w:rsidR="009E73F8">
        <w:rPr>
          <w:szCs w:val="24"/>
          <w:lang w:val="en-US"/>
        </w:rPr>
        <w:t>REintegrate and European Energy intends to contribute towards the</w:t>
      </w:r>
      <w:r w:rsidR="00C45A7F" w:rsidRPr="007305D7">
        <w:rPr>
          <w:szCs w:val="24"/>
          <w:lang w:val="en-US"/>
        </w:rPr>
        <w:t xml:space="preserve"> strategic vision for a climate-neutral EU published in November 2018, </w:t>
      </w:r>
      <w:r w:rsidR="00724F09">
        <w:rPr>
          <w:szCs w:val="24"/>
          <w:lang w:val="en-US"/>
        </w:rPr>
        <w:t xml:space="preserve">that </w:t>
      </w:r>
      <w:r w:rsidR="009E73F8">
        <w:rPr>
          <w:szCs w:val="24"/>
          <w:lang w:val="en-US"/>
        </w:rPr>
        <w:t>aim</w:t>
      </w:r>
      <w:r w:rsidR="00724F09">
        <w:rPr>
          <w:szCs w:val="24"/>
          <w:lang w:val="en-US"/>
        </w:rPr>
        <w:t>s</w:t>
      </w:r>
      <w:r w:rsidR="009E73F8">
        <w:rPr>
          <w:szCs w:val="24"/>
          <w:lang w:val="en-US"/>
        </w:rPr>
        <w:t xml:space="preserve"> for a</w:t>
      </w:r>
      <w:r w:rsidR="00C45A7F" w:rsidRPr="007305D7">
        <w:rPr>
          <w:szCs w:val="24"/>
          <w:lang w:val="en-US"/>
        </w:rPr>
        <w:t xml:space="preserve"> share of hydrogen in Europe’s energy mix grow</w:t>
      </w:r>
      <w:r w:rsidR="0019020D">
        <w:rPr>
          <w:szCs w:val="24"/>
          <w:lang w:val="en-US"/>
        </w:rPr>
        <w:t>ing</w:t>
      </w:r>
      <w:r w:rsidR="00C45A7F" w:rsidRPr="007305D7">
        <w:rPr>
          <w:szCs w:val="24"/>
          <w:lang w:val="en-US"/>
        </w:rPr>
        <w:t xml:space="preserve"> from the current less than 2% to 13-14% by 2050.</w:t>
      </w:r>
    </w:p>
    <w:p w14:paraId="21772141" w14:textId="77777777" w:rsidR="00267AFC" w:rsidRPr="001E2B8F" w:rsidRDefault="00267AFC" w:rsidP="00E02C04">
      <w:pPr>
        <w:spacing w:line="276" w:lineRule="auto"/>
        <w:jc w:val="both"/>
        <w:rPr>
          <w:szCs w:val="24"/>
          <w:lang w:val="en-US"/>
        </w:rPr>
      </w:pPr>
    </w:p>
    <w:p w14:paraId="114B6505" w14:textId="77777777" w:rsidR="00352A4C" w:rsidRPr="001E2B8F" w:rsidRDefault="00352A4C" w:rsidP="00E02C04">
      <w:pPr>
        <w:spacing w:line="276" w:lineRule="auto"/>
        <w:jc w:val="both"/>
        <w:rPr>
          <w:szCs w:val="24"/>
          <w:lang w:val="en-US"/>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FootnoteReference"/>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p>
    <w:p w14:paraId="5D4DEB5E" w14:textId="6CBC60A6" w:rsidR="00352A4C" w:rsidRDefault="00352A4C" w:rsidP="00E02C04">
      <w:pPr>
        <w:spacing w:line="276" w:lineRule="auto"/>
        <w:jc w:val="both"/>
        <w:rPr>
          <w:ins w:id="67" w:author="Author"/>
          <w:szCs w:val="24"/>
        </w:rPr>
      </w:pPr>
    </w:p>
    <w:p w14:paraId="42F4E9D2"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8BB0105" w14:textId="77777777" w:rsidR="005123D5" w:rsidRPr="00492ADB" w:rsidRDefault="005123D5" w:rsidP="005123D5">
      <w:pPr>
        <w:pStyle w:val="ITAbsatzohneNr"/>
        <w:numPr>
          <w:ilvl w:val="0"/>
          <w:numId w:val="26"/>
        </w:numPr>
        <w:jc w:val="both"/>
        <w:rPr>
          <w:color w:val="009193"/>
          <w:lang w:val="en-GB"/>
        </w:rPr>
      </w:pPr>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4922ED97" w14:textId="77777777" w:rsidR="005123D5" w:rsidRPr="00492ADB" w:rsidRDefault="005123D5" w:rsidP="005123D5">
      <w:pPr>
        <w:pStyle w:val="ITAbsatzohneNr"/>
        <w:numPr>
          <w:ilvl w:val="0"/>
          <w:numId w:val="26"/>
        </w:numPr>
        <w:jc w:val="both"/>
        <w:rPr>
          <w:color w:val="009193"/>
          <w:lang w:val="en-GB"/>
        </w:rPr>
      </w:pPr>
      <w:r>
        <w:rPr>
          <w:color w:val="009193"/>
          <w:lang w:val="en-GB"/>
        </w:rPr>
        <w:t>M</w:t>
      </w:r>
      <w:r w:rsidRPr="00492ADB">
        <w:rPr>
          <w:color w:val="009193"/>
          <w:lang w:val="en-GB"/>
        </w:rPr>
        <w:t>ention the key potential suppliers impacted by the company</w:t>
      </w:r>
      <w:r>
        <w:rPr>
          <w:color w:val="009193"/>
          <w:lang w:val="en-GB"/>
        </w:rPr>
        <w:t>’s</w:t>
      </w:r>
      <w:r w:rsidRPr="00492ADB">
        <w:rPr>
          <w:color w:val="009193"/>
          <w:lang w:val="en-GB"/>
        </w:rPr>
        <w:t xml:space="preserve"> planned production</w:t>
      </w:r>
    </w:p>
    <w:p w14:paraId="5C018C5A" w14:textId="77777777" w:rsidR="005123D5" w:rsidRPr="00492ADB" w:rsidRDefault="005123D5" w:rsidP="005123D5">
      <w:pPr>
        <w:pStyle w:val="ITAbsatzohneNr"/>
        <w:numPr>
          <w:ilvl w:val="0"/>
          <w:numId w:val="26"/>
        </w:numPr>
        <w:jc w:val="both"/>
        <w:rPr>
          <w:color w:val="009193"/>
          <w:lang w:val="en-GB"/>
        </w:rPr>
      </w:pPr>
      <w:r>
        <w:rPr>
          <w:color w:val="009193"/>
          <w:lang w:val="en-GB"/>
        </w:rPr>
        <w:t>Use a table to summarize the information at the end of the section</w:t>
      </w:r>
    </w:p>
    <w:p w14:paraId="11D4BE1D" w14:textId="298E111D" w:rsidR="00116E76" w:rsidRPr="00116E76" w:rsidRDefault="00116E76" w:rsidP="00E02C04">
      <w:pPr>
        <w:spacing w:line="276" w:lineRule="auto"/>
        <w:jc w:val="both"/>
        <w:rPr>
          <w:ins w:id="68" w:author="Author"/>
          <w:szCs w:val="24"/>
          <w:lang w:val="en-GB"/>
          <w:rPrChange w:id="69" w:author="Author">
            <w:rPr>
              <w:ins w:id="70" w:author="Author"/>
              <w:szCs w:val="24"/>
            </w:rPr>
          </w:rPrChange>
        </w:rPr>
      </w:pPr>
    </w:p>
    <w:p w14:paraId="4A335050" w14:textId="77777777" w:rsidR="00116E76" w:rsidRDefault="00116E76" w:rsidP="00E02C04">
      <w:pPr>
        <w:spacing w:line="276" w:lineRule="auto"/>
        <w:jc w:val="both"/>
        <w:rPr>
          <w:szCs w:val="24"/>
        </w:rPr>
      </w:pPr>
      <w:commentRangeStart w:id="71"/>
    </w:p>
    <w:p w14:paraId="415198C2" w14:textId="72B332CC" w:rsidR="009B55AC" w:rsidRDefault="0012184D" w:rsidP="00E02C04">
      <w:pPr>
        <w:spacing w:line="276" w:lineRule="auto"/>
        <w:jc w:val="both"/>
        <w:rPr>
          <w:szCs w:val="24"/>
          <w:lang w:val="en-US"/>
        </w:rPr>
      </w:pPr>
      <w:r w:rsidRPr="0012184D">
        <w:rPr>
          <w:szCs w:val="24"/>
          <w:lang w:val="en-US"/>
        </w:rPr>
        <w:t>The project is a f</w:t>
      </w:r>
      <w:r>
        <w:rPr>
          <w:szCs w:val="24"/>
          <w:lang w:val="en-US"/>
        </w:rPr>
        <w:t xml:space="preserve">urther development and innovation of the technology developed in the </w:t>
      </w:r>
      <w:r w:rsidR="00A230C9">
        <w:rPr>
          <w:szCs w:val="24"/>
          <w:lang w:val="en-US"/>
        </w:rPr>
        <w:t xml:space="preserve">Danish </w:t>
      </w:r>
      <w:r>
        <w:rPr>
          <w:szCs w:val="24"/>
          <w:lang w:val="en-US"/>
        </w:rPr>
        <w:t>E</w:t>
      </w:r>
      <w:r w:rsidR="00D67258">
        <w:rPr>
          <w:szCs w:val="24"/>
          <w:lang w:val="en-US"/>
        </w:rPr>
        <w:t xml:space="preserve">nergy Technology Development and Demonstration Program </w:t>
      </w:r>
      <w:r w:rsidR="00067313">
        <w:rPr>
          <w:szCs w:val="24"/>
          <w:lang w:val="en-US"/>
        </w:rPr>
        <w:t xml:space="preserve">and </w:t>
      </w:r>
      <w:del w:id="72" w:author="Author">
        <w:r w:rsidR="00D67258" w:rsidDel="00CA0281">
          <w:rPr>
            <w:szCs w:val="24"/>
            <w:lang w:val="en-US"/>
          </w:rPr>
          <w:delText xml:space="preserve">and </w:delText>
        </w:r>
      </w:del>
      <w:r w:rsidR="00D67258">
        <w:rPr>
          <w:szCs w:val="24"/>
          <w:lang w:val="en-US"/>
        </w:rPr>
        <w:t>the Danish Energy Authorities</w:t>
      </w:r>
      <w:r w:rsidR="00067313">
        <w:rPr>
          <w:szCs w:val="24"/>
          <w:lang w:val="en-US"/>
        </w:rPr>
        <w:t xml:space="preserve"> </w:t>
      </w:r>
      <w:r>
        <w:rPr>
          <w:szCs w:val="24"/>
          <w:lang w:val="en-US"/>
        </w:rPr>
        <w:t>funded project</w:t>
      </w:r>
      <w:r w:rsidR="00067313">
        <w:rPr>
          <w:szCs w:val="24"/>
          <w:lang w:val="en-US"/>
        </w:rPr>
        <w:t>s</w:t>
      </w:r>
      <w:r>
        <w:rPr>
          <w:szCs w:val="24"/>
          <w:lang w:val="en-US"/>
        </w:rPr>
        <w:t xml:space="preserve"> “Power2Met”</w:t>
      </w:r>
      <w:r w:rsidR="00310F9F">
        <w:rPr>
          <w:szCs w:val="24"/>
          <w:lang w:val="en-US"/>
        </w:rPr>
        <w:t xml:space="preserve"> and </w:t>
      </w:r>
      <w:r w:rsidR="004F68CA">
        <w:rPr>
          <w:szCs w:val="24"/>
          <w:lang w:val="en-US"/>
        </w:rPr>
        <w:t>“</w:t>
      </w:r>
      <w:proofErr w:type="spellStart"/>
      <w:r w:rsidR="00310F9F">
        <w:rPr>
          <w:szCs w:val="24"/>
          <w:lang w:val="en-US"/>
        </w:rPr>
        <w:t>Greenlab</w:t>
      </w:r>
      <w:proofErr w:type="spellEnd"/>
      <w:r w:rsidR="00310F9F">
        <w:rPr>
          <w:szCs w:val="24"/>
          <w:lang w:val="en-US"/>
        </w:rPr>
        <w:t xml:space="preserve"> Skive </w:t>
      </w:r>
      <w:proofErr w:type="spellStart"/>
      <w:r w:rsidR="00310F9F">
        <w:rPr>
          <w:szCs w:val="24"/>
          <w:lang w:val="en-US"/>
        </w:rPr>
        <w:t>PtX</w:t>
      </w:r>
      <w:proofErr w:type="spellEnd"/>
      <w:r w:rsidR="00310F9F">
        <w:rPr>
          <w:szCs w:val="24"/>
          <w:lang w:val="en-US"/>
        </w:rPr>
        <w:t>”</w:t>
      </w:r>
      <w:r w:rsidR="003D635C">
        <w:rPr>
          <w:szCs w:val="24"/>
          <w:lang w:val="en-US"/>
        </w:rPr>
        <w:t xml:space="preserve"> focusing on production of renewable e-methanol</w:t>
      </w:r>
      <w:r w:rsidR="00067313">
        <w:rPr>
          <w:szCs w:val="24"/>
          <w:lang w:val="en-US"/>
        </w:rPr>
        <w:t>. Th</w:t>
      </w:r>
      <w:r w:rsidR="003D635C">
        <w:rPr>
          <w:szCs w:val="24"/>
          <w:lang w:val="en-US"/>
        </w:rPr>
        <w:t>e</w:t>
      </w:r>
      <w:r w:rsidR="00067313">
        <w:rPr>
          <w:szCs w:val="24"/>
          <w:lang w:val="en-US"/>
        </w:rPr>
        <w:t>s</w:t>
      </w:r>
      <w:r w:rsidR="003D635C">
        <w:rPr>
          <w:szCs w:val="24"/>
          <w:lang w:val="en-US"/>
        </w:rPr>
        <w:t>e projects</w:t>
      </w:r>
      <w:r w:rsidR="00067313">
        <w:rPr>
          <w:szCs w:val="24"/>
          <w:lang w:val="en-US"/>
        </w:rPr>
        <w:t xml:space="preserve"> ha</w:t>
      </w:r>
      <w:r w:rsidR="003D635C">
        <w:rPr>
          <w:szCs w:val="24"/>
          <w:lang w:val="en-US"/>
        </w:rPr>
        <w:t>ve</w:t>
      </w:r>
      <w:r w:rsidR="00067313">
        <w:rPr>
          <w:szCs w:val="24"/>
          <w:lang w:val="en-US"/>
        </w:rPr>
        <w:t xml:space="preserve"> matured the basic Danish e-methanol technology to </w:t>
      </w:r>
      <w:r w:rsidR="00930A2C">
        <w:rPr>
          <w:szCs w:val="24"/>
          <w:lang w:val="en-US"/>
        </w:rPr>
        <w:t>TRL</w:t>
      </w:r>
      <w:r w:rsidR="00575ABA">
        <w:rPr>
          <w:szCs w:val="24"/>
          <w:lang w:val="en-US"/>
        </w:rPr>
        <w:t>7-</w:t>
      </w:r>
      <w:r w:rsidR="00930A2C">
        <w:rPr>
          <w:szCs w:val="24"/>
          <w:lang w:val="en-US"/>
        </w:rPr>
        <w:t xml:space="preserve">8. With the Green CCU Hub </w:t>
      </w:r>
      <w:r w:rsidR="008E7B4E">
        <w:rPr>
          <w:szCs w:val="24"/>
          <w:lang w:val="en-US"/>
        </w:rPr>
        <w:t xml:space="preserve">Aalborg </w:t>
      </w:r>
      <w:r w:rsidR="00930A2C">
        <w:rPr>
          <w:szCs w:val="24"/>
          <w:lang w:val="en-US"/>
        </w:rPr>
        <w:t>project</w:t>
      </w:r>
      <w:r w:rsidR="008E7B4E">
        <w:rPr>
          <w:szCs w:val="24"/>
          <w:lang w:val="en-US"/>
        </w:rPr>
        <w:t>,</w:t>
      </w:r>
      <w:r w:rsidR="00930A2C">
        <w:rPr>
          <w:szCs w:val="24"/>
          <w:lang w:val="en-US"/>
        </w:rPr>
        <w:t xml:space="preserve"> the technology </w:t>
      </w:r>
      <w:r w:rsidR="008E7B4E">
        <w:rPr>
          <w:szCs w:val="24"/>
          <w:lang w:val="en-US"/>
        </w:rPr>
        <w:t>is</w:t>
      </w:r>
      <w:r w:rsidR="00116686">
        <w:rPr>
          <w:szCs w:val="24"/>
          <w:lang w:val="en-US"/>
        </w:rPr>
        <w:t xml:space="preserve"> taken to the next stage by innovation in efficiency improvement, cost reduction and </w:t>
      </w:r>
      <w:r w:rsidR="00200BAF">
        <w:rPr>
          <w:szCs w:val="24"/>
          <w:lang w:val="en-US"/>
        </w:rPr>
        <w:t>dynamic operation capability</w:t>
      </w:r>
      <w:r w:rsidR="00FD0493">
        <w:rPr>
          <w:szCs w:val="24"/>
          <w:lang w:val="en-US"/>
        </w:rPr>
        <w:t xml:space="preserve"> taking it one step closer </w:t>
      </w:r>
      <w:r w:rsidR="00FD0493">
        <w:rPr>
          <w:szCs w:val="24"/>
          <w:lang w:val="en-US"/>
        </w:rPr>
        <w:lastRenderedPageBreak/>
        <w:t xml:space="preserve">to commercial </w:t>
      </w:r>
      <w:r w:rsidR="00A7371F">
        <w:rPr>
          <w:szCs w:val="24"/>
          <w:lang w:val="en-US"/>
        </w:rPr>
        <w:t>deployment</w:t>
      </w:r>
      <w:r w:rsidR="00575ABA">
        <w:rPr>
          <w:szCs w:val="24"/>
          <w:lang w:val="en-US"/>
        </w:rPr>
        <w:t xml:space="preserve"> at TRL9</w:t>
      </w:r>
      <w:r w:rsidR="009B55AC">
        <w:rPr>
          <w:szCs w:val="24"/>
          <w:lang w:val="en-US"/>
        </w:rPr>
        <w:t>.</w:t>
      </w:r>
      <w:r w:rsidR="00BD66A0">
        <w:rPr>
          <w:szCs w:val="24"/>
          <w:lang w:val="en-US"/>
        </w:rPr>
        <w:t xml:space="preserve"> REintegrate has already demonstrated the ability </w:t>
      </w:r>
      <w:r w:rsidR="00EE2A20">
        <w:rPr>
          <w:szCs w:val="24"/>
          <w:lang w:val="en-US"/>
        </w:rPr>
        <w:t xml:space="preserve">to </w:t>
      </w:r>
      <w:r w:rsidR="00E662A9">
        <w:rPr>
          <w:szCs w:val="24"/>
          <w:lang w:val="en-US"/>
        </w:rPr>
        <w:t xml:space="preserve">close offtake agreements with customers and the enclosed support letters from </w:t>
      </w:r>
      <w:proofErr w:type="spellStart"/>
      <w:r w:rsidR="00E662A9">
        <w:rPr>
          <w:szCs w:val="24"/>
          <w:lang w:val="en-US"/>
        </w:rPr>
        <w:t>Mærsk</w:t>
      </w:r>
      <w:proofErr w:type="spellEnd"/>
      <w:r w:rsidR="00E662A9">
        <w:rPr>
          <w:szCs w:val="24"/>
          <w:lang w:val="en-US"/>
        </w:rPr>
        <w:t>, Circle K and Bunker One provide solid evidence that</w:t>
      </w:r>
      <w:r w:rsidR="00974834">
        <w:rPr>
          <w:szCs w:val="24"/>
          <w:lang w:val="en-US"/>
        </w:rPr>
        <w:t xml:space="preserve"> REintegrate has </w:t>
      </w:r>
      <w:r w:rsidR="00333A2D">
        <w:rPr>
          <w:szCs w:val="24"/>
          <w:lang w:val="en-US"/>
        </w:rPr>
        <w:t xml:space="preserve">the required commercial </w:t>
      </w:r>
      <w:r w:rsidR="00974834">
        <w:rPr>
          <w:szCs w:val="24"/>
          <w:lang w:val="en-US"/>
        </w:rPr>
        <w:t>platform to scale offtake.</w:t>
      </w:r>
      <w:commentRangeEnd w:id="71"/>
      <w:r w:rsidR="00761714">
        <w:rPr>
          <w:rStyle w:val="CommentReference"/>
        </w:rPr>
        <w:commentReference w:id="71"/>
      </w:r>
    </w:p>
    <w:p w14:paraId="548A6F03" w14:textId="5DD19D15" w:rsidR="009B55AC" w:rsidRDefault="009B55AC" w:rsidP="00E02C04">
      <w:pPr>
        <w:spacing w:line="276" w:lineRule="auto"/>
        <w:jc w:val="both"/>
        <w:rPr>
          <w:szCs w:val="24"/>
          <w:lang w:val="en-US"/>
        </w:rPr>
      </w:pPr>
    </w:p>
    <w:p w14:paraId="698115C8" w14:textId="1D793018" w:rsidR="004B49E9" w:rsidRDefault="009B55AC" w:rsidP="004B49E9">
      <w:pPr>
        <w:spacing w:line="276" w:lineRule="auto"/>
        <w:jc w:val="both"/>
        <w:rPr>
          <w:szCs w:val="24"/>
          <w:lang w:val="en-US"/>
        </w:rPr>
      </w:pPr>
      <w:r>
        <w:rPr>
          <w:szCs w:val="24"/>
          <w:lang w:val="en-US"/>
        </w:rPr>
        <w:t xml:space="preserve">The Green CCU Hub </w:t>
      </w:r>
      <w:r w:rsidR="008E7B4E">
        <w:rPr>
          <w:szCs w:val="24"/>
          <w:lang w:val="en-US"/>
        </w:rPr>
        <w:t xml:space="preserve">Aalborg </w:t>
      </w:r>
      <w:r w:rsidR="00240FCA">
        <w:rPr>
          <w:szCs w:val="24"/>
          <w:lang w:val="en-US"/>
        </w:rPr>
        <w:t xml:space="preserve">leverage the experience in </w:t>
      </w:r>
      <w:commentRangeStart w:id="73"/>
      <w:proofErr w:type="spellStart"/>
      <w:r w:rsidR="00240FCA">
        <w:rPr>
          <w:szCs w:val="24"/>
          <w:lang w:val="en-US"/>
        </w:rPr>
        <w:t>SymbiosisNet</w:t>
      </w:r>
      <w:proofErr w:type="spellEnd"/>
      <w:r w:rsidR="00CF5E4D">
        <w:rPr>
          <w:rFonts w:cs="Arial"/>
          <w:szCs w:val="24"/>
          <w:lang w:val="en-US"/>
        </w:rPr>
        <w:t>™</w:t>
      </w:r>
      <w:r w:rsidR="00240FCA">
        <w:rPr>
          <w:szCs w:val="24"/>
          <w:lang w:val="en-US"/>
        </w:rPr>
        <w:t xml:space="preserve"> from </w:t>
      </w:r>
      <w:proofErr w:type="spellStart"/>
      <w:r w:rsidR="00240FCA">
        <w:rPr>
          <w:szCs w:val="24"/>
          <w:lang w:val="en-US"/>
        </w:rPr>
        <w:t>Green</w:t>
      </w:r>
      <w:r w:rsidR="003D635C">
        <w:rPr>
          <w:szCs w:val="24"/>
          <w:lang w:val="en-US"/>
        </w:rPr>
        <w:t>L</w:t>
      </w:r>
      <w:r w:rsidR="00240FCA">
        <w:rPr>
          <w:szCs w:val="24"/>
          <w:lang w:val="en-US"/>
        </w:rPr>
        <w:t>ab</w:t>
      </w:r>
      <w:proofErr w:type="spellEnd"/>
      <w:r w:rsidR="00240FCA">
        <w:rPr>
          <w:szCs w:val="24"/>
          <w:lang w:val="en-US"/>
        </w:rPr>
        <w:t xml:space="preserve"> </w:t>
      </w:r>
      <w:r w:rsidR="004552D2">
        <w:rPr>
          <w:szCs w:val="24"/>
          <w:lang w:val="en-US"/>
        </w:rPr>
        <w:t xml:space="preserve">Skive </w:t>
      </w:r>
      <w:commentRangeEnd w:id="73"/>
      <w:r w:rsidR="00761714">
        <w:rPr>
          <w:rStyle w:val="CommentReference"/>
        </w:rPr>
        <w:commentReference w:id="73"/>
      </w:r>
      <w:r w:rsidR="003E7273">
        <w:rPr>
          <w:szCs w:val="24"/>
          <w:lang w:val="en-US"/>
        </w:rPr>
        <w:t>(</w:t>
      </w:r>
      <w:r w:rsidR="003D635C">
        <w:rPr>
          <w:szCs w:val="24"/>
          <w:lang w:val="en-US"/>
        </w:rPr>
        <w:t xml:space="preserve">please </w:t>
      </w:r>
      <w:r w:rsidR="003E7273">
        <w:rPr>
          <w:szCs w:val="24"/>
          <w:lang w:val="en-US"/>
        </w:rPr>
        <w:t xml:space="preserve">refer to letter of support and collaboration from </w:t>
      </w:r>
      <w:proofErr w:type="spellStart"/>
      <w:r w:rsidR="003E7273">
        <w:rPr>
          <w:szCs w:val="24"/>
          <w:lang w:val="en-US"/>
        </w:rPr>
        <w:t>Green</w:t>
      </w:r>
      <w:r w:rsidR="003D635C">
        <w:rPr>
          <w:szCs w:val="24"/>
          <w:lang w:val="en-US"/>
        </w:rPr>
        <w:t>L</w:t>
      </w:r>
      <w:r w:rsidR="003E7273">
        <w:rPr>
          <w:szCs w:val="24"/>
          <w:lang w:val="en-US"/>
        </w:rPr>
        <w:t>ab</w:t>
      </w:r>
      <w:proofErr w:type="spellEnd"/>
      <w:r w:rsidR="003E7273">
        <w:rPr>
          <w:szCs w:val="24"/>
          <w:lang w:val="en-US"/>
        </w:rPr>
        <w:t xml:space="preserve">) </w:t>
      </w:r>
      <w:r w:rsidR="00D253A5">
        <w:rPr>
          <w:szCs w:val="24"/>
          <w:lang w:val="en-US"/>
        </w:rPr>
        <w:t>and</w:t>
      </w:r>
      <w:ins w:id="74" w:author="Author">
        <w:r w:rsidR="00CA0281">
          <w:rPr>
            <w:szCs w:val="24"/>
            <w:lang w:val="en-US"/>
          </w:rPr>
          <w:t xml:space="preserve"> will establish </w:t>
        </w:r>
      </w:ins>
      <w:del w:id="75" w:author="Author">
        <w:r w:rsidR="00D253A5" w:rsidDel="00CA0281">
          <w:rPr>
            <w:szCs w:val="24"/>
            <w:lang w:val="en-US"/>
          </w:rPr>
          <w:delText xml:space="preserve"> establishes</w:delText>
        </w:r>
        <w:r w:rsidR="00DE63FA" w:rsidDel="00CA0281">
          <w:rPr>
            <w:szCs w:val="24"/>
            <w:lang w:val="en-US"/>
          </w:rPr>
          <w:delText xml:space="preserve"> </w:delText>
        </w:r>
      </w:del>
      <w:r w:rsidR="00DE63FA">
        <w:rPr>
          <w:szCs w:val="24"/>
          <w:lang w:val="en-US"/>
        </w:rPr>
        <w:t xml:space="preserve">a scalable platform with this </w:t>
      </w:r>
      <w:r w:rsidR="00582A03">
        <w:rPr>
          <w:szCs w:val="24"/>
          <w:lang w:val="en-US"/>
        </w:rPr>
        <w:t xml:space="preserve">first industrial deployment </w:t>
      </w:r>
      <w:r w:rsidR="00DE63FA">
        <w:rPr>
          <w:szCs w:val="24"/>
          <w:lang w:val="en-US"/>
        </w:rPr>
        <w:t>project being step one</w:t>
      </w:r>
      <w:r w:rsidR="00DF08DB">
        <w:rPr>
          <w:szCs w:val="24"/>
          <w:lang w:val="en-US"/>
        </w:rPr>
        <w:t xml:space="preserve"> in the innovation chain </w:t>
      </w:r>
      <w:r w:rsidR="0089675F">
        <w:rPr>
          <w:szCs w:val="24"/>
          <w:lang w:val="en-US"/>
        </w:rPr>
        <w:t>bridging</w:t>
      </w:r>
      <w:r w:rsidR="00DF08DB">
        <w:rPr>
          <w:szCs w:val="24"/>
          <w:lang w:val="en-US"/>
        </w:rPr>
        <w:t xml:space="preserve"> the crucial</w:t>
      </w:r>
      <w:r w:rsidR="0089675F">
        <w:rPr>
          <w:szCs w:val="24"/>
          <w:lang w:val="en-US"/>
        </w:rPr>
        <w:t xml:space="preserve"> gap towards commercial operation</w:t>
      </w:r>
      <w:r w:rsidR="00DE63FA">
        <w:rPr>
          <w:szCs w:val="24"/>
          <w:lang w:val="en-US"/>
        </w:rPr>
        <w:t xml:space="preserve">. </w:t>
      </w:r>
      <w:commentRangeStart w:id="76"/>
      <w:r w:rsidR="00E16CE6">
        <w:rPr>
          <w:szCs w:val="24"/>
          <w:lang w:val="en-US"/>
        </w:rPr>
        <w:t>Another</w:t>
      </w:r>
      <w:commentRangeEnd w:id="76"/>
      <w:r w:rsidR="00E151B2">
        <w:rPr>
          <w:rStyle w:val="CommentReference"/>
        </w:rPr>
        <w:commentReference w:id="76"/>
      </w:r>
      <w:r w:rsidR="00E16CE6">
        <w:rPr>
          <w:szCs w:val="24"/>
          <w:lang w:val="en-US"/>
        </w:rPr>
        <w:t xml:space="preserve"> critical aspect of this first industrial deployment is the financial de-risking of the investment driving the cost of capital down.</w:t>
      </w:r>
      <w:r w:rsidR="00FD62BC">
        <w:rPr>
          <w:szCs w:val="24"/>
          <w:lang w:val="en-US"/>
        </w:rPr>
        <w:t xml:space="preserve"> The Green CCU Hub Aalborg project will pave the way for t</w:t>
      </w:r>
      <w:r w:rsidR="00DE63FA">
        <w:rPr>
          <w:szCs w:val="24"/>
          <w:lang w:val="en-US"/>
        </w:rPr>
        <w:t>he second step</w:t>
      </w:r>
      <w:r w:rsidR="00FD62BC">
        <w:rPr>
          <w:szCs w:val="24"/>
          <w:lang w:val="en-US"/>
        </w:rPr>
        <w:t xml:space="preserve"> that</w:t>
      </w:r>
      <w:r w:rsidR="00DE63FA">
        <w:rPr>
          <w:szCs w:val="24"/>
          <w:lang w:val="en-US"/>
        </w:rPr>
        <w:t xml:space="preserve"> involves expansion to </w:t>
      </w:r>
      <w:r w:rsidR="00AC0A4F">
        <w:rPr>
          <w:szCs w:val="24"/>
          <w:lang w:val="en-US"/>
        </w:rPr>
        <w:t xml:space="preserve">500 MW </w:t>
      </w:r>
      <w:r w:rsidR="00582A03">
        <w:rPr>
          <w:szCs w:val="24"/>
          <w:lang w:val="en-US"/>
        </w:rPr>
        <w:t xml:space="preserve">of </w:t>
      </w:r>
      <w:r w:rsidR="00AC0A4F">
        <w:rPr>
          <w:szCs w:val="24"/>
          <w:lang w:val="en-US"/>
        </w:rPr>
        <w:t xml:space="preserve">electrolyzer capacity by 2028 and </w:t>
      </w:r>
      <w:r w:rsidR="0089675F">
        <w:rPr>
          <w:szCs w:val="24"/>
          <w:lang w:val="en-US"/>
        </w:rPr>
        <w:t xml:space="preserve">the third </w:t>
      </w:r>
      <w:r w:rsidR="00FD62BC">
        <w:rPr>
          <w:szCs w:val="24"/>
          <w:lang w:val="en-US"/>
        </w:rPr>
        <w:t xml:space="preserve">step of </w:t>
      </w:r>
      <w:r w:rsidR="00B37F07">
        <w:rPr>
          <w:szCs w:val="24"/>
          <w:lang w:val="en-US"/>
        </w:rPr>
        <w:t xml:space="preserve">at least </w:t>
      </w:r>
      <w:r w:rsidR="00AC0A4F">
        <w:rPr>
          <w:szCs w:val="24"/>
          <w:lang w:val="en-US"/>
        </w:rPr>
        <w:t>1 GW b</w:t>
      </w:r>
      <w:r w:rsidR="00B37F07">
        <w:rPr>
          <w:szCs w:val="24"/>
          <w:lang w:val="en-US"/>
        </w:rPr>
        <w:t>y 2035.</w:t>
      </w:r>
      <w:r w:rsidR="0089675F">
        <w:rPr>
          <w:szCs w:val="24"/>
          <w:lang w:val="en-US"/>
        </w:rPr>
        <w:t xml:space="preserve"> Sufficient CO2 is available in the CCU </w:t>
      </w:r>
      <w:r w:rsidR="001B30BD">
        <w:rPr>
          <w:szCs w:val="24"/>
          <w:lang w:val="en-US"/>
        </w:rPr>
        <w:t>H</w:t>
      </w:r>
      <w:r w:rsidR="0089675F">
        <w:rPr>
          <w:szCs w:val="24"/>
          <w:lang w:val="en-US"/>
        </w:rPr>
        <w:t xml:space="preserve">ub to realize this roadmap as carbon capture technologies are </w:t>
      </w:r>
      <w:proofErr w:type="gramStart"/>
      <w:r w:rsidR="0089675F">
        <w:rPr>
          <w:szCs w:val="24"/>
          <w:lang w:val="en-US"/>
        </w:rPr>
        <w:t>matured</w:t>
      </w:r>
      <w:r w:rsidR="00CD5B9F">
        <w:rPr>
          <w:szCs w:val="24"/>
          <w:lang w:val="en-US"/>
        </w:rPr>
        <w:t xml:space="preserve"> </w:t>
      </w:r>
      <w:r w:rsidR="001B30BD">
        <w:rPr>
          <w:szCs w:val="24"/>
          <w:lang w:val="en-US"/>
        </w:rPr>
        <w:t xml:space="preserve"> and</w:t>
      </w:r>
      <w:proofErr w:type="gramEnd"/>
      <w:r w:rsidR="001B30BD">
        <w:rPr>
          <w:szCs w:val="24"/>
          <w:lang w:val="en-US"/>
        </w:rPr>
        <w:t xml:space="preserve"> deployed </w:t>
      </w:r>
      <w:r w:rsidR="00CD5B9F">
        <w:rPr>
          <w:szCs w:val="24"/>
          <w:lang w:val="en-US"/>
        </w:rPr>
        <w:t xml:space="preserve">(please refer to attached support letters from Aalborg Portland, </w:t>
      </w:r>
      <w:proofErr w:type="spellStart"/>
      <w:r w:rsidR="006566AF">
        <w:rPr>
          <w:szCs w:val="24"/>
          <w:lang w:val="en-US"/>
        </w:rPr>
        <w:t>RenoNord</w:t>
      </w:r>
      <w:proofErr w:type="spellEnd"/>
      <w:r w:rsidR="006566AF">
        <w:rPr>
          <w:szCs w:val="24"/>
          <w:lang w:val="en-US"/>
        </w:rPr>
        <w:t xml:space="preserve"> and </w:t>
      </w:r>
      <w:proofErr w:type="spellStart"/>
      <w:r w:rsidR="00CD5B9F">
        <w:rPr>
          <w:szCs w:val="24"/>
          <w:lang w:val="en-US"/>
        </w:rPr>
        <w:t>E.On</w:t>
      </w:r>
      <w:proofErr w:type="spellEnd"/>
      <w:r w:rsidR="003D635C">
        <w:rPr>
          <w:szCs w:val="24"/>
          <w:lang w:val="en-US"/>
        </w:rPr>
        <w:t>)</w:t>
      </w:r>
      <w:r w:rsidR="0089675F">
        <w:rPr>
          <w:szCs w:val="24"/>
          <w:lang w:val="en-US"/>
        </w:rPr>
        <w:t>.</w:t>
      </w:r>
      <w:r w:rsidR="00B37F07">
        <w:rPr>
          <w:szCs w:val="24"/>
          <w:lang w:val="en-US"/>
        </w:rPr>
        <w:t xml:space="preserve"> </w:t>
      </w:r>
      <w:r w:rsidR="005A092D">
        <w:rPr>
          <w:szCs w:val="24"/>
          <w:lang w:val="en-US"/>
        </w:rPr>
        <w:t>As the project progresses to stages 2 and 3</w:t>
      </w:r>
      <w:r w:rsidR="00C15221">
        <w:rPr>
          <w:szCs w:val="24"/>
          <w:lang w:val="en-US"/>
        </w:rPr>
        <w:t>,</w:t>
      </w:r>
      <w:r w:rsidR="005A092D">
        <w:rPr>
          <w:szCs w:val="24"/>
          <w:lang w:val="en-US"/>
        </w:rPr>
        <w:t xml:space="preserve"> efficiency and cost improvements combined with </w:t>
      </w:r>
      <w:r w:rsidR="00E86B15">
        <w:rPr>
          <w:szCs w:val="24"/>
          <w:lang w:val="en-US"/>
        </w:rPr>
        <w:t>expected increase in CO2 taxation will make the technology competitive on commercial terms.</w:t>
      </w:r>
      <w:r w:rsidR="004B49E9" w:rsidRPr="004B49E9">
        <w:rPr>
          <w:szCs w:val="24"/>
          <w:lang w:val="en-US"/>
        </w:rPr>
        <w:t xml:space="preserve"> </w:t>
      </w:r>
      <w:r w:rsidR="004B49E9">
        <w:rPr>
          <w:szCs w:val="24"/>
          <w:lang w:val="en-US"/>
        </w:rPr>
        <w:t xml:space="preserve">Between 2025 and 2030 REintegrate will build, own and operate at least two production facilities based on the Green CCU Hub Aalborg concepts in Denmark and another three in Europe creating a very significant spill-over from the Green CCU Hub Aalborg already by 2030. </w:t>
      </w:r>
      <w:commentRangeStart w:id="77"/>
      <w:r w:rsidR="004B49E9">
        <w:rPr>
          <w:szCs w:val="24"/>
          <w:lang w:val="en-US"/>
        </w:rPr>
        <w:t xml:space="preserve">Towards 2050, the roll-out will continue throughout Europe and beyond in close collaboration with end-users. </w:t>
      </w:r>
      <w:commentRangeEnd w:id="77"/>
      <w:r w:rsidR="00761714">
        <w:rPr>
          <w:rStyle w:val="CommentReference"/>
        </w:rPr>
        <w:commentReference w:id="77"/>
      </w:r>
    </w:p>
    <w:p w14:paraId="2CA54EC2" w14:textId="77777777" w:rsidR="00007046" w:rsidRDefault="00007046" w:rsidP="00E02C04">
      <w:pPr>
        <w:spacing w:line="276" w:lineRule="auto"/>
        <w:jc w:val="both"/>
        <w:rPr>
          <w:szCs w:val="24"/>
          <w:lang w:val="en-US"/>
        </w:rPr>
      </w:pPr>
    </w:p>
    <w:p w14:paraId="4186FCC1" w14:textId="4B1135E8" w:rsidR="004B49E9" w:rsidRPr="00360ED0" w:rsidRDefault="00007046" w:rsidP="004B49E9">
      <w:pPr>
        <w:spacing w:line="276" w:lineRule="auto"/>
        <w:jc w:val="both"/>
        <w:rPr>
          <w:szCs w:val="24"/>
          <w:lang w:val="en-US"/>
        </w:rPr>
      </w:pPr>
      <w:r>
        <w:rPr>
          <w:szCs w:val="24"/>
          <w:lang w:val="en-US"/>
        </w:rPr>
        <w:t xml:space="preserve">The e-methanol technology creates a platform to solve </w:t>
      </w:r>
      <w:r w:rsidR="00B160FF">
        <w:rPr>
          <w:szCs w:val="24"/>
          <w:lang w:val="en-US"/>
        </w:rPr>
        <w:t xml:space="preserve">one of the key challenges of pure hydrogen, scalability. </w:t>
      </w:r>
      <w:r w:rsidR="005558D4">
        <w:rPr>
          <w:szCs w:val="24"/>
          <w:lang w:val="en-US"/>
        </w:rPr>
        <w:t xml:space="preserve">The use of pure hydrogen for </w:t>
      </w:r>
      <w:r w:rsidR="001A724B">
        <w:rPr>
          <w:szCs w:val="24"/>
          <w:lang w:val="en-US"/>
        </w:rPr>
        <w:t xml:space="preserve">mobility faces critical </w:t>
      </w:r>
      <w:r w:rsidR="00427C11">
        <w:rPr>
          <w:szCs w:val="24"/>
          <w:lang w:val="en-US"/>
        </w:rPr>
        <w:t xml:space="preserve">scalability </w:t>
      </w:r>
      <w:r w:rsidR="001A724B">
        <w:rPr>
          <w:szCs w:val="24"/>
          <w:lang w:val="en-US"/>
        </w:rPr>
        <w:t xml:space="preserve">challenges </w:t>
      </w:r>
      <w:r w:rsidR="00427C11">
        <w:rPr>
          <w:szCs w:val="24"/>
          <w:lang w:val="en-US"/>
        </w:rPr>
        <w:t xml:space="preserve">as the required </w:t>
      </w:r>
      <w:r w:rsidR="0046394F">
        <w:rPr>
          <w:szCs w:val="24"/>
          <w:lang w:val="en-US"/>
        </w:rPr>
        <w:t xml:space="preserve">offtake will not be in place due to a lack </w:t>
      </w:r>
      <w:r w:rsidR="008C14F0">
        <w:rPr>
          <w:szCs w:val="24"/>
          <w:lang w:val="en-US"/>
        </w:rPr>
        <w:t>of</w:t>
      </w:r>
      <w:r w:rsidR="0046394F">
        <w:rPr>
          <w:szCs w:val="24"/>
          <w:lang w:val="en-US"/>
        </w:rPr>
        <w:t xml:space="preserve"> </w:t>
      </w:r>
      <w:r w:rsidR="00427C11">
        <w:rPr>
          <w:szCs w:val="24"/>
          <w:lang w:val="en-US"/>
        </w:rPr>
        <w:t xml:space="preserve">infrastructure and vehicles </w:t>
      </w:r>
      <w:r w:rsidR="00C53AB0">
        <w:rPr>
          <w:szCs w:val="24"/>
          <w:lang w:val="en-US"/>
        </w:rPr>
        <w:t xml:space="preserve">in sufficient quantity to achieve the required scale </w:t>
      </w:r>
      <w:r w:rsidR="00517484">
        <w:rPr>
          <w:szCs w:val="24"/>
          <w:lang w:val="en-US"/>
        </w:rPr>
        <w:t>until after 2030</w:t>
      </w:r>
      <w:r w:rsidR="00C53AB0">
        <w:rPr>
          <w:szCs w:val="24"/>
          <w:lang w:val="en-US"/>
        </w:rPr>
        <w:t>.</w:t>
      </w:r>
      <w:r w:rsidR="004B49E9" w:rsidRPr="004B49E9">
        <w:rPr>
          <w:szCs w:val="24"/>
          <w:lang w:val="en-US"/>
        </w:rPr>
        <w:t xml:space="preserve"> </w:t>
      </w:r>
      <w:r w:rsidR="004B49E9" w:rsidRPr="00360ED0">
        <w:rPr>
          <w:szCs w:val="24"/>
          <w:lang w:val="en-US"/>
        </w:rPr>
        <w:t xml:space="preserve">When a hydrogen market </w:t>
      </w:r>
      <w:r w:rsidR="004B49E9">
        <w:rPr>
          <w:szCs w:val="24"/>
          <w:lang w:val="en-US"/>
        </w:rPr>
        <w:t xml:space="preserve">for direct use in heavy-duty </w:t>
      </w:r>
      <w:r w:rsidR="004B49E9" w:rsidRPr="00360ED0">
        <w:rPr>
          <w:szCs w:val="24"/>
          <w:lang w:val="en-US"/>
        </w:rPr>
        <w:t>open</w:t>
      </w:r>
      <w:r w:rsidR="004B49E9">
        <w:rPr>
          <w:szCs w:val="24"/>
          <w:lang w:val="en-US"/>
        </w:rPr>
        <w:t>s around 2030, it will benefit from already existing, cost efficient electrolyzer installations at the Green CCU Hub Aalborg and other facilities in Denmark and Europe deployed based on the same concept. REintegrate intends to use this advantage to supply hydrogen for direct use in transport in addition to e-methanol production.</w:t>
      </w:r>
    </w:p>
    <w:p w14:paraId="74B0F48C" w14:textId="729B4E21" w:rsidR="00517484" w:rsidRDefault="00517484" w:rsidP="00E02C04">
      <w:pPr>
        <w:spacing w:line="276" w:lineRule="auto"/>
        <w:jc w:val="both"/>
        <w:rPr>
          <w:szCs w:val="24"/>
          <w:lang w:val="en-US"/>
        </w:rPr>
      </w:pPr>
    </w:p>
    <w:p w14:paraId="4E7294F1" w14:textId="77777777" w:rsidR="00517484" w:rsidRDefault="00517484" w:rsidP="00E02C04">
      <w:pPr>
        <w:spacing w:line="276" w:lineRule="auto"/>
        <w:jc w:val="both"/>
        <w:rPr>
          <w:szCs w:val="24"/>
          <w:lang w:val="en-US"/>
        </w:rPr>
      </w:pPr>
    </w:p>
    <w:p w14:paraId="707C3548" w14:textId="2A080ADE" w:rsidR="0012184D" w:rsidRDefault="0012184D" w:rsidP="00E02C04">
      <w:pPr>
        <w:spacing w:line="276" w:lineRule="auto"/>
        <w:jc w:val="both"/>
        <w:rPr>
          <w:szCs w:val="24"/>
          <w:lang w:val="en-US"/>
        </w:rPr>
      </w:pPr>
    </w:p>
    <w:p w14:paraId="1195A597" w14:textId="77777777" w:rsidR="003E7273" w:rsidRDefault="003E7273" w:rsidP="00E02C04">
      <w:pPr>
        <w:spacing w:line="276" w:lineRule="auto"/>
        <w:jc w:val="both"/>
        <w:rPr>
          <w:szCs w:val="24"/>
          <w:lang w:val="en-US"/>
        </w:rPr>
      </w:pPr>
    </w:p>
    <w:p w14:paraId="07F1D650" w14:textId="77777777" w:rsidR="0012184D" w:rsidRPr="0012184D" w:rsidRDefault="0012184D" w:rsidP="00E02C04">
      <w:pPr>
        <w:spacing w:line="276" w:lineRule="auto"/>
        <w:jc w:val="both"/>
        <w:rPr>
          <w:szCs w:val="24"/>
          <w:lang w:val="en-US"/>
        </w:rPr>
      </w:pPr>
    </w:p>
    <w:p w14:paraId="0BA0FC5E" w14:textId="27D06D53" w:rsidR="00352A4C" w:rsidRPr="009D121B" w:rsidRDefault="005358BB" w:rsidP="00E02C04">
      <w:pPr>
        <w:spacing w:line="276" w:lineRule="auto"/>
        <w:ind w:hanging="567"/>
        <w:jc w:val="both"/>
        <w:rPr>
          <w:b/>
          <w:bCs/>
          <w:szCs w:val="24"/>
        </w:rPr>
      </w:pPr>
      <w:r>
        <w:rPr>
          <w:b/>
          <w:bCs/>
          <w:szCs w:val="24"/>
        </w:rPr>
        <w:t>2.</w:t>
      </w:r>
      <w:r w:rsidR="00366B97">
        <w:rPr>
          <w:b/>
          <w:bCs/>
          <w:szCs w:val="24"/>
        </w:rPr>
        <w:t>c</w:t>
      </w:r>
      <w:r w:rsidR="00352A4C">
        <w:rPr>
          <w:b/>
          <w:bCs/>
          <w:szCs w:val="24"/>
        </w:rPr>
        <w:tab/>
      </w:r>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lastRenderedPageBreak/>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FootnoteReference"/>
          <w:szCs w:val="24"/>
        </w:rPr>
        <w:footnoteReference w:id="4"/>
      </w:r>
      <w:r>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612C80">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p>
          <w:p w14:paraId="0DC49B18" w14:textId="77777777" w:rsidR="00FE42FA" w:rsidRPr="00133340" w:rsidRDefault="00612C80"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2773536C" w14:textId="77777777" w:rsidR="00D72293" w:rsidRPr="006E2970" w:rsidRDefault="00D72293" w:rsidP="00352A4C">
      <w:pPr>
        <w:spacing w:line="276" w:lineRule="auto"/>
        <w:rPr>
          <w:szCs w:val="24"/>
        </w:rPr>
      </w:pPr>
    </w:p>
    <w:p w14:paraId="62FF5876" w14:textId="2F7DFF95" w:rsidR="00E335FB" w:rsidRDefault="006226E2" w:rsidP="00352A4C">
      <w:pPr>
        <w:spacing w:line="276" w:lineRule="auto"/>
        <w:rPr>
          <w:szCs w:val="24"/>
          <w:lang w:val="en-US"/>
        </w:rPr>
      </w:pPr>
      <w:r w:rsidRPr="006226E2">
        <w:rPr>
          <w:szCs w:val="24"/>
          <w:lang w:val="en-US"/>
        </w:rPr>
        <w:t>The Green CCU Hub A</w:t>
      </w:r>
      <w:r>
        <w:rPr>
          <w:szCs w:val="24"/>
          <w:lang w:val="en-US"/>
        </w:rPr>
        <w:t>alborg project will make a substantial contribution to</w:t>
      </w:r>
      <w:r w:rsidR="008D5A0B">
        <w:rPr>
          <w:szCs w:val="24"/>
          <w:lang w:val="en-US"/>
        </w:rPr>
        <w:t xml:space="preserve">wards the mission Green fuels for industry and transport. REintegrate is a first-mover </w:t>
      </w:r>
      <w:r w:rsidR="00F11F20">
        <w:rPr>
          <w:szCs w:val="24"/>
          <w:lang w:val="en-US"/>
        </w:rPr>
        <w:t xml:space="preserve">in Denmark and globally with the </w:t>
      </w:r>
      <w:r w:rsidR="0010668A">
        <w:rPr>
          <w:szCs w:val="24"/>
          <w:lang w:val="en-US"/>
        </w:rPr>
        <w:t>e-methanol production facility being built in Skive</w:t>
      </w:r>
      <w:r w:rsidR="008E7DD0">
        <w:rPr>
          <w:szCs w:val="24"/>
          <w:lang w:val="en-US"/>
        </w:rPr>
        <w:t xml:space="preserve"> as </w:t>
      </w:r>
      <w:r w:rsidR="00A256C7">
        <w:rPr>
          <w:szCs w:val="24"/>
          <w:lang w:val="en-US"/>
        </w:rPr>
        <w:t xml:space="preserve">stated in the support </w:t>
      </w:r>
      <w:commentRangeStart w:id="78"/>
      <w:r w:rsidR="00A256C7">
        <w:rPr>
          <w:szCs w:val="24"/>
          <w:lang w:val="en-US"/>
        </w:rPr>
        <w:t xml:space="preserve">letter from </w:t>
      </w:r>
      <w:proofErr w:type="spellStart"/>
      <w:r w:rsidR="00A256C7">
        <w:rPr>
          <w:szCs w:val="24"/>
          <w:lang w:val="en-US"/>
        </w:rPr>
        <w:t>Mærsk</w:t>
      </w:r>
      <w:proofErr w:type="spellEnd"/>
      <w:r w:rsidR="0010668A">
        <w:rPr>
          <w:szCs w:val="24"/>
          <w:lang w:val="en-US"/>
        </w:rPr>
        <w:t xml:space="preserve">. The technology is a </w:t>
      </w:r>
      <w:r w:rsidR="0092273F">
        <w:rPr>
          <w:szCs w:val="24"/>
          <w:lang w:val="en-US"/>
        </w:rPr>
        <w:t xml:space="preserve">spin-out from Aalborg University </w:t>
      </w:r>
      <w:r w:rsidR="00AF38DF">
        <w:rPr>
          <w:szCs w:val="24"/>
          <w:lang w:val="en-US"/>
        </w:rPr>
        <w:t xml:space="preserve">that is further developed and innovated by REintegrate and built with Danish subcontractors. </w:t>
      </w:r>
      <w:r w:rsidR="00DF1858">
        <w:rPr>
          <w:szCs w:val="24"/>
          <w:lang w:val="en-US"/>
        </w:rPr>
        <w:t xml:space="preserve">REintegrate is leading the way </w:t>
      </w:r>
      <w:r w:rsidR="00B03477">
        <w:rPr>
          <w:szCs w:val="24"/>
          <w:lang w:val="en-US"/>
        </w:rPr>
        <w:t xml:space="preserve">as market integrator and with the Green CCU Hub Aalborg </w:t>
      </w:r>
      <w:r w:rsidR="00B54444">
        <w:rPr>
          <w:szCs w:val="24"/>
          <w:lang w:val="en-US"/>
        </w:rPr>
        <w:t xml:space="preserve">project, </w:t>
      </w:r>
      <w:r w:rsidR="00B03477">
        <w:rPr>
          <w:szCs w:val="24"/>
          <w:lang w:val="en-US"/>
        </w:rPr>
        <w:t xml:space="preserve">REintegrate and European Energy team up with </w:t>
      </w:r>
      <w:r w:rsidR="00D933A7">
        <w:rPr>
          <w:szCs w:val="24"/>
          <w:lang w:val="en-US"/>
        </w:rPr>
        <w:lastRenderedPageBreak/>
        <w:t xml:space="preserve">customers </w:t>
      </w:r>
      <w:commentRangeStart w:id="79"/>
      <w:proofErr w:type="spellStart"/>
      <w:r w:rsidR="00B03477">
        <w:rPr>
          <w:szCs w:val="24"/>
          <w:lang w:val="en-US"/>
        </w:rPr>
        <w:t>Mærsk</w:t>
      </w:r>
      <w:proofErr w:type="spellEnd"/>
      <w:r w:rsidR="004B49E9">
        <w:rPr>
          <w:szCs w:val="24"/>
          <w:lang w:val="en-US"/>
        </w:rPr>
        <w:t>, Bunker One</w:t>
      </w:r>
      <w:r w:rsidR="00B03477">
        <w:rPr>
          <w:szCs w:val="24"/>
          <w:lang w:val="en-US"/>
        </w:rPr>
        <w:t xml:space="preserve"> and Circle K </w:t>
      </w:r>
      <w:commentRangeEnd w:id="79"/>
      <w:r w:rsidR="00761714">
        <w:rPr>
          <w:rStyle w:val="CommentReference"/>
        </w:rPr>
        <w:commentReference w:id="79"/>
      </w:r>
      <w:r w:rsidR="00B03477">
        <w:rPr>
          <w:szCs w:val="24"/>
          <w:lang w:val="en-US"/>
        </w:rPr>
        <w:t xml:space="preserve">to take Danish </w:t>
      </w:r>
      <w:proofErr w:type="spellStart"/>
      <w:r w:rsidR="00B03477">
        <w:rPr>
          <w:szCs w:val="24"/>
          <w:lang w:val="en-US"/>
        </w:rPr>
        <w:t>PtX</w:t>
      </w:r>
      <w:proofErr w:type="spellEnd"/>
      <w:r w:rsidR="00C349B7">
        <w:rPr>
          <w:szCs w:val="24"/>
          <w:lang w:val="en-US"/>
        </w:rPr>
        <w:t xml:space="preserve"> production to the next level</w:t>
      </w:r>
      <w:r w:rsidR="00990993">
        <w:rPr>
          <w:szCs w:val="24"/>
          <w:lang w:val="en-US"/>
        </w:rPr>
        <w:t xml:space="preserve"> to maintain the global </w:t>
      </w:r>
      <w:r w:rsidR="00DD104D">
        <w:rPr>
          <w:szCs w:val="24"/>
          <w:lang w:val="en-US"/>
        </w:rPr>
        <w:t>first-mover</w:t>
      </w:r>
      <w:r w:rsidR="00990993">
        <w:rPr>
          <w:szCs w:val="24"/>
          <w:lang w:val="en-US"/>
        </w:rPr>
        <w:t xml:space="preserve"> position.</w:t>
      </w:r>
      <w:commentRangeEnd w:id="78"/>
      <w:r w:rsidR="00761714">
        <w:rPr>
          <w:rStyle w:val="CommentReference"/>
        </w:rPr>
        <w:commentReference w:id="78"/>
      </w:r>
    </w:p>
    <w:p w14:paraId="217E30D9" w14:textId="0124B307" w:rsidR="00C349B7" w:rsidRDefault="00C349B7" w:rsidP="00352A4C">
      <w:pPr>
        <w:spacing w:line="276" w:lineRule="auto"/>
        <w:rPr>
          <w:szCs w:val="24"/>
          <w:lang w:val="en-US"/>
        </w:rPr>
      </w:pPr>
    </w:p>
    <w:p w14:paraId="77F4BDE0" w14:textId="471B7BE4" w:rsidR="00C349B7" w:rsidRDefault="00C349B7" w:rsidP="00352A4C">
      <w:pPr>
        <w:spacing w:line="276" w:lineRule="auto"/>
        <w:rPr>
          <w:szCs w:val="24"/>
          <w:lang w:val="en-US"/>
        </w:rPr>
      </w:pPr>
      <w:r>
        <w:rPr>
          <w:szCs w:val="24"/>
          <w:lang w:val="en-US"/>
        </w:rPr>
        <w:t>In Green</w:t>
      </w:r>
      <w:r w:rsidR="005C2350">
        <w:rPr>
          <w:szCs w:val="24"/>
          <w:lang w:val="en-US"/>
        </w:rPr>
        <w:t xml:space="preserve"> CCU Hub Aalborg REintegrate will leverage the integration potential with the district heating grid</w:t>
      </w:r>
      <w:r w:rsidR="00602A8F">
        <w:rPr>
          <w:szCs w:val="24"/>
          <w:lang w:val="en-US"/>
        </w:rPr>
        <w:t xml:space="preserve"> </w:t>
      </w:r>
      <w:r w:rsidR="00A256C7">
        <w:rPr>
          <w:szCs w:val="24"/>
          <w:lang w:val="en-US"/>
        </w:rPr>
        <w:t xml:space="preserve">using the </w:t>
      </w:r>
      <w:proofErr w:type="spellStart"/>
      <w:r w:rsidR="00A256C7">
        <w:rPr>
          <w:szCs w:val="24"/>
          <w:lang w:val="en-US"/>
        </w:rPr>
        <w:t>SymbiosisNet</w:t>
      </w:r>
      <w:proofErr w:type="spellEnd"/>
      <w:r w:rsidR="00A256C7">
        <w:rPr>
          <w:rFonts w:cs="Arial"/>
          <w:szCs w:val="24"/>
          <w:lang w:val="en-US"/>
        </w:rPr>
        <w:t>™</w:t>
      </w:r>
      <w:r w:rsidR="00A256C7">
        <w:rPr>
          <w:szCs w:val="24"/>
          <w:lang w:val="en-US"/>
        </w:rPr>
        <w:t xml:space="preserve"> concept from </w:t>
      </w:r>
      <w:proofErr w:type="spellStart"/>
      <w:r w:rsidR="00A256C7">
        <w:rPr>
          <w:szCs w:val="24"/>
          <w:lang w:val="en-US"/>
        </w:rPr>
        <w:t>GreenLab</w:t>
      </w:r>
      <w:proofErr w:type="spellEnd"/>
      <w:r w:rsidR="00A256C7">
        <w:rPr>
          <w:szCs w:val="24"/>
          <w:lang w:val="en-US"/>
        </w:rPr>
        <w:t xml:space="preserve"> </w:t>
      </w:r>
      <w:r w:rsidR="004B49E9">
        <w:rPr>
          <w:szCs w:val="24"/>
          <w:lang w:val="en-US"/>
        </w:rPr>
        <w:t xml:space="preserve">Skive </w:t>
      </w:r>
      <w:r w:rsidR="000A3C1F">
        <w:rPr>
          <w:szCs w:val="24"/>
          <w:lang w:val="en-US"/>
        </w:rPr>
        <w:t>to</w:t>
      </w:r>
      <w:r w:rsidR="00602A8F">
        <w:rPr>
          <w:szCs w:val="24"/>
          <w:lang w:val="en-US"/>
        </w:rPr>
        <w:t xml:space="preserve"> bring down cost and improve total energy efficiency. </w:t>
      </w:r>
      <w:commentRangeStart w:id="80"/>
      <w:r w:rsidR="000A3C1F">
        <w:rPr>
          <w:szCs w:val="24"/>
          <w:lang w:val="en-US"/>
        </w:rPr>
        <w:t xml:space="preserve">The </w:t>
      </w:r>
      <w:proofErr w:type="spellStart"/>
      <w:r w:rsidR="000A3C1F">
        <w:rPr>
          <w:szCs w:val="24"/>
          <w:lang w:val="en-US"/>
        </w:rPr>
        <w:t>electrolyzer</w:t>
      </w:r>
      <w:proofErr w:type="spellEnd"/>
      <w:r w:rsidR="000A3C1F">
        <w:rPr>
          <w:szCs w:val="24"/>
          <w:lang w:val="en-US"/>
        </w:rPr>
        <w:t xml:space="preserve"> will be </w:t>
      </w:r>
      <w:r w:rsidR="007F74FB">
        <w:rPr>
          <w:szCs w:val="24"/>
          <w:lang w:val="en-US"/>
        </w:rPr>
        <w:t xml:space="preserve">grid </w:t>
      </w:r>
      <w:r w:rsidR="000A3C1F">
        <w:rPr>
          <w:szCs w:val="24"/>
          <w:lang w:val="en-US"/>
        </w:rPr>
        <w:t xml:space="preserve">connected at the transmission </w:t>
      </w:r>
      <w:r w:rsidR="007F74FB">
        <w:rPr>
          <w:szCs w:val="24"/>
          <w:lang w:val="en-US"/>
        </w:rPr>
        <w:t>system</w:t>
      </w:r>
      <w:r w:rsidR="000A3C1F">
        <w:rPr>
          <w:szCs w:val="24"/>
          <w:lang w:val="en-US"/>
        </w:rPr>
        <w:t xml:space="preserve"> level and </w:t>
      </w:r>
      <w:r w:rsidR="00B748A8">
        <w:rPr>
          <w:szCs w:val="24"/>
          <w:lang w:val="en-US"/>
        </w:rPr>
        <w:t xml:space="preserve">provide balancing capacity to the grid to facilitate integration of </w:t>
      </w:r>
      <w:r w:rsidR="00650EAA">
        <w:rPr>
          <w:szCs w:val="24"/>
          <w:lang w:val="en-US"/>
        </w:rPr>
        <w:t>additional intermittent renewable electricity generation capacity.</w:t>
      </w:r>
      <w:r w:rsidR="0041506E">
        <w:rPr>
          <w:szCs w:val="24"/>
          <w:lang w:val="en-US"/>
        </w:rPr>
        <w:t xml:space="preserve"> All of these are crucial </w:t>
      </w:r>
      <w:r w:rsidR="002A2C8C">
        <w:rPr>
          <w:szCs w:val="24"/>
          <w:lang w:val="en-US"/>
        </w:rPr>
        <w:t>components</w:t>
      </w:r>
      <w:r w:rsidR="0041506E">
        <w:rPr>
          <w:szCs w:val="24"/>
          <w:lang w:val="en-US"/>
        </w:rPr>
        <w:t xml:space="preserve"> </w:t>
      </w:r>
      <w:r w:rsidR="002A2C8C">
        <w:rPr>
          <w:szCs w:val="24"/>
          <w:lang w:val="en-US"/>
        </w:rPr>
        <w:t>in the electrification of the energy system through intelligent sector coupling.</w:t>
      </w:r>
      <w:r w:rsidR="00650EAA">
        <w:rPr>
          <w:szCs w:val="24"/>
          <w:lang w:val="en-US"/>
        </w:rPr>
        <w:t xml:space="preserve"> The electricity will be supplied </w:t>
      </w:r>
      <w:r w:rsidR="00C37380">
        <w:rPr>
          <w:szCs w:val="24"/>
          <w:lang w:val="en-US"/>
        </w:rPr>
        <w:t>by European Energy through PPA agreements to ensure the renewable properties of the used electricity.</w:t>
      </w:r>
    </w:p>
    <w:commentRangeEnd w:id="80"/>
    <w:p w14:paraId="6651FF85" w14:textId="77777777" w:rsidR="0041506E" w:rsidRPr="006226E2" w:rsidRDefault="00761714" w:rsidP="00352A4C">
      <w:pPr>
        <w:spacing w:line="276" w:lineRule="auto"/>
        <w:rPr>
          <w:szCs w:val="24"/>
          <w:lang w:val="en-US"/>
        </w:rPr>
      </w:pPr>
      <w:r>
        <w:rPr>
          <w:rStyle w:val="CommentReference"/>
        </w:rPr>
        <w:commentReference w:id="80"/>
      </w:r>
    </w:p>
    <w:p w14:paraId="2975975A" w14:textId="77777777" w:rsidR="00564664" w:rsidRPr="006226E2" w:rsidRDefault="00564664" w:rsidP="00352A4C">
      <w:pPr>
        <w:spacing w:line="276" w:lineRule="auto"/>
        <w:rPr>
          <w:szCs w:val="24"/>
          <w:lang w:val="en-US"/>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p>
    <w:p w14:paraId="5D5C9962" w14:textId="13378D6C" w:rsidR="00310A6E" w:rsidRDefault="00310A6E" w:rsidP="00865252">
      <w:pPr>
        <w:spacing w:line="276" w:lineRule="auto"/>
        <w:jc w:val="both"/>
        <w:rPr>
          <w:szCs w:val="24"/>
        </w:rPr>
      </w:pPr>
    </w:p>
    <w:p w14:paraId="177C1138" w14:textId="1F3F995F" w:rsidR="00B37FB3" w:rsidRDefault="00892163" w:rsidP="00865252">
      <w:pPr>
        <w:spacing w:line="276" w:lineRule="auto"/>
        <w:jc w:val="both"/>
        <w:rPr>
          <w:szCs w:val="24"/>
          <w:lang w:val="en-US"/>
        </w:rPr>
      </w:pPr>
      <w:r w:rsidRPr="00370C36">
        <w:rPr>
          <w:szCs w:val="24"/>
          <w:lang w:val="en-US"/>
        </w:rPr>
        <w:t>T</w:t>
      </w:r>
      <w:r w:rsidR="00370C36" w:rsidRPr="00370C36">
        <w:rPr>
          <w:szCs w:val="24"/>
          <w:lang w:val="en-US"/>
        </w:rPr>
        <w:t>he Green CCU Hub A</w:t>
      </w:r>
      <w:r w:rsidR="00370C36">
        <w:rPr>
          <w:szCs w:val="24"/>
          <w:lang w:val="en-US"/>
        </w:rPr>
        <w:t xml:space="preserve">alborg project will produce </w:t>
      </w:r>
      <w:r w:rsidR="00ED09A9">
        <w:rPr>
          <w:szCs w:val="24"/>
          <w:lang w:val="en-US"/>
        </w:rPr>
        <w:t xml:space="preserve">ultra-low CO2 </w:t>
      </w:r>
      <w:r w:rsidR="00542A11">
        <w:rPr>
          <w:szCs w:val="24"/>
          <w:lang w:val="en-US"/>
        </w:rPr>
        <w:t>(G</w:t>
      </w:r>
      <w:r w:rsidR="00B161F7">
        <w:rPr>
          <w:szCs w:val="24"/>
          <w:lang w:val="en-US"/>
        </w:rPr>
        <w:t xml:space="preserve">reenhouse Gas Reduction of more than 90%) </w:t>
      </w:r>
      <w:r w:rsidR="00370C36">
        <w:rPr>
          <w:szCs w:val="24"/>
          <w:lang w:val="en-US"/>
        </w:rPr>
        <w:t xml:space="preserve">renewable fuels for </w:t>
      </w:r>
      <w:r w:rsidR="00A7207A">
        <w:rPr>
          <w:szCs w:val="24"/>
          <w:lang w:val="en-US"/>
        </w:rPr>
        <w:t xml:space="preserve">heavy-duty </w:t>
      </w:r>
      <w:r w:rsidR="00370C36">
        <w:rPr>
          <w:szCs w:val="24"/>
          <w:lang w:val="en-US"/>
        </w:rPr>
        <w:t>road transport and shipping</w:t>
      </w:r>
      <w:r w:rsidR="00ED09A9">
        <w:rPr>
          <w:szCs w:val="24"/>
          <w:lang w:val="en-US"/>
        </w:rPr>
        <w:t xml:space="preserve">. </w:t>
      </w:r>
      <w:r w:rsidR="00704E34">
        <w:rPr>
          <w:szCs w:val="24"/>
          <w:lang w:val="en-US"/>
        </w:rPr>
        <w:t xml:space="preserve">These sectors </w:t>
      </w:r>
      <w:r w:rsidR="006E26EC">
        <w:rPr>
          <w:szCs w:val="24"/>
          <w:lang w:val="en-US"/>
        </w:rPr>
        <w:t xml:space="preserve">contribute significantly to </w:t>
      </w:r>
      <w:r w:rsidR="00A7207A">
        <w:rPr>
          <w:szCs w:val="24"/>
          <w:lang w:val="en-US"/>
        </w:rPr>
        <w:t>CO2 emission</w:t>
      </w:r>
      <w:r w:rsidR="00005CE1">
        <w:rPr>
          <w:szCs w:val="24"/>
          <w:lang w:val="en-US"/>
        </w:rPr>
        <w:t>s</w:t>
      </w:r>
      <w:r w:rsidR="00A7207A">
        <w:rPr>
          <w:szCs w:val="24"/>
          <w:lang w:val="en-US"/>
        </w:rPr>
        <w:t xml:space="preserve"> and a</w:t>
      </w:r>
      <w:r w:rsidR="003077C9">
        <w:rPr>
          <w:szCs w:val="24"/>
          <w:lang w:val="en-US"/>
        </w:rPr>
        <w:t>re</w:t>
      </w:r>
      <w:r w:rsidR="00A7207A">
        <w:rPr>
          <w:szCs w:val="24"/>
          <w:lang w:val="en-US"/>
        </w:rPr>
        <w:t xml:space="preserve"> not feasible to electrify directly</w:t>
      </w:r>
      <w:r w:rsidR="00AF1E5E">
        <w:rPr>
          <w:szCs w:val="24"/>
          <w:lang w:val="en-US"/>
        </w:rPr>
        <w:t xml:space="preserve">, </w:t>
      </w:r>
      <w:r w:rsidR="003077C9">
        <w:rPr>
          <w:szCs w:val="24"/>
          <w:lang w:val="en-US"/>
        </w:rPr>
        <w:t xml:space="preserve">thus </w:t>
      </w:r>
      <w:r w:rsidR="00AF1E5E">
        <w:rPr>
          <w:szCs w:val="24"/>
          <w:lang w:val="en-US"/>
        </w:rPr>
        <w:t xml:space="preserve">indirect electrification through </w:t>
      </w:r>
      <w:proofErr w:type="spellStart"/>
      <w:r w:rsidR="00AF1E5E">
        <w:rPr>
          <w:szCs w:val="24"/>
          <w:lang w:val="en-US"/>
        </w:rPr>
        <w:t>PtX</w:t>
      </w:r>
      <w:proofErr w:type="spellEnd"/>
      <w:r w:rsidR="00AF1E5E">
        <w:rPr>
          <w:szCs w:val="24"/>
          <w:lang w:val="en-US"/>
        </w:rPr>
        <w:t xml:space="preserve"> is a necessity</w:t>
      </w:r>
      <w:r w:rsidR="00A7207A">
        <w:rPr>
          <w:szCs w:val="24"/>
          <w:lang w:val="en-US"/>
        </w:rPr>
        <w:t xml:space="preserve">. </w:t>
      </w:r>
      <w:r w:rsidR="00ED09A9">
        <w:rPr>
          <w:szCs w:val="24"/>
          <w:lang w:val="en-US"/>
        </w:rPr>
        <w:t>With the funding</w:t>
      </w:r>
      <w:r w:rsidR="007952BB">
        <w:rPr>
          <w:szCs w:val="24"/>
          <w:lang w:val="en-US"/>
        </w:rPr>
        <w:t xml:space="preserve"> </w:t>
      </w:r>
      <w:r w:rsidR="003A23E8">
        <w:rPr>
          <w:szCs w:val="24"/>
          <w:lang w:val="en-US"/>
        </w:rPr>
        <w:t xml:space="preserve">requested </w:t>
      </w:r>
      <w:r w:rsidR="007952BB">
        <w:rPr>
          <w:szCs w:val="24"/>
          <w:lang w:val="en-US"/>
        </w:rPr>
        <w:t>through this proposal</w:t>
      </w:r>
      <w:r w:rsidR="003F65BB">
        <w:rPr>
          <w:szCs w:val="24"/>
          <w:lang w:val="en-US"/>
        </w:rPr>
        <w:t xml:space="preserve">, </w:t>
      </w:r>
      <w:r w:rsidR="00F27D57">
        <w:rPr>
          <w:szCs w:val="24"/>
          <w:lang w:val="en-US"/>
        </w:rPr>
        <w:t xml:space="preserve">a cost competitive </w:t>
      </w:r>
      <w:r w:rsidR="00370C36">
        <w:rPr>
          <w:szCs w:val="24"/>
          <w:lang w:val="en-US"/>
        </w:rPr>
        <w:t>CO2 reducti</w:t>
      </w:r>
      <w:r w:rsidR="00F27D57">
        <w:rPr>
          <w:szCs w:val="24"/>
          <w:lang w:val="en-US"/>
        </w:rPr>
        <w:t>on option</w:t>
      </w:r>
      <w:r w:rsidR="003F65BB">
        <w:rPr>
          <w:szCs w:val="24"/>
          <w:lang w:val="en-US"/>
        </w:rPr>
        <w:t xml:space="preserve"> </w:t>
      </w:r>
      <w:r w:rsidR="004B6050">
        <w:rPr>
          <w:szCs w:val="24"/>
          <w:lang w:val="en-US"/>
        </w:rPr>
        <w:t xml:space="preserve">is established </w:t>
      </w:r>
      <w:r w:rsidR="003F65BB">
        <w:rPr>
          <w:szCs w:val="24"/>
          <w:lang w:val="en-US"/>
        </w:rPr>
        <w:t>for these sectors</w:t>
      </w:r>
      <w:r w:rsidR="009F07B1">
        <w:rPr>
          <w:szCs w:val="24"/>
          <w:lang w:val="en-US"/>
        </w:rPr>
        <w:t xml:space="preserve"> enabling off-take agreements to be signed </w:t>
      </w:r>
      <w:r w:rsidR="00B37FB3">
        <w:rPr>
          <w:szCs w:val="24"/>
          <w:lang w:val="en-US"/>
        </w:rPr>
        <w:t>on commercial terms</w:t>
      </w:r>
      <w:r w:rsidR="00F27D57">
        <w:rPr>
          <w:szCs w:val="24"/>
          <w:lang w:val="en-US"/>
        </w:rPr>
        <w:t>.</w:t>
      </w:r>
    </w:p>
    <w:p w14:paraId="4AE2A1B6" w14:textId="77777777" w:rsidR="00B37FB3" w:rsidRDefault="00B37FB3" w:rsidP="00865252">
      <w:pPr>
        <w:spacing w:line="276" w:lineRule="auto"/>
        <w:jc w:val="both"/>
        <w:rPr>
          <w:szCs w:val="24"/>
          <w:lang w:val="en-US"/>
        </w:rPr>
      </w:pPr>
    </w:p>
    <w:p w14:paraId="55392620" w14:textId="21F49D5C" w:rsidR="00892163" w:rsidRDefault="002A01F5" w:rsidP="00865252">
      <w:pPr>
        <w:spacing w:line="276" w:lineRule="auto"/>
        <w:jc w:val="both"/>
        <w:rPr>
          <w:szCs w:val="24"/>
          <w:lang w:val="en-US"/>
        </w:rPr>
      </w:pPr>
      <w:r>
        <w:rPr>
          <w:szCs w:val="24"/>
          <w:lang w:val="en-US"/>
        </w:rPr>
        <w:t>The Green CCU Hub Aalborg will establish a platform for f</w:t>
      </w:r>
      <w:r w:rsidR="00B37FB3">
        <w:rPr>
          <w:szCs w:val="24"/>
          <w:lang w:val="en-US"/>
        </w:rPr>
        <w:t xml:space="preserve">urther </w:t>
      </w:r>
      <w:r w:rsidR="001335C9">
        <w:rPr>
          <w:szCs w:val="24"/>
          <w:lang w:val="en-US"/>
        </w:rPr>
        <w:t>techn</w:t>
      </w:r>
      <w:r w:rsidR="005D3B40">
        <w:rPr>
          <w:szCs w:val="24"/>
          <w:lang w:val="en-US"/>
        </w:rPr>
        <w:t xml:space="preserve">ical </w:t>
      </w:r>
      <w:r w:rsidR="00B37FB3">
        <w:rPr>
          <w:szCs w:val="24"/>
          <w:lang w:val="en-US"/>
        </w:rPr>
        <w:t xml:space="preserve">innovation </w:t>
      </w:r>
      <w:r w:rsidR="005D3B40">
        <w:rPr>
          <w:szCs w:val="24"/>
          <w:lang w:val="en-US"/>
        </w:rPr>
        <w:t>and cost reduction (</w:t>
      </w:r>
      <w:proofErr w:type="spellStart"/>
      <w:r w:rsidR="005D3B40">
        <w:rPr>
          <w:szCs w:val="24"/>
          <w:lang w:val="en-US"/>
        </w:rPr>
        <w:t>PtX</w:t>
      </w:r>
      <w:proofErr w:type="spellEnd"/>
      <w:r w:rsidR="005D3B40">
        <w:rPr>
          <w:szCs w:val="24"/>
          <w:lang w:val="en-US"/>
        </w:rPr>
        <w:t xml:space="preserve"> plant itself</w:t>
      </w:r>
      <w:r w:rsidR="005066D3">
        <w:rPr>
          <w:szCs w:val="24"/>
          <w:lang w:val="en-US"/>
        </w:rPr>
        <w:t xml:space="preserve">, cost of capital through de-risking of the investment, and </w:t>
      </w:r>
      <w:r w:rsidR="005D3B40">
        <w:rPr>
          <w:szCs w:val="24"/>
          <w:lang w:val="en-US"/>
        </w:rPr>
        <w:t xml:space="preserve">cost of </w:t>
      </w:r>
      <w:r w:rsidR="005066D3">
        <w:rPr>
          <w:szCs w:val="24"/>
          <w:lang w:val="en-US"/>
        </w:rPr>
        <w:t>renewable electricity</w:t>
      </w:r>
      <w:r w:rsidR="005D3B40">
        <w:rPr>
          <w:szCs w:val="24"/>
          <w:lang w:val="en-US"/>
        </w:rPr>
        <w:t xml:space="preserve">) </w:t>
      </w:r>
      <w:r w:rsidR="00757463">
        <w:rPr>
          <w:szCs w:val="24"/>
          <w:lang w:val="en-US"/>
        </w:rPr>
        <w:t>towards 2030</w:t>
      </w:r>
      <w:r>
        <w:rPr>
          <w:szCs w:val="24"/>
          <w:lang w:val="en-US"/>
        </w:rPr>
        <w:t xml:space="preserve"> that</w:t>
      </w:r>
      <w:r w:rsidR="00757463">
        <w:rPr>
          <w:szCs w:val="24"/>
          <w:lang w:val="en-US"/>
        </w:rPr>
        <w:t xml:space="preserve"> will bring the cost level to </w:t>
      </w:r>
      <w:r w:rsidR="00704E34">
        <w:rPr>
          <w:szCs w:val="24"/>
          <w:lang w:val="en-US"/>
        </w:rPr>
        <w:t xml:space="preserve">the point </w:t>
      </w:r>
      <w:r w:rsidR="00757463">
        <w:rPr>
          <w:szCs w:val="24"/>
          <w:lang w:val="en-US"/>
        </w:rPr>
        <w:t xml:space="preserve">where </w:t>
      </w:r>
      <w:r w:rsidR="001335C9">
        <w:rPr>
          <w:szCs w:val="24"/>
          <w:lang w:val="en-US"/>
        </w:rPr>
        <w:t>e-methanol can provide cost competitive CO2 reductions compared with other renewable fuels</w:t>
      </w:r>
      <w:r w:rsidR="005D3B40">
        <w:rPr>
          <w:szCs w:val="24"/>
          <w:lang w:val="en-US"/>
        </w:rPr>
        <w:t xml:space="preserve">. Introduction of CO2 taxation will contribute </w:t>
      </w:r>
      <w:r w:rsidR="00704E34">
        <w:rPr>
          <w:szCs w:val="24"/>
          <w:lang w:val="en-US"/>
        </w:rPr>
        <w:t xml:space="preserve">further </w:t>
      </w:r>
      <w:r w:rsidR="005D3B40">
        <w:rPr>
          <w:szCs w:val="24"/>
          <w:lang w:val="en-US"/>
        </w:rPr>
        <w:t>to</w:t>
      </w:r>
      <w:r w:rsidR="00856B2C">
        <w:rPr>
          <w:szCs w:val="24"/>
          <w:lang w:val="en-US"/>
        </w:rPr>
        <w:t>wards</w:t>
      </w:r>
      <w:r w:rsidR="005D3B40">
        <w:rPr>
          <w:szCs w:val="24"/>
          <w:lang w:val="en-US"/>
        </w:rPr>
        <w:t xml:space="preserve"> clos</w:t>
      </w:r>
      <w:r w:rsidR="00856B2C">
        <w:rPr>
          <w:szCs w:val="24"/>
          <w:lang w:val="en-US"/>
        </w:rPr>
        <w:t>ing</w:t>
      </w:r>
      <w:r w:rsidR="005D3B40">
        <w:rPr>
          <w:szCs w:val="24"/>
          <w:lang w:val="en-US"/>
        </w:rPr>
        <w:t xml:space="preserve"> the cost ga</w:t>
      </w:r>
      <w:ins w:id="81" w:author="Author">
        <w:r w:rsidR="00EA0296">
          <w:rPr>
            <w:szCs w:val="24"/>
            <w:lang w:val="en-US"/>
          </w:rPr>
          <w:t>p</w:t>
        </w:r>
      </w:ins>
      <w:del w:id="82" w:author="Author">
        <w:r w:rsidR="005D3B40" w:rsidDel="00EA0296">
          <w:rPr>
            <w:szCs w:val="24"/>
            <w:lang w:val="en-US"/>
          </w:rPr>
          <w:delText>b</w:delText>
        </w:r>
      </w:del>
      <w:r w:rsidR="005D3B40">
        <w:rPr>
          <w:szCs w:val="24"/>
          <w:lang w:val="en-US"/>
        </w:rPr>
        <w:t xml:space="preserve"> </w:t>
      </w:r>
      <w:r w:rsidR="00856B2C">
        <w:rPr>
          <w:szCs w:val="24"/>
          <w:lang w:val="en-US"/>
        </w:rPr>
        <w:t xml:space="preserve">to fossil fuels </w:t>
      </w:r>
      <w:r w:rsidR="00A44663">
        <w:rPr>
          <w:szCs w:val="24"/>
          <w:lang w:val="en-US"/>
        </w:rPr>
        <w:t xml:space="preserve">and open a much larger market for </w:t>
      </w:r>
      <w:proofErr w:type="spellStart"/>
      <w:r w:rsidR="00A44663">
        <w:rPr>
          <w:szCs w:val="24"/>
          <w:lang w:val="en-US"/>
        </w:rPr>
        <w:t>PtX</w:t>
      </w:r>
      <w:proofErr w:type="spellEnd"/>
      <w:r w:rsidR="00A44663">
        <w:rPr>
          <w:szCs w:val="24"/>
          <w:lang w:val="en-US"/>
        </w:rPr>
        <w:t xml:space="preserve"> products.</w:t>
      </w:r>
      <w:r w:rsidR="005F4AC1">
        <w:rPr>
          <w:szCs w:val="24"/>
          <w:lang w:val="en-US"/>
        </w:rPr>
        <w:t xml:space="preserve"> With the electrolyzer capacity established </w:t>
      </w:r>
      <w:r w:rsidR="00E4555C">
        <w:rPr>
          <w:szCs w:val="24"/>
          <w:lang w:val="en-US"/>
        </w:rPr>
        <w:t>to serve an early market for e-methanol, cost competitive hydrogen can be supplied for direct use in transport a</w:t>
      </w:r>
      <w:r w:rsidR="006D2066">
        <w:rPr>
          <w:szCs w:val="24"/>
          <w:lang w:val="en-US"/>
        </w:rPr>
        <w:t>s the demand grows towards 2030</w:t>
      </w:r>
      <w:r w:rsidR="00091C49">
        <w:rPr>
          <w:szCs w:val="24"/>
          <w:lang w:val="en-US"/>
        </w:rPr>
        <w:t xml:space="preserve"> and after</w:t>
      </w:r>
      <w:r w:rsidR="006D2066">
        <w:rPr>
          <w:szCs w:val="24"/>
          <w:lang w:val="en-US"/>
        </w:rPr>
        <w:t xml:space="preserve">. </w:t>
      </w:r>
    </w:p>
    <w:p w14:paraId="4C68AE55" w14:textId="66F4E18C" w:rsidR="003077C9" w:rsidRDefault="003077C9" w:rsidP="00865252">
      <w:pPr>
        <w:spacing w:line="276" w:lineRule="auto"/>
        <w:jc w:val="both"/>
        <w:rPr>
          <w:szCs w:val="24"/>
          <w:lang w:val="en-US"/>
        </w:rPr>
      </w:pPr>
    </w:p>
    <w:p w14:paraId="64910A5F" w14:textId="62FA7604" w:rsidR="001749CE" w:rsidRDefault="005F6990" w:rsidP="00865252">
      <w:pPr>
        <w:spacing w:line="276" w:lineRule="auto"/>
        <w:jc w:val="both"/>
        <w:rPr>
          <w:szCs w:val="24"/>
          <w:lang w:val="en-US"/>
        </w:rPr>
      </w:pPr>
      <w:r>
        <w:rPr>
          <w:szCs w:val="24"/>
          <w:lang w:val="en-US"/>
        </w:rPr>
        <w:t>To illustrate</w:t>
      </w:r>
      <w:r w:rsidR="00091C49">
        <w:rPr>
          <w:szCs w:val="24"/>
          <w:lang w:val="en-US"/>
        </w:rPr>
        <w:t>,</w:t>
      </w:r>
      <w:r>
        <w:rPr>
          <w:szCs w:val="24"/>
          <w:lang w:val="en-US"/>
        </w:rPr>
        <w:t xml:space="preserve"> </w:t>
      </w:r>
      <w:r w:rsidR="001749CE">
        <w:rPr>
          <w:szCs w:val="24"/>
          <w:lang w:val="en-US"/>
        </w:rPr>
        <w:t>in concrete terms</w:t>
      </w:r>
      <w:r w:rsidR="00091C49">
        <w:rPr>
          <w:szCs w:val="24"/>
          <w:lang w:val="en-US"/>
        </w:rPr>
        <w:t>,</w:t>
      </w:r>
      <w:r w:rsidR="001749CE">
        <w:rPr>
          <w:szCs w:val="24"/>
          <w:lang w:val="en-US"/>
        </w:rPr>
        <w:t xml:space="preserve"> </w:t>
      </w:r>
      <w:r>
        <w:rPr>
          <w:szCs w:val="24"/>
          <w:lang w:val="en-US"/>
        </w:rPr>
        <w:t>how the cost will be brought down</w:t>
      </w:r>
      <w:r w:rsidR="00111C51">
        <w:rPr>
          <w:szCs w:val="24"/>
          <w:lang w:val="en-US"/>
        </w:rPr>
        <w:t>,</w:t>
      </w:r>
      <w:r>
        <w:rPr>
          <w:szCs w:val="24"/>
          <w:lang w:val="en-US"/>
        </w:rPr>
        <w:t xml:space="preserve"> </w:t>
      </w:r>
      <w:r w:rsidR="00131E52">
        <w:rPr>
          <w:szCs w:val="24"/>
          <w:lang w:val="en-US"/>
        </w:rPr>
        <w:t xml:space="preserve">a </w:t>
      </w:r>
      <w:r w:rsidR="004946D4">
        <w:rPr>
          <w:szCs w:val="24"/>
          <w:lang w:val="en-US"/>
        </w:rPr>
        <w:t xml:space="preserve">cost breakdown </w:t>
      </w:r>
      <w:r w:rsidR="00010E44">
        <w:rPr>
          <w:szCs w:val="24"/>
          <w:lang w:val="en-US"/>
        </w:rPr>
        <w:t xml:space="preserve">of e-methanol production </w:t>
      </w:r>
      <w:r w:rsidR="004946D4">
        <w:rPr>
          <w:szCs w:val="24"/>
          <w:lang w:val="en-US"/>
        </w:rPr>
        <w:t>in 2022 (</w:t>
      </w:r>
      <w:proofErr w:type="spellStart"/>
      <w:r w:rsidR="004946D4">
        <w:rPr>
          <w:szCs w:val="24"/>
          <w:lang w:val="en-US"/>
        </w:rPr>
        <w:t>GreenLab</w:t>
      </w:r>
      <w:proofErr w:type="spellEnd"/>
      <w:r w:rsidR="004946D4">
        <w:rPr>
          <w:szCs w:val="24"/>
          <w:lang w:val="en-US"/>
        </w:rPr>
        <w:t xml:space="preserve"> Skive </w:t>
      </w:r>
      <w:proofErr w:type="spellStart"/>
      <w:r w:rsidR="004946D4">
        <w:rPr>
          <w:szCs w:val="24"/>
          <w:lang w:val="en-US"/>
        </w:rPr>
        <w:t>PtX</w:t>
      </w:r>
      <w:proofErr w:type="spellEnd"/>
      <w:r w:rsidR="004946D4">
        <w:rPr>
          <w:szCs w:val="24"/>
          <w:lang w:val="en-US"/>
        </w:rPr>
        <w:t xml:space="preserve">) and 2030 </w:t>
      </w:r>
      <w:r w:rsidR="00010E44">
        <w:rPr>
          <w:szCs w:val="24"/>
          <w:lang w:val="en-US"/>
        </w:rPr>
        <w:t xml:space="preserve">is </w:t>
      </w:r>
      <w:r w:rsidR="00111C51">
        <w:rPr>
          <w:szCs w:val="24"/>
          <w:lang w:val="en-US"/>
        </w:rPr>
        <w:t>outlined</w:t>
      </w:r>
      <w:r w:rsidR="00010E44">
        <w:rPr>
          <w:szCs w:val="24"/>
          <w:lang w:val="en-US"/>
        </w:rPr>
        <w:t>.</w:t>
      </w:r>
    </w:p>
    <w:p w14:paraId="7DD933ED" w14:textId="77777777" w:rsidR="001749CE" w:rsidRDefault="001749CE" w:rsidP="00865252">
      <w:pPr>
        <w:spacing w:line="276" w:lineRule="auto"/>
        <w:jc w:val="both"/>
        <w:rPr>
          <w:szCs w:val="24"/>
          <w:lang w:val="en-US"/>
        </w:rPr>
      </w:pPr>
    </w:p>
    <w:p w14:paraId="670A5482" w14:textId="3F384A06" w:rsidR="001749CE" w:rsidRDefault="00A36694" w:rsidP="00865252">
      <w:pPr>
        <w:spacing w:line="276" w:lineRule="auto"/>
        <w:jc w:val="both"/>
        <w:rPr>
          <w:szCs w:val="24"/>
          <w:lang w:val="en-US"/>
        </w:rPr>
      </w:pPr>
      <w:r>
        <w:rPr>
          <w:szCs w:val="24"/>
          <w:lang w:val="en-US"/>
        </w:rPr>
        <w:t xml:space="preserve">The 2022 case takes the following data from the </w:t>
      </w:r>
      <w:proofErr w:type="spellStart"/>
      <w:r>
        <w:rPr>
          <w:szCs w:val="24"/>
          <w:lang w:val="en-US"/>
        </w:rPr>
        <w:t>GreenLab</w:t>
      </w:r>
      <w:proofErr w:type="spellEnd"/>
      <w:r>
        <w:rPr>
          <w:szCs w:val="24"/>
          <w:lang w:val="en-US"/>
        </w:rPr>
        <w:t xml:space="preserve"> Skive </w:t>
      </w:r>
      <w:proofErr w:type="spellStart"/>
      <w:r>
        <w:rPr>
          <w:szCs w:val="24"/>
          <w:lang w:val="en-US"/>
        </w:rPr>
        <w:t>PtX</w:t>
      </w:r>
      <w:proofErr w:type="spellEnd"/>
      <w:r>
        <w:rPr>
          <w:szCs w:val="24"/>
          <w:lang w:val="en-US"/>
        </w:rPr>
        <w:t xml:space="preserve"> project where REintegrate is establishing the first e-methanol production plant:</w:t>
      </w:r>
    </w:p>
    <w:p w14:paraId="6D7CAAB5" w14:textId="62ADDC7C" w:rsidR="00A36694" w:rsidRDefault="00A36694" w:rsidP="00865252">
      <w:pPr>
        <w:spacing w:line="276" w:lineRule="auto"/>
        <w:jc w:val="both"/>
        <w:rPr>
          <w:szCs w:val="24"/>
          <w:lang w:val="en-US"/>
        </w:rPr>
      </w:pPr>
    </w:p>
    <w:p w14:paraId="42F06F44" w14:textId="63A8463D" w:rsidR="00A36694" w:rsidRDefault="00F8671A" w:rsidP="00865252">
      <w:pPr>
        <w:spacing w:line="276" w:lineRule="auto"/>
        <w:jc w:val="both"/>
        <w:rPr>
          <w:szCs w:val="24"/>
          <w:lang w:val="en-US"/>
        </w:rPr>
      </w:pPr>
      <w:commentRangeStart w:id="83"/>
      <w:r>
        <w:rPr>
          <w:szCs w:val="24"/>
          <w:lang w:val="en-US"/>
        </w:rPr>
        <w:t xml:space="preserve">Cost of electricity: </w:t>
      </w:r>
      <w:r w:rsidR="002746B2">
        <w:rPr>
          <w:szCs w:val="24"/>
          <w:lang w:val="en-US"/>
        </w:rPr>
        <w:tab/>
      </w:r>
      <w:r w:rsidR="002746B2">
        <w:rPr>
          <w:szCs w:val="24"/>
          <w:lang w:val="en-US"/>
        </w:rPr>
        <w:tab/>
      </w:r>
      <w:r w:rsidR="002746B2">
        <w:rPr>
          <w:szCs w:val="24"/>
          <w:lang w:val="en-US"/>
        </w:rPr>
        <w:tab/>
      </w:r>
      <w:r>
        <w:rPr>
          <w:szCs w:val="24"/>
          <w:lang w:val="en-US"/>
        </w:rPr>
        <w:t>30 €/MWh</w:t>
      </w:r>
    </w:p>
    <w:p w14:paraId="7D27CAB2" w14:textId="499B6DFC" w:rsidR="00F8671A" w:rsidRDefault="00F8671A" w:rsidP="00865252">
      <w:pPr>
        <w:spacing w:line="276" w:lineRule="auto"/>
        <w:jc w:val="both"/>
        <w:rPr>
          <w:szCs w:val="24"/>
          <w:lang w:val="en-US"/>
        </w:rPr>
      </w:pPr>
      <w:r>
        <w:rPr>
          <w:szCs w:val="24"/>
          <w:lang w:val="en-US"/>
        </w:rPr>
        <w:t>Electrolyzer efficiency:</w:t>
      </w:r>
      <w:r w:rsidR="002746B2">
        <w:rPr>
          <w:szCs w:val="24"/>
          <w:lang w:val="en-US"/>
        </w:rPr>
        <w:tab/>
      </w:r>
      <w:r w:rsidR="002746B2">
        <w:rPr>
          <w:szCs w:val="24"/>
          <w:lang w:val="en-US"/>
        </w:rPr>
        <w:tab/>
      </w:r>
      <w:r w:rsidR="002746B2">
        <w:rPr>
          <w:szCs w:val="24"/>
          <w:lang w:val="en-US"/>
        </w:rPr>
        <w:tab/>
      </w:r>
      <w:r>
        <w:rPr>
          <w:szCs w:val="24"/>
          <w:lang w:val="en-US"/>
        </w:rPr>
        <w:t>50 MWh/to</w:t>
      </w:r>
      <w:r w:rsidR="002746B2">
        <w:rPr>
          <w:szCs w:val="24"/>
          <w:lang w:val="en-US"/>
        </w:rPr>
        <w:t>n of H2</w:t>
      </w:r>
    </w:p>
    <w:p w14:paraId="0E2D260A" w14:textId="5CF514FE" w:rsidR="002746B2" w:rsidRDefault="002746B2" w:rsidP="00865252">
      <w:pPr>
        <w:spacing w:line="276" w:lineRule="auto"/>
        <w:jc w:val="both"/>
        <w:rPr>
          <w:szCs w:val="24"/>
          <w:lang w:val="en-US"/>
        </w:rPr>
      </w:pPr>
      <w:r>
        <w:rPr>
          <w:szCs w:val="24"/>
          <w:lang w:val="en-US"/>
        </w:rPr>
        <w:t>Electrolyzer CAPEX and OPEX (excl. electricity):</w:t>
      </w:r>
      <w:r>
        <w:rPr>
          <w:szCs w:val="24"/>
          <w:lang w:val="en-US"/>
        </w:rPr>
        <w:tab/>
      </w:r>
      <w:r w:rsidR="002C4131">
        <w:rPr>
          <w:szCs w:val="24"/>
          <w:lang w:val="en-US"/>
        </w:rPr>
        <w:t>1000 €/ton of H2</w:t>
      </w:r>
    </w:p>
    <w:p w14:paraId="41334E8F" w14:textId="2F74EED1" w:rsidR="002C4131" w:rsidRDefault="002C4131" w:rsidP="00865252">
      <w:pPr>
        <w:spacing w:line="276" w:lineRule="auto"/>
        <w:jc w:val="both"/>
        <w:rPr>
          <w:szCs w:val="24"/>
          <w:lang w:val="en-US"/>
        </w:rPr>
      </w:pPr>
      <w:r>
        <w:rPr>
          <w:szCs w:val="24"/>
          <w:lang w:val="en-US"/>
        </w:rPr>
        <w:t>Methanol plant CAPEX and OPEX (excl. H2):</w:t>
      </w:r>
      <w:r>
        <w:rPr>
          <w:szCs w:val="24"/>
          <w:lang w:val="en-US"/>
        </w:rPr>
        <w:tab/>
        <w:t>200 €/ton of methanol</w:t>
      </w:r>
    </w:p>
    <w:p w14:paraId="33FA9747" w14:textId="2F8A3FFB" w:rsidR="002C4131" w:rsidRDefault="002C4131" w:rsidP="00865252">
      <w:pPr>
        <w:spacing w:line="276" w:lineRule="auto"/>
        <w:jc w:val="both"/>
        <w:rPr>
          <w:szCs w:val="24"/>
          <w:lang w:val="en-US"/>
        </w:rPr>
      </w:pPr>
    </w:p>
    <w:p w14:paraId="65C55B12" w14:textId="44309A2A" w:rsidR="002C4131" w:rsidRDefault="007F0F77" w:rsidP="00865252">
      <w:pPr>
        <w:spacing w:line="276" w:lineRule="auto"/>
        <w:jc w:val="both"/>
        <w:rPr>
          <w:szCs w:val="24"/>
          <w:lang w:val="en-US"/>
        </w:rPr>
      </w:pPr>
      <w:r>
        <w:rPr>
          <w:szCs w:val="24"/>
          <w:lang w:val="en-US"/>
        </w:rPr>
        <w:t>Based on these numbers the cost of hydrogen in 2022 is 2500 €/ton</w:t>
      </w:r>
      <w:r w:rsidR="00B25830">
        <w:rPr>
          <w:szCs w:val="24"/>
          <w:lang w:val="en-US"/>
        </w:rPr>
        <w:t>. The methanol production requires 0,19</w:t>
      </w:r>
      <w:r w:rsidR="005E691D">
        <w:rPr>
          <w:szCs w:val="24"/>
          <w:lang w:val="en-US"/>
        </w:rPr>
        <w:t>2</w:t>
      </w:r>
      <w:r w:rsidR="00540312">
        <w:rPr>
          <w:szCs w:val="24"/>
          <w:lang w:val="en-US"/>
        </w:rPr>
        <w:t xml:space="preserve"> ton of H2 per ton of methanol hence </w:t>
      </w:r>
      <w:r w:rsidR="005E691D">
        <w:rPr>
          <w:szCs w:val="24"/>
          <w:lang w:val="en-US"/>
        </w:rPr>
        <w:t xml:space="preserve">the hydrogen cost alone per ton of produced methanol is </w:t>
      </w:r>
      <w:r w:rsidR="00BC0E01">
        <w:rPr>
          <w:szCs w:val="24"/>
          <w:lang w:val="en-US"/>
        </w:rPr>
        <w:t xml:space="preserve">around 480 €/ton. Adding the methanol plant CAPEX and OPEX (excl. the H2) of 200 €/ton, the </w:t>
      </w:r>
      <w:r w:rsidR="0097440F">
        <w:rPr>
          <w:szCs w:val="24"/>
          <w:lang w:val="en-US"/>
        </w:rPr>
        <w:t>cost</w:t>
      </w:r>
      <w:r w:rsidR="00BC0E01">
        <w:rPr>
          <w:szCs w:val="24"/>
          <w:lang w:val="en-US"/>
        </w:rPr>
        <w:t xml:space="preserve"> is just below 700 €/ton of methanol in 2022.</w:t>
      </w:r>
    </w:p>
    <w:p w14:paraId="1A5CD5BA" w14:textId="69EFD49D" w:rsidR="00A36694" w:rsidRDefault="00A36694" w:rsidP="00865252">
      <w:pPr>
        <w:spacing w:line="276" w:lineRule="auto"/>
        <w:jc w:val="both"/>
        <w:rPr>
          <w:szCs w:val="24"/>
          <w:lang w:val="en-US"/>
        </w:rPr>
      </w:pPr>
    </w:p>
    <w:p w14:paraId="4206A573" w14:textId="52240E91" w:rsidR="008E4CC0" w:rsidRDefault="008E4CC0" w:rsidP="008E4CC0">
      <w:pPr>
        <w:spacing w:line="276" w:lineRule="auto"/>
        <w:jc w:val="both"/>
        <w:rPr>
          <w:szCs w:val="24"/>
          <w:lang w:val="en-US"/>
        </w:rPr>
      </w:pPr>
      <w:r>
        <w:rPr>
          <w:szCs w:val="24"/>
          <w:lang w:val="en-US"/>
        </w:rPr>
        <w:t xml:space="preserve">The 2030 case takes the following data </w:t>
      </w:r>
      <w:r w:rsidR="00A320F0">
        <w:rPr>
          <w:szCs w:val="24"/>
          <w:lang w:val="en-US"/>
        </w:rPr>
        <w:t>based on</w:t>
      </w:r>
      <w:r>
        <w:rPr>
          <w:szCs w:val="24"/>
          <w:lang w:val="en-US"/>
        </w:rPr>
        <w:t xml:space="preserve"> REintegrate progn</w:t>
      </w:r>
      <w:r w:rsidR="00F2693F">
        <w:rPr>
          <w:szCs w:val="24"/>
          <w:lang w:val="en-US"/>
        </w:rPr>
        <w:t>osis</w:t>
      </w:r>
      <w:r w:rsidR="00A320F0">
        <w:rPr>
          <w:szCs w:val="24"/>
          <w:lang w:val="en-US"/>
        </w:rPr>
        <w:t xml:space="preserve"> and </w:t>
      </w:r>
      <w:r w:rsidR="008C1D5C">
        <w:rPr>
          <w:szCs w:val="24"/>
          <w:lang w:val="en-US"/>
        </w:rPr>
        <w:t xml:space="preserve">information obtained during </w:t>
      </w:r>
      <w:r w:rsidR="00A320F0">
        <w:rPr>
          <w:szCs w:val="24"/>
          <w:lang w:val="en-US"/>
        </w:rPr>
        <w:t>discussions with electrolyzer OEM’s</w:t>
      </w:r>
      <w:r>
        <w:rPr>
          <w:szCs w:val="24"/>
          <w:lang w:val="en-US"/>
        </w:rPr>
        <w:t>:</w:t>
      </w:r>
    </w:p>
    <w:p w14:paraId="14060F9C" w14:textId="77777777" w:rsidR="008E4CC0" w:rsidRDefault="008E4CC0" w:rsidP="008E4CC0">
      <w:pPr>
        <w:spacing w:line="276" w:lineRule="auto"/>
        <w:jc w:val="both"/>
        <w:rPr>
          <w:szCs w:val="24"/>
          <w:lang w:val="en-US"/>
        </w:rPr>
      </w:pPr>
    </w:p>
    <w:p w14:paraId="47919D8D" w14:textId="3527C8DC" w:rsidR="008E4CC0" w:rsidRDefault="008E4CC0" w:rsidP="008E4CC0">
      <w:pPr>
        <w:spacing w:line="276" w:lineRule="auto"/>
        <w:jc w:val="both"/>
        <w:rPr>
          <w:szCs w:val="24"/>
          <w:lang w:val="en-US"/>
        </w:rPr>
      </w:pPr>
      <w:r>
        <w:rPr>
          <w:szCs w:val="24"/>
          <w:lang w:val="en-US"/>
        </w:rPr>
        <w:t xml:space="preserve">Cost of electricity: </w:t>
      </w:r>
      <w:r>
        <w:rPr>
          <w:szCs w:val="24"/>
          <w:lang w:val="en-US"/>
        </w:rPr>
        <w:tab/>
      </w:r>
      <w:r>
        <w:rPr>
          <w:szCs w:val="24"/>
          <w:lang w:val="en-US"/>
        </w:rPr>
        <w:tab/>
      </w:r>
      <w:r>
        <w:rPr>
          <w:szCs w:val="24"/>
          <w:lang w:val="en-US"/>
        </w:rPr>
        <w:tab/>
      </w:r>
      <w:r w:rsidR="00F2693F">
        <w:rPr>
          <w:szCs w:val="24"/>
          <w:lang w:val="en-US"/>
        </w:rPr>
        <w:t>25</w:t>
      </w:r>
      <w:r>
        <w:rPr>
          <w:szCs w:val="24"/>
          <w:lang w:val="en-US"/>
        </w:rPr>
        <w:t xml:space="preserve"> €/MWh</w:t>
      </w:r>
    </w:p>
    <w:p w14:paraId="385607CF" w14:textId="5B1384A9" w:rsidR="008E4CC0" w:rsidRDefault="008E4CC0" w:rsidP="008E4CC0">
      <w:pPr>
        <w:spacing w:line="276" w:lineRule="auto"/>
        <w:jc w:val="both"/>
        <w:rPr>
          <w:szCs w:val="24"/>
          <w:lang w:val="en-US"/>
        </w:rPr>
      </w:pPr>
      <w:r>
        <w:rPr>
          <w:szCs w:val="24"/>
          <w:lang w:val="en-US"/>
        </w:rPr>
        <w:t>Electrolyzer efficiency:</w:t>
      </w:r>
      <w:r>
        <w:rPr>
          <w:szCs w:val="24"/>
          <w:lang w:val="en-US"/>
        </w:rPr>
        <w:tab/>
      </w:r>
      <w:r>
        <w:rPr>
          <w:szCs w:val="24"/>
          <w:lang w:val="en-US"/>
        </w:rPr>
        <w:tab/>
      </w:r>
      <w:r>
        <w:rPr>
          <w:szCs w:val="24"/>
          <w:lang w:val="en-US"/>
        </w:rPr>
        <w:tab/>
      </w:r>
      <w:r w:rsidR="00F2693F">
        <w:rPr>
          <w:szCs w:val="24"/>
          <w:lang w:val="en-US"/>
        </w:rPr>
        <w:t>4</w:t>
      </w:r>
      <w:r w:rsidR="00291CD2">
        <w:rPr>
          <w:szCs w:val="24"/>
          <w:lang w:val="en-US"/>
        </w:rPr>
        <w:t>5</w:t>
      </w:r>
      <w:r>
        <w:rPr>
          <w:szCs w:val="24"/>
          <w:lang w:val="en-US"/>
        </w:rPr>
        <w:t xml:space="preserve"> MWh/ton of H2</w:t>
      </w:r>
    </w:p>
    <w:p w14:paraId="57766504" w14:textId="42872E21" w:rsidR="008E4CC0" w:rsidRDefault="008E4CC0" w:rsidP="008E4CC0">
      <w:pPr>
        <w:spacing w:line="276" w:lineRule="auto"/>
        <w:jc w:val="both"/>
        <w:rPr>
          <w:szCs w:val="24"/>
          <w:lang w:val="en-US"/>
        </w:rPr>
      </w:pPr>
      <w:r>
        <w:rPr>
          <w:szCs w:val="24"/>
          <w:lang w:val="en-US"/>
        </w:rPr>
        <w:t>Electrolyzer CAPEX and OPEX (excl. electricity):</w:t>
      </w:r>
      <w:r>
        <w:rPr>
          <w:szCs w:val="24"/>
          <w:lang w:val="en-US"/>
        </w:rPr>
        <w:tab/>
      </w:r>
      <w:r w:rsidR="00A320F0">
        <w:rPr>
          <w:szCs w:val="24"/>
          <w:lang w:val="en-US"/>
        </w:rPr>
        <w:t>5</w:t>
      </w:r>
      <w:r>
        <w:rPr>
          <w:szCs w:val="24"/>
          <w:lang w:val="en-US"/>
        </w:rPr>
        <w:t>00 €/ton of H2</w:t>
      </w:r>
      <w:commentRangeEnd w:id="83"/>
      <w:r w:rsidR="00EA0296">
        <w:rPr>
          <w:rStyle w:val="CommentReference"/>
        </w:rPr>
        <w:commentReference w:id="83"/>
      </w:r>
    </w:p>
    <w:p w14:paraId="740E3BF7" w14:textId="6FAD95E2" w:rsidR="008E4CC0" w:rsidRDefault="008E4CC0" w:rsidP="008E4CC0">
      <w:pPr>
        <w:spacing w:line="276" w:lineRule="auto"/>
        <w:jc w:val="both"/>
        <w:rPr>
          <w:szCs w:val="24"/>
          <w:lang w:val="en-US"/>
        </w:rPr>
      </w:pPr>
      <w:r>
        <w:rPr>
          <w:szCs w:val="24"/>
          <w:lang w:val="en-US"/>
        </w:rPr>
        <w:t>Methanol plant CAPEX and OPEX (excl. H2):</w:t>
      </w:r>
      <w:r>
        <w:rPr>
          <w:szCs w:val="24"/>
          <w:lang w:val="en-US"/>
        </w:rPr>
        <w:tab/>
      </w:r>
      <w:r w:rsidR="00A320F0">
        <w:rPr>
          <w:szCs w:val="24"/>
          <w:lang w:val="en-US"/>
        </w:rPr>
        <w:t>1</w:t>
      </w:r>
      <w:r>
        <w:rPr>
          <w:szCs w:val="24"/>
          <w:lang w:val="en-US"/>
        </w:rPr>
        <w:t>00 €/ton of methanol</w:t>
      </w:r>
    </w:p>
    <w:p w14:paraId="611F7A0D" w14:textId="77777777" w:rsidR="008E4CC0" w:rsidRDefault="008E4CC0" w:rsidP="008E4CC0">
      <w:pPr>
        <w:spacing w:line="276" w:lineRule="auto"/>
        <w:jc w:val="both"/>
        <w:rPr>
          <w:szCs w:val="24"/>
          <w:lang w:val="en-US"/>
        </w:rPr>
      </w:pPr>
    </w:p>
    <w:p w14:paraId="0F9A205D" w14:textId="0F7C2AE4" w:rsidR="008E4CC0" w:rsidRDefault="008E4CC0" w:rsidP="008E4CC0">
      <w:pPr>
        <w:spacing w:line="276" w:lineRule="auto"/>
        <w:jc w:val="both"/>
        <w:rPr>
          <w:szCs w:val="24"/>
          <w:lang w:val="en-US"/>
        </w:rPr>
      </w:pPr>
      <w:commentRangeStart w:id="84"/>
      <w:r>
        <w:rPr>
          <w:szCs w:val="24"/>
          <w:lang w:val="en-US"/>
        </w:rPr>
        <w:t>Based on these numbers the cost of hydrogen in 20</w:t>
      </w:r>
      <w:r w:rsidR="00706E6A">
        <w:rPr>
          <w:szCs w:val="24"/>
          <w:lang w:val="en-US"/>
        </w:rPr>
        <w:t>30</w:t>
      </w:r>
      <w:r>
        <w:rPr>
          <w:szCs w:val="24"/>
          <w:lang w:val="en-US"/>
        </w:rPr>
        <w:t xml:space="preserve"> is </w:t>
      </w:r>
      <w:r w:rsidR="00706E6A">
        <w:rPr>
          <w:szCs w:val="24"/>
          <w:lang w:val="en-US"/>
        </w:rPr>
        <w:t>1625</w:t>
      </w:r>
      <w:r>
        <w:rPr>
          <w:szCs w:val="24"/>
          <w:lang w:val="en-US"/>
        </w:rPr>
        <w:t xml:space="preserve"> €/ton. The methanol production requires 0,192 ton of H2 per ton of methanol hence the hydrogen cost alone per ton of produced methanol is around </w:t>
      </w:r>
      <w:r w:rsidR="00706E6A">
        <w:rPr>
          <w:szCs w:val="24"/>
          <w:lang w:val="en-US"/>
        </w:rPr>
        <w:t>31</w:t>
      </w:r>
      <w:r w:rsidR="00491FEA">
        <w:rPr>
          <w:szCs w:val="24"/>
          <w:lang w:val="en-US"/>
        </w:rPr>
        <w:t>0</w:t>
      </w:r>
      <w:r>
        <w:rPr>
          <w:szCs w:val="24"/>
          <w:lang w:val="en-US"/>
        </w:rPr>
        <w:t xml:space="preserve"> €/ton. Adding the </w:t>
      </w:r>
      <w:r w:rsidR="007B063A">
        <w:rPr>
          <w:szCs w:val="24"/>
          <w:lang w:val="en-US"/>
        </w:rPr>
        <w:t xml:space="preserve">2030 targeted </w:t>
      </w:r>
      <w:r>
        <w:rPr>
          <w:szCs w:val="24"/>
          <w:lang w:val="en-US"/>
        </w:rPr>
        <w:t xml:space="preserve">methanol plant CAPEX and OPEX (excl. the H2) of </w:t>
      </w:r>
      <w:r w:rsidR="00491FEA">
        <w:rPr>
          <w:szCs w:val="24"/>
          <w:lang w:val="en-US"/>
        </w:rPr>
        <w:t>1</w:t>
      </w:r>
      <w:r>
        <w:rPr>
          <w:szCs w:val="24"/>
          <w:lang w:val="en-US"/>
        </w:rPr>
        <w:t xml:space="preserve">00 €/ton, the cost is just </w:t>
      </w:r>
      <w:r w:rsidR="00491FEA">
        <w:rPr>
          <w:szCs w:val="24"/>
          <w:lang w:val="en-US"/>
        </w:rPr>
        <w:t>above</w:t>
      </w:r>
      <w:r>
        <w:rPr>
          <w:szCs w:val="24"/>
          <w:lang w:val="en-US"/>
        </w:rPr>
        <w:t xml:space="preserve"> </w:t>
      </w:r>
      <w:r w:rsidR="00491FEA">
        <w:rPr>
          <w:szCs w:val="24"/>
          <w:lang w:val="en-US"/>
        </w:rPr>
        <w:t>4</w:t>
      </w:r>
      <w:r>
        <w:rPr>
          <w:szCs w:val="24"/>
          <w:lang w:val="en-US"/>
        </w:rPr>
        <w:t>00 €/ton of methanol in 20</w:t>
      </w:r>
      <w:r w:rsidR="00491FEA">
        <w:rPr>
          <w:szCs w:val="24"/>
          <w:lang w:val="en-US"/>
        </w:rPr>
        <w:t>30</w:t>
      </w:r>
      <w:r>
        <w:rPr>
          <w:szCs w:val="24"/>
          <w:lang w:val="en-US"/>
        </w:rPr>
        <w:t>.</w:t>
      </w:r>
      <w:r w:rsidR="00491FEA">
        <w:rPr>
          <w:szCs w:val="24"/>
          <w:lang w:val="en-US"/>
        </w:rPr>
        <w:t xml:space="preserve"> For comparison</w:t>
      </w:r>
      <w:r w:rsidR="00111C51">
        <w:rPr>
          <w:szCs w:val="24"/>
          <w:lang w:val="en-US"/>
        </w:rPr>
        <w:t>,</w:t>
      </w:r>
      <w:r w:rsidR="00491FEA">
        <w:rPr>
          <w:szCs w:val="24"/>
          <w:lang w:val="en-US"/>
        </w:rPr>
        <w:t xml:space="preserve"> the cost </w:t>
      </w:r>
      <w:r w:rsidR="00577139">
        <w:rPr>
          <w:szCs w:val="24"/>
          <w:lang w:val="en-US"/>
        </w:rPr>
        <w:t xml:space="preserve">of fossil methanol is nearly 400 €/ton when it is high thus </w:t>
      </w:r>
      <w:r w:rsidR="000F47DF">
        <w:rPr>
          <w:szCs w:val="24"/>
          <w:lang w:val="en-US"/>
        </w:rPr>
        <w:t>approaching</w:t>
      </w:r>
      <w:r w:rsidR="00577139">
        <w:rPr>
          <w:szCs w:val="24"/>
          <w:lang w:val="en-US"/>
        </w:rPr>
        <w:t xml:space="preserve"> </w:t>
      </w:r>
      <w:r w:rsidR="00111C51">
        <w:rPr>
          <w:szCs w:val="24"/>
          <w:lang w:val="en-US"/>
        </w:rPr>
        <w:t>fossil parity</w:t>
      </w:r>
      <w:commentRangeEnd w:id="84"/>
      <w:r w:rsidR="00E151B2">
        <w:rPr>
          <w:rStyle w:val="CommentReference"/>
        </w:rPr>
        <w:commentReference w:id="84"/>
      </w:r>
      <w:r w:rsidR="00111C51">
        <w:rPr>
          <w:szCs w:val="24"/>
          <w:lang w:val="en-US"/>
        </w:rPr>
        <w:t>.</w:t>
      </w:r>
    </w:p>
    <w:p w14:paraId="326F2EA9" w14:textId="6E5DDC6A" w:rsidR="005A5D65" w:rsidRDefault="005A5D65" w:rsidP="00865252">
      <w:pPr>
        <w:spacing w:line="276" w:lineRule="auto"/>
        <w:jc w:val="both"/>
        <w:rPr>
          <w:szCs w:val="24"/>
          <w:lang w:val="en-US"/>
        </w:rPr>
      </w:pPr>
    </w:p>
    <w:p w14:paraId="5E960A45" w14:textId="77777777" w:rsidR="00310A6E" w:rsidRPr="00370C36" w:rsidRDefault="00310A6E" w:rsidP="00865252">
      <w:pPr>
        <w:spacing w:line="276" w:lineRule="auto"/>
        <w:jc w:val="both"/>
        <w:rPr>
          <w:szCs w:val="24"/>
          <w:lang w:val="en-US"/>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79F385C1" w14:textId="1F803B81" w:rsidR="00033D12" w:rsidRPr="00033D12" w:rsidRDefault="006376FF" w:rsidP="00033D12">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p>
    <w:p w14:paraId="5872135A" w14:textId="015DD476" w:rsidR="00033D12" w:rsidRDefault="00033D12">
      <w:pPr>
        <w:rPr>
          <w:rFonts w:cs="Arial"/>
          <w:b/>
          <w:bCs/>
          <w:sz w:val="32"/>
          <w:szCs w:val="32"/>
        </w:rPr>
      </w:pPr>
    </w:p>
    <w:p w14:paraId="48F16334" w14:textId="024092F5" w:rsidR="00FA726A" w:rsidRDefault="000E5D27" w:rsidP="00033D12">
      <w:pPr>
        <w:rPr>
          <w:lang w:val="en-US"/>
        </w:rPr>
      </w:pPr>
      <w:r w:rsidRPr="000E5D27">
        <w:rPr>
          <w:lang w:val="en-US"/>
        </w:rPr>
        <w:t>REintegrate intends to continue t</w:t>
      </w:r>
      <w:r>
        <w:rPr>
          <w:lang w:val="en-US"/>
        </w:rPr>
        <w:t>o operate the plant after the public support period</w:t>
      </w:r>
      <w:r w:rsidR="000F1BFD">
        <w:rPr>
          <w:lang w:val="en-US"/>
        </w:rPr>
        <w:t xml:space="preserve"> as </w:t>
      </w:r>
      <w:r w:rsidR="007F519F">
        <w:rPr>
          <w:lang w:val="en-US"/>
        </w:rPr>
        <w:t>several factors point</w:t>
      </w:r>
      <w:r w:rsidR="00722844">
        <w:rPr>
          <w:lang w:val="en-US"/>
        </w:rPr>
        <w:t xml:space="preserve"> towards a viable business case can be established</w:t>
      </w:r>
      <w:r w:rsidR="00BA54C0">
        <w:rPr>
          <w:lang w:val="en-US"/>
        </w:rPr>
        <w:t xml:space="preserve"> provided</w:t>
      </w:r>
      <w:r w:rsidR="00454409">
        <w:rPr>
          <w:lang w:val="en-US"/>
        </w:rPr>
        <w:t xml:space="preserve"> that the cr</w:t>
      </w:r>
      <w:r w:rsidR="00085E96">
        <w:rPr>
          <w:lang w:val="en-US"/>
        </w:rPr>
        <w:t>itical financi</w:t>
      </w:r>
      <w:r w:rsidR="00E00C0F">
        <w:rPr>
          <w:lang w:val="en-US"/>
        </w:rPr>
        <w:t>a</w:t>
      </w:r>
      <w:r w:rsidR="00085E96">
        <w:rPr>
          <w:lang w:val="en-US"/>
        </w:rPr>
        <w:t>l</w:t>
      </w:r>
      <w:r w:rsidR="00454409">
        <w:rPr>
          <w:lang w:val="en-US"/>
        </w:rPr>
        <w:t xml:space="preserve"> support to </w:t>
      </w:r>
      <w:r w:rsidR="009C400E">
        <w:rPr>
          <w:lang w:val="en-US"/>
        </w:rPr>
        <w:t>form the foundation is granted</w:t>
      </w:r>
      <w:r w:rsidR="00722844">
        <w:rPr>
          <w:lang w:val="en-US"/>
        </w:rPr>
        <w:t>.</w:t>
      </w:r>
    </w:p>
    <w:p w14:paraId="148C3578" w14:textId="61EBFC95" w:rsidR="00722844" w:rsidRDefault="00722844" w:rsidP="00033D12">
      <w:pPr>
        <w:rPr>
          <w:lang w:val="en-US"/>
        </w:rPr>
      </w:pPr>
    </w:p>
    <w:p w14:paraId="3545BE9D" w14:textId="132F27FF" w:rsidR="00722844" w:rsidRDefault="00722844" w:rsidP="00722844">
      <w:pPr>
        <w:pStyle w:val="ListParagraph"/>
        <w:numPr>
          <w:ilvl w:val="0"/>
          <w:numId w:val="20"/>
        </w:numPr>
        <w:rPr>
          <w:lang w:val="en-US"/>
        </w:rPr>
      </w:pPr>
      <w:r>
        <w:rPr>
          <w:lang w:val="en-US"/>
        </w:rPr>
        <w:t xml:space="preserve">The site can be </w:t>
      </w:r>
      <w:r w:rsidR="00B53DBF">
        <w:rPr>
          <w:lang w:val="en-US"/>
        </w:rPr>
        <w:t xml:space="preserve">further developed to increase production capacity and improve </w:t>
      </w:r>
      <w:r w:rsidR="00605CA9">
        <w:rPr>
          <w:lang w:val="en-US"/>
        </w:rPr>
        <w:t xml:space="preserve">economic </w:t>
      </w:r>
      <w:r w:rsidR="004C19E1">
        <w:rPr>
          <w:lang w:val="en-US"/>
        </w:rPr>
        <w:t>feasibility.</w:t>
      </w:r>
    </w:p>
    <w:p w14:paraId="41033A01" w14:textId="14620936" w:rsidR="00605CA9" w:rsidRDefault="00605CA9" w:rsidP="00722844">
      <w:pPr>
        <w:pStyle w:val="ListParagraph"/>
        <w:numPr>
          <w:ilvl w:val="0"/>
          <w:numId w:val="20"/>
        </w:numPr>
        <w:rPr>
          <w:lang w:val="en-US"/>
        </w:rPr>
      </w:pPr>
      <w:r>
        <w:rPr>
          <w:lang w:val="en-US"/>
        </w:rPr>
        <w:t xml:space="preserve">The electrolyzer will require </w:t>
      </w:r>
      <w:r w:rsidR="009E3CE4">
        <w:rPr>
          <w:lang w:val="en-US"/>
        </w:rPr>
        <w:t xml:space="preserve">an </w:t>
      </w:r>
      <w:r>
        <w:rPr>
          <w:lang w:val="en-US"/>
        </w:rPr>
        <w:t xml:space="preserve">overhaul </w:t>
      </w:r>
      <w:r w:rsidR="009E3CE4">
        <w:rPr>
          <w:lang w:val="en-US"/>
        </w:rPr>
        <w:t xml:space="preserve">after 8-10 years where </w:t>
      </w:r>
      <w:r>
        <w:rPr>
          <w:lang w:val="en-US"/>
        </w:rPr>
        <w:t xml:space="preserve">efficiency improvements in core technology </w:t>
      </w:r>
      <w:r w:rsidR="009E3CE4">
        <w:rPr>
          <w:lang w:val="en-US"/>
        </w:rPr>
        <w:t>will benefit the continued operation</w:t>
      </w:r>
      <w:r w:rsidR="00C804F1">
        <w:rPr>
          <w:lang w:val="en-US"/>
        </w:rPr>
        <w:t xml:space="preserve"> (more hydrogen is produced per MWh of electricity consumed)</w:t>
      </w:r>
      <w:r w:rsidR="004C19E1">
        <w:rPr>
          <w:lang w:val="en-US"/>
        </w:rPr>
        <w:t>.</w:t>
      </w:r>
    </w:p>
    <w:p w14:paraId="62A18EB1" w14:textId="783829E8" w:rsidR="004C19E1" w:rsidRDefault="009D2CD6" w:rsidP="00722844">
      <w:pPr>
        <w:pStyle w:val="ListParagraph"/>
        <w:numPr>
          <w:ilvl w:val="0"/>
          <w:numId w:val="20"/>
        </w:numPr>
        <w:rPr>
          <w:lang w:val="en-US"/>
        </w:rPr>
      </w:pPr>
      <w:r>
        <w:rPr>
          <w:lang w:val="en-US"/>
        </w:rPr>
        <w:t xml:space="preserve">Continued </w:t>
      </w:r>
      <w:r w:rsidR="004C19E1">
        <w:rPr>
          <w:lang w:val="en-US"/>
        </w:rPr>
        <w:t>cost</w:t>
      </w:r>
      <w:r>
        <w:rPr>
          <w:lang w:val="en-US"/>
        </w:rPr>
        <w:t xml:space="preserve"> reduction</w:t>
      </w:r>
      <w:r w:rsidR="004C19E1">
        <w:rPr>
          <w:lang w:val="en-US"/>
        </w:rPr>
        <w:t xml:space="preserve"> of renewable electricity will bring down production cost and improve cost competitiveness of the plant.</w:t>
      </w:r>
    </w:p>
    <w:p w14:paraId="297227DC" w14:textId="323B0665" w:rsidR="000B5E76" w:rsidRPr="00722844" w:rsidRDefault="000B5E76" w:rsidP="00722844">
      <w:pPr>
        <w:pStyle w:val="ListParagraph"/>
        <w:numPr>
          <w:ilvl w:val="0"/>
          <w:numId w:val="20"/>
        </w:numPr>
        <w:rPr>
          <w:lang w:val="en-US"/>
        </w:rPr>
      </w:pPr>
      <w:r>
        <w:rPr>
          <w:lang w:val="en-US"/>
        </w:rPr>
        <w:lastRenderedPageBreak/>
        <w:t>Implementation of CO2 taxation will support a price premium over fossil fuels</w:t>
      </w:r>
      <w:r w:rsidR="00417D11">
        <w:rPr>
          <w:lang w:val="en-US"/>
        </w:rPr>
        <w:t xml:space="preserve"> and a growing market for renewable fuels.</w:t>
      </w:r>
    </w:p>
    <w:p w14:paraId="6C604766" w14:textId="090E96E4" w:rsidR="000F1BFD" w:rsidRDefault="000F1BFD" w:rsidP="00033D12">
      <w:pPr>
        <w:rPr>
          <w:lang w:val="en-US"/>
        </w:rPr>
      </w:pPr>
    </w:p>
    <w:p w14:paraId="18E5CE70" w14:textId="3B5B1F64" w:rsidR="00E00C0F" w:rsidRDefault="00E00C0F" w:rsidP="00033D12">
      <w:pPr>
        <w:rPr>
          <w:lang w:val="en-US"/>
        </w:rPr>
      </w:pPr>
      <w:r>
        <w:rPr>
          <w:lang w:val="en-US"/>
        </w:rPr>
        <w:t xml:space="preserve">From close contact with large </w:t>
      </w:r>
      <w:r w:rsidR="007A7C94">
        <w:rPr>
          <w:lang w:val="en-US"/>
        </w:rPr>
        <w:t>end-users of e-methanol</w:t>
      </w:r>
      <w:r w:rsidR="0022533E">
        <w:rPr>
          <w:lang w:val="en-US"/>
        </w:rPr>
        <w:t>,</w:t>
      </w:r>
      <w:r w:rsidR="007A7C94">
        <w:rPr>
          <w:lang w:val="en-US"/>
        </w:rPr>
        <w:t xml:space="preserve"> </w:t>
      </w:r>
      <w:proofErr w:type="gramStart"/>
      <w:r w:rsidR="007A7C94">
        <w:rPr>
          <w:lang w:val="en-US"/>
        </w:rPr>
        <w:t>REintegrate</w:t>
      </w:r>
      <w:proofErr w:type="gramEnd"/>
      <w:r w:rsidR="007A7C94">
        <w:rPr>
          <w:lang w:val="en-US"/>
        </w:rPr>
        <w:t xml:space="preserve"> is confident that there will be a market for the produced fuel after the </w:t>
      </w:r>
      <w:r w:rsidR="00456B0A">
        <w:rPr>
          <w:lang w:val="en-US"/>
        </w:rPr>
        <w:t>project period.</w:t>
      </w:r>
    </w:p>
    <w:p w14:paraId="3BA1F358" w14:textId="77777777" w:rsidR="00E00C0F" w:rsidRDefault="00E00C0F" w:rsidP="00033D12">
      <w:pPr>
        <w:rPr>
          <w:lang w:val="en-US"/>
        </w:rPr>
      </w:pPr>
    </w:p>
    <w:p w14:paraId="47F76A9C" w14:textId="77777777" w:rsidR="000F1BFD" w:rsidRPr="000E5D27" w:rsidRDefault="000F1BFD" w:rsidP="00033D12">
      <w:pPr>
        <w:rPr>
          <w:lang w:val="en-US"/>
        </w:rPr>
      </w:pPr>
    </w:p>
    <w:p w14:paraId="6F77AB63" w14:textId="6D19BF6F" w:rsidR="00FA726A" w:rsidRPr="004647D5" w:rsidRDefault="003452E7" w:rsidP="0032120D">
      <w:pPr>
        <w:pStyle w:val="Heading1"/>
        <w:pBdr>
          <w:top w:val="single" w:sz="4" w:space="1" w:color="auto"/>
          <w:bottom w:val="single" w:sz="4" w:space="1" w:color="auto"/>
        </w:pBdr>
        <w:spacing w:line="276" w:lineRule="auto"/>
        <w:ind w:left="-567"/>
      </w:pPr>
      <w:r>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p w14:paraId="624B2888" w14:textId="77777777" w:rsidR="00C3016C" w:rsidRDefault="00C3016C">
      <w:pPr>
        <w:rPr>
          <w:rFonts w:cs="Arial"/>
          <w:b/>
          <w:bCs/>
          <w:sz w:val="32"/>
          <w:szCs w:val="32"/>
        </w:rPr>
      </w:pPr>
    </w:p>
    <w:p w14:paraId="7A019C20" w14:textId="77777777" w:rsidR="00A41EC4" w:rsidRDefault="00852726" w:rsidP="00852726">
      <w:pPr>
        <w:spacing w:line="276" w:lineRule="auto"/>
        <w:jc w:val="both"/>
        <w:rPr>
          <w:szCs w:val="24"/>
        </w:rPr>
      </w:pPr>
      <w:r>
        <w:rPr>
          <w:szCs w:val="24"/>
        </w:rPr>
        <w:t>[Redegør for</w:t>
      </w:r>
      <w:r w:rsidR="00A41EC4">
        <w:rPr>
          <w:szCs w:val="24"/>
        </w:rPr>
        <w:t xml:space="preserve"> følgende: </w:t>
      </w:r>
    </w:p>
    <w:p w14:paraId="326DCFDD" w14:textId="4816BA2C" w:rsidR="00A41EC4" w:rsidRDefault="00324A77" w:rsidP="00A41EC4">
      <w:pPr>
        <w:pStyle w:val="ListParagraph"/>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2AF10EB1" w14:textId="103EB9FE" w:rsidR="006A3E6E" w:rsidRDefault="006A3E6E" w:rsidP="006A3E6E">
      <w:pPr>
        <w:spacing w:line="276" w:lineRule="auto"/>
        <w:jc w:val="both"/>
        <w:rPr>
          <w:szCs w:val="24"/>
        </w:rPr>
      </w:pPr>
    </w:p>
    <w:p w14:paraId="51720EDA" w14:textId="4231D73E" w:rsidR="006A3E6E" w:rsidRDefault="00B2552E" w:rsidP="006A3E6E">
      <w:pPr>
        <w:spacing w:line="276" w:lineRule="auto"/>
        <w:jc w:val="both"/>
        <w:rPr>
          <w:szCs w:val="24"/>
          <w:lang w:val="en-US"/>
        </w:rPr>
      </w:pPr>
      <w:r w:rsidRPr="00B2552E">
        <w:rPr>
          <w:szCs w:val="24"/>
          <w:lang w:val="en-US"/>
        </w:rPr>
        <w:t>REintegrate and European Energy r</w:t>
      </w:r>
      <w:r>
        <w:rPr>
          <w:szCs w:val="24"/>
          <w:lang w:val="en-US"/>
        </w:rPr>
        <w:t xml:space="preserve">equest a </w:t>
      </w:r>
      <w:r w:rsidR="0025518E">
        <w:rPr>
          <w:szCs w:val="24"/>
          <w:lang w:val="en-US"/>
        </w:rPr>
        <w:t xml:space="preserve">public cost share of DKK 400 </w:t>
      </w:r>
      <w:proofErr w:type="spellStart"/>
      <w:r w:rsidR="0025518E">
        <w:rPr>
          <w:szCs w:val="24"/>
          <w:lang w:val="en-US"/>
        </w:rPr>
        <w:t>mio</w:t>
      </w:r>
      <w:proofErr w:type="spellEnd"/>
      <w:r w:rsidR="0025518E">
        <w:rPr>
          <w:szCs w:val="24"/>
          <w:lang w:val="en-US"/>
        </w:rPr>
        <w:t xml:space="preserve">. to </w:t>
      </w:r>
      <w:r w:rsidR="00C464FA">
        <w:rPr>
          <w:szCs w:val="24"/>
          <w:lang w:val="en-US"/>
        </w:rPr>
        <w:t xml:space="preserve">realize the Green CCU Hub Aalborg project. </w:t>
      </w:r>
      <w:r w:rsidR="00981D58">
        <w:rPr>
          <w:szCs w:val="24"/>
          <w:lang w:val="en-US"/>
        </w:rPr>
        <w:t>With this public funding contrib</w:t>
      </w:r>
      <w:r w:rsidR="00761B30">
        <w:rPr>
          <w:szCs w:val="24"/>
          <w:lang w:val="en-US"/>
        </w:rPr>
        <w:t>ution, the project will be economically viable</w:t>
      </w:r>
      <w:r w:rsidR="0022533E">
        <w:rPr>
          <w:szCs w:val="24"/>
          <w:lang w:val="en-US"/>
        </w:rPr>
        <w:t xml:space="preserve"> by 2024</w:t>
      </w:r>
      <w:r w:rsidR="00761B30">
        <w:rPr>
          <w:szCs w:val="24"/>
          <w:lang w:val="en-US"/>
        </w:rPr>
        <w:t>.</w:t>
      </w:r>
    </w:p>
    <w:p w14:paraId="5570E0CE" w14:textId="666D15D3" w:rsidR="00761B30" w:rsidRDefault="00761B30" w:rsidP="006A3E6E">
      <w:pPr>
        <w:spacing w:line="276" w:lineRule="auto"/>
        <w:jc w:val="both"/>
        <w:rPr>
          <w:szCs w:val="24"/>
          <w:lang w:val="en-US"/>
        </w:rPr>
      </w:pPr>
    </w:p>
    <w:p w14:paraId="575AA15E" w14:textId="425E4E57" w:rsidR="006A3E6E" w:rsidRPr="00B2552E" w:rsidRDefault="00761B30" w:rsidP="006A3E6E">
      <w:pPr>
        <w:spacing w:line="276" w:lineRule="auto"/>
        <w:jc w:val="both"/>
        <w:rPr>
          <w:szCs w:val="24"/>
          <w:lang w:val="en-US"/>
        </w:rPr>
      </w:pPr>
      <w:r>
        <w:rPr>
          <w:szCs w:val="24"/>
          <w:lang w:val="en-US"/>
        </w:rPr>
        <w:t xml:space="preserve">REintegrate and European Energy already have close links to </w:t>
      </w:r>
      <w:r w:rsidR="009F0540">
        <w:rPr>
          <w:szCs w:val="24"/>
          <w:lang w:val="en-US"/>
        </w:rPr>
        <w:t xml:space="preserve">financial institutions including the Danish Green Growth Fund that will finance part of the REintegrate Skive plant. </w:t>
      </w:r>
      <w:r w:rsidR="0000504F">
        <w:rPr>
          <w:szCs w:val="24"/>
          <w:lang w:val="en-US"/>
        </w:rPr>
        <w:t xml:space="preserve">For comparison, </w:t>
      </w:r>
      <w:r w:rsidR="00694103">
        <w:rPr>
          <w:szCs w:val="24"/>
          <w:lang w:val="en-US"/>
        </w:rPr>
        <w:t>European Energy will invest a total of DKK 5</w:t>
      </w:r>
      <w:r w:rsidR="00E644A7">
        <w:rPr>
          <w:szCs w:val="24"/>
          <w:lang w:val="en-US"/>
        </w:rPr>
        <w:t xml:space="preserve">.000 </w:t>
      </w:r>
      <w:proofErr w:type="spellStart"/>
      <w:r w:rsidR="00E644A7">
        <w:rPr>
          <w:szCs w:val="24"/>
          <w:lang w:val="en-US"/>
        </w:rPr>
        <w:t>mio</w:t>
      </w:r>
      <w:proofErr w:type="spellEnd"/>
      <w:r w:rsidR="00E644A7">
        <w:rPr>
          <w:szCs w:val="24"/>
          <w:lang w:val="en-US"/>
        </w:rPr>
        <w:t xml:space="preserve">. in 2021 and has the financial strength </w:t>
      </w:r>
      <w:r w:rsidR="00C07578">
        <w:rPr>
          <w:szCs w:val="24"/>
          <w:lang w:val="en-US"/>
        </w:rPr>
        <w:t>to realize the Green CCU Hub Aalborg project with REintegrate a</w:t>
      </w:r>
      <w:r w:rsidR="009E6CB6">
        <w:rPr>
          <w:szCs w:val="24"/>
          <w:lang w:val="en-US"/>
        </w:rPr>
        <w:t>s well as the expansion plans outlined in this proposal</w:t>
      </w:r>
      <w:r w:rsidR="0000504F">
        <w:rPr>
          <w:szCs w:val="24"/>
          <w:lang w:val="en-US"/>
        </w:rPr>
        <w:t xml:space="preserve"> provided </w:t>
      </w:r>
      <w:r w:rsidR="00E62CFF">
        <w:rPr>
          <w:szCs w:val="24"/>
          <w:lang w:val="en-US"/>
        </w:rPr>
        <w:t>public funding is provided to ensure the innovation required to reduce cost and financial risk associated with this first industrial deployment.</w:t>
      </w:r>
    </w:p>
    <w:p w14:paraId="14CDD14E" w14:textId="77777777" w:rsidR="006A3E6E" w:rsidRPr="00B2552E" w:rsidRDefault="006A3E6E" w:rsidP="006A3E6E">
      <w:pPr>
        <w:spacing w:line="276" w:lineRule="auto"/>
        <w:jc w:val="both"/>
        <w:rPr>
          <w:szCs w:val="24"/>
          <w:lang w:val="en-US"/>
        </w:rPr>
      </w:pPr>
    </w:p>
    <w:p w14:paraId="042FC15C" w14:textId="2CBB42C1" w:rsidR="00852726" w:rsidRDefault="00F35646" w:rsidP="00A41EC4">
      <w:pPr>
        <w:pStyle w:val="ListParagraph"/>
        <w:numPr>
          <w:ilvl w:val="0"/>
          <w:numId w:val="18"/>
        </w:numPr>
        <w:spacing w:line="276" w:lineRule="auto"/>
        <w:jc w:val="both"/>
        <w:rPr>
          <w:szCs w:val="24"/>
        </w:rPr>
      </w:pPr>
      <w:r>
        <w:rPr>
          <w:szCs w:val="24"/>
        </w:rPr>
        <w:t>Finansieringsbehov inklusiv en opgørelse over de omkostninger, der ansøges om tilskud til at få dækket, i henhold til Kommissionens definition af 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0023C5F6" w:rsidR="00EF0C68" w:rsidRDefault="00EF0C68" w:rsidP="00A41EC4">
      <w:pPr>
        <w:pStyle w:val="ListParagraph"/>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76E3060" w14:textId="2133CEEF" w:rsidR="00E423BA" w:rsidRDefault="00E423BA" w:rsidP="00E423BA">
      <w:pPr>
        <w:spacing w:line="276" w:lineRule="auto"/>
        <w:jc w:val="both"/>
        <w:rPr>
          <w:szCs w:val="24"/>
        </w:rPr>
      </w:pPr>
    </w:p>
    <w:p w14:paraId="48AAB050" w14:textId="3A5F7367" w:rsidR="00E423BA" w:rsidRPr="00E423BA" w:rsidRDefault="00E423BA" w:rsidP="00E423BA">
      <w:pPr>
        <w:spacing w:line="276" w:lineRule="auto"/>
        <w:jc w:val="both"/>
        <w:rPr>
          <w:szCs w:val="24"/>
          <w:lang w:val="en-US"/>
        </w:rPr>
      </w:pPr>
      <w:r w:rsidRPr="00E423BA">
        <w:rPr>
          <w:szCs w:val="24"/>
          <w:lang w:val="en-US"/>
        </w:rPr>
        <w:t xml:space="preserve">REintegrate proposed to the </w:t>
      </w:r>
      <w:r>
        <w:rPr>
          <w:szCs w:val="24"/>
          <w:lang w:val="en-US"/>
        </w:rPr>
        <w:t xml:space="preserve">newly established </w:t>
      </w:r>
      <w:r w:rsidRPr="00E423BA">
        <w:rPr>
          <w:szCs w:val="24"/>
          <w:lang w:val="en-US"/>
        </w:rPr>
        <w:t>G</w:t>
      </w:r>
      <w:r>
        <w:rPr>
          <w:szCs w:val="24"/>
          <w:lang w:val="en-US"/>
        </w:rPr>
        <w:t xml:space="preserve">rowth team for Northern Jutland </w:t>
      </w:r>
      <w:r w:rsidR="008575C9">
        <w:rPr>
          <w:szCs w:val="24"/>
          <w:lang w:val="en-US"/>
        </w:rPr>
        <w:t>to provide financial support towards maturing the Green CCU Hub Aalborg project</w:t>
      </w:r>
      <w:r w:rsidR="00C46358">
        <w:rPr>
          <w:szCs w:val="24"/>
          <w:lang w:val="en-US"/>
        </w:rPr>
        <w:t>. Specifically, the proposal is to kick-start the basic engineering and permitting phases</w:t>
      </w:r>
      <w:r w:rsidR="0036140E">
        <w:rPr>
          <w:szCs w:val="24"/>
          <w:lang w:val="en-US"/>
        </w:rPr>
        <w:t xml:space="preserve"> as part of the CCUS theme set for the region of North Denmark. This will accelerate </w:t>
      </w:r>
      <w:r w:rsidR="0036140E">
        <w:rPr>
          <w:szCs w:val="24"/>
          <w:lang w:val="en-US"/>
        </w:rPr>
        <w:lastRenderedPageBreak/>
        <w:t>the timeline by approximately one year m</w:t>
      </w:r>
      <w:r w:rsidR="00707D05">
        <w:rPr>
          <w:szCs w:val="24"/>
          <w:lang w:val="en-US"/>
        </w:rPr>
        <w:t xml:space="preserve">aking it feasible to start operation already by 2024/2025. Since this funding </w:t>
      </w:r>
      <w:r w:rsidR="001E4FDB">
        <w:rPr>
          <w:szCs w:val="24"/>
          <w:lang w:val="en-US"/>
        </w:rPr>
        <w:t>was not yet granted, this proposal covers the full investment toward the realization.</w:t>
      </w:r>
    </w:p>
    <w:p w14:paraId="067CEB9E" w14:textId="77777777" w:rsidR="00E423BA" w:rsidRPr="00E423BA" w:rsidRDefault="00E423BA" w:rsidP="00E423BA">
      <w:pPr>
        <w:spacing w:line="276" w:lineRule="auto"/>
        <w:jc w:val="both"/>
        <w:rPr>
          <w:szCs w:val="24"/>
          <w:lang w:val="en-US"/>
        </w:rPr>
      </w:pPr>
    </w:p>
    <w:p w14:paraId="705CFA64" w14:textId="7ADB0D08" w:rsidR="005415E5" w:rsidRDefault="005415E5" w:rsidP="00A41EC4">
      <w:pPr>
        <w:pStyle w:val="ListParagraph"/>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408FF6AC" w14:textId="0AD6D062" w:rsidR="001E4FDB" w:rsidRDefault="001E4FDB" w:rsidP="001E4FDB">
      <w:pPr>
        <w:spacing w:line="276" w:lineRule="auto"/>
        <w:jc w:val="both"/>
        <w:rPr>
          <w:szCs w:val="24"/>
        </w:rPr>
      </w:pPr>
    </w:p>
    <w:p w14:paraId="435BF188" w14:textId="73D41CA2" w:rsidR="00B73500" w:rsidRDefault="009C4F23" w:rsidP="001E4FDB">
      <w:pPr>
        <w:spacing w:line="276" w:lineRule="auto"/>
        <w:jc w:val="both"/>
        <w:rPr>
          <w:szCs w:val="24"/>
          <w:lang w:val="en-US"/>
        </w:rPr>
      </w:pPr>
      <w:r w:rsidRPr="009C4F23">
        <w:rPr>
          <w:szCs w:val="24"/>
          <w:lang w:val="en-US"/>
        </w:rPr>
        <w:t>European Energy is committed t</w:t>
      </w:r>
      <w:r>
        <w:rPr>
          <w:szCs w:val="24"/>
          <w:lang w:val="en-US"/>
        </w:rPr>
        <w:t xml:space="preserve">o provide the </w:t>
      </w:r>
      <w:r w:rsidR="00B73500">
        <w:rPr>
          <w:szCs w:val="24"/>
          <w:lang w:val="en-US"/>
        </w:rPr>
        <w:t>capital required to close the financing ga</w:t>
      </w:r>
      <w:ins w:id="85" w:author="Author">
        <w:r w:rsidR="00D954EE">
          <w:rPr>
            <w:szCs w:val="24"/>
            <w:lang w:val="en-US"/>
          </w:rPr>
          <w:t>p</w:t>
        </w:r>
      </w:ins>
      <w:del w:id="86" w:author="Author">
        <w:r w:rsidR="00B73500" w:rsidDel="00D954EE">
          <w:rPr>
            <w:szCs w:val="24"/>
            <w:lang w:val="en-US"/>
          </w:rPr>
          <w:delText>b</w:delText>
        </w:r>
      </w:del>
      <w:r w:rsidR="00B73500">
        <w:rPr>
          <w:szCs w:val="24"/>
          <w:lang w:val="en-US"/>
        </w:rPr>
        <w:t xml:space="preserve"> between total CAPEX</w:t>
      </w:r>
      <w:r w:rsidR="005A7878">
        <w:rPr>
          <w:szCs w:val="24"/>
          <w:lang w:val="en-US"/>
        </w:rPr>
        <w:t xml:space="preserve"> and the requested public support. This </w:t>
      </w:r>
      <w:r w:rsidR="007F6829">
        <w:rPr>
          <w:szCs w:val="24"/>
          <w:lang w:val="en-US"/>
        </w:rPr>
        <w:t xml:space="preserve">financing gap </w:t>
      </w:r>
      <w:r w:rsidR="005A7878">
        <w:rPr>
          <w:szCs w:val="24"/>
          <w:lang w:val="en-US"/>
        </w:rPr>
        <w:t xml:space="preserve">will be </w:t>
      </w:r>
      <w:r w:rsidR="00AE4BE7">
        <w:rPr>
          <w:szCs w:val="24"/>
          <w:lang w:val="en-US"/>
        </w:rPr>
        <w:t xml:space="preserve">as </w:t>
      </w:r>
      <w:r w:rsidR="00585688">
        <w:rPr>
          <w:szCs w:val="24"/>
          <w:lang w:val="en-US"/>
        </w:rPr>
        <w:t>loan</w:t>
      </w:r>
      <w:r w:rsidR="007F6829">
        <w:rPr>
          <w:szCs w:val="24"/>
          <w:lang w:val="en-US"/>
        </w:rPr>
        <w:t>, co-invest</w:t>
      </w:r>
      <w:r w:rsidR="00AE4BE7">
        <w:rPr>
          <w:szCs w:val="24"/>
          <w:lang w:val="en-US"/>
        </w:rPr>
        <w:t xml:space="preserve">ments from third party, and </w:t>
      </w:r>
      <w:r w:rsidR="00585688">
        <w:rPr>
          <w:szCs w:val="24"/>
          <w:lang w:val="en-US"/>
        </w:rPr>
        <w:t xml:space="preserve">equity </w:t>
      </w:r>
      <w:r w:rsidR="00F467C0">
        <w:rPr>
          <w:szCs w:val="24"/>
          <w:lang w:val="en-US"/>
        </w:rPr>
        <w:t xml:space="preserve">directed through REintegrate as new </w:t>
      </w:r>
      <w:r w:rsidR="000B4D7E">
        <w:rPr>
          <w:szCs w:val="24"/>
          <w:lang w:val="en-US"/>
        </w:rPr>
        <w:t>capital</w:t>
      </w:r>
      <w:r w:rsidR="00F467C0">
        <w:rPr>
          <w:szCs w:val="24"/>
          <w:lang w:val="en-US"/>
        </w:rPr>
        <w:t>.</w:t>
      </w:r>
      <w:r w:rsidR="007F6829">
        <w:rPr>
          <w:szCs w:val="24"/>
          <w:lang w:val="en-US"/>
        </w:rPr>
        <w:t xml:space="preserve"> </w:t>
      </w:r>
      <w:r w:rsidR="000B4D7E">
        <w:rPr>
          <w:szCs w:val="24"/>
          <w:lang w:val="en-US"/>
        </w:rPr>
        <w:t>A letter from CEO Knud Erik Andersen of European Energy confirming this commitment is e</w:t>
      </w:r>
      <w:r w:rsidR="007F6829">
        <w:rPr>
          <w:szCs w:val="24"/>
          <w:lang w:val="en-US"/>
        </w:rPr>
        <w:t>nclosed with the application.</w:t>
      </w:r>
    </w:p>
    <w:p w14:paraId="78050AAF" w14:textId="77777777" w:rsidR="00B73500" w:rsidRPr="009C4F23" w:rsidRDefault="00B73500" w:rsidP="001E4FDB">
      <w:pPr>
        <w:spacing w:line="276" w:lineRule="auto"/>
        <w:jc w:val="both"/>
        <w:rPr>
          <w:szCs w:val="24"/>
          <w:lang w:val="en-US"/>
        </w:rPr>
      </w:pPr>
    </w:p>
    <w:p w14:paraId="5FF9D03E" w14:textId="3EF7D998" w:rsidR="00462AFA" w:rsidRPr="00A41EC4" w:rsidRDefault="00462AFA" w:rsidP="00A41EC4">
      <w:pPr>
        <w:pStyle w:val="ListParagraph"/>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p w14:paraId="33143D4E" w14:textId="65837A10" w:rsidR="0079707E" w:rsidRDefault="0079707E" w:rsidP="0079707E">
      <w:pPr>
        <w:rPr>
          <w:rFonts w:cs="Arial"/>
          <w:b/>
          <w:bCs/>
          <w:sz w:val="32"/>
          <w:szCs w:val="32"/>
        </w:rPr>
      </w:pPr>
    </w:p>
    <w:p w14:paraId="7FEEA20F" w14:textId="77777777" w:rsidR="000B4D7E" w:rsidRDefault="000B4D7E" w:rsidP="0079707E">
      <w:pPr>
        <w:rPr>
          <w:rFonts w:cs="Arial"/>
          <w:b/>
          <w:bCs/>
          <w:sz w:val="32"/>
          <w:szCs w:val="32"/>
        </w:rPr>
      </w:pP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Heading1"/>
        <w:pBdr>
          <w:top w:val="single" w:sz="4" w:space="1" w:color="auto"/>
          <w:bottom w:val="single" w:sz="4" w:space="1" w:color="auto"/>
        </w:pBdr>
        <w:spacing w:line="276" w:lineRule="auto"/>
        <w:ind w:left="-567"/>
      </w:pPr>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r>
        <w:rPr>
          <w:szCs w:val="24"/>
        </w:rPr>
        <w:t xml:space="preserve">[Redegør for følgende: </w:t>
      </w:r>
    </w:p>
    <w:p w14:paraId="6CBF3D64" w14:textId="08A25D4B" w:rsidR="0079707E" w:rsidRDefault="00065144" w:rsidP="0079707E">
      <w:pPr>
        <w:pStyle w:val="ListParagraph"/>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57E1C329" w14:textId="01A4E28F" w:rsidR="00730B24" w:rsidRDefault="00730B24" w:rsidP="00730B24">
      <w:pPr>
        <w:spacing w:line="276" w:lineRule="auto"/>
        <w:jc w:val="both"/>
        <w:rPr>
          <w:szCs w:val="24"/>
        </w:rPr>
      </w:pPr>
    </w:p>
    <w:p w14:paraId="2D943D4D" w14:textId="1DCAC8D2" w:rsidR="00730B24" w:rsidRPr="00730B24" w:rsidRDefault="00730B24" w:rsidP="00730B24">
      <w:pPr>
        <w:spacing w:line="276" w:lineRule="auto"/>
        <w:jc w:val="both"/>
        <w:rPr>
          <w:szCs w:val="24"/>
          <w:lang w:val="en-US"/>
        </w:rPr>
      </w:pPr>
      <w:r w:rsidRPr="00730B24">
        <w:rPr>
          <w:szCs w:val="24"/>
          <w:lang w:val="en-US"/>
        </w:rPr>
        <w:t>The project will be m</w:t>
      </w:r>
      <w:r>
        <w:rPr>
          <w:szCs w:val="24"/>
          <w:lang w:val="en-US"/>
        </w:rPr>
        <w:t>anaged jointly by REintegrate and European Energy</w:t>
      </w:r>
      <w:r w:rsidR="007A0384">
        <w:rPr>
          <w:szCs w:val="24"/>
          <w:lang w:val="en-US"/>
        </w:rPr>
        <w:t xml:space="preserve">. </w:t>
      </w:r>
      <w:r w:rsidR="003957D9">
        <w:rPr>
          <w:szCs w:val="24"/>
          <w:lang w:val="en-US"/>
        </w:rPr>
        <w:t xml:space="preserve">REintegrate is currently expanding the </w:t>
      </w:r>
      <w:r w:rsidR="00F7335D">
        <w:rPr>
          <w:szCs w:val="24"/>
          <w:lang w:val="en-US"/>
        </w:rPr>
        <w:t xml:space="preserve">organization to execute the </w:t>
      </w:r>
      <w:r w:rsidR="006617C3">
        <w:rPr>
          <w:szCs w:val="24"/>
          <w:lang w:val="en-US"/>
        </w:rPr>
        <w:t xml:space="preserve">first </w:t>
      </w:r>
      <w:proofErr w:type="spellStart"/>
      <w:r w:rsidR="003D0F8B">
        <w:rPr>
          <w:szCs w:val="24"/>
          <w:lang w:val="en-US"/>
        </w:rPr>
        <w:t>PtX</w:t>
      </w:r>
      <w:proofErr w:type="spellEnd"/>
      <w:r w:rsidR="003D0F8B">
        <w:rPr>
          <w:szCs w:val="24"/>
          <w:lang w:val="en-US"/>
        </w:rPr>
        <w:t xml:space="preserve"> </w:t>
      </w:r>
      <w:r w:rsidR="00F7335D">
        <w:rPr>
          <w:szCs w:val="24"/>
          <w:lang w:val="en-US"/>
        </w:rPr>
        <w:t xml:space="preserve">project in </w:t>
      </w:r>
      <w:proofErr w:type="spellStart"/>
      <w:r w:rsidR="00F7335D">
        <w:rPr>
          <w:szCs w:val="24"/>
          <w:lang w:val="en-US"/>
        </w:rPr>
        <w:t>GreenLab</w:t>
      </w:r>
      <w:proofErr w:type="spellEnd"/>
      <w:r w:rsidR="00F7335D">
        <w:rPr>
          <w:szCs w:val="24"/>
          <w:lang w:val="en-US"/>
        </w:rPr>
        <w:t xml:space="preserve"> Skive and </w:t>
      </w:r>
      <w:r w:rsidR="00C000ED">
        <w:rPr>
          <w:szCs w:val="24"/>
          <w:lang w:val="en-US"/>
        </w:rPr>
        <w:t xml:space="preserve">to </w:t>
      </w:r>
      <w:r w:rsidR="001458BA">
        <w:rPr>
          <w:szCs w:val="24"/>
          <w:lang w:val="en-US"/>
        </w:rPr>
        <w:t xml:space="preserve">develop </w:t>
      </w:r>
      <w:r w:rsidR="00B26C36">
        <w:rPr>
          <w:szCs w:val="24"/>
          <w:lang w:val="en-US"/>
        </w:rPr>
        <w:t>a</w:t>
      </w:r>
      <w:r w:rsidR="001458BA">
        <w:rPr>
          <w:szCs w:val="24"/>
          <w:lang w:val="en-US"/>
        </w:rPr>
        <w:t xml:space="preserve"> project pipeline in Europe.</w:t>
      </w:r>
      <w:r w:rsidR="00A76A69">
        <w:rPr>
          <w:szCs w:val="24"/>
          <w:lang w:val="en-US"/>
        </w:rPr>
        <w:t xml:space="preserve"> </w:t>
      </w:r>
      <w:r w:rsidR="00C000ED">
        <w:rPr>
          <w:szCs w:val="24"/>
          <w:lang w:val="en-US"/>
        </w:rPr>
        <w:t>Already b</w:t>
      </w:r>
      <w:r w:rsidR="00D70F30">
        <w:rPr>
          <w:szCs w:val="24"/>
          <w:lang w:val="en-US"/>
        </w:rPr>
        <w:t xml:space="preserve">y </w:t>
      </w:r>
      <w:r w:rsidR="00C000ED">
        <w:rPr>
          <w:szCs w:val="24"/>
          <w:lang w:val="en-US"/>
        </w:rPr>
        <w:t xml:space="preserve">the end of </w:t>
      </w:r>
      <w:r w:rsidR="00D70F30">
        <w:rPr>
          <w:szCs w:val="24"/>
          <w:lang w:val="en-US"/>
        </w:rPr>
        <w:t>202</w:t>
      </w:r>
      <w:r w:rsidR="00C000ED">
        <w:rPr>
          <w:szCs w:val="24"/>
          <w:lang w:val="en-US"/>
        </w:rPr>
        <w:t>1</w:t>
      </w:r>
      <w:r w:rsidR="00D70F30">
        <w:rPr>
          <w:szCs w:val="24"/>
          <w:lang w:val="en-US"/>
        </w:rPr>
        <w:t xml:space="preserve"> REintegrate will have a team of 10 </w:t>
      </w:r>
      <w:r w:rsidR="00A23B29">
        <w:rPr>
          <w:szCs w:val="24"/>
          <w:lang w:val="en-US"/>
        </w:rPr>
        <w:t xml:space="preserve">people </w:t>
      </w:r>
      <w:r w:rsidR="00004D83">
        <w:rPr>
          <w:szCs w:val="24"/>
          <w:lang w:val="en-US"/>
        </w:rPr>
        <w:t xml:space="preserve">focusing entirely on growing the </w:t>
      </w:r>
      <w:proofErr w:type="spellStart"/>
      <w:r w:rsidR="00004D83">
        <w:rPr>
          <w:szCs w:val="24"/>
          <w:lang w:val="en-US"/>
        </w:rPr>
        <w:t>PtX</w:t>
      </w:r>
      <w:proofErr w:type="spellEnd"/>
      <w:r w:rsidR="00004D83">
        <w:rPr>
          <w:szCs w:val="24"/>
          <w:lang w:val="en-US"/>
        </w:rPr>
        <w:t xml:space="preserve"> business</w:t>
      </w:r>
      <w:r w:rsidR="00A10BCB">
        <w:rPr>
          <w:szCs w:val="24"/>
          <w:lang w:val="en-US"/>
        </w:rPr>
        <w:t xml:space="preserve"> and in 2022 another 6-8 employees will join</w:t>
      </w:r>
      <w:r w:rsidR="00004D83">
        <w:rPr>
          <w:szCs w:val="24"/>
          <w:lang w:val="en-US"/>
        </w:rPr>
        <w:t xml:space="preserve">. </w:t>
      </w:r>
      <w:r w:rsidR="00BC0FC7">
        <w:rPr>
          <w:szCs w:val="24"/>
          <w:lang w:val="en-US"/>
        </w:rPr>
        <w:t xml:space="preserve">With European Energy as a strong capital partner and </w:t>
      </w:r>
      <w:r w:rsidR="00460A98">
        <w:rPr>
          <w:szCs w:val="24"/>
          <w:lang w:val="en-US"/>
        </w:rPr>
        <w:t xml:space="preserve">key </w:t>
      </w:r>
      <w:r w:rsidR="00BC0FC7">
        <w:rPr>
          <w:szCs w:val="24"/>
          <w:lang w:val="en-US"/>
        </w:rPr>
        <w:t xml:space="preserve">investor in REintegrate they provide the </w:t>
      </w:r>
      <w:r w:rsidR="001A7DCE">
        <w:rPr>
          <w:szCs w:val="24"/>
          <w:lang w:val="en-US"/>
        </w:rPr>
        <w:t xml:space="preserve">required backing with legal support, </w:t>
      </w:r>
      <w:r w:rsidR="009A7FF1">
        <w:rPr>
          <w:szCs w:val="24"/>
          <w:lang w:val="en-US"/>
        </w:rPr>
        <w:t>financing experts and very strong business development skills</w:t>
      </w:r>
      <w:r w:rsidR="00A71D9F">
        <w:rPr>
          <w:szCs w:val="24"/>
          <w:lang w:val="en-US"/>
        </w:rPr>
        <w:t xml:space="preserve"> hence fully capable to </w:t>
      </w:r>
      <w:r w:rsidR="00D37EFB">
        <w:rPr>
          <w:szCs w:val="24"/>
          <w:lang w:val="en-US"/>
        </w:rPr>
        <w:t>complete the state aid process</w:t>
      </w:r>
      <w:r w:rsidR="009A7FF1">
        <w:rPr>
          <w:szCs w:val="24"/>
          <w:lang w:val="en-US"/>
        </w:rPr>
        <w:t>.</w:t>
      </w:r>
      <w:r w:rsidR="00460A98">
        <w:rPr>
          <w:szCs w:val="24"/>
          <w:lang w:val="en-US"/>
        </w:rPr>
        <w:t xml:space="preserve"> In practice, </w:t>
      </w:r>
      <w:proofErr w:type="gramStart"/>
      <w:r w:rsidR="00460A98">
        <w:rPr>
          <w:szCs w:val="24"/>
          <w:lang w:val="en-US"/>
        </w:rPr>
        <w:t>REintegrate</w:t>
      </w:r>
      <w:proofErr w:type="gramEnd"/>
      <w:r w:rsidR="00460A98">
        <w:rPr>
          <w:szCs w:val="24"/>
          <w:lang w:val="en-US"/>
        </w:rPr>
        <w:t xml:space="preserve"> operates as a</w:t>
      </w:r>
      <w:r w:rsidR="0096475E">
        <w:rPr>
          <w:szCs w:val="24"/>
          <w:lang w:val="en-US"/>
        </w:rPr>
        <w:t xml:space="preserve"> fully integrated</w:t>
      </w:r>
      <w:r w:rsidR="00460A98">
        <w:rPr>
          <w:szCs w:val="24"/>
          <w:lang w:val="en-US"/>
        </w:rPr>
        <w:t xml:space="preserve"> </w:t>
      </w:r>
      <w:r w:rsidR="00EA6D30">
        <w:rPr>
          <w:szCs w:val="24"/>
          <w:lang w:val="en-US"/>
        </w:rPr>
        <w:t>daughter company in the European Energy group</w:t>
      </w:r>
      <w:r w:rsidR="00A71D9F">
        <w:rPr>
          <w:szCs w:val="24"/>
          <w:lang w:val="en-US"/>
        </w:rPr>
        <w:t>.</w:t>
      </w:r>
    </w:p>
    <w:p w14:paraId="75470614" w14:textId="77777777" w:rsidR="0096475E" w:rsidRPr="00730B24" w:rsidRDefault="0096475E" w:rsidP="00730B24">
      <w:pPr>
        <w:spacing w:line="276" w:lineRule="auto"/>
        <w:jc w:val="both"/>
        <w:rPr>
          <w:szCs w:val="24"/>
          <w:lang w:val="en-US"/>
        </w:rPr>
      </w:pPr>
    </w:p>
    <w:p w14:paraId="38BF8355" w14:textId="25968F61" w:rsidR="002C1223" w:rsidRDefault="002C1223" w:rsidP="002C1223">
      <w:pPr>
        <w:pStyle w:val="ListParagraph"/>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5B31395F" w:rsidR="000D1F04" w:rsidRDefault="000D1F04" w:rsidP="000D1F04">
      <w:pPr>
        <w:pStyle w:val="ListParagraph"/>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0A72D372" w14:textId="441164EB" w:rsidR="00B3340C" w:rsidRDefault="00B3340C" w:rsidP="00B3340C">
      <w:pPr>
        <w:spacing w:line="276" w:lineRule="auto"/>
        <w:jc w:val="both"/>
        <w:rPr>
          <w:szCs w:val="24"/>
        </w:rPr>
      </w:pPr>
    </w:p>
    <w:p w14:paraId="6A596CDA" w14:textId="3FA4B3F3" w:rsidR="00B3340C" w:rsidRDefault="00B3340C" w:rsidP="00B3340C">
      <w:pPr>
        <w:spacing w:line="276" w:lineRule="auto"/>
        <w:jc w:val="both"/>
        <w:rPr>
          <w:szCs w:val="24"/>
          <w:lang w:val="en-US"/>
        </w:rPr>
      </w:pPr>
      <w:r w:rsidRPr="000428DC">
        <w:rPr>
          <w:szCs w:val="24"/>
          <w:lang w:val="en-US"/>
        </w:rPr>
        <w:t>Søren Knudsen Kær</w:t>
      </w:r>
      <w:r w:rsidR="000428DC" w:rsidRPr="000428DC">
        <w:rPr>
          <w:szCs w:val="24"/>
          <w:lang w:val="en-US"/>
        </w:rPr>
        <w:t xml:space="preserve"> will be th</w:t>
      </w:r>
      <w:r w:rsidR="000428DC">
        <w:rPr>
          <w:szCs w:val="24"/>
          <w:lang w:val="en-US"/>
        </w:rPr>
        <w:t>e overall project manager from REintegrate. From his long career as professor at Aalborg University, Søren has very strong experience in project management</w:t>
      </w:r>
      <w:r w:rsidR="005A049F">
        <w:rPr>
          <w:szCs w:val="24"/>
          <w:lang w:val="en-US"/>
        </w:rPr>
        <w:t xml:space="preserve"> related to new</w:t>
      </w:r>
      <w:r w:rsidR="00373944">
        <w:rPr>
          <w:szCs w:val="24"/>
          <w:lang w:val="en-US"/>
        </w:rPr>
        <w:t xml:space="preserve"> energy</w:t>
      </w:r>
      <w:r w:rsidR="005A049F">
        <w:rPr>
          <w:szCs w:val="24"/>
          <w:lang w:val="en-US"/>
        </w:rPr>
        <w:t xml:space="preserve"> technologies</w:t>
      </w:r>
      <w:r w:rsidR="00373944">
        <w:rPr>
          <w:szCs w:val="24"/>
          <w:lang w:val="en-US"/>
        </w:rPr>
        <w:t xml:space="preserve">. Lars </w:t>
      </w:r>
      <w:proofErr w:type="spellStart"/>
      <w:r w:rsidR="00373944">
        <w:rPr>
          <w:szCs w:val="24"/>
          <w:lang w:val="en-US"/>
        </w:rPr>
        <w:t>Udby</w:t>
      </w:r>
      <w:proofErr w:type="spellEnd"/>
      <w:r w:rsidR="00373944">
        <w:rPr>
          <w:szCs w:val="24"/>
          <w:lang w:val="en-US"/>
        </w:rPr>
        <w:t xml:space="preserve"> will support </w:t>
      </w:r>
      <w:proofErr w:type="spellStart"/>
      <w:r w:rsidR="00373944">
        <w:rPr>
          <w:szCs w:val="24"/>
          <w:lang w:val="en-US"/>
        </w:rPr>
        <w:t>Søren</w:t>
      </w:r>
      <w:proofErr w:type="spellEnd"/>
      <w:r w:rsidR="00373944">
        <w:rPr>
          <w:szCs w:val="24"/>
          <w:lang w:val="en-US"/>
        </w:rPr>
        <w:t xml:space="preserve"> on the business and economics</w:t>
      </w:r>
      <w:r w:rsidR="00CA36CB">
        <w:rPr>
          <w:szCs w:val="24"/>
          <w:lang w:val="en-US"/>
        </w:rPr>
        <w:t xml:space="preserve">. Lars was responsible for the first largescale electrolyzer installation in Denmark, </w:t>
      </w:r>
      <w:proofErr w:type="spellStart"/>
      <w:r w:rsidR="00CA36CB">
        <w:rPr>
          <w:szCs w:val="24"/>
          <w:lang w:val="en-US"/>
        </w:rPr>
        <w:t>HyBalance</w:t>
      </w:r>
      <w:proofErr w:type="spellEnd"/>
      <w:r w:rsidR="00CA36CB">
        <w:rPr>
          <w:szCs w:val="24"/>
          <w:lang w:val="en-US"/>
        </w:rPr>
        <w:t xml:space="preserve">, with a total budget exceeding DKK 100 </w:t>
      </w:r>
      <w:proofErr w:type="spellStart"/>
      <w:r w:rsidR="00CA36CB">
        <w:rPr>
          <w:szCs w:val="24"/>
          <w:lang w:val="en-US"/>
        </w:rPr>
        <w:t>mio</w:t>
      </w:r>
      <w:proofErr w:type="spellEnd"/>
      <w:r w:rsidR="00CA36CB">
        <w:rPr>
          <w:szCs w:val="24"/>
          <w:lang w:val="en-US"/>
        </w:rPr>
        <w:t>.</w:t>
      </w:r>
      <w:r w:rsidR="00A53008">
        <w:rPr>
          <w:szCs w:val="24"/>
          <w:lang w:val="en-US"/>
        </w:rPr>
        <w:t xml:space="preserve"> T</w:t>
      </w:r>
      <w:r w:rsidR="00E63BF7">
        <w:rPr>
          <w:szCs w:val="24"/>
          <w:lang w:val="en-US"/>
        </w:rPr>
        <w:t>he technical management of the plant construction</w:t>
      </w:r>
      <w:r w:rsidR="00A53008">
        <w:rPr>
          <w:szCs w:val="24"/>
          <w:lang w:val="en-US"/>
        </w:rPr>
        <w:t xml:space="preserve"> </w:t>
      </w:r>
      <w:r w:rsidR="00D11020">
        <w:rPr>
          <w:szCs w:val="24"/>
          <w:lang w:val="en-US"/>
        </w:rPr>
        <w:t xml:space="preserve">will be headed by </w:t>
      </w:r>
      <w:r w:rsidR="00A53008">
        <w:rPr>
          <w:szCs w:val="24"/>
          <w:lang w:val="en-US"/>
        </w:rPr>
        <w:t>Karsten H. Møller from REintegrate</w:t>
      </w:r>
      <w:r w:rsidR="00D11020">
        <w:rPr>
          <w:szCs w:val="24"/>
          <w:lang w:val="en-US"/>
        </w:rPr>
        <w:t xml:space="preserve">. Karsten has 30 years of experience </w:t>
      </w:r>
      <w:r w:rsidR="00B64F55">
        <w:rPr>
          <w:szCs w:val="24"/>
          <w:lang w:val="en-US"/>
        </w:rPr>
        <w:t xml:space="preserve">from construction of large </w:t>
      </w:r>
      <w:r w:rsidR="0089738E">
        <w:rPr>
          <w:szCs w:val="24"/>
          <w:lang w:val="en-US"/>
        </w:rPr>
        <w:t xml:space="preserve">complex </w:t>
      </w:r>
      <w:r w:rsidR="00B64F55">
        <w:rPr>
          <w:szCs w:val="24"/>
          <w:lang w:val="en-US"/>
        </w:rPr>
        <w:t xml:space="preserve">process plants. Most recently Karsten </w:t>
      </w:r>
      <w:r w:rsidR="0089738E">
        <w:rPr>
          <w:szCs w:val="24"/>
          <w:lang w:val="en-US"/>
        </w:rPr>
        <w:t xml:space="preserve">successfully </w:t>
      </w:r>
      <w:r w:rsidR="00B64F55">
        <w:rPr>
          <w:szCs w:val="24"/>
          <w:lang w:val="en-US"/>
        </w:rPr>
        <w:t xml:space="preserve">managed the reconstruction of </w:t>
      </w:r>
      <w:proofErr w:type="spellStart"/>
      <w:r w:rsidR="00B64F55">
        <w:rPr>
          <w:szCs w:val="24"/>
          <w:lang w:val="en-US"/>
        </w:rPr>
        <w:t>Avista</w:t>
      </w:r>
      <w:proofErr w:type="spellEnd"/>
      <w:r w:rsidR="00B64F55">
        <w:rPr>
          <w:szCs w:val="24"/>
          <w:lang w:val="en-US"/>
        </w:rPr>
        <w:t xml:space="preserve"> Oil in </w:t>
      </w:r>
      <w:proofErr w:type="spellStart"/>
      <w:r w:rsidR="00B64F55">
        <w:rPr>
          <w:szCs w:val="24"/>
          <w:lang w:val="en-US"/>
        </w:rPr>
        <w:t>Kalundborg</w:t>
      </w:r>
      <w:proofErr w:type="spellEnd"/>
      <w:r w:rsidR="00B64F55">
        <w:rPr>
          <w:szCs w:val="24"/>
          <w:lang w:val="en-US"/>
        </w:rPr>
        <w:t xml:space="preserve"> and the large-scale heat pump installation in </w:t>
      </w:r>
      <w:proofErr w:type="spellStart"/>
      <w:r w:rsidR="00B64F55">
        <w:rPr>
          <w:szCs w:val="24"/>
          <w:lang w:val="en-US"/>
        </w:rPr>
        <w:t>Farum</w:t>
      </w:r>
      <w:proofErr w:type="spellEnd"/>
      <w:r w:rsidR="00293937">
        <w:rPr>
          <w:szCs w:val="24"/>
          <w:lang w:val="en-US"/>
        </w:rPr>
        <w:t xml:space="preserve"> both with budgets well beyond DKK 100 </w:t>
      </w:r>
      <w:proofErr w:type="spellStart"/>
      <w:r w:rsidR="00293937">
        <w:rPr>
          <w:szCs w:val="24"/>
          <w:lang w:val="en-US"/>
        </w:rPr>
        <w:t>mio</w:t>
      </w:r>
      <w:proofErr w:type="spellEnd"/>
      <w:r w:rsidR="00293937">
        <w:rPr>
          <w:szCs w:val="24"/>
          <w:lang w:val="en-US"/>
        </w:rPr>
        <w:t>.</w:t>
      </w:r>
    </w:p>
    <w:p w14:paraId="1AC3C57B" w14:textId="637BBE79" w:rsidR="0089738E" w:rsidRDefault="0089738E" w:rsidP="00B3340C">
      <w:pPr>
        <w:spacing w:line="276" w:lineRule="auto"/>
        <w:jc w:val="both"/>
        <w:rPr>
          <w:szCs w:val="24"/>
          <w:lang w:val="en-US"/>
        </w:rPr>
      </w:pPr>
    </w:p>
    <w:p w14:paraId="1D470A0A" w14:textId="4CCBBCA8" w:rsidR="0089738E" w:rsidRDefault="00912929" w:rsidP="00B3340C">
      <w:pPr>
        <w:spacing w:line="276" w:lineRule="auto"/>
        <w:jc w:val="both"/>
        <w:rPr>
          <w:szCs w:val="24"/>
          <w:lang w:val="en-US"/>
        </w:rPr>
      </w:pPr>
      <w:r>
        <w:rPr>
          <w:szCs w:val="24"/>
          <w:lang w:val="en-US"/>
        </w:rPr>
        <w:t xml:space="preserve">From European Energy Head of Innovation Knud Abildgaard Kragh will </w:t>
      </w:r>
      <w:r w:rsidR="00451ACC">
        <w:rPr>
          <w:szCs w:val="24"/>
          <w:lang w:val="en-US"/>
        </w:rPr>
        <w:t xml:space="preserve">contribute to the overall project management from the European Energy side. </w:t>
      </w:r>
      <w:r w:rsidR="00343074">
        <w:rPr>
          <w:szCs w:val="24"/>
          <w:lang w:val="en-US"/>
        </w:rPr>
        <w:t>Knud will be supported by specialists in legal matters, electricity trading</w:t>
      </w:r>
      <w:r w:rsidR="00BC611F">
        <w:rPr>
          <w:szCs w:val="24"/>
          <w:lang w:val="en-US"/>
        </w:rPr>
        <w:t xml:space="preserve"> and</w:t>
      </w:r>
      <w:r w:rsidR="00343074">
        <w:rPr>
          <w:szCs w:val="24"/>
          <w:lang w:val="en-US"/>
        </w:rPr>
        <w:t xml:space="preserve"> financing </w:t>
      </w:r>
      <w:r w:rsidR="00BC611F">
        <w:rPr>
          <w:szCs w:val="24"/>
          <w:lang w:val="en-US"/>
        </w:rPr>
        <w:t xml:space="preserve">from the European Energy organization counting more than 200 employees. </w:t>
      </w:r>
      <w:r w:rsidR="00DA0ABA">
        <w:rPr>
          <w:szCs w:val="24"/>
          <w:lang w:val="en-US"/>
        </w:rPr>
        <w:t xml:space="preserve">In addition, </w:t>
      </w:r>
      <w:r w:rsidR="004A73CA">
        <w:rPr>
          <w:szCs w:val="24"/>
          <w:lang w:val="en-US"/>
        </w:rPr>
        <w:t xml:space="preserve">Director of EPC </w:t>
      </w:r>
      <w:r w:rsidR="00491BFA">
        <w:rPr>
          <w:szCs w:val="24"/>
          <w:lang w:val="en-US"/>
        </w:rPr>
        <w:t xml:space="preserve">Carsten Jensen </w:t>
      </w:r>
      <w:r w:rsidR="004A73CA">
        <w:rPr>
          <w:szCs w:val="24"/>
          <w:lang w:val="en-US"/>
        </w:rPr>
        <w:t xml:space="preserve">from </w:t>
      </w:r>
      <w:r w:rsidR="00DA0ABA">
        <w:rPr>
          <w:szCs w:val="24"/>
          <w:lang w:val="en-US"/>
        </w:rPr>
        <w:t xml:space="preserve">European Energy </w:t>
      </w:r>
      <w:r w:rsidR="00491BFA">
        <w:rPr>
          <w:szCs w:val="24"/>
          <w:lang w:val="en-US"/>
        </w:rPr>
        <w:t xml:space="preserve">will support REintegrate </w:t>
      </w:r>
      <w:r w:rsidR="006417C4">
        <w:rPr>
          <w:szCs w:val="24"/>
          <w:lang w:val="en-US"/>
        </w:rPr>
        <w:t>in the construction phase of the project.</w:t>
      </w:r>
    </w:p>
    <w:p w14:paraId="3F1151D2" w14:textId="167CC87F" w:rsidR="00060EBE" w:rsidRDefault="00060EBE" w:rsidP="00B3340C">
      <w:pPr>
        <w:spacing w:line="276" w:lineRule="auto"/>
        <w:jc w:val="both"/>
        <w:rPr>
          <w:szCs w:val="24"/>
          <w:lang w:val="en-US"/>
        </w:rPr>
      </w:pPr>
    </w:p>
    <w:p w14:paraId="4C24767E" w14:textId="42EE019B" w:rsidR="00060EBE" w:rsidRPr="000428DC" w:rsidRDefault="00060EBE" w:rsidP="00B3340C">
      <w:pPr>
        <w:spacing w:line="276" w:lineRule="auto"/>
        <w:jc w:val="both"/>
        <w:rPr>
          <w:szCs w:val="24"/>
          <w:lang w:val="en-US"/>
        </w:rPr>
      </w:pPr>
      <w:r>
        <w:rPr>
          <w:szCs w:val="24"/>
          <w:lang w:val="en-US"/>
        </w:rPr>
        <w:t>The core project organization outlined above will be supported by a</w:t>
      </w:r>
      <w:r w:rsidR="00890C05">
        <w:rPr>
          <w:szCs w:val="24"/>
          <w:lang w:val="en-US"/>
        </w:rPr>
        <w:t xml:space="preserve">n advisory panel with members from the companies that provided support letters to the application. This will ensure </w:t>
      </w:r>
      <w:r w:rsidR="00273CA7">
        <w:rPr>
          <w:szCs w:val="24"/>
          <w:lang w:val="en-US"/>
        </w:rPr>
        <w:t>direct access to specialist covering the full value chain</w:t>
      </w:r>
      <w:r w:rsidR="00BE4370">
        <w:rPr>
          <w:szCs w:val="24"/>
          <w:lang w:val="en-US"/>
        </w:rPr>
        <w:t xml:space="preserve"> and ensuring, not only successful execution of the Green CCU Hub Aalborg project, but also </w:t>
      </w:r>
      <w:r w:rsidR="00FD3696">
        <w:rPr>
          <w:szCs w:val="24"/>
          <w:lang w:val="en-US"/>
        </w:rPr>
        <w:t>further expansion to other sites.</w:t>
      </w:r>
    </w:p>
    <w:p w14:paraId="5716131E" w14:textId="04E85A57" w:rsidR="00B3340C" w:rsidRPr="000428DC" w:rsidRDefault="00B3340C" w:rsidP="00B3340C">
      <w:pPr>
        <w:spacing w:line="276" w:lineRule="auto"/>
        <w:jc w:val="both"/>
        <w:rPr>
          <w:szCs w:val="24"/>
          <w:lang w:val="en-US"/>
        </w:rPr>
      </w:pPr>
    </w:p>
    <w:p w14:paraId="60DE796B" w14:textId="77777777" w:rsidR="00B3340C" w:rsidRPr="000428DC" w:rsidRDefault="00B3340C" w:rsidP="00B3340C">
      <w:pPr>
        <w:spacing w:line="276" w:lineRule="auto"/>
        <w:jc w:val="both"/>
        <w:rPr>
          <w:szCs w:val="24"/>
          <w:lang w:val="en-US"/>
        </w:rPr>
      </w:pPr>
    </w:p>
    <w:p w14:paraId="579F43A4" w14:textId="3FC075DE" w:rsidR="0079707E" w:rsidRDefault="009B7B82" w:rsidP="000D1F04">
      <w:pPr>
        <w:pStyle w:val="ListParagraph"/>
        <w:numPr>
          <w:ilvl w:val="0"/>
          <w:numId w:val="18"/>
        </w:numPr>
        <w:spacing w:line="276" w:lineRule="auto"/>
        <w:jc w:val="both"/>
        <w:rPr>
          <w:szCs w:val="24"/>
        </w:rPr>
      </w:pPr>
      <w:r>
        <w:rPr>
          <w:szCs w:val="24"/>
        </w:rPr>
        <w:t>A</w:t>
      </w:r>
      <w:r w:rsidRPr="009B7B82">
        <w:rPr>
          <w:szCs w:val="24"/>
        </w:rPr>
        <w:t>t der deltager flere led i værdikæden af relevante aktører for at medvirke til at sikre gennemførelsen af det ansøgte projekt i henhold til dets formål og for at medvirke til at fremme udbredelse af tilsvarende teknologiløsninger efter projektets afslutning</w:t>
      </w:r>
      <w:r w:rsidR="00937362">
        <w:rPr>
          <w:szCs w:val="24"/>
        </w:rPr>
        <w:t>.</w:t>
      </w:r>
      <w:r w:rsidR="0079707E">
        <w:rPr>
          <w:szCs w:val="24"/>
        </w:rPr>
        <w:t>]</w:t>
      </w:r>
    </w:p>
    <w:p w14:paraId="5576A854" w14:textId="77777777" w:rsidR="00FD3696" w:rsidRDefault="00FD3696" w:rsidP="00FD3696">
      <w:pPr>
        <w:pStyle w:val="ListParagraph"/>
        <w:spacing w:line="276" w:lineRule="auto"/>
        <w:jc w:val="both"/>
        <w:rPr>
          <w:szCs w:val="24"/>
        </w:rPr>
      </w:pPr>
    </w:p>
    <w:p w14:paraId="4D33CF57" w14:textId="77E68EFE" w:rsidR="0096475E" w:rsidRDefault="0096475E" w:rsidP="0096475E">
      <w:pPr>
        <w:spacing w:line="276" w:lineRule="auto"/>
        <w:jc w:val="both"/>
        <w:rPr>
          <w:szCs w:val="24"/>
          <w:lang w:val="en-US"/>
        </w:rPr>
      </w:pPr>
      <w:r w:rsidRPr="0096475E">
        <w:rPr>
          <w:szCs w:val="24"/>
          <w:lang w:val="en-US"/>
        </w:rPr>
        <w:t>Port of Aalborg will e</w:t>
      </w:r>
      <w:r>
        <w:rPr>
          <w:szCs w:val="24"/>
          <w:lang w:val="en-US"/>
        </w:rPr>
        <w:t xml:space="preserve">ngage in the work </w:t>
      </w:r>
      <w:r w:rsidR="00E04357">
        <w:rPr>
          <w:szCs w:val="24"/>
          <w:lang w:val="en-US"/>
        </w:rPr>
        <w:t xml:space="preserve">with their strong experience in fuel logistics and will make the required land available to </w:t>
      </w:r>
      <w:r w:rsidR="00315944">
        <w:rPr>
          <w:szCs w:val="24"/>
          <w:lang w:val="en-US"/>
        </w:rPr>
        <w:t xml:space="preserve">build the Green CCU Hub Aalborg facilities. This is fully aligned with Port of Aalborg’s strategic plans as </w:t>
      </w:r>
      <w:r w:rsidR="002455D9">
        <w:rPr>
          <w:szCs w:val="24"/>
          <w:lang w:val="en-US"/>
        </w:rPr>
        <w:t>shown by their letter of support for the project.</w:t>
      </w:r>
    </w:p>
    <w:p w14:paraId="63089FE1" w14:textId="5CEA7372" w:rsidR="002455D9" w:rsidRDefault="002455D9" w:rsidP="0096475E">
      <w:pPr>
        <w:spacing w:line="276" w:lineRule="auto"/>
        <w:jc w:val="both"/>
        <w:rPr>
          <w:szCs w:val="24"/>
          <w:lang w:val="en-US"/>
        </w:rPr>
      </w:pPr>
    </w:p>
    <w:p w14:paraId="295BCE28" w14:textId="14C4F9FE" w:rsidR="002455D9" w:rsidRDefault="002455D9" w:rsidP="0096475E">
      <w:pPr>
        <w:spacing w:line="276" w:lineRule="auto"/>
        <w:jc w:val="both"/>
        <w:rPr>
          <w:szCs w:val="24"/>
          <w:lang w:val="en-US"/>
        </w:rPr>
      </w:pPr>
      <w:r w:rsidRPr="002455D9">
        <w:rPr>
          <w:szCs w:val="24"/>
          <w:lang w:val="en-US"/>
        </w:rPr>
        <w:t>Aalborg Portland, Reno-Nord a</w:t>
      </w:r>
      <w:r>
        <w:rPr>
          <w:szCs w:val="24"/>
          <w:lang w:val="en-US"/>
        </w:rPr>
        <w:t xml:space="preserve">nd </w:t>
      </w:r>
      <w:proofErr w:type="spellStart"/>
      <w:proofErr w:type="gramStart"/>
      <w:r>
        <w:rPr>
          <w:szCs w:val="24"/>
          <w:lang w:val="en-US"/>
        </w:rPr>
        <w:t>E.On</w:t>
      </w:r>
      <w:proofErr w:type="spellEnd"/>
      <w:proofErr w:type="gramEnd"/>
      <w:r>
        <w:rPr>
          <w:szCs w:val="24"/>
          <w:lang w:val="en-US"/>
        </w:rPr>
        <w:t xml:space="preserve"> will work with REintegrate and European Energy on the supply of </w:t>
      </w:r>
      <w:r w:rsidR="001B57BC">
        <w:rPr>
          <w:szCs w:val="24"/>
          <w:lang w:val="en-US"/>
        </w:rPr>
        <w:t xml:space="preserve">CO2 for the e-methanol production. In the </w:t>
      </w:r>
      <w:proofErr w:type="gramStart"/>
      <w:r w:rsidR="001B57BC">
        <w:rPr>
          <w:szCs w:val="24"/>
          <w:lang w:val="en-US"/>
        </w:rPr>
        <w:t>short term</w:t>
      </w:r>
      <w:proofErr w:type="gramEnd"/>
      <w:r w:rsidR="001B57BC">
        <w:rPr>
          <w:szCs w:val="24"/>
          <w:lang w:val="en-US"/>
        </w:rPr>
        <w:t xml:space="preserve"> biogas CO2 will be liquefied and trucked to the </w:t>
      </w:r>
      <w:r w:rsidR="00F33231">
        <w:rPr>
          <w:szCs w:val="24"/>
          <w:lang w:val="en-US"/>
        </w:rPr>
        <w:t xml:space="preserve">facility pending the installation of carbon capture plants at Aalborg Portland and Reno-Nord. </w:t>
      </w:r>
      <w:r w:rsidR="002A760F">
        <w:rPr>
          <w:szCs w:val="24"/>
          <w:lang w:val="en-US"/>
        </w:rPr>
        <w:t xml:space="preserve">The </w:t>
      </w:r>
      <w:r w:rsidR="00C35BCC">
        <w:rPr>
          <w:szCs w:val="24"/>
          <w:lang w:val="en-US"/>
        </w:rPr>
        <w:t>collaboration with Aalborg Portland can form the basis for similar techn</w:t>
      </w:r>
      <w:r w:rsidR="005F5D5D">
        <w:rPr>
          <w:szCs w:val="24"/>
          <w:lang w:val="en-US"/>
        </w:rPr>
        <w:t xml:space="preserve">ologies being installed at other cement factories in the </w:t>
      </w:r>
      <w:proofErr w:type="spellStart"/>
      <w:r w:rsidR="005F5D5D">
        <w:rPr>
          <w:szCs w:val="24"/>
          <w:lang w:val="en-US"/>
        </w:rPr>
        <w:t>Cementir</w:t>
      </w:r>
      <w:proofErr w:type="spellEnd"/>
      <w:r w:rsidR="005F5D5D">
        <w:rPr>
          <w:szCs w:val="24"/>
          <w:lang w:val="en-US"/>
        </w:rPr>
        <w:t xml:space="preserve"> Group. </w:t>
      </w:r>
      <w:r w:rsidR="008F6782">
        <w:rPr>
          <w:szCs w:val="24"/>
          <w:lang w:val="en-US"/>
        </w:rPr>
        <w:t xml:space="preserve">Reno-Nord is a typical Danish waste incineration plant, and </w:t>
      </w:r>
      <w:r w:rsidR="007C0428">
        <w:rPr>
          <w:szCs w:val="24"/>
          <w:lang w:val="en-US"/>
        </w:rPr>
        <w:t xml:space="preserve">their experience from the Green CCU Hub Aalborg can be replicated at other </w:t>
      </w:r>
      <w:r w:rsidR="007C0428">
        <w:rPr>
          <w:szCs w:val="24"/>
          <w:lang w:val="en-US"/>
        </w:rPr>
        <w:lastRenderedPageBreak/>
        <w:t xml:space="preserve">Danish waste incineration plants. </w:t>
      </w:r>
      <w:proofErr w:type="spellStart"/>
      <w:proofErr w:type="gramStart"/>
      <w:r w:rsidR="007C0428">
        <w:rPr>
          <w:szCs w:val="24"/>
          <w:lang w:val="en-US"/>
        </w:rPr>
        <w:t>E.On</w:t>
      </w:r>
      <w:proofErr w:type="spellEnd"/>
      <w:proofErr w:type="gramEnd"/>
      <w:r w:rsidR="007C0428">
        <w:rPr>
          <w:szCs w:val="24"/>
          <w:lang w:val="en-US"/>
        </w:rPr>
        <w:t xml:space="preserve"> represent</w:t>
      </w:r>
      <w:r w:rsidR="00E3708F">
        <w:rPr>
          <w:szCs w:val="24"/>
          <w:lang w:val="en-US"/>
        </w:rPr>
        <w:t>s</w:t>
      </w:r>
      <w:r w:rsidR="007C0428">
        <w:rPr>
          <w:szCs w:val="24"/>
          <w:lang w:val="en-US"/>
        </w:rPr>
        <w:t xml:space="preserve"> several large biogas plants in Denmark</w:t>
      </w:r>
      <w:r w:rsidR="00127355">
        <w:rPr>
          <w:szCs w:val="24"/>
          <w:lang w:val="en-US"/>
        </w:rPr>
        <w:t xml:space="preserve"> and with </w:t>
      </w:r>
      <w:r w:rsidR="00E3708F">
        <w:rPr>
          <w:szCs w:val="24"/>
          <w:lang w:val="en-US"/>
        </w:rPr>
        <w:t xml:space="preserve">more than 100.000 tons of </w:t>
      </w:r>
      <w:r w:rsidR="00127355">
        <w:rPr>
          <w:szCs w:val="24"/>
          <w:lang w:val="en-US"/>
        </w:rPr>
        <w:t>biogas CO2</w:t>
      </w:r>
      <w:r w:rsidR="00E3708F">
        <w:rPr>
          <w:szCs w:val="24"/>
          <w:lang w:val="en-US"/>
        </w:rPr>
        <w:t xml:space="preserve"> available already today</w:t>
      </w:r>
      <w:r w:rsidR="00351C37">
        <w:rPr>
          <w:szCs w:val="24"/>
          <w:lang w:val="en-US"/>
        </w:rPr>
        <w:t>.</w:t>
      </w:r>
    </w:p>
    <w:p w14:paraId="63B74051" w14:textId="082B425D" w:rsidR="00351C37" w:rsidRDefault="00351C37" w:rsidP="0096475E">
      <w:pPr>
        <w:spacing w:line="276" w:lineRule="auto"/>
        <w:jc w:val="both"/>
        <w:rPr>
          <w:szCs w:val="24"/>
          <w:lang w:val="en-US"/>
        </w:rPr>
      </w:pPr>
    </w:p>
    <w:p w14:paraId="7E9DA294" w14:textId="5C09EA38" w:rsidR="00351C37" w:rsidRDefault="00351C37" w:rsidP="0096475E">
      <w:pPr>
        <w:spacing w:line="276" w:lineRule="auto"/>
        <w:jc w:val="both"/>
        <w:rPr>
          <w:ins w:id="87" w:author="Author"/>
          <w:szCs w:val="24"/>
          <w:lang w:val="en-US"/>
        </w:rPr>
      </w:pPr>
      <w:r w:rsidRPr="00351C37">
        <w:rPr>
          <w:szCs w:val="24"/>
          <w:lang w:val="en-US"/>
        </w:rPr>
        <w:t>On the offtake side, G</w:t>
      </w:r>
      <w:r>
        <w:rPr>
          <w:szCs w:val="24"/>
          <w:lang w:val="en-US"/>
        </w:rPr>
        <w:t>reen CCU Hub Aalborg w</w:t>
      </w:r>
      <w:r w:rsidR="005F21CD">
        <w:rPr>
          <w:szCs w:val="24"/>
          <w:lang w:val="en-US"/>
        </w:rPr>
        <w:t>ork</w:t>
      </w:r>
      <w:r w:rsidR="00A30A94">
        <w:rPr>
          <w:szCs w:val="24"/>
          <w:lang w:val="en-US"/>
        </w:rPr>
        <w:t>s</w:t>
      </w:r>
      <w:r w:rsidR="005F21CD">
        <w:rPr>
          <w:szCs w:val="24"/>
          <w:lang w:val="en-US"/>
        </w:rPr>
        <w:t xml:space="preserve"> with leading companies in shipping, </w:t>
      </w:r>
      <w:proofErr w:type="spellStart"/>
      <w:r w:rsidR="005F21CD">
        <w:rPr>
          <w:szCs w:val="24"/>
          <w:lang w:val="en-US"/>
        </w:rPr>
        <w:t>Mærsk</w:t>
      </w:r>
      <w:proofErr w:type="spellEnd"/>
      <w:r w:rsidR="005F21CD">
        <w:rPr>
          <w:szCs w:val="24"/>
          <w:lang w:val="en-US"/>
        </w:rPr>
        <w:t xml:space="preserve"> and Bunker One</w:t>
      </w:r>
      <w:r w:rsidR="00A30A94">
        <w:rPr>
          <w:szCs w:val="24"/>
          <w:lang w:val="en-US"/>
        </w:rPr>
        <w:t>,</w:t>
      </w:r>
      <w:r w:rsidR="005D207F">
        <w:rPr>
          <w:szCs w:val="24"/>
          <w:lang w:val="en-US"/>
        </w:rPr>
        <w:t xml:space="preserve"> as well as</w:t>
      </w:r>
      <w:r w:rsidR="002F0B55">
        <w:rPr>
          <w:szCs w:val="24"/>
          <w:lang w:val="en-US"/>
        </w:rPr>
        <w:t xml:space="preserve"> in road transport</w:t>
      </w:r>
      <w:r w:rsidR="00643A56">
        <w:rPr>
          <w:szCs w:val="24"/>
          <w:lang w:val="en-US"/>
        </w:rPr>
        <w:t xml:space="preserve"> with</w:t>
      </w:r>
      <w:r w:rsidR="005D207F">
        <w:rPr>
          <w:szCs w:val="24"/>
          <w:lang w:val="en-US"/>
        </w:rPr>
        <w:t xml:space="preserve"> </w:t>
      </w:r>
      <w:r w:rsidR="009C3B72">
        <w:rPr>
          <w:szCs w:val="24"/>
          <w:lang w:val="en-US"/>
        </w:rPr>
        <w:t>Circle K</w:t>
      </w:r>
      <w:r w:rsidR="00643A56">
        <w:rPr>
          <w:szCs w:val="24"/>
          <w:lang w:val="en-US"/>
        </w:rPr>
        <w:t xml:space="preserve"> being</w:t>
      </w:r>
      <w:r w:rsidR="009C3B72">
        <w:rPr>
          <w:szCs w:val="24"/>
          <w:lang w:val="en-US"/>
        </w:rPr>
        <w:t xml:space="preserve"> </w:t>
      </w:r>
      <w:r w:rsidR="005D207F">
        <w:rPr>
          <w:szCs w:val="24"/>
          <w:lang w:val="en-US"/>
        </w:rPr>
        <w:t>one of the world’s largest gasoline retailer</w:t>
      </w:r>
      <w:r w:rsidR="009C3B72">
        <w:rPr>
          <w:szCs w:val="24"/>
          <w:lang w:val="en-US"/>
        </w:rPr>
        <w:t xml:space="preserve">s. Together, these partners </w:t>
      </w:r>
      <w:r w:rsidR="007F6B85">
        <w:rPr>
          <w:szCs w:val="24"/>
          <w:lang w:val="en-US"/>
        </w:rPr>
        <w:t xml:space="preserve">provide a solid link to end-users </w:t>
      </w:r>
      <w:r w:rsidR="003150C5">
        <w:rPr>
          <w:szCs w:val="24"/>
          <w:lang w:val="en-US"/>
        </w:rPr>
        <w:t xml:space="preserve">and are fully capable of ensuring the required offtake to scale the hydrogen </w:t>
      </w:r>
      <w:r w:rsidR="00A30A94">
        <w:rPr>
          <w:szCs w:val="24"/>
          <w:lang w:val="en-US"/>
        </w:rPr>
        <w:t>value chain in Denmark and beyond.</w:t>
      </w:r>
      <w:r w:rsidR="00584516">
        <w:rPr>
          <w:szCs w:val="24"/>
          <w:lang w:val="en-US"/>
        </w:rPr>
        <w:t xml:space="preserve"> With their letters of support and </w:t>
      </w:r>
      <w:r w:rsidR="00B52D36">
        <w:rPr>
          <w:szCs w:val="24"/>
          <w:lang w:val="en-US"/>
        </w:rPr>
        <w:t xml:space="preserve">Circle K’s </w:t>
      </w:r>
      <w:r w:rsidR="00584516">
        <w:rPr>
          <w:szCs w:val="24"/>
          <w:lang w:val="en-US"/>
        </w:rPr>
        <w:t>already existing offtake agreements with REintegrate</w:t>
      </w:r>
      <w:r w:rsidR="00B52D36">
        <w:rPr>
          <w:szCs w:val="24"/>
          <w:lang w:val="en-US"/>
        </w:rPr>
        <w:t xml:space="preserve"> they show their strong commitment and interest to with </w:t>
      </w:r>
      <w:proofErr w:type="spellStart"/>
      <w:r w:rsidR="00B52D36">
        <w:rPr>
          <w:szCs w:val="24"/>
          <w:lang w:val="en-US"/>
        </w:rPr>
        <w:t>REintegrate</w:t>
      </w:r>
      <w:proofErr w:type="spellEnd"/>
      <w:r w:rsidR="00B52D36">
        <w:rPr>
          <w:szCs w:val="24"/>
          <w:lang w:val="en-US"/>
        </w:rPr>
        <w:t>.</w:t>
      </w:r>
    </w:p>
    <w:p w14:paraId="036B4F8C" w14:textId="46D7623C" w:rsidR="00172780" w:rsidRDefault="00172780" w:rsidP="0096475E">
      <w:pPr>
        <w:spacing w:line="276" w:lineRule="auto"/>
        <w:jc w:val="both"/>
        <w:rPr>
          <w:ins w:id="88" w:author="Author"/>
          <w:szCs w:val="24"/>
          <w:lang w:val="en-US"/>
        </w:rPr>
      </w:pPr>
    </w:p>
    <w:p w14:paraId="4FE0705D" w14:textId="77777777" w:rsidR="00172780" w:rsidRPr="00B91440" w:rsidRDefault="00172780" w:rsidP="0096475E">
      <w:pPr>
        <w:spacing w:line="276" w:lineRule="auto"/>
        <w:jc w:val="both"/>
        <w:rPr>
          <w:szCs w:val="24"/>
          <w:rPrChange w:id="89" w:author="Author">
            <w:rPr>
              <w:szCs w:val="24"/>
              <w:lang w:val="en-US"/>
            </w:rPr>
          </w:rPrChange>
        </w:rPr>
      </w:pPr>
      <w:bookmarkStart w:id="90" w:name="_axc876h3cf52" w:colFirst="0" w:colLast="0"/>
      <w:bookmarkStart w:id="91" w:name="_le2u1ulan0d3" w:colFirst="0" w:colLast="0"/>
      <w:bookmarkStart w:id="92" w:name="_1enpwn65lr2p" w:colFirst="0" w:colLast="0"/>
      <w:bookmarkStart w:id="93" w:name="_jpty8vexo78u" w:colFirst="0" w:colLast="0"/>
      <w:bookmarkStart w:id="94" w:name="_c460cub8dulm" w:colFirst="0" w:colLast="0"/>
      <w:bookmarkStart w:id="95" w:name="_q0yoemwvmq9g" w:colFirst="0" w:colLast="0"/>
      <w:bookmarkStart w:id="96" w:name="_2yrv3jvbb6l3" w:colFirst="0" w:colLast="0"/>
      <w:bookmarkEnd w:id="90"/>
      <w:bookmarkEnd w:id="91"/>
      <w:bookmarkEnd w:id="92"/>
      <w:bookmarkEnd w:id="93"/>
      <w:bookmarkEnd w:id="94"/>
      <w:bookmarkEnd w:id="95"/>
      <w:bookmarkEnd w:id="96"/>
    </w:p>
    <w:p w14:paraId="623D60DC" w14:textId="67B9C4F1" w:rsidR="00351C37" w:rsidRPr="00351C37" w:rsidRDefault="00351C37" w:rsidP="0096475E">
      <w:pPr>
        <w:spacing w:line="276" w:lineRule="auto"/>
        <w:jc w:val="both"/>
        <w:rPr>
          <w:szCs w:val="24"/>
          <w:lang w:val="en-US"/>
        </w:rPr>
      </w:pPr>
    </w:p>
    <w:p w14:paraId="5CC53667" w14:textId="77777777" w:rsidR="00351C37" w:rsidRPr="00351C37" w:rsidRDefault="00351C37" w:rsidP="0096475E">
      <w:pPr>
        <w:spacing w:line="276" w:lineRule="auto"/>
        <w:jc w:val="both"/>
        <w:rPr>
          <w:szCs w:val="24"/>
          <w:lang w:val="en-US"/>
        </w:rPr>
      </w:pPr>
    </w:p>
    <w:p w14:paraId="68332C84" w14:textId="53A68E31" w:rsidR="00937362" w:rsidRPr="004647D5" w:rsidRDefault="003452E7" w:rsidP="002E3E88">
      <w:pPr>
        <w:pStyle w:val="Heading1"/>
        <w:pBdr>
          <w:top w:val="single" w:sz="4" w:space="1" w:color="auto"/>
          <w:bottom w:val="single" w:sz="4" w:space="1" w:color="auto"/>
        </w:pBdr>
        <w:spacing w:line="276" w:lineRule="auto"/>
        <w:ind w:left="-567"/>
      </w:pPr>
      <w:r w:rsidRPr="00351C37">
        <w:t xml:space="preserve">Afsnit 7: Udvælgelseskriterie </w:t>
      </w:r>
      <w:r w:rsidR="00937362" w:rsidRPr="00351C37">
        <w:t xml:space="preserve">5. </w:t>
      </w:r>
      <w:r w:rsidR="00937362">
        <w:t>Projektets struktur, realisering og gennemførlighed</w:t>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1AF38A26" w14:textId="0C079EBD" w:rsidR="00402F21" w:rsidRPr="006E2970" w:rsidRDefault="00402F21" w:rsidP="003F1CBD">
      <w:pPr>
        <w:spacing w:line="276" w:lineRule="auto"/>
        <w:jc w:val="both"/>
        <w:rPr>
          <w:szCs w:val="24"/>
        </w:rPr>
      </w:pPr>
    </w:p>
    <w:p w14:paraId="1B615E5A" w14:textId="36EACB43" w:rsidR="00402F21" w:rsidRPr="00314506" w:rsidRDefault="00402F21" w:rsidP="003F1CBD">
      <w:pPr>
        <w:spacing w:line="276" w:lineRule="auto"/>
        <w:jc w:val="both"/>
        <w:rPr>
          <w:szCs w:val="24"/>
          <w:lang w:val="en-US"/>
        </w:rPr>
      </w:pPr>
      <w:r>
        <w:rPr>
          <w:szCs w:val="24"/>
          <w:lang w:val="en-US"/>
        </w:rPr>
        <w:t>*********************************</w:t>
      </w:r>
    </w:p>
    <w:p w14:paraId="0A5DE9FB" w14:textId="4FE5FF40" w:rsidR="00351F99" w:rsidRPr="00314506" w:rsidRDefault="00351F99" w:rsidP="003F1CBD">
      <w:pPr>
        <w:spacing w:line="276" w:lineRule="auto"/>
        <w:jc w:val="both"/>
        <w:rPr>
          <w:szCs w:val="24"/>
          <w:lang w:val="en-US"/>
        </w:rPr>
      </w:pPr>
    </w:p>
    <w:p w14:paraId="4F504C56" w14:textId="3BF8A022" w:rsidR="00EA0296" w:rsidRDefault="00351F99" w:rsidP="003F1CBD">
      <w:pPr>
        <w:spacing w:line="276" w:lineRule="auto"/>
        <w:jc w:val="both"/>
        <w:rPr>
          <w:ins w:id="97" w:author="Author"/>
          <w:szCs w:val="24"/>
          <w:lang w:val="en-US"/>
        </w:rPr>
      </w:pPr>
      <w:r w:rsidRPr="00351F99">
        <w:rPr>
          <w:szCs w:val="24"/>
          <w:lang w:val="en-US"/>
        </w:rPr>
        <w:t xml:space="preserve">The Green CCU Hub </w:t>
      </w:r>
      <w:r>
        <w:rPr>
          <w:szCs w:val="24"/>
          <w:lang w:val="en-US"/>
        </w:rPr>
        <w:t xml:space="preserve">Aalborg project is divided into </w:t>
      </w:r>
      <w:r w:rsidR="005A226F">
        <w:rPr>
          <w:szCs w:val="24"/>
          <w:lang w:val="en-US"/>
        </w:rPr>
        <w:t>several</w:t>
      </w:r>
      <w:r>
        <w:rPr>
          <w:szCs w:val="24"/>
          <w:lang w:val="en-US"/>
        </w:rPr>
        <w:t xml:space="preserve"> work package to </w:t>
      </w:r>
      <w:r w:rsidR="009972C4">
        <w:rPr>
          <w:szCs w:val="24"/>
          <w:lang w:val="en-US"/>
        </w:rPr>
        <w:t xml:space="preserve">efficiently structure and manage the execution. </w:t>
      </w:r>
      <w:r w:rsidR="00C3436C">
        <w:rPr>
          <w:szCs w:val="24"/>
          <w:lang w:val="en-US"/>
        </w:rPr>
        <w:t xml:space="preserve">Overall, the plan follows the experience </w:t>
      </w:r>
      <w:proofErr w:type="spellStart"/>
      <w:r w:rsidR="00C3436C">
        <w:rPr>
          <w:szCs w:val="24"/>
          <w:lang w:val="en-US"/>
        </w:rPr>
        <w:t>REintegrate</w:t>
      </w:r>
      <w:proofErr w:type="spellEnd"/>
      <w:r w:rsidR="00C3436C">
        <w:rPr>
          <w:szCs w:val="24"/>
          <w:lang w:val="en-US"/>
        </w:rPr>
        <w:t xml:space="preserve"> and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developed in the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w:t>
      </w:r>
      <w:proofErr w:type="spellStart"/>
      <w:r w:rsidR="00C3436C">
        <w:rPr>
          <w:szCs w:val="24"/>
          <w:lang w:val="en-US"/>
        </w:rPr>
        <w:t>PtX</w:t>
      </w:r>
      <w:proofErr w:type="spellEnd"/>
      <w:r w:rsidR="00C3436C">
        <w:rPr>
          <w:szCs w:val="24"/>
          <w:lang w:val="en-US"/>
        </w:rPr>
        <w:t xml:space="preserve"> project.</w:t>
      </w:r>
      <w:r w:rsidR="00A674C7">
        <w:rPr>
          <w:szCs w:val="24"/>
          <w:lang w:val="en-US"/>
        </w:rPr>
        <w:t xml:space="preserve"> The timeline is provided as months after project kick-off, for example M10 means 10 months after starting the project.</w:t>
      </w:r>
      <w:ins w:id="98" w:author="Author">
        <w:r w:rsidR="00612C80">
          <w:rPr>
            <w:szCs w:val="24"/>
            <w:lang w:val="en-US"/>
          </w:rPr>
          <w:t xml:space="preserve"> </w:t>
        </w:r>
      </w:ins>
    </w:p>
    <w:p w14:paraId="4C2402E8" w14:textId="1C904DDC" w:rsidR="005123D5" w:rsidRDefault="005123D5" w:rsidP="003F1CBD">
      <w:pPr>
        <w:spacing w:line="276" w:lineRule="auto"/>
        <w:jc w:val="both"/>
        <w:rPr>
          <w:ins w:id="99" w:author="Author"/>
          <w:szCs w:val="24"/>
          <w:lang w:val="en-US"/>
        </w:rPr>
      </w:pPr>
    </w:p>
    <w:p w14:paraId="2AAAF532" w14:textId="77777777" w:rsidR="005123D5" w:rsidRPr="00D80D71" w:rsidRDefault="005123D5" w:rsidP="00D80D71">
      <w:pPr>
        <w:pStyle w:val="ITAbsatzohneNr"/>
        <w:numPr>
          <w:ilvl w:val="0"/>
          <w:numId w:val="23"/>
        </w:numPr>
        <w:jc w:val="both"/>
        <w:rPr>
          <w:color w:val="009193"/>
          <w:lang w:val="en-GB"/>
          <w:rPrChange w:id="100" w:author="Author">
            <w:rPr>
              <w:szCs w:val="24"/>
              <w:lang w:val="en-US"/>
            </w:rPr>
          </w:rPrChange>
        </w:rPr>
        <w:pPrChange w:id="101" w:author="Author">
          <w:pPr>
            <w:spacing w:line="276" w:lineRule="auto"/>
            <w:jc w:val="both"/>
          </w:pPr>
        </w:pPrChange>
      </w:pPr>
      <w:r w:rsidRPr="00D80D71">
        <w:rPr>
          <w:color w:val="009193"/>
          <w:lang w:val="en-GB"/>
          <w:rPrChange w:id="102" w:author="Author">
            <w:rPr>
              <w:szCs w:val="24"/>
              <w:lang w:val="en-US"/>
            </w:rPr>
          </w:rPrChange>
        </w:rPr>
        <w:t xml:space="preserve">Include some KPI’s in the WP, additionally it is recommended a summary </w:t>
      </w:r>
      <w:proofErr w:type="gramStart"/>
      <w:r w:rsidRPr="00D80D71">
        <w:rPr>
          <w:color w:val="009193"/>
          <w:lang w:val="en-GB"/>
          <w:rPrChange w:id="103" w:author="Author">
            <w:rPr>
              <w:szCs w:val="24"/>
              <w:lang w:val="en-US"/>
            </w:rPr>
          </w:rPrChange>
        </w:rPr>
        <w:t>table(</w:t>
      </w:r>
      <w:proofErr w:type="gramEnd"/>
      <w:r w:rsidRPr="00D80D71">
        <w:rPr>
          <w:color w:val="009193"/>
          <w:lang w:val="en-GB"/>
          <w:rPrChange w:id="104" w:author="Author">
            <w:rPr>
              <w:szCs w:val="24"/>
              <w:lang w:val="en-US"/>
            </w:rPr>
          </w:rPrChange>
        </w:rPr>
        <w:t>like the following), be included:</w:t>
      </w:r>
    </w:p>
    <w:tbl>
      <w:tblPr>
        <w:tblW w:w="9072" w:type="dxa"/>
        <w:tblInd w:w="-5" w:type="dxa"/>
        <w:tblLook w:val="04A0" w:firstRow="1" w:lastRow="0" w:firstColumn="1" w:lastColumn="0" w:noHBand="0" w:noVBand="1"/>
      </w:tblPr>
      <w:tblGrid>
        <w:gridCol w:w="1694"/>
        <w:gridCol w:w="2461"/>
        <w:gridCol w:w="2460"/>
        <w:gridCol w:w="2457"/>
      </w:tblGrid>
      <w:tr w:rsidR="005123D5" w:rsidRPr="00947FD2" w14:paraId="74A52222"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tcPr>
          <w:p w14:paraId="7B8D406C" w14:textId="77777777" w:rsidR="005123D5" w:rsidRPr="00947FD2" w:rsidRDefault="005123D5" w:rsidP="00A32989">
            <w:pPr>
              <w:pStyle w:val="ITStandard"/>
              <w:jc w:val="center"/>
              <w:rPr>
                <w:color w:val="009193"/>
                <w:lang w:val="en-US"/>
              </w:rPr>
            </w:pPr>
          </w:p>
        </w:tc>
        <w:tc>
          <w:tcPr>
            <w:tcW w:w="2461" w:type="dxa"/>
            <w:tcBorders>
              <w:top w:val="single" w:sz="4" w:space="0" w:color="auto"/>
              <w:left w:val="single" w:sz="4" w:space="0" w:color="auto"/>
              <w:bottom w:val="single" w:sz="4" w:space="0" w:color="auto"/>
              <w:right w:val="single" w:sz="4" w:space="0" w:color="auto"/>
            </w:tcBorders>
            <w:vAlign w:val="center"/>
            <w:hideMark/>
          </w:tcPr>
          <w:p w14:paraId="74ED7773" w14:textId="77777777" w:rsidR="005123D5" w:rsidRPr="00947FD2" w:rsidRDefault="005123D5" w:rsidP="00A32989">
            <w:pPr>
              <w:pStyle w:val="ITStandard"/>
              <w:jc w:val="center"/>
              <w:rPr>
                <w:color w:val="009193"/>
                <w:lang w:val="en-US"/>
              </w:rPr>
            </w:pPr>
            <w:r w:rsidRPr="00947FD2">
              <w:rPr>
                <w:b/>
                <w:color w:val="009193"/>
                <w:lang w:val="en-US"/>
              </w:rPr>
              <w:t>What?</w:t>
            </w:r>
          </w:p>
        </w:tc>
        <w:tc>
          <w:tcPr>
            <w:tcW w:w="2460" w:type="dxa"/>
            <w:tcBorders>
              <w:top w:val="single" w:sz="4" w:space="0" w:color="auto"/>
              <w:left w:val="single" w:sz="4" w:space="0" w:color="auto"/>
              <w:bottom w:val="single" w:sz="4" w:space="0" w:color="auto"/>
              <w:right w:val="single" w:sz="4" w:space="0" w:color="auto"/>
            </w:tcBorders>
            <w:vAlign w:val="center"/>
            <w:hideMark/>
          </w:tcPr>
          <w:p w14:paraId="550C7FAC" w14:textId="77777777" w:rsidR="005123D5" w:rsidRPr="00947FD2" w:rsidRDefault="005123D5" w:rsidP="00A32989">
            <w:pPr>
              <w:pStyle w:val="ITStandard"/>
              <w:jc w:val="center"/>
              <w:rPr>
                <w:color w:val="009193"/>
                <w:lang w:val="en-US"/>
              </w:rPr>
            </w:pPr>
            <w:r>
              <w:rPr>
                <w:b/>
                <w:color w:val="009193"/>
                <w:lang w:val="en-US"/>
              </w:rPr>
              <w:t>KPI</w:t>
            </w:r>
          </w:p>
        </w:tc>
        <w:tc>
          <w:tcPr>
            <w:tcW w:w="2457" w:type="dxa"/>
            <w:tcBorders>
              <w:top w:val="single" w:sz="4" w:space="0" w:color="auto"/>
              <w:left w:val="single" w:sz="4" w:space="0" w:color="auto"/>
              <w:bottom w:val="single" w:sz="4" w:space="0" w:color="auto"/>
              <w:right w:val="single" w:sz="4" w:space="0" w:color="auto"/>
            </w:tcBorders>
            <w:vAlign w:val="center"/>
            <w:hideMark/>
          </w:tcPr>
          <w:p w14:paraId="5B8ABDED" w14:textId="77777777" w:rsidR="005123D5" w:rsidRPr="00947FD2" w:rsidRDefault="005123D5" w:rsidP="00A32989">
            <w:pPr>
              <w:pStyle w:val="ITStandard"/>
              <w:jc w:val="center"/>
              <w:rPr>
                <w:color w:val="009193"/>
                <w:lang w:val="en-US"/>
              </w:rPr>
            </w:pPr>
            <w:r>
              <w:rPr>
                <w:b/>
                <w:color w:val="009193"/>
                <w:lang w:val="en-US"/>
              </w:rPr>
              <w:t>How?</w:t>
            </w:r>
          </w:p>
        </w:tc>
      </w:tr>
      <w:tr w:rsidR="005123D5" w:rsidRPr="00947FD2" w14:paraId="4CF21A32"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1B67E9" w14:textId="77777777" w:rsidR="005123D5" w:rsidRPr="00947FD2" w:rsidRDefault="005123D5" w:rsidP="00A32989">
            <w:pPr>
              <w:pStyle w:val="ITStandard"/>
              <w:rPr>
                <w:color w:val="009193"/>
                <w:lang w:val="en-US"/>
              </w:rPr>
            </w:pPr>
            <w:r w:rsidRPr="00947FD2">
              <w:rPr>
                <w:color w:val="009193"/>
                <w:lang w:val="en-US"/>
              </w:rPr>
              <w:t>WP</w:t>
            </w:r>
            <w:r>
              <w:rPr>
                <w:color w:val="009193"/>
                <w:lang w:val="en-US"/>
              </w:rPr>
              <w:t>3</w:t>
            </w:r>
          </w:p>
        </w:tc>
        <w:tc>
          <w:tcPr>
            <w:tcW w:w="2461" w:type="dxa"/>
            <w:tcBorders>
              <w:top w:val="single" w:sz="4" w:space="0" w:color="auto"/>
              <w:left w:val="single" w:sz="4" w:space="0" w:color="auto"/>
              <w:bottom w:val="single" w:sz="4" w:space="0" w:color="auto"/>
              <w:right w:val="single" w:sz="4" w:space="0" w:color="auto"/>
            </w:tcBorders>
            <w:vAlign w:val="center"/>
          </w:tcPr>
          <w:p w14:paraId="7C6E55B2"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2FDA77D7"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6B34356A" w14:textId="77777777" w:rsidR="005123D5" w:rsidRPr="00947FD2" w:rsidRDefault="005123D5" w:rsidP="00A32989">
            <w:pPr>
              <w:pStyle w:val="ITStandard"/>
              <w:rPr>
                <w:color w:val="009193"/>
                <w:lang w:val="en-US"/>
              </w:rPr>
            </w:pPr>
          </w:p>
        </w:tc>
      </w:tr>
      <w:tr w:rsidR="005123D5" w:rsidRPr="00947FD2" w14:paraId="59466629"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EE3BF36" w14:textId="77777777" w:rsidR="005123D5" w:rsidRPr="00947FD2" w:rsidRDefault="005123D5" w:rsidP="00A32989">
            <w:pPr>
              <w:pStyle w:val="ITStandard"/>
              <w:rPr>
                <w:color w:val="009193"/>
                <w:lang w:val="en-US"/>
              </w:rPr>
            </w:pPr>
            <w:r w:rsidRPr="00947FD2">
              <w:rPr>
                <w:color w:val="009193"/>
                <w:lang w:val="en-US"/>
              </w:rPr>
              <w:t>WP</w:t>
            </w:r>
            <w:r>
              <w:rPr>
                <w:color w:val="009193"/>
                <w:lang w:val="en-US"/>
              </w:rPr>
              <w:t>4</w:t>
            </w:r>
          </w:p>
        </w:tc>
        <w:tc>
          <w:tcPr>
            <w:tcW w:w="2461" w:type="dxa"/>
            <w:tcBorders>
              <w:top w:val="single" w:sz="4" w:space="0" w:color="auto"/>
              <w:left w:val="single" w:sz="4" w:space="0" w:color="auto"/>
              <w:bottom w:val="single" w:sz="4" w:space="0" w:color="auto"/>
              <w:right w:val="single" w:sz="4" w:space="0" w:color="auto"/>
            </w:tcBorders>
            <w:vAlign w:val="center"/>
          </w:tcPr>
          <w:p w14:paraId="022B6CAA"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56F4548D"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765C9829" w14:textId="77777777" w:rsidR="005123D5" w:rsidRPr="00947FD2" w:rsidRDefault="005123D5" w:rsidP="00A32989">
            <w:pPr>
              <w:pStyle w:val="ITStandard"/>
              <w:rPr>
                <w:color w:val="009193"/>
                <w:lang w:val="en-US"/>
              </w:rPr>
            </w:pPr>
          </w:p>
        </w:tc>
      </w:tr>
      <w:tr w:rsidR="005123D5" w:rsidRPr="00947FD2" w14:paraId="64C1D47B"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CCA2A1A" w14:textId="77777777" w:rsidR="005123D5" w:rsidRPr="00947FD2" w:rsidRDefault="005123D5" w:rsidP="00A32989">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72BE2745"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tcPr>
          <w:p w14:paraId="03F57DC7"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7BE6EA92" w14:textId="77777777" w:rsidR="005123D5" w:rsidRPr="00947FD2" w:rsidRDefault="005123D5" w:rsidP="00A32989">
            <w:pPr>
              <w:pStyle w:val="ITStandard"/>
              <w:rPr>
                <w:color w:val="009193"/>
                <w:lang w:val="en-US"/>
              </w:rPr>
            </w:pPr>
          </w:p>
        </w:tc>
      </w:tr>
      <w:tr w:rsidR="005123D5" w:rsidRPr="00947FD2" w14:paraId="6D00C339" w14:textId="77777777" w:rsidTr="00A32989">
        <w:trPr>
          <w:trHeight w:val="567"/>
        </w:trPr>
        <w:tc>
          <w:tcPr>
            <w:tcW w:w="1694" w:type="dxa"/>
            <w:tcBorders>
              <w:top w:val="single" w:sz="4" w:space="0" w:color="auto"/>
              <w:left w:val="single" w:sz="4" w:space="0" w:color="auto"/>
              <w:bottom w:val="single" w:sz="4" w:space="0" w:color="auto"/>
              <w:right w:val="single" w:sz="4" w:space="0" w:color="auto"/>
            </w:tcBorders>
            <w:vAlign w:val="center"/>
            <w:hideMark/>
          </w:tcPr>
          <w:p w14:paraId="7B014CD2" w14:textId="77777777" w:rsidR="005123D5" w:rsidRPr="00947FD2" w:rsidRDefault="005123D5" w:rsidP="00A32989">
            <w:pPr>
              <w:pStyle w:val="ITStandard"/>
              <w:rPr>
                <w:color w:val="009193"/>
                <w:lang w:val="en-US"/>
              </w:rPr>
            </w:pPr>
            <w:r w:rsidRPr="00947FD2">
              <w:rPr>
                <w:color w:val="009193"/>
                <w:lang w:val="en-US"/>
              </w:rPr>
              <w:t>……</w:t>
            </w:r>
          </w:p>
        </w:tc>
        <w:tc>
          <w:tcPr>
            <w:tcW w:w="2461" w:type="dxa"/>
            <w:tcBorders>
              <w:top w:val="single" w:sz="4" w:space="0" w:color="auto"/>
              <w:left w:val="single" w:sz="4" w:space="0" w:color="auto"/>
              <w:bottom w:val="single" w:sz="4" w:space="0" w:color="auto"/>
              <w:right w:val="single" w:sz="4" w:space="0" w:color="auto"/>
            </w:tcBorders>
            <w:vAlign w:val="center"/>
          </w:tcPr>
          <w:p w14:paraId="7BED01D5" w14:textId="77777777" w:rsidR="005123D5" w:rsidRPr="00947FD2" w:rsidRDefault="005123D5" w:rsidP="00A32989">
            <w:pPr>
              <w:pStyle w:val="ITStandard"/>
              <w:rPr>
                <w:color w:val="009193"/>
                <w:lang w:val="en-US"/>
              </w:rPr>
            </w:pPr>
          </w:p>
        </w:tc>
        <w:tc>
          <w:tcPr>
            <w:tcW w:w="2460" w:type="dxa"/>
            <w:tcBorders>
              <w:top w:val="single" w:sz="4" w:space="0" w:color="auto"/>
              <w:left w:val="single" w:sz="4" w:space="0" w:color="auto"/>
              <w:bottom w:val="single" w:sz="4" w:space="0" w:color="auto"/>
              <w:right w:val="single" w:sz="4" w:space="0" w:color="auto"/>
            </w:tcBorders>
            <w:vAlign w:val="center"/>
            <w:hideMark/>
          </w:tcPr>
          <w:p w14:paraId="4E6C37CC" w14:textId="77777777" w:rsidR="005123D5" w:rsidRPr="00947FD2" w:rsidRDefault="005123D5" w:rsidP="00A32989">
            <w:pPr>
              <w:pStyle w:val="ITStandard"/>
              <w:rPr>
                <w:color w:val="009193"/>
                <w:lang w:val="en-US"/>
              </w:rPr>
            </w:pPr>
          </w:p>
        </w:tc>
        <w:tc>
          <w:tcPr>
            <w:tcW w:w="2457" w:type="dxa"/>
            <w:tcBorders>
              <w:top w:val="single" w:sz="4" w:space="0" w:color="auto"/>
              <w:left w:val="single" w:sz="4" w:space="0" w:color="auto"/>
              <w:bottom w:val="single" w:sz="4" w:space="0" w:color="auto"/>
              <w:right w:val="single" w:sz="4" w:space="0" w:color="auto"/>
            </w:tcBorders>
            <w:vAlign w:val="center"/>
          </w:tcPr>
          <w:p w14:paraId="28A56AD9" w14:textId="77777777" w:rsidR="005123D5" w:rsidRPr="00947FD2" w:rsidRDefault="005123D5" w:rsidP="00A32989">
            <w:pPr>
              <w:pStyle w:val="ITStandard"/>
              <w:rPr>
                <w:color w:val="009193"/>
                <w:lang w:val="en-US"/>
              </w:rPr>
            </w:pPr>
          </w:p>
        </w:tc>
      </w:tr>
    </w:tbl>
    <w:p w14:paraId="514E4AFB" w14:textId="77777777" w:rsidR="005123D5" w:rsidRDefault="005123D5" w:rsidP="005123D5">
      <w:pPr>
        <w:spacing w:line="276" w:lineRule="auto"/>
        <w:jc w:val="both"/>
        <w:rPr>
          <w:szCs w:val="24"/>
          <w:lang w:val="en-US"/>
        </w:rPr>
      </w:pPr>
    </w:p>
    <w:p w14:paraId="439F60F7" w14:textId="77777777" w:rsidR="005123D5" w:rsidRPr="00A32989" w:rsidRDefault="005123D5" w:rsidP="005123D5">
      <w:pPr>
        <w:pStyle w:val="ITAbsatzohneNr"/>
        <w:numPr>
          <w:ilvl w:val="0"/>
          <w:numId w:val="23"/>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Pr="00A56A86">
        <w:rPr>
          <w:color w:val="009193"/>
          <w:lang w:val="en-GB"/>
        </w:rPr>
        <w:t xml:space="preserve">escribe what is the current </w:t>
      </w:r>
      <w:r>
        <w:rPr>
          <w:color w:val="009193"/>
          <w:lang w:val="en-GB"/>
        </w:rPr>
        <w:t>s</w:t>
      </w:r>
      <w:r w:rsidRPr="00A56A86">
        <w:rPr>
          <w:color w:val="009193"/>
          <w:lang w:val="en-GB"/>
        </w:rPr>
        <w:t>tate</w:t>
      </w:r>
      <w:r>
        <w:rPr>
          <w:color w:val="009193"/>
          <w:lang w:val="en-GB"/>
        </w:rPr>
        <w:t xml:space="preserve"> </w:t>
      </w:r>
      <w:r w:rsidRPr="00A56A86">
        <w:rPr>
          <w:color w:val="009193"/>
          <w:lang w:val="en-GB"/>
        </w:rPr>
        <w:t>of</w:t>
      </w:r>
      <w:r>
        <w:rPr>
          <w:color w:val="009193"/>
          <w:lang w:val="en-GB"/>
        </w:rPr>
        <w:t xml:space="preserve"> the a</w:t>
      </w:r>
      <w:r w:rsidRPr="00A56A86">
        <w:rPr>
          <w:color w:val="009193"/>
          <w:lang w:val="en-GB"/>
        </w:rPr>
        <w:t xml:space="preserve">rt </w:t>
      </w:r>
      <w:r>
        <w:rPr>
          <w:color w:val="009193"/>
          <w:lang w:val="en-GB"/>
        </w:rPr>
        <w:t>as well as the</w:t>
      </w:r>
      <w:r w:rsidRPr="00A56A86">
        <w:rPr>
          <w:color w:val="009193"/>
          <w:lang w:val="en-GB"/>
        </w:rPr>
        <w:t xml:space="preserve"> relevant </w:t>
      </w:r>
      <w:r>
        <w:rPr>
          <w:color w:val="009193"/>
          <w:lang w:val="en-GB"/>
        </w:rPr>
        <w:t xml:space="preserve">technical </w:t>
      </w:r>
      <w:r w:rsidRPr="00A56A86">
        <w:rPr>
          <w:color w:val="009193"/>
          <w:lang w:val="en-GB"/>
        </w:rPr>
        <w:t>KPI</w:t>
      </w:r>
      <w:r>
        <w:rPr>
          <w:color w:val="009193"/>
          <w:lang w:val="en-GB"/>
        </w:rPr>
        <w:t>s (not costs-related)</w:t>
      </w:r>
    </w:p>
    <w:p w14:paraId="5457BF24" w14:textId="77777777" w:rsidR="005123D5" w:rsidRDefault="005123D5" w:rsidP="005123D5">
      <w:pPr>
        <w:pStyle w:val="ITAbsatzohneNr"/>
        <w:numPr>
          <w:ilvl w:val="0"/>
          <w:numId w:val="23"/>
        </w:numPr>
        <w:jc w:val="both"/>
        <w:rPr>
          <w:color w:val="009193"/>
          <w:lang w:val="en-GB"/>
        </w:rPr>
      </w:pPr>
      <w:r>
        <w:rPr>
          <w:color w:val="009193"/>
          <w:lang w:val="en-GB"/>
        </w:rPr>
        <w:t>For each WP, s</w:t>
      </w:r>
      <w:r w:rsidRPr="00632B47">
        <w:rPr>
          <w:color w:val="009193"/>
          <w:lang w:val="en-GB"/>
        </w:rPr>
        <w:t xml:space="preserve">pecify what </w:t>
      </w:r>
      <w:r>
        <w:rPr>
          <w:color w:val="009193"/>
          <w:lang w:val="en-GB"/>
        </w:rPr>
        <w:t>technical</w:t>
      </w:r>
      <w:r w:rsidRPr="00632B47">
        <w:rPr>
          <w:color w:val="009193"/>
          <w:lang w:val="en-GB"/>
        </w:rPr>
        <w:t xml:space="preserve"> obstacles </w:t>
      </w:r>
      <w:r>
        <w:rPr>
          <w:color w:val="009193"/>
          <w:lang w:val="en-GB"/>
        </w:rPr>
        <w:t xml:space="preserve">the sector </w:t>
      </w:r>
      <w:r w:rsidRPr="00632B47">
        <w:rPr>
          <w:color w:val="009193"/>
          <w:lang w:val="en-GB"/>
        </w:rPr>
        <w:t>encounter</w:t>
      </w:r>
      <w:r>
        <w:rPr>
          <w:color w:val="009193"/>
          <w:lang w:val="en-GB"/>
        </w:rPr>
        <w:t>s that prevent further improvements in the field (</w:t>
      </w:r>
      <w:r w:rsidRPr="00632B47">
        <w:rPr>
          <w:color w:val="009193"/>
          <w:lang w:val="en-GB"/>
        </w:rPr>
        <w:t>current limits of the state of the art</w:t>
      </w:r>
      <w:r>
        <w:rPr>
          <w:color w:val="009193"/>
          <w:lang w:val="en-GB"/>
        </w:rPr>
        <w:t>)</w:t>
      </w:r>
    </w:p>
    <w:p w14:paraId="454CB8FF" w14:textId="77777777" w:rsidR="005123D5" w:rsidRDefault="005123D5" w:rsidP="005123D5">
      <w:pPr>
        <w:pStyle w:val="ITAbsatzohneNr"/>
        <w:numPr>
          <w:ilvl w:val="0"/>
          <w:numId w:val="23"/>
        </w:numPr>
        <w:jc w:val="both"/>
        <w:rPr>
          <w:color w:val="009193"/>
          <w:lang w:val="en-GB"/>
        </w:rPr>
      </w:pPr>
      <w:r>
        <w:rPr>
          <w:color w:val="009193"/>
          <w:lang w:val="en-GB"/>
        </w:rPr>
        <w:t>For each WP, d</w:t>
      </w:r>
      <w:r w:rsidRPr="00760FCB">
        <w:rPr>
          <w:color w:val="009193"/>
          <w:lang w:val="en-GB"/>
        </w:rPr>
        <w:t xml:space="preserve">escribe in sufficient detail the </w:t>
      </w:r>
      <w:r>
        <w:rPr>
          <w:color w:val="009193"/>
          <w:lang w:val="en-GB"/>
        </w:rPr>
        <w:t xml:space="preserve">objectives / innovations </w:t>
      </w:r>
      <w:r w:rsidRPr="00760FCB">
        <w:rPr>
          <w:color w:val="009193"/>
          <w:lang w:val="en-GB"/>
        </w:rPr>
        <w:t xml:space="preserve">that the company </w:t>
      </w:r>
      <w:r>
        <w:rPr>
          <w:color w:val="009193"/>
          <w:lang w:val="en-GB"/>
        </w:rPr>
        <w:t>aims at in the</w:t>
      </w:r>
      <w:r w:rsidRPr="00760FCB">
        <w:rPr>
          <w:color w:val="009193"/>
          <w:lang w:val="en-GB"/>
        </w:rPr>
        <w:t xml:space="preserve"> IPCEI </w:t>
      </w:r>
      <w:r>
        <w:rPr>
          <w:color w:val="009193"/>
          <w:lang w:val="en-GB"/>
        </w:rPr>
        <w:t>with the associated technical KPIs (the “what?”)</w:t>
      </w:r>
    </w:p>
    <w:p w14:paraId="2B61DE36" w14:textId="77777777" w:rsidR="005123D5" w:rsidRDefault="005123D5" w:rsidP="005123D5">
      <w:pPr>
        <w:pStyle w:val="ITAbsatzohneNr"/>
        <w:numPr>
          <w:ilvl w:val="0"/>
          <w:numId w:val="23"/>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Pr>
          <w:color w:val="009193"/>
          <w:lang w:val="en-GB"/>
        </w:rPr>
        <w:t>objectives / innovations have never been met on the market so far (new to the world)</w:t>
      </w:r>
    </w:p>
    <w:p w14:paraId="649693B5" w14:textId="77777777" w:rsidR="005123D5" w:rsidRPr="00612C80" w:rsidRDefault="005123D5" w:rsidP="005123D5">
      <w:pPr>
        <w:pStyle w:val="ITAbsatzohneNr"/>
        <w:numPr>
          <w:ilvl w:val="0"/>
          <w:numId w:val="23"/>
        </w:numPr>
        <w:jc w:val="both"/>
        <w:rPr>
          <w:color w:val="009193"/>
          <w:lang w:val="en-GB"/>
        </w:rPr>
      </w:pPr>
      <w:r>
        <w:rPr>
          <w:color w:val="009193"/>
          <w:lang w:val="en-GB"/>
        </w:rPr>
        <w:t>For each WP,</w:t>
      </w:r>
      <w:r w:rsidRPr="00760FCB">
        <w:rPr>
          <w:color w:val="009193"/>
          <w:lang w:val="en-GB"/>
        </w:rPr>
        <w:t xml:space="preserve"> </w:t>
      </w:r>
      <w:r>
        <w:rPr>
          <w:color w:val="009193"/>
          <w:lang w:val="en-GB"/>
        </w:rPr>
        <w:t>d</w:t>
      </w:r>
      <w:r w:rsidRPr="00760FCB">
        <w:rPr>
          <w:color w:val="009193"/>
          <w:lang w:val="en-GB"/>
        </w:rPr>
        <w:t xml:space="preserve">escribe in sufficient detail what activities will </w:t>
      </w:r>
      <w:r>
        <w:rPr>
          <w:color w:val="009193"/>
          <w:lang w:val="en-GB"/>
        </w:rPr>
        <w:t>be carried out to reach the objectives (the</w:t>
      </w:r>
    </w:p>
    <w:p w14:paraId="7FAD7BA3" w14:textId="77777777" w:rsidR="005123D5" w:rsidRDefault="005123D5" w:rsidP="005123D5">
      <w:pPr>
        <w:pStyle w:val="ITAbsatzohneNr"/>
        <w:jc w:val="both"/>
        <w:rPr>
          <w:color w:val="4F6228" w:themeColor="accent3" w:themeShade="80"/>
          <w:lang w:val="en-GB"/>
        </w:rPr>
      </w:pPr>
    </w:p>
    <w:p w14:paraId="3D6D2A34" w14:textId="77777777" w:rsidR="005123D5" w:rsidRDefault="005123D5" w:rsidP="005123D5">
      <w:pPr>
        <w:pStyle w:val="ITAbsatzohneNr"/>
        <w:jc w:val="both"/>
        <w:rPr>
          <w:color w:val="4F6228" w:themeColor="accent3" w:themeShade="80"/>
          <w:lang w:val="en-GB"/>
        </w:rPr>
      </w:pPr>
    </w:p>
    <w:p w14:paraId="1FF8EED3" w14:textId="77777777" w:rsidR="005123D5" w:rsidRPr="00A32989" w:rsidRDefault="005123D5" w:rsidP="005123D5">
      <w:pPr>
        <w:pStyle w:val="ITAbsatzohneNr"/>
        <w:jc w:val="both"/>
        <w:rPr>
          <w:color w:val="4F6228" w:themeColor="accent3" w:themeShade="80"/>
          <w:lang w:val="en-GB"/>
        </w:rPr>
      </w:pPr>
    </w:p>
    <w:p w14:paraId="2BEED7A4" w14:textId="77777777" w:rsidR="005123D5" w:rsidRDefault="005123D5" w:rsidP="005123D5">
      <w:pPr>
        <w:pStyle w:val="ITAbsatzohneNr"/>
        <w:jc w:val="both"/>
        <w:rPr>
          <w:color w:val="009193"/>
          <w:lang w:val="en-GB"/>
        </w:rPr>
      </w:pPr>
      <w:r>
        <w:rPr>
          <w:color w:val="009193"/>
          <w:lang w:val="en-GB"/>
        </w:rPr>
        <w:t xml:space="preserve">It should be clear which WP includes the start and end of the FID phase. </w:t>
      </w:r>
    </w:p>
    <w:p w14:paraId="04D370E5" w14:textId="77777777" w:rsidR="005123D5" w:rsidRDefault="005123D5" w:rsidP="005123D5">
      <w:pPr>
        <w:pStyle w:val="ITAbsatzohneNr"/>
        <w:jc w:val="both"/>
        <w:rPr>
          <w:color w:val="009193"/>
          <w:lang w:val="en-GB"/>
        </w:rPr>
      </w:pPr>
    </w:p>
    <w:p w14:paraId="3E9EAB27"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b/>
          <w:color w:val="009193"/>
          <w:lang w:val="en-GB"/>
        </w:rPr>
        <w:t xml:space="preserve"> with respect to the FID phase</w:t>
      </w:r>
      <w:r w:rsidRPr="00492ADB">
        <w:rPr>
          <w:b/>
          <w:color w:val="009193"/>
          <w:lang w:val="en-GB"/>
        </w:rPr>
        <w:t>:</w:t>
      </w:r>
    </w:p>
    <w:p w14:paraId="6818C637" w14:textId="77777777" w:rsidR="005123D5" w:rsidRDefault="005123D5" w:rsidP="005123D5">
      <w:pPr>
        <w:pStyle w:val="ITAbsatzohneNr"/>
        <w:numPr>
          <w:ilvl w:val="0"/>
          <w:numId w:val="21"/>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19791E06"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the objectives of the FID phase are (the “what?”), provide the start date and the end date</w:t>
      </w:r>
    </w:p>
    <w:p w14:paraId="56819130"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 (the “how?”)</w:t>
      </w:r>
    </w:p>
    <w:p w14:paraId="6707A0A6" w14:textId="77777777" w:rsidR="005123D5" w:rsidRPr="00D80D71" w:rsidRDefault="005123D5" w:rsidP="003F1CBD">
      <w:pPr>
        <w:spacing w:line="276" w:lineRule="auto"/>
        <w:jc w:val="both"/>
        <w:rPr>
          <w:ins w:id="105" w:author="Author"/>
          <w:szCs w:val="24"/>
          <w:lang w:val="en-GB"/>
          <w:rPrChange w:id="106" w:author="Author">
            <w:rPr>
              <w:ins w:id="107" w:author="Author"/>
              <w:szCs w:val="24"/>
              <w:lang w:val="en-US"/>
            </w:rPr>
          </w:rPrChange>
        </w:rPr>
      </w:pPr>
    </w:p>
    <w:p w14:paraId="0B2303D3" w14:textId="77777777" w:rsidR="00EA0296" w:rsidRDefault="00EA0296" w:rsidP="003F1CBD">
      <w:pPr>
        <w:spacing w:line="276" w:lineRule="auto"/>
        <w:jc w:val="both"/>
        <w:rPr>
          <w:ins w:id="108" w:author="Author"/>
          <w:szCs w:val="24"/>
          <w:lang w:val="en-US"/>
        </w:rPr>
      </w:pPr>
    </w:p>
    <w:p w14:paraId="1EED44D2" w14:textId="77777777" w:rsidR="00612C80" w:rsidRDefault="00612C80" w:rsidP="00116E76">
      <w:pPr>
        <w:pStyle w:val="ITAbsatzohneNr"/>
        <w:jc w:val="both"/>
        <w:rPr>
          <w:ins w:id="109" w:author="Author"/>
          <w:color w:val="4F6228" w:themeColor="accent3" w:themeShade="80"/>
          <w:lang w:val="en-GB"/>
        </w:rPr>
        <w:pPrChange w:id="110" w:author="Author">
          <w:pPr>
            <w:pStyle w:val="ITAbsatzohneNr"/>
            <w:numPr>
              <w:numId w:val="23"/>
            </w:numPr>
            <w:ind w:left="720" w:hanging="360"/>
            <w:jc w:val="both"/>
          </w:pPr>
        </w:pPrChange>
      </w:pPr>
    </w:p>
    <w:p w14:paraId="31EC51C7" w14:textId="77777777" w:rsidR="00612C80" w:rsidRPr="00116E76" w:rsidRDefault="00612C80" w:rsidP="003F1CBD">
      <w:pPr>
        <w:spacing w:line="276" w:lineRule="auto"/>
        <w:jc w:val="both"/>
        <w:rPr>
          <w:szCs w:val="24"/>
          <w:lang w:val="en-GB"/>
          <w:rPrChange w:id="111" w:author="Author">
            <w:rPr>
              <w:szCs w:val="24"/>
              <w:lang w:val="en-US"/>
            </w:rPr>
          </w:rPrChange>
        </w:rPr>
      </w:pPr>
    </w:p>
    <w:p w14:paraId="77E94FD7" w14:textId="0F032E9B" w:rsidR="00BD1A7F" w:rsidRDefault="00BD1A7F" w:rsidP="003F1CBD">
      <w:pPr>
        <w:spacing w:line="276" w:lineRule="auto"/>
        <w:jc w:val="both"/>
        <w:rPr>
          <w:szCs w:val="24"/>
          <w:lang w:val="en-US"/>
        </w:rPr>
      </w:pPr>
    </w:p>
    <w:p w14:paraId="1B230DB0" w14:textId="576E59E2" w:rsidR="005A226F" w:rsidRPr="005204D8" w:rsidRDefault="005A226F" w:rsidP="003F1CBD">
      <w:pPr>
        <w:spacing w:line="276" w:lineRule="auto"/>
        <w:jc w:val="both"/>
        <w:rPr>
          <w:b/>
          <w:bCs/>
          <w:szCs w:val="24"/>
          <w:lang w:val="en-US"/>
        </w:rPr>
      </w:pPr>
      <w:commentRangeStart w:id="112"/>
      <w:r w:rsidRPr="005204D8">
        <w:rPr>
          <w:b/>
          <w:bCs/>
          <w:szCs w:val="24"/>
          <w:lang w:val="en-US"/>
        </w:rPr>
        <w:t>Work package 1:</w:t>
      </w:r>
      <w:r w:rsidR="00803593" w:rsidRPr="005204D8">
        <w:rPr>
          <w:b/>
          <w:bCs/>
          <w:szCs w:val="24"/>
          <w:lang w:val="en-US"/>
        </w:rPr>
        <w:t xml:space="preserve"> </w:t>
      </w:r>
      <w:r w:rsidR="005204D8">
        <w:rPr>
          <w:b/>
          <w:bCs/>
          <w:szCs w:val="24"/>
          <w:lang w:val="en-US"/>
        </w:rPr>
        <w:t>Site planning and conceptual</w:t>
      </w:r>
      <w:r w:rsidR="00803593" w:rsidRPr="005204D8">
        <w:rPr>
          <w:b/>
          <w:bCs/>
          <w:szCs w:val="24"/>
          <w:lang w:val="en-US"/>
        </w:rPr>
        <w:t xml:space="preserve"> engineering</w:t>
      </w:r>
      <w:r w:rsidR="00552A40">
        <w:rPr>
          <w:b/>
          <w:bCs/>
          <w:szCs w:val="24"/>
          <w:lang w:val="en-US"/>
        </w:rPr>
        <w:t xml:space="preserve"> (M1-M</w:t>
      </w:r>
      <w:r w:rsidR="000F01F2">
        <w:rPr>
          <w:b/>
          <w:bCs/>
          <w:szCs w:val="24"/>
          <w:lang w:val="en-US"/>
        </w:rPr>
        <w:t>6</w:t>
      </w:r>
      <w:r w:rsidR="00552A40">
        <w:rPr>
          <w:b/>
          <w:bCs/>
          <w:szCs w:val="24"/>
          <w:lang w:val="en-US"/>
        </w:rPr>
        <w:t>)</w:t>
      </w:r>
    </w:p>
    <w:p w14:paraId="2CB69028" w14:textId="44210BE3" w:rsidR="00803593" w:rsidRDefault="00552A40" w:rsidP="003F1CBD">
      <w:pPr>
        <w:spacing w:line="276" w:lineRule="auto"/>
        <w:jc w:val="both"/>
        <w:rPr>
          <w:szCs w:val="24"/>
          <w:lang w:val="en-US"/>
        </w:rPr>
      </w:pPr>
      <w:r>
        <w:rPr>
          <w:szCs w:val="24"/>
          <w:lang w:val="en-US"/>
        </w:rPr>
        <w:t xml:space="preserve">This work package will </w:t>
      </w:r>
      <w:r w:rsidR="003360BF">
        <w:rPr>
          <w:szCs w:val="24"/>
          <w:lang w:val="en-US"/>
        </w:rPr>
        <w:t>d</w:t>
      </w:r>
      <w:r w:rsidR="008639EF">
        <w:rPr>
          <w:szCs w:val="24"/>
          <w:lang w:val="en-US"/>
        </w:rPr>
        <w:t>evelop</w:t>
      </w:r>
      <w:r w:rsidR="003360BF">
        <w:rPr>
          <w:szCs w:val="24"/>
          <w:lang w:val="en-US"/>
        </w:rPr>
        <w:t xml:space="preserve"> the</w:t>
      </w:r>
      <w:r w:rsidR="008639EF">
        <w:rPr>
          <w:szCs w:val="24"/>
          <w:lang w:val="en-US"/>
        </w:rPr>
        <w:t xml:space="preserve"> site plan including interfaces to </w:t>
      </w:r>
      <w:r w:rsidR="003360BF">
        <w:rPr>
          <w:szCs w:val="24"/>
          <w:lang w:val="en-US"/>
        </w:rPr>
        <w:t xml:space="preserve">the </w:t>
      </w:r>
      <w:r w:rsidR="008639EF">
        <w:rPr>
          <w:szCs w:val="24"/>
          <w:lang w:val="en-US"/>
        </w:rPr>
        <w:t xml:space="preserve">electricity grid, </w:t>
      </w:r>
      <w:r w:rsidR="003360BF">
        <w:rPr>
          <w:szCs w:val="24"/>
          <w:lang w:val="en-US"/>
        </w:rPr>
        <w:t xml:space="preserve">the </w:t>
      </w:r>
      <w:r w:rsidR="008639EF">
        <w:rPr>
          <w:szCs w:val="24"/>
          <w:lang w:val="en-US"/>
        </w:rPr>
        <w:t>district heating grid,</w:t>
      </w:r>
      <w:r w:rsidR="003360BF">
        <w:rPr>
          <w:szCs w:val="24"/>
          <w:lang w:val="en-US"/>
        </w:rPr>
        <w:t xml:space="preserve"> the</w:t>
      </w:r>
      <w:r w:rsidR="008639EF">
        <w:rPr>
          <w:szCs w:val="24"/>
          <w:lang w:val="en-US"/>
        </w:rPr>
        <w:t xml:space="preserve"> CO2 </w:t>
      </w:r>
      <w:r w:rsidR="00332CF6">
        <w:rPr>
          <w:szCs w:val="24"/>
          <w:lang w:val="en-US"/>
        </w:rPr>
        <w:t xml:space="preserve">supply and storage, fuel storage </w:t>
      </w:r>
      <w:r w:rsidR="00913045">
        <w:rPr>
          <w:szCs w:val="24"/>
          <w:lang w:val="en-US"/>
        </w:rPr>
        <w:t>and handling, waste water treatment.</w:t>
      </w:r>
    </w:p>
    <w:commentRangeEnd w:id="112"/>
    <w:p w14:paraId="12D70903" w14:textId="72940FD6" w:rsidR="00637F79" w:rsidRDefault="00D80D71" w:rsidP="003F1CBD">
      <w:pPr>
        <w:spacing w:line="276" w:lineRule="auto"/>
        <w:jc w:val="both"/>
        <w:rPr>
          <w:szCs w:val="24"/>
          <w:lang w:val="en-US"/>
        </w:rPr>
      </w:pPr>
      <w:r>
        <w:rPr>
          <w:rStyle w:val="CommentReference"/>
        </w:rPr>
        <w:commentReference w:id="112"/>
      </w:r>
    </w:p>
    <w:p w14:paraId="35307429" w14:textId="112D0E15" w:rsidR="00637F79" w:rsidRDefault="00E079CE" w:rsidP="003F1CBD">
      <w:pPr>
        <w:spacing w:line="276" w:lineRule="auto"/>
        <w:jc w:val="both"/>
        <w:rPr>
          <w:szCs w:val="24"/>
          <w:lang w:val="en-US"/>
        </w:rPr>
      </w:pPr>
      <w:r>
        <w:rPr>
          <w:szCs w:val="24"/>
          <w:lang w:val="en-US"/>
        </w:rPr>
        <w:t xml:space="preserve">Innovation </w:t>
      </w:r>
      <w:r w:rsidR="00F02AAA">
        <w:rPr>
          <w:szCs w:val="24"/>
          <w:lang w:val="en-US"/>
        </w:rPr>
        <w:t xml:space="preserve">and development </w:t>
      </w:r>
      <w:r w:rsidR="006F3200">
        <w:rPr>
          <w:szCs w:val="24"/>
          <w:lang w:val="en-US"/>
        </w:rPr>
        <w:t xml:space="preserve">will be carried out </w:t>
      </w:r>
      <w:r w:rsidR="00996ADB">
        <w:rPr>
          <w:szCs w:val="24"/>
          <w:lang w:val="en-US"/>
        </w:rPr>
        <w:t>to improve efficiency, integrate with district heating, improve</w:t>
      </w:r>
      <w:r w:rsidR="001A74D7">
        <w:rPr>
          <w:szCs w:val="24"/>
          <w:lang w:val="en-US"/>
        </w:rPr>
        <w:t xml:space="preserve"> dynamic operation capability (grid balancing) and </w:t>
      </w:r>
      <w:r w:rsidR="00F321BD">
        <w:rPr>
          <w:szCs w:val="24"/>
          <w:lang w:val="en-US"/>
        </w:rPr>
        <w:t xml:space="preserve">secure scalability of the complete solution. </w:t>
      </w:r>
      <w:r w:rsidR="004831AC">
        <w:rPr>
          <w:szCs w:val="24"/>
          <w:lang w:val="en-US"/>
        </w:rPr>
        <w:t>C</w:t>
      </w:r>
      <w:r w:rsidR="00637F79">
        <w:rPr>
          <w:szCs w:val="24"/>
          <w:lang w:val="en-US"/>
        </w:rPr>
        <w:t xml:space="preserve">omplete </w:t>
      </w:r>
      <w:r w:rsidR="001226D5">
        <w:rPr>
          <w:szCs w:val="24"/>
          <w:lang w:val="en-US"/>
        </w:rPr>
        <w:t xml:space="preserve">overall </w:t>
      </w:r>
      <w:r w:rsidR="00637F79">
        <w:rPr>
          <w:szCs w:val="24"/>
          <w:lang w:val="en-US"/>
        </w:rPr>
        <w:t xml:space="preserve">facility </w:t>
      </w:r>
      <w:r w:rsidR="004831AC">
        <w:rPr>
          <w:szCs w:val="24"/>
          <w:lang w:val="en-US"/>
        </w:rPr>
        <w:t xml:space="preserve">design calculations </w:t>
      </w:r>
      <w:r w:rsidR="00B02226">
        <w:rPr>
          <w:szCs w:val="24"/>
          <w:lang w:val="en-US"/>
        </w:rPr>
        <w:lastRenderedPageBreak/>
        <w:t xml:space="preserve">including all </w:t>
      </w:r>
      <w:r w:rsidR="000E11DB">
        <w:rPr>
          <w:szCs w:val="24"/>
          <w:lang w:val="en-US"/>
        </w:rPr>
        <w:t>production capacity numbers</w:t>
      </w:r>
      <w:r>
        <w:rPr>
          <w:szCs w:val="24"/>
          <w:lang w:val="en-US"/>
        </w:rPr>
        <w:t xml:space="preserve"> and front</w:t>
      </w:r>
      <w:r w:rsidR="0035194C">
        <w:rPr>
          <w:szCs w:val="24"/>
          <w:lang w:val="en-US"/>
        </w:rPr>
        <w:t>-</w:t>
      </w:r>
      <w:r>
        <w:rPr>
          <w:szCs w:val="24"/>
          <w:lang w:val="en-US"/>
        </w:rPr>
        <w:t>end engineering design.</w:t>
      </w:r>
      <w:r w:rsidR="00380521">
        <w:rPr>
          <w:szCs w:val="24"/>
          <w:lang w:val="en-US"/>
        </w:rPr>
        <w:t xml:space="preserve"> Finish conceptual 3D illustrations </w:t>
      </w:r>
      <w:r w:rsidR="009D7E25">
        <w:rPr>
          <w:szCs w:val="24"/>
          <w:lang w:val="en-US"/>
        </w:rPr>
        <w:t>to be used for the construction permit application.</w:t>
      </w:r>
      <w:r w:rsidR="0014015F">
        <w:rPr>
          <w:szCs w:val="24"/>
          <w:lang w:val="en-US"/>
        </w:rPr>
        <w:t xml:space="preserve"> Consolidation of </w:t>
      </w:r>
      <w:r w:rsidR="006149AD">
        <w:rPr>
          <w:szCs w:val="24"/>
          <w:lang w:val="en-US"/>
        </w:rPr>
        <w:t>CAPEX and OPEX budgets as well as the overall business case.</w:t>
      </w:r>
    </w:p>
    <w:p w14:paraId="1E1BCBB0" w14:textId="2B61F3AF" w:rsidR="00822AC4" w:rsidRDefault="00822AC4" w:rsidP="003F1CBD">
      <w:pPr>
        <w:spacing w:line="276" w:lineRule="auto"/>
        <w:jc w:val="both"/>
        <w:rPr>
          <w:szCs w:val="24"/>
          <w:lang w:val="en-US"/>
        </w:rPr>
      </w:pPr>
    </w:p>
    <w:p w14:paraId="2B307DD9" w14:textId="77777777" w:rsidR="00417AE8" w:rsidRDefault="0035194C" w:rsidP="003F1CBD">
      <w:pPr>
        <w:spacing w:line="276" w:lineRule="auto"/>
        <w:jc w:val="both"/>
        <w:rPr>
          <w:szCs w:val="24"/>
          <w:lang w:val="en-US"/>
        </w:rPr>
      </w:pPr>
      <w:r>
        <w:rPr>
          <w:szCs w:val="24"/>
          <w:lang w:val="en-US"/>
        </w:rPr>
        <w:t>Milestones:</w:t>
      </w:r>
      <w:r w:rsidR="009D7E25">
        <w:rPr>
          <w:szCs w:val="24"/>
          <w:lang w:val="en-US"/>
        </w:rPr>
        <w:t xml:space="preserve"> </w:t>
      </w:r>
    </w:p>
    <w:p w14:paraId="23D9D810" w14:textId="60BC19A3" w:rsidR="0035194C" w:rsidRDefault="009D7E25" w:rsidP="003F1CBD">
      <w:pPr>
        <w:spacing w:line="276" w:lineRule="auto"/>
        <w:jc w:val="both"/>
        <w:rPr>
          <w:szCs w:val="24"/>
          <w:lang w:val="en-US"/>
        </w:rPr>
      </w:pPr>
      <w:r>
        <w:rPr>
          <w:szCs w:val="24"/>
          <w:lang w:val="en-US"/>
        </w:rPr>
        <w:t>Site plan completed (M</w:t>
      </w:r>
      <w:r w:rsidR="00417AE8">
        <w:rPr>
          <w:szCs w:val="24"/>
          <w:lang w:val="en-US"/>
        </w:rPr>
        <w:t>3)</w:t>
      </w:r>
    </w:p>
    <w:p w14:paraId="1CD63501" w14:textId="6152B4A2" w:rsidR="00417AE8" w:rsidRDefault="00417AE8" w:rsidP="003F1CBD">
      <w:pPr>
        <w:spacing w:line="276" w:lineRule="auto"/>
        <w:jc w:val="both"/>
        <w:rPr>
          <w:szCs w:val="24"/>
          <w:lang w:val="en-US"/>
        </w:rPr>
      </w:pPr>
      <w:r>
        <w:rPr>
          <w:szCs w:val="24"/>
          <w:lang w:val="en-US"/>
        </w:rPr>
        <w:t>Conceptual engineering completed (M6)</w:t>
      </w:r>
    </w:p>
    <w:p w14:paraId="5844E22F" w14:textId="65A61697" w:rsidR="00803593" w:rsidRDefault="00803593" w:rsidP="003F1CBD">
      <w:pPr>
        <w:spacing w:line="276" w:lineRule="auto"/>
        <w:jc w:val="both"/>
        <w:rPr>
          <w:szCs w:val="24"/>
          <w:lang w:val="en-US"/>
        </w:rPr>
      </w:pPr>
    </w:p>
    <w:p w14:paraId="2FBD7FD0" w14:textId="36E55EC1" w:rsidR="00803593" w:rsidRPr="005204D8" w:rsidRDefault="00803593" w:rsidP="003F1CBD">
      <w:pPr>
        <w:spacing w:line="276" w:lineRule="auto"/>
        <w:jc w:val="both"/>
        <w:rPr>
          <w:b/>
          <w:bCs/>
          <w:szCs w:val="24"/>
          <w:lang w:val="en-US"/>
        </w:rPr>
      </w:pPr>
      <w:r w:rsidRPr="005204D8">
        <w:rPr>
          <w:b/>
          <w:bCs/>
          <w:szCs w:val="24"/>
          <w:lang w:val="en-US"/>
        </w:rPr>
        <w:t>Work package 2: Permitting</w:t>
      </w:r>
      <w:r w:rsidR="000F01F2">
        <w:rPr>
          <w:b/>
          <w:bCs/>
          <w:szCs w:val="24"/>
          <w:lang w:val="en-US"/>
        </w:rPr>
        <w:t xml:space="preserve"> (M1-M18)</w:t>
      </w:r>
    </w:p>
    <w:p w14:paraId="144B9DEA" w14:textId="77777777" w:rsidR="006149AD" w:rsidRDefault="006149AD" w:rsidP="006149AD">
      <w:pPr>
        <w:spacing w:line="276" w:lineRule="auto"/>
        <w:jc w:val="both"/>
        <w:rPr>
          <w:szCs w:val="24"/>
          <w:lang w:val="en-US"/>
        </w:rPr>
      </w:pPr>
      <w:r>
        <w:rPr>
          <w:szCs w:val="24"/>
          <w:lang w:val="en-US"/>
        </w:rPr>
        <w:t>Preparation of all official documents required for the construction permit application and the VVM approval. Submission of the documents and dialog with the authorities during the processing of the applications.</w:t>
      </w:r>
    </w:p>
    <w:p w14:paraId="76C7CC00" w14:textId="77777777" w:rsidR="006149AD" w:rsidRDefault="006149AD" w:rsidP="003F1CBD">
      <w:pPr>
        <w:spacing w:line="276" w:lineRule="auto"/>
        <w:jc w:val="both"/>
        <w:rPr>
          <w:szCs w:val="24"/>
          <w:lang w:val="en-US"/>
        </w:rPr>
      </w:pPr>
    </w:p>
    <w:p w14:paraId="2CE469E3" w14:textId="7413118A" w:rsidR="009A0E60" w:rsidRDefault="009A0E60" w:rsidP="003F1CBD">
      <w:pPr>
        <w:spacing w:line="276" w:lineRule="auto"/>
        <w:jc w:val="both"/>
        <w:rPr>
          <w:szCs w:val="24"/>
          <w:lang w:val="en-US"/>
        </w:rPr>
      </w:pPr>
      <w:r>
        <w:rPr>
          <w:szCs w:val="24"/>
          <w:lang w:val="en-US"/>
        </w:rPr>
        <w:t xml:space="preserve">REintegrate </w:t>
      </w:r>
      <w:r w:rsidR="00FC25BE">
        <w:rPr>
          <w:szCs w:val="24"/>
          <w:lang w:val="en-US"/>
        </w:rPr>
        <w:t>has proposed work</w:t>
      </w:r>
      <w:r w:rsidR="006C7790">
        <w:rPr>
          <w:szCs w:val="24"/>
          <w:lang w:val="en-US"/>
        </w:rPr>
        <w:t xml:space="preserve"> package </w:t>
      </w:r>
      <w:r w:rsidR="008519EB">
        <w:rPr>
          <w:szCs w:val="24"/>
          <w:lang w:val="en-US"/>
        </w:rPr>
        <w:t>1 and 2</w:t>
      </w:r>
      <w:r w:rsidR="00FC25BE">
        <w:rPr>
          <w:szCs w:val="24"/>
          <w:lang w:val="en-US"/>
        </w:rPr>
        <w:t xml:space="preserve"> </w:t>
      </w:r>
      <w:r w:rsidR="00000D20">
        <w:rPr>
          <w:szCs w:val="24"/>
          <w:lang w:val="en-US"/>
        </w:rPr>
        <w:t xml:space="preserve">to the </w:t>
      </w:r>
      <w:r w:rsidR="00FC25BE">
        <w:rPr>
          <w:szCs w:val="24"/>
          <w:lang w:val="en-US"/>
        </w:rPr>
        <w:t>regional growth teams</w:t>
      </w:r>
      <w:r w:rsidR="00000D20">
        <w:rPr>
          <w:szCs w:val="24"/>
          <w:lang w:val="en-US"/>
        </w:rPr>
        <w:t xml:space="preserve"> in </w:t>
      </w:r>
      <w:r w:rsidR="009519B9">
        <w:rPr>
          <w:szCs w:val="24"/>
          <w:lang w:val="en-US"/>
        </w:rPr>
        <w:t xml:space="preserve">Region </w:t>
      </w:r>
      <w:r w:rsidR="00000D20">
        <w:rPr>
          <w:szCs w:val="24"/>
          <w:lang w:val="en-US"/>
        </w:rPr>
        <w:t>North</w:t>
      </w:r>
      <w:r w:rsidR="009519B9">
        <w:rPr>
          <w:szCs w:val="24"/>
          <w:lang w:val="en-US"/>
        </w:rPr>
        <w:t xml:space="preserve"> Denmark</w:t>
      </w:r>
      <w:r w:rsidR="00000D20">
        <w:rPr>
          <w:szCs w:val="24"/>
          <w:lang w:val="en-US"/>
        </w:rPr>
        <w:t xml:space="preserve"> as </w:t>
      </w:r>
      <w:r w:rsidR="008D6AA4">
        <w:rPr>
          <w:szCs w:val="24"/>
          <w:lang w:val="en-US"/>
        </w:rPr>
        <w:t xml:space="preserve">it is perfectly aligned with </w:t>
      </w:r>
      <w:r w:rsidR="00000D20">
        <w:rPr>
          <w:szCs w:val="24"/>
          <w:lang w:val="en-US"/>
        </w:rPr>
        <w:t xml:space="preserve">the focus of their work </w:t>
      </w:r>
      <w:r w:rsidR="008D6AA4">
        <w:rPr>
          <w:szCs w:val="24"/>
          <w:lang w:val="en-US"/>
        </w:rPr>
        <w:t>being</w:t>
      </w:r>
      <w:r w:rsidR="00000D20">
        <w:rPr>
          <w:szCs w:val="24"/>
          <w:lang w:val="en-US"/>
        </w:rPr>
        <w:t xml:space="preserve"> CCUS</w:t>
      </w:r>
      <w:r w:rsidR="000C7C6B">
        <w:rPr>
          <w:szCs w:val="24"/>
          <w:lang w:val="en-US"/>
        </w:rPr>
        <w:t xml:space="preserve"> (see </w:t>
      </w:r>
      <w:hyperlink r:id="rId12" w:history="1">
        <w:proofErr w:type="spellStart"/>
        <w:r w:rsidR="000C7C6B" w:rsidRPr="000C7C6B">
          <w:rPr>
            <w:rStyle w:val="Hyperlink"/>
            <w:lang w:val="en-US"/>
          </w:rPr>
          <w:t>Regionale</w:t>
        </w:r>
        <w:proofErr w:type="spellEnd"/>
        <w:r w:rsidR="000C7C6B" w:rsidRPr="000C7C6B">
          <w:rPr>
            <w:rStyle w:val="Hyperlink"/>
            <w:lang w:val="en-US"/>
          </w:rPr>
          <w:t xml:space="preserve"> </w:t>
        </w:r>
        <w:proofErr w:type="spellStart"/>
        <w:r w:rsidR="000C7C6B" w:rsidRPr="000C7C6B">
          <w:rPr>
            <w:rStyle w:val="Hyperlink"/>
            <w:lang w:val="en-US"/>
          </w:rPr>
          <w:t>vækstteams</w:t>
        </w:r>
        <w:proofErr w:type="spellEnd"/>
        <w:r w:rsidR="000C7C6B" w:rsidRPr="000C7C6B">
          <w:rPr>
            <w:rStyle w:val="Hyperlink"/>
            <w:lang w:val="en-US"/>
          </w:rPr>
          <w:t xml:space="preserve"> </w:t>
        </w:r>
        <w:proofErr w:type="spellStart"/>
        <w:r w:rsidR="000C7C6B" w:rsidRPr="000C7C6B">
          <w:rPr>
            <w:rStyle w:val="Hyperlink"/>
            <w:lang w:val="en-US"/>
          </w:rPr>
          <w:t>skal</w:t>
        </w:r>
        <w:proofErr w:type="spellEnd"/>
        <w:r w:rsidR="000C7C6B" w:rsidRPr="000C7C6B">
          <w:rPr>
            <w:rStyle w:val="Hyperlink"/>
            <w:lang w:val="en-US"/>
          </w:rPr>
          <w:t xml:space="preserve"> </w:t>
        </w:r>
        <w:proofErr w:type="spellStart"/>
        <w:r w:rsidR="000C7C6B" w:rsidRPr="000C7C6B">
          <w:rPr>
            <w:rStyle w:val="Hyperlink"/>
            <w:lang w:val="en-US"/>
          </w:rPr>
          <w:t>skabe</w:t>
        </w:r>
        <w:proofErr w:type="spellEnd"/>
        <w:r w:rsidR="000C7C6B" w:rsidRPr="000C7C6B">
          <w:rPr>
            <w:rStyle w:val="Hyperlink"/>
            <w:lang w:val="en-US"/>
          </w:rPr>
          <w:t xml:space="preserve"> </w:t>
        </w:r>
        <w:proofErr w:type="spellStart"/>
        <w:r w:rsidR="000C7C6B" w:rsidRPr="000C7C6B">
          <w:rPr>
            <w:rStyle w:val="Hyperlink"/>
            <w:lang w:val="en-US"/>
          </w:rPr>
          <w:t>vækst</w:t>
        </w:r>
        <w:proofErr w:type="spellEnd"/>
        <w:r w:rsidR="000C7C6B" w:rsidRPr="000C7C6B">
          <w:rPr>
            <w:rStyle w:val="Hyperlink"/>
            <w:lang w:val="en-US"/>
          </w:rPr>
          <w:t xml:space="preserve"> </w:t>
        </w:r>
        <w:proofErr w:type="spellStart"/>
        <w:r w:rsidR="000C7C6B" w:rsidRPr="000C7C6B">
          <w:rPr>
            <w:rStyle w:val="Hyperlink"/>
            <w:lang w:val="en-US"/>
          </w:rPr>
          <w:t>og</w:t>
        </w:r>
        <w:proofErr w:type="spellEnd"/>
        <w:r w:rsidR="000C7C6B" w:rsidRPr="000C7C6B">
          <w:rPr>
            <w:rStyle w:val="Hyperlink"/>
            <w:lang w:val="en-US"/>
          </w:rPr>
          <w:t xml:space="preserve"> </w:t>
        </w:r>
        <w:proofErr w:type="spellStart"/>
        <w:r w:rsidR="000C7C6B" w:rsidRPr="000C7C6B">
          <w:rPr>
            <w:rStyle w:val="Hyperlink"/>
            <w:lang w:val="en-US"/>
          </w:rPr>
          <w:t>arbejdspladser</w:t>
        </w:r>
        <w:proofErr w:type="spellEnd"/>
        <w:r w:rsidR="000C7C6B" w:rsidRPr="000C7C6B">
          <w:rPr>
            <w:rStyle w:val="Hyperlink"/>
            <w:lang w:val="en-US"/>
          </w:rPr>
          <w:t xml:space="preserve"> </w:t>
        </w:r>
        <w:proofErr w:type="spellStart"/>
        <w:r w:rsidR="000C7C6B" w:rsidRPr="000C7C6B">
          <w:rPr>
            <w:rStyle w:val="Hyperlink"/>
            <w:lang w:val="en-US"/>
          </w:rPr>
          <w:t>i</w:t>
        </w:r>
        <w:proofErr w:type="spellEnd"/>
        <w:r w:rsidR="000C7C6B" w:rsidRPr="000C7C6B">
          <w:rPr>
            <w:rStyle w:val="Hyperlink"/>
            <w:lang w:val="en-US"/>
          </w:rPr>
          <w:t xml:space="preserve"> hele </w:t>
        </w:r>
        <w:proofErr w:type="spellStart"/>
        <w:r w:rsidR="000C7C6B" w:rsidRPr="000C7C6B">
          <w:rPr>
            <w:rStyle w:val="Hyperlink"/>
            <w:lang w:val="en-US"/>
          </w:rPr>
          <w:t>Danmark</w:t>
        </w:r>
        <w:proofErr w:type="spellEnd"/>
        <w:r w:rsidR="000C7C6B" w:rsidRPr="000C7C6B">
          <w:rPr>
            <w:rStyle w:val="Hyperlink"/>
            <w:lang w:val="en-US"/>
          </w:rPr>
          <w:t xml:space="preserve"> (em.dk)</w:t>
        </w:r>
      </w:hyperlink>
      <w:r w:rsidR="006C7790" w:rsidRPr="006C7790">
        <w:rPr>
          <w:lang w:val="en-US"/>
        </w:rPr>
        <w:t>)</w:t>
      </w:r>
      <w:r w:rsidR="00494012">
        <w:rPr>
          <w:szCs w:val="24"/>
          <w:lang w:val="en-US"/>
        </w:rPr>
        <w:t xml:space="preserve">. If funding is granted to start the </w:t>
      </w:r>
      <w:r w:rsidR="0035194C">
        <w:rPr>
          <w:szCs w:val="24"/>
          <w:lang w:val="en-US"/>
        </w:rPr>
        <w:t>work,</w:t>
      </w:r>
      <w:r w:rsidR="00494012">
        <w:rPr>
          <w:szCs w:val="24"/>
          <w:lang w:val="en-US"/>
        </w:rPr>
        <w:t xml:space="preserve"> it will </w:t>
      </w:r>
      <w:r w:rsidR="005204D8">
        <w:rPr>
          <w:szCs w:val="24"/>
          <w:lang w:val="en-US"/>
        </w:rPr>
        <w:t xml:space="preserve">accelerate </w:t>
      </w:r>
      <w:r w:rsidR="000C6DC4">
        <w:rPr>
          <w:szCs w:val="24"/>
          <w:lang w:val="en-US"/>
        </w:rPr>
        <w:t xml:space="preserve">the timeline to </w:t>
      </w:r>
      <w:r w:rsidR="005204D8">
        <w:rPr>
          <w:szCs w:val="24"/>
          <w:lang w:val="en-US"/>
        </w:rPr>
        <w:t xml:space="preserve">production start. </w:t>
      </w:r>
    </w:p>
    <w:p w14:paraId="0B81A7DB" w14:textId="08114458" w:rsidR="0035194C" w:rsidRDefault="0035194C" w:rsidP="003F1CBD">
      <w:pPr>
        <w:spacing w:line="276" w:lineRule="auto"/>
        <w:jc w:val="both"/>
        <w:rPr>
          <w:szCs w:val="24"/>
          <w:lang w:val="en-US"/>
        </w:rPr>
      </w:pPr>
    </w:p>
    <w:p w14:paraId="1C0B0150" w14:textId="77777777" w:rsidR="0035194C" w:rsidRDefault="0035194C" w:rsidP="0035194C">
      <w:pPr>
        <w:spacing w:line="276" w:lineRule="auto"/>
        <w:jc w:val="both"/>
        <w:rPr>
          <w:szCs w:val="24"/>
          <w:lang w:val="en-US"/>
        </w:rPr>
      </w:pPr>
      <w:r>
        <w:rPr>
          <w:szCs w:val="24"/>
          <w:lang w:val="en-US"/>
        </w:rPr>
        <w:t>Milestones:</w:t>
      </w:r>
    </w:p>
    <w:p w14:paraId="1FB44079" w14:textId="1C2FB77E" w:rsidR="006149AD" w:rsidRDefault="006149AD" w:rsidP="006149AD">
      <w:pPr>
        <w:spacing w:line="276" w:lineRule="auto"/>
        <w:jc w:val="both"/>
        <w:rPr>
          <w:szCs w:val="24"/>
          <w:lang w:val="en-US"/>
        </w:rPr>
      </w:pPr>
      <w:r>
        <w:rPr>
          <w:szCs w:val="24"/>
          <w:lang w:val="en-US"/>
        </w:rPr>
        <w:t>VVM application submitted (M6)</w:t>
      </w:r>
    </w:p>
    <w:p w14:paraId="3C1D689F" w14:textId="77777777" w:rsidR="006149AD" w:rsidRDefault="006149AD" w:rsidP="006149AD">
      <w:pPr>
        <w:spacing w:line="276" w:lineRule="auto"/>
        <w:jc w:val="both"/>
        <w:rPr>
          <w:szCs w:val="24"/>
          <w:lang w:val="en-US"/>
        </w:rPr>
      </w:pPr>
      <w:r>
        <w:rPr>
          <w:szCs w:val="24"/>
          <w:lang w:val="en-US"/>
        </w:rPr>
        <w:t>VVM approved and construction permit obtained (M18)</w:t>
      </w:r>
    </w:p>
    <w:p w14:paraId="6D9F2A2C" w14:textId="77777777" w:rsidR="006149AD" w:rsidRDefault="006149AD" w:rsidP="006149AD">
      <w:pPr>
        <w:spacing w:line="276" w:lineRule="auto"/>
        <w:jc w:val="both"/>
        <w:rPr>
          <w:szCs w:val="24"/>
          <w:lang w:val="en-US"/>
        </w:rPr>
      </w:pPr>
    </w:p>
    <w:p w14:paraId="27CB7C38" w14:textId="4E204A27" w:rsidR="00913045" w:rsidRDefault="005204D8" w:rsidP="003F1CBD">
      <w:pPr>
        <w:spacing w:line="276" w:lineRule="auto"/>
        <w:jc w:val="both"/>
        <w:rPr>
          <w:b/>
          <w:bCs/>
          <w:szCs w:val="24"/>
          <w:lang w:val="en-US"/>
        </w:rPr>
      </w:pPr>
      <w:r w:rsidRPr="00E079CE">
        <w:rPr>
          <w:b/>
          <w:bCs/>
          <w:szCs w:val="24"/>
          <w:lang w:val="en-US"/>
        </w:rPr>
        <w:t xml:space="preserve">Work package 3: </w:t>
      </w:r>
      <w:r w:rsidR="00E079CE" w:rsidRPr="00E079CE">
        <w:rPr>
          <w:b/>
          <w:bCs/>
          <w:szCs w:val="24"/>
          <w:lang w:val="en-US"/>
        </w:rPr>
        <w:t>Detailed</w:t>
      </w:r>
      <w:r w:rsidRPr="00E079CE">
        <w:rPr>
          <w:b/>
          <w:bCs/>
          <w:szCs w:val="24"/>
          <w:lang w:val="en-US"/>
        </w:rPr>
        <w:t xml:space="preserve"> engineering</w:t>
      </w:r>
      <w:r w:rsidR="003119D5">
        <w:rPr>
          <w:b/>
          <w:bCs/>
          <w:szCs w:val="24"/>
          <w:lang w:val="en-US"/>
        </w:rPr>
        <w:t xml:space="preserve"> and procurement</w:t>
      </w:r>
      <w:r w:rsidR="00010604">
        <w:rPr>
          <w:b/>
          <w:bCs/>
          <w:szCs w:val="24"/>
          <w:lang w:val="en-US"/>
        </w:rPr>
        <w:t xml:space="preserve"> (M</w:t>
      </w:r>
      <w:r w:rsidR="00DD6F76">
        <w:rPr>
          <w:b/>
          <w:bCs/>
          <w:szCs w:val="24"/>
          <w:lang w:val="en-US"/>
        </w:rPr>
        <w:t>6-M18)</w:t>
      </w:r>
    </w:p>
    <w:p w14:paraId="5D9C85DD" w14:textId="40091FD1" w:rsidR="00E079CE" w:rsidRDefault="00A76EF2" w:rsidP="003F1CBD">
      <w:pPr>
        <w:spacing w:line="276" w:lineRule="auto"/>
        <w:jc w:val="both"/>
        <w:rPr>
          <w:szCs w:val="24"/>
          <w:lang w:val="en-US"/>
        </w:rPr>
      </w:pPr>
      <w:r>
        <w:rPr>
          <w:szCs w:val="24"/>
          <w:lang w:val="en-US"/>
        </w:rPr>
        <w:t xml:space="preserve">REintegrate will engage with a consulting engineering to </w:t>
      </w:r>
      <w:r w:rsidR="008B3924">
        <w:rPr>
          <w:szCs w:val="24"/>
          <w:lang w:val="en-US"/>
        </w:rPr>
        <w:t>c</w:t>
      </w:r>
      <w:r w:rsidR="00E079CE">
        <w:rPr>
          <w:szCs w:val="24"/>
          <w:lang w:val="en-US"/>
        </w:rPr>
        <w:t xml:space="preserve">omplete </w:t>
      </w:r>
      <w:r w:rsidR="004831AC">
        <w:rPr>
          <w:szCs w:val="24"/>
          <w:lang w:val="en-US"/>
        </w:rPr>
        <w:t xml:space="preserve">detailed </w:t>
      </w:r>
      <w:r w:rsidR="00710578">
        <w:rPr>
          <w:szCs w:val="24"/>
          <w:lang w:val="en-US"/>
        </w:rPr>
        <w:t xml:space="preserve">engineering </w:t>
      </w:r>
      <w:r w:rsidR="008B3924">
        <w:rPr>
          <w:szCs w:val="24"/>
          <w:lang w:val="en-US"/>
        </w:rPr>
        <w:t xml:space="preserve">of the Green CCU Hub Aalborg e-methanol facility </w:t>
      </w:r>
      <w:r w:rsidR="00710578">
        <w:rPr>
          <w:szCs w:val="24"/>
          <w:lang w:val="en-US"/>
        </w:rPr>
        <w:t>based on the innovations from work package 1</w:t>
      </w:r>
      <w:r w:rsidR="008B3924">
        <w:rPr>
          <w:szCs w:val="24"/>
          <w:lang w:val="en-US"/>
        </w:rPr>
        <w:t xml:space="preserve">. The work </w:t>
      </w:r>
      <w:r w:rsidR="00010604">
        <w:rPr>
          <w:szCs w:val="24"/>
          <w:lang w:val="en-US"/>
        </w:rPr>
        <w:t>will establish the complete technical foundation</w:t>
      </w:r>
      <w:r w:rsidR="00710578">
        <w:rPr>
          <w:szCs w:val="24"/>
          <w:lang w:val="en-US"/>
        </w:rPr>
        <w:t xml:space="preserve"> to produce the required tender documents </w:t>
      </w:r>
      <w:r w:rsidR="00AB07BF">
        <w:rPr>
          <w:szCs w:val="24"/>
          <w:lang w:val="en-US"/>
        </w:rPr>
        <w:t>for procurement and construction of the production plant.</w:t>
      </w:r>
    </w:p>
    <w:p w14:paraId="39166433" w14:textId="2B0ED91D" w:rsidR="00DD6F76" w:rsidRDefault="00DD6F76" w:rsidP="003F1CBD">
      <w:pPr>
        <w:spacing w:line="276" w:lineRule="auto"/>
        <w:jc w:val="both"/>
        <w:rPr>
          <w:szCs w:val="24"/>
          <w:lang w:val="en-US"/>
        </w:rPr>
      </w:pPr>
    </w:p>
    <w:p w14:paraId="73ABE62E" w14:textId="30F2CFE2" w:rsidR="00DD6F76" w:rsidRDefault="00591C03" w:rsidP="003F1CBD">
      <w:pPr>
        <w:spacing w:line="276" w:lineRule="auto"/>
        <w:jc w:val="both"/>
        <w:rPr>
          <w:szCs w:val="24"/>
          <w:lang w:val="en-US"/>
        </w:rPr>
      </w:pPr>
      <w:r>
        <w:rPr>
          <w:szCs w:val="24"/>
          <w:lang w:val="en-US"/>
        </w:rPr>
        <w:t xml:space="preserve">An open tender process will be held </w:t>
      </w:r>
      <w:r w:rsidR="00A91309">
        <w:rPr>
          <w:szCs w:val="24"/>
          <w:lang w:val="en-US"/>
        </w:rPr>
        <w:t xml:space="preserve">including dialog with potential suppliers, contract negotiations and </w:t>
      </w:r>
      <w:r w:rsidR="003119D5">
        <w:rPr>
          <w:szCs w:val="24"/>
          <w:lang w:val="en-US"/>
        </w:rPr>
        <w:t>signing of final supplier contracts.</w:t>
      </w:r>
    </w:p>
    <w:p w14:paraId="6E27BF87" w14:textId="05EB80A7" w:rsidR="000C6DC4" w:rsidRDefault="000C6DC4" w:rsidP="003F1CBD">
      <w:pPr>
        <w:spacing w:line="276" w:lineRule="auto"/>
        <w:jc w:val="both"/>
        <w:rPr>
          <w:szCs w:val="24"/>
          <w:lang w:val="en-US"/>
        </w:rPr>
      </w:pPr>
    </w:p>
    <w:p w14:paraId="5295CABD" w14:textId="1707D36D" w:rsidR="000C6DC4" w:rsidRDefault="000C6DC4" w:rsidP="000C6DC4">
      <w:pPr>
        <w:spacing w:line="276" w:lineRule="auto"/>
        <w:jc w:val="both"/>
        <w:rPr>
          <w:szCs w:val="24"/>
          <w:lang w:val="en-US"/>
        </w:rPr>
      </w:pPr>
      <w:r>
        <w:rPr>
          <w:szCs w:val="24"/>
          <w:lang w:val="en-US"/>
        </w:rPr>
        <w:t>Milestones:</w:t>
      </w:r>
    </w:p>
    <w:p w14:paraId="2246A7AF" w14:textId="1201F37D" w:rsidR="00A76EF2" w:rsidRDefault="005E68BF" w:rsidP="000C6DC4">
      <w:pPr>
        <w:spacing w:line="276" w:lineRule="auto"/>
        <w:jc w:val="both"/>
        <w:rPr>
          <w:szCs w:val="24"/>
          <w:lang w:val="en-US"/>
        </w:rPr>
      </w:pPr>
      <w:r>
        <w:rPr>
          <w:szCs w:val="24"/>
          <w:lang w:val="en-US"/>
        </w:rPr>
        <w:t>Detailed engineering completed (M1</w:t>
      </w:r>
      <w:r w:rsidR="009D3701">
        <w:rPr>
          <w:szCs w:val="24"/>
          <w:lang w:val="en-US"/>
        </w:rPr>
        <w:t>2</w:t>
      </w:r>
      <w:r>
        <w:rPr>
          <w:szCs w:val="24"/>
          <w:lang w:val="en-US"/>
        </w:rPr>
        <w:t>)</w:t>
      </w:r>
    </w:p>
    <w:p w14:paraId="6FE6C70B" w14:textId="74F53CBB" w:rsidR="009D3701" w:rsidRDefault="009D3701" w:rsidP="000C6DC4">
      <w:pPr>
        <w:spacing w:line="276" w:lineRule="auto"/>
        <w:jc w:val="both"/>
        <w:rPr>
          <w:szCs w:val="24"/>
          <w:lang w:val="en-US"/>
        </w:rPr>
      </w:pPr>
      <w:r>
        <w:rPr>
          <w:szCs w:val="24"/>
          <w:lang w:val="en-US"/>
        </w:rPr>
        <w:t>Complete tender material prepared (M15)</w:t>
      </w:r>
    </w:p>
    <w:p w14:paraId="3C6C2A23" w14:textId="310B7090" w:rsidR="005E68BF" w:rsidRDefault="00C857AD" w:rsidP="000C6DC4">
      <w:pPr>
        <w:spacing w:line="276" w:lineRule="auto"/>
        <w:jc w:val="both"/>
        <w:rPr>
          <w:szCs w:val="24"/>
          <w:lang w:val="en-US"/>
        </w:rPr>
      </w:pPr>
      <w:r>
        <w:rPr>
          <w:szCs w:val="24"/>
          <w:lang w:val="en-US"/>
        </w:rPr>
        <w:t xml:space="preserve">All major </w:t>
      </w:r>
      <w:r w:rsidR="00AA159E">
        <w:rPr>
          <w:szCs w:val="24"/>
          <w:lang w:val="en-US"/>
        </w:rPr>
        <w:t>subcontractor agreements signed (M18)</w:t>
      </w:r>
    </w:p>
    <w:p w14:paraId="6DB17F09" w14:textId="77777777" w:rsidR="00A76EF2" w:rsidRDefault="00A76EF2" w:rsidP="000C6DC4">
      <w:pPr>
        <w:spacing w:line="276" w:lineRule="auto"/>
        <w:jc w:val="both"/>
        <w:rPr>
          <w:szCs w:val="24"/>
          <w:lang w:val="en-US"/>
        </w:rPr>
      </w:pPr>
    </w:p>
    <w:p w14:paraId="258727AB" w14:textId="57FE14D4" w:rsidR="00AB07BF" w:rsidRPr="00AB07BF" w:rsidRDefault="00AB07BF" w:rsidP="003F1CBD">
      <w:pPr>
        <w:spacing w:line="276" w:lineRule="auto"/>
        <w:jc w:val="both"/>
        <w:rPr>
          <w:b/>
          <w:bCs/>
          <w:szCs w:val="24"/>
          <w:lang w:val="en-US"/>
        </w:rPr>
      </w:pPr>
      <w:r w:rsidRPr="00AB07BF">
        <w:rPr>
          <w:b/>
          <w:bCs/>
          <w:szCs w:val="24"/>
          <w:lang w:val="en-US"/>
        </w:rPr>
        <w:t>Work package 4: Construction and commissioning</w:t>
      </w:r>
      <w:r w:rsidR="00A858F7">
        <w:rPr>
          <w:b/>
          <w:bCs/>
          <w:szCs w:val="24"/>
          <w:lang w:val="en-US"/>
        </w:rPr>
        <w:t xml:space="preserve"> (M</w:t>
      </w:r>
      <w:r w:rsidR="00B1369B">
        <w:rPr>
          <w:b/>
          <w:bCs/>
          <w:szCs w:val="24"/>
          <w:lang w:val="en-US"/>
        </w:rPr>
        <w:t>12-M36)</w:t>
      </w:r>
    </w:p>
    <w:p w14:paraId="2F736ED2" w14:textId="71EFCF2D" w:rsidR="00AB07BF" w:rsidRDefault="009D3701" w:rsidP="003F1CBD">
      <w:pPr>
        <w:spacing w:line="276" w:lineRule="auto"/>
        <w:jc w:val="both"/>
        <w:rPr>
          <w:szCs w:val="24"/>
          <w:lang w:val="en-US"/>
        </w:rPr>
      </w:pPr>
      <w:r>
        <w:rPr>
          <w:szCs w:val="24"/>
          <w:lang w:val="en-US"/>
        </w:rPr>
        <w:t xml:space="preserve">This work package </w:t>
      </w:r>
      <w:r w:rsidR="005371F9">
        <w:rPr>
          <w:szCs w:val="24"/>
          <w:lang w:val="en-US"/>
        </w:rPr>
        <w:t xml:space="preserve">is focused on the </w:t>
      </w:r>
      <w:r w:rsidR="001824AD">
        <w:rPr>
          <w:szCs w:val="24"/>
          <w:lang w:val="en-US"/>
        </w:rPr>
        <w:t>site civil work required for site preparation</w:t>
      </w:r>
      <w:r w:rsidR="00BB0310">
        <w:rPr>
          <w:szCs w:val="24"/>
          <w:lang w:val="en-US"/>
        </w:rPr>
        <w:t xml:space="preserve">, preparation of electrical installations towards the transmission grid, required installations for the connection to the district heating grid, </w:t>
      </w:r>
      <w:r w:rsidR="0043388D">
        <w:rPr>
          <w:szCs w:val="24"/>
          <w:lang w:val="en-US"/>
        </w:rPr>
        <w:t>construction of fuel storage and handling infrastructure</w:t>
      </w:r>
      <w:r w:rsidR="006F7B25">
        <w:rPr>
          <w:szCs w:val="24"/>
          <w:lang w:val="en-US"/>
        </w:rPr>
        <w:t>, construction of CO2 handling and storage infrastructure.</w:t>
      </w:r>
    </w:p>
    <w:p w14:paraId="17EBE976" w14:textId="50680DF0" w:rsidR="006F7B25" w:rsidRDefault="006F7B25" w:rsidP="003F1CBD">
      <w:pPr>
        <w:spacing w:line="276" w:lineRule="auto"/>
        <w:jc w:val="both"/>
        <w:rPr>
          <w:szCs w:val="24"/>
          <w:lang w:val="en-US"/>
        </w:rPr>
      </w:pPr>
    </w:p>
    <w:p w14:paraId="42EB8143" w14:textId="34DE91C7" w:rsidR="006F7B25" w:rsidRDefault="00002526" w:rsidP="003F1CBD">
      <w:pPr>
        <w:spacing w:line="276" w:lineRule="auto"/>
        <w:jc w:val="both"/>
        <w:rPr>
          <w:szCs w:val="24"/>
          <w:lang w:val="en-US"/>
        </w:rPr>
      </w:pPr>
      <w:r>
        <w:rPr>
          <w:szCs w:val="24"/>
          <w:lang w:val="en-US"/>
        </w:rPr>
        <w:lastRenderedPageBreak/>
        <w:t xml:space="preserve">Factory prefabrication of the complete methanol synthesis plant will be carried out closely monitored by the REintegrate project manager. The </w:t>
      </w:r>
      <w:r w:rsidR="009130E2">
        <w:rPr>
          <w:szCs w:val="24"/>
          <w:lang w:val="en-US"/>
        </w:rPr>
        <w:t xml:space="preserve">production of long lead items including the </w:t>
      </w:r>
      <w:r>
        <w:rPr>
          <w:szCs w:val="24"/>
          <w:lang w:val="en-US"/>
        </w:rPr>
        <w:t xml:space="preserve">electrolyzer </w:t>
      </w:r>
      <w:r w:rsidR="009130E2">
        <w:rPr>
          <w:szCs w:val="24"/>
          <w:lang w:val="en-US"/>
        </w:rPr>
        <w:t xml:space="preserve">will be initiated in due time to meet the </w:t>
      </w:r>
      <w:r w:rsidR="00A858F7">
        <w:rPr>
          <w:szCs w:val="24"/>
          <w:lang w:val="en-US"/>
        </w:rPr>
        <w:t>deadline for site installation</w:t>
      </w:r>
      <w:r w:rsidR="00B1369B">
        <w:rPr>
          <w:szCs w:val="24"/>
          <w:lang w:val="en-US"/>
        </w:rPr>
        <w:t>.</w:t>
      </w:r>
    </w:p>
    <w:p w14:paraId="598B5516" w14:textId="514C0602" w:rsidR="00B1369B" w:rsidRDefault="00B1369B" w:rsidP="003F1CBD">
      <w:pPr>
        <w:spacing w:line="276" w:lineRule="auto"/>
        <w:jc w:val="both"/>
        <w:rPr>
          <w:szCs w:val="24"/>
          <w:lang w:val="en-US"/>
        </w:rPr>
      </w:pPr>
    </w:p>
    <w:p w14:paraId="6C8F4C79" w14:textId="06F366AB" w:rsidR="00B1369B" w:rsidRDefault="00B1369B" w:rsidP="003F1CBD">
      <w:pPr>
        <w:spacing w:line="276" w:lineRule="auto"/>
        <w:jc w:val="both"/>
        <w:rPr>
          <w:szCs w:val="24"/>
          <w:lang w:val="en-US"/>
        </w:rPr>
      </w:pPr>
      <w:r>
        <w:rPr>
          <w:szCs w:val="24"/>
          <w:lang w:val="en-US"/>
        </w:rPr>
        <w:t xml:space="preserve">Site installation of all equipment including the methanol synthesis plant, the electrolyzer, </w:t>
      </w:r>
      <w:r w:rsidR="009A7671">
        <w:rPr>
          <w:szCs w:val="24"/>
          <w:lang w:val="en-US"/>
        </w:rPr>
        <w:t>final approval and line walk of the complete facility</w:t>
      </w:r>
      <w:r w:rsidR="00D5758A">
        <w:rPr>
          <w:szCs w:val="24"/>
          <w:lang w:val="en-US"/>
        </w:rPr>
        <w:t>. Commissioning of the entire plant and production ramp-up.</w:t>
      </w:r>
    </w:p>
    <w:p w14:paraId="323D2280" w14:textId="6E6150F4" w:rsidR="009D3701" w:rsidRDefault="009D3701" w:rsidP="003F1CBD">
      <w:pPr>
        <w:spacing w:line="276" w:lineRule="auto"/>
        <w:jc w:val="both"/>
        <w:rPr>
          <w:szCs w:val="24"/>
          <w:lang w:val="en-US"/>
        </w:rPr>
      </w:pPr>
    </w:p>
    <w:p w14:paraId="73AAAA40" w14:textId="42B67348" w:rsidR="000C6DC4" w:rsidRDefault="000C6DC4" w:rsidP="000C6DC4">
      <w:pPr>
        <w:spacing w:line="276" w:lineRule="auto"/>
        <w:jc w:val="both"/>
        <w:rPr>
          <w:szCs w:val="24"/>
          <w:lang w:val="en-US"/>
        </w:rPr>
      </w:pPr>
      <w:r>
        <w:rPr>
          <w:szCs w:val="24"/>
          <w:lang w:val="en-US"/>
        </w:rPr>
        <w:t>Milestones:</w:t>
      </w:r>
    </w:p>
    <w:p w14:paraId="6C715DBB" w14:textId="7C76EB9C" w:rsidR="00D5758A" w:rsidRDefault="00232DB2" w:rsidP="000C6DC4">
      <w:pPr>
        <w:spacing w:line="276" w:lineRule="auto"/>
        <w:jc w:val="both"/>
        <w:rPr>
          <w:szCs w:val="24"/>
          <w:lang w:val="en-US"/>
        </w:rPr>
      </w:pPr>
      <w:r>
        <w:rPr>
          <w:szCs w:val="24"/>
          <w:lang w:val="en-US"/>
        </w:rPr>
        <w:t>Site preparations completed (M24)</w:t>
      </w:r>
    </w:p>
    <w:p w14:paraId="7939AECA" w14:textId="7FC0B107" w:rsidR="00232DB2" w:rsidRDefault="00232DB2" w:rsidP="000C6DC4">
      <w:pPr>
        <w:spacing w:line="276" w:lineRule="auto"/>
        <w:jc w:val="both"/>
        <w:rPr>
          <w:szCs w:val="24"/>
          <w:lang w:val="en-US"/>
        </w:rPr>
      </w:pPr>
      <w:r>
        <w:rPr>
          <w:szCs w:val="24"/>
          <w:lang w:val="en-US"/>
        </w:rPr>
        <w:t>Factory prefabrication completed (M</w:t>
      </w:r>
      <w:r w:rsidR="00F23B97">
        <w:rPr>
          <w:szCs w:val="24"/>
          <w:lang w:val="en-US"/>
        </w:rPr>
        <w:t>3</w:t>
      </w:r>
      <w:r w:rsidR="00087ED6">
        <w:rPr>
          <w:szCs w:val="24"/>
          <w:lang w:val="en-US"/>
        </w:rPr>
        <w:t>0</w:t>
      </w:r>
      <w:r w:rsidR="00F23B97">
        <w:rPr>
          <w:szCs w:val="24"/>
          <w:lang w:val="en-US"/>
        </w:rPr>
        <w:t>)</w:t>
      </w:r>
    </w:p>
    <w:p w14:paraId="1F3CFB50" w14:textId="51805AF7" w:rsidR="00F23B97" w:rsidRDefault="00F23B97" w:rsidP="000C6DC4">
      <w:pPr>
        <w:spacing w:line="276" w:lineRule="auto"/>
        <w:jc w:val="both"/>
        <w:rPr>
          <w:szCs w:val="24"/>
          <w:lang w:val="en-US"/>
        </w:rPr>
      </w:pPr>
      <w:r>
        <w:rPr>
          <w:szCs w:val="24"/>
          <w:lang w:val="en-US"/>
        </w:rPr>
        <w:t>Site</w:t>
      </w:r>
      <w:r w:rsidR="00087ED6">
        <w:rPr>
          <w:szCs w:val="24"/>
          <w:lang w:val="en-US"/>
        </w:rPr>
        <w:t xml:space="preserve"> installations completed (M34)</w:t>
      </w:r>
    </w:p>
    <w:p w14:paraId="442EA3F3" w14:textId="671DD67D" w:rsidR="00087ED6" w:rsidRDefault="00087ED6" w:rsidP="000C6DC4">
      <w:pPr>
        <w:spacing w:line="276" w:lineRule="auto"/>
        <w:jc w:val="both"/>
        <w:rPr>
          <w:szCs w:val="24"/>
          <w:lang w:val="en-US"/>
        </w:rPr>
      </w:pPr>
      <w:r>
        <w:rPr>
          <w:szCs w:val="24"/>
          <w:lang w:val="en-US"/>
        </w:rPr>
        <w:t>Production ramp-up completed (M36)</w:t>
      </w:r>
    </w:p>
    <w:p w14:paraId="26F081A7" w14:textId="77777777" w:rsidR="000C6DC4" w:rsidRDefault="000C6DC4" w:rsidP="003F1CBD">
      <w:pPr>
        <w:spacing w:line="276" w:lineRule="auto"/>
        <w:jc w:val="both"/>
        <w:rPr>
          <w:szCs w:val="24"/>
          <w:lang w:val="en-US"/>
        </w:rPr>
      </w:pPr>
    </w:p>
    <w:p w14:paraId="1985534B" w14:textId="2CE6CA79" w:rsidR="00AB07BF" w:rsidRPr="00AB07BF" w:rsidRDefault="00AB07BF" w:rsidP="003F1CBD">
      <w:pPr>
        <w:spacing w:line="276" w:lineRule="auto"/>
        <w:jc w:val="both"/>
        <w:rPr>
          <w:b/>
          <w:bCs/>
          <w:szCs w:val="24"/>
          <w:lang w:val="en-US"/>
        </w:rPr>
      </w:pPr>
      <w:r w:rsidRPr="00AB07BF">
        <w:rPr>
          <w:b/>
          <w:bCs/>
          <w:szCs w:val="24"/>
          <w:lang w:val="en-US"/>
        </w:rPr>
        <w:t>Work package 5: Operation</w:t>
      </w:r>
      <w:r w:rsidR="00F9480D">
        <w:rPr>
          <w:b/>
          <w:bCs/>
          <w:szCs w:val="24"/>
          <w:lang w:val="en-US"/>
        </w:rPr>
        <w:t xml:space="preserve"> (M36-M60)</w:t>
      </w:r>
    </w:p>
    <w:p w14:paraId="718C7C57" w14:textId="2C6C52BB" w:rsidR="000C6DC4" w:rsidRPr="00087ED6" w:rsidRDefault="00087ED6" w:rsidP="003F1CBD">
      <w:pPr>
        <w:spacing w:line="276" w:lineRule="auto"/>
        <w:jc w:val="both"/>
        <w:rPr>
          <w:szCs w:val="24"/>
          <w:lang w:val="en-US"/>
        </w:rPr>
      </w:pPr>
      <w:r w:rsidRPr="00087ED6">
        <w:rPr>
          <w:szCs w:val="24"/>
          <w:lang w:val="en-US"/>
        </w:rPr>
        <w:t>This work package c</w:t>
      </w:r>
      <w:r>
        <w:rPr>
          <w:szCs w:val="24"/>
          <w:lang w:val="en-US"/>
        </w:rPr>
        <w:t xml:space="preserve">overs the first years of production </w:t>
      </w:r>
      <w:r w:rsidR="002E6CE5">
        <w:rPr>
          <w:szCs w:val="24"/>
          <w:lang w:val="en-US"/>
        </w:rPr>
        <w:t xml:space="preserve">with the required </w:t>
      </w:r>
      <w:r w:rsidR="003F114B">
        <w:rPr>
          <w:szCs w:val="24"/>
          <w:lang w:val="en-US"/>
        </w:rPr>
        <w:t xml:space="preserve">fine tuning of the production plant. This work also covers the </w:t>
      </w:r>
      <w:r w:rsidR="009F3778">
        <w:rPr>
          <w:szCs w:val="24"/>
          <w:lang w:val="en-US"/>
        </w:rPr>
        <w:t>first years of fuel supply to the early adopters of e-methanol and secures the required technical and financi</w:t>
      </w:r>
      <w:r w:rsidR="00F9480D">
        <w:rPr>
          <w:szCs w:val="24"/>
          <w:lang w:val="en-US"/>
        </w:rPr>
        <w:t>a</w:t>
      </w:r>
      <w:r w:rsidR="009F3778">
        <w:rPr>
          <w:szCs w:val="24"/>
          <w:lang w:val="en-US"/>
        </w:rPr>
        <w:t>l support</w:t>
      </w:r>
      <w:r w:rsidR="00F9480D">
        <w:rPr>
          <w:szCs w:val="24"/>
          <w:lang w:val="en-US"/>
        </w:rPr>
        <w:t xml:space="preserve"> to enable the end-use cases.</w:t>
      </w:r>
    </w:p>
    <w:p w14:paraId="278619B0" w14:textId="5E943BD1" w:rsidR="00087ED6" w:rsidRPr="00087ED6" w:rsidRDefault="00087ED6" w:rsidP="003F1CBD">
      <w:pPr>
        <w:spacing w:line="276" w:lineRule="auto"/>
        <w:jc w:val="both"/>
        <w:rPr>
          <w:b/>
          <w:bCs/>
          <w:szCs w:val="24"/>
          <w:lang w:val="en-US"/>
        </w:rPr>
      </w:pPr>
    </w:p>
    <w:p w14:paraId="58774371" w14:textId="77777777" w:rsidR="000C6DC4" w:rsidRDefault="000C6DC4" w:rsidP="000C6DC4">
      <w:pPr>
        <w:spacing w:line="276" w:lineRule="auto"/>
        <w:jc w:val="both"/>
        <w:rPr>
          <w:szCs w:val="24"/>
          <w:lang w:val="en-US"/>
        </w:rPr>
      </w:pPr>
      <w:r>
        <w:rPr>
          <w:szCs w:val="24"/>
          <w:lang w:val="en-US"/>
        </w:rPr>
        <w:t>Milestones:</w:t>
      </w:r>
    </w:p>
    <w:p w14:paraId="2F472C32" w14:textId="4736DA76" w:rsidR="000C6DC4" w:rsidRDefault="00F9480D" w:rsidP="003F1CBD">
      <w:pPr>
        <w:spacing w:line="276" w:lineRule="auto"/>
        <w:jc w:val="both"/>
        <w:rPr>
          <w:szCs w:val="24"/>
          <w:lang w:val="en-US"/>
        </w:rPr>
      </w:pPr>
      <w:r w:rsidRPr="00F9480D">
        <w:rPr>
          <w:szCs w:val="24"/>
          <w:lang w:val="en-US"/>
        </w:rPr>
        <w:t>First delivery of e-methanol to end-user (M36)</w:t>
      </w:r>
    </w:p>
    <w:p w14:paraId="1E67BFF4" w14:textId="1F78FE96" w:rsidR="00F9480D" w:rsidRPr="00F9480D" w:rsidRDefault="00F9480D" w:rsidP="003F1CBD">
      <w:pPr>
        <w:spacing w:line="276" w:lineRule="auto"/>
        <w:jc w:val="both"/>
        <w:rPr>
          <w:szCs w:val="24"/>
          <w:lang w:val="en-US"/>
        </w:rPr>
      </w:pPr>
      <w:r>
        <w:rPr>
          <w:szCs w:val="24"/>
          <w:lang w:val="en-US"/>
        </w:rPr>
        <w:t>End of financial support period (M60)</w:t>
      </w:r>
    </w:p>
    <w:p w14:paraId="637FD4D2" w14:textId="77777777" w:rsidR="000C6DC4" w:rsidRPr="00087ED6" w:rsidRDefault="000C6DC4" w:rsidP="003F1CBD">
      <w:pPr>
        <w:spacing w:line="276" w:lineRule="auto"/>
        <w:jc w:val="both"/>
        <w:rPr>
          <w:b/>
          <w:bCs/>
          <w:szCs w:val="24"/>
          <w:lang w:val="en-US"/>
        </w:rPr>
      </w:pPr>
    </w:p>
    <w:p w14:paraId="69EB3D5D" w14:textId="5F4910E4" w:rsidR="00AB07BF" w:rsidRPr="000C6DC4" w:rsidRDefault="00AB07BF" w:rsidP="003F1CBD">
      <w:pPr>
        <w:spacing w:line="276" w:lineRule="auto"/>
        <w:jc w:val="both"/>
        <w:rPr>
          <w:b/>
          <w:bCs/>
          <w:szCs w:val="24"/>
          <w:lang w:val="en-US"/>
        </w:rPr>
      </w:pPr>
      <w:r w:rsidRPr="000C6DC4">
        <w:rPr>
          <w:b/>
          <w:bCs/>
          <w:szCs w:val="24"/>
          <w:lang w:val="en-US"/>
        </w:rPr>
        <w:t>Work package 6: Management and dissemination</w:t>
      </w:r>
      <w:r w:rsidR="00DB11DA">
        <w:rPr>
          <w:b/>
          <w:bCs/>
          <w:szCs w:val="24"/>
          <w:lang w:val="en-US"/>
        </w:rPr>
        <w:t xml:space="preserve"> (M1-M60)</w:t>
      </w:r>
    </w:p>
    <w:p w14:paraId="262C95D6" w14:textId="531ECAB4" w:rsidR="00E079CE" w:rsidRDefault="00444758" w:rsidP="003F1CBD">
      <w:pPr>
        <w:spacing w:line="276" w:lineRule="auto"/>
        <w:jc w:val="both"/>
        <w:rPr>
          <w:szCs w:val="24"/>
          <w:lang w:val="en-US"/>
        </w:rPr>
      </w:pPr>
      <w:r>
        <w:rPr>
          <w:szCs w:val="24"/>
          <w:lang w:val="en-US"/>
        </w:rPr>
        <w:t xml:space="preserve">This work package concerns the </w:t>
      </w:r>
      <w:r w:rsidR="005955A0">
        <w:rPr>
          <w:szCs w:val="24"/>
          <w:lang w:val="en-US"/>
        </w:rPr>
        <w:t xml:space="preserve">project management activities including the financial and technical reporting towards the funding </w:t>
      </w:r>
      <w:r w:rsidR="00C621F2">
        <w:rPr>
          <w:szCs w:val="24"/>
          <w:lang w:val="en-US"/>
        </w:rPr>
        <w:t xml:space="preserve">body. </w:t>
      </w:r>
    </w:p>
    <w:p w14:paraId="5F533F59" w14:textId="17B20FA7" w:rsidR="00C621F2" w:rsidRDefault="00C621F2" w:rsidP="003F1CBD">
      <w:pPr>
        <w:spacing w:line="276" w:lineRule="auto"/>
        <w:jc w:val="both"/>
        <w:rPr>
          <w:szCs w:val="24"/>
          <w:lang w:val="en-US"/>
        </w:rPr>
      </w:pPr>
    </w:p>
    <w:p w14:paraId="250F36BD" w14:textId="7F61AF6E" w:rsidR="00C621F2" w:rsidRDefault="00C621F2" w:rsidP="003F1CBD">
      <w:pPr>
        <w:spacing w:line="276" w:lineRule="auto"/>
        <w:jc w:val="both"/>
        <w:rPr>
          <w:szCs w:val="24"/>
          <w:lang w:val="en-US"/>
        </w:rPr>
      </w:pPr>
      <w:r>
        <w:rPr>
          <w:szCs w:val="24"/>
          <w:lang w:val="en-US"/>
        </w:rPr>
        <w:t xml:space="preserve">Dissemination activities will be carried out under this work package including </w:t>
      </w:r>
      <w:r w:rsidR="00E3620C">
        <w:rPr>
          <w:szCs w:val="24"/>
          <w:lang w:val="en-US"/>
        </w:rPr>
        <w:t xml:space="preserve">quarterly update of a dedicated project website hosted and managed by REintegrate. The website will communicate all </w:t>
      </w:r>
      <w:r w:rsidR="005426A1">
        <w:rPr>
          <w:szCs w:val="24"/>
          <w:lang w:val="en-US"/>
        </w:rPr>
        <w:t xml:space="preserve">non-confidential aspects of the project to ensure the obtained </w:t>
      </w:r>
      <w:r w:rsidR="00A77EFE">
        <w:rPr>
          <w:szCs w:val="24"/>
          <w:lang w:val="en-US"/>
        </w:rPr>
        <w:t>knowledge is made available to stakeholders across Europe.</w:t>
      </w:r>
    </w:p>
    <w:p w14:paraId="61941335" w14:textId="08B1C906" w:rsidR="005C27E0" w:rsidRDefault="005C27E0" w:rsidP="003F1CBD">
      <w:pPr>
        <w:spacing w:line="276" w:lineRule="auto"/>
        <w:jc w:val="both"/>
        <w:rPr>
          <w:szCs w:val="24"/>
          <w:lang w:val="en-US"/>
        </w:rPr>
      </w:pPr>
    </w:p>
    <w:p w14:paraId="2779ACD2" w14:textId="7352CF5A" w:rsidR="005C27E0" w:rsidRPr="00444758" w:rsidRDefault="005C27E0" w:rsidP="003F1CBD">
      <w:pPr>
        <w:spacing w:line="276" w:lineRule="auto"/>
        <w:jc w:val="both"/>
        <w:rPr>
          <w:szCs w:val="24"/>
          <w:lang w:val="en-US"/>
        </w:rPr>
      </w:pPr>
      <w:r>
        <w:rPr>
          <w:szCs w:val="24"/>
          <w:lang w:val="en-US"/>
        </w:rPr>
        <w:t xml:space="preserve">During the project execution REintegrate and European Energy will work with </w:t>
      </w:r>
      <w:proofErr w:type="spellStart"/>
      <w:r>
        <w:rPr>
          <w:szCs w:val="24"/>
          <w:lang w:val="en-US"/>
        </w:rPr>
        <w:t>GreenLab</w:t>
      </w:r>
      <w:proofErr w:type="spellEnd"/>
      <w:r>
        <w:rPr>
          <w:szCs w:val="24"/>
          <w:lang w:val="en-US"/>
        </w:rPr>
        <w:t xml:space="preserve"> Skive to use their </w:t>
      </w:r>
      <w:r w:rsidR="003E3812">
        <w:rPr>
          <w:szCs w:val="24"/>
          <w:lang w:val="en-US"/>
        </w:rPr>
        <w:t>dissemination platform to show case the project activities</w:t>
      </w:r>
      <w:r w:rsidR="00F116E2">
        <w:rPr>
          <w:szCs w:val="24"/>
          <w:lang w:val="en-US"/>
        </w:rPr>
        <w:t xml:space="preserve">. REintegrate will be open to allow interested parties to tour the facilities </w:t>
      </w:r>
      <w:r w:rsidR="00DB11DA">
        <w:rPr>
          <w:szCs w:val="24"/>
          <w:lang w:val="en-US"/>
        </w:rPr>
        <w:t xml:space="preserve">to the extent that safety regulations allow. </w:t>
      </w:r>
    </w:p>
    <w:p w14:paraId="301CA70C" w14:textId="77777777" w:rsidR="00E079CE" w:rsidRPr="000C6DC4" w:rsidRDefault="00E079CE" w:rsidP="003F1CBD">
      <w:pPr>
        <w:spacing w:line="276" w:lineRule="auto"/>
        <w:jc w:val="both"/>
        <w:rPr>
          <w:b/>
          <w:bCs/>
          <w:szCs w:val="24"/>
          <w:lang w:val="en-US"/>
        </w:rPr>
      </w:pPr>
    </w:p>
    <w:p w14:paraId="3A146ACF" w14:textId="4AE9966C" w:rsidR="000C6DC4" w:rsidRDefault="000C6DC4" w:rsidP="000C6DC4">
      <w:pPr>
        <w:spacing w:line="276" w:lineRule="auto"/>
        <w:jc w:val="both"/>
        <w:rPr>
          <w:szCs w:val="24"/>
          <w:lang w:val="en-US"/>
        </w:rPr>
      </w:pPr>
      <w:r>
        <w:rPr>
          <w:szCs w:val="24"/>
          <w:lang w:val="en-US"/>
        </w:rPr>
        <w:t>Milestones:</w:t>
      </w:r>
    </w:p>
    <w:p w14:paraId="7E3C8845" w14:textId="26C9E006" w:rsidR="00DB11DA" w:rsidRDefault="00DB11DA" w:rsidP="000C6DC4">
      <w:pPr>
        <w:spacing w:line="276" w:lineRule="auto"/>
        <w:jc w:val="both"/>
        <w:rPr>
          <w:szCs w:val="24"/>
          <w:lang w:val="en-US"/>
        </w:rPr>
      </w:pPr>
      <w:r>
        <w:rPr>
          <w:szCs w:val="24"/>
          <w:lang w:val="en-US"/>
        </w:rPr>
        <w:t>Project website established (M3)</w:t>
      </w:r>
    </w:p>
    <w:p w14:paraId="29A40D5D" w14:textId="7B88ABC0" w:rsidR="00DB11DA" w:rsidRDefault="00D41331" w:rsidP="000C6DC4">
      <w:pPr>
        <w:spacing w:line="276" w:lineRule="auto"/>
        <w:jc w:val="both"/>
        <w:rPr>
          <w:szCs w:val="24"/>
          <w:lang w:val="en-US"/>
        </w:rPr>
      </w:pPr>
      <w:r>
        <w:rPr>
          <w:szCs w:val="24"/>
          <w:lang w:val="en-US"/>
        </w:rPr>
        <w:t>Project communication plan developed (M6)</w:t>
      </w:r>
    </w:p>
    <w:p w14:paraId="4531E75A" w14:textId="67238898" w:rsidR="00D41331" w:rsidRDefault="00D41331" w:rsidP="000C6DC4">
      <w:pPr>
        <w:spacing w:line="276" w:lineRule="auto"/>
        <w:jc w:val="both"/>
        <w:rPr>
          <w:szCs w:val="24"/>
          <w:lang w:val="en-US"/>
        </w:rPr>
      </w:pPr>
    </w:p>
    <w:p w14:paraId="64872A58" w14:textId="77777777" w:rsidR="00B1707C" w:rsidRPr="00B1707C" w:rsidRDefault="00B1707C" w:rsidP="00B1707C">
      <w:pPr>
        <w:spacing w:line="276" w:lineRule="auto"/>
        <w:jc w:val="both"/>
        <w:rPr>
          <w:i/>
          <w:iCs/>
          <w:szCs w:val="24"/>
        </w:rPr>
      </w:pPr>
      <w:r w:rsidRPr="00B1707C">
        <w:rPr>
          <w:i/>
          <w:iCs/>
          <w:szCs w:val="24"/>
        </w:rPr>
        <w:lastRenderedPageBreak/>
        <w:t xml:space="preserve">Der skal redegøres for, at projektet ikke vil blive gennemført i den ansøgte version – enten slet ikke eller i en betydeligt svækket version, hvis der ikke opnås støtte. Det skal anføres, hvorledes tilskud til det ansøgte projekt vil øge indsatsens omfang, udstrækning, tempo set i forhold til en situation, hvor der ikke opnås støtte. </w:t>
      </w:r>
    </w:p>
    <w:p w14:paraId="61215E76" w14:textId="77777777" w:rsidR="00B1707C" w:rsidRDefault="00B1707C" w:rsidP="007F547D">
      <w:pPr>
        <w:spacing w:line="276" w:lineRule="auto"/>
        <w:jc w:val="both"/>
        <w:rPr>
          <w:szCs w:val="24"/>
        </w:rPr>
      </w:pPr>
    </w:p>
    <w:p w14:paraId="73BD184D" w14:textId="082A2359" w:rsidR="007F547D" w:rsidRPr="00357E73" w:rsidRDefault="00357E73" w:rsidP="007F547D">
      <w:pPr>
        <w:spacing w:line="276" w:lineRule="auto"/>
        <w:jc w:val="both"/>
        <w:rPr>
          <w:szCs w:val="24"/>
          <w:lang w:val="en-US"/>
        </w:rPr>
      </w:pPr>
      <w:commentRangeStart w:id="113"/>
      <w:r w:rsidRPr="00357E73">
        <w:rPr>
          <w:szCs w:val="24"/>
          <w:lang w:val="en-US"/>
        </w:rPr>
        <w:t>Without the</w:t>
      </w:r>
      <w:r w:rsidR="000057C4">
        <w:rPr>
          <w:szCs w:val="24"/>
          <w:lang w:val="en-US"/>
        </w:rPr>
        <w:t xml:space="preserve"> requested</w:t>
      </w:r>
      <w:r w:rsidRPr="00357E73">
        <w:rPr>
          <w:szCs w:val="24"/>
          <w:lang w:val="en-US"/>
        </w:rPr>
        <w:t xml:space="preserve"> financial </w:t>
      </w:r>
      <w:r w:rsidR="002A5DE0" w:rsidRPr="00357E73">
        <w:rPr>
          <w:szCs w:val="24"/>
          <w:lang w:val="en-US"/>
        </w:rPr>
        <w:t>support,</w:t>
      </w:r>
      <w:r w:rsidR="000057C4">
        <w:rPr>
          <w:szCs w:val="24"/>
          <w:lang w:val="en-US"/>
        </w:rPr>
        <w:t xml:space="preserve"> it is not economically viable to </w:t>
      </w:r>
      <w:r w:rsidR="00B1707C">
        <w:rPr>
          <w:szCs w:val="24"/>
          <w:lang w:val="en-US"/>
        </w:rPr>
        <w:t>establish</w:t>
      </w:r>
      <w:r w:rsidR="005A3D48">
        <w:rPr>
          <w:szCs w:val="24"/>
          <w:lang w:val="en-US"/>
        </w:rPr>
        <w:t xml:space="preserve"> the Green CCU Hub Aalborg. </w:t>
      </w:r>
      <w:r w:rsidR="00F44B1B">
        <w:rPr>
          <w:szCs w:val="24"/>
          <w:lang w:val="en-US"/>
        </w:rPr>
        <w:t>At this scale, t</w:t>
      </w:r>
      <w:r w:rsidR="005A3D48">
        <w:rPr>
          <w:szCs w:val="24"/>
          <w:lang w:val="en-US"/>
        </w:rPr>
        <w:t xml:space="preserve">he </w:t>
      </w:r>
      <w:r w:rsidR="00F44B1B">
        <w:rPr>
          <w:szCs w:val="24"/>
          <w:lang w:val="en-US"/>
        </w:rPr>
        <w:t xml:space="preserve">economic risk is too large </w:t>
      </w:r>
      <w:r w:rsidR="002426E4">
        <w:rPr>
          <w:szCs w:val="24"/>
          <w:lang w:val="en-US"/>
        </w:rPr>
        <w:t>for the project to be realized on commercial terms alone</w:t>
      </w:r>
      <w:commentRangeEnd w:id="113"/>
      <w:r w:rsidR="005123D5">
        <w:rPr>
          <w:rStyle w:val="CommentReference"/>
        </w:rPr>
        <w:commentReference w:id="113"/>
      </w:r>
      <w:r w:rsidR="002426E4">
        <w:rPr>
          <w:szCs w:val="24"/>
          <w:lang w:val="en-US"/>
        </w:rPr>
        <w:t xml:space="preserve">. </w:t>
      </w:r>
      <w:r w:rsidR="00802426">
        <w:rPr>
          <w:szCs w:val="24"/>
          <w:lang w:val="en-US"/>
        </w:rPr>
        <w:t>Although the participating end-users are ready to cover part of the</w:t>
      </w:r>
      <w:r w:rsidR="002A5DE0">
        <w:rPr>
          <w:szCs w:val="24"/>
          <w:lang w:val="en-US"/>
        </w:rPr>
        <w:t xml:space="preserve"> cost</w:t>
      </w:r>
      <w:r w:rsidR="00802426">
        <w:rPr>
          <w:szCs w:val="24"/>
          <w:lang w:val="en-US"/>
        </w:rPr>
        <w:t xml:space="preserve"> premium over fossil fuels, t</w:t>
      </w:r>
      <w:r w:rsidR="002426E4">
        <w:rPr>
          <w:szCs w:val="24"/>
          <w:lang w:val="en-US"/>
        </w:rPr>
        <w:t>he cost of the produced</w:t>
      </w:r>
      <w:r w:rsidR="00802426">
        <w:rPr>
          <w:szCs w:val="24"/>
          <w:lang w:val="en-US"/>
        </w:rPr>
        <w:t xml:space="preserve"> green</w:t>
      </w:r>
      <w:r w:rsidR="002426E4">
        <w:rPr>
          <w:szCs w:val="24"/>
          <w:lang w:val="en-US"/>
        </w:rPr>
        <w:t xml:space="preserve"> fuel will be too high to secure offtake agreements</w:t>
      </w:r>
      <w:r w:rsidR="00802426">
        <w:rPr>
          <w:szCs w:val="24"/>
          <w:lang w:val="en-US"/>
        </w:rPr>
        <w:t xml:space="preserve"> and make the project bankable. In addition, </w:t>
      </w:r>
      <w:r w:rsidR="00CA474B">
        <w:rPr>
          <w:szCs w:val="24"/>
          <w:lang w:val="en-US"/>
        </w:rPr>
        <w:t xml:space="preserve">being the first industrial deployment at this scale </w:t>
      </w:r>
      <w:r w:rsidR="007552C1">
        <w:rPr>
          <w:szCs w:val="24"/>
          <w:lang w:val="en-US"/>
        </w:rPr>
        <w:t xml:space="preserve">entails a significant </w:t>
      </w:r>
      <w:r w:rsidR="00CA474B">
        <w:rPr>
          <w:szCs w:val="24"/>
          <w:lang w:val="en-US"/>
        </w:rPr>
        <w:t xml:space="preserve">technical risk </w:t>
      </w:r>
      <w:r w:rsidR="007552C1">
        <w:rPr>
          <w:szCs w:val="24"/>
          <w:lang w:val="en-US"/>
        </w:rPr>
        <w:t xml:space="preserve">that is </w:t>
      </w:r>
      <w:r w:rsidR="001229BA">
        <w:rPr>
          <w:szCs w:val="24"/>
          <w:lang w:val="en-US"/>
        </w:rPr>
        <w:t>too high to be covered by the companies alone.</w:t>
      </w:r>
      <w:r w:rsidR="00351049">
        <w:rPr>
          <w:szCs w:val="24"/>
          <w:lang w:val="en-US"/>
        </w:rPr>
        <w:t xml:space="preserve"> Consequently, without the requested support the project will not be realized in the described form</w:t>
      </w:r>
      <w:r w:rsidR="00EC037E">
        <w:rPr>
          <w:szCs w:val="24"/>
          <w:lang w:val="en-US"/>
        </w:rPr>
        <w:t xml:space="preserve"> resulting in a </w:t>
      </w:r>
      <w:r w:rsidR="00FA23B5">
        <w:rPr>
          <w:szCs w:val="24"/>
          <w:lang w:val="en-US"/>
        </w:rPr>
        <w:t xml:space="preserve">significantly slower deployment of </w:t>
      </w:r>
      <w:proofErr w:type="spellStart"/>
      <w:r w:rsidR="00FA23B5">
        <w:rPr>
          <w:szCs w:val="24"/>
          <w:lang w:val="en-US"/>
        </w:rPr>
        <w:t>PtX</w:t>
      </w:r>
      <w:proofErr w:type="spellEnd"/>
      <w:r w:rsidR="00FA23B5">
        <w:rPr>
          <w:szCs w:val="24"/>
          <w:lang w:val="en-US"/>
        </w:rPr>
        <w:t xml:space="preserve"> in Denmark.</w:t>
      </w:r>
      <w:r w:rsidR="00D164B1">
        <w:rPr>
          <w:szCs w:val="24"/>
          <w:lang w:val="en-US"/>
        </w:rPr>
        <w:t xml:space="preserve"> REintegrate estimates that the </w:t>
      </w:r>
      <w:r w:rsidR="00916F55">
        <w:rPr>
          <w:szCs w:val="24"/>
          <w:lang w:val="en-US"/>
        </w:rPr>
        <w:t>requested funding will leverage a</w:t>
      </w:r>
      <w:r w:rsidR="00AE6AB0">
        <w:rPr>
          <w:szCs w:val="24"/>
          <w:lang w:val="en-US"/>
        </w:rPr>
        <w:t xml:space="preserve"> deployment of 500-1000 MW of electrolyzer capacity before 2030</w:t>
      </w:r>
      <w:r w:rsidR="005D2B3E">
        <w:rPr>
          <w:szCs w:val="24"/>
          <w:lang w:val="en-US"/>
        </w:rPr>
        <w:t xml:space="preserve">. Without public cost share, </w:t>
      </w:r>
      <w:r w:rsidR="00E45FC8">
        <w:rPr>
          <w:szCs w:val="24"/>
          <w:lang w:val="en-US"/>
        </w:rPr>
        <w:t xml:space="preserve">the deployment will be </w:t>
      </w:r>
      <w:r w:rsidR="00B1707C">
        <w:rPr>
          <w:szCs w:val="24"/>
          <w:lang w:val="en-US"/>
        </w:rPr>
        <w:t xml:space="preserve">much less, </w:t>
      </w:r>
      <w:r w:rsidR="00E45FC8">
        <w:rPr>
          <w:szCs w:val="24"/>
          <w:lang w:val="en-US"/>
        </w:rPr>
        <w:t>on the order of 100-</w:t>
      </w:r>
      <w:r w:rsidR="005D2B3E">
        <w:rPr>
          <w:szCs w:val="24"/>
          <w:lang w:val="en-US"/>
        </w:rPr>
        <w:t>150</w:t>
      </w:r>
      <w:r w:rsidR="00E45FC8">
        <w:rPr>
          <w:szCs w:val="24"/>
          <w:lang w:val="en-US"/>
        </w:rPr>
        <w:t xml:space="preserve"> MW before 2030.</w:t>
      </w:r>
    </w:p>
    <w:p w14:paraId="79676CFE" w14:textId="77777777" w:rsidR="007F547D" w:rsidRPr="00357E73" w:rsidRDefault="007F547D" w:rsidP="007F547D">
      <w:pPr>
        <w:spacing w:line="276" w:lineRule="auto"/>
        <w:jc w:val="both"/>
        <w:rPr>
          <w:szCs w:val="24"/>
          <w:lang w:val="en-US"/>
        </w:rPr>
      </w:pPr>
    </w:p>
    <w:p w14:paraId="1921B14D" w14:textId="3C9B8DE5" w:rsidR="007F547D" w:rsidRPr="007F547D" w:rsidRDefault="007F547D" w:rsidP="00BD1A7F">
      <w:pPr>
        <w:rPr>
          <w:rFonts w:cs="Arial"/>
          <w:b/>
          <w:bCs/>
          <w:sz w:val="32"/>
          <w:szCs w:val="32"/>
        </w:rPr>
      </w:pPr>
    </w:p>
    <w:p w14:paraId="369F6980" w14:textId="77777777" w:rsidR="007F547D" w:rsidRPr="007F547D" w:rsidRDefault="007F547D" w:rsidP="00BD1A7F">
      <w:pPr>
        <w:rPr>
          <w:rFonts w:cs="Arial"/>
          <w:b/>
          <w:bCs/>
          <w:sz w:val="32"/>
          <w:szCs w:val="32"/>
        </w:rPr>
      </w:pPr>
    </w:p>
    <w:p w14:paraId="421B6395" w14:textId="539AC17B" w:rsidR="007F547D" w:rsidRDefault="007F547D" w:rsidP="007F547D">
      <w:pPr>
        <w:spacing w:line="276" w:lineRule="auto"/>
        <w:jc w:val="both"/>
        <w:rPr>
          <w:szCs w:val="24"/>
          <w:lang w:val="en-US"/>
        </w:rPr>
      </w:pPr>
      <w:r>
        <w:rPr>
          <w:szCs w:val="24"/>
        </w:rPr>
        <w:t xml:space="preserve">Endelig skal det anføres, hvordan projektets resultater bliver opsamlet og offentligt formidlet med den nødvendige impact. Der skal redegøres for, hvem projektets resultater vil blive formidlet til, hvordan resultaterne vil blive formidlet (kommunikationsplatforme, besøgstjeneste mv.) samt hvordan resultater undervejs vil blive opsamlet og bearbejdet, herunder der vil være eventuelle undtagelser i formidlingen som følge af IPR-spørgsmål eller lign. </w:t>
      </w:r>
      <w:r w:rsidRPr="00314506">
        <w:rPr>
          <w:szCs w:val="24"/>
          <w:lang w:val="en-US"/>
        </w:rPr>
        <w:t>(</w:t>
      </w:r>
      <w:proofErr w:type="spellStart"/>
      <w:r w:rsidRPr="00314506">
        <w:rPr>
          <w:szCs w:val="24"/>
          <w:lang w:val="en-US"/>
        </w:rPr>
        <w:t>fortrolige</w:t>
      </w:r>
      <w:proofErr w:type="spellEnd"/>
      <w:r w:rsidRPr="00314506">
        <w:rPr>
          <w:szCs w:val="24"/>
          <w:lang w:val="en-US"/>
        </w:rPr>
        <w:t xml:space="preserve"> </w:t>
      </w:r>
      <w:proofErr w:type="spellStart"/>
      <w:r w:rsidRPr="00314506">
        <w:rPr>
          <w:szCs w:val="24"/>
          <w:lang w:val="en-US"/>
        </w:rPr>
        <w:t>oplysninger</w:t>
      </w:r>
      <w:proofErr w:type="spellEnd"/>
      <w:r w:rsidRPr="00314506">
        <w:rPr>
          <w:szCs w:val="24"/>
          <w:lang w:val="en-US"/>
        </w:rPr>
        <w:t xml:space="preserve">).] </w:t>
      </w:r>
    </w:p>
    <w:p w14:paraId="72FD75B4" w14:textId="00997B6C" w:rsidR="00B1707C" w:rsidRDefault="00B1707C" w:rsidP="007F547D">
      <w:pPr>
        <w:spacing w:line="276" w:lineRule="auto"/>
        <w:jc w:val="both"/>
        <w:rPr>
          <w:szCs w:val="24"/>
          <w:lang w:val="en-US"/>
        </w:rPr>
      </w:pPr>
    </w:p>
    <w:p w14:paraId="1B20899F" w14:textId="7F3C5860" w:rsidR="00B1707C" w:rsidRDefault="00FB5ACC" w:rsidP="007F547D">
      <w:pPr>
        <w:spacing w:line="276" w:lineRule="auto"/>
        <w:jc w:val="both"/>
        <w:rPr>
          <w:szCs w:val="24"/>
          <w:lang w:val="en-US"/>
        </w:rPr>
      </w:pPr>
      <w:r>
        <w:rPr>
          <w:szCs w:val="24"/>
          <w:lang w:val="en-US"/>
        </w:rPr>
        <w:t xml:space="preserve">REintegrate </w:t>
      </w:r>
      <w:commentRangeStart w:id="114"/>
      <w:r>
        <w:rPr>
          <w:szCs w:val="24"/>
          <w:lang w:val="en-US"/>
        </w:rPr>
        <w:t xml:space="preserve">will work with </w:t>
      </w:r>
      <w:proofErr w:type="spellStart"/>
      <w:r w:rsidR="00400567">
        <w:rPr>
          <w:szCs w:val="24"/>
          <w:lang w:val="en-US"/>
        </w:rPr>
        <w:t>GreenLab</w:t>
      </w:r>
      <w:proofErr w:type="spellEnd"/>
      <w:r w:rsidR="00400567">
        <w:rPr>
          <w:szCs w:val="24"/>
          <w:lang w:val="en-US"/>
        </w:rPr>
        <w:t>, Aalborg University</w:t>
      </w:r>
      <w:r w:rsidR="00417FA7">
        <w:rPr>
          <w:szCs w:val="24"/>
          <w:lang w:val="en-US"/>
        </w:rPr>
        <w:t xml:space="preserve">, Danish Hydrogen Association, </w:t>
      </w:r>
      <w:r>
        <w:rPr>
          <w:szCs w:val="24"/>
          <w:lang w:val="en-US"/>
        </w:rPr>
        <w:t xml:space="preserve">and other similar stakeholders and networks to disseminate the project results to as broad an audience as possible. </w:t>
      </w:r>
      <w:proofErr w:type="spellStart"/>
      <w:r w:rsidR="00423106">
        <w:rPr>
          <w:szCs w:val="24"/>
          <w:lang w:val="en-US"/>
        </w:rPr>
        <w:t>GreenLab</w:t>
      </w:r>
      <w:proofErr w:type="spellEnd"/>
      <w:r w:rsidR="00423106">
        <w:rPr>
          <w:szCs w:val="24"/>
          <w:lang w:val="en-US"/>
        </w:rPr>
        <w:t xml:space="preserve"> </w:t>
      </w:r>
      <w:r w:rsidR="007817DB">
        <w:rPr>
          <w:szCs w:val="24"/>
          <w:lang w:val="en-US"/>
        </w:rPr>
        <w:t>is planning to estab</w:t>
      </w:r>
      <w:r w:rsidR="006D581B">
        <w:rPr>
          <w:szCs w:val="24"/>
          <w:lang w:val="en-US"/>
        </w:rPr>
        <w:t xml:space="preserve">lish an innovation and visitor center at their site in </w:t>
      </w:r>
      <w:proofErr w:type="spellStart"/>
      <w:r w:rsidR="006D581B">
        <w:rPr>
          <w:szCs w:val="24"/>
          <w:lang w:val="en-US"/>
        </w:rPr>
        <w:t>GreenLab</w:t>
      </w:r>
      <w:proofErr w:type="spellEnd"/>
      <w:r w:rsidR="006D581B">
        <w:rPr>
          <w:szCs w:val="24"/>
          <w:lang w:val="en-US"/>
        </w:rPr>
        <w:t xml:space="preserve"> Skive. A</w:t>
      </w:r>
      <w:r w:rsidR="00423106">
        <w:rPr>
          <w:szCs w:val="24"/>
          <w:lang w:val="en-US"/>
        </w:rPr>
        <w:t xml:space="preserve"> dedicated area in the building </w:t>
      </w:r>
      <w:r w:rsidR="006D581B">
        <w:rPr>
          <w:szCs w:val="24"/>
          <w:lang w:val="en-US"/>
        </w:rPr>
        <w:t xml:space="preserve">will be allocated </w:t>
      </w:r>
      <w:r w:rsidR="00423106">
        <w:rPr>
          <w:szCs w:val="24"/>
          <w:lang w:val="en-US"/>
        </w:rPr>
        <w:t xml:space="preserve">to </w:t>
      </w:r>
      <w:r w:rsidR="002A2BCD">
        <w:rPr>
          <w:szCs w:val="24"/>
          <w:lang w:val="en-US"/>
        </w:rPr>
        <w:t xml:space="preserve">show recent photos and descriptions of the Green CCU Hub Aalborg plant. </w:t>
      </w:r>
      <w:r w:rsidR="002915D9">
        <w:rPr>
          <w:szCs w:val="24"/>
          <w:lang w:val="en-US"/>
        </w:rPr>
        <w:t xml:space="preserve">REintegrate will host interns from Aalborg University and other Danish universities to allow the students to get hands-on experience with </w:t>
      </w:r>
      <w:r w:rsidR="00DF30AC">
        <w:rPr>
          <w:szCs w:val="24"/>
          <w:lang w:val="en-US"/>
        </w:rPr>
        <w:t xml:space="preserve">all aspects of the </w:t>
      </w:r>
      <w:proofErr w:type="spellStart"/>
      <w:r w:rsidR="00DF30AC">
        <w:rPr>
          <w:szCs w:val="24"/>
          <w:lang w:val="en-US"/>
        </w:rPr>
        <w:t>PtX</w:t>
      </w:r>
      <w:proofErr w:type="spellEnd"/>
      <w:r w:rsidR="00DF30AC">
        <w:rPr>
          <w:szCs w:val="24"/>
          <w:lang w:val="en-US"/>
        </w:rPr>
        <w:t xml:space="preserve"> value chain.</w:t>
      </w:r>
      <w:commentRangeEnd w:id="114"/>
      <w:r w:rsidR="00761714">
        <w:rPr>
          <w:rStyle w:val="CommentReference"/>
        </w:rPr>
        <w:commentReference w:id="114"/>
      </w:r>
    </w:p>
    <w:p w14:paraId="491764E5" w14:textId="21866F26" w:rsidR="00FB4E4C" w:rsidRDefault="00FB4E4C" w:rsidP="007F547D">
      <w:pPr>
        <w:spacing w:line="276" w:lineRule="auto"/>
        <w:jc w:val="both"/>
        <w:rPr>
          <w:szCs w:val="24"/>
          <w:lang w:val="en-US"/>
        </w:rPr>
      </w:pPr>
    </w:p>
    <w:p w14:paraId="3D62C2FF" w14:textId="2F43D6EB" w:rsidR="00FB4E4C" w:rsidRDefault="00FB4E4C" w:rsidP="007F547D">
      <w:pPr>
        <w:spacing w:line="276" w:lineRule="auto"/>
        <w:jc w:val="both"/>
        <w:rPr>
          <w:ins w:id="115" w:author="Author"/>
          <w:szCs w:val="24"/>
          <w:lang w:val="en-US"/>
        </w:rPr>
      </w:pPr>
      <w:r>
        <w:rPr>
          <w:szCs w:val="24"/>
          <w:lang w:val="en-US"/>
        </w:rPr>
        <w:t>After production start</w:t>
      </w:r>
      <w:r w:rsidR="00FE5E6C">
        <w:rPr>
          <w:szCs w:val="24"/>
          <w:lang w:val="en-US"/>
        </w:rPr>
        <w:t xml:space="preserve"> month 36, an inauguration ceremony will be held where interested stakeholders will have an opportunity to visit the plant</w:t>
      </w:r>
      <w:r w:rsidR="00E83E59">
        <w:rPr>
          <w:szCs w:val="24"/>
          <w:lang w:val="en-US"/>
        </w:rPr>
        <w:t>.</w:t>
      </w:r>
    </w:p>
    <w:p w14:paraId="5898BD60" w14:textId="6D1BC174" w:rsidR="005123D5" w:rsidRPr="00D80D71" w:rsidRDefault="005123D5" w:rsidP="00D80D71">
      <w:pPr>
        <w:pStyle w:val="ITAbsatzohneNr"/>
        <w:jc w:val="both"/>
        <w:rPr>
          <w:ins w:id="116" w:author="Author"/>
          <w:color w:val="009193"/>
          <w:lang w:val="en-GB"/>
          <w:rPrChange w:id="117" w:author="Author">
            <w:rPr>
              <w:ins w:id="118" w:author="Author"/>
              <w:szCs w:val="24"/>
              <w:lang w:val="en-US"/>
            </w:rPr>
          </w:rPrChange>
        </w:rPr>
        <w:pPrChange w:id="119" w:author="Author">
          <w:pPr>
            <w:spacing w:line="276" w:lineRule="auto"/>
            <w:jc w:val="both"/>
          </w:pPr>
        </w:pPrChange>
      </w:pPr>
      <w:ins w:id="120" w:author="Author">
        <w:r w:rsidRPr="00D80D71">
          <w:rPr>
            <w:color w:val="009193"/>
            <w:lang w:val="en-GB"/>
            <w:rPrChange w:id="121" w:author="Author">
              <w:rPr>
                <w:szCs w:val="24"/>
                <w:lang w:val="en-US"/>
              </w:rPr>
            </w:rPrChange>
          </w:rPr>
          <w:t>Example text:</w:t>
        </w:r>
      </w:ins>
    </w:p>
    <w:p w14:paraId="339AE779" w14:textId="77777777" w:rsidR="005123D5" w:rsidRPr="00D80D71" w:rsidRDefault="005123D5" w:rsidP="00D80D71">
      <w:pPr>
        <w:pStyle w:val="ITAbsatzohneNr"/>
        <w:jc w:val="both"/>
        <w:rPr>
          <w:color w:val="009193"/>
          <w:lang w:val="en-GB"/>
          <w:rPrChange w:id="122" w:author="Author">
            <w:rPr/>
          </w:rPrChange>
        </w:rPr>
        <w:pPrChange w:id="123" w:author="Author">
          <w:pPr/>
        </w:pPrChange>
      </w:pPr>
      <w:r w:rsidRPr="00D80D71">
        <w:rPr>
          <w:color w:val="009193"/>
          <w:lang w:val="en-GB"/>
          <w:rPrChange w:id="124" w:author="Author">
            <w:rPr/>
          </w:rPrChange>
        </w:rPr>
        <w:t>Re-integrate commits to undertake the following dissemination actions of non-IP protected results from the IPCEI on Hydrogen:</w:t>
      </w:r>
    </w:p>
    <w:p w14:paraId="58AED9D5" w14:textId="77777777" w:rsidR="005123D5" w:rsidRPr="00D80D71" w:rsidRDefault="005123D5" w:rsidP="00D80D71">
      <w:pPr>
        <w:pStyle w:val="ITAbsatzohneNr"/>
        <w:numPr>
          <w:ilvl w:val="0"/>
          <w:numId w:val="23"/>
        </w:numPr>
        <w:jc w:val="both"/>
        <w:rPr>
          <w:color w:val="009193"/>
          <w:lang w:val="en-GB"/>
          <w:rPrChange w:id="125" w:author="Author">
            <w:rPr/>
          </w:rPrChange>
        </w:rPr>
        <w:pPrChange w:id="126" w:author="Author">
          <w:pPr>
            <w:pBdr>
              <w:top w:val="nil"/>
              <w:left w:val="nil"/>
              <w:bottom w:val="nil"/>
              <w:right w:val="nil"/>
              <w:between w:val="nil"/>
            </w:pBdr>
          </w:pPr>
        </w:pPrChange>
      </w:pPr>
      <w:r w:rsidRPr="00D80D71">
        <w:rPr>
          <w:color w:val="009193"/>
          <w:lang w:val="en-GB"/>
          <w:rPrChange w:id="127" w:author="Author">
            <w:rPr/>
          </w:rPrChange>
        </w:rPr>
        <w:t>Share results with the scientific &amp; technological community through conferences/workshops</w:t>
      </w:r>
    </w:p>
    <w:p w14:paraId="46E7A828" w14:textId="77777777" w:rsidR="005123D5" w:rsidRPr="00D80D71" w:rsidRDefault="005123D5" w:rsidP="00D80D71">
      <w:pPr>
        <w:pStyle w:val="ITAbsatzohneNr"/>
        <w:numPr>
          <w:ilvl w:val="0"/>
          <w:numId w:val="23"/>
        </w:numPr>
        <w:jc w:val="both"/>
        <w:rPr>
          <w:color w:val="009193"/>
          <w:lang w:val="en-GB"/>
          <w:rPrChange w:id="128" w:author="Author">
            <w:rPr>
              <w:i/>
              <w:sz w:val="22"/>
              <w:szCs w:val="22"/>
            </w:rPr>
          </w:rPrChange>
        </w:rPr>
        <w:pPrChange w:id="129"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0" w:author="Author">
            <w:rPr/>
          </w:rPrChange>
        </w:rPr>
        <w:t>Share results with the scientific &amp; technological community through publications</w:t>
      </w:r>
    </w:p>
    <w:p w14:paraId="402ACFF6" w14:textId="77777777" w:rsidR="005123D5" w:rsidRPr="00D80D71" w:rsidRDefault="005123D5" w:rsidP="00D80D71">
      <w:pPr>
        <w:pStyle w:val="ITAbsatzohneNr"/>
        <w:numPr>
          <w:ilvl w:val="0"/>
          <w:numId w:val="23"/>
        </w:numPr>
        <w:jc w:val="both"/>
        <w:rPr>
          <w:color w:val="009193"/>
          <w:lang w:val="en-GB"/>
          <w:rPrChange w:id="131" w:author="Author">
            <w:rPr>
              <w:i/>
              <w:sz w:val="22"/>
              <w:szCs w:val="22"/>
            </w:rPr>
          </w:rPrChange>
        </w:rPr>
        <w:pPrChange w:id="132"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3" w:author="Author">
            <w:rPr/>
          </w:rPrChange>
        </w:rPr>
        <w:lastRenderedPageBreak/>
        <w:t>Share results with the scientific &amp; technological community through the participation in large European research projects (e.g. Horizon Europe)</w:t>
      </w:r>
    </w:p>
    <w:p w14:paraId="4578EA82" w14:textId="77777777" w:rsidR="005123D5" w:rsidRPr="00D80D71" w:rsidRDefault="005123D5" w:rsidP="00D80D71">
      <w:pPr>
        <w:pStyle w:val="ITAbsatzohneNr"/>
        <w:numPr>
          <w:ilvl w:val="0"/>
          <w:numId w:val="23"/>
        </w:numPr>
        <w:jc w:val="both"/>
        <w:rPr>
          <w:color w:val="009193"/>
          <w:lang w:val="en-GB"/>
          <w:rPrChange w:id="134" w:author="Author">
            <w:rPr>
              <w:i/>
              <w:sz w:val="22"/>
              <w:szCs w:val="22"/>
            </w:rPr>
          </w:rPrChange>
        </w:rPr>
        <w:pPrChange w:id="135"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6" w:author="Author">
            <w:rPr/>
          </w:rPrChange>
        </w:rPr>
        <w:t xml:space="preserve">Share Results with the scientific &amp; technological community through R&amp;D collaborations with universities and public research organisations </w:t>
      </w:r>
    </w:p>
    <w:p w14:paraId="4AC94468" w14:textId="77777777" w:rsidR="005123D5" w:rsidRPr="00D80D71" w:rsidRDefault="005123D5" w:rsidP="00D80D71">
      <w:pPr>
        <w:pStyle w:val="ITAbsatzohneNr"/>
        <w:numPr>
          <w:ilvl w:val="0"/>
          <w:numId w:val="23"/>
        </w:numPr>
        <w:jc w:val="both"/>
        <w:rPr>
          <w:color w:val="009193"/>
          <w:lang w:val="en-GB"/>
          <w:rPrChange w:id="137" w:author="Author">
            <w:rPr>
              <w:i/>
              <w:sz w:val="22"/>
              <w:szCs w:val="22"/>
            </w:rPr>
          </w:rPrChange>
        </w:rPr>
        <w:pPrChange w:id="138"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39" w:author="Author">
            <w:rPr/>
          </w:rPrChange>
        </w:rPr>
        <w:t>Share results with the scientific &amp; technological community through actions in industry associations</w:t>
      </w:r>
    </w:p>
    <w:p w14:paraId="2652390D" w14:textId="77777777" w:rsidR="005123D5" w:rsidRPr="00D80D71" w:rsidRDefault="005123D5" w:rsidP="00D80D71">
      <w:pPr>
        <w:pStyle w:val="ITAbsatzohneNr"/>
        <w:numPr>
          <w:ilvl w:val="0"/>
          <w:numId w:val="23"/>
        </w:numPr>
        <w:jc w:val="both"/>
        <w:rPr>
          <w:color w:val="009193"/>
          <w:lang w:val="en-GB"/>
          <w:rPrChange w:id="140" w:author="Author">
            <w:rPr>
              <w:i/>
              <w:sz w:val="22"/>
              <w:szCs w:val="22"/>
            </w:rPr>
          </w:rPrChange>
        </w:rPr>
        <w:pPrChange w:id="141"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42" w:author="Author">
            <w:rPr/>
          </w:rPrChange>
        </w:rPr>
        <w:t>Promote/fund the completion of doctoral work in the field</w:t>
      </w:r>
    </w:p>
    <w:p w14:paraId="3B637772" w14:textId="77777777" w:rsidR="005123D5" w:rsidRPr="00D80D71" w:rsidRDefault="005123D5" w:rsidP="00D80D71">
      <w:pPr>
        <w:pStyle w:val="ITAbsatzohneNr"/>
        <w:numPr>
          <w:ilvl w:val="0"/>
          <w:numId w:val="23"/>
        </w:numPr>
        <w:jc w:val="both"/>
        <w:rPr>
          <w:color w:val="009193"/>
          <w:lang w:val="en-GB"/>
          <w:rPrChange w:id="143" w:author="Author">
            <w:rPr>
              <w:i/>
              <w:sz w:val="22"/>
              <w:szCs w:val="22"/>
            </w:rPr>
          </w:rPrChange>
        </w:rPr>
        <w:pPrChange w:id="144"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45" w:author="Author">
            <w:rPr/>
          </w:rPrChange>
        </w:rPr>
        <w:t>Promote/fund the completion of post doctoral work in the field</w:t>
      </w:r>
    </w:p>
    <w:p w14:paraId="71EA3471" w14:textId="77777777" w:rsidR="005123D5" w:rsidRPr="00D80D71" w:rsidRDefault="005123D5" w:rsidP="00D80D71">
      <w:pPr>
        <w:pStyle w:val="ITAbsatzohneNr"/>
        <w:numPr>
          <w:ilvl w:val="0"/>
          <w:numId w:val="23"/>
        </w:numPr>
        <w:jc w:val="both"/>
        <w:rPr>
          <w:color w:val="009193"/>
          <w:lang w:val="en-GB"/>
          <w:rPrChange w:id="146" w:author="Author">
            <w:rPr>
              <w:i/>
              <w:sz w:val="22"/>
              <w:szCs w:val="22"/>
            </w:rPr>
          </w:rPrChange>
        </w:rPr>
        <w:pPrChange w:id="147"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48" w:author="Author">
            <w:rPr/>
          </w:rPrChange>
        </w:rPr>
        <w:t xml:space="preserve">Set up/ Participate in courses &amp; training </w:t>
      </w:r>
    </w:p>
    <w:p w14:paraId="40EABFB2" w14:textId="77777777" w:rsidR="005123D5" w:rsidRPr="00D80D71" w:rsidRDefault="005123D5" w:rsidP="00D80D71">
      <w:pPr>
        <w:pStyle w:val="ITAbsatzohneNr"/>
        <w:numPr>
          <w:ilvl w:val="0"/>
          <w:numId w:val="23"/>
        </w:numPr>
        <w:jc w:val="both"/>
        <w:rPr>
          <w:color w:val="009193"/>
          <w:lang w:val="en-GB"/>
          <w:rPrChange w:id="149" w:author="Author">
            <w:rPr>
              <w:i/>
              <w:sz w:val="22"/>
              <w:szCs w:val="22"/>
            </w:rPr>
          </w:rPrChange>
        </w:rPr>
        <w:pPrChange w:id="150" w:author="Author">
          <w:pPr>
            <w:numPr>
              <w:numId w:val="27"/>
            </w:numPr>
            <w:pBdr>
              <w:top w:val="nil"/>
              <w:left w:val="nil"/>
              <w:bottom w:val="nil"/>
              <w:right w:val="nil"/>
              <w:between w:val="nil"/>
            </w:pBdr>
            <w:spacing w:line="280" w:lineRule="auto"/>
            <w:ind w:left="720" w:hanging="360"/>
            <w:jc w:val="both"/>
          </w:pPr>
        </w:pPrChange>
      </w:pPr>
      <w:r w:rsidRPr="00D80D71">
        <w:rPr>
          <w:color w:val="009193"/>
          <w:lang w:val="en-GB"/>
          <w:rPrChange w:id="151" w:author="Author">
            <w:rPr/>
          </w:rPrChange>
        </w:rPr>
        <w:t xml:space="preserve">Set up/Participate in apprenticeship programs </w:t>
      </w:r>
    </w:p>
    <w:p w14:paraId="589DAA4B" w14:textId="77777777" w:rsidR="005123D5" w:rsidRPr="00D80D71" w:rsidRDefault="005123D5" w:rsidP="007F547D">
      <w:pPr>
        <w:spacing w:line="276" w:lineRule="auto"/>
        <w:jc w:val="both"/>
        <w:rPr>
          <w:ins w:id="152" w:author="Author"/>
          <w:szCs w:val="24"/>
          <w:rPrChange w:id="153" w:author="Author">
            <w:rPr>
              <w:ins w:id="154" w:author="Author"/>
              <w:szCs w:val="24"/>
              <w:lang w:val="en-US"/>
            </w:rPr>
          </w:rPrChange>
        </w:rPr>
      </w:pPr>
    </w:p>
    <w:p w14:paraId="7760E090" w14:textId="5A93F5B6" w:rsidR="00B91440" w:rsidRDefault="00B91440" w:rsidP="007F547D">
      <w:pPr>
        <w:spacing w:line="276" w:lineRule="auto"/>
        <w:jc w:val="both"/>
        <w:rPr>
          <w:szCs w:val="24"/>
          <w:lang w:val="en-US"/>
        </w:rPr>
      </w:pPr>
    </w:p>
    <w:p w14:paraId="79463BA1" w14:textId="77777777" w:rsidR="00B91440" w:rsidRPr="00B91440" w:rsidRDefault="00B91440" w:rsidP="007F547D">
      <w:pPr>
        <w:spacing w:line="276" w:lineRule="auto"/>
        <w:jc w:val="both"/>
        <w:rPr>
          <w:szCs w:val="24"/>
          <w:rPrChange w:id="155" w:author="Author">
            <w:rPr>
              <w:szCs w:val="24"/>
              <w:lang w:val="en-US"/>
            </w:rPr>
          </w:rPrChange>
        </w:rPr>
      </w:pPr>
    </w:p>
    <w:p w14:paraId="4362D893" w14:textId="77777777" w:rsidR="007F547D" w:rsidRPr="000C6DC4" w:rsidRDefault="007F547D" w:rsidP="00BD1A7F">
      <w:pPr>
        <w:rPr>
          <w:rFonts w:cs="Arial"/>
          <w:b/>
          <w:bCs/>
          <w:sz w:val="32"/>
          <w:szCs w:val="32"/>
          <w:lang w:val="en-US"/>
        </w:rPr>
      </w:pPr>
    </w:p>
    <w:p w14:paraId="72D529AC" w14:textId="0D00D455" w:rsidR="00BD1A7F" w:rsidRDefault="003452E7" w:rsidP="009B59F1">
      <w:pPr>
        <w:pStyle w:val="Heading1"/>
        <w:pBdr>
          <w:top w:val="single" w:sz="4" w:space="1" w:color="auto"/>
          <w:bottom w:val="single" w:sz="4" w:space="1" w:color="auto"/>
        </w:pBdr>
        <w:spacing w:line="276" w:lineRule="auto"/>
        <w:ind w:left="-567"/>
        <w:rPr>
          <w:szCs w:val="24"/>
        </w:rPr>
      </w:pPr>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3"/>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5D0B206E" w14:textId="7773C11C" w:rsidR="00761714" w:rsidRDefault="00761714">
      <w:pPr>
        <w:pStyle w:val="CommentText"/>
      </w:pPr>
      <w:r>
        <w:rPr>
          <w:rStyle w:val="CommentReference"/>
        </w:rPr>
        <w:annotationRef/>
      </w:r>
      <w:r>
        <w:t>First use of an abbreviation should always contain the full words.</w:t>
      </w:r>
    </w:p>
  </w:comment>
  <w:comment w:id="1" w:author="Author" w:initials="A">
    <w:p w14:paraId="3A190876" w14:textId="77777777" w:rsidR="00761714" w:rsidRDefault="00761714" w:rsidP="00761714">
      <w:pPr>
        <w:pStyle w:val="CommentText"/>
      </w:pPr>
      <w:r>
        <w:rPr>
          <w:rStyle w:val="CommentReference"/>
        </w:rPr>
        <w:annotationRef/>
      </w:r>
      <w:r>
        <w:t xml:space="preserve">It should be clearer where ReIntegrate will find itself in the value chain. </w:t>
      </w:r>
    </w:p>
    <w:p w14:paraId="6D6675A6" w14:textId="77777777" w:rsidR="00761714" w:rsidRDefault="00761714" w:rsidP="00761714">
      <w:pPr>
        <w:pStyle w:val="CommentText"/>
      </w:pPr>
    </w:p>
    <w:p w14:paraId="3B79D0F8" w14:textId="0EBC58E5" w:rsidR="00761714" w:rsidRDefault="00761714" w:rsidP="00761714">
      <w:pPr>
        <w:pStyle w:val="CommentText"/>
      </w:pPr>
      <w:r>
        <w:t>Focus first on the function of each kind of company, and then name them. Example</w:t>
      </w:r>
      <w:r w:rsidRPr="006E2970">
        <w:rPr>
          <w:b/>
          <w:bCs/>
        </w:rPr>
        <w:t>: Lower down in the chain will be the product storage by companies with a bunkering specialty such as Bunker one</w:t>
      </w:r>
    </w:p>
  </w:comment>
  <w:comment w:id="3" w:author="Author" w:initials="A">
    <w:p w14:paraId="2E8C46B6" w14:textId="111F9646" w:rsidR="00E151B2" w:rsidRDefault="00E151B2">
      <w:pPr>
        <w:pStyle w:val="CommentText"/>
      </w:pPr>
      <w:r>
        <w:rPr>
          <w:rStyle w:val="CommentReference"/>
        </w:rPr>
        <w:annotationRef/>
      </w:r>
      <w:r>
        <w:t>Indicate start and end date of each project, as well as budget</w:t>
      </w:r>
    </w:p>
  </w:comment>
  <w:comment w:id="11" w:author="Author" w:initials="A">
    <w:p w14:paraId="1A5A7866" w14:textId="21A9DC2E" w:rsidR="00761714" w:rsidRDefault="00761714">
      <w:pPr>
        <w:pStyle w:val="CommentText"/>
      </w:pPr>
      <w:r>
        <w:rPr>
          <w:rStyle w:val="CommentReference"/>
        </w:rPr>
        <w:annotationRef/>
      </w:r>
      <w:r>
        <w:t>You mention that European Energy focuses on green energy but it should also be included that the the current project will be working downstream from Green Energy as this is part of the EU’s goals.</w:t>
      </w:r>
    </w:p>
  </w:comment>
  <w:comment w:id="12" w:author="Author" w:initials="A">
    <w:p w14:paraId="6193CB81" w14:textId="37BED208" w:rsidR="005123D5" w:rsidRDefault="005123D5">
      <w:pPr>
        <w:pStyle w:val="CommentText"/>
      </w:pPr>
      <w:r>
        <w:rPr>
          <w:rStyle w:val="CommentReference"/>
        </w:rPr>
        <w:annotationRef/>
      </w:r>
      <w:r>
        <w:t xml:space="preserve">Is EE the only </w:t>
      </w:r>
      <w:r w:rsidR="00E151B2">
        <w:t>owner of Reintegrate</w:t>
      </w:r>
    </w:p>
  </w:comment>
  <w:comment w:id="20" w:author="Author" w:initials="A">
    <w:p w14:paraId="03D4C58A" w14:textId="1705E71F" w:rsidR="00E151B2" w:rsidRDefault="00E151B2">
      <w:pPr>
        <w:pStyle w:val="CommentText"/>
      </w:pPr>
      <w:r>
        <w:rPr>
          <w:rStyle w:val="CommentReference"/>
        </w:rPr>
        <w:annotationRef/>
      </w:r>
      <w:r>
        <w:t>Please indicate exactly where the trucks come in, perhaps the images that were used in the presentation would be useful to indicate the chain in a more lucid manner.</w:t>
      </w:r>
    </w:p>
  </w:comment>
  <w:comment w:id="24" w:author="Author" w:initials="A">
    <w:p w14:paraId="613A121A" w14:textId="77777777" w:rsidR="00761714" w:rsidRDefault="00761714" w:rsidP="00761714">
      <w:pPr>
        <w:pStyle w:val="CommentText"/>
      </w:pPr>
      <w:r>
        <w:rPr>
          <w:rStyle w:val="CommentReference"/>
        </w:rPr>
        <w:annotationRef/>
      </w:r>
      <w:r>
        <w:rPr>
          <w:rStyle w:val="CommentReference"/>
        </w:rPr>
        <w:annotationRef/>
      </w:r>
      <w:r>
        <w:t xml:space="preserve">Some clarification of the downstream users of the E-methanol is needed here. </w:t>
      </w:r>
    </w:p>
    <w:p w14:paraId="2093F2FE" w14:textId="0BD5580C" w:rsidR="00761714" w:rsidRDefault="00761714">
      <w:pPr>
        <w:pStyle w:val="CommentText"/>
      </w:pPr>
    </w:p>
  </w:comment>
  <w:comment w:id="25" w:author="Author" w:initials="A">
    <w:p w14:paraId="0556AE35" w14:textId="77777777" w:rsidR="00761714" w:rsidRDefault="00761714" w:rsidP="00761714">
      <w:pPr>
        <w:pStyle w:val="CommentText"/>
      </w:pPr>
      <w:r>
        <w:rPr>
          <w:rStyle w:val="CommentReference"/>
        </w:rPr>
        <w:annotationRef/>
      </w:r>
      <w:r>
        <w:t>Additional measures that could be included(if available)</w:t>
      </w:r>
    </w:p>
    <w:p w14:paraId="6965E73E" w14:textId="77777777" w:rsidR="00761714" w:rsidRDefault="00761714" w:rsidP="00761714">
      <w:pPr>
        <w:pStyle w:val="CommentText"/>
        <w:numPr>
          <w:ilvl w:val="0"/>
          <w:numId w:val="22"/>
        </w:numPr>
      </w:pPr>
      <w:r>
        <w:t>Pollution</w:t>
      </w:r>
    </w:p>
    <w:p w14:paraId="05651403" w14:textId="77777777" w:rsidR="00761714" w:rsidRDefault="00761714" w:rsidP="00761714">
      <w:pPr>
        <w:pStyle w:val="CommentText"/>
        <w:numPr>
          <w:ilvl w:val="0"/>
          <w:numId w:val="22"/>
        </w:numPr>
      </w:pPr>
      <w:r>
        <w:t>Circular products</w:t>
      </w:r>
    </w:p>
    <w:p w14:paraId="11BD6C71" w14:textId="77777777" w:rsidR="00761714" w:rsidRDefault="00761714" w:rsidP="00761714">
      <w:pPr>
        <w:pStyle w:val="CommentText"/>
        <w:numPr>
          <w:ilvl w:val="0"/>
          <w:numId w:val="22"/>
        </w:numPr>
      </w:pPr>
      <w:r>
        <w:t>damage to forests</w:t>
      </w:r>
    </w:p>
    <w:p w14:paraId="2AF5EB1E" w14:textId="77777777" w:rsidR="00761714" w:rsidRDefault="00761714" w:rsidP="00761714">
      <w:pPr>
        <w:pStyle w:val="CommentText"/>
        <w:numPr>
          <w:ilvl w:val="0"/>
          <w:numId w:val="22"/>
        </w:numPr>
      </w:pPr>
      <w:r>
        <w:t>damage to oceans</w:t>
      </w:r>
    </w:p>
    <w:p w14:paraId="37499CFD" w14:textId="77777777" w:rsidR="00761714" w:rsidRDefault="00761714" w:rsidP="00761714">
      <w:pPr>
        <w:pStyle w:val="CommentText"/>
        <w:numPr>
          <w:ilvl w:val="0"/>
          <w:numId w:val="22"/>
        </w:numPr>
      </w:pPr>
      <w:r>
        <w:t>damage to biodiversity</w:t>
      </w:r>
    </w:p>
    <w:p w14:paraId="1E186D81" w14:textId="77777777" w:rsidR="00761714" w:rsidRDefault="00761714" w:rsidP="00761714">
      <w:pPr>
        <w:pStyle w:val="CommentText"/>
        <w:numPr>
          <w:ilvl w:val="0"/>
          <w:numId w:val="22"/>
        </w:numPr>
      </w:pPr>
      <w:r>
        <w:t>water stress</w:t>
      </w:r>
    </w:p>
    <w:p w14:paraId="46FB1F6C" w14:textId="2A2DAE4E" w:rsidR="00761714" w:rsidRDefault="00761714" w:rsidP="00761714">
      <w:pPr>
        <w:pStyle w:val="CommentText"/>
      </w:pPr>
      <w:r>
        <w:t>toxic-free environment(chemicals)</w:t>
      </w:r>
    </w:p>
  </w:comment>
  <w:comment w:id="66" w:author="Author" w:initials="A">
    <w:p w14:paraId="3B305DD0" w14:textId="77777777" w:rsidR="00761714" w:rsidRDefault="00761714" w:rsidP="00761714">
      <w:pPr>
        <w:pStyle w:val="CommentText"/>
      </w:pPr>
      <w:r>
        <w:rPr>
          <w:rStyle w:val="CommentReference"/>
        </w:rPr>
        <w:annotationRef/>
      </w:r>
      <w:r>
        <w:t xml:space="preserve">Something that could be included that is both an EU goal and probably a Danish priority is an estimation of Green Jobs. </w:t>
      </w:r>
    </w:p>
    <w:p w14:paraId="498BCCC1" w14:textId="77777777" w:rsidR="00761714" w:rsidRDefault="00761714" w:rsidP="00761714">
      <w:pPr>
        <w:pStyle w:val="CommentText"/>
      </w:pPr>
    </w:p>
    <w:p w14:paraId="68B7F266" w14:textId="133AD9F0" w:rsidR="00761714" w:rsidRDefault="00761714" w:rsidP="00761714">
      <w:pPr>
        <w:pStyle w:val="CommentText"/>
      </w:pPr>
      <w:r>
        <w:t>If you could estimate how many jobs will be directly created as well as indirectly, that is usually a strong point.</w:t>
      </w:r>
    </w:p>
  </w:comment>
  <w:comment w:id="71" w:author="Author" w:initials="A">
    <w:p w14:paraId="2DE85CE9" w14:textId="77777777" w:rsidR="00761714" w:rsidRDefault="00761714" w:rsidP="00761714">
      <w:pPr>
        <w:pStyle w:val="CommentText"/>
      </w:pPr>
      <w:r>
        <w:rPr>
          <w:rStyle w:val="CommentReference"/>
        </w:rPr>
        <w:annotationRef/>
      </w:r>
      <w:r>
        <w:rPr>
          <w:rStyle w:val="CommentReference"/>
        </w:rPr>
        <w:annotationRef/>
      </w:r>
      <w:r>
        <w:t xml:space="preserve">More technical detail is needed here. There is a much greater need to clarify the product or proccesses involved here. </w:t>
      </w:r>
    </w:p>
    <w:p w14:paraId="0210BFAD" w14:textId="46411F8D" w:rsidR="00761714" w:rsidRDefault="00761714">
      <w:pPr>
        <w:pStyle w:val="CommentText"/>
      </w:pPr>
    </w:p>
  </w:comment>
  <w:comment w:id="73" w:author="Author" w:initials="A">
    <w:p w14:paraId="4990A68A" w14:textId="77777777" w:rsidR="00761714" w:rsidRDefault="00761714" w:rsidP="00761714">
      <w:pPr>
        <w:pStyle w:val="CommentText"/>
      </w:pPr>
      <w:r>
        <w:rPr>
          <w:rStyle w:val="CommentReference"/>
        </w:rPr>
        <w:annotationRef/>
      </w:r>
      <w:r>
        <w:rPr>
          <w:rStyle w:val="CommentReference"/>
        </w:rPr>
        <w:annotationRef/>
      </w:r>
      <w:r>
        <w:t xml:space="preserve">When partners are mentioned it should be clear what their role is. </w:t>
      </w:r>
    </w:p>
    <w:p w14:paraId="5E29AEF1" w14:textId="4D51D6F2" w:rsidR="00761714" w:rsidRDefault="00761714">
      <w:pPr>
        <w:pStyle w:val="CommentText"/>
      </w:pPr>
    </w:p>
  </w:comment>
  <w:comment w:id="76" w:author="Author" w:initials="A">
    <w:p w14:paraId="588057AB" w14:textId="70ECD73A" w:rsidR="00E151B2" w:rsidRDefault="00E151B2">
      <w:pPr>
        <w:pStyle w:val="CommentText"/>
      </w:pPr>
      <w:r>
        <w:rPr>
          <w:rStyle w:val="CommentReference"/>
        </w:rPr>
        <w:annotationRef/>
      </w:r>
      <w:r>
        <w:t xml:space="preserve">It is worth mentioning what the risks associated with the technology are, to establish the inability of private capital to fund it. </w:t>
      </w:r>
    </w:p>
  </w:comment>
  <w:comment w:id="77" w:author="Author" w:initials="A">
    <w:p w14:paraId="2E16CAA2" w14:textId="77777777" w:rsidR="00761714" w:rsidRDefault="00761714" w:rsidP="00761714">
      <w:pPr>
        <w:pStyle w:val="CommentText"/>
      </w:pPr>
      <w:r>
        <w:rPr>
          <w:rStyle w:val="CommentReference"/>
        </w:rPr>
        <w:annotationRef/>
      </w:r>
      <w:r>
        <w:rPr>
          <w:rStyle w:val="CommentReference"/>
        </w:rPr>
        <w:annotationRef/>
      </w:r>
      <w:r>
        <w:t xml:space="preserve">Please indicate a clear end date for this project and simply state that this project will enable follow up investments which represent a lower risk. </w:t>
      </w:r>
    </w:p>
    <w:p w14:paraId="59C82D9B" w14:textId="3B68629F" w:rsidR="00761714" w:rsidRDefault="00761714">
      <w:pPr>
        <w:pStyle w:val="CommentText"/>
      </w:pPr>
    </w:p>
  </w:comment>
  <w:comment w:id="79" w:author="Author" w:initials="A">
    <w:p w14:paraId="0DB0AAC8" w14:textId="77777777" w:rsidR="00761714" w:rsidRDefault="00761714" w:rsidP="00761714">
      <w:pPr>
        <w:pStyle w:val="CommentText"/>
      </w:pPr>
      <w:r>
        <w:rPr>
          <w:rStyle w:val="CommentReference"/>
        </w:rPr>
        <w:annotationRef/>
      </w:r>
      <w:r>
        <w:rPr>
          <w:rStyle w:val="CommentReference"/>
        </w:rPr>
        <w:annotationRef/>
      </w:r>
      <w:r>
        <w:rPr>
          <w:rStyle w:val="CommentReference"/>
        </w:rPr>
        <w:annotationRef/>
      </w:r>
      <w:r>
        <w:t xml:space="preserve">Please explain their role, if they have different roles, highlight the differences. </w:t>
      </w:r>
    </w:p>
    <w:p w14:paraId="61746CE6" w14:textId="4D9467FD" w:rsidR="00761714" w:rsidRDefault="00761714">
      <w:pPr>
        <w:pStyle w:val="CommentText"/>
      </w:pPr>
    </w:p>
  </w:comment>
  <w:comment w:id="78" w:author="Author" w:initials="A">
    <w:p w14:paraId="008EB318" w14:textId="319940ED" w:rsidR="00761714" w:rsidRDefault="00761714">
      <w:pPr>
        <w:pStyle w:val="CommentText"/>
      </w:pPr>
      <w:r>
        <w:rPr>
          <w:rStyle w:val="CommentReference"/>
        </w:rPr>
        <w:annotationRef/>
      </w:r>
      <w:r>
        <w:t>Please indicate if the technology is patent protected and if so, a detailing of the companies patent strategy is neccesary.</w:t>
      </w:r>
    </w:p>
  </w:comment>
  <w:comment w:id="80" w:author="Author" w:initials="A">
    <w:p w14:paraId="3BD1DCE7" w14:textId="26E81AD0" w:rsidR="00761714" w:rsidRDefault="00761714">
      <w:pPr>
        <w:pStyle w:val="CommentText"/>
      </w:pPr>
      <w:r>
        <w:rPr>
          <w:rStyle w:val="CommentReference"/>
        </w:rPr>
        <w:annotationRef/>
      </w:r>
      <w:r>
        <w:t xml:space="preserve">Please include figures here. How many MW? Is the electrolizer solely going to contribute to the grid?  </w:t>
      </w:r>
    </w:p>
  </w:comment>
  <w:comment w:id="83" w:author="Author" w:initials="A">
    <w:p w14:paraId="77781ED1" w14:textId="29A7B5C2" w:rsidR="00EA0296" w:rsidRDefault="00EA0296">
      <w:pPr>
        <w:pStyle w:val="CommentText"/>
      </w:pPr>
      <w:r>
        <w:rPr>
          <w:rStyle w:val="CommentReference"/>
        </w:rPr>
        <w:annotationRef/>
      </w:r>
      <w:r>
        <w:t xml:space="preserve">Please put this information in a table, </w:t>
      </w:r>
    </w:p>
  </w:comment>
  <w:comment w:id="84" w:author="Author" w:initials="A">
    <w:p w14:paraId="4909CF45" w14:textId="0B3EAF34" w:rsidR="00E151B2" w:rsidRDefault="00E151B2">
      <w:pPr>
        <w:pStyle w:val="CommentText"/>
      </w:pPr>
      <w:r>
        <w:rPr>
          <w:rStyle w:val="CommentReference"/>
        </w:rPr>
        <w:annotationRef/>
      </w:r>
      <w:r>
        <w:t>Include a date by which the product will be obsolete or will require significant follow up investments(such that it will no longer count as part of this same project)</w:t>
      </w:r>
    </w:p>
  </w:comment>
  <w:comment w:id="112" w:author="Author" w:initials="A">
    <w:p w14:paraId="5D69724B" w14:textId="2699360B" w:rsidR="00D80D71" w:rsidRDefault="00D80D71">
      <w:pPr>
        <w:pStyle w:val="CommentText"/>
      </w:pPr>
      <w:r>
        <w:rPr>
          <w:rStyle w:val="CommentReference"/>
        </w:rPr>
        <w:annotationRef/>
      </w:r>
      <w:r>
        <w:t>The Work packages should indicate when the R&amp;D phase begins and when it ends.</w:t>
      </w:r>
    </w:p>
  </w:comment>
  <w:comment w:id="113" w:author="Author" w:initials="A">
    <w:p w14:paraId="2F98D76E" w14:textId="2B587083" w:rsidR="005123D5" w:rsidRDefault="005123D5">
      <w:pPr>
        <w:pStyle w:val="CommentText"/>
      </w:pPr>
      <w:r>
        <w:rPr>
          <w:rStyle w:val="CommentReference"/>
        </w:rPr>
        <w:annotationRef/>
      </w:r>
      <w:r>
        <w:t>An estimate of the CAPEX and OPEX involved can help establish an economies of scale argument</w:t>
      </w:r>
    </w:p>
  </w:comment>
  <w:comment w:id="114" w:author="Author" w:initials="A">
    <w:p w14:paraId="6E978460" w14:textId="77777777" w:rsidR="00761714" w:rsidRDefault="00761714" w:rsidP="00761714">
      <w:pPr>
        <w:pStyle w:val="CommentText"/>
      </w:pPr>
      <w:r>
        <w:rPr>
          <w:rStyle w:val="CommentReference"/>
        </w:rPr>
        <w:annotationRef/>
      </w:r>
      <w:r>
        <w:rPr>
          <w:rStyle w:val="CommentReference"/>
        </w:rPr>
        <w:annotationRef/>
      </w:r>
      <w:r>
        <w:t>The EC wants specifics, dates\locations\frequency</w:t>
      </w:r>
    </w:p>
    <w:p w14:paraId="54DD7B61" w14:textId="45BE508F" w:rsidR="00761714" w:rsidRDefault="007617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0B206E" w15:done="0"/>
  <w15:commentEx w15:paraId="3B79D0F8" w15:done="0"/>
  <w15:commentEx w15:paraId="2E8C46B6" w15:done="0"/>
  <w15:commentEx w15:paraId="1A5A7866" w15:done="0"/>
  <w15:commentEx w15:paraId="6193CB81" w15:done="0"/>
  <w15:commentEx w15:paraId="03D4C58A" w15:done="0"/>
  <w15:commentEx w15:paraId="2093F2FE" w15:done="0"/>
  <w15:commentEx w15:paraId="46FB1F6C" w15:done="0"/>
  <w15:commentEx w15:paraId="68B7F266" w15:done="0"/>
  <w15:commentEx w15:paraId="0210BFAD" w15:done="0"/>
  <w15:commentEx w15:paraId="5E29AEF1" w15:done="0"/>
  <w15:commentEx w15:paraId="588057AB" w15:done="0"/>
  <w15:commentEx w15:paraId="59C82D9B" w15:done="0"/>
  <w15:commentEx w15:paraId="61746CE6" w15:done="0"/>
  <w15:commentEx w15:paraId="008EB318" w15:done="0"/>
  <w15:commentEx w15:paraId="3BD1DCE7" w15:done="0"/>
  <w15:commentEx w15:paraId="77781ED1" w15:done="0"/>
  <w15:commentEx w15:paraId="4909CF45" w15:done="0"/>
  <w15:commentEx w15:paraId="5D69724B" w15:done="0"/>
  <w15:commentEx w15:paraId="2F98D76E" w15:done="0"/>
  <w15:commentEx w15:paraId="54DD7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0B206E" w16cid:durableId="240A26EB"/>
  <w16cid:commentId w16cid:paraId="3B79D0F8" w16cid:durableId="240A26F8"/>
  <w16cid:commentId w16cid:paraId="2E8C46B6" w16cid:durableId="240A2E4D"/>
  <w16cid:commentId w16cid:paraId="1A5A7866" w16cid:durableId="240A270D"/>
  <w16cid:commentId w16cid:paraId="6193CB81" w16cid:durableId="240A2E2A"/>
  <w16cid:commentId w16cid:paraId="03D4C58A" w16cid:durableId="240A2E7D"/>
  <w16cid:commentId w16cid:paraId="2093F2FE" w16cid:durableId="240A278A"/>
  <w16cid:commentId w16cid:paraId="46FB1F6C" w16cid:durableId="240A2799"/>
  <w16cid:commentId w16cid:paraId="68B7F266" w16cid:durableId="240A27AB"/>
  <w16cid:commentId w16cid:paraId="0210BFAD" w16cid:durableId="240A27BB"/>
  <w16cid:commentId w16cid:paraId="5E29AEF1" w16cid:durableId="240A27CC"/>
  <w16cid:commentId w16cid:paraId="588057AB" w16cid:durableId="240A2EEC"/>
  <w16cid:commentId w16cid:paraId="59C82D9B" w16cid:durableId="240A27D6"/>
  <w16cid:commentId w16cid:paraId="61746CE6" w16cid:durableId="240A26B8"/>
  <w16cid:commentId w16cid:paraId="008EB318" w16cid:durableId="240A26AB"/>
  <w16cid:commentId w16cid:paraId="3BD1DCE7" w16cid:durableId="240A26C8"/>
  <w16cid:commentId w16cid:paraId="77781ED1" w16cid:durableId="240A29DD"/>
  <w16cid:commentId w16cid:paraId="4909CF45" w16cid:durableId="240A2F4D"/>
  <w16cid:commentId w16cid:paraId="5D69724B" w16cid:durableId="240A30D7"/>
  <w16cid:commentId w16cid:paraId="2F98D76E" w16cid:durableId="240A2D7A"/>
  <w16cid:commentId w16cid:paraId="54DD7B61" w16cid:durableId="240A26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C0EB5" w14:textId="77777777" w:rsidR="006912EF" w:rsidRDefault="006912EF" w:rsidP="00EC76D3">
      <w:r>
        <w:separator/>
      </w:r>
    </w:p>
  </w:endnote>
  <w:endnote w:type="continuationSeparator" w:id="0">
    <w:p w14:paraId="7D795393" w14:textId="77777777" w:rsidR="006912EF" w:rsidRDefault="006912EF"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612C80" w:rsidRPr="00852726" w:rsidRDefault="00612C80">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Pr="00852726">
          <w:rPr>
            <w:color w:val="262626" w:themeColor="text1" w:themeTint="D9"/>
            <w:sz w:val="20"/>
          </w:rPr>
          <w:t>2</w:t>
        </w:r>
        <w:r w:rsidRPr="00852726">
          <w:rPr>
            <w:color w:val="262626" w:themeColor="text1" w:themeTint="D9"/>
            <w:sz w:val="20"/>
          </w:rPr>
          <w:fldChar w:fldCharType="end"/>
        </w:r>
      </w:p>
    </w:sdtContent>
  </w:sdt>
  <w:p w14:paraId="3450C7FD" w14:textId="77777777" w:rsidR="00612C80" w:rsidRDefault="0061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09E62" w14:textId="77777777" w:rsidR="006912EF" w:rsidRDefault="006912EF" w:rsidP="00EC76D3">
      <w:r>
        <w:separator/>
      </w:r>
    </w:p>
  </w:footnote>
  <w:footnote w:type="continuationSeparator" w:id="0">
    <w:p w14:paraId="770126BF" w14:textId="77777777" w:rsidR="006912EF" w:rsidRDefault="006912EF" w:rsidP="00EC76D3">
      <w:r>
        <w:continuationSeparator/>
      </w:r>
    </w:p>
  </w:footnote>
  <w:footnote w:id="1">
    <w:p w14:paraId="2A5EEF97" w14:textId="5F598DD9" w:rsidR="00612C80" w:rsidRDefault="00612C80">
      <w:pPr>
        <w:pStyle w:val="FootnoteText"/>
      </w:pPr>
      <w:r w:rsidRPr="00534509">
        <w:rPr>
          <w:rStyle w:val="FootnoteReference"/>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612C80" w:rsidRPr="005C04FD" w:rsidRDefault="00612C80">
      <w:pPr>
        <w:pStyle w:val="FootnoteText"/>
        <w:rPr>
          <w:sz w:val="18"/>
          <w:szCs w:val="18"/>
        </w:rPr>
      </w:pPr>
      <w:r w:rsidRPr="005C04FD">
        <w:rPr>
          <w:rStyle w:val="FootnoteReference"/>
          <w:sz w:val="18"/>
          <w:szCs w:val="18"/>
        </w:rPr>
        <w:footnoteRef/>
      </w:r>
      <w:r w:rsidRPr="005C04FD">
        <w:rPr>
          <w:sz w:val="18"/>
          <w:szCs w:val="18"/>
        </w:rPr>
        <w:t xml:space="preserve"> </w:t>
      </w:r>
      <w:r w:rsidRPr="005C04FD">
        <w:rPr>
          <w:sz w:val="18"/>
          <w:szCs w:val="18"/>
        </w:rPr>
        <w:t>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3">
    <w:p w14:paraId="534D453C" w14:textId="215B1B3D" w:rsidR="00612C80" w:rsidRPr="005C04FD" w:rsidRDefault="00612C80">
      <w:pPr>
        <w:pStyle w:val="FootnoteText"/>
        <w:rPr>
          <w:sz w:val="18"/>
          <w:szCs w:val="18"/>
        </w:rPr>
      </w:pPr>
      <w:r w:rsidRPr="005C04FD">
        <w:rPr>
          <w:rStyle w:val="FootnoteReference"/>
          <w:sz w:val="18"/>
          <w:szCs w:val="18"/>
        </w:rPr>
        <w:footnoteRef/>
      </w:r>
      <w:r w:rsidRPr="005C04FD">
        <w:rPr>
          <w:sz w:val="18"/>
          <w:szCs w:val="18"/>
        </w:rPr>
        <w:t xml:space="preserve"> </w:t>
      </w:r>
      <w:r w:rsidRPr="005C04FD">
        <w:rPr>
          <w:sz w:val="18"/>
          <w:szCs w:val="18"/>
        </w:rPr>
        <w:t xml:space="preserve">Læs her for nærmere definition fra Europa-Kommissionen: </w:t>
      </w:r>
      <w:hyperlink r:id="rId2" w:history="1">
        <w:r w:rsidRPr="005C04FD">
          <w:rPr>
            <w:rStyle w:val="Hyperlink"/>
            <w:sz w:val="18"/>
            <w:szCs w:val="18"/>
          </w:rPr>
          <w:t>https://ec.europa.eu/research/participants/data/ref/h2020/wp/2014_2015/annexes/h2020-wp1415-annex-g-trl_en.pdf</w:t>
        </w:r>
      </w:hyperlink>
      <w:r w:rsidRPr="005C04FD">
        <w:rPr>
          <w:sz w:val="18"/>
          <w:szCs w:val="18"/>
        </w:rPr>
        <w:t xml:space="preserve"> </w:t>
      </w:r>
    </w:p>
  </w:footnote>
  <w:footnote w:id="4">
    <w:p w14:paraId="68DA4248" w14:textId="0A4A67FF" w:rsidR="00612C80" w:rsidRPr="005C04FD" w:rsidRDefault="00612C80">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 s. 21 (</w:t>
      </w:r>
      <w:hyperlink r:id="rId3"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9B35F4"/>
    <w:multiLevelType w:val="hybridMultilevel"/>
    <w:tmpl w:val="08A01F66"/>
    <w:lvl w:ilvl="0" w:tplc="2C28559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2A6E91"/>
    <w:multiLevelType w:val="hybridMultilevel"/>
    <w:tmpl w:val="F2EA8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5C706A8"/>
    <w:multiLevelType w:val="hybridMultilevel"/>
    <w:tmpl w:val="09FC687C"/>
    <w:lvl w:ilvl="0" w:tplc="BD260ABC">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827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0E4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0FC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4F5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0C8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EE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3B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02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8A3952"/>
    <w:multiLevelType w:val="hybridMultilevel"/>
    <w:tmpl w:val="7ED2AA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7"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0CB23E9"/>
    <w:multiLevelType w:val="multilevel"/>
    <w:tmpl w:val="96FC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5"/>
  </w:num>
  <w:num w:numId="3">
    <w:abstractNumId w:val="0"/>
  </w:num>
  <w:num w:numId="4">
    <w:abstractNumId w:val="14"/>
  </w:num>
  <w:num w:numId="5">
    <w:abstractNumId w:val="3"/>
  </w:num>
  <w:num w:numId="6">
    <w:abstractNumId w:val="17"/>
  </w:num>
  <w:num w:numId="7">
    <w:abstractNumId w:val="10"/>
  </w:num>
  <w:num w:numId="8">
    <w:abstractNumId w:val="1"/>
  </w:num>
  <w:num w:numId="9">
    <w:abstractNumId w:val="5"/>
  </w:num>
  <w:num w:numId="10">
    <w:abstractNumId w:val="15"/>
  </w:num>
  <w:num w:numId="11">
    <w:abstractNumId w:val="2"/>
  </w:num>
  <w:num w:numId="12">
    <w:abstractNumId w:val="12"/>
  </w:num>
  <w:num w:numId="13">
    <w:abstractNumId w:val="11"/>
  </w:num>
  <w:num w:numId="14">
    <w:abstractNumId w:val="19"/>
  </w:num>
  <w:num w:numId="15">
    <w:abstractNumId w:val="21"/>
  </w:num>
  <w:num w:numId="16">
    <w:abstractNumId w:val="10"/>
  </w:num>
  <w:num w:numId="17">
    <w:abstractNumId w:val="13"/>
  </w:num>
  <w:num w:numId="18">
    <w:abstractNumId w:val="9"/>
  </w:num>
  <w:num w:numId="19">
    <w:abstractNumId w:val="7"/>
  </w:num>
  <w:num w:numId="20">
    <w:abstractNumId w:val="4"/>
  </w:num>
  <w:num w:numId="21">
    <w:abstractNumId w:val="23"/>
  </w:num>
  <w:num w:numId="22">
    <w:abstractNumId w:val="6"/>
  </w:num>
  <w:num w:numId="23">
    <w:abstractNumId w:val="24"/>
  </w:num>
  <w:num w:numId="24">
    <w:abstractNumId w:val="16"/>
  </w:num>
  <w:num w:numId="25">
    <w:abstractNumId w:val="8"/>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0D20"/>
    <w:rsid w:val="000018F5"/>
    <w:rsid w:val="00001BF1"/>
    <w:rsid w:val="00002526"/>
    <w:rsid w:val="00004D83"/>
    <w:rsid w:val="0000504F"/>
    <w:rsid w:val="00005780"/>
    <w:rsid w:val="000057C4"/>
    <w:rsid w:val="00005CE1"/>
    <w:rsid w:val="00007046"/>
    <w:rsid w:val="00007B9C"/>
    <w:rsid w:val="00010143"/>
    <w:rsid w:val="00010604"/>
    <w:rsid w:val="00010E44"/>
    <w:rsid w:val="00012135"/>
    <w:rsid w:val="0001355F"/>
    <w:rsid w:val="00015759"/>
    <w:rsid w:val="0001582D"/>
    <w:rsid w:val="00016B5C"/>
    <w:rsid w:val="000201BE"/>
    <w:rsid w:val="0002209E"/>
    <w:rsid w:val="00022D7B"/>
    <w:rsid w:val="0002471F"/>
    <w:rsid w:val="00031580"/>
    <w:rsid w:val="000318EE"/>
    <w:rsid w:val="0003264F"/>
    <w:rsid w:val="000327D4"/>
    <w:rsid w:val="00033D12"/>
    <w:rsid w:val="000363BD"/>
    <w:rsid w:val="00037021"/>
    <w:rsid w:val="000428DC"/>
    <w:rsid w:val="00044D05"/>
    <w:rsid w:val="00047570"/>
    <w:rsid w:val="00047A6C"/>
    <w:rsid w:val="00050110"/>
    <w:rsid w:val="00055048"/>
    <w:rsid w:val="00060EBE"/>
    <w:rsid w:val="00061DF1"/>
    <w:rsid w:val="00062B3C"/>
    <w:rsid w:val="000648B5"/>
    <w:rsid w:val="00065144"/>
    <w:rsid w:val="00067313"/>
    <w:rsid w:val="000722A5"/>
    <w:rsid w:val="00073325"/>
    <w:rsid w:val="0007355F"/>
    <w:rsid w:val="000741B9"/>
    <w:rsid w:val="00074B98"/>
    <w:rsid w:val="00077CBE"/>
    <w:rsid w:val="00085E96"/>
    <w:rsid w:val="00087ED6"/>
    <w:rsid w:val="00091602"/>
    <w:rsid w:val="00091C49"/>
    <w:rsid w:val="00091FE9"/>
    <w:rsid w:val="0009279D"/>
    <w:rsid w:val="00092F3F"/>
    <w:rsid w:val="00093FC2"/>
    <w:rsid w:val="00094524"/>
    <w:rsid w:val="000959D2"/>
    <w:rsid w:val="000A0420"/>
    <w:rsid w:val="000A0B1A"/>
    <w:rsid w:val="000A3C1F"/>
    <w:rsid w:val="000A4CBD"/>
    <w:rsid w:val="000A5A1A"/>
    <w:rsid w:val="000A6337"/>
    <w:rsid w:val="000B0F13"/>
    <w:rsid w:val="000B1F0D"/>
    <w:rsid w:val="000B4400"/>
    <w:rsid w:val="000B4D7E"/>
    <w:rsid w:val="000B515C"/>
    <w:rsid w:val="000B5467"/>
    <w:rsid w:val="000B5E76"/>
    <w:rsid w:val="000C27E3"/>
    <w:rsid w:val="000C481C"/>
    <w:rsid w:val="000C51F8"/>
    <w:rsid w:val="000C6DC4"/>
    <w:rsid w:val="000C6E73"/>
    <w:rsid w:val="000C7701"/>
    <w:rsid w:val="000C7C6B"/>
    <w:rsid w:val="000D0725"/>
    <w:rsid w:val="000D0EF6"/>
    <w:rsid w:val="000D112D"/>
    <w:rsid w:val="000D1363"/>
    <w:rsid w:val="000D1441"/>
    <w:rsid w:val="000D1F04"/>
    <w:rsid w:val="000D2476"/>
    <w:rsid w:val="000D3A7B"/>
    <w:rsid w:val="000D4488"/>
    <w:rsid w:val="000D4891"/>
    <w:rsid w:val="000D600F"/>
    <w:rsid w:val="000D6C36"/>
    <w:rsid w:val="000D6F7E"/>
    <w:rsid w:val="000E11DB"/>
    <w:rsid w:val="000E14E7"/>
    <w:rsid w:val="000E5D27"/>
    <w:rsid w:val="000E5E0A"/>
    <w:rsid w:val="000F01F2"/>
    <w:rsid w:val="000F0311"/>
    <w:rsid w:val="000F1609"/>
    <w:rsid w:val="000F168C"/>
    <w:rsid w:val="000F1BFD"/>
    <w:rsid w:val="000F248B"/>
    <w:rsid w:val="000F250B"/>
    <w:rsid w:val="000F47DF"/>
    <w:rsid w:val="000F58E1"/>
    <w:rsid w:val="000F6FFA"/>
    <w:rsid w:val="000F7D61"/>
    <w:rsid w:val="00100151"/>
    <w:rsid w:val="00102489"/>
    <w:rsid w:val="00103FFD"/>
    <w:rsid w:val="001043C4"/>
    <w:rsid w:val="001047D7"/>
    <w:rsid w:val="00105832"/>
    <w:rsid w:val="0010668A"/>
    <w:rsid w:val="00106D85"/>
    <w:rsid w:val="001073C2"/>
    <w:rsid w:val="001079ED"/>
    <w:rsid w:val="001105B9"/>
    <w:rsid w:val="00111C51"/>
    <w:rsid w:val="00113DA1"/>
    <w:rsid w:val="00114286"/>
    <w:rsid w:val="0011553B"/>
    <w:rsid w:val="00115D34"/>
    <w:rsid w:val="0011659E"/>
    <w:rsid w:val="00116686"/>
    <w:rsid w:val="00116E76"/>
    <w:rsid w:val="0012184D"/>
    <w:rsid w:val="00121F21"/>
    <w:rsid w:val="001226D5"/>
    <w:rsid w:val="001229BA"/>
    <w:rsid w:val="00122DC0"/>
    <w:rsid w:val="001235D7"/>
    <w:rsid w:val="00123E48"/>
    <w:rsid w:val="00127355"/>
    <w:rsid w:val="00127A99"/>
    <w:rsid w:val="00131E52"/>
    <w:rsid w:val="00133340"/>
    <w:rsid w:val="001335C9"/>
    <w:rsid w:val="00133D2D"/>
    <w:rsid w:val="00134039"/>
    <w:rsid w:val="0014015F"/>
    <w:rsid w:val="00140820"/>
    <w:rsid w:val="0014201F"/>
    <w:rsid w:val="00142BC4"/>
    <w:rsid w:val="00143808"/>
    <w:rsid w:val="00143CE3"/>
    <w:rsid w:val="001458BA"/>
    <w:rsid w:val="00146081"/>
    <w:rsid w:val="0014769F"/>
    <w:rsid w:val="00147AEA"/>
    <w:rsid w:val="00150D0B"/>
    <w:rsid w:val="001514B0"/>
    <w:rsid w:val="00151AF3"/>
    <w:rsid w:val="00153A7B"/>
    <w:rsid w:val="001546DF"/>
    <w:rsid w:val="00154753"/>
    <w:rsid w:val="0015634B"/>
    <w:rsid w:val="00157083"/>
    <w:rsid w:val="00162D3D"/>
    <w:rsid w:val="0016513E"/>
    <w:rsid w:val="001707D5"/>
    <w:rsid w:val="0017153C"/>
    <w:rsid w:val="00172780"/>
    <w:rsid w:val="00172C22"/>
    <w:rsid w:val="00173AE0"/>
    <w:rsid w:val="0017411A"/>
    <w:rsid w:val="001749CE"/>
    <w:rsid w:val="00174FEF"/>
    <w:rsid w:val="00175638"/>
    <w:rsid w:val="00177818"/>
    <w:rsid w:val="00177C3D"/>
    <w:rsid w:val="0018059B"/>
    <w:rsid w:val="00181777"/>
    <w:rsid w:val="001824AD"/>
    <w:rsid w:val="00183680"/>
    <w:rsid w:val="00184159"/>
    <w:rsid w:val="00184F21"/>
    <w:rsid w:val="0018588B"/>
    <w:rsid w:val="00187273"/>
    <w:rsid w:val="0019020D"/>
    <w:rsid w:val="00190520"/>
    <w:rsid w:val="0019062B"/>
    <w:rsid w:val="001908E1"/>
    <w:rsid w:val="00191D1F"/>
    <w:rsid w:val="00192550"/>
    <w:rsid w:val="00192757"/>
    <w:rsid w:val="00192EB6"/>
    <w:rsid w:val="00193C35"/>
    <w:rsid w:val="00195595"/>
    <w:rsid w:val="001961FF"/>
    <w:rsid w:val="001962F4"/>
    <w:rsid w:val="00196C2A"/>
    <w:rsid w:val="001A082E"/>
    <w:rsid w:val="001A2D67"/>
    <w:rsid w:val="001A3755"/>
    <w:rsid w:val="001A4362"/>
    <w:rsid w:val="001A5E3A"/>
    <w:rsid w:val="001A724B"/>
    <w:rsid w:val="001A74D7"/>
    <w:rsid w:val="001A7DCE"/>
    <w:rsid w:val="001B1C17"/>
    <w:rsid w:val="001B30BD"/>
    <w:rsid w:val="001B362F"/>
    <w:rsid w:val="001B57BC"/>
    <w:rsid w:val="001B5EA0"/>
    <w:rsid w:val="001B6CEF"/>
    <w:rsid w:val="001C363B"/>
    <w:rsid w:val="001C3F3E"/>
    <w:rsid w:val="001C4D91"/>
    <w:rsid w:val="001C50B0"/>
    <w:rsid w:val="001D106E"/>
    <w:rsid w:val="001D1716"/>
    <w:rsid w:val="001D44C0"/>
    <w:rsid w:val="001D65BB"/>
    <w:rsid w:val="001D6D9C"/>
    <w:rsid w:val="001D7A12"/>
    <w:rsid w:val="001D7D4A"/>
    <w:rsid w:val="001E029F"/>
    <w:rsid w:val="001E1EF7"/>
    <w:rsid w:val="001E2B8F"/>
    <w:rsid w:val="001E2EC7"/>
    <w:rsid w:val="001E4FDB"/>
    <w:rsid w:val="001E55DC"/>
    <w:rsid w:val="001E5FF9"/>
    <w:rsid w:val="001E6403"/>
    <w:rsid w:val="001F0CA1"/>
    <w:rsid w:val="001F14A3"/>
    <w:rsid w:val="001F3752"/>
    <w:rsid w:val="001F39DD"/>
    <w:rsid w:val="001F3B7E"/>
    <w:rsid w:val="001F4419"/>
    <w:rsid w:val="001F504A"/>
    <w:rsid w:val="001F5698"/>
    <w:rsid w:val="00200BAF"/>
    <w:rsid w:val="00200DEF"/>
    <w:rsid w:val="00201034"/>
    <w:rsid w:val="0020110C"/>
    <w:rsid w:val="002105F4"/>
    <w:rsid w:val="00210691"/>
    <w:rsid w:val="00210943"/>
    <w:rsid w:val="00210A32"/>
    <w:rsid w:val="00210B8C"/>
    <w:rsid w:val="00212B5A"/>
    <w:rsid w:val="00216811"/>
    <w:rsid w:val="002217D7"/>
    <w:rsid w:val="00222B8A"/>
    <w:rsid w:val="002231A7"/>
    <w:rsid w:val="00224990"/>
    <w:rsid w:val="00224D38"/>
    <w:rsid w:val="0022533E"/>
    <w:rsid w:val="00226029"/>
    <w:rsid w:val="0022641C"/>
    <w:rsid w:val="002276E5"/>
    <w:rsid w:val="00232DB2"/>
    <w:rsid w:val="00240FCA"/>
    <w:rsid w:val="00241514"/>
    <w:rsid w:val="002426E4"/>
    <w:rsid w:val="00242D37"/>
    <w:rsid w:val="00243072"/>
    <w:rsid w:val="002438B1"/>
    <w:rsid w:val="002441A2"/>
    <w:rsid w:val="002441D7"/>
    <w:rsid w:val="0024433C"/>
    <w:rsid w:val="00244449"/>
    <w:rsid w:val="002455D9"/>
    <w:rsid w:val="00247B32"/>
    <w:rsid w:val="00250424"/>
    <w:rsid w:val="0025296E"/>
    <w:rsid w:val="00253A3D"/>
    <w:rsid w:val="0025518E"/>
    <w:rsid w:val="00267AFC"/>
    <w:rsid w:val="0027121B"/>
    <w:rsid w:val="0027176A"/>
    <w:rsid w:val="00272F75"/>
    <w:rsid w:val="00273841"/>
    <w:rsid w:val="00273CA7"/>
    <w:rsid w:val="00273CCA"/>
    <w:rsid w:val="00274117"/>
    <w:rsid w:val="002745D6"/>
    <w:rsid w:val="002746B2"/>
    <w:rsid w:val="00276070"/>
    <w:rsid w:val="0027661E"/>
    <w:rsid w:val="002766D6"/>
    <w:rsid w:val="002822E0"/>
    <w:rsid w:val="002832DB"/>
    <w:rsid w:val="00286A4E"/>
    <w:rsid w:val="00290A64"/>
    <w:rsid w:val="002915D9"/>
    <w:rsid w:val="00291CD2"/>
    <w:rsid w:val="00291E17"/>
    <w:rsid w:val="00293937"/>
    <w:rsid w:val="0029417D"/>
    <w:rsid w:val="002952BC"/>
    <w:rsid w:val="00296DDE"/>
    <w:rsid w:val="002975F9"/>
    <w:rsid w:val="002A01F5"/>
    <w:rsid w:val="002A13B7"/>
    <w:rsid w:val="002A2BCD"/>
    <w:rsid w:val="002A2C8C"/>
    <w:rsid w:val="002A309B"/>
    <w:rsid w:val="002A428B"/>
    <w:rsid w:val="002A4507"/>
    <w:rsid w:val="002A477C"/>
    <w:rsid w:val="002A5DE0"/>
    <w:rsid w:val="002A760F"/>
    <w:rsid w:val="002B0E33"/>
    <w:rsid w:val="002B1524"/>
    <w:rsid w:val="002B3160"/>
    <w:rsid w:val="002B50DE"/>
    <w:rsid w:val="002B6A8A"/>
    <w:rsid w:val="002C0048"/>
    <w:rsid w:val="002C0E3F"/>
    <w:rsid w:val="002C1223"/>
    <w:rsid w:val="002C2C6D"/>
    <w:rsid w:val="002C2ED8"/>
    <w:rsid w:val="002C4131"/>
    <w:rsid w:val="002C5BF0"/>
    <w:rsid w:val="002C7140"/>
    <w:rsid w:val="002D09E8"/>
    <w:rsid w:val="002D2456"/>
    <w:rsid w:val="002D337C"/>
    <w:rsid w:val="002D3DB7"/>
    <w:rsid w:val="002D550D"/>
    <w:rsid w:val="002D5B8E"/>
    <w:rsid w:val="002D70C4"/>
    <w:rsid w:val="002E018C"/>
    <w:rsid w:val="002E3AC9"/>
    <w:rsid w:val="002E3E88"/>
    <w:rsid w:val="002E4966"/>
    <w:rsid w:val="002E6CE5"/>
    <w:rsid w:val="002E6CE7"/>
    <w:rsid w:val="002F049D"/>
    <w:rsid w:val="002F0B55"/>
    <w:rsid w:val="002F1CC2"/>
    <w:rsid w:val="002F3E95"/>
    <w:rsid w:val="002F4B74"/>
    <w:rsid w:val="002F4F68"/>
    <w:rsid w:val="0030001C"/>
    <w:rsid w:val="0030099D"/>
    <w:rsid w:val="00302114"/>
    <w:rsid w:val="00306364"/>
    <w:rsid w:val="003077C9"/>
    <w:rsid w:val="003104D9"/>
    <w:rsid w:val="00310842"/>
    <w:rsid w:val="00310A6E"/>
    <w:rsid w:val="00310D72"/>
    <w:rsid w:val="00310F9F"/>
    <w:rsid w:val="003119D5"/>
    <w:rsid w:val="00312243"/>
    <w:rsid w:val="00312B68"/>
    <w:rsid w:val="00312FA4"/>
    <w:rsid w:val="003139FE"/>
    <w:rsid w:val="00314506"/>
    <w:rsid w:val="00314E4C"/>
    <w:rsid w:val="003150C5"/>
    <w:rsid w:val="00315944"/>
    <w:rsid w:val="003161C9"/>
    <w:rsid w:val="00317AF7"/>
    <w:rsid w:val="0032120D"/>
    <w:rsid w:val="00323044"/>
    <w:rsid w:val="00323EC8"/>
    <w:rsid w:val="00324497"/>
    <w:rsid w:val="00324A77"/>
    <w:rsid w:val="0032721B"/>
    <w:rsid w:val="00330EA4"/>
    <w:rsid w:val="00332CF6"/>
    <w:rsid w:val="00333A2D"/>
    <w:rsid w:val="003360BF"/>
    <w:rsid w:val="003368B3"/>
    <w:rsid w:val="00336CCE"/>
    <w:rsid w:val="0033794A"/>
    <w:rsid w:val="00342A63"/>
    <w:rsid w:val="00343074"/>
    <w:rsid w:val="00344581"/>
    <w:rsid w:val="003452E7"/>
    <w:rsid w:val="00345975"/>
    <w:rsid w:val="00346432"/>
    <w:rsid w:val="00350685"/>
    <w:rsid w:val="0035082C"/>
    <w:rsid w:val="00351049"/>
    <w:rsid w:val="0035194C"/>
    <w:rsid w:val="00351C37"/>
    <w:rsid w:val="00351F99"/>
    <w:rsid w:val="00352382"/>
    <w:rsid w:val="0035242A"/>
    <w:rsid w:val="00352A4C"/>
    <w:rsid w:val="0035414F"/>
    <w:rsid w:val="00357E73"/>
    <w:rsid w:val="00360ED0"/>
    <w:rsid w:val="0036140E"/>
    <w:rsid w:val="0036141C"/>
    <w:rsid w:val="00361D77"/>
    <w:rsid w:val="00361EA6"/>
    <w:rsid w:val="00361EAE"/>
    <w:rsid w:val="00363411"/>
    <w:rsid w:val="003665AD"/>
    <w:rsid w:val="00366863"/>
    <w:rsid w:val="00366B97"/>
    <w:rsid w:val="00370C36"/>
    <w:rsid w:val="00370F87"/>
    <w:rsid w:val="00371057"/>
    <w:rsid w:val="003725E8"/>
    <w:rsid w:val="00373944"/>
    <w:rsid w:val="00376486"/>
    <w:rsid w:val="00377EAD"/>
    <w:rsid w:val="00380521"/>
    <w:rsid w:val="003815EB"/>
    <w:rsid w:val="00382919"/>
    <w:rsid w:val="00387BBF"/>
    <w:rsid w:val="00387F7E"/>
    <w:rsid w:val="0039031C"/>
    <w:rsid w:val="003954EF"/>
    <w:rsid w:val="003957D9"/>
    <w:rsid w:val="003A12E3"/>
    <w:rsid w:val="003A21D9"/>
    <w:rsid w:val="003A23E8"/>
    <w:rsid w:val="003A3E4B"/>
    <w:rsid w:val="003A77BB"/>
    <w:rsid w:val="003B38E3"/>
    <w:rsid w:val="003B41C9"/>
    <w:rsid w:val="003B7CA8"/>
    <w:rsid w:val="003C256A"/>
    <w:rsid w:val="003C2DD4"/>
    <w:rsid w:val="003C628B"/>
    <w:rsid w:val="003C64FF"/>
    <w:rsid w:val="003C7E80"/>
    <w:rsid w:val="003D0067"/>
    <w:rsid w:val="003D0F8B"/>
    <w:rsid w:val="003D1182"/>
    <w:rsid w:val="003D1FDF"/>
    <w:rsid w:val="003D3146"/>
    <w:rsid w:val="003D3B59"/>
    <w:rsid w:val="003D3E8C"/>
    <w:rsid w:val="003D635C"/>
    <w:rsid w:val="003E0ECD"/>
    <w:rsid w:val="003E3812"/>
    <w:rsid w:val="003E517C"/>
    <w:rsid w:val="003E53C6"/>
    <w:rsid w:val="003E54C3"/>
    <w:rsid w:val="003E6162"/>
    <w:rsid w:val="003E7273"/>
    <w:rsid w:val="003F114B"/>
    <w:rsid w:val="003F1811"/>
    <w:rsid w:val="003F1CBD"/>
    <w:rsid w:val="003F2674"/>
    <w:rsid w:val="003F2D95"/>
    <w:rsid w:val="003F54B4"/>
    <w:rsid w:val="003F5CFA"/>
    <w:rsid w:val="003F5D21"/>
    <w:rsid w:val="003F5DF2"/>
    <w:rsid w:val="003F65BB"/>
    <w:rsid w:val="00400567"/>
    <w:rsid w:val="0040065A"/>
    <w:rsid w:val="004008E2"/>
    <w:rsid w:val="004029A2"/>
    <w:rsid w:val="00402F21"/>
    <w:rsid w:val="00404AB4"/>
    <w:rsid w:val="0040621F"/>
    <w:rsid w:val="00411C18"/>
    <w:rsid w:val="00412149"/>
    <w:rsid w:val="0041239F"/>
    <w:rsid w:val="0041506E"/>
    <w:rsid w:val="00415DDD"/>
    <w:rsid w:val="004162DB"/>
    <w:rsid w:val="00417AE8"/>
    <w:rsid w:val="00417D11"/>
    <w:rsid w:val="00417FA7"/>
    <w:rsid w:val="00421BD5"/>
    <w:rsid w:val="004228D7"/>
    <w:rsid w:val="00423106"/>
    <w:rsid w:val="0042540A"/>
    <w:rsid w:val="00425AB1"/>
    <w:rsid w:val="0042604B"/>
    <w:rsid w:val="00427C11"/>
    <w:rsid w:val="004305A5"/>
    <w:rsid w:val="00431190"/>
    <w:rsid w:val="004312F3"/>
    <w:rsid w:val="004333B1"/>
    <w:rsid w:val="0043388D"/>
    <w:rsid w:val="00436F31"/>
    <w:rsid w:val="00437142"/>
    <w:rsid w:val="00437679"/>
    <w:rsid w:val="004410D8"/>
    <w:rsid w:val="004412EB"/>
    <w:rsid w:val="00441F5C"/>
    <w:rsid w:val="0044231E"/>
    <w:rsid w:val="00444758"/>
    <w:rsid w:val="00446D0B"/>
    <w:rsid w:val="00451ACC"/>
    <w:rsid w:val="00453D2C"/>
    <w:rsid w:val="00454409"/>
    <w:rsid w:val="004552D2"/>
    <w:rsid w:val="004561FD"/>
    <w:rsid w:val="00456B0A"/>
    <w:rsid w:val="00456E71"/>
    <w:rsid w:val="00457560"/>
    <w:rsid w:val="00460A98"/>
    <w:rsid w:val="00462AFA"/>
    <w:rsid w:val="0046394F"/>
    <w:rsid w:val="004647D5"/>
    <w:rsid w:val="00472052"/>
    <w:rsid w:val="0047424C"/>
    <w:rsid w:val="004746C2"/>
    <w:rsid w:val="00474F24"/>
    <w:rsid w:val="00476773"/>
    <w:rsid w:val="00480F45"/>
    <w:rsid w:val="00481943"/>
    <w:rsid w:val="004831AC"/>
    <w:rsid w:val="00485D1F"/>
    <w:rsid w:val="004868E6"/>
    <w:rsid w:val="00486B2E"/>
    <w:rsid w:val="00486FD3"/>
    <w:rsid w:val="0048765C"/>
    <w:rsid w:val="00487AE7"/>
    <w:rsid w:val="00491BFA"/>
    <w:rsid w:val="00491FEA"/>
    <w:rsid w:val="004937C6"/>
    <w:rsid w:val="00493F32"/>
    <w:rsid w:val="00494012"/>
    <w:rsid w:val="004946D4"/>
    <w:rsid w:val="00495AD9"/>
    <w:rsid w:val="00497778"/>
    <w:rsid w:val="004A3FF9"/>
    <w:rsid w:val="004A42D2"/>
    <w:rsid w:val="004A60F7"/>
    <w:rsid w:val="004A6BC0"/>
    <w:rsid w:val="004A73CA"/>
    <w:rsid w:val="004B0FEC"/>
    <w:rsid w:val="004B137A"/>
    <w:rsid w:val="004B1FB5"/>
    <w:rsid w:val="004B2D79"/>
    <w:rsid w:val="004B430F"/>
    <w:rsid w:val="004B466E"/>
    <w:rsid w:val="004B48DB"/>
    <w:rsid w:val="004B49E9"/>
    <w:rsid w:val="004B6050"/>
    <w:rsid w:val="004B6DC2"/>
    <w:rsid w:val="004B777A"/>
    <w:rsid w:val="004C17B5"/>
    <w:rsid w:val="004C19E1"/>
    <w:rsid w:val="004C6AEC"/>
    <w:rsid w:val="004C6F64"/>
    <w:rsid w:val="004D0879"/>
    <w:rsid w:val="004D481E"/>
    <w:rsid w:val="004D4B87"/>
    <w:rsid w:val="004D58B4"/>
    <w:rsid w:val="004D7310"/>
    <w:rsid w:val="004E0A78"/>
    <w:rsid w:val="004E6B33"/>
    <w:rsid w:val="004F249D"/>
    <w:rsid w:val="004F24CB"/>
    <w:rsid w:val="004F3CDC"/>
    <w:rsid w:val="004F68AE"/>
    <w:rsid w:val="004F68CA"/>
    <w:rsid w:val="004F7D37"/>
    <w:rsid w:val="00501323"/>
    <w:rsid w:val="00501C4E"/>
    <w:rsid w:val="00503D36"/>
    <w:rsid w:val="00504BC8"/>
    <w:rsid w:val="00506564"/>
    <w:rsid w:val="005066D3"/>
    <w:rsid w:val="005066D7"/>
    <w:rsid w:val="0050719D"/>
    <w:rsid w:val="00507C30"/>
    <w:rsid w:val="005111F6"/>
    <w:rsid w:val="00511E87"/>
    <w:rsid w:val="0051219F"/>
    <w:rsid w:val="005123D5"/>
    <w:rsid w:val="00512999"/>
    <w:rsid w:val="00512CE2"/>
    <w:rsid w:val="00512FB6"/>
    <w:rsid w:val="00513B0D"/>
    <w:rsid w:val="005143A2"/>
    <w:rsid w:val="00514448"/>
    <w:rsid w:val="0051472E"/>
    <w:rsid w:val="00516CA5"/>
    <w:rsid w:val="00517484"/>
    <w:rsid w:val="00517566"/>
    <w:rsid w:val="005204D8"/>
    <w:rsid w:val="005206BB"/>
    <w:rsid w:val="005225FA"/>
    <w:rsid w:val="0052507B"/>
    <w:rsid w:val="00525848"/>
    <w:rsid w:val="00526FCB"/>
    <w:rsid w:val="00530990"/>
    <w:rsid w:val="00532914"/>
    <w:rsid w:val="00532CE3"/>
    <w:rsid w:val="00532DE5"/>
    <w:rsid w:val="00532FB0"/>
    <w:rsid w:val="00534509"/>
    <w:rsid w:val="00535490"/>
    <w:rsid w:val="0053549E"/>
    <w:rsid w:val="005358BB"/>
    <w:rsid w:val="00535C3A"/>
    <w:rsid w:val="005370F2"/>
    <w:rsid w:val="005371F9"/>
    <w:rsid w:val="005375E0"/>
    <w:rsid w:val="00537DE7"/>
    <w:rsid w:val="00540312"/>
    <w:rsid w:val="005415E5"/>
    <w:rsid w:val="005426A1"/>
    <w:rsid w:val="00542A11"/>
    <w:rsid w:val="00542D97"/>
    <w:rsid w:val="00543A79"/>
    <w:rsid w:val="00543DBA"/>
    <w:rsid w:val="00543DF7"/>
    <w:rsid w:val="00545167"/>
    <w:rsid w:val="00546FFD"/>
    <w:rsid w:val="005473C9"/>
    <w:rsid w:val="00551E76"/>
    <w:rsid w:val="00552A40"/>
    <w:rsid w:val="00552FFE"/>
    <w:rsid w:val="00553E09"/>
    <w:rsid w:val="0055454C"/>
    <w:rsid w:val="005558D4"/>
    <w:rsid w:val="00560396"/>
    <w:rsid w:val="0056160F"/>
    <w:rsid w:val="00561631"/>
    <w:rsid w:val="00562BC1"/>
    <w:rsid w:val="00563F8E"/>
    <w:rsid w:val="00564664"/>
    <w:rsid w:val="0056568B"/>
    <w:rsid w:val="00570E0E"/>
    <w:rsid w:val="00570F8D"/>
    <w:rsid w:val="00570FCF"/>
    <w:rsid w:val="00571055"/>
    <w:rsid w:val="00573157"/>
    <w:rsid w:val="00575ABA"/>
    <w:rsid w:val="00575BA3"/>
    <w:rsid w:val="00577139"/>
    <w:rsid w:val="00580F87"/>
    <w:rsid w:val="0058157C"/>
    <w:rsid w:val="00581D36"/>
    <w:rsid w:val="00582A03"/>
    <w:rsid w:val="00582F95"/>
    <w:rsid w:val="00584181"/>
    <w:rsid w:val="00584516"/>
    <w:rsid w:val="00585688"/>
    <w:rsid w:val="00586C37"/>
    <w:rsid w:val="00591A62"/>
    <w:rsid w:val="00591C03"/>
    <w:rsid w:val="005942C6"/>
    <w:rsid w:val="00594B10"/>
    <w:rsid w:val="005955A0"/>
    <w:rsid w:val="00595EC2"/>
    <w:rsid w:val="0059654D"/>
    <w:rsid w:val="005A049F"/>
    <w:rsid w:val="005A092D"/>
    <w:rsid w:val="005A226F"/>
    <w:rsid w:val="005A35F9"/>
    <w:rsid w:val="005A3D48"/>
    <w:rsid w:val="005A3D6E"/>
    <w:rsid w:val="005A5D65"/>
    <w:rsid w:val="005A5E05"/>
    <w:rsid w:val="005A7878"/>
    <w:rsid w:val="005B1C64"/>
    <w:rsid w:val="005B3017"/>
    <w:rsid w:val="005B3950"/>
    <w:rsid w:val="005B3A40"/>
    <w:rsid w:val="005B5838"/>
    <w:rsid w:val="005B7CB3"/>
    <w:rsid w:val="005C04FD"/>
    <w:rsid w:val="005C0E4F"/>
    <w:rsid w:val="005C0F5E"/>
    <w:rsid w:val="005C1955"/>
    <w:rsid w:val="005C2350"/>
    <w:rsid w:val="005C265C"/>
    <w:rsid w:val="005C27E0"/>
    <w:rsid w:val="005C3575"/>
    <w:rsid w:val="005C36C4"/>
    <w:rsid w:val="005C37B2"/>
    <w:rsid w:val="005C3EF1"/>
    <w:rsid w:val="005D207F"/>
    <w:rsid w:val="005D2B3E"/>
    <w:rsid w:val="005D309E"/>
    <w:rsid w:val="005D3B40"/>
    <w:rsid w:val="005D477D"/>
    <w:rsid w:val="005D54C8"/>
    <w:rsid w:val="005D7F9C"/>
    <w:rsid w:val="005E0D22"/>
    <w:rsid w:val="005E2CB6"/>
    <w:rsid w:val="005E38DE"/>
    <w:rsid w:val="005E4E8F"/>
    <w:rsid w:val="005E503E"/>
    <w:rsid w:val="005E5E54"/>
    <w:rsid w:val="005E68BF"/>
    <w:rsid w:val="005E691D"/>
    <w:rsid w:val="005F0129"/>
    <w:rsid w:val="005F049D"/>
    <w:rsid w:val="005F21CD"/>
    <w:rsid w:val="005F413C"/>
    <w:rsid w:val="005F4AC1"/>
    <w:rsid w:val="005F4F92"/>
    <w:rsid w:val="005F5997"/>
    <w:rsid w:val="005F5D5D"/>
    <w:rsid w:val="005F6111"/>
    <w:rsid w:val="005F6990"/>
    <w:rsid w:val="005F6D72"/>
    <w:rsid w:val="005F7643"/>
    <w:rsid w:val="005F7A6B"/>
    <w:rsid w:val="0060068F"/>
    <w:rsid w:val="006029BC"/>
    <w:rsid w:val="00602A8F"/>
    <w:rsid w:val="006037EA"/>
    <w:rsid w:val="006057A5"/>
    <w:rsid w:val="00605CA9"/>
    <w:rsid w:val="00605E42"/>
    <w:rsid w:val="00606E13"/>
    <w:rsid w:val="00606E85"/>
    <w:rsid w:val="00607E93"/>
    <w:rsid w:val="00612C80"/>
    <w:rsid w:val="006149AD"/>
    <w:rsid w:val="00614E5D"/>
    <w:rsid w:val="006225E9"/>
    <w:rsid w:val="006226E2"/>
    <w:rsid w:val="00622B58"/>
    <w:rsid w:val="00624B4A"/>
    <w:rsid w:val="00625767"/>
    <w:rsid w:val="006266D7"/>
    <w:rsid w:val="0062781D"/>
    <w:rsid w:val="0063156E"/>
    <w:rsid w:val="00631B62"/>
    <w:rsid w:val="0063428A"/>
    <w:rsid w:val="00634D44"/>
    <w:rsid w:val="006357BA"/>
    <w:rsid w:val="00636795"/>
    <w:rsid w:val="006376FF"/>
    <w:rsid w:val="0063772C"/>
    <w:rsid w:val="00637F79"/>
    <w:rsid w:val="006417C4"/>
    <w:rsid w:val="00643A56"/>
    <w:rsid w:val="00645038"/>
    <w:rsid w:val="00646245"/>
    <w:rsid w:val="006471FE"/>
    <w:rsid w:val="00650EAA"/>
    <w:rsid w:val="0065108B"/>
    <w:rsid w:val="00651F79"/>
    <w:rsid w:val="00652169"/>
    <w:rsid w:val="006535DC"/>
    <w:rsid w:val="0065363C"/>
    <w:rsid w:val="0065471A"/>
    <w:rsid w:val="006566AF"/>
    <w:rsid w:val="00660A21"/>
    <w:rsid w:val="006617C3"/>
    <w:rsid w:val="006626BF"/>
    <w:rsid w:val="00662DD6"/>
    <w:rsid w:val="006638B9"/>
    <w:rsid w:val="00663D28"/>
    <w:rsid w:val="00664C6A"/>
    <w:rsid w:val="006708B0"/>
    <w:rsid w:val="006708CF"/>
    <w:rsid w:val="006715A9"/>
    <w:rsid w:val="006724F3"/>
    <w:rsid w:val="00672F57"/>
    <w:rsid w:val="00673F3D"/>
    <w:rsid w:val="00674315"/>
    <w:rsid w:val="006760B9"/>
    <w:rsid w:val="00681B51"/>
    <w:rsid w:val="00682225"/>
    <w:rsid w:val="00684004"/>
    <w:rsid w:val="00684CE6"/>
    <w:rsid w:val="00686ED8"/>
    <w:rsid w:val="006912EF"/>
    <w:rsid w:val="00691376"/>
    <w:rsid w:val="00691493"/>
    <w:rsid w:val="00691ADD"/>
    <w:rsid w:val="00693051"/>
    <w:rsid w:val="00694103"/>
    <w:rsid w:val="00696447"/>
    <w:rsid w:val="00696D0B"/>
    <w:rsid w:val="006A1D4D"/>
    <w:rsid w:val="006A3E6E"/>
    <w:rsid w:val="006A5652"/>
    <w:rsid w:val="006A6133"/>
    <w:rsid w:val="006B05BA"/>
    <w:rsid w:val="006B070F"/>
    <w:rsid w:val="006B2821"/>
    <w:rsid w:val="006B2B3F"/>
    <w:rsid w:val="006B3705"/>
    <w:rsid w:val="006B4EF2"/>
    <w:rsid w:val="006B745D"/>
    <w:rsid w:val="006C19B8"/>
    <w:rsid w:val="006C2CF7"/>
    <w:rsid w:val="006C3627"/>
    <w:rsid w:val="006C50B0"/>
    <w:rsid w:val="006C5B1C"/>
    <w:rsid w:val="006C7790"/>
    <w:rsid w:val="006D0408"/>
    <w:rsid w:val="006D053B"/>
    <w:rsid w:val="006D2066"/>
    <w:rsid w:val="006D2BF4"/>
    <w:rsid w:val="006D581B"/>
    <w:rsid w:val="006D65ED"/>
    <w:rsid w:val="006D6CB4"/>
    <w:rsid w:val="006D7829"/>
    <w:rsid w:val="006E0E3F"/>
    <w:rsid w:val="006E0E51"/>
    <w:rsid w:val="006E199B"/>
    <w:rsid w:val="006E26EC"/>
    <w:rsid w:val="006E2970"/>
    <w:rsid w:val="006E33D7"/>
    <w:rsid w:val="006E44A6"/>
    <w:rsid w:val="006E5AB8"/>
    <w:rsid w:val="006E5DA7"/>
    <w:rsid w:val="006E6D37"/>
    <w:rsid w:val="006E7EE0"/>
    <w:rsid w:val="006F0B45"/>
    <w:rsid w:val="006F28EE"/>
    <w:rsid w:val="006F3200"/>
    <w:rsid w:val="006F483B"/>
    <w:rsid w:val="006F5339"/>
    <w:rsid w:val="006F5E8C"/>
    <w:rsid w:val="006F65EC"/>
    <w:rsid w:val="006F7B25"/>
    <w:rsid w:val="006F7BD0"/>
    <w:rsid w:val="00700F41"/>
    <w:rsid w:val="0070205B"/>
    <w:rsid w:val="00704E34"/>
    <w:rsid w:val="00706DDC"/>
    <w:rsid w:val="00706E6A"/>
    <w:rsid w:val="00707D05"/>
    <w:rsid w:val="00710578"/>
    <w:rsid w:val="007142E2"/>
    <w:rsid w:val="00715A1C"/>
    <w:rsid w:val="00715B03"/>
    <w:rsid w:val="0072020D"/>
    <w:rsid w:val="00721BF3"/>
    <w:rsid w:val="00722844"/>
    <w:rsid w:val="00724F09"/>
    <w:rsid w:val="0072766B"/>
    <w:rsid w:val="007305D7"/>
    <w:rsid w:val="007308CC"/>
    <w:rsid w:val="00730B24"/>
    <w:rsid w:val="00731ACA"/>
    <w:rsid w:val="007342BF"/>
    <w:rsid w:val="00740340"/>
    <w:rsid w:val="0074096B"/>
    <w:rsid w:val="007436D1"/>
    <w:rsid w:val="0074399E"/>
    <w:rsid w:val="00743A5F"/>
    <w:rsid w:val="00744DC4"/>
    <w:rsid w:val="00745ADE"/>
    <w:rsid w:val="0074799B"/>
    <w:rsid w:val="00747AEB"/>
    <w:rsid w:val="00750EEE"/>
    <w:rsid w:val="007534D1"/>
    <w:rsid w:val="007552C1"/>
    <w:rsid w:val="00755576"/>
    <w:rsid w:val="00755B7B"/>
    <w:rsid w:val="00757463"/>
    <w:rsid w:val="0075764F"/>
    <w:rsid w:val="0076014E"/>
    <w:rsid w:val="007603BB"/>
    <w:rsid w:val="00761714"/>
    <w:rsid w:val="00761B30"/>
    <w:rsid w:val="00761D20"/>
    <w:rsid w:val="007623AC"/>
    <w:rsid w:val="007636D7"/>
    <w:rsid w:val="007643BD"/>
    <w:rsid w:val="00765599"/>
    <w:rsid w:val="00766FED"/>
    <w:rsid w:val="00767A80"/>
    <w:rsid w:val="00772512"/>
    <w:rsid w:val="00772FE0"/>
    <w:rsid w:val="00774873"/>
    <w:rsid w:val="0077554D"/>
    <w:rsid w:val="007806DA"/>
    <w:rsid w:val="00781569"/>
    <w:rsid w:val="007817DB"/>
    <w:rsid w:val="0078262F"/>
    <w:rsid w:val="00786D7B"/>
    <w:rsid w:val="00787AEC"/>
    <w:rsid w:val="00794013"/>
    <w:rsid w:val="007952BB"/>
    <w:rsid w:val="00796344"/>
    <w:rsid w:val="0079707E"/>
    <w:rsid w:val="007A0384"/>
    <w:rsid w:val="007A04CE"/>
    <w:rsid w:val="007A41DC"/>
    <w:rsid w:val="007A6E9E"/>
    <w:rsid w:val="007A72C7"/>
    <w:rsid w:val="007A7C94"/>
    <w:rsid w:val="007B063A"/>
    <w:rsid w:val="007B2909"/>
    <w:rsid w:val="007B336E"/>
    <w:rsid w:val="007B47D4"/>
    <w:rsid w:val="007B61E4"/>
    <w:rsid w:val="007B6CAA"/>
    <w:rsid w:val="007B7D75"/>
    <w:rsid w:val="007C0428"/>
    <w:rsid w:val="007C0AA5"/>
    <w:rsid w:val="007C3E41"/>
    <w:rsid w:val="007C520E"/>
    <w:rsid w:val="007C5ACC"/>
    <w:rsid w:val="007D0238"/>
    <w:rsid w:val="007D169E"/>
    <w:rsid w:val="007D4D0F"/>
    <w:rsid w:val="007D6646"/>
    <w:rsid w:val="007D7568"/>
    <w:rsid w:val="007D7A90"/>
    <w:rsid w:val="007D7AA3"/>
    <w:rsid w:val="007D7E39"/>
    <w:rsid w:val="007E34A5"/>
    <w:rsid w:val="007E35B3"/>
    <w:rsid w:val="007E4013"/>
    <w:rsid w:val="007E5D5F"/>
    <w:rsid w:val="007E75A6"/>
    <w:rsid w:val="007F0F77"/>
    <w:rsid w:val="007F1A32"/>
    <w:rsid w:val="007F205F"/>
    <w:rsid w:val="007F36B3"/>
    <w:rsid w:val="007F4900"/>
    <w:rsid w:val="007F519F"/>
    <w:rsid w:val="007F547D"/>
    <w:rsid w:val="007F63A8"/>
    <w:rsid w:val="007F6829"/>
    <w:rsid w:val="007F6B85"/>
    <w:rsid w:val="007F74FB"/>
    <w:rsid w:val="007F7CF1"/>
    <w:rsid w:val="00800971"/>
    <w:rsid w:val="008012BE"/>
    <w:rsid w:val="00802174"/>
    <w:rsid w:val="00802426"/>
    <w:rsid w:val="00803593"/>
    <w:rsid w:val="00805F67"/>
    <w:rsid w:val="00806D1F"/>
    <w:rsid w:val="00812354"/>
    <w:rsid w:val="00813EDD"/>
    <w:rsid w:val="00822AC4"/>
    <w:rsid w:val="00824612"/>
    <w:rsid w:val="0082767F"/>
    <w:rsid w:val="00831AF8"/>
    <w:rsid w:val="00834011"/>
    <w:rsid w:val="008342C7"/>
    <w:rsid w:val="008343A3"/>
    <w:rsid w:val="008370E9"/>
    <w:rsid w:val="0083789D"/>
    <w:rsid w:val="00842AB5"/>
    <w:rsid w:val="00843EFC"/>
    <w:rsid w:val="00846E06"/>
    <w:rsid w:val="00846E7C"/>
    <w:rsid w:val="0085108B"/>
    <w:rsid w:val="008519EB"/>
    <w:rsid w:val="00852726"/>
    <w:rsid w:val="00854190"/>
    <w:rsid w:val="00854DA1"/>
    <w:rsid w:val="00855D38"/>
    <w:rsid w:val="00856B2C"/>
    <w:rsid w:val="00857303"/>
    <w:rsid w:val="008575C9"/>
    <w:rsid w:val="008613B8"/>
    <w:rsid w:val="00861EB3"/>
    <w:rsid w:val="00863719"/>
    <w:rsid w:val="008639EF"/>
    <w:rsid w:val="00864351"/>
    <w:rsid w:val="00864587"/>
    <w:rsid w:val="00865252"/>
    <w:rsid w:val="00865A34"/>
    <w:rsid w:val="00865FB5"/>
    <w:rsid w:val="00871B16"/>
    <w:rsid w:val="00873DF2"/>
    <w:rsid w:val="00874551"/>
    <w:rsid w:val="008752D8"/>
    <w:rsid w:val="008754F2"/>
    <w:rsid w:val="00875CE8"/>
    <w:rsid w:val="00876689"/>
    <w:rsid w:val="0087689E"/>
    <w:rsid w:val="0088070B"/>
    <w:rsid w:val="00885AFC"/>
    <w:rsid w:val="00890C05"/>
    <w:rsid w:val="00890C3F"/>
    <w:rsid w:val="00891F25"/>
    <w:rsid w:val="00892163"/>
    <w:rsid w:val="008933F9"/>
    <w:rsid w:val="008954DF"/>
    <w:rsid w:val="0089675F"/>
    <w:rsid w:val="0089738E"/>
    <w:rsid w:val="008A4018"/>
    <w:rsid w:val="008A4788"/>
    <w:rsid w:val="008A53B9"/>
    <w:rsid w:val="008A5CB1"/>
    <w:rsid w:val="008B01CB"/>
    <w:rsid w:val="008B0537"/>
    <w:rsid w:val="008B230A"/>
    <w:rsid w:val="008B3924"/>
    <w:rsid w:val="008B42AE"/>
    <w:rsid w:val="008B55D4"/>
    <w:rsid w:val="008C0ACE"/>
    <w:rsid w:val="008C14F0"/>
    <w:rsid w:val="008C1AD1"/>
    <w:rsid w:val="008C1D5C"/>
    <w:rsid w:val="008C2857"/>
    <w:rsid w:val="008C3EA6"/>
    <w:rsid w:val="008C4751"/>
    <w:rsid w:val="008C4BA1"/>
    <w:rsid w:val="008C4EB9"/>
    <w:rsid w:val="008C5DB2"/>
    <w:rsid w:val="008C65BA"/>
    <w:rsid w:val="008C6E88"/>
    <w:rsid w:val="008D1C52"/>
    <w:rsid w:val="008D2668"/>
    <w:rsid w:val="008D4D25"/>
    <w:rsid w:val="008D5A0B"/>
    <w:rsid w:val="008D6AA4"/>
    <w:rsid w:val="008E0B98"/>
    <w:rsid w:val="008E2D59"/>
    <w:rsid w:val="008E3CA0"/>
    <w:rsid w:val="008E4195"/>
    <w:rsid w:val="008E48C9"/>
    <w:rsid w:val="008E4CC0"/>
    <w:rsid w:val="008E4F47"/>
    <w:rsid w:val="008E6DA9"/>
    <w:rsid w:val="008E7136"/>
    <w:rsid w:val="008E7B4E"/>
    <w:rsid w:val="008E7DD0"/>
    <w:rsid w:val="008F00EF"/>
    <w:rsid w:val="008F1736"/>
    <w:rsid w:val="008F6782"/>
    <w:rsid w:val="008F7126"/>
    <w:rsid w:val="008F7506"/>
    <w:rsid w:val="0090160F"/>
    <w:rsid w:val="00901EB6"/>
    <w:rsid w:val="00902634"/>
    <w:rsid w:val="00905159"/>
    <w:rsid w:val="00905478"/>
    <w:rsid w:val="009075E8"/>
    <w:rsid w:val="009120C9"/>
    <w:rsid w:val="00912929"/>
    <w:rsid w:val="00913045"/>
    <w:rsid w:val="009130E2"/>
    <w:rsid w:val="0091332C"/>
    <w:rsid w:val="00913AC9"/>
    <w:rsid w:val="00915497"/>
    <w:rsid w:val="00916F55"/>
    <w:rsid w:val="0091745D"/>
    <w:rsid w:val="009225B6"/>
    <w:rsid w:val="0092273F"/>
    <w:rsid w:val="0092463D"/>
    <w:rsid w:val="00926804"/>
    <w:rsid w:val="00926C83"/>
    <w:rsid w:val="0092736D"/>
    <w:rsid w:val="009304F0"/>
    <w:rsid w:val="00930779"/>
    <w:rsid w:val="00930A2C"/>
    <w:rsid w:val="00931401"/>
    <w:rsid w:val="00932106"/>
    <w:rsid w:val="00932285"/>
    <w:rsid w:val="009357C7"/>
    <w:rsid w:val="00936989"/>
    <w:rsid w:val="00937362"/>
    <w:rsid w:val="00937E97"/>
    <w:rsid w:val="009402C3"/>
    <w:rsid w:val="00942436"/>
    <w:rsid w:val="00942CED"/>
    <w:rsid w:val="00943061"/>
    <w:rsid w:val="009431A8"/>
    <w:rsid w:val="0094582D"/>
    <w:rsid w:val="009505B4"/>
    <w:rsid w:val="009519B9"/>
    <w:rsid w:val="009527F4"/>
    <w:rsid w:val="00954479"/>
    <w:rsid w:val="009579E8"/>
    <w:rsid w:val="0096091B"/>
    <w:rsid w:val="009617D3"/>
    <w:rsid w:val="00961C70"/>
    <w:rsid w:val="00961F23"/>
    <w:rsid w:val="00964706"/>
    <w:rsid w:val="0096475E"/>
    <w:rsid w:val="00966688"/>
    <w:rsid w:val="00966F55"/>
    <w:rsid w:val="009678D6"/>
    <w:rsid w:val="00971CED"/>
    <w:rsid w:val="00971F9C"/>
    <w:rsid w:val="00972230"/>
    <w:rsid w:val="00972277"/>
    <w:rsid w:val="00973FAC"/>
    <w:rsid w:val="0097440F"/>
    <w:rsid w:val="00974834"/>
    <w:rsid w:val="009804F7"/>
    <w:rsid w:val="00980609"/>
    <w:rsid w:val="00981D58"/>
    <w:rsid w:val="00983D29"/>
    <w:rsid w:val="0098548A"/>
    <w:rsid w:val="00986A61"/>
    <w:rsid w:val="00990993"/>
    <w:rsid w:val="009912CB"/>
    <w:rsid w:val="009915C6"/>
    <w:rsid w:val="00991A74"/>
    <w:rsid w:val="00996ADB"/>
    <w:rsid w:val="00996D4D"/>
    <w:rsid w:val="009972C4"/>
    <w:rsid w:val="0099791B"/>
    <w:rsid w:val="009A0D82"/>
    <w:rsid w:val="009A0E60"/>
    <w:rsid w:val="009A5B40"/>
    <w:rsid w:val="009A7671"/>
    <w:rsid w:val="009A7E9B"/>
    <w:rsid w:val="009A7FF1"/>
    <w:rsid w:val="009B09FF"/>
    <w:rsid w:val="009B2483"/>
    <w:rsid w:val="009B40CE"/>
    <w:rsid w:val="009B4DAB"/>
    <w:rsid w:val="009B4E35"/>
    <w:rsid w:val="009B55AC"/>
    <w:rsid w:val="009B59F1"/>
    <w:rsid w:val="009B7774"/>
    <w:rsid w:val="009B7820"/>
    <w:rsid w:val="009B789E"/>
    <w:rsid w:val="009B7B82"/>
    <w:rsid w:val="009C0598"/>
    <w:rsid w:val="009C2003"/>
    <w:rsid w:val="009C28B7"/>
    <w:rsid w:val="009C33B6"/>
    <w:rsid w:val="009C3B72"/>
    <w:rsid w:val="009C3BEB"/>
    <w:rsid w:val="009C400E"/>
    <w:rsid w:val="009C4551"/>
    <w:rsid w:val="009C4ACE"/>
    <w:rsid w:val="009C4F23"/>
    <w:rsid w:val="009C4FE6"/>
    <w:rsid w:val="009C6798"/>
    <w:rsid w:val="009D0DB5"/>
    <w:rsid w:val="009D11FF"/>
    <w:rsid w:val="009D121B"/>
    <w:rsid w:val="009D14AF"/>
    <w:rsid w:val="009D14CC"/>
    <w:rsid w:val="009D2ADC"/>
    <w:rsid w:val="009D2CD6"/>
    <w:rsid w:val="009D3701"/>
    <w:rsid w:val="009D6B5B"/>
    <w:rsid w:val="009D7971"/>
    <w:rsid w:val="009D7E25"/>
    <w:rsid w:val="009D7F2D"/>
    <w:rsid w:val="009E04E8"/>
    <w:rsid w:val="009E145D"/>
    <w:rsid w:val="009E21BB"/>
    <w:rsid w:val="009E25AF"/>
    <w:rsid w:val="009E3CE4"/>
    <w:rsid w:val="009E4708"/>
    <w:rsid w:val="009E625A"/>
    <w:rsid w:val="009E62E4"/>
    <w:rsid w:val="009E6714"/>
    <w:rsid w:val="009E6CB6"/>
    <w:rsid w:val="009E6F13"/>
    <w:rsid w:val="009E73F8"/>
    <w:rsid w:val="009F03B1"/>
    <w:rsid w:val="009F0540"/>
    <w:rsid w:val="009F07B1"/>
    <w:rsid w:val="009F3778"/>
    <w:rsid w:val="009F46FE"/>
    <w:rsid w:val="00A00BD0"/>
    <w:rsid w:val="00A01430"/>
    <w:rsid w:val="00A01638"/>
    <w:rsid w:val="00A016A9"/>
    <w:rsid w:val="00A023DA"/>
    <w:rsid w:val="00A0316C"/>
    <w:rsid w:val="00A035A0"/>
    <w:rsid w:val="00A0382D"/>
    <w:rsid w:val="00A046AA"/>
    <w:rsid w:val="00A05774"/>
    <w:rsid w:val="00A05BF2"/>
    <w:rsid w:val="00A10BCB"/>
    <w:rsid w:val="00A10F6D"/>
    <w:rsid w:val="00A12558"/>
    <w:rsid w:val="00A125AF"/>
    <w:rsid w:val="00A13088"/>
    <w:rsid w:val="00A15384"/>
    <w:rsid w:val="00A16D73"/>
    <w:rsid w:val="00A17FDD"/>
    <w:rsid w:val="00A21B3A"/>
    <w:rsid w:val="00A224B9"/>
    <w:rsid w:val="00A22963"/>
    <w:rsid w:val="00A230C9"/>
    <w:rsid w:val="00A23B29"/>
    <w:rsid w:val="00A23B37"/>
    <w:rsid w:val="00A251CD"/>
    <w:rsid w:val="00A2553D"/>
    <w:rsid w:val="00A256C7"/>
    <w:rsid w:val="00A27344"/>
    <w:rsid w:val="00A27BF5"/>
    <w:rsid w:val="00A30A94"/>
    <w:rsid w:val="00A32091"/>
    <w:rsid w:val="00A320F0"/>
    <w:rsid w:val="00A3292F"/>
    <w:rsid w:val="00A34939"/>
    <w:rsid w:val="00A36694"/>
    <w:rsid w:val="00A3722E"/>
    <w:rsid w:val="00A378C9"/>
    <w:rsid w:val="00A4102F"/>
    <w:rsid w:val="00A41EC4"/>
    <w:rsid w:val="00A427F7"/>
    <w:rsid w:val="00A44657"/>
    <w:rsid w:val="00A44663"/>
    <w:rsid w:val="00A452B9"/>
    <w:rsid w:val="00A46C8A"/>
    <w:rsid w:val="00A474FA"/>
    <w:rsid w:val="00A47E5F"/>
    <w:rsid w:val="00A52362"/>
    <w:rsid w:val="00A53008"/>
    <w:rsid w:val="00A532CF"/>
    <w:rsid w:val="00A55B41"/>
    <w:rsid w:val="00A615D4"/>
    <w:rsid w:val="00A63C20"/>
    <w:rsid w:val="00A64DE6"/>
    <w:rsid w:val="00A65464"/>
    <w:rsid w:val="00A65778"/>
    <w:rsid w:val="00A662C6"/>
    <w:rsid w:val="00A664D4"/>
    <w:rsid w:val="00A674C7"/>
    <w:rsid w:val="00A67656"/>
    <w:rsid w:val="00A715FE"/>
    <w:rsid w:val="00A71D9F"/>
    <w:rsid w:val="00A7207A"/>
    <w:rsid w:val="00A7371F"/>
    <w:rsid w:val="00A7376E"/>
    <w:rsid w:val="00A762B0"/>
    <w:rsid w:val="00A76A69"/>
    <w:rsid w:val="00A76EF2"/>
    <w:rsid w:val="00A77EFE"/>
    <w:rsid w:val="00A837F6"/>
    <w:rsid w:val="00A854A0"/>
    <w:rsid w:val="00A858F7"/>
    <w:rsid w:val="00A91309"/>
    <w:rsid w:val="00A9602F"/>
    <w:rsid w:val="00A96E15"/>
    <w:rsid w:val="00AA148F"/>
    <w:rsid w:val="00AA159E"/>
    <w:rsid w:val="00AA28A8"/>
    <w:rsid w:val="00AA2AFF"/>
    <w:rsid w:val="00AA3254"/>
    <w:rsid w:val="00AA32D8"/>
    <w:rsid w:val="00AA4635"/>
    <w:rsid w:val="00AA6627"/>
    <w:rsid w:val="00AB07BF"/>
    <w:rsid w:val="00AB25AD"/>
    <w:rsid w:val="00AB6A89"/>
    <w:rsid w:val="00AB6E57"/>
    <w:rsid w:val="00AC0A4F"/>
    <w:rsid w:val="00AC203A"/>
    <w:rsid w:val="00AC7C12"/>
    <w:rsid w:val="00AD2034"/>
    <w:rsid w:val="00AD60A9"/>
    <w:rsid w:val="00AD6D76"/>
    <w:rsid w:val="00AD7DE5"/>
    <w:rsid w:val="00AE1B77"/>
    <w:rsid w:val="00AE2622"/>
    <w:rsid w:val="00AE2B8F"/>
    <w:rsid w:val="00AE3400"/>
    <w:rsid w:val="00AE4BE7"/>
    <w:rsid w:val="00AE5A60"/>
    <w:rsid w:val="00AE6AB0"/>
    <w:rsid w:val="00AE7A6F"/>
    <w:rsid w:val="00AF1016"/>
    <w:rsid w:val="00AF1A74"/>
    <w:rsid w:val="00AF1E5E"/>
    <w:rsid w:val="00AF266B"/>
    <w:rsid w:val="00AF38DF"/>
    <w:rsid w:val="00AF4AFB"/>
    <w:rsid w:val="00B02087"/>
    <w:rsid w:val="00B02226"/>
    <w:rsid w:val="00B03477"/>
    <w:rsid w:val="00B04B47"/>
    <w:rsid w:val="00B0561F"/>
    <w:rsid w:val="00B10898"/>
    <w:rsid w:val="00B10BE7"/>
    <w:rsid w:val="00B119B0"/>
    <w:rsid w:val="00B1369B"/>
    <w:rsid w:val="00B13B01"/>
    <w:rsid w:val="00B14489"/>
    <w:rsid w:val="00B160FF"/>
    <w:rsid w:val="00B161F7"/>
    <w:rsid w:val="00B1707C"/>
    <w:rsid w:val="00B178A7"/>
    <w:rsid w:val="00B17EA2"/>
    <w:rsid w:val="00B20012"/>
    <w:rsid w:val="00B2225F"/>
    <w:rsid w:val="00B22902"/>
    <w:rsid w:val="00B23A66"/>
    <w:rsid w:val="00B252B5"/>
    <w:rsid w:val="00B2552E"/>
    <w:rsid w:val="00B25830"/>
    <w:rsid w:val="00B26C36"/>
    <w:rsid w:val="00B27357"/>
    <w:rsid w:val="00B27592"/>
    <w:rsid w:val="00B315F3"/>
    <w:rsid w:val="00B32162"/>
    <w:rsid w:val="00B32EC9"/>
    <w:rsid w:val="00B3340C"/>
    <w:rsid w:val="00B33A09"/>
    <w:rsid w:val="00B37F07"/>
    <w:rsid w:val="00B37FB3"/>
    <w:rsid w:val="00B4143D"/>
    <w:rsid w:val="00B42EE8"/>
    <w:rsid w:val="00B44807"/>
    <w:rsid w:val="00B45752"/>
    <w:rsid w:val="00B46138"/>
    <w:rsid w:val="00B46615"/>
    <w:rsid w:val="00B46CE4"/>
    <w:rsid w:val="00B52192"/>
    <w:rsid w:val="00B52405"/>
    <w:rsid w:val="00B52D36"/>
    <w:rsid w:val="00B53DBF"/>
    <w:rsid w:val="00B54444"/>
    <w:rsid w:val="00B56B19"/>
    <w:rsid w:val="00B63236"/>
    <w:rsid w:val="00B64F55"/>
    <w:rsid w:val="00B666FF"/>
    <w:rsid w:val="00B674D9"/>
    <w:rsid w:val="00B67641"/>
    <w:rsid w:val="00B702E0"/>
    <w:rsid w:val="00B7085A"/>
    <w:rsid w:val="00B712B7"/>
    <w:rsid w:val="00B7318B"/>
    <w:rsid w:val="00B73500"/>
    <w:rsid w:val="00B738DC"/>
    <w:rsid w:val="00B748A8"/>
    <w:rsid w:val="00B75B6E"/>
    <w:rsid w:val="00B7653D"/>
    <w:rsid w:val="00B77B20"/>
    <w:rsid w:val="00B8173B"/>
    <w:rsid w:val="00B817A4"/>
    <w:rsid w:val="00B81BFB"/>
    <w:rsid w:val="00B81E9F"/>
    <w:rsid w:val="00B83830"/>
    <w:rsid w:val="00B84540"/>
    <w:rsid w:val="00B850FC"/>
    <w:rsid w:val="00B851F4"/>
    <w:rsid w:val="00B86478"/>
    <w:rsid w:val="00B8665E"/>
    <w:rsid w:val="00B8739A"/>
    <w:rsid w:val="00B87AC7"/>
    <w:rsid w:val="00B907EE"/>
    <w:rsid w:val="00B91440"/>
    <w:rsid w:val="00B91DC4"/>
    <w:rsid w:val="00B9345A"/>
    <w:rsid w:val="00B936BC"/>
    <w:rsid w:val="00B93DB3"/>
    <w:rsid w:val="00B9417C"/>
    <w:rsid w:val="00B95316"/>
    <w:rsid w:val="00B96FC2"/>
    <w:rsid w:val="00B9708B"/>
    <w:rsid w:val="00B97DFA"/>
    <w:rsid w:val="00BA0EE5"/>
    <w:rsid w:val="00BA18F9"/>
    <w:rsid w:val="00BA2DFC"/>
    <w:rsid w:val="00BA3523"/>
    <w:rsid w:val="00BA4ADC"/>
    <w:rsid w:val="00BA54C0"/>
    <w:rsid w:val="00BA5666"/>
    <w:rsid w:val="00BB0310"/>
    <w:rsid w:val="00BB1338"/>
    <w:rsid w:val="00BB3A6F"/>
    <w:rsid w:val="00BB4BEC"/>
    <w:rsid w:val="00BB57CE"/>
    <w:rsid w:val="00BB71CC"/>
    <w:rsid w:val="00BB795C"/>
    <w:rsid w:val="00BC0E01"/>
    <w:rsid w:val="00BC0FC7"/>
    <w:rsid w:val="00BC322C"/>
    <w:rsid w:val="00BC3A97"/>
    <w:rsid w:val="00BC44FE"/>
    <w:rsid w:val="00BC611F"/>
    <w:rsid w:val="00BC6A3B"/>
    <w:rsid w:val="00BD1214"/>
    <w:rsid w:val="00BD1764"/>
    <w:rsid w:val="00BD1A28"/>
    <w:rsid w:val="00BD1A7F"/>
    <w:rsid w:val="00BD4C9B"/>
    <w:rsid w:val="00BD5173"/>
    <w:rsid w:val="00BD5189"/>
    <w:rsid w:val="00BD66A0"/>
    <w:rsid w:val="00BE0368"/>
    <w:rsid w:val="00BE2126"/>
    <w:rsid w:val="00BE2986"/>
    <w:rsid w:val="00BE3645"/>
    <w:rsid w:val="00BE4370"/>
    <w:rsid w:val="00BE5792"/>
    <w:rsid w:val="00BF20C1"/>
    <w:rsid w:val="00BF27A3"/>
    <w:rsid w:val="00C000ED"/>
    <w:rsid w:val="00C00415"/>
    <w:rsid w:val="00C01F49"/>
    <w:rsid w:val="00C02997"/>
    <w:rsid w:val="00C03966"/>
    <w:rsid w:val="00C041CA"/>
    <w:rsid w:val="00C05751"/>
    <w:rsid w:val="00C07578"/>
    <w:rsid w:val="00C111EA"/>
    <w:rsid w:val="00C13D31"/>
    <w:rsid w:val="00C15221"/>
    <w:rsid w:val="00C1650E"/>
    <w:rsid w:val="00C16F2F"/>
    <w:rsid w:val="00C16FAC"/>
    <w:rsid w:val="00C1775A"/>
    <w:rsid w:val="00C21ACF"/>
    <w:rsid w:val="00C22A6A"/>
    <w:rsid w:val="00C22D90"/>
    <w:rsid w:val="00C256CA"/>
    <w:rsid w:val="00C261CE"/>
    <w:rsid w:val="00C26AF4"/>
    <w:rsid w:val="00C3016C"/>
    <w:rsid w:val="00C3045B"/>
    <w:rsid w:val="00C30585"/>
    <w:rsid w:val="00C31418"/>
    <w:rsid w:val="00C34039"/>
    <w:rsid w:val="00C3436C"/>
    <w:rsid w:val="00C349B7"/>
    <w:rsid w:val="00C3539B"/>
    <w:rsid w:val="00C35BCC"/>
    <w:rsid w:val="00C36147"/>
    <w:rsid w:val="00C37380"/>
    <w:rsid w:val="00C37FFB"/>
    <w:rsid w:val="00C42BF6"/>
    <w:rsid w:val="00C44919"/>
    <w:rsid w:val="00C45909"/>
    <w:rsid w:val="00C45A7F"/>
    <w:rsid w:val="00C46358"/>
    <w:rsid w:val="00C464FA"/>
    <w:rsid w:val="00C478B2"/>
    <w:rsid w:val="00C479EE"/>
    <w:rsid w:val="00C50F16"/>
    <w:rsid w:val="00C527AF"/>
    <w:rsid w:val="00C52EF9"/>
    <w:rsid w:val="00C53AB0"/>
    <w:rsid w:val="00C53F95"/>
    <w:rsid w:val="00C5428F"/>
    <w:rsid w:val="00C556D9"/>
    <w:rsid w:val="00C55E31"/>
    <w:rsid w:val="00C60F19"/>
    <w:rsid w:val="00C61A2B"/>
    <w:rsid w:val="00C621F2"/>
    <w:rsid w:val="00C6243A"/>
    <w:rsid w:val="00C67FF1"/>
    <w:rsid w:val="00C70B66"/>
    <w:rsid w:val="00C736BC"/>
    <w:rsid w:val="00C7600A"/>
    <w:rsid w:val="00C766AB"/>
    <w:rsid w:val="00C804F1"/>
    <w:rsid w:val="00C80682"/>
    <w:rsid w:val="00C853A1"/>
    <w:rsid w:val="00C857AD"/>
    <w:rsid w:val="00C90ACF"/>
    <w:rsid w:val="00C91CF2"/>
    <w:rsid w:val="00C93B63"/>
    <w:rsid w:val="00CA0281"/>
    <w:rsid w:val="00CA3415"/>
    <w:rsid w:val="00CA36CB"/>
    <w:rsid w:val="00CA4158"/>
    <w:rsid w:val="00CA474B"/>
    <w:rsid w:val="00CA4B8B"/>
    <w:rsid w:val="00CA7A24"/>
    <w:rsid w:val="00CB1EFB"/>
    <w:rsid w:val="00CB1F74"/>
    <w:rsid w:val="00CB2075"/>
    <w:rsid w:val="00CB43FC"/>
    <w:rsid w:val="00CB5ABA"/>
    <w:rsid w:val="00CC11AC"/>
    <w:rsid w:val="00CC21FB"/>
    <w:rsid w:val="00CC36B6"/>
    <w:rsid w:val="00CC3D15"/>
    <w:rsid w:val="00CC6860"/>
    <w:rsid w:val="00CC7D01"/>
    <w:rsid w:val="00CD3277"/>
    <w:rsid w:val="00CD4E72"/>
    <w:rsid w:val="00CD5B9F"/>
    <w:rsid w:val="00CD601C"/>
    <w:rsid w:val="00CE4C71"/>
    <w:rsid w:val="00CE669F"/>
    <w:rsid w:val="00CF2273"/>
    <w:rsid w:val="00CF3F4F"/>
    <w:rsid w:val="00CF4884"/>
    <w:rsid w:val="00CF4C94"/>
    <w:rsid w:val="00CF5E4D"/>
    <w:rsid w:val="00D002AE"/>
    <w:rsid w:val="00D02750"/>
    <w:rsid w:val="00D041A2"/>
    <w:rsid w:val="00D04654"/>
    <w:rsid w:val="00D046B4"/>
    <w:rsid w:val="00D04972"/>
    <w:rsid w:val="00D05027"/>
    <w:rsid w:val="00D10B8A"/>
    <w:rsid w:val="00D11020"/>
    <w:rsid w:val="00D11F92"/>
    <w:rsid w:val="00D1330B"/>
    <w:rsid w:val="00D15658"/>
    <w:rsid w:val="00D164B1"/>
    <w:rsid w:val="00D17460"/>
    <w:rsid w:val="00D20167"/>
    <w:rsid w:val="00D20AC6"/>
    <w:rsid w:val="00D22EF9"/>
    <w:rsid w:val="00D23C46"/>
    <w:rsid w:val="00D25101"/>
    <w:rsid w:val="00D253A5"/>
    <w:rsid w:val="00D2541E"/>
    <w:rsid w:val="00D25F73"/>
    <w:rsid w:val="00D2709E"/>
    <w:rsid w:val="00D271E8"/>
    <w:rsid w:val="00D30799"/>
    <w:rsid w:val="00D30D74"/>
    <w:rsid w:val="00D31643"/>
    <w:rsid w:val="00D336EE"/>
    <w:rsid w:val="00D34127"/>
    <w:rsid w:val="00D35022"/>
    <w:rsid w:val="00D36ABC"/>
    <w:rsid w:val="00D37EFB"/>
    <w:rsid w:val="00D41331"/>
    <w:rsid w:val="00D41AA8"/>
    <w:rsid w:val="00D43098"/>
    <w:rsid w:val="00D44C90"/>
    <w:rsid w:val="00D44F68"/>
    <w:rsid w:val="00D45022"/>
    <w:rsid w:val="00D45989"/>
    <w:rsid w:val="00D45C1B"/>
    <w:rsid w:val="00D45F5D"/>
    <w:rsid w:val="00D478CC"/>
    <w:rsid w:val="00D54351"/>
    <w:rsid w:val="00D5501E"/>
    <w:rsid w:val="00D5758A"/>
    <w:rsid w:val="00D60CC3"/>
    <w:rsid w:val="00D62287"/>
    <w:rsid w:val="00D62F5D"/>
    <w:rsid w:val="00D67258"/>
    <w:rsid w:val="00D67CAA"/>
    <w:rsid w:val="00D70F30"/>
    <w:rsid w:val="00D72176"/>
    <w:rsid w:val="00D72293"/>
    <w:rsid w:val="00D72D02"/>
    <w:rsid w:val="00D74EC5"/>
    <w:rsid w:val="00D75B76"/>
    <w:rsid w:val="00D80D71"/>
    <w:rsid w:val="00D846D9"/>
    <w:rsid w:val="00D86335"/>
    <w:rsid w:val="00D9011F"/>
    <w:rsid w:val="00D91D3C"/>
    <w:rsid w:val="00D92B29"/>
    <w:rsid w:val="00D933A7"/>
    <w:rsid w:val="00D94182"/>
    <w:rsid w:val="00D954EE"/>
    <w:rsid w:val="00DA0ABA"/>
    <w:rsid w:val="00DA0E41"/>
    <w:rsid w:val="00DA1FA0"/>
    <w:rsid w:val="00DA2676"/>
    <w:rsid w:val="00DA3F2B"/>
    <w:rsid w:val="00DA76E9"/>
    <w:rsid w:val="00DB05CB"/>
    <w:rsid w:val="00DB07E9"/>
    <w:rsid w:val="00DB11DA"/>
    <w:rsid w:val="00DB160F"/>
    <w:rsid w:val="00DB239D"/>
    <w:rsid w:val="00DB27CD"/>
    <w:rsid w:val="00DB680B"/>
    <w:rsid w:val="00DB7219"/>
    <w:rsid w:val="00DB7434"/>
    <w:rsid w:val="00DC4B4E"/>
    <w:rsid w:val="00DC5790"/>
    <w:rsid w:val="00DC65A9"/>
    <w:rsid w:val="00DC6CD6"/>
    <w:rsid w:val="00DC7311"/>
    <w:rsid w:val="00DD104D"/>
    <w:rsid w:val="00DD2616"/>
    <w:rsid w:val="00DD2FCF"/>
    <w:rsid w:val="00DD3290"/>
    <w:rsid w:val="00DD39B6"/>
    <w:rsid w:val="00DD3E3D"/>
    <w:rsid w:val="00DD41B7"/>
    <w:rsid w:val="00DD6A9F"/>
    <w:rsid w:val="00DD6E91"/>
    <w:rsid w:val="00DD6F76"/>
    <w:rsid w:val="00DD7670"/>
    <w:rsid w:val="00DE066D"/>
    <w:rsid w:val="00DE2575"/>
    <w:rsid w:val="00DE2972"/>
    <w:rsid w:val="00DE35B3"/>
    <w:rsid w:val="00DE54FF"/>
    <w:rsid w:val="00DE5C8A"/>
    <w:rsid w:val="00DE5F2C"/>
    <w:rsid w:val="00DE63FA"/>
    <w:rsid w:val="00DE7925"/>
    <w:rsid w:val="00DE79D3"/>
    <w:rsid w:val="00DF0318"/>
    <w:rsid w:val="00DF08DB"/>
    <w:rsid w:val="00DF0C8E"/>
    <w:rsid w:val="00DF1858"/>
    <w:rsid w:val="00DF2F28"/>
    <w:rsid w:val="00DF30AC"/>
    <w:rsid w:val="00DF41A7"/>
    <w:rsid w:val="00DF6510"/>
    <w:rsid w:val="00E0018C"/>
    <w:rsid w:val="00E00C0F"/>
    <w:rsid w:val="00E01092"/>
    <w:rsid w:val="00E0242D"/>
    <w:rsid w:val="00E02C04"/>
    <w:rsid w:val="00E04357"/>
    <w:rsid w:val="00E05B2E"/>
    <w:rsid w:val="00E06B0E"/>
    <w:rsid w:val="00E06BCB"/>
    <w:rsid w:val="00E079CE"/>
    <w:rsid w:val="00E10428"/>
    <w:rsid w:val="00E119D5"/>
    <w:rsid w:val="00E11C9A"/>
    <w:rsid w:val="00E151B2"/>
    <w:rsid w:val="00E15D11"/>
    <w:rsid w:val="00E16CE6"/>
    <w:rsid w:val="00E174BB"/>
    <w:rsid w:val="00E17527"/>
    <w:rsid w:val="00E17FA0"/>
    <w:rsid w:val="00E27022"/>
    <w:rsid w:val="00E30A6C"/>
    <w:rsid w:val="00E30CAB"/>
    <w:rsid w:val="00E335FB"/>
    <w:rsid w:val="00E35A59"/>
    <w:rsid w:val="00E3620C"/>
    <w:rsid w:val="00E3673D"/>
    <w:rsid w:val="00E3708F"/>
    <w:rsid w:val="00E373AC"/>
    <w:rsid w:val="00E37D35"/>
    <w:rsid w:val="00E41EDC"/>
    <w:rsid w:val="00E423BA"/>
    <w:rsid w:val="00E43D40"/>
    <w:rsid w:val="00E443F1"/>
    <w:rsid w:val="00E4555C"/>
    <w:rsid w:val="00E45FC8"/>
    <w:rsid w:val="00E4730E"/>
    <w:rsid w:val="00E50023"/>
    <w:rsid w:val="00E50C28"/>
    <w:rsid w:val="00E53F2C"/>
    <w:rsid w:val="00E54CEE"/>
    <w:rsid w:val="00E56667"/>
    <w:rsid w:val="00E6101F"/>
    <w:rsid w:val="00E6109E"/>
    <w:rsid w:val="00E61B91"/>
    <w:rsid w:val="00E620B9"/>
    <w:rsid w:val="00E62CFF"/>
    <w:rsid w:val="00E63B27"/>
    <w:rsid w:val="00E63BF7"/>
    <w:rsid w:val="00E64072"/>
    <w:rsid w:val="00E644A7"/>
    <w:rsid w:val="00E65265"/>
    <w:rsid w:val="00E6543C"/>
    <w:rsid w:val="00E65A6E"/>
    <w:rsid w:val="00E662A9"/>
    <w:rsid w:val="00E668DA"/>
    <w:rsid w:val="00E700C8"/>
    <w:rsid w:val="00E706DB"/>
    <w:rsid w:val="00E71B36"/>
    <w:rsid w:val="00E72277"/>
    <w:rsid w:val="00E723C1"/>
    <w:rsid w:val="00E72BEA"/>
    <w:rsid w:val="00E7519B"/>
    <w:rsid w:val="00E8103B"/>
    <w:rsid w:val="00E83E59"/>
    <w:rsid w:val="00E85CCB"/>
    <w:rsid w:val="00E86B15"/>
    <w:rsid w:val="00E933D0"/>
    <w:rsid w:val="00E94CE4"/>
    <w:rsid w:val="00E9684D"/>
    <w:rsid w:val="00E96CA9"/>
    <w:rsid w:val="00E97DCC"/>
    <w:rsid w:val="00EA0296"/>
    <w:rsid w:val="00EA3A41"/>
    <w:rsid w:val="00EA538A"/>
    <w:rsid w:val="00EA6D30"/>
    <w:rsid w:val="00EB501F"/>
    <w:rsid w:val="00EB6657"/>
    <w:rsid w:val="00EB6F82"/>
    <w:rsid w:val="00EC037E"/>
    <w:rsid w:val="00EC05BE"/>
    <w:rsid w:val="00EC2982"/>
    <w:rsid w:val="00EC2FEB"/>
    <w:rsid w:val="00EC4C96"/>
    <w:rsid w:val="00EC56E5"/>
    <w:rsid w:val="00EC67F6"/>
    <w:rsid w:val="00EC76D3"/>
    <w:rsid w:val="00ED09A9"/>
    <w:rsid w:val="00ED1B9C"/>
    <w:rsid w:val="00ED4542"/>
    <w:rsid w:val="00ED5D5C"/>
    <w:rsid w:val="00ED732F"/>
    <w:rsid w:val="00EE1216"/>
    <w:rsid w:val="00EE1539"/>
    <w:rsid w:val="00EE1C77"/>
    <w:rsid w:val="00EE2A20"/>
    <w:rsid w:val="00EE69D6"/>
    <w:rsid w:val="00EF0C68"/>
    <w:rsid w:val="00EF2358"/>
    <w:rsid w:val="00EF2FD3"/>
    <w:rsid w:val="00EF3311"/>
    <w:rsid w:val="00EF394D"/>
    <w:rsid w:val="00EF3D6B"/>
    <w:rsid w:val="00EF40F7"/>
    <w:rsid w:val="00EF526B"/>
    <w:rsid w:val="00EF720D"/>
    <w:rsid w:val="00EF725F"/>
    <w:rsid w:val="00EF7673"/>
    <w:rsid w:val="00EF7745"/>
    <w:rsid w:val="00EF7DA4"/>
    <w:rsid w:val="00F02AAA"/>
    <w:rsid w:val="00F04BF8"/>
    <w:rsid w:val="00F05299"/>
    <w:rsid w:val="00F05839"/>
    <w:rsid w:val="00F075F3"/>
    <w:rsid w:val="00F116E2"/>
    <w:rsid w:val="00F11F20"/>
    <w:rsid w:val="00F1708A"/>
    <w:rsid w:val="00F20305"/>
    <w:rsid w:val="00F224B8"/>
    <w:rsid w:val="00F23B97"/>
    <w:rsid w:val="00F24838"/>
    <w:rsid w:val="00F26512"/>
    <w:rsid w:val="00F2693F"/>
    <w:rsid w:val="00F26BDF"/>
    <w:rsid w:val="00F27D57"/>
    <w:rsid w:val="00F27E33"/>
    <w:rsid w:val="00F3183D"/>
    <w:rsid w:val="00F321BD"/>
    <w:rsid w:val="00F33231"/>
    <w:rsid w:val="00F332FF"/>
    <w:rsid w:val="00F35646"/>
    <w:rsid w:val="00F35AE9"/>
    <w:rsid w:val="00F375D2"/>
    <w:rsid w:val="00F4181E"/>
    <w:rsid w:val="00F426EF"/>
    <w:rsid w:val="00F44B1B"/>
    <w:rsid w:val="00F466E8"/>
    <w:rsid w:val="00F467C0"/>
    <w:rsid w:val="00F47AAA"/>
    <w:rsid w:val="00F47F8C"/>
    <w:rsid w:val="00F541FA"/>
    <w:rsid w:val="00F543B5"/>
    <w:rsid w:val="00F55B32"/>
    <w:rsid w:val="00F56475"/>
    <w:rsid w:val="00F5764D"/>
    <w:rsid w:val="00F60244"/>
    <w:rsid w:val="00F60E6E"/>
    <w:rsid w:val="00F610DC"/>
    <w:rsid w:val="00F66830"/>
    <w:rsid w:val="00F71447"/>
    <w:rsid w:val="00F72EB4"/>
    <w:rsid w:val="00F7335D"/>
    <w:rsid w:val="00F73E4A"/>
    <w:rsid w:val="00F755FF"/>
    <w:rsid w:val="00F75EC3"/>
    <w:rsid w:val="00F80DE4"/>
    <w:rsid w:val="00F839D0"/>
    <w:rsid w:val="00F847F0"/>
    <w:rsid w:val="00F8671A"/>
    <w:rsid w:val="00F87FB1"/>
    <w:rsid w:val="00F91618"/>
    <w:rsid w:val="00F9480D"/>
    <w:rsid w:val="00F969F5"/>
    <w:rsid w:val="00F970E9"/>
    <w:rsid w:val="00F97647"/>
    <w:rsid w:val="00FA12ED"/>
    <w:rsid w:val="00FA1DB3"/>
    <w:rsid w:val="00FA23B5"/>
    <w:rsid w:val="00FA44EB"/>
    <w:rsid w:val="00FA726A"/>
    <w:rsid w:val="00FB234F"/>
    <w:rsid w:val="00FB241B"/>
    <w:rsid w:val="00FB2C62"/>
    <w:rsid w:val="00FB31F4"/>
    <w:rsid w:val="00FB3C64"/>
    <w:rsid w:val="00FB4C9D"/>
    <w:rsid w:val="00FB4E4C"/>
    <w:rsid w:val="00FB4FC2"/>
    <w:rsid w:val="00FB5A94"/>
    <w:rsid w:val="00FB5ACC"/>
    <w:rsid w:val="00FC13F5"/>
    <w:rsid w:val="00FC25BE"/>
    <w:rsid w:val="00FC377C"/>
    <w:rsid w:val="00FC4CCE"/>
    <w:rsid w:val="00FC7642"/>
    <w:rsid w:val="00FC79FE"/>
    <w:rsid w:val="00FD013F"/>
    <w:rsid w:val="00FD0493"/>
    <w:rsid w:val="00FD2013"/>
    <w:rsid w:val="00FD26C5"/>
    <w:rsid w:val="00FD3696"/>
    <w:rsid w:val="00FD421E"/>
    <w:rsid w:val="00FD4E6F"/>
    <w:rsid w:val="00FD55C9"/>
    <w:rsid w:val="00FD62BC"/>
    <w:rsid w:val="00FD74EE"/>
    <w:rsid w:val="00FE0D89"/>
    <w:rsid w:val="00FE13FF"/>
    <w:rsid w:val="00FE42FA"/>
    <w:rsid w:val="00FE5E6C"/>
    <w:rsid w:val="00FF2EF3"/>
    <w:rsid w:val="00FF74C7"/>
    <w:rsid w:val="00FF7B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unhideWhenUsed/>
    <w:rsid w:val="000363BD"/>
    <w:rPr>
      <w:sz w:val="20"/>
    </w:rPr>
  </w:style>
  <w:style w:type="character" w:customStyle="1" w:styleId="CommentTextChar">
    <w:name w:val="Comment Text Char"/>
    <w:basedOn w:val="DefaultParagraphFont"/>
    <w:link w:val="CommentText"/>
    <w:uiPriority w:val="99"/>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customStyle="1" w:styleId="ITAbsatzohneNr">
    <w:name w:val="IT Absatz ohne Nr."/>
    <w:basedOn w:val="Normal"/>
    <w:link w:val="ITAbsatzohneNrZchn"/>
    <w:rsid w:val="00A0316C"/>
    <w:pPr>
      <w:spacing w:line="280" w:lineRule="exact"/>
    </w:pPr>
    <w:rPr>
      <w:sz w:val="20"/>
      <w:lang w:val="de-DE" w:eastAsia="de-DE"/>
    </w:rPr>
  </w:style>
  <w:style w:type="character" w:customStyle="1" w:styleId="ITAbsatzohneNrZchn">
    <w:name w:val="IT Absatz ohne Nr. Zchn"/>
    <w:basedOn w:val="DefaultParagraphFont"/>
    <w:link w:val="ITAbsatzohneNr"/>
    <w:rsid w:val="00A0316C"/>
    <w:rPr>
      <w:rFonts w:ascii="Arial" w:hAnsi="Arial"/>
      <w:lang w:val="de-DE" w:eastAsia="de-DE"/>
    </w:rPr>
  </w:style>
  <w:style w:type="paragraph" w:customStyle="1" w:styleId="ITStandard">
    <w:name w:val="IT Standard"/>
    <w:link w:val="ITStandardZchn"/>
    <w:qFormat/>
    <w:rsid w:val="00612C80"/>
    <w:pPr>
      <w:spacing w:line="276" w:lineRule="auto"/>
      <w:jc w:val="both"/>
    </w:pPr>
    <w:rPr>
      <w:rFonts w:ascii="Arial" w:hAnsi="Arial"/>
      <w:sz w:val="22"/>
      <w:lang w:val="de-DE" w:eastAsia="de-DE"/>
    </w:rPr>
  </w:style>
  <w:style w:type="character" w:customStyle="1" w:styleId="ITStandardZchn">
    <w:name w:val="IT Standard Zchn"/>
    <w:basedOn w:val="DefaultParagraphFont"/>
    <w:link w:val="ITStandard"/>
    <w:rsid w:val="00612C80"/>
    <w:rPr>
      <w:rFonts w:ascii="Arial" w:hAnsi="Arial"/>
      <w:sz w:val="22"/>
      <w:lang w:val="de-DE" w:eastAsia="de-DE"/>
    </w:rPr>
  </w:style>
  <w:style w:type="paragraph" w:customStyle="1" w:styleId="ITAufzhlung1Punkt">
    <w:name w:val="IT Aufzählung 1 Punkt"/>
    <w:basedOn w:val="ITAbsatzohneNr"/>
    <w:rsid w:val="00612C80"/>
    <w:pPr>
      <w:numPr>
        <w:numId w:val="24"/>
      </w:numPr>
      <w:spacing w:line="240" w:lineRule="auto"/>
    </w:pPr>
  </w:style>
  <w:style w:type="paragraph" w:customStyle="1" w:styleId="ITAufzhlung2Minus">
    <w:name w:val="IT Aufzählung 2 Minus"/>
    <w:basedOn w:val="ITAbsatzohneNr"/>
    <w:rsid w:val="00612C80"/>
    <w:pPr>
      <w:numPr>
        <w:ilvl w:val="1"/>
        <w:numId w:val="24"/>
      </w:numPr>
      <w:spacing w:after="60" w:line="240" w:lineRule="auto"/>
    </w:pPr>
  </w:style>
  <w:style w:type="paragraph" w:customStyle="1" w:styleId="ITAufzhlung3Plus">
    <w:name w:val="IT Aufzählung 3 Plus"/>
    <w:basedOn w:val="ITAufzhlung2Minus"/>
    <w:rsid w:val="00612C80"/>
    <w:pPr>
      <w:numPr>
        <w:ilvl w:val="2"/>
      </w:numPr>
    </w:pPr>
  </w:style>
  <w:style w:type="paragraph" w:customStyle="1" w:styleId="ITAufzhlung4Pfeil">
    <w:name w:val="IT Aufzählung 4 Pfeil"/>
    <w:basedOn w:val="ITAufzhlung2Minus"/>
    <w:rsid w:val="00612C80"/>
    <w:pPr>
      <w:numPr>
        <w:ilvl w:val="3"/>
      </w:numPr>
    </w:pPr>
  </w:style>
  <w:style w:type="paragraph" w:customStyle="1" w:styleId="ITAufzhlung5Doppelpfeil">
    <w:name w:val="IT Aufzählung 5 Doppelpfeil"/>
    <w:basedOn w:val="ITAufzhlung2Minus"/>
    <w:rsid w:val="00612C80"/>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dk/nyhedsarkiv/2021/marts/regionale-vaekstteams-skal-skabe-vaekst-og-arbejdspladser-i-hele-dan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0241-A296-49A4-BF55-F5D07775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2021-03-27T20:34:00Z</dcterms:created>
  <dcterms:modified xsi:type="dcterms:W3CDTF">2021-03-27T21:39:00Z</dcterms:modified>
</cp:coreProperties>
</file>