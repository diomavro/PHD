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614D22" w14:textId="0587C30D" w:rsidR="0050719D" w:rsidRDefault="00DB05CB" w:rsidP="00AC203A">
      <w:pPr>
        <w:spacing w:line="312" w:lineRule="auto"/>
      </w:pPr>
      <w:r>
        <w:t>1</w:t>
      </w:r>
      <w:r w:rsidR="00B87AC7">
        <w:t>6</w:t>
      </w:r>
      <w:r>
        <w:t>. marts 2021</w:t>
      </w:r>
      <w:r>
        <w:tab/>
      </w:r>
      <w:r>
        <w:tab/>
      </w:r>
      <w:r>
        <w:tab/>
      </w:r>
      <w:r>
        <w:rPr>
          <w:noProof/>
        </w:rPr>
        <w:drawing>
          <wp:inline distT="0" distB="0" distL="0" distR="0" wp14:anchorId="5E144CBA" wp14:editId="4BD06AEA">
            <wp:extent cx="2347912" cy="734843"/>
            <wp:effectExtent l="0" t="0" r="0" b="825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6945" cy="747059"/>
                    </a:xfrm>
                    <a:prstGeom prst="rect">
                      <a:avLst/>
                    </a:prstGeom>
                    <a:noFill/>
                    <a:ln>
                      <a:noFill/>
                    </a:ln>
                  </pic:spPr>
                </pic:pic>
              </a:graphicData>
            </a:graphic>
          </wp:inline>
        </w:drawing>
      </w:r>
    </w:p>
    <w:p w14:paraId="706A5034" w14:textId="3993CDD5" w:rsidR="00DB05CB" w:rsidRDefault="00DB05CB" w:rsidP="00AC203A">
      <w:pPr>
        <w:spacing w:line="312" w:lineRule="auto"/>
      </w:pPr>
    </w:p>
    <w:p w14:paraId="764C306E" w14:textId="4CABD23A" w:rsidR="00DB05CB" w:rsidRDefault="00DB05CB" w:rsidP="00AC203A">
      <w:pPr>
        <w:spacing w:line="312" w:lineRule="auto"/>
      </w:pPr>
    </w:p>
    <w:p w14:paraId="76ACE54E" w14:textId="77777777" w:rsidR="004412EB" w:rsidRDefault="004412EB" w:rsidP="00AC203A">
      <w:pPr>
        <w:spacing w:line="312" w:lineRule="auto"/>
      </w:pPr>
    </w:p>
    <w:p w14:paraId="35B21167" w14:textId="77777777" w:rsidR="009A0D82" w:rsidRPr="009A0D82" w:rsidRDefault="009A0D82" w:rsidP="009A0D82">
      <w:pPr>
        <w:spacing w:line="312" w:lineRule="auto"/>
        <w:rPr>
          <w:b/>
          <w:bCs/>
          <w:sz w:val="40"/>
          <w:szCs w:val="40"/>
        </w:rPr>
      </w:pPr>
      <w:r w:rsidRPr="009A0D82">
        <w:rPr>
          <w:b/>
          <w:bCs/>
          <w:sz w:val="40"/>
          <w:szCs w:val="40"/>
        </w:rPr>
        <w:t>Ansøgningsskema</w:t>
      </w:r>
    </w:p>
    <w:p w14:paraId="058FD34E" w14:textId="4899B32B" w:rsidR="00C111EA" w:rsidRPr="006F28EE" w:rsidRDefault="00C111EA" w:rsidP="00E41EDC">
      <w:pPr>
        <w:spacing w:line="312" w:lineRule="auto"/>
        <w:jc w:val="both"/>
        <w:rPr>
          <w:i/>
          <w:iCs/>
          <w:szCs w:val="24"/>
        </w:rPr>
      </w:pPr>
      <w:r w:rsidRPr="006F28EE">
        <w:rPr>
          <w:i/>
          <w:iCs/>
          <w:szCs w:val="24"/>
        </w:rPr>
        <w:t>Indkaldelse af ansøgninger - Projekter til dansk deltagelse i et vigtigt projekt af fælleseuropæisk interesse (IPCEI) for brint</w:t>
      </w:r>
      <w:r w:rsidR="00812354">
        <w:rPr>
          <w:i/>
          <w:iCs/>
          <w:szCs w:val="24"/>
        </w:rPr>
        <w:t>. I det følgende gennemgås de fremsatte kriterier samt hvordan de skal udfyldes i dette ansøgningsskema.</w:t>
      </w:r>
    </w:p>
    <w:p w14:paraId="4EA4793B" w14:textId="73C73038" w:rsidR="009D7F2D" w:rsidRDefault="009D7F2D" w:rsidP="00E41EDC">
      <w:pPr>
        <w:spacing w:line="312" w:lineRule="auto"/>
        <w:jc w:val="both"/>
        <w:rPr>
          <w:b/>
          <w:bCs/>
          <w:szCs w:val="24"/>
        </w:rPr>
      </w:pPr>
    </w:p>
    <w:p w14:paraId="14B0F39D" w14:textId="042013DA" w:rsidR="00C22A6A" w:rsidRPr="006E6D37" w:rsidRDefault="006E6D37" w:rsidP="00E41EDC">
      <w:pPr>
        <w:spacing w:line="312" w:lineRule="auto"/>
        <w:jc w:val="both"/>
        <w:rPr>
          <w:b/>
          <w:bCs/>
          <w:szCs w:val="24"/>
        </w:rPr>
      </w:pPr>
      <w:r w:rsidRPr="006E6D37">
        <w:rPr>
          <w:b/>
          <w:bCs/>
          <w:szCs w:val="24"/>
        </w:rPr>
        <w:t>Baggrund</w:t>
      </w:r>
    </w:p>
    <w:p w14:paraId="20E2BC94" w14:textId="77777777" w:rsidR="002D70C4" w:rsidRDefault="007A41DC" w:rsidP="00E41EDC">
      <w:pPr>
        <w:spacing w:line="312" w:lineRule="auto"/>
        <w:jc w:val="both"/>
        <w:rPr>
          <w:szCs w:val="24"/>
        </w:rPr>
      </w:pPr>
      <w:r>
        <w:rPr>
          <w:szCs w:val="24"/>
        </w:rPr>
        <w:t>Ansøgningsskemaet</w:t>
      </w:r>
      <w:r w:rsidR="002B6A8A" w:rsidRPr="002B6A8A">
        <w:rPr>
          <w:szCs w:val="24"/>
        </w:rPr>
        <w:t xml:space="preserve"> kan udfyldes på dansk eller engelsk bortset fra </w:t>
      </w:r>
      <w:r w:rsidR="00DC65A9">
        <w:rPr>
          <w:szCs w:val="24"/>
        </w:rPr>
        <w:t>r</w:t>
      </w:r>
      <w:r w:rsidR="002B6A8A" w:rsidRPr="002B6A8A">
        <w:rPr>
          <w:szCs w:val="24"/>
        </w:rPr>
        <w:t>esumé/</w:t>
      </w:r>
      <w:r w:rsidR="00DC65A9">
        <w:rPr>
          <w:szCs w:val="24"/>
        </w:rPr>
        <w:t>s</w:t>
      </w:r>
      <w:r w:rsidR="002B6A8A" w:rsidRPr="002B6A8A">
        <w:rPr>
          <w:szCs w:val="24"/>
        </w:rPr>
        <w:t xml:space="preserve">ummary, </w:t>
      </w:r>
      <w:r w:rsidR="000C51F8">
        <w:rPr>
          <w:szCs w:val="24"/>
        </w:rPr>
        <w:t>der</w:t>
      </w:r>
      <w:r w:rsidR="002B6A8A" w:rsidRPr="002B6A8A">
        <w:rPr>
          <w:szCs w:val="24"/>
        </w:rPr>
        <w:t xml:space="preserve"> skal udfyldes på begge sprog.</w:t>
      </w:r>
    </w:p>
    <w:p w14:paraId="07DF28E5" w14:textId="77777777" w:rsidR="00C22A6A" w:rsidRDefault="00C22A6A" w:rsidP="00E41EDC">
      <w:pPr>
        <w:spacing w:line="312" w:lineRule="auto"/>
        <w:jc w:val="both"/>
        <w:rPr>
          <w:szCs w:val="24"/>
        </w:rPr>
      </w:pPr>
    </w:p>
    <w:p w14:paraId="1DB95FE3" w14:textId="6281C503" w:rsidR="000648B5" w:rsidRDefault="002D70C4" w:rsidP="00E41EDC">
      <w:pPr>
        <w:spacing w:line="312" w:lineRule="auto"/>
        <w:jc w:val="both"/>
        <w:rPr>
          <w:szCs w:val="24"/>
        </w:rPr>
      </w:pPr>
      <w:r>
        <w:rPr>
          <w:szCs w:val="24"/>
        </w:rPr>
        <w:t>Ansøgningsskemaet består af følgende afsnit</w:t>
      </w:r>
      <w:r w:rsidR="000D6F7E">
        <w:rPr>
          <w:szCs w:val="24"/>
        </w:rPr>
        <w:t xml:space="preserve">, hvor afsnit 3-7 </w:t>
      </w:r>
      <w:r w:rsidR="001A4362">
        <w:rPr>
          <w:szCs w:val="24"/>
        </w:rPr>
        <w:t xml:space="preserve">reflekterer de </w:t>
      </w:r>
      <w:r w:rsidR="00682225">
        <w:rPr>
          <w:szCs w:val="24"/>
        </w:rPr>
        <w:t>fem</w:t>
      </w:r>
      <w:r w:rsidR="001A4362">
        <w:rPr>
          <w:szCs w:val="24"/>
        </w:rPr>
        <w:t xml:space="preserve"> udvælgelseskriterier</w:t>
      </w:r>
      <w:r w:rsidR="004162DB">
        <w:rPr>
          <w:szCs w:val="24"/>
        </w:rPr>
        <w:t xml:space="preserve"> i henhold til indkaldelsen af ansøgninger</w:t>
      </w:r>
      <w:r w:rsidR="005C04FD">
        <w:rPr>
          <w:szCs w:val="24"/>
        </w:rPr>
        <w:t>.</w:t>
      </w:r>
    </w:p>
    <w:p w14:paraId="7C2684AC" w14:textId="685054CD" w:rsidR="002D70C4" w:rsidRDefault="00BD1A7F" w:rsidP="00766FED">
      <w:pPr>
        <w:pStyle w:val="ListParagraph"/>
        <w:numPr>
          <w:ilvl w:val="0"/>
          <w:numId w:val="15"/>
        </w:numPr>
        <w:spacing w:line="312" w:lineRule="auto"/>
        <w:rPr>
          <w:szCs w:val="24"/>
        </w:rPr>
      </w:pPr>
      <w:r>
        <w:rPr>
          <w:szCs w:val="24"/>
        </w:rPr>
        <w:t xml:space="preserve">Afsnit </w:t>
      </w:r>
      <w:r w:rsidR="00812354">
        <w:rPr>
          <w:szCs w:val="24"/>
        </w:rPr>
        <w:t xml:space="preserve">1. </w:t>
      </w:r>
      <w:r w:rsidR="004C6F64">
        <w:rPr>
          <w:szCs w:val="24"/>
        </w:rPr>
        <w:t>Generelle oplysninger</w:t>
      </w:r>
    </w:p>
    <w:p w14:paraId="1408AC28" w14:textId="779BFC45" w:rsidR="004C6F64" w:rsidRDefault="00BD1A7F" w:rsidP="00766FED">
      <w:pPr>
        <w:pStyle w:val="ListParagraph"/>
        <w:numPr>
          <w:ilvl w:val="0"/>
          <w:numId w:val="15"/>
        </w:numPr>
        <w:spacing w:line="312" w:lineRule="auto"/>
        <w:rPr>
          <w:szCs w:val="24"/>
        </w:rPr>
      </w:pPr>
      <w:r>
        <w:rPr>
          <w:szCs w:val="24"/>
        </w:rPr>
        <w:t xml:space="preserve">Afsnit 2. </w:t>
      </w:r>
      <w:r w:rsidR="004C6F64">
        <w:rPr>
          <w:szCs w:val="24"/>
        </w:rPr>
        <w:t>Resumé/summary</w:t>
      </w:r>
    </w:p>
    <w:p w14:paraId="387C4851" w14:textId="0B31E666" w:rsidR="004C6F64" w:rsidRDefault="00BD1A7F" w:rsidP="00766FED">
      <w:pPr>
        <w:pStyle w:val="ListParagraph"/>
        <w:numPr>
          <w:ilvl w:val="0"/>
          <w:numId w:val="15"/>
        </w:numPr>
        <w:spacing w:line="312" w:lineRule="auto"/>
        <w:rPr>
          <w:szCs w:val="24"/>
        </w:rPr>
      </w:pPr>
      <w:r>
        <w:rPr>
          <w:szCs w:val="24"/>
        </w:rPr>
        <w:t xml:space="preserve">Afsnit </w:t>
      </w:r>
      <w:r w:rsidR="00812354">
        <w:rPr>
          <w:szCs w:val="24"/>
        </w:rPr>
        <w:t>3. Udvælgelseskriterie</w:t>
      </w:r>
      <w:r w:rsidR="00312FA4">
        <w:rPr>
          <w:szCs w:val="24"/>
        </w:rPr>
        <w:t xml:space="preserve"> 1</w:t>
      </w:r>
      <w:r w:rsidR="00812354">
        <w:rPr>
          <w:szCs w:val="24"/>
        </w:rPr>
        <w:t xml:space="preserve">: </w:t>
      </w:r>
      <w:r w:rsidR="009B7820">
        <w:rPr>
          <w:szCs w:val="24"/>
        </w:rPr>
        <w:t xml:space="preserve">Projektets bidrag til </w:t>
      </w:r>
      <w:r w:rsidR="00FE0D89">
        <w:rPr>
          <w:szCs w:val="24"/>
        </w:rPr>
        <w:t xml:space="preserve">opfyldelse af </w:t>
      </w:r>
      <w:r w:rsidR="00A16D73">
        <w:rPr>
          <w:szCs w:val="24"/>
        </w:rPr>
        <w:t xml:space="preserve">IPCEI-kriterier </w:t>
      </w:r>
    </w:p>
    <w:p w14:paraId="20E45E85" w14:textId="7208FF76" w:rsidR="00A16D73" w:rsidRDefault="00BD1A7F" w:rsidP="00766FED">
      <w:pPr>
        <w:pStyle w:val="ListParagraph"/>
        <w:numPr>
          <w:ilvl w:val="0"/>
          <w:numId w:val="15"/>
        </w:numPr>
        <w:spacing w:line="312" w:lineRule="auto"/>
        <w:rPr>
          <w:szCs w:val="24"/>
        </w:rPr>
      </w:pPr>
      <w:r>
        <w:rPr>
          <w:szCs w:val="24"/>
        </w:rPr>
        <w:t xml:space="preserve">Afsnit </w:t>
      </w:r>
      <w:r w:rsidR="00812354">
        <w:rPr>
          <w:szCs w:val="24"/>
        </w:rPr>
        <w:t>4. Udvælgelseskriterie</w:t>
      </w:r>
      <w:r w:rsidR="00312FA4">
        <w:rPr>
          <w:szCs w:val="24"/>
        </w:rPr>
        <w:t xml:space="preserve"> 2</w:t>
      </w:r>
      <w:r w:rsidR="00812354">
        <w:rPr>
          <w:szCs w:val="24"/>
        </w:rPr>
        <w:t xml:space="preserve">: </w:t>
      </w:r>
      <w:r w:rsidR="00AA4635">
        <w:rPr>
          <w:szCs w:val="24"/>
        </w:rPr>
        <w:t xml:space="preserve">Projektets </w:t>
      </w:r>
      <w:r w:rsidR="00526FCB">
        <w:rPr>
          <w:szCs w:val="24"/>
        </w:rPr>
        <w:t>fokus og effekt</w:t>
      </w:r>
    </w:p>
    <w:p w14:paraId="34830624" w14:textId="2EA9EC70" w:rsidR="00526FCB" w:rsidRDefault="00BD1A7F" w:rsidP="00766FED">
      <w:pPr>
        <w:pStyle w:val="ListParagraph"/>
        <w:numPr>
          <w:ilvl w:val="0"/>
          <w:numId w:val="15"/>
        </w:numPr>
        <w:spacing w:line="312" w:lineRule="auto"/>
        <w:rPr>
          <w:szCs w:val="24"/>
        </w:rPr>
      </w:pPr>
      <w:r>
        <w:rPr>
          <w:szCs w:val="24"/>
        </w:rPr>
        <w:t xml:space="preserve">Afsnit </w:t>
      </w:r>
      <w:r w:rsidR="00812354">
        <w:rPr>
          <w:szCs w:val="24"/>
        </w:rPr>
        <w:t>5. Udvælgelseskriterie</w:t>
      </w:r>
      <w:r w:rsidR="00312FA4">
        <w:rPr>
          <w:szCs w:val="24"/>
        </w:rPr>
        <w:t xml:space="preserve"> 3</w:t>
      </w:r>
      <w:r w:rsidR="00812354">
        <w:rPr>
          <w:szCs w:val="24"/>
        </w:rPr>
        <w:t xml:space="preserve">: </w:t>
      </w:r>
      <w:r w:rsidR="00D25101">
        <w:rPr>
          <w:szCs w:val="24"/>
        </w:rPr>
        <w:t>Projekt</w:t>
      </w:r>
      <w:r w:rsidR="0030001C">
        <w:rPr>
          <w:szCs w:val="24"/>
        </w:rPr>
        <w:t>ets budget og finansiering</w:t>
      </w:r>
      <w:r w:rsidR="00312FA4">
        <w:rPr>
          <w:szCs w:val="24"/>
        </w:rPr>
        <w:t xml:space="preserve"> (se budgetskema)</w:t>
      </w:r>
    </w:p>
    <w:p w14:paraId="45874BF7" w14:textId="40B4DAB7" w:rsidR="0030001C" w:rsidRDefault="00BD1A7F" w:rsidP="00766FED">
      <w:pPr>
        <w:pStyle w:val="ListParagraph"/>
        <w:numPr>
          <w:ilvl w:val="0"/>
          <w:numId w:val="15"/>
        </w:numPr>
        <w:spacing w:line="312" w:lineRule="auto"/>
        <w:rPr>
          <w:szCs w:val="24"/>
        </w:rPr>
      </w:pPr>
      <w:r>
        <w:rPr>
          <w:szCs w:val="24"/>
        </w:rPr>
        <w:t xml:space="preserve">Afsnit </w:t>
      </w:r>
      <w:r w:rsidR="00812354">
        <w:rPr>
          <w:szCs w:val="24"/>
        </w:rPr>
        <w:t>6. Udvælgelseskriterie</w:t>
      </w:r>
      <w:r w:rsidR="00312FA4">
        <w:rPr>
          <w:szCs w:val="24"/>
        </w:rPr>
        <w:t xml:space="preserve"> 4</w:t>
      </w:r>
      <w:r w:rsidR="00812354">
        <w:rPr>
          <w:szCs w:val="24"/>
        </w:rPr>
        <w:t xml:space="preserve">: </w:t>
      </w:r>
      <w:r w:rsidR="0007355F">
        <w:rPr>
          <w:szCs w:val="24"/>
        </w:rPr>
        <w:t>Projektets organisering</w:t>
      </w:r>
    </w:p>
    <w:p w14:paraId="122692B4" w14:textId="18680FFD" w:rsidR="00FD55C9" w:rsidRDefault="00BD1A7F" w:rsidP="00766FED">
      <w:pPr>
        <w:pStyle w:val="ListParagraph"/>
        <w:numPr>
          <w:ilvl w:val="0"/>
          <w:numId w:val="15"/>
        </w:numPr>
        <w:spacing w:line="312" w:lineRule="auto"/>
        <w:rPr>
          <w:szCs w:val="24"/>
        </w:rPr>
      </w:pPr>
      <w:r>
        <w:rPr>
          <w:szCs w:val="24"/>
        </w:rPr>
        <w:t xml:space="preserve">Afsnit </w:t>
      </w:r>
      <w:r w:rsidR="00812354">
        <w:rPr>
          <w:szCs w:val="24"/>
        </w:rPr>
        <w:t>7. Udvælgelseskriterie</w:t>
      </w:r>
      <w:r w:rsidR="00312FA4">
        <w:rPr>
          <w:szCs w:val="24"/>
        </w:rPr>
        <w:t xml:space="preserve"> 5</w:t>
      </w:r>
      <w:r w:rsidR="00812354">
        <w:rPr>
          <w:szCs w:val="24"/>
        </w:rPr>
        <w:t xml:space="preserve">: </w:t>
      </w:r>
      <w:r w:rsidR="00314E4C">
        <w:rPr>
          <w:szCs w:val="24"/>
        </w:rPr>
        <w:t xml:space="preserve">Projektets struktur, </w:t>
      </w:r>
      <w:r w:rsidR="000D6F7E">
        <w:rPr>
          <w:szCs w:val="24"/>
        </w:rPr>
        <w:t>realisering og gennemførlighed</w:t>
      </w:r>
    </w:p>
    <w:p w14:paraId="69868232" w14:textId="7DE487B7" w:rsidR="00BD1A7F" w:rsidRPr="002D70C4" w:rsidRDefault="00BD1A7F" w:rsidP="00766FED">
      <w:pPr>
        <w:pStyle w:val="ListParagraph"/>
        <w:numPr>
          <w:ilvl w:val="0"/>
          <w:numId w:val="15"/>
        </w:numPr>
        <w:spacing w:line="312" w:lineRule="auto"/>
        <w:rPr>
          <w:szCs w:val="24"/>
        </w:rPr>
      </w:pPr>
      <w:r>
        <w:rPr>
          <w:szCs w:val="24"/>
        </w:rPr>
        <w:t>Afsnit 8. Samtykke til deling og behandling af informationer</w:t>
      </w:r>
    </w:p>
    <w:p w14:paraId="3BCAF6B8" w14:textId="77777777" w:rsidR="00C22A6A" w:rsidRDefault="00C22A6A" w:rsidP="00E41EDC">
      <w:pPr>
        <w:spacing w:line="312" w:lineRule="auto"/>
        <w:jc w:val="both"/>
        <w:rPr>
          <w:szCs w:val="24"/>
        </w:rPr>
      </w:pPr>
    </w:p>
    <w:p w14:paraId="4CD44A7A" w14:textId="03142C56" w:rsidR="00EF720D" w:rsidRPr="009B59F1" w:rsidRDefault="002B6A8A" w:rsidP="00766FED">
      <w:pPr>
        <w:spacing w:line="312" w:lineRule="auto"/>
        <w:jc w:val="both"/>
        <w:rPr>
          <w:szCs w:val="24"/>
        </w:rPr>
      </w:pPr>
      <w:r w:rsidRPr="002B6A8A">
        <w:rPr>
          <w:szCs w:val="24"/>
        </w:rPr>
        <w:t>Alle afsnit skal udfyldes substantielt således</w:t>
      </w:r>
      <w:r w:rsidR="00812354">
        <w:rPr>
          <w:szCs w:val="24"/>
        </w:rPr>
        <w:t>,</w:t>
      </w:r>
      <w:r w:rsidRPr="002B6A8A">
        <w:rPr>
          <w:szCs w:val="24"/>
        </w:rPr>
        <w:t xml:space="preserve"> at beskrivelsen kan læses i sammenhæng. </w:t>
      </w:r>
      <w:r w:rsidR="0092463D">
        <w:rPr>
          <w:szCs w:val="24"/>
        </w:rPr>
        <w:t>Udfyldelsen af ansøgningsskemaet</w:t>
      </w:r>
      <w:r w:rsidR="005C265C" w:rsidRPr="005C265C">
        <w:rPr>
          <w:szCs w:val="24"/>
        </w:rPr>
        <w:t xml:space="preserve"> skal holdes så </w:t>
      </w:r>
      <w:r w:rsidR="005C265C" w:rsidRPr="005C265C">
        <w:rPr>
          <w:b/>
          <w:bCs/>
          <w:szCs w:val="24"/>
        </w:rPr>
        <w:t>kort og præcis</w:t>
      </w:r>
      <w:r w:rsidR="005C265C" w:rsidRPr="005C265C">
        <w:rPr>
          <w:szCs w:val="24"/>
        </w:rPr>
        <w:t xml:space="preserve"> som muligt, men skal samtidig være tilstrækkelig informativ til at kunne danne grundlag for en </w:t>
      </w:r>
      <w:r w:rsidR="005C265C" w:rsidRPr="005C265C">
        <w:rPr>
          <w:b/>
          <w:bCs/>
          <w:szCs w:val="24"/>
        </w:rPr>
        <w:t>grundig</w:t>
      </w:r>
      <w:r w:rsidR="005C265C" w:rsidRPr="005C265C">
        <w:rPr>
          <w:szCs w:val="24"/>
        </w:rPr>
        <w:t xml:space="preserve"> evaluering af den samlede ansøgning.</w:t>
      </w:r>
      <w:r w:rsidR="00EF720D">
        <w:rPr>
          <w:szCs w:val="24"/>
        </w:rPr>
        <w:t xml:space="preserve"> </w:t>
      </w:r>
      <w:r w:rsidR="00EF720D" w:rsidRPr="009B59F1">
        <w:rPr>
          <w:szCs w:val="24"/>
        </w:rPr>
        <w:t>Der kan dog herudover henvises til mere uddybende bilag.</w:t>
      </w:r>
    </w:p>
    <w:p w14:paraId="45EDBF64" w14:textId="77777777" w:rsidR="00EF720D" w:rsidRDefault="00EF720D" w:rsidP="00E41EDC">
      <w:pPr>
        <w:spacing w:line="312" w:lineRule="auto"/>
        <w:jc w:val="both"/>
        <w:rPr>
          <w:szCs w:val="24"/>
        </w:rPr>
      </w:pPr>
    </w:p>
    <w:p w14:paraId="72931F24" w14:textId="4E2C001F" w:rsidR="00183680" w:rsidRDefault="00183680" w:rsidP="00E41EDC">
      <w:pPr>
        <w:jc w:val="both"/>
        <w:rPr>
          <w:b/>
          <w:bCs/>
          <w:szCs w:val="24"/>
          <w:u w:val="single"/>
        </w:rPr>
      </w:pPr>
    </w:p>
    <w:p w14:paraId="1708C83C" w14:textId="11C15965" w:rsidR="005D7F9C" w:rsidRPr="004647D5" w:rsidRDefault="004647D5" w:rsidP="00824612">
      <w:pPr>
        <w:pStyle w:val="Heading1"/>
        <w:pBdr>
          <w:top w:val="single" w:sz="4" w:space="1" w:color="auto"/>
          <w:bottom w:val="single" w:sz="4" w:space="1" w:color="auto"/>
        </w:pBdr>
        <w:spacing w:line="276" w:lineRule="auto"/>
        <w:ind w:left="-567"/>
      </w:pPr>
      <w:bookmarkStart w:id="0" w:name="_Toc66456788"/>
      <w:r w:rsidRPr="004647D5">
        <w:lastRenderedPageBreak/>
        <w:t xml:space="preserve"> </w:t>
      </w:r>
      <w:r w:rsidR="007B6CAA">
        <w:tab/>
      </w:r>
      <w:bookmarkEnd w:id="0"/>
      <w:r w:rsidR="00BD1A7F">
        <w:t xml:space="preserve">Afsnit 1: </w:t>
      </w:r>
      <w:r w:rsidR="00B04B47">
        <w:t>Generelle o</w:t>
      </w:r>
      <w:r w:rsidR="00D44C90">
        <w:t>plysninger</w:t>
      </w:r>
    </w:p>
    <w:p w14:paraId="5B2CB7C3" w14:textId="3A646425" w:rsidR="00D30D74" w:rsidRDefault="00D30D74" w:rsidP="007B6CAA">
      <w:pPr>
        <w:spacing w:line="276" w:lineRule="auto"/>
        <w:rPr>
          <w:b/>
          <w:bCs/>
          <w:szCs w:val="24"/>
        </w:rPr>
      </w:pPr>
    </w:p>
    <w:p w14:paraId="3862A294" w14:textId="72819628" w:rsidR="00E443F1" w:rsidRPr="0017153C" w:rsidRDefault="0017153C" w:rsidP="0017153C">
      <w:pPr>
        <w:spacing w:line="276" w:lineRule="auto"/>
        <w:ind w:left="-567"/>
        <w:rPr>
          <w:b/>
          <w:bCs/>
          <w:szCs w:val="24"/>
        </w:rPr>
      </w:pPr>
      <w:r w:rsidRPr="0017153C">
        <w:rPr>
          <w:b/>
          <w:bCs/>
          <w:szCs w:val="24"/>
        </w:rPr>
        <w:tab/>
      </w:r>
      <w:r w:rsidRPr="005F7A6B">
        <w:rPr>
          <w:b/>
          <w:bCs/>
          <w:sz w:val="26"/>
          <w:szCs w:val="26"/>
        </w:rPr>
        <w:t>Stamdata</w:t>
      </w:r>
    </w:p>
    <w:p w14:paraId="161AA1AD" w14:textId="3848678F" w:rsidR="00E443F1" w:rsidRPr="002F3E95" w:rsidRDefault="001B362F" w:rsidP="007B6CAA">
      <w:pPr>
        <w:spacing w:line="276" w:lineRule="auto"/>
        <w:rPr>
          <w:szCs w:val="24"/>
        </w:rPr>
      </w:pPr>
      <w:r>
        <w:rPr>
          <w:szCs w:val="24"/>
        </w:rPr>
        <w:t xml:space="preserve">Udfyld nedenstående skemaer for at redegøre </w:t>
      </w:r>
      <w:r w:rsidR="00A10F6D">
        <w:rPr>
          <w:szCs w:val="24"/>
        </w:rPr>
        <w:t>for projektets stamdata.</w:t>
      </w:r>
    </w:p>
    <w:p w14:paraId="4E70E124" w14:textId="77777777" w:rsidR="002F3E95" w:rsidRDefault="002F3E95" w:rsidP="007B6CAA">
      <w:pPr>
        <w:spacing w:line="276" w:lineRule="auto"/>
        <w:rPr>
          <w:b/>
          <w:bCs/>
          <w:szCs w:val="24"/>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5" w:type="dxa"/>
          <w:right w:w="45" w:type="dxa"/>
        </w:tblCellMar>
        <w:tblLook w:val="04A0" w:firstRow="1" w:lastRow="0" w:firstColumn="1" w:lastColumn="0" w:noHBand="0" w:noVBand="1"/>
      </w:tblPr>
      <w:tblGrid>
        <w:gridCol w:w="2127"/>
        <w:gridCol w:w="1134"/>
        <w:gridCol w:w="1984"/>
        <w:gridCol w:w="761"/>
        <w:gridCol w:w="1832"/>
        <w:gridCol w:w="1234"/>
      </w:tblGrid>
      <w:tr w:rsidR="00BA4ADC" w:rsidRPr="00AA3254" w14:paraId="7E5D6922" w14:textId="77777777" w:rsidTr="00570E0E">
        <w:trPr>
          <w:trHeight w:val="374"/>
        </w:trPr>
        <w:tc>
          <w:tcPr>
            <w:tcW w:w="2127" w:type="dxa"/>
            <w:shd w:val="clear" w:color="auto" w:fill="F2F2F2" w:themeFill="background1" w:themeFillShade="F2"/>
            <w:noWrap/>
            <w:vAlign w:val="center"/>
            <w:hideMark/>
          </w:tcPr>
          <w:p w14:paraId="7B545BCE" w14:textId="77777777" w:rsidR="00AA3254" w:rsidRPr="00AA3254" w:rsidRDefault="00AA3254" w:rsidP="00092F3F">
            <w:pPr>
              <w:rPr>
                <w:rFonts w:cs="Arial"/>
                <w:b/>
                <w:bCs/>
                <w:sz w:val="18"/>
                <w:szCs w:val="18"/>
              </w:rPr>
            </w:pPr>
            <w:r w:rsidRPr="00AA3254">
              <w:rPr>
                <w:rFonts w:cs="Arial"/>
                <w:b/>
                <w:bCs/>
                <w:sz w:val="18"/>
                <w:szCs w:val="18"/>
              </w:rPr>
              <w:t>Projekttitel</w:t>
            </w:r>
          </w:p>
        </w:tc>
        <w:tc>
          <w:tcPr>
            <w:tcW w:w="6945" w:type="dxa"/>
            <w:gridSpan w:val="5"/>
            <w:shd w:val="clear" w:color="auto" w:fill="auto"/>
            <w:noWrap/>
            <w:vAlign w:val="center"/>
            <w:hideMark/>
          </w:tcPr>
          <w:p w14:paraId="6E52ED10" w14:textId="3643C6C7" w:rsidR="00AA3254" w:rsidRPr="00AA3254" w:rsidRDefault="00504BC8" w:rsidP="00092F3F">
            <w:pPr>
              <w:rPr>
                <w:rFonts w:cs="Arial"/>
                <w:sz w:val="18"/>
                <w:szCs w:val="18"/>
              </w:rPr>
            </w:pPr>
            <w:r>
              <w:rPr>
                <w:rFonts w:cs="Arial"/>
                <w:sz w:val="18"/>
                <w:szCs w:val="18"/>
              </w:rPr>
              <w:t>Green CCU Hub Aalborg</w:t>
            </w:r>
          </w:p>
        </w:tc>
      </w:tr>
      <w:tr w:rsidR="00BA4ADC" w:rsidRPr="00AA3254" w14:paraId="51325299" w14:textId="77777777" w:rsidTr="00570E0E">
        <w:trPr>
          <w:trHeight w:val="374"/>
        </w:trPr>
        <w:tc>
          <w:tcPr>
            <w:tcW w:w="2127" w:type="dxa"/>
            <w:shd w:val="clear" w:color="auto" w:fill="F2F2F2" w:themeFill="background1" w:themeFillShade="F2"/>
            <w:noWrap/>
            <w:vAlign w:val="center"/>
            <w:hideMark/>
          </w:tcPr>
          <w:p w14:paraId="609733F6" w14:textId="77777777" w:rsidR="00AA3254" w:rsidRPr="00AA3254" w:rsidRDefault="00AA3254" w:rsidP="00092F3F">
            <w:pPr>
              <w:rPr>
                <w:rFonts w:cs="Arial"/>
                <w:b/>
                <w:bCs/>
                <w:sz w:val="18"/>
                <w:szCs w:val="18"/>
              </w:rPr>
            </w:pPr>
            <w:r w:rsidRPr="00AA3254">
              <w:rPr>
                <w:rFonts w:cs="Arial"/>
                <w:b/>
                <w:bCs/>
                <w:sz w:val="18"/>
                <w:szCs w:val="18"/>
              </w:rPr>
              <w:t>Projektets beliggenhed</w:t>
            </w:r>
          </w:p>
        </w:tc>
        <w:tc>
          <w:tcPr>
            <w:tcW w:w="3879" w:type="dxa"/>
            <w:gridSpan w:val="3"/>
            <w:shd w:val="clear" w:color="auto" w:fill="auto"/>
            <w:noWrap/>
            <w:vAlign w:val="center"/>
            <w:hideMark/>
          </w:tcPr>
          <w:p w14:paraId="23B152E3" w14:textId="6087284D" w:rsidR="00AA3254" w:rsidRPr="00AA3254" w:rsidRDefault="00E9684D" w:rsidP="00092F3F">
            <w:pPr>
              <w:rPr>
                <w:rFonts w:cs="Arial"/>
                <w:sz w:val="18"/>
                <w:szCs w:val="18"/>
              </w:rPr>
            </w:pPr>
            <w:r>
              <w:rPr>
                <w:rFonts w:cs="Arial"/>
                <w:sz w:val="18"/>
                <w:szCs w:val="18"/>
              </w:rPr>
              <w:t>Rørdalsvej</w:t>
            </w:r>
          </w:p>
        </w:tc>
        <w:tc>
          <w:tcPr>
            <w:tcW w:w="1832" w:type="dxa"/>
            <w:shd w:val="clear" w:color="auto" w:fill="auto"/>
            <w:noWrap/>
            <w:vAlign w:val="center"/>
            <w:hideMark/>
          </w:tcPr>
          <w:p w14:paraId="64C5A53B" w14:textId="3B691B18" w:rsidR="00AA3254" w:rsidRPr="00AA3254" w:rsidRDefault="00E9684D" w:rsidP="00092F3F">
            <w:pPr>
              <w:rPr>
                <w:rFonts w:cs="Arial"/>
                <w:sz w:val="18"/>
                <w:szCs w:val="18"/>
              </w:rPr>
            </w:pPr>
            <w:r>
              <w:rPr>
                <w:rFonts w:cs="Arial"/>
                <w:sz w:val="18"/>
                <w:szCs w:val="18"/>
              </w:rPr>
              <w:t>Aalborg</w:t>
            </w:r>
          </w:p>
        </w:tc>
        <w:tc>
          <w:tcPr>
            <w:tcW w:w="1234" w:type="dxa"/>
            <w:shd w:val="clear" w:color="auto" w:fill="auto"/>
            <w:noWrap/>
            <w:vAlign w:val="center"/>
            <w:hideMark/>
          </w:tcPr>
          <w:p w14:paraId="0D60AF50" w14:textId="7BB04DBB" w:rsidR="00AA3254" w:rsidRPr="00AA3254" w:rsidRDefault="00E9684D" w:rsidP="00092F3F">
            <w:pPr>
              <w:rPr>
                <w:rFonts w:cs="Arial"/>
                <w:sz w:val="18"/>
                <w:szCs w:val="18"/>
              </w:rPr>
            </w:pPr>
            <w:r>
              <w:rPr>
                <w:rFonts w:cs="Arial"/>
                <w:sz w:val="18"/>
                <w:szCs w:val="18"/>
              </w:rPr>
              <w:t>9220</w:t>
            </w:r>
          </w:p>
        </w:tc>
      </w:tr>
      <w:tr w:rsidR="005C3EF1" w:rsidRPr="00AA3254" w14:paraId="1F111AD2" w14:textId="77777777" w:rsidTr="00570E0E">
        <w:trPr>
          <w:trHeight w:val="374"/>
        </w:trPr>
        <w:tc>
          <w:tcPr>
            <w:tcW w:w="2127" w:type="dxa"/>
            <w:shd w:val="clear" w:color="auto" w:fill="F2F2F2" w:themeFill="background1" w:themeFillShade="F2"/>
            <w:noWrap/>
            <w:vAlign w:val="center"/>
            <w:hideMark/>
          </w:tcPr>
          <w:p w14:paraId="12979CD0" w14:textId="77777777" w:rsidR="005C3EF1" w:rsidRPr="00AA3254" w:rsidRDefault="005C3EF1" w:rsidP="00092F3F">
            <w:pPr>
              <w:rPr>
                <w:rFonts w:cs="Arial"/>
                <w:b/>
                <w:bCs/>
                <w:sz w:val="18"/>
                <w:szCs w:val="18"/>
              </w:rPr>
            </w:pPr>
            <w:r w:rsidRPr="00AA3254">
              <w:rPr>
                <w:rFonts w:cs="Arial"/>
                <w:b/>
                <w:bCs/>
                <w:sz w:val="18"/>
                <w:szCs w:val="18"/>
              </w:rPr>
              <w:t>Projektets startdato</w:t>
            </w:r>
          </w:p>
        </w:tc>
        <w:tc>
          <w:tcPr>
            <w:tcW w:w="1134" w:type="dxa"/>
            <w:shd w:val="clear" w:color="auto" w:fill="auto"/>
            <w:noWrap/>
            <w:vAlign w:val="center"/>
            <w:hideMark/>
          </w:tcPr>
          <w:p w14:paraId="5D679A3F" w14:textId="22929ADB" w:rsidR="005C3EF1" w:rsidRPr="00AA3254" w:rsidRDefault="00E9684D" w:rsidP="00092F3F">
            <w:pPr>
              <w:jc w:val="center"/>
              <w:rPr>
                <w:rFonts w:cs="Arial"/>
                <w:sz w:val="18"/>
                <w:szCs w:val="18"/>
              </w:rPr>
            </w:pPr>
            <w:r>
              <w:rPr>
                <w:rFonts w:cs="Arial"/>
                <w:sz w:val="18"/>
                <w:szCs w:val="18"/>
              </w:rPr>
              <w:t>2022</w:t>
            </w:r>
          </w:p>
        </w:tc>
        <w:tc>
          <w:tcPr>
            <w:tcW w:w="1984" w:type="dxa"/>
            <w:shd w:val="clear" w:color="auto" w:fill="auto"/>
            <w:noWrap/>
            <w:vAlign w:val="center"/>
            <w:hideMark/>
          </w:tcPr>
          <w:p w14:paraId="7E131187" w14:textId="6D2E137B" w:rsidR="005C3EF1" w:rsidRPr="00AA3254" w:rsidRDefault="009A5B40" w:rsidP="00092F3F">
            <w:pPr>
              <w:jc w:val="center"/>
              <w:rPr>
                <w:rFonts w:cs="Arial"/>
                <w:sz w:val="18"/>
                <w:szCs w:val="18"/>
              </w:rPr>
            </w:pPr>
            <w:r>
              <w:rPr>
                <w:rFonts w:cs="Arial"/>
                <w:sz w:val="18"/>
                <w:szCs w:val="18"/>
              </w:rPr>
              <w:t>04</w:t>
            </w:r>
          </w:p>
        </w:tc>
        <w:tc>
          <w:tcPr>
            <w:tcW w:w="761" w:type="dxa"/>
            <w:shd w:val="clear" w:color="auto" w:fill="auto"/>
            <w:noWrap/>
            <w:vAlign w:val="center"/>
            <w:hideMark/>
          </w:tcPr>
          <w:p w14:paraId="3C945BF5" w14:textId="7C5701BB" w:rsidR="005C3EF1" w:rsidRPr="00AA3254" w:rsidRDefault="009A5B40" w:rsidP="00092F3F">
            <w:pPr>
              <w:jc w:val="center"/>
              <w:rPr>
                <w:rFonts w:cs="Arial"/>
                <w:sz w:val="18"/>
                <w:szCs w:val="18"/>
              </w:rPr>
            </w:pPr>
            <w:r>
              <w:rPr>
                <w:rFonts w:cs="Arial"/>
                <w:sz w:val="18"/>
                <w:szCs w:val="18"/>
              </w:rPr>
              <w:t>01</w:t>
            </w:r>
          </w:p>
        </w:tc>
        <w:tc>
          <w:tcPr>
            <w:tcW w:w="3066" w:type="dxa"/>
            <w:gridSpan w:val="2"/>
            <w:vMerge w:val="restart"/>
            <w:shd w:val="clear" w:color="auto" w:fill="auto"/>
            <w:noWrap/>
            <w:vAlign w:val="center"/>
            <w:hideMark/>
          </w:tcPr>
          <w:p w14:paraId="27D48578" w14:textId="74B58360" w:rsidR="005C3EF1" w:rsidRPr="00AA3254" w:rsidRDefault="005C3EF1" w:rsidP="00092F3F">
            <w:pPr>
              <w:rPr>
                <w:rFonts w:cs="Arial"/>
                <w:sz w:val="18"/>
                <w:szCs w:val="18"/>
              </w:rPr>
            </w:pPr>
            <w:r w:rsidRPr="00AA3254">
              <w:rPr>
                <w:rFonts w:cs="Arial"/>
                <w:sz w:val="18"/>
                <w:szCs w:val="18"/>
              </w:rPr>
              <w:t> </w:t>
            </w:r>
          </w:p>
        </w:tc>
      </w:tr>
      <w:tr w:rsidR="005C3EF1" w:rsidRPr="00AA3254" w14:paraId="41CFF667" w14:textId="77777777" w:rsidTr="00570E0E">
        <w:trPr>
          <w:trHeight w:val="374"/>
        </w:trPr>
        <w:tc>
          <w:tcPr>
            <w:tcW w:w="2127" w:type="dxa"/>
            <w:shd w:val="clear" w:color="auto" w:fill="F2F2F2" w:themeFill="background1" w:themeFillShade="F2"/>
            <w:noWrap/>
            <w:vAlign w:val="center"/>
            <w:hideMark/>
          </w:tcPr>
          <w:p w14:paraId="6E3EB60A" w14:textId="77777777" w:rsidR="005C3EF1" w:rsidRPr="00AA3254" w:rsidRDefault="005C3EF1" w:rsidP="00092F3F">
            <w:pPr>
              <w:rPr>
                <w:rFonts w:cs="Arial"/>
                <w:b/>
                <w:bCs/>
                <w:sz w:val="18"/>
                <w:szCs w:val="18"/>
              </w:rPr>
            </w:pPr>
            <w:r w:rsidRPr="00AA3254">
              <w:rPr>
                <w:rFonts w:cs="Arial"/>
                <w:b/>
                <w:bCs/>
                <w:sz w:val="18"/>
                <w:szCs w:val="18"/>
              </w:rPr>
              <w:t>Projektets slutdato</w:t>
            </w:r>
          </w:p>
        </w:tc>
        <w:tc>
          <w:tcPr>
            <w:tcW w:w="1134" w:type="dxa"/>
            <w:shd w:val="clear" w:color="auto" w:fill="auto"/>
            <w:noWrap/>
            <w:vAlign w:val="center"/>
            <w:hideMark/>
          </w:tcPr>
          <w:p w14:paraId="76DA8FF8" w14:textId="25565C1E" w:rsidR="005C3EF1" w:rsidRPr="00AA3254" w:rsidRDefault="009A5B40" w:rsidP="00092F3F">
            <w:pPr>
              <w:jc w:val="center"/>
              <w:rPr>
                <w:rFonts w:cs="Arial"/>
                <w:sz w:val="18"/>
                <w:szCs w:val="18"/>
              </w:rPr>
            </w:pPr>
            <w:r>
              <w:rPr>
                <w:rFonts w:cs="Arial"/>
                <w:sz w:val="18"/>
                <w:szCs w:val="18"/>
              </w:rPr>
              <w:t>2032</w:t>
            </w:r>
          </w:p>
        </w:tc>
        <w:tc>
          <w:tcPr>
            <w:tcW w:w="1984" w:type="dxa"/>
            <w:shd w:val="clear" w:color="auto" w:fill="auto"/>
            <w:noWrap/>
            <w:vAlign w:val="center"/>
            <w:hideMark/>
          </w:tcPr>
          <w:p w14:paraId="4DCEB1F1" w14:textId="615C4063" w:rsidR="005C3EF1" w:rsidRPr="00AA3254" w:rsidRDefault="009A5B40" w:rsidP="00092F3F">
            <w:pPr>
              <w:jc w:val="center"/>
              <w:rPr>
                <w:rFonts w:cs="Arial"/>
                <w:sz w:val="18"/>
                <w:szCs w:val="18"/>
              </w:rPr>
            </w:pPr>
            <w:r>
              <w:rPr>
                <w:rFonts w:cs="Arial"/>
                <w:sz w:val="18"/>
                <w:szCs w:val="18"/>
              </w:rPr>
              <w:t>31</w:t>
            </w:r>
          </w:p>
        </w:tc>
        <w:tc>
          <w:tcPr>
            <w:tcW w:w="761" w:type="dxa"/>
            <w:shd w:val="clear" w:color="auto" w:fill="auto"/>
            <w:noWrap/>
            <w:vAlign w:val="center"/>
            <w:hideMark/>
          </w:tcPr>
          <w:p w14:paraId="0D8D3EEC" w14:textId="1FBF88A5" w:rsidR="005C3EF1" w:rsidRPr="00AA3254" w:rsidRDefault="009A5B40" w:rsidP="00092F3F">
            <w:pPr>
              <w:jc w:val="center"/>
              <w:rPr>
                <w:rFonts w:cs="Arial"/>
                <w:sz w:val="18"/>
                <w:szCs w:val="18"/>
              </w:rPr>
            </w:pPr>
            <w:r>
              <w:rPr>
                <w:rFonts w:cs="Arial"/>
                <w:sz w:val="18"/>
                <w:szCs w:val="18"/>
              </w:rPr>
              <w:t>12</w:t>
            </w:r>
          </w:p>
        </w:tc>
        <w:tc>
          <w:tcPr>
            <w:tcW w:w="3066" w:type="dxa"/>
            <w:gridSpan w:val="2"/>
            <w:vMerge/>
            <w:shd w:val="clear" w:color="auto" w:fill="262626" w:themeFill="text1" w:themeFillTint="D9"/>
            <w:noWrap/>
            <w:vAlign w:val="center"/>
            <w:hideMark/>
          </w:tcPr>
          <w:p w14:paraId="1506D2C1" w14:textId="3B578188" w:rsidR="005C3EF1" w:rsidRPr="00AA3254" w:rsidRDefault="005C3EF1" w:rsidP="00092F3F">
            <w:pPr>
              <w:rPr>
                <w:rFonts w:cs="Arial"/>
                <w:sz w:val="18"/>
                <w:szCs w:val="18"/>
              </w:rPr>
            </w:pPr>
          </w:p>
        </w:tc>
      </w:tr>
    </w:tbl>
    <w:p w14:paraId="55DDA2D2" w14:textId="1D1612BA" w:rsidR="00306364" w:rsidRDefault="00306364" w:rsidP="00634D44">
      <w:pPr>
        <w:spacing w:line="276" w:lineRule="auto"/>
        <w:rPr>
          <w:b/>
          <w:bCs/>
          <w:szCs w:val="24"/>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5" w:type="dxa"/>
          <w:right w:w="45" w:type="dxa"/>
        </w:tblCellMar>
        <w:tblLook w:val="04A0" w:firstRow="1" w:lastRow="0" w:firstColumn="1" w:lastColumn="0" w:noHBand="0" w:noVBand="1"/>
      </w:tblPr>
      <w:tblGrid>
        <w:gridCol w:w="2694"/>
        <w:gridCol w:w="1134"/>
        <w:gridCol w:w="1842"/>
        <w:gridCol w:w="969"/>
        <w:gridCol w:w="863"/>
        <w:gridCol w:w="1570"/>
      </w:tblGrid>
      <w:tr w:rsidR="004A60F7" w:rsidRPr="00AA3254" w14:paraId="22D82502" w14:textId="77777777" w:rsidTr="00173AE0">
        <w:trPr>
          <w:trHeight w:val="291"/>
        </w:trPr>
        <w:tc>
          <w:tcPr>
            <w:tcW w:w="2694" w:type="dxa"/>
            <w:vMerge w:val="restart"/>
            <w:shd w:val="clear" w:color="auto" w:fill="F2F2F2" w:themeFill="background1" w:themeFillShade="F2"/>
            <w:vAlign w:val="center"/>
            <w:hideMark/>
          </w:tcPr>
          <w:p w14:paraId="3EE8D36E" w14:textId="77777777" w:rsidR="004A60F7" w:rsidRPr="00AA3254" w:rsidRDefault="004A60F7" w:rsidP="00612C80">
            <w:pPr>
              <w:rPr>
                <w:rFonts w:cs="Arial"/>
                <w:b/>
                <w:bCs/>
                <w:sz w:val="18"/>
                <w:szCs w:val="18"/>
              </w:rPr>
            </w:pPr>
            <w:r w:rsidRPr="00AA3254">
              <w:rPr>
                <w:rFonts w:cs="Arial"/>
                <w:b/>
                <w:bCs/>
                <w:sz w:val="18"/>
                <w:szCs w:val="18"/>
              </w:rPr>
              <w:t>Projektdeltagere</w:t>
            </w:r>
          </w:p>
        </w:tc>
        <w:tc>
          <w:tcPr>
            <w:tcW w:w="1134" w:type="dxa"/>
            <w:vMerge w:val="restart"/>
            <w:shd w:val="clear" w:color="auto" w:fill="F2F2F2" w:themeFill="background1" w:themeFillShade="F2"/>
            <w:noWrap/>
            <w:vAlign w:val="center"/>
            <w:hideMark/>
          </w:tcPr>
          <w:p w14:paraId="0503FBD4" w14:textId="77777777" w:rsidR="004A60F7" w:rsidRPr="00AA3254" w:rsidRDefault="004A60F7" w:rsidP="00612C80">
            <w:pPr>
              <w:rPr>
                <w:rFonts w:cs="Arial"/>
                <w:b/>
                <w:bCs/>
                <w:sz w:val="18"/>
                <w:szCs w:val="18"/>
              </w:rPr>
            </w:pPr>
            <w:r w:rsidRPr="00AA3254">
              <w:rPr>
                <w:rFonts w:cs="Arial"/>
                <w:b/>
                <w:bCs/>
                <w:sz w:val="18"/>
                <w:szCs w:val="18"/>
              </w:rPr>
              <w:t>CVR. nr.</w:t>
            </w:r>
          </w:p>
        </w:tc>
        <w:tc>
          <w:tcPr>
            <w:tcW w:w="1842" w:type="dxa"/>
            <w:vMerge w:val="restart"/>
            <w:shd w:val="clear" w:color="auto" w:fill="F2F2F2" w:themeFill="background1" w:themeFillShade="F2"/>
            <w:noWrap/>
            <w:vAlign w:val="center"/>
            <w:hideMark/>
          </w:tcPr>
          <w:p w14:paraId="04E0B7D4" w14:textId="4BC6AF39" w:rsidR="004A60F7" w:rsidRPr="00AA3254" w:rsidRDefault="004A60F7" w:rsidP="00612C80">
            <w:pPr>
              <w:rPr>
                <w:rFonts w:cs="Arial"/>
                <w:b/>
                <w:bCs/>
                <w:sz w:val="18"/>
                <w:szCs w:val="18"/>
              </w:rPr>
            </w:pPr>
            <w:r>
              <w:rPr>
                <w:rFonts w:cs="Arial"/>
                <w:b/>
                <w:bCs/>
                <w:sz w:val="18"/>
                <w:szCs w:val="18"/>
              </w:rPr>
              <w:t>Adresse</w:t>
            </w:r>
          </w:p>
        </w:tc>
        <w:tc>
          <w:tcPr>
            <w:tcW w:w="3402" w:type="dxa"/>
            <w:gridSpan w:val="3"/>
            <w:shd w:val="clear" w:color="auto" w:fill="F2F2F2" w:themeFill="background1" w:themeFillShade="F2"/>
            <w:vAlign w:val="center"/>
            <w:hideMark/>
          </w:tcPr>
          <w:p w14:paraId="35413D44" w14:textId="77777777" w:rsidR="004A60F7" w:rsidRPr="00AA3254" w:rsidRDefault="004A60F7" w:rsidP="00612C80">
            <w:pPr>
              <w:jc w:val="center"/>
              <w:rPr>
                <w:rFonts w:cs="Arial"/>
                <w:b/>
                <w:bCs/>
                <w:sz w:val="18"/>
                <w:szCs w:val="18"/>
              </w:rPr>
            </w:pPr>
            <w:r w:rsidRPr="00AA3254">
              <w:rPr>
                <w:rFonts w:cs="Arial"/>
                <w:b/>
                <w:bCs/>
                <w:sz w:val="18"/>
                <w:szCs w:val="18"/>
              </w:rPr>
              <w:t>Kontaktperson</w:t>
            </w:r>
          </w:p>
        </w:tc>
      </w:tr>
      <w:tr w:rsidR="004A60F7" w:rsidRPr="00AA3254" w14:paraId="3C9301AF" w14:textId="77777777" w:rsidTr="00173AE0">
        <w:trPr>
          <w:trHeight w:val="291"/>
        </w:trPr>
        <w:tc>
          <w:tcPr>
            <w:tcW w:w="2694" w:type="dxa"/>
            <w:vMerge/>
            <w:shd w:val="clear" w:color="auto" w:fill="F2F2F2" w:themeFill="background1" w:themeFillShade="F2"/>
            <w:vAlign w:val="center"/>
            <w:hideMark/>
          </w:tcPr>
          <w:p w14:paraId="59108642" w14:textId="77777777" w:rsidR="004A60F7" w:rsidRPr="00AA3254" w:rsidRDefault="004A60F7" w:rsidP="00612C80">
            <w:pPr>
              <w:rPr>
                <w:rFonts w:cs="Arial"/>
                <w:b/>
                <w:bCs/>
                <w:sz w:val="18"/>
                <w:szCs w:val="18"/>
              </w:rPr>
            </w:pPr>
          </w:p>
        </w:tc>
        <w:tc>
          <w:tcPr>
            <w:tcW w:w="1134" w:type="dxa"/>
            <w:vMerge/>
            <w:shd w:val="clear" w:color="auto" w:fill="F2F2F2" w:themeFill="background1" w:themeFillShade="F2"/>
            <w:vAlign w:val="center"/>
            <w:hideMark/>
          </w:tcPr>
          <w:p w14:paraId="69FB6538" w14:textId="77777777" w:rsidR="004A60F7" w:rsidRPr="00AA3254" w:rsidRDefault="004A60F7" w:rsidP="00612C80">
            <w:pPr>
              <w:rPr>
                <w:rFonts w:cs="Arial"/>
                <w:b/>
                <w:bCs/>
                <w:sz w:val="18"/>
                <w:szCs w:val="18"/>
              </w:rPr>
            </w:pPr>
          </w:p>
        </w:tc>
        <w:tc>
          <w:tcPr>
            <w:tcW w:w="1842" w:type="dxa"/>
            <w:vMerge/>
            <w:shd w:val="clear" w:color="auto" w:fill="F2F2F2" w:themeFill="background1" w:themeFillShade="F2"/>
            <w:vAlign w:val="center"/>
            <w:hideMark/>
          </w:tcPr>
          <w:p w14:paraId="6C670DFA" w14:textId="77777777" w:rsidR="004A60F7" w:rsidRPr="00AA3254" w:rsidRDefault="004A60F7" w:rsidP="00612C80">
            <w:pPr>
              <w:rPr>
                <w:rFonts w:cs="Arial"/>
                <w:b/>
                <w:bCs/>
                <w:sz w:val="18"/>
                <w:szCs w:val="18"/>
              </w:rPr>
            </w:pPr>
          </w:p>
        </w:tc>
        <w:tc>
          <w:tcPr>
            <w:tcW w:w="969" w:type="dxa"/>
            <w:shd w:val="clear" w:color="auto" w:fill="F2F2F2" w:themeFill="background1" w:themeFillShade="F2"/>
            <w:vAlign w:val="center"/>
            <w:hideMark/>
          </w:tcPr>
          <w:p w14:paraId="025142BB" w14:textId="77777777" w:rsidR="004A60F7" w:rsidRPr="00AA3254" w:rsidRDefault="004A60F7" w:rsidP="00612C80">
            <w:pPr>
              <w:rPr>
                <w:rFonts w:cs="Arial"/>
                <w:b/>
                <w:bCs/>
                <w:sz w:val="18"/>
                <w:szCs w:val="18"/>
              </w:rPr>
            </w:pPr>
            <w:r w:rsidRPr="00AA3254">
              <w:rPr>
                <w:rFonts w:cs="Arial"/>
                <w:b/>
                <w:bCs/>
                <w:sz w:val="18"/>
                <w:szCs w:val="18"/>
              </w:rPr>
              <w:t>Navn</w:t>
            </w:r>
          </w:p>
        </w:tc>
        <w:tc>
          <w:tcPr>
            <w:tcW w:w="863" w:type="dxa"/>
            <w:shd w:val="clear" w:color="auto" w:fill="F2F2F2" w:themeFill="background1" w:themeFillShade="F2"/>
            <w:vAlign w:val="center"/>
            <w:hideMark/>
          </w:tcPr>
          <w:p w14:paraId="0279AB9F" w14:textId="77777777" w:rsidR="004A60F7" w:rsidRPr="00AA3254" w:rsidRDefault="004A60F7" w:rsidP="00612C80">
            <w:pPr>
              <w:rPr>
                <w:rFonts w:cs="Arial"/>
                <w:b/>
                <w:bCs/>
                <w:sz w:val="18"/>
                <w:szCs w:val="18"/>
              </w:rPr>
            </w:pPr>
            <w:r w:rsidRPr="00AA3254">
              <w:rPr>
                <w:rFonts w:cs="Arial"/>
                <w:b/>
                <w:bCs/>
                <w:sz w:val="18"/>
                <w:szCs w:val="18"/>
              </w:rPr>
              <w:t>Tlf. nr.</w:t>
            </w:r>
          </w:p>
        </w:tc>
        <w:tc>
          <w:tcPr>
            <w:tcW w:w="1570" w:type="dxa"/>
            <w:shd w:val="clear" w:color="auto" w:fill="F2F2F2" w:themeFill="background1" w:themeFillShade="F2"/>
            <w:vAlign w:val="center"/>
            <w:hideMark/>
          </w:tcPr>
          <w:p w14:paraId="10B9A246" w14:textId="77777777" w:rsidR="004A60F7" w:rsidRPr="00AA3254" w:rsidRDefault="004A60F7" w:rsidP="00612C80">
            <w:pPr>
              <w:rPr>
                <w:rFonts w:cs="Arial"/>
                <w:b/>
                <w:bCs/>
                <w:sz w:val="18"/>
                <w:szCs w:val="18"/>
              </w:rPr>
            </w:pPr>
            <w:r w:rsidRPr="00AA3254">
              <w:rPr>
                <w:rFonts w:cs="Arial"/>
                <w:b/>
                <w:bCs/>
                <w:sz w:val="18"/>
                <w:szCs w:val="18"/>
              </w:rPr>
              <w:t>E-mail</w:t>
            </w:r>
          </w:p>
        </w:tc>
      </w:tr>
      <w:tr w:rsidR="004A60F7" w:rsidRPr="00AA3254" w14:paraId="035A0FFE" w14:textId="77777777" w:rsidTr="00173AE0">
        <w:trPr>
          <w:trHeight w:val="374"/>
        </w:trPr>
        <w:tc>
          <w:tcPr>
            <w:tcW w:w="2694" w:type="dxa"/>
            <w:shd w:val="clear" w:color="auto" w:fill="auto"/>
            <w:noWrap/>
            <w:vAlign w:val="center"/>
            <w:hideMark/>
          </w:tcPr>
          <w:p w14:paraId="6EB479DF" w14:textId="5089CD23" w:rsidR="004A60F7" w:rsidRPr="00AA3254" w:rsidRDefault="009A5B40" w:rsidP="00612C80">
            <w:pPr>
              <w:rPr>
                <w:rFonts w:cs="Arial"/>
                <w:sz w:val="18"/>
                <w:szCs w:val="18"/>
              </w:rPr>
            </w:pPr>
            <w:r>
              <w:rPr>
                <w:rFonts w:cs="Arial"/>
                <w:sz w:val="18"/>
                <w:szCs w:val="18"/>
              </w:rPr>
              <w:t>REintegrate</w:t>
            </w:r>
          </w:p>
        </w:tc>
        <w:tc>
          <w:tcPr>
            <w:tcW w:w="1134" w:type="dxa"/>
            <w:shd w:val="clear" w:color="auto" w:fill="auto"/>
            <w:noWrap/>
            <w:vAlign w:val="center"/>
          </w:tcPr>
          <w:p w14:paraId="1CB44BD6" w14:textId="1EC21DD8" w:rsidR="004A60F7" w:rsidRPr="00AA3254" w:rsidRDefault="000201BE" w:rsidP="00612C80">
            <w:pPr>
              <w:rPr>
                <w:rFonts w:cs="Arial"/>
                <w:sz w:val="18"/>
                <w:szCs w:val="18"/>
              </w:rPr>
            </w:pPr>
            <w:r w:rsidRPr="000201BE">
              <w:rPr>
                <w:rFonts w:cs="Arial"/>
                <w:sz w:val="18"/>
                <w:szCs w:val="18"/>
              </w:rPr>
              <w:t>41860030</w:t>
            </w:r>
          </w:p>
        </w:tc>
        <w:tc>
          <w:tcPr>
            <w:tcW w:w="1842" w:type="dxa"/>
            <w:shd w:val="clear" w:color="auto" w:fill="auto"/>
            <w:noWrap/>
            <w:vAlign w:val="center"/>
          </w:tcPr>
          <w:p w14:paraId="4BCE12E7" w14:textId="3C36B89E" w:rsidR="004A60F7" w:rsidRPr="00AA3254" w:rsidRDefault="000201BE" w:rsidP="00612C80">
            <w:pPr>
              <w:rPr>
                <w:rFonts w:cs="Arial"/>
                <w:sz w:val="18"/>
                <w:szCs w:val="18"/>
              </w:rPr>
            </w:pPr>
            <w:r>
              <w:rPr>
                <w:rFonts w:cs="Arial"/>
                <w:sz w:val="18"/>
                <w:szCs w:val="18"/>
              </w:rPr>
              <w:t>Langerak 15</w:t>
            </w:r>
          </w:p>
        </w:tc>
        <w:tc>
          <w:tcPr>
            <w:tcW w:w="969" w:type="dxa"/>
            <w:shd w:val="clear" w:color="auto" w:fill="auto"/>
            <w:noWrap/>
            <w:vAlign w:val="center"/>
          </w:tcPr>
          <w:p w14:paraId="6514786F" w14:textId="5D61850C" w:rsidR="004A60F7" w:rsidRPr="00AA3254" w:rsidRDefault="000201BE" w:rsidP="00612C80">
            <w:pPr>
              <w:rPr>
                <w:rFonts w:cs="Arial"/>
                <w:sz w:val="18"/>
                <w:szCs w:val="18"/>
              </w:rPr>
            </w:pPr>
            <w:r>
              <w:rPr>
                <w:rFonts w:cs="Arial"/>
                <w:sz w:val="18"/>
                <w:szCs w:val="18"/>
              </w:rPr>
              <w:t>Sø</w:t>
            </w:r>
            <w:r w:rsidR="001C50B0">
              <w:rPr>
                <w:rFonts w:cs="Arial"/>
                <w:sz w:val="18"/>
                <w:szCs w:val="18"/>
              </w:rPr>
              <w:t>ren Kær</w:t>
            </w:r>
          </w:p>
        </w:tc>
        <w:tc>
          <w:tcPr>
            <w:tcW w:w="863" w:type="dxa"/>
            <w:shd w:val="clear" w:color="auto" w:fill="auto"/>
            <w:noWrap/>
            <w:vAlign w:val="center"/>
          </w:tcPr>
          <w:p w14:paraId="5D5D2CBD" w14:textId="54C0A795" w:rsidR="004A60F7" w:rsidRPr="00AA3254" w:rsidRDefault="001C50B0" w:rsidP="00612C80">
            <w:pPr>
              <w:rPr>
                <w:rFonts w:cs="Arial"/>
                <w:sz w:val="18"/>
                <w:szCs w:val="18"/>
              </w:rPr>
            </w:pPr>
            <w:r>
              <w:rPr>
                <w:rFonts w:cs="Arial"/>
                <w:sz w:val="18"/>
                <w:szCs w:val="18"/>
              </w:rPr>
              <w:t>40204795</w:t>
            </w:r>
          </w:p>
        </w:tc>
        <w:tc>
          <w:tcPr>
            <w:tcW w:w="1570" w:type="dxa"/>
            <w:shd w:val="clear" w:color="auto" w:fill="auto"/>
            <w:noWrap/>
            <w:vAlign w:val="center"/>
          </w:tcPr>
          <w:p w14:paraId="5A8A3682" w14:textId="721A3967" w:rsidR="004A60F7" w:rsidRPr="00AA3254" w:rsidRDefault="001C50B0" w:rsidP="00612C80">
            <w:pPr>
              <w:rPr>
                <w:rFonts w:cs="Arial"/>
                <w:sz w:val="18"/>
                <w:szCs w:val="18"/>
              </w:rPr>
            </w:pPr>
            <w:r>
              <w:rPr>
                <w:rFonts w:cs="Arial"/>
                <w:sz w:val="18"/>
                <w:szCs w:val="18"/>
              </w:rPr>
              <w:t>Skk@reintegrate.dk</w:t>
            </w:r>
          </w:p>
        </w:tc>
      </w:tr>
      <w:tr w:rsidR="004A60F7" w:rsidRPr="00AA3254" w14:paraId="52472B3A" w14:textId="77777777" w:rsidTr="00173AE0">
        <w:trPr>
          <w:trHeight w:val="374"/>
        </w:trPr>
        <w:tc>
          <w:tcPr>
            <w:tcW w:w="2694" w:type="dxa"/>
            <w:shd w:val="clear" w:color="auto" w:fill="auto"/>
            <w:noWrap/>
            <w:vAlign w:val="center"/>
            <w:hideMark/>
          </w:tcPr>
          <w:p w14:paraId="312432EE" w14:textId="3FE6825E" w:rsidR="004A60F7" w:rsidRPr="00AA3254" w:rsidRDefault="001C50B0" w:rsidP="00612C80">
            <w:pPr>
              <w:rPr>
                <w:rFonts w:cs="Arial"/>
                <w:sz w:val="18"/>
                <w:szCs w:val="18"/>
              </w:rPr>
            </w:pPr>
            <w:r>
              <w:rPr>
                <w:rFonts w:cs="Arial"/>
                <w:sz w:val="18"/>
                <w:szCs w:val="18"/>
              </w:rPr>
              <w:t>European Energy</w:t>
            </w:r>
          </w:p>
        </w:tc>
        <w:tc>
          <w:tcPr>
            <w:tcW w:w="1134" w:type="dxa"/>
            <w:shd w:val="clear" w:color="auto" w:fill="auto"/>
            <w:noWrap/>
            <w:vAlign w:val="center"/>
          </w:tcPr>
          <w:p w14:paraId="54C29C04" w14:textId="77777777" w:rsidR="004A60F7" w:rsidRPr="00AA3254" w:rsidRDefault="004A60F7" w:rsidP="00612C80">
            <w:pPr>
              <w:rPr>
                <w:rFonts w:cs="Arial"/>
                <w:sz w:val="18"/>
                <w:szCs w:val="18"/>
              </w:rPr>
            </w:pPr>
          </w:p>
        </w:tc>
        <w:tc>
          <w:tcPr>
            <w:tcW w:w="1842" w:type="dxa"/>
            <w:shd w:val="clear" w:color="auto" w:fill="auto"/>
            <w:noWrap/>
            <w:vAlign w:val="center"/>
          </w:tcPr>
          <w:p w14:paraId="48E83133" w14:textId="77777777" w:rsidR="004A60F7" w:rsidRPr="00AA3254" w:rsidRDefault="004A60F7" w:rsidP="00612C80">
            <w:pPr>
              <w:rPr>
                <w:rFonts w:cs="Arial"/>
                <w:sz w:val="18"/>
                <w:szCs w:val="18"/>
              </w:rPr>
            </w:pPr>
          </w:p>
        </w:tc>
        <w:tc>
          <w:tcPr>
            <w:tcW w:w="969" w:type="dxa"/>
            <w:shd w:val="clear" w:color="auto" w:fill="auto"/>
            <w:noWrap/>
            <w:vAlign w:val="center"/>
          </w:tcPr>
          <w:p w14:paraId="7E385086" w14:textId="77777777" w:rsidR="004A60F7" w:rsidRPr="00AA3254" w:rsidRDefault="004A60F7" w:rsidP="00612C80">
            <w:pPr>
              <w:rPr>
                <w:rFonts w:cs="Arial"/>
                <w:sz w:val="18"/>
                <w:szCs w:val="18"/>
              </w:rPr>
            </w:pPr>
          </w:p>
        </w:tc>
        <w:tc>
          <w:tcPr>
            <w:tcW w:w="863" w:type="dxa"/>
            <w:shd w:val="clear" w:color="auto" w:fill="auto"/>
            <w:noWrap/>
            <w:vAlign w:val="center"/>
          </w:tcPr>
          <w:p w14:paraId="5176191E" w14:textId="77777777" w:rsidR="004A60F7" w:rsidRPr="00AA3254" w:rsidRDefault="004A60F7" w:rsidP="00612C80">
            <w:pPr>
              <w:rPr>
                <w:rFonts w:cs="Arial"/>
                <w:sz w:val="18"/>
                <w:szCs w:val="18"/>
              </w:rPr>
            </w:pPr>
          </w:p>
        </w:tc>
        <w:tc>
          <w:tcPr>
            <w:tcW w:w="1570" w:type="dxa"/>
            <w:shd w:val="clear" w:color="auto" w:fill="auto"/>
            <w:noWrap/>
            <w:vAlign w:val="center"/>
          </w:tcPr>
          <w:p w14:paraId="3AAE783A" w14:textId="77777777" w:rsidR="004A60F7" w:rsidRPr="00AA3254" w:rsidRDefault="004A60F7" w:rsidP="00612C80">
            <w:pPr>
              <w:rPr>
                <w:rFonts w:cs="Arial"/>
                <w:sz w:val="18"/>
                <w:szCs w:val="18"/>
              </w:rPr>
            </w:pPr>
          </w:p>
        </w:tc>
      </w:tr>
      <w:tr w:rsidR="00154753" w:rsidRPr="00AA3254" w14:paraId="36F1B16B" w14:textId="77777777" w:rsidTr="00173AE0">
        <w:trPr>
          <w:trHeight w:val="374"/>
        </w:trPr>
        <w:tc>
          <w:tcPr>
            <w:tcW w:w="2694" w:type="dxa"/>
            <w:shd w:val="clear" w:color="auto" w:fill="auto"/>
            <w:noWrap/>
            <w:vAlign w:val="center"/>
            <w:hideMark/>
          </w:tcPr>
          <w:p w14:paraId="0F5227F7" w14:textId="40482942" w:rsidR="00154753" w:rsidRPr="00AA3254" w:rsidRDefault="00154753" w:rsidP="00154753">
            <w:pPr>
              <w:rPr>
                <w:rFonts w:cs="Arial"/>
                <w:sz w:val="18"/>
                <w:szCs w:val="18"/>
              </w:rPr>
            </w:pPr>
            <w:r w:rsidRPr="00AA3254">
              <w:rPr>
                <w:rFonts w:cs="Arial"/>
                <w:sz w:val="18"/>
                <w:szCs w:val="18"/>
              </w:rPr>
              <w:t>[</w:t>
            </w:r>
            <w:r>
              <w:rPr>
                <w:rFonts w:cs="Arial"/>
                <w:sz w:val="18"/>
                <w:szCs w:val="18"/>
              </w:rPr>
              <w:t xml:space="preserve">Evt. </w:t>
            </w:r>
            <w:r w:rsidRPr="00AA3254">
              <w:rPr>
                <w:rFonts w:cs="Arial"/>
                <w:sz w:val="18"/>
                <w:szCs w:val="18"/>
              </w:rPr>
              <w:t>partner</w:t>
            </w:r>
            <w:r>
              <w:rPr>
                <w:rFonts w:cs="Arial"/>
                <w:sz w:val="18"/>
                <w:szCs w:val="18"/>
              </w:rPr>
              <w:t>virksomheds</w:t>
            </w:r>
            <w:r w:rsidRPr="00AA3254">
              <w:rPr>
                <w:rFonts w:cs="Arial"/>
                <w:sz w:val="18"/>
                <w:szCs w:val="18"/>
              </w:rPr>
              <w:t xml:space="preserve"> navn]</w:t>
            </w:r>
          </w:p>
        </w:tc>
        <w:tc>
          <w:tcPr>
            <w:tcW w:w="1134" w:type="dxa"/>
            <w:shd w:val="clear" w:color="auto" w:fill="auto"/>
            <w:noWrap/>
            <w:vAlign w:val="center"/>
          </w:tcPr>
          <w:p w14:paraId="5DD3E4AD" w14:textId="77777777" w:rsidR="00154753" w:rsidRPr="00AA3254" w:rsidRDefault="00154753" w:rsidP="00154753">
            <w:pPr>
              <w:rPr>
                <w:rFonts w:cs="Arial"/>
                <w:sz w:val="18"/>
                <w:szCs w:val="18"/>
              </w:rPr>
            </w:pPr>
          </w:p>
        </w:tc>
        <w:tc>
          <w:tcPr>
            <w:tcW w:w="1842" w:type="dxa"/>
            <w:shd w:val="clear" w:color="auto" w:fill="auto"/>
            <w:noWrap/>
            <w:vAlign w:val="center"/>
          </w:tcPr>
          <w:p w14:paraId="24F8B8A9" w14:textId="77777777" w:rsidR="00154753" w:rsidRPr="00AA3254" w:rsidRDefault="00154753" w:rsidP="00154753">
            <w:pPr>
              <w:rPr>
                <w:rFonts w:cs="Arial"/>
                <w:sz w:val="18"/>
                <w:szCs w:val="18"/>
              </w:rPr>
            </w:pPr>
          </w:p>
        </w:tc>
        <w:tc>
          <w:tcPr>
            <w:tcW w:w="969" w:type="dxa"/>
            <w:shd w:val="clear" w:color="auto" w:fill="auto"/>
            <w:noWrap/>
            <w:vAlign w:val="center"/>
          </w:tcPr>
          <w:p w14:paraId="2E2F1238" w14:textId="77777777" w:rsidR="00154753" w:rsidRPr="00AA3254" w:rsidRDefault="00154753" w:rsidP="00154753">
            <w:pPr>
              <w:rPr>
                <w:rFonts w:cs="Arial"/>
                <w:sz w:val="18"/>
                <w:szCs w:val="18"/>
              </w:rPr>
            </w:pPr>
          </w:p>
        </w:tc>
        <w:tc>
          <w:tcPr>
            <w:tcW w:w="863" w:type="dxa"/>
            <w:shd w:val="clear" w:color="auto" w:fill="auto"/>
            <w:noWrap/>
            <w:vAlign w:val="center"/>
          </w:tcPr>
          <w:p w14:paraId="5EDACBDA" w14:textId="77777777" w:rsidR="00154753" w:rsidRPr="00AA3254" w:rsidRDefault="00154753" w:rsidP="00154753">
            <w:pPr>
              <w:rPr>
                <w:rFonts w:cs="Arial"/>
                <w:sz w:val="18"/>
                <w:szCs w:val="18"/>
              </w:rPr>
            </w:pPr>
          </w:p>
        </w:tc>
        <w:tc>
          <w:tcPr>
            <w:tcW w:w="1570" w:type="dxa"/>
            <w:shd w:val="clear" w:color="auto" w:fill="auto"/>
            <w:noWrap/>
            <w:vAlign w:val="center"/>
          </w:tcPr>
          <w:p w14:paraId="0ACB5E6A" w14:textId="77777777" w:rsidR="00154753" w:rsidRPr="00AA3254" w:rsidRDefault="00154753" w:rsidP="00154753">
            <w:pPr>
              <w:rPr>
                <w:rFonts w:cs="Arial"/>
                <w:sz w:val="18"/>
                <w:szCs w:val="18"/>
              </w:rPr>
            </w:pPr>
          </w:p>
        </w:tc>
      </w:tr>
      <w:tr w:rsidR="00154753" w:rsidRPr="00AA3254" w14:paraId="76891FD6" w14:textId="77777777" w:rsidTr="00173AE0">
        <w:trPr>
          <w:trHeight w:val="374"/>
        </w:trPr>
        <w:tc>
          <w:tcPr>
            <w:tcW w:w="2694" w:type="dxa"/>
            <w:shd w:val="clear" w:color="auto" w:fill="auto"/>
            <w:noWrap/>
            <w:vAlign w:val="center"/>
            <w:hideMark/>
          </w:tcPr>
          <w:p w14:paraId="71303673" w14:textId="28EE37A6" w:rsidR="00154753" w:rsidRPr="00AA3254" w:rsidRDefault="00154753" w:rsidP="00154753">
            <w:pPr>
              <w:rPr>
                <w:rFonts w:cs="Arial"/>
                <w:sz w:val="18"/>
                <w:szCs w:val="18"/>
              </w:rPr>
            </w:pPr>
            <w:r w:rsidRPr="00AA3254">
              <w:rPr>
                <w:rFonts w:cs="Arial"/>
                <w:sz w:val="18"/>
                <w:szCs w:val="18"/>
              </w:rPr>
              <w:t>[</w:t>
            </w:r>
            <w:r>
              <w:rPr>
                <w:rFonts w:cs="Arial"/>
                <w:sz w:val="18"/>
                <w:szCs w:val="18"/>
              </w:rPr>
              <w:t xml:space="preserve">Evt. </w:t>
            </w:r>
            <w:r w:rsidRPr="00AA3254">
              <w:rPr>
                <w:rFonts w:cs="Arial"/>
                <w:sz w:val="18"/>
                <w:szCs w:val="18"/>
              </w:rPr>
              <w:t>partner</w:t>
            </w:r>
            <w:r>
              <w:rPr>
                <w:rFonts w:cs="Arial"/>
                <w:sz w:val="18"/>
                <w:szCs w:val="18"/>
              </w:rPr>
              <w:t>virksomheds</w:t>
            </w:r>
            <w:r w:rsidRPr="00AA3254">
              <w:rPr>
                <w:rFonts w:cs="Arial"/>
                <w:sz w:val="18"/>
                <w:szCs w:val="18"/>
              </w:rPr>
              <w:t xml:space="preserve"> navn]</w:t>
            </w:r>
          </w:p>
        </w:tc>
        <w:tc>
          <w:tcPr>
            <w:tcW w:w="1134" w:type="dxa"/>
            <w:shd w:val="clear" w:color="auto" w:fill="auto"/>
            <w:noWrap/>
            <w:vAlign w:val="center"/>
          </w:tcPr>
          <w:p w14:paraId="61A5DF26" w14:textId="77777777" w:rsidR="00154753" w:rsidRPr="00AA3254" w:rsidRDefault="00154753" w:rsidP="00154753">
            <w:pPr>
              <w:rPr>
                <w:rFonts w:cs="Arial"/>
                <w:sz w:val="18"/>
                <w:szCs w:val="18"/>
              </w:rPr>
            </w:pPr>
          </w:p>
        </w:tc>
        <w:tc>
          <w:tcPr>
            <w:tcW w:w="1842" w:type="dxa"/>
            <w:shd w:val="clear" w:color="auto" w:fill="auto"/>
            <w:noWrap/>
            <w:vAlign w:val="center"/>
          </w:tcPr>
          <w:p w14:paraId="336E9AEF" w14:textId="77777777" w:rsidR="00154753" w:rsidRPr="00AA3254" w:rsidRDefault="00154753" w:rsidP="00154753">
            <w:pPr>
              <w:rPr>
                <w:rFonts w:cs="Arial"/>
                <w:sz w:val="18"/>
                <w:szCs w:val="18"/>
              </w:rPr>
            </w:pPr>
          </w:p>
        </w:tc>
        <w:tc>
          <w:tcPr>
            <w:tcW w:w="969" w:type="dxa"/>
            <w:shd w:val="clear" w:color="auto" w:fill="auto"/>
            <w:noWrap/>
            <w:vAlign w:val="center"/>
          </w:tcPr>
          <w:p w14:paraId="21A94E14" w14:textId="77777777" w:rsidR="00154753" w:rsidRPr="00AA3254" w:rsidRDefault="00154753" w:rsidP="00154753">
            <w:pPr>
              <w:rPr>
                <w:rFonts w:cs="Arial"/>
                <w:sz w:val="18"/>
                <w:szCs w:val="18"/>
              </w:rPr>
            </w:pPr>
          </w:p>
        </w:tc>
        <w:tc>
          <w:tcPr>
            <w:tcW w:w="863" w:type="dxa"/>
            <w:shd w:val="clear" w:color="auto" w:fill="auto"/>
            <w:noWrap/>
            <w:vAlign w:val="center"/>
          </w:tcPr>
          <w:p w14:paraId="77251EEB" w14:textId="77777777" w:rsidR="00154753" w:rsidRPr="00AA3254" w:rsidRDefault="00154753" w:rsidP="00154753">
            <w:pPr>
              <w:rPr>
                <w:rFonts w:cs="Arial"/>
                <w:sz w:val="18"/>
                <w:szCs w:val="18"/>
              </w:rPr>
            </w:pPr>
          </w:p>
        </w:tc>
        <w:tc>
          <w:tcPr>
            <w:tcW w:w="1570" w:type="dxa"/>
            <w:shd w:val="clear" w:color="auto" w:fill="auto"/>
            <w:noWrap/>
            <w:vAlign w:val="center"/>
          </w:tcPr>
          <w:p w14:paraId="66200C6A" w14:textId="77777777" w:rsidR="00154753" w:rsidRPr="00AA3254" w:rsidRDefault="00154753" w:rsidP="00154753">
            <w:pPr>
              <w:rPr>
                <w:rFonts w:cs="Arial"/>
                <w:sz w:val="18"/>
                <w:szCs w:val="18"/>
              </w:rPr>
            </w:pPr>
          </w:p>
        </w:tc>
      </w:tr>
      <w:tr w:rsidR="00154753" w:rsidRPr="00AA3254" w14:paraId="2D124986" w14:textId="77777777" w:rsidTr="00173AE0">
        <w:trPr>
          <w:trHeight w:val="374"/>
        </w:trPr>
        <w:tc>
          <w:tcPr>
            <w:tcW w:w="2694" w:type="dxa"/>
            <w:shd w:val="clear" w:color="auto" w:fill="auto"/>
            <w:noWrap/>
            <w:vAlign w:val="center"/>
            <w:hideMark/>
          </w:tcPr>
          <w:p w14:paraId="05975313" w14:textId="1C4C1B03" w:rsidR="00154753" w:rsidRPr="00AA3254" w:rsidRDefault="00154753" w:rsidP="00154753">
            <w:pPr>
              <w:rPr>
                <w:rFonts w:cs="Arial"/>
                <w:sz w:val="18"/>
                <w:szCs w:val="18"/>
              </w:rPr>
            </w:pPr>
            <w:r w:rsidRPr="00AA3254">
              <w:rPr>
                <w:rFonts w:cs="Arial"/>
                <w:sz w:val="18"/>
                <w:szCs w:val="18"/>
              </w:rPr>
              <w:t>[</w:t>
            </w:r>
            <w:r>
              <w:rPr>
                <w:rFonts w:cs="Arial"/>
                <w:sz w:val="18"/>
                <w:szCs w:val="18"/>
              </w:rPr>
              <w:t xml:space="preserve">Evt. </w:t>
            </w:r>
            <w:r w:rsidRPr="00AA3254">
              <w:rPr>
                <w:rFonts w:cs="Arial"/>
                <w:sz w:val="18"/>
                <w:szCs w:val="18"/>
              </w:rPr>
              <w:t>partner</w:t>
            </w:r>
            <w:r>
              <w:rPr>
                <w:rFonts w:cs="Arial"/>
                <w:sz w:val="18"/>
                <w:szCs w:val="18"/>
              </w:rPr>
              <w:t>virksomheds</w:t>
            </w:r>
            <w:r w:rsidRPr="00AA3254">
              <w:rPr>
                <w:rFonts w:cs="Arial"/>
                <w:sz w:val="18"/>
                <w:szCs w:val="18"/>
              </w:rPr>
              <w:t xml:space="preserve"> navn]</w:t>
            </w:r>
          </w:p>
        </w:tc>
        <w:tc>
          <w:tcPr>
            <w:tcW w:w="1134" w:type="dxa"/>
            <w:shd w:val="clear" w:color="auto" w:fill="auto"/>
            <w:noWrap/>
            <w:vAlign w:val="center"/>
          </w:tcPr>
          <w:p w14:paraId="195ABCF9" w14:textId="77777777" w:rsidR="00154753" w:rsidRPr="00AA3254" w:rsidRDefault="00154753" w:rsidP="00154753">
            <w:pPr>
              <w:rPr>
                <w:rFonts w:cs="Arial"/>
                <w:sz w:val="18"/>
                <w:szCs w:val="18"/>
              </w:rPr>
            </w:pPr>
          </w:p>
        </w:tc>
        <w:tc>
          <w:tcPr>
            <w:tcW w:w="1842" w:type="dxa"/>
            <w:shd w:val="clear" w:color="auto" w:fill="auto"/>
            <w:noWrap/>
            <w:vAlign w:val="center"/>
          </w:tcPr>
          <w:p w14:paraId="4910515B" w14:textId="77777777" w:rsidR="00154753" w:rsidRPr="00AA3254" w:rsidRDefault="00154753" w:rsidP="00154753">
            <w:pPr>
              <w:rPr>
                <w:rFonts w:cs="Arial"/>
                <w:sz w:val="18"/>
                <w:szCs w:val="18"/>
              </w:rPr>
            </w:pPr>
          </w:p>
        </w:tc>
        <w:tc>
          <w:tcPr>
            <w:tcW w:w="969" w:type="dxa"/>
            <w:shd w:val="clear" w:color="auto" w:fill="auto"/>
            <w:noWrap/>
            <w:vAlign w:val="center"/>
          </w:tcPr>
          <w:p w14:paraId="5698771F" w14:textId="77777777" w:rsidR="00154753" w:rsidRPr="00AA3254" w:rsidRDefault="00154753" w:rsidP="00154753">
            <w:pPr>
              <w:rPr>
                <w:rFonts w:cs="Arial"/>
                <w:sz w:val="18"/>
                <w:szCs w:val="18"/>
              </w:rPr>
            </w:pPr>
          </w:p>
        </w:tc>
        <w:tc>
          <w:tcPr>
            <w:tcW w:w="863" w:type="dxa"/>
            <w:shd w:val="clear" w:color="auto" w:fill="auto"/>
            <w:noWrap/>
            <w:vAlign w:val="center"/>
          </w:tcPr>
          <w:p w14:paraId="321EB5D5" w14:textId="77777777" w:rsidR="00154753" w:rsidRPr="00AA3254" w:rsidRDefault="00154753" w:rsidP="00154753">
            <w:pPr>
              <w:rPr>
                <w:rFonts w:cs="Arial"/>
                <w:sz w:val="18"/>
                <w:szCs w:val="18"/>
              </w:rPr>
            </w:pPr>
          </w:p>
        </w:tc>
        <w:tc>
          <w:tcPr>
            <w:tcW w:w="1570" w:type="dxa"/>
            <w:shd w:val="clear" w:color="auto" w:fill="auto"/>
            <w:noWrap/>
            <w:vAlign w:val="center"/>
          </w:tcPr>
          <w:p w14:paraId="5F32707D" w14:textId="77777777" w:rsidR="00154753" w:rsidRPr="00AA3254" w:rsidRDefault="00154753" w:rsidP="00154753">
            <w:pPr>
              <w:rPr>
                <w:rFonts w:cs="Arial"/>
                <w:sz w:val="18"/>
                <w:szCs w:val="18"/>
              </w:rPr>
            </w:pPr>
          </w:p>
        </w:tc>
      </w:tr>
      <w:tr w:rsidR="00154753" w:rsidRPr="00AA3254" w14:paraId="0B657FCF" w14:textId="77777777" w:rsidTr="00173AE0">
        <w:trPr>
          <w:trHeight w:val="374"/>
        </w:trPr>
        <w:tc>
          <w:tcPr>
            <w:tcW w:w="2694" w:type="dxa"/>
            <w:shd w:val="clear" w:color="auto" w:fill="auto"/>
            <w:noWrap/>
            <w:vAlign w:val="center"/>
            <w:hideMark/>
          </w:tcPr>
          <w:p w14:paraId="319B528D" w14:textId="71993230" w:rsidR="00154753" w:rsidRPr="00AA3254" w:rsidRDefault="00154753" w:rsidP="00154753">
            <w:pPr>
              <w:rPr>
                <w:rFonts w:cs="Arial"/>
                <w:sz w:val="18"/>
                <w:szCs w:val="18"/>
              </w:rPr>
            </w:pPr>
            <w:r w:rsidRPr="00AA3254">
              <w:rPr>
                <w:rFonts w:cs="Arial"/>
                <w:sz w:val="18"/>
                <w:szCs w:val="18"/>
              </w:rPr>
              <w:t>[</w:t>
            </w:r>
            <w:r>
              <w:rPr>
                <w:rFonts w:cs="Arial"/>
                <w:sz w:val="18"/>
                <w:szCs w:val="18"/>
              </w:rPr>
              <w:t xml:space="preserve">Evt. </w:t>
            </w:r>
            <w:r w:rsidRPr="00AA3254">
              <w:rPr>
                <w:rFonts w:cs="Arial"/>
                <w:sz w:val="18"/>
                <w:szCs w:val="18"/>
              </w:rPr>
              <w:t>partner</w:t>
            </w:r>
            <w:r>
              <w:rPr>
                <w:rFonts w:cs="Arial"/>
                <w:sz w:val="18"/>
                <w:szCs w:val="18"/>
              </w:rPr>
              <w:t>virksomheds</w:t>
            </w:r>
            <w:r w:rsidRPr="00AA3254">
              <w:rPr>
                <w:rFonts w:cs="Arial"/>
                <w:sz w:val="18"/>
                <w:szCs w:val="18"/>
              </w:rPr>
              <w:t xml:space="preserve"> navn]</w:t>
            </w:r>
          </w:p>
        </w:tc>
        <w:tc>
          <w:tcPr>
            <w:tcW w:w="1134" w:type="dxa"/>
            <w:shd w:val="clear" w:color="auto" w:fill="auto"/>
            <w:noWrap/>
            <w:vAlign w:val="center"/>
          </w:tcPr>
          <w:p w14:paraId="2EBABFE5" w14:textId="77777777" w:rsidR="00154753" w:rsidRPr="00AA3254" w:rsidRDefault="00154753" w:rsidP="00154753">
            <w:pPr>
              <w:rPr>
                <w:rFonts w:cs="Arial"/>
                <w:sz w:val="18"/>
                <w:szCs w:val="18"/>
              </w:rPr>
            </w:pPr>
          </w:p>
        </w:tc>
        <w:tc>
          <w:tcPr>
            <w:tcW w:w="1842" w:type="dxa"/>
            <w:shd w:val="clear" w:color="auto" w:fill="auto"/>
            <w:noWrap/>
            <w:vAlign w:val="center"/>
          </w:tcPr>
          <w:p w14:paraId="4D607168" w14:textId="77777777" w:rsidR="00154753" w:rsidRPr="00AA3254" w:rsidRDefault="00154753" w:rsidP="00154753">
            <w:pPr>
              <w:rPr>
                <w:rFonts w:cs="Arial"/>
                <w:sz w:val="18"/>
                <w:szCs w:val="18"/>
              </w:rPr>
            </w:pPr>
          </w:p>
        </w:tc>
        <w:tc>
          <w:tcPr>
            <w:tcW w:w="969" w:type="dxa"/>
            <w:shd w:val="clear" w:color="auto" w:fill="auto"/>
            <w:noWrap/>
            <w:vAlign w:val="center"/>
          </w:tcPr>
          <w:p w14:paraId="4CBE944D" w14:textId="77777777" w:rsidR="00154753" w:rsidRPr="00AA3254" w:rsidRDefault="00154753" w:rsidP="00154753">
            <w:pPr>
              <w:rPr>
                <w:rFonts w:cs="Arial"/>
                <w:sz w:val="18"/>
                <w:szCs w:val="18"/>
              </w:rPr>
            </w:pPr>
          </w:p>
        </w:tc>
        <w:tc>
          <w:tcPr>
            <w:tcW w:w="863" w:type="dxa"/>
            <w:shd w:val="clear" w:color="auto" w:fill="auto"/>
            <w:noWrap/>
            <w:vAlign w:val="center"/>
          </w:tcPr>
          <w:p w14:paraId="464C1C6C" w14:textId="77777777" w:rsidR="00154753" w:rsidRPr="00AA3254" w:rsidRDefault="00154753" w:rsidP="00154753">
            <w:pPr>
              <w:rPr>
                <w:rFonts w:cs="Arial"/>
                <w:sz w:val="18"/>
                <w:szCs w:val="18"/>
              </w:rPr>
            </w:pPr>
          </w:p>
        </w:tc>
        <w:tc>
          <w:tcPr>
            <w:tcW w:w="1570" w:type="dxa"/>
            <w:shd w:val="clear" w:color="auto" w:fill="auto"/>
            <w:noWrap/>
            <w:vAlign w:val="center"/>
          </w:tcPr>
          <w:p w14:paraId="70EB3BE4" w14:textId="77777777" w:rsidR="00154753" w:rsidRPr="00AA3254" w:rsidRDefault="00154753" w:rsidP="00154753">
            <w:pPr>
              <w:rPr>
                <w:rFonts w:cs="Arial"/>
                <w:sz w:val="18"/>
                <w:szCs w:val="18"/>
              </w:rPr>
            </w:pPr>
          </w:p>
        </w:tc>
      </w:tr>
      <w:tr w:rsidR="00154753" w:rsidRPr="00AA3254" w14:paraId="1062A1FD" w14:textId="77777777" w:rsidTr="00173AE0">
        <w:trPr>
          <w:trHeight w:val="374"/>
        </w:trPr>
        <w:tc>
          <w:tcPr>
            <w:tcW w:w="2694" w:type="dxa"/>
            <w:shd w:val="clear" w:color="auto" w:fill="auto"/>
            <w:noWrap/>
            <w:vAlign w:val="center"/>
            <w:hideMark/>
          </w:tcPr>
          <w:p w14:paraId="4FE4E3EB" w14:textId="06AC1A18" w:rsidR="00154753" w:rsidRPr="00AA3254" w:rsidRDefault="00154753" w:rsidP="00154753">
            <w:pPr>
              <w:rPr>
                <w:rFonts w:cs="Arial"/>
                <w:sz w:val="18"/>
                <w:szCs w:val="18"/>
              </w:rPr>
            </w:pPr>
            <w:r w:rsidRPr="00AA3254">
              <w:rPr>
                <w:rFonts w:cs="Arial"/>
                <w:sz w:val="18"/>
                <w:szCs w:val="18"/>
              </w:rPr>
              <w:t>[</w:t>
            </w:r>
            <w:r>
              <w:rPr>
                <w:rFonts w:cs="Arial"/>
                <w:sz w:val="18"/>
                <w:szCs w:val="18"/>
              </w:rPr>
              <w:t xml:space="preserve">Evt. </w:t>
            </w:r>
            <w:r w:rsidRPr="00AA3254">
              <w:rPr>
                <w:rFonts w:cs="Arial"/>
                <w:sz w:val="18"/>
                <w:szCs w:val="18"/>
              </w:rPr>
              <w:t>partner</w:t>
            </w:r>
            <w:r>
              <w:rPr>
                <w:rFonts w:cs="Arial"/>
                <w:sz w:val="18"/>
                <w:szCs w:val="18"/>
              </w:rPr>
              <w:t>virksomheds</w:t>
            </w:r>
            <w:r w:rsidRPr="00AA3254">
              <w:rPr>
                <w:rFonts w:cs="Arial"/>
                <w:sz w:val="18"/>
                <w:szCs w:val="18"/>
              </w:rPr>
              <w:t xml:space="preserve"> navn]</w:t>
            </w:r>
          </w:p>
        </w:tc>
        <w:tc>
          <w:tcPr>
            <w:tcW w:w="1134" w:type="dxa"/>
            <w:shd w:val="clear" w:color="auto" w:fill="auto"/>
            <w:noWrap/>
            <w:vAlign w:val="center"/>
          </w:tcPr>
          <w:p w14:paraId="1B087F4C" w14:textId="77777777" w:rsidR="00154753" w:rsidRPr="00AA3254" w:rsidRDefault="00154753" w:rsidP="00154753">
            <w:pPr>
              <w:rPr>
                <w:rFonts w:cs="Arial"/>
                <w:sz w:val="18"/>
                <w:szCs w:val="18"/>
              </w:rPr>
            </w:pPr>
          </w:p>
        </w:tc>
        <w:tc>
          <w:tcPr>
            <w:tcW w:w="1842" w:type="dxa"/>
            <w:shd w:val="clear" w:color="auto" w:fill="auto"/>
            <w:noWrap/>
            <w:vAlign w:val="center"/>
          </w:tcPr>
          <w:p w14:paraId="300840AE" w14:textId="77777777" w:rsidR="00154753" w:rsidRPr="00AA3254" w:rsidRDefault="00154753" w:rsidP="00154753">
            <w:pPr>
              <w:rPr>
                <w:rFonts w:cs="Arial"/>
                <w:sz w:val="18"/>
                <w:szCs w:val="18"/>
              </w:rPr>
            </w:pPr>
          </w:p>
        </w:tc>
        <w:tc>
          <w:tcPr>
            <w:tcW w:w="969" w:type="dxa"/>
            <w:shd w:val="clear" w:color="auto" w:fill="auto"/>
            <w:noWrap/>
            <w:vAlign w:val="center"/>
          </w:tcPr>
          <w:p w14:paraId="3E151FE0" w14:textId="77777777" w:rsidR="00154753" w:rsidRPr="00AA3254" w:rsidRDefault="00154753" w:rsidP="00154753">
            <w:pPr>
              <w:rPr>
                <w:rFonts w:cs="Arial"/>
                <w:sz w:val="18"/>
                <w:szCs w:val="18"/>
              </w:rPr>
            </w:pPr>
          </w:p>
        </w:tc>
        <w:tc>
          <w:tcPr>
            <w:tcW w:w="863" w:type="dxa"/>
            <w:shd w:val="clear" w:color="auto" w:fill="auto"/>
            <w:noWrap/>
            <w:vAlign w:val="center"/>
          </w:tcPr>
          <w:p w14:paraId="4B749D21" w14:textId="77777777" w:rsidR="00154753" w:rsidRPr="00AA3254" w:rsidRDefault="00154753" w:rsidP="00154753">
            <w:pPr>
              <w:rPr>
                <w:rFonts w:cs="Arial"/>
                <w:sz w:val="18"/>
                <w:szCs w:val="18"/>
              </w:rPr>
            </w:pPr>
          </w:p>
        </w:tc>
        <w:tc>
          <w:tcPr>
            <w:tcW w:w="1570" w:type="dxa"/>
            <w:shd w:val="clear" w:color="auto" w:fill="auto"/>
            <w:noWrap/>
            <w:vAlign w:val="center"/>
          </w:tcPr>
          <w:p w14:paraId="53BCE323" w14:textId="77777777" w:rsidR="00154753" w:rsidRPr="00AA3254" w:rsidRDefault="00154753" w:rsidP="00154753">
            <w:pPr>
              <w:rPr>
                <w:rFonts w:cs="Arial"/>
                <w:sz w:val="18"/>
                <w:szCs w:val="18"/>
              </w:rPr>
            </w:pPr>
          </w:p>
        </w:tc>
      </w:tr>
      <w:tr w:rsidR="00154753" w:rsidRPr="00AA3254" w14:paraId="1C4B39F7" w14:textId="77777777" w:rsidTr="00173AE0">
        <w:trPr>
          <w:trHeight w:val="374"/>
        </w:trPr>
        <w:tc>
          <w:tcPr>
            <w:tcW w:w="2694" w:type="dxa"/>
            <w:shd w:val="clear" w:color="auto" w:fill="auto"/>
            <w:noWrap/>
            <w:vAlign w:val="center"/>
            <w:hideMark/>
          </w:tcPr>
          <w:p w14:paraId="32ED2C72" w14:textId="0AF1147D" w:rsidR="00154753" w:rsidRPr="00AA3254" w:rsidRDefault="00154753" w:rsidP="00154753">
            <w:pPr>
              <w:rPr>
                <w:rFonts w:cs="Arial"/>
                <w:sz w:val="18"/>
                <w:szCs w:val="18"/>
              </w:rPr>
            </w:pPr>
            <w:r w:rsidRPr="00AA3254">
              <w:rPr>
                <w:rFonts w:cs="Arial"/>
                <w:sz w:val="18"/>
                <w:szCs w:val="18"/>
              </w:rPr>
              <w:t>[</w:t>
            </w:r>
            <w:r>
              <w:rPr>
                <w:rFonts w:cs="Arial"/>
                <w:sz w:val="18"/>
                <w:szCs w:val="18"/>
              </w:rPr>
              <w:t xml:space="preserve">Evt. </w:t>
            </w:r>
            <w:r w:rsidRPr="00AA3254">
              <w:rPr>
                <w:rFonts w:cs="Arial"/>
                <w:sz w:val="18"/>
                <w:szCs w:val="18"/>
              </w:rPr>
              <w:t>partner</w:t>
            </w:r>
            <w:r>
              <w:rPr>
                <w:rFonts w:cs="Arial"/>
                <w:sz w:val="18"/>
                <w:szCs w:val="18"/>
              </w:rPr>
              <w:t>virksomheds</w:t>
            </w:r>
            <w:r w:rsidRPr="00AA3254">
              <w:rPr>
                <w:rFonts w:cs="Arial"/>
                <w:sz w:val="18"/>
                <w:szCs w:val="18"/>
              </w:rPr>
              <w:t xml:space="preserve"> navn]</w:t>
            </w:r>
          </w:p>
        </w:tc>
        <w:tc>
          <w:tcPr>
            <w:tcW w:w="1134" w:type="dxa"/>
            <w:shd w:val="clear" w:color="auto" w:fill="auto"/>
            <w:noWrap/>
            <w:vAlign w:val="center"/>
          </w:tcPr>
          <w:p w14:paraId="4FCEDA78" w14:textId="77777777" w:rsidR="00154753" w:rsidRPr="00AA3254" w:rsidRDefault="00154753" w:rsidP="00154753">
            <w:pPr>
              <w:rPr>
                <w:rFonts w:cs="Arial"/>
                <w:sz w:val="18"/>
                <w:szCs w:val="18"/>
              </w:rPr>
            </w:pPr>
          </w:p>
        </w:tc>
        <w:tc>
          <w:tcPr>
            <w:tcW w:w="1842" w:type="dxa"/>
            <w:shd w:val="clear" w:color="auto" w:fill="auto"/>
            <w:noWrap/>
            <w:vAlign w:val="center"/>
          </w:tcPr>
          <w:p w14:paraId="4DA00B41" w14:textId="77777777" w:rsidR="00154753" w:rsidRPr="00AA3254" w:rsidRDefault="00154753" w:rsidP="00154753">
            <w:pPr>
              <w:rPr>
                <w:rFonts w:cs="Arial"/>
                <w:sz w:val="18"/>
                <w:szCs w:val="18"/>
              </w:rPr>
            </w:pPr>
          </w:p>
        </w:tc>
        <w:tc>
          <w:tcPr>
            <w:tcW w:w="969" w:type="dxa"/>
            <w:shd w:val="clear" w:color="auto" w:fill="auto"/>
            <w:noWrap/>
            <w:vAlign w:val="center"/>
          </w:tcPr>
          <w:p w14:paraId="5CCD131C" w14:textId="77777777" w:rsidR="00154753" w:rsidRPr="00AA3254" w:rsidRDefault="00154753" w:rsidP="00154753">
            <w:pPr>
              <w:rPr>
                <w:rFonts w:cs="Arial"/>
                <w:sz w:val="18"/>
                <w:szCs w:val="18"/>
              </w:rPr>
            </w:pPr>
          </w:p>
        </w:tc>
        <w:tc>
          <w:tcPr>
            <w:tcW w:w="863" w:type="dxa"/>
            <w:shd w:val="clear" w:color="auto" w:fill="auto"/>
            <w:noWrap/>
            <w:vAlign w:val="center"/>
          </w:tcPr>
          <w:p w14:paraId="4262F123" w14:textId="77777777" w:rsidR="00154753" w:rsidRPr="00AA3254" w:rsidRDefault="00154753" w:rsidP="00154753">
            <w:pPr>
              <w:rPr>
                <w:rFonts w:cs="Arial"/>
                <w:sz w:val="18"/>
                <w:szCs w:val="18"/>
              </w:rPr>
            </w:pPr>
          </w:p>
        </w:tc>
        <w:tc>
          <w:tcPr>
            <w:tcW w:w="1570" w:type="dxa"/>
            <w:shd w:val="clear" w:color="auto" w:fill="auto"/>
            <w:noWrap/>
            <w:vAlign w:val="center"/>
          </w:tcPr>
          <w:p w14:paraId="68C9AEFE" w14:textId="77777777" w:rsidR="00154753" w:rsidRPr="00AA3254" w:rsidRDefault="00154753" w:rsidP="00154753">
            <w:pPr>
              <w:rPr>
                <w:rFonts w:cs="Arial"/>
                <w:sz w:val="18"/>
                <w:szCs w:val="18"/>
              </w:rPr>
            </w:pPr>
          </w:p>
        </w:tc>
      </w:tr>
      <w:tr w:rsidR="00154753" w:rsidRPr="00AA3254" w14:paraId="35A09EA3" w14:textId="77777777" w:rsidTr="00173AE0">
        <w:trPr>
          <w:trHeight w:val="374"/>
        </w:trPr>
        <w:tc>
          <w:tcPr>
            <w:tcW w:w="2694" w:type="dxa"/>
            <w:shd w:val="clear" w:color="auto" w:fill="auto"/>
            <w:noWrap/>
            <w:vAlign w:val="center"/>
            <w:hideMark/>
          </w:tcPr>
          <w:p w14:paraId="0CFB7D98" w14:textId="218CC286" w:rsidR="00154753" w:rsidRPr="00AA3254" w:rsidRDefault="00154753" w:rsidP="00154753">
            <w:pPr>
              <w:rPr>
                <w:rFonts w:cs="Arial"/>
                <w:sz w:val="18"/>
                <w:szCs w:val="18"/>
              </w:rPr>
            </w:pPr>
            <w:r w:rsidRPr="00AA3254">
              <w:rPr>
                <w:rFonts w:cs="Arial"/>
                <w:sz w:val="18"/>
                <w:szCs w:val="18"/>
              </w:rPr>
              <w:t>[</w:t>
            </w:r>
            <w:r>
              <w:rPr>
                <w:rFonts w:cs="Arial"/>
                <w:sz w:val="18"/>
                <w:szCs w:val="18"/>
              </w:rPr>
              <w:t xml:space="preserve">Evt. </w:t>
            </w:r>
            <w:r w:rsidRPr="00AA3254">
              <w:rPr>
                <w:rFonts w:cs="Arial"/>
                <w:sz w:val="18"/>
                <w:szCs w:val="18"/>
              </w:rPr>
              <w:t>partner</w:t>
            </w:r>
            <w:r>
              <w:rPr>
                <w:rFonts w:cs="Arial"/>
                <w:sz w:val="18"/>
                <w:szCs w:val="18"/>
              </w:rPr>
              <w:t>virksomheds</w:t>
            </w:r>
            <w:r w:rsidRPr="00AA3254">
              <w:rPr>
                <w:rFonts w:cs="Arial"/>
                <w:sz w:val="18"/>
                <w:szCs w:val="18"/>
              </w:rPr>
              <w:t xml:space="preserve"> navn]</w:t>
            </w:r>
          </w:p>
        </w:tc>
        <w:tc>
          <w:tcPr>
            <w:tcW w:w="1134" w:type="dxa"/>
            <w:shd w:val="clear" w:color="auto" w:fill="auto"/>
            <w:noWrap/>
            <w:vAlign w:val="center"/>
          </w:tcPr>
          <w:p w14:paraId="270DE0ED" w14:textId="77777777" w:rsidR="00154753" w:rsidRPr="00AA3254" w:rsidRDefault="00154753" w:rsidP="00154753">
            <w:pPr>
              <w:rPr>
                <w:rFonts w:cs="Arial"/>
                <w:sz w:val="18"/>
                <w:szCs w:val="18"/>
              </w:rPr>
            </w:pPr>
          </w:p>
        </w:tc>
        <w:tc>
          <w:tcPr>
            <w:tcW w:w="1842" w:type="dxa"/>
            <w:shd w:val="clear" w:color="auto" w:fill="auto"/>
            <w:noWrap/>
            <w:vAlign w:val="center"/>
          </w:tcPr>
          <w:p w14:paraId="5A7A9A1F" w14:textId="77777777" w:rsidR="00154753" w:rsidRPr="00AA3254" w:rsidRDefault="00154753" w:rsidP="00154753">
            <w:pPr>
              <w:rPr>
                <w:rFonts w:cs="Arial"/>
                <w:sz w:val="18"/>
                <w:szCs w:val="18"/>
              </w:rPr>
            </w:pPr>
          </w:p>
        </w:tc>
        <w:tc>
          <w:tcPr>
            <w:tcW w:w="969" w:type="dxa"/>
            <w:shd w:val="clear" w:color="auto" w:fill="auto"/>
            <w:noWrap/>
            <w:vAlign w:val="center"/>
          </w:tcPr>
          <w:p w14:paraId="2348B05E" w14:textId="77777777" w:rsidR="00154753" w:rsidRPr="00AA3254" w:rsidRDefault="00154753" w:rsidP="00154753">
            <w:pPr>
              <w:rPr>
                <w:rFonts w:cs="Arial"/>
                <w:sz w:val="18"/>
                <w:szCs w:val="18"/>
              </w:rPr>
            </w:pPr>
          </w:p>
        </w:tc>
        <w:tc>
          <w:tcPr>
            <w:tcW w:w="863" w:type="dxa"/>
            <w:shd w:val="clear" w:color="auto" w:fill="auto"/>
            <w:noWrap/>
            <w:vAlign w:val="center"/>
          </w:tcPr>
          <w:p w14:paraId="36A2CD68" w14:textId="77777777" w:rsidR="00154753" w:rsidRPr="00AA3254" w:rsidRDefault="00154753" w:rsidP="00154753">
            <w:pPr>
              <w:rPr>
                <w:rFonts w:cs="Arial"/>
                <w:sz w:val="18"/>
                <w:szCs w:val="18"/>
              </w:rPr>
            </w:pPr>
          </w:p>
        </w:tc>
        <w:tc>
          <w:tcPr>
            <w:tcW w:w="1570" w:type="dxa"/>
            <w:shd w:val="clear" w:color="auto" w:fill="auto"/>
            <w:noWrap/>
            <w:vAlign w:val="center"/>
          </w:tcPr>
          <w:p w14:paraId="1EAEDEA8" w14:textId="77777777" w:rsidR="00154753" w:rsidRPr="00AA3254" w:rsidRDefault="00154753" w:rsidP="00154753">
            <w:pPr>
              <w:rPr>
                <w:rFonts w:cs="Arial"/>
                <w:sz w:val="18"/>
                <w:szCs w:val="18"/>
              </w:rPr>
            </w:pPr>
          </w:p>
        </w:tc>
      </w:tr>
      <w:tr w:rsidR="00154753" w:rsidRPr="00AA3254" w14:paraId="5DFF2363" w14:textId="77777777" w:rsidTr="00173AE0">
        <w:trPr>
          <w:trHeight w:val="374"/>
        </w:trPr>
        <w:tc>
          <w:tcPr>
            <w:tcW w:w="2694" w:type="dxa"/>
            <w:shd w:val="clear" w:color="auto" w:fill="auto"/>
            <w:noWrap/>
            <w:vAlign w:val="center"/>
            <w:hideMark/>
          </w:tcPr>
          <w:p w14:paraId="6DF29141" w14:textId="56A5D077" w:rsidR="00154753" w:rsidRPr="00AA3254" w:rsidRDefault="00154753" w:rsidP="00154753">
            <w:pPr>
              <w:rPr>
                <w:rFonts w:cs="Arial"/>
                <w:sz w:val="18"/>
                <w:szCs w:val="18"/>
              </w:rPr>
            </w:pPr>
            <w:r w:rsidRPr="00AA3254">
              <w:rPr>
                <w:rFonts w:cs="Arial"/>
                <w:sz w:val="18"/>
                <w:szCs w:val="18"/>
              </w:rPr>
              <w:t>[</w:t>
            </w:r>
            <w:r>
              <w:rPr>
                <w:rFonts w:cs="Arial"/>
                <w:sz w:val="18"/>
                <w:szCs w:val="18"/>
              </w:rPr>
              <w:t xml:space="preserve">Evt. </w:t>
            </w:r>
            <w:r w:rsidRPr="00AA3254">
              <w:rPr>
                <w:rFonts w:cs="Arial"/>
                <w:sz w:val="18"/>
                <w:szCs w:val="18"/>
              </w:rPr>
              <w:t>partner</w:t>
            </w:r>
            <w:r>
              <w:rPr>
                <w:rFonts w:cs="Arial"/>
                <w:sz w:val="18"/>
                <w:szCs w:val="18"/>
              </w:rPr>
              <w:t>virksomheds</w:t>
            </w:r>
            <w:r w:rsidRPr="00AA3254">
              <w:rPr>
                <w:rFonts w:cs="Arial"/>
                <w:sz w:val="18"/>
                <w:szCs w:val="18"/>
              </w:rPr>
              <w:t xml:space="preserve"> navn]</w:t>
            </w:r>
          </w:p>
        </w:tc>
        <w:tc>
          <w:tcPr>
            <w:tcW w:w="1134" w:type="dxa"/>
            <w:shd w:val="clear" w:color="auto" w:fill="auto"/>
            <w:noWrap/>
            <w:vAlign w:val="center"/>
          </w:tcPr>
          <w:p w14:paraId="0DBB53BE" w14:textId="77777777" w:rsidR="00154753" w:rsidRPr="00AA3254" w:rsidRDefault="00154753" w:rsidP="00154753">
            <w:pPr>
              <w:rPr>
                <w:rFonts w:cs="Arial"/>
                <w:sz w:val="18"/>
                <w:szCs w:val="18"/>
              </w:rPr>
            </w:pPr>
          </w:p>
        </w:tc>
        <w:tc>
          <w:tcPr>
            <w:tcW w:w="1842" w:type="dxa"/>
            <w:shd w:val="clear" w:color="auto" w:fill="auto"/>
            <w:noWrap/>
            <w:vAlign w:val="center"/>
          </w:tcPr>
          <w:p w14:paraId="66884D81" w14:textId="77777777" w:rsidR="00154753" w:rsidRPr="00AA3254" w:rsidRDefault="00154753" w:rsidP="00154753">
            <w:pPr>
              <w:rPr>
                <w:rFonts w:cs="Arial"/>
                <w:sz w:val="18"/>
                <w:szCs w:val="18"/>
              </w:rPr>
            </w:pPr>
          </w:p>
        </w:tc>
        <w:tc>
          <w:tcPr>
            <w:tcW w:w="969" w:type="dxa"/>
            <w:shd w:val="clear" w:color="auto" w:fill="auto"/>
            <w:noWrap/>
            <w:vAlign w:val="center"/>
          </w:tcPr>
          <w:p w14:paraId="22B9CCE2" w14:textId="77777777" w:rsidR="00154753" w:rsidRPr="00AA3254" w:rsidRDefault="00154753" w:rsidP="00154753">
            <w:pPr>
              <w:rPr>
                <w:rFonts w:cs="Arial"/>
                <w:sz w:val="18"/>
                <w:szCs w:val="18"/>
              </w:rPr>
            </w:pPr>
          </w:p>
        </w:tc>
        <w:tc>
          <w:tcPr>
            <w:tcW w:w="863" w:type="dxa"/>
            <w:shd w:val="clear" w:color="auto" w:fill="auto"/>
            <w:noWrap/>
            <w:vAlign w:val="center"/>
          </w:tcPr>
          <w:p w14:paraId="4CF5ACAD" w14:textId="77777777" w:rsidR="00154753" w:rsidRPr="00AA3254" w:rsidRDefault="00154753" w:rsidP="00154753">
            <w:pPr>
              <w:rPr>
                <w:rFonts w:cs="Arial"/>
                <w:sz w:val="18"/>
                <w:szCs w:val="18"/>
              </w:rPr>
            </w:pPr>
          </w:p>
        </w:tc>
        <w:tc>
          <w:tcPr>
            <w:tcW w:w="1570" w:type="dxa"/>
            <w:shd w:val="clear" w:color="auto" w:fill="auto"/>
            <w:noWrap/>
            <w:vAlign w:val="center"/>
          </w:tcPr>
          <w:p w14:paraId="07EE59FE" w14:textId="77777777" w:rsidR="00154753" w:rsidRPr="00AA3254" w:rsidRDefault="00154753" w:rsidP="00154753">
            <w:pPr>
              <w:rPr>
                <w:rFonts w:cs="Arial"/>
                <w:sz w:val="18"/>
                <w:szCs w:val="18"/>
              </w:rPr>
            </w:pPr>
          </w:p>
        </w:tc>
      </w:tr>
    </w:tbl>
    <w:p w14:paraId="3A6E9221" w14:textId="1C48C475" w:rsidR="00AB6A89" w:rsidRDefault="00AB6A89" w:rsidP="007B6CAA">
      <w:pPr>
        <w:spacing w:line="276" w:lineRule="auto"/>
        <w:rPr>
          <w:b/>
          <w:bCs/>
          <w:szCs w:val="24"/>
        </w:rPr>
      </w:pPr>
    </w:p>
    <w:p w14:paraId="2EA578BF" w14:textId="77777777" w:rsidR="00F80DE4" w:rsidRDefault="00F80DE4" w:rsidP="007B6CAA">
      <w:pPr>
        <w:spacing w:line="276" w:lineRule="auto"/>
        <w:rPr>
          <w:b/>
          <w:bCs/>
          <w:szCs w:val="24"/>
        </w:rPr>
      </w:pPr>
    </w:p>
    <w:p w14:paraId="38D5C1FA" w14:textId="41653CDA" w:rsidR="00306364" w:rsidRPr="005F7A6B" w:rsidRDefault="00306364" w:rsidP="00306364">
      <w:pPr>
        <w:spacing w:line="276" w:lineRule="auto"/>
        <w:ind w:left="-567"/>
        <w:rPr>
          <w:b/>
          <w:bCs/>
          <w:sz w:val="26"/>
          <w:szCs w:val="26"/>
        </w:rPr>
      </w:pPr>
      <w:r w:rsidRPr="005F7A6B">
        <w:rPr>
          <w:b/>
          <w:bCs/>
          <w:sz w:val="26"/>
          <w:szCs w:val="26"/>
        </w:rPr>
        <w:tab/>
        <w:t>Placering i værdikæden for brint</w:t>
      </w:r>
    </w:p>
    <w:p w14:paraId="1CEB25F5" w14:textId="77777777" w:rsidR="00306364" w:rsidRPr="00891F25" w:rsidRDefault="00306364" w:rsidP="00306364">
      <w:pPr>
        <w:spacing w:line="276" w:lineRule="auto"/>
        <w:rPr>
          <w:szCs w:val="24"/>
        </w:rPr>
      </w:pPr>
      <w:r w:rsidRPr="00891F25">
        <w:rPr>
          <w:szCs w:val="24"/>
        </w:rPr>
        <w:t>Hvilke dele af værdikæden for brint befinder projektet sig indenfor?</w:t>
      </w:r>
    </w:p>
    <w:p w14:paraId="041BF6FB" w14:textId="77777777" w:rsidR="00306364" w:rsidRDefault="00306364" w:rsidP="00306364">
      <w:pPr>
        <w:spacing w:line="276" w:lineRule="auto"/>
        <w:rPr>
          <w:b/>
          <w:bCs/>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06364" w14:paraId="12F8976C" w14:textId="77777777" w:rsidTr="00612C80">
        <w:tc>
          <w:tcPr>
            <w:tcW w:w="4531" w:type="dxa"/>
          </w:tcPr>
          <w:p w14:paraId="3FDEBFE5" w14:textId="4C3FABD0" w:rsidR="00306364" w:rsidRPr="00404AB4" w:rsidRDefault="00612C80" w:rsidP="00612C80">
            <w:pPr>
              <w:spacing w:after="120" w:line="276" w:lineRule="auto"/>
              <w:ind w:left="231" w:hanging="266"/>
              <w:rPr>
                <w:sz w:val="22"/>
                <w:szCs w:val="22"/>
              </w:rPr>
            </w:pPr>
            <w:sdt>
              <w:sdtPr>
                <w:rPr>
                  <w:b/>
                  <w:bCs/>
                  <w:sz w:val="22"/>
                  <w:szCs w:val="22"/>
                </w:rPr>
                <w:id w:val="-92318430"/>
                <w14:checkbox>
                  <w14:checked w14:val="1"/>
                  <w14:checkedState w14:val="2612" w14:font="MS Gothic"/>
                  <w14:uncheckedState w14:val="2610" w14:font="MS Gothic"/>
                </w14:checkbox>
              </w:sdtPr>
              <w:sdtContent>
                <w:r w:rsidR="001C50B0">
                  <w:rPr>
                    <w:rFonts w:ascii="MS Gothic" w:eastAsia="MS Gothic" w:hAnsi="MS Gothic" w:hint="eastAsia"/>
                    <w:b/>
                    <w:bCs/>
                    <w:sz w:val="22"/>
                    <w:szCs w:val="22"/>
                  </w:rPr>
                  <w:t>☒</w:t>
                </w:r>
              </w:sdtContent>
            </w:sdt>
            <w:r w:rsidR="00306364" w:rsidRPr="00404AB4">
              <w:rPr>
                <w:b/>
                <w:bCs/>
                <w:sz w:val="22"/>
                <w:szCs w:val="22"/>
              </w:rPr>
              <w:t xml:space="preserve"> </w:t>
            </w:r>
            <w:r w:rsidR="00306364" w:rsidRPr="00404AB4">
              <w:rPr>
                <w:sz w:val="22"/>
                <w:szCs w:val="22"/>
              </w:rPr>
              <w:t>Brintproduktion</w:t>
            </w:r>
          </w:p>
        </w:tc>
        <w:tc>
          <w:tcPr>
            <w:tcW w:w="4531" w:type="dxa"/>
          </w:tcPr>
          <w:p w14:paraId="5F747D52" w14:textId="77777777" w:rsidR="00306364" w:rsidRPr="00404AB4" w:rsidRDefault="00612C80" w:rsidP="00612C80">
            <w:pPr>
              <w:spacing w:after="120" w:line="276" w:lineRule="auto"/>
              <w:ind w:left="231" w:hanging="266"/>
              <w:rPr>
                <w:b/>
                <w:bCs/>
                <w:sz w:val="22"/>
                <w:szCs w:val="22"/>
              </w:rPr>
            </w:pPr>
            <w:sdt>
              <w:sdtPr>
                <w:rPr>
                  <w:b/>
                  <w:bCs/>
                  <w:sz w:val="22"/>
                  <w:szCs w:val="22"/>
                </w:rPr>
                <w:id w:val="997456249"/>
                <w14:checkbox>
                  <w14:checked w14:val="0"/>
                  <w14:checkedState w14:val="2612" w14:font="MS Gothic"/>
                  <w14:uncheckedState w14:val="2610" w14:font="MS Gothic"/>
                </w14:checkbox>
              </w:sdtPr>
              <w:sdtContent>
                <w:r w:rsidR="00306364" w:rsidRPr="00404AB4">
                  <w:rPr>
                    <w:rFonts w:ascii="MS Gothic" w:eastAsia="MS Gothic" w:hAnsi="MS Gothic" w:hint="eastAsia"/>
                    <w:b/>
                    <w:bCs/>
                    <w:sz w:val="22"/>
                    <w:szCs w:val="22"/>
                  </w:rPr>
                  <w:t>☐</w:t>
                </w:r>
              </w:sdtContent>
            </w:sdt>
            <w:r w:rsidR="00306364" w:rsidRPr="00404AB4">
              <w:rPr>
                <w:b/>
                <w:bCs/>
                <w:sz w:val="22"/>
                <w:szCs w:val="22"/>
              </w:rPr>
              <w:t xml:space="preserve"> </w:t>
            </w:r>
            <w:r w:rsidR="00306364" w:rsidRPr="00404AB4">
              <w:rPr>
                <w:sz w:val="22"/>
                <w:szCs w:val="22"/>
              </w:rPr>
              <w:t>Brinttransmission og -distribution</w:t>
            </w:r>
            <w:r w:rsidR="00306364" w:rsidRPr="00404AB4">
              <w:rPr>
                <w:sz w:val="22"/>
                <w:szCs w:val="22"/>
              </w:rPr>
              <w:br/>
            </w:r>
          </w:p>
        </w:tc>
      </w:tr>
      <w:tr w:rsidR="00306364" w14:paraId="3285DFF2" w14:textId="77777777" w:rsidTr="00612C80">
        <w:tc>
          <w:tcPr>
            <w:tcW w:w="4531" w:type="dxa"/>
          </w:tcPr>
          <w:p w14:paraId="65D5BB89" w14:textId="3E8A06C9" w:rsidR="00306364" w:rsidRPr="00404AB4" w:rsidRDefault="00612C80" w:rsidP="00612C80">
            <w:pPr>
              <w:spacing w:after="120" w:line="276" w:lineRule="auto"/>
              <w:ind w:left="231" w:hanging="266"/>
              <w:rPr>
                <w:b/>
                <w:bCs/>
                <w:sz w:val="22"/>
                <w:szCs w:val="22"/>
              </w:rPr>
            </w:pPr>
            <w:sdt>
              <w:sdtPr>
                <w:rPr>
                  <w:b/>
                  <w:bCs/>
                  <w:sz w:val="22"/>
                  <w:szCs w:val="22"/>
                </w:rPr>
                <w:id w:val="1673059671"/>
                <w14:checkbox>
                  <w14:checked w14:val="1"/>
                  <w14:checkedState w14:val="2612" w14:font="MS Gothic"/>
                  <w14:uncheckedState w14:val="2610" w14:font="MS Gothic"/>
                </w14:checkbox>
              </w:sdtPr>
              <w:sdtContent>
                <w:r w:rsidR="00A0382D">
                  <w:rPr>
                    <w:rFonts w:ascii="MS Gothic" w:eastAsia="MS Gothic" w:hAnsi="MS Gothic" w:hint="eastAsia"/>
                    <w:b/>
                    <w:bCs/>
                    <w:sz w:val="22"/>
                    <w:szCs w:val="22"/>
                  </w:rPr>
                  <w:t>☒</w:t>
                </w:r>
              </w:sdtContent>
            </w:sdt>
            <w:r w:rsidR="00306364" w:rsidRPr="00404AB4">
              <w:rPr>
                <w:b/>
                <w:bCs/>
                <w:sz w:val="22"/>
                <w:szCs w:val="22"/>
              </w:rPr>
              <w:t xml:space="preserve"> </w:t>
            </w:r>
            <w:r w:rsidR="00306364" w:rsidRPr="00404AB4">
              <w:rPr>
                <w:sz w:val="22"/>
                <w:szCs w:val="22"/>
              </w:rPr>
              <w:t>Brint og brintbaserede produkter i industrielle applikationer</w:t>
            </w:r>
            <w:r w:rsidR="00901EB6">
              <w:rPr>
                <w:sz w:val="22"/>
                <w:szCs w:val="22"/>
              </w:rPr>
              <w:br/>
            </w:r>
          </w:p>
        </w:tc>
        <w:tc>
          <w:tcPr>
            <w:tcW w:w="4531" w:type="dxa"/>
          </w:tcPr>
          <w:p w14:paraId="5388648A" w14:textId="500CA253" w:rsidR="00306364" w:rsidRPr="00404AB4" w:rsidRDefault="00612C80" w:rsidP="00612C80">
            <w:pPr>
              <w:spacing w:after="120" w:line="276" w:lineRule="auto"/>
              <w:ind w:left="231" w:hanging="266"/>
              <w:rPr>
                <w:sz w:val="22"/>
                <w:szCs w:val="22"/>
              </w:rPr>
            </w:pPr>
            <w:sdt>
              <w:sdtPr>
                <w:rPr>
                  <w:b/>
                  <w:bCs/>
                  <w:sz w:val="22"/>
                  <w:szCs w:val="22"/>
                </w:rPr>
                <w:id w:val="-699318458"/>
                <w14:checkbox>
                  <w14:checked w14:val="1"/>
                  <w14:checkedState w14:val="2612" w14:font="MS Gothic"/>
                  <w14:uncheckedState w14:val="2610" w14:font="MS Gothic"/>
                </w14:checkbox>
              </w:sdtPr>
              <w:sdtContent>
                <w:r w:rsidR="00A0382D">
                  <w:rPr>
                    <w:rFonts w:ascii="MS Gothic" w:eastAsia="MS Gothic" w:hAnsi="MS Gothic" w:hint="eastAsia"/>
                    <w:b/>
                    <w:bCs/>
                    <w:sz w:val="22"/>
                    <w:szCs w:val="22"/>
                  </w:rPr>
                  <w:t>☒</w:t>
                </w:r>
              </w:sdtContent>
            </w:sdt>
            <w:r w:rsidR="00306364" w:rsidRPr="00404AB4">
              <w:rPr>
                <w:b/>
                <w:bCs/>
                <w:sz w:val="22"/>
                <w:szCs w:val="22"/>
              </w:rPr>
              <w:t xml:space="preserve"> </w:t>
            </w:r>
            <w:r w:rsidR="00306364" w:rsidRPr="00404AB4">
              <w:rPr>
                <w:sz w:val="22"/>
                <w:szCs w:val="22"/>
              </w:rPr>
              <w:t>Brint og brintbaserede produkter i mobilitet</w:t>
            </w:r>
          </w:p>
        </w:tc>
      </w:tr>
      <w:tr w:rsidR="00306364" w14:paraId="0FACAA37" w14:textId="77777777" w:rsidTr="00612C80">
        <w:tc>
          <w:tcPr>
            <w:tcW w:w="4531" w:type="dxa"/>
          </w:tcPr>
          <w:p w14:paraId="54ED0A46" w14:textId="4717CC15" w:rsidR="00306364" w:rsidRPr="00404AB4" w:rsidRDefault="00612C80" w:rsidP="00612C80">
            <w:pPr>
              <w:spacing w:after="120" w:line="276" w:lineRule="auto"/>
              <w:ind w:left="231" w:hanging="266"/>
              <w:rPr>
                <w:b/>
                <w:bCs/>
                <w:sz w:val="22"/>
                <w:szCs w:val="22"/>
              </w:rPr>
            </w:pPr>
            <w:sdt>
              <w:sdtPr>
                <w:rPr>
                  <w:b/>
                  <w:bCs/>
                  <w:sz w:val="22"/>
                  <w:szCs w:val="22"/>
                </w:rPr>
                <w:id w:val="-239559327"/>
                <w14:checkbox>
                  <w14:checked w14:val="0"/>
                  <w14:checkedState w14:val="2612" w14:font="MS Gothic"/>
                  <w14:uncheckedState w14:val="2610" w14:font="MS Gothic"/>
                </w14:checkbox>
              </w:sdtPr>
              <w:sdtContent>
                <w:r w:rsidR="00306364" w:rsidRPr="00404AB4">
                  <w:rPr>
                    <w:rFonts w:ascii="MS Gothic" w:eastAsia="MS Gothic" w:hAnsi="MS Gothic" w:hint="eastAsia"/>
                    <w:b/>
                    <w:bCs/>
                    <w:sz w:val="22"/>
                    <w:szCs w:val="22"/>
                  </w:rPr>
                  <w:t>☐</w:t>
                </w:r>
              </w:sdtContent>
            </w:sdt>
            <w:r w:rsidR="00306364" w:rsidRPr="00404AB4">
              <w:rPr>
                <w:b/>
                <w:bCs/>
                <w:sz w:val="22"/>
                <w:szCs w:val="22"/>
              </w:rPr>
              <w:t xml:space="preserve"> </w:t>
            </w:r>
            <w:r w:rsidR="00306364" w:rsidRPr="00404AB4">
              <w:rPr>
                <w:sz w:val="22"/>
                <w:szCs w:val="22"/>
              </w:rPr>
              <w:t>Brint og brintbaserede produkter i energisektoren</w:t>
            </w:r>
            <w:r w:rsidR="00901EB6">
              <w:rPr>
                <w:sz w:val="22"/>
                <w:szCs w:val="22"/>
              </w:rPr>
              <w:br/>
            </w:r>
          </w:p>
        </w:tc>
        <w:tc>
          <w:tcPr>
            <w:tcW w:w="4531" w:type="dxa"/>
          </w:tcPr>
          <w:p w14:paraId="24B00496" w14:textId="77777777" w:rsidR="00306364" w:rsidRPr="00404AB4" w:rsidRDefault="00612C80" w:rsidP="00612C80">
            <w:pPr>
              <w:spacing w:after="120" w:line="276" w:lineRule="auto"/>
              <w:ind w:left="231" w:hanging="266"/>
              <w:rPr>
                <w:b/>
                <w:bCs/>
                <w:sz w:val="22"/>
                <w:szCs w:val="22"/>
              </w:rPr>
            </w:pPr>
            <w:sdt>
              <w:sdtPr>
                <w:rPr>
                  <w:b/>
                  <w:bCs/>
                  <w:sz w:val="22"/>
                  <w:szCs w:val="22"/>
                </w:rPr>
                <w:id w:val="-839616589"/>
                <w14:checkbox>
                  <w14:checked w14:val="0"/>
                  <w14:checkedState w14:val="2612" w14:font="MS Gothic"/>
                  <w14:uncheckedState w14:val="2610" w14:font="MS Gothic"/>
                </w14:checkbox>
              </w:sdtPr>
              <w:sdtContent>
                <w:r w:rsidR="00306364" w:rsidRPr="00404AB4">
                  <w:rPr>
                    <w:rFonts w:ascii="MS Gothic" w:eastAsia="MS Gothic" w:hAnsi="MS Gothic" w:hint="eastAsia"/>
                    <w:b/>
                    <w:bCs/>
                    <w:sz w:val="22"/>
                    <w:szCs w:val="22"/>
                  </w:rPr>
                  <w:t>☐</w:t>
                </w:r>
              </w:sdtContent>
            </w:sdt>
            <w:r w:rsidR="00306364" w:rsidRPr="00404AB4">
              <w:rPr>
                <w:b/>
                <w:bCs/>
                <w:sz w:val="22"/>
                <w:szCs w:val="22"/>
              </w:rPr>
              <w:t xml:space="preserve"> </w:t>
            </w:r>
            <w:r w:rsidR="00306364" w:rsidRPr="00404AB4">
              <w:rPr>
                <w:sz w:val="22"/>
                <w:szCs w:val="22"/>
              </w:rPr>
              <w:t>Brint og brintbaserede produkter til boligapplikationer</w:t>
            </w:r>
          </w:p>
        </w:tc>
      </w:tr>
      <w:tr w:rsidR="00306364" w14:paraId="0D489BD4" w14:textId="77777777" w:rsidTr="00612C80">
        <w:tc>
          <w:tcPr>
            <w:tcW w:w="4531" w:type="dxa"/>
          </w:tcPr>
          <w:p w14:paraId="6E0AAA8A" w14:textId="77777777" w:rsidR="00306364" w:rsidRPr="00404AB4" w:rsidRDefault="00612C80" w:rsidP="00612C80">
            <w:pPr>
              <w:spacing w:after="120" w:line="276" w:lineRule="auto"/>
              <w:ind w:left="231" w:hanging="266"/>
              <w:rPr>
                <w:sz w:val="22"/>
                <w:szCs w:val="22"/>
              </w:rPr>
            </w:pPr>
            <w:sdt>
              <w:sdtPr>
                <w:rPr>
                  <w:b/>
                  <w:bCs/>
                  <w:sz w:val="22"/>
                  <w:szCs w:val="22"/>
                </w:rPr>
                <w:id w:val="1754463545"/>
                <w14:checkbox>
                  <w14:checked w14:val="0"/>
                  <w14:checkedState w14:val="2612" w14:font="MS Gothic"/>
                  <w14:uncheckedState w14:val="2610" w14:font="MS Gothic"/>
                </w14:checkbox>
              </w:sdtPr>
              <w:sdtContent>
                <w:r w:rsidR="00306364" w:rsidRPr="00404AB4">
                  <w:rPr>
                    <w:rFonts w:ascii="MS Gothic" w:eastAsia="MS Gothic" w:hAnsi="MS Gothic" w:hint="eastAsia"/>
                    <w:b/>
                    <w:bCs/>
                    <w:sz w:val="22"/>
                    <w:szCs w:val="22"/>
                  </w:rPr>
                  <w:t>☐</w:t>
                </w:r>
              </w:sdtContent>
            </w:sdt>
            <w:r w:rsidR="00306364" w:rsidRPr="00404AB4">
              <w:rPr>
                <w:b/>
                <w:bCs/>
                <w:sz w:val="22"/>
                <w:szCs w:val="22"/>
              </w:rPr>
              <w:t xml:space="preserve"> </w:t>
            </w:r>
            <w:r w:rsidR="00306364" w:rsidRPr="00404AB4">
              <w:rPr>
                <w:sz w:val="22"/>
                <w:szCs w:val="22"/>
              </w:rPr>
              <w:t>Andet</w:t>
            </w:r>
          </w:p>
        </w:tc>
        <w:tc>
          <w:tcPr>
            <w:tcW w:w="4531" w:type="dxa"/>
          </w:tcPr>
          <w:p w14:paraId="2A3D5091" w14:textId="77777777" w:rsidR="00306364" w:rsidRPr="00404AB4" w:rsidRDefault="00306364" w:rsidP="00612C80">
            <w:pPr>
              <w:spacing w:after="120" w:line="276" w:lineRule="auto"/>
              <w:ind w:left="231" w:hanging="266"/>
              <w:rPr>
                <w:b/>
                <w:bCs/>
                <w:sz w:val="22"/>
                <w:szCs w:val="22"/>
              </w:rPr>
            </w:pPr>
          </w:p>
        </w:tc>
      </w:tr>
    </w:tbl>
    <w:p w14:paraId="2923D7AF" w14:textId="5F161EE7" w:rsidR="00306364" w:rsidRDefault="00306364" w:rsidP="007B6CAA">
      <w:pPr>
        <w:spacing w:line="276" w:lineRule="auto"/>
        <w:rPr>
          <w:b/>
          <w:bCs/>
          <w:szCs w:val="24"/>
        </w:rPr>
      </w:pPr>
    </w:p>
    <w:p w14:paraId="1AA82037" w14:textId="1E9259C0" w:rsidR="00B7318B" w:rsidRPr="004647D5" w:rsidRDefault="00B7318B" w:rsidP="00824612">
      <w:pPr>
        <w:pStyle w:val="Heading1"/>
        <w:pBdr>
          <w:top w:val="single" w:sz="4" w:space="1" w:color="auto"/>
          <w:bottom w:val="single" w:sz="4" w:space="1" w:color="auto"/>
        </w:pBdr>
        <w:spacing w:line="276" w:lineRule="auto"/>
        <w:ind w:left="-567"/>
      </w:pPr>
      <w:r w:rsidRPr="004647D5">
        <w:lastRenderedPageBreak/>
        <w:t xml:space="preserve"> </w:t>
      </w:r>
      <w:r>
        <w:tab/>
      </w:r>
      <w:r w:rsidR="00BD1A7F">
        <w:t xml:space="preserve">Afsnit 2. </w:t>
      </w:r>
      <w:r>
        <w:t>Resumé/summary</w:t>
      </w:r>
    </w:p>
    <w:p w14:paraId="3EE8B007" w14:textId="2278B599" w:rsidR="00B7318B" w:rsidRDefault="00B7318B" w:rsidP="00B7318B">
      <w:pPr>
        <w:spacing w:line="276" w:lineRule="auto"/>
        <w:rPr>
          <w:b/>
          <w:bCs/>
          <w:szCs w:val="24"/>
        </w:rPr>
      </w:pPr>
    </w:p>
    <w:p w14:paraId="66D77325" w14:textId="77777777" w:rsidR="00BE0368" w:rsidRDefault="00B817A4" w:rsidP="00B817A4">
      <w:pPr>
        <w:spacing w:line="276" w:lineRule="auto"/>
        <w:rPr>
          <w:szCs w:val="24"/>
        </w:rPr>
      </w:pPr>
      <w:r w:rsidRPr="00B817A4">
        <w:rPr>
          <w:szCs w:val="24"/>
        </w:rPr>
        <w:t>Beskriv kort projektets formål i et mindre teknisk og tilgængeligt sprog på hhv. dansk og engelsk.</w:t>
      </w:r>
    </w:p>
    <w:p w14:paraId="4A2D5CCC" w14:textId="77777777" w:rsidR="00BE0368" w:rsidRDefault="00BE0368" w:rsidP="00B817A4">
      <w:pPr>
        <w:spacing w:line="276" w:lineRule="auto"/>
        <w:rPr>
          <w:szCs w:val="24"/>
        </w:rPr>
      </w:pPr>
    </w:p>
    <w:p w14:paraId="6A076118" w14:textId="2FB6CBB3" w:rsidR="00B817A4" w:rsidRDefault="00B817A4" w:rsidP="00B817A4">
      <w:pPr>
        <w:spacing w:line="276" w:lineRule="auto"/>
        <w:rPr>
          <w:szCs w:val="24"/>
        </w:rPr>
      </w:pPr>
      <w:r w:rsidRPr="00B817A4">
        <w:rPr>
          <w:szCs w:val="24"/>
        </w:rPr>
        <w:t xml:space="preserve">Denne beskrivelse vil blive offentliggjort på </w:t>
      </w:r>
      <w:r w:rsidR="00AE2B8F">
        <w:rPr>
          <w:szCs w:val="24"/>
        </w:rPr>
        <w:t>Erhvervsstyrelsen</w:t>
      </w:r>
      <w:r w:rsidRPr="00B817A4">
        <w:rPr>
          <w:szCs w:val="24"/>
        </w:rPr>
        <w:t xml:space="preserve"> hjemmeside, hvis projektet får tilsagn om støtte</w:t>
      </w:r>
      <w:r w:rsidR="00812354">
        <w:rPr>
          <w:szCs w:val="24"/>
        </w:rPr>
        <w:t xml:space="preserve">, og indeholder derfor </w:t>
      </w:r>
      <w:r w:rsidR="00312FA4">
        <w:rPr>
          <w:szCs w:val="24"/>
        </w:rPr>
        <w:t xml:space="preserve">et begrænset </w:t>
      </w:r>
      <w:r w:rsidR="00812354">
        <w:rPr>
          <w:szCs w:val="24"/>
        </w:rPr>
        <w:t>antal ord</w:t>
      </w:r>
      <w:r w:rsidRPr="00B817A4">
        <w:rPr>
          <w:szCs w:val="24"/>
        </w:rPr>
        <w:t>.</w:t>
      </w:r>
    </w:p>
    <w:p w14:paraId="3F351D56" w14:textId="45F08169" w:rsidR="008C4BA1" w:rsidRDefault="008C4BA1" w:rsidP="00B817A4">
      <w:pPr>
        <w:spacing w:line="276" w:lineRule="auto"/>
        <w:rPr>
          <w:szCs w:val="24"/>
        </w:rPr>
      </w:pPr>
    </w:p>
    <w:p w14:paraId="36A1650C" w14:textId="77777777" w:rsidR="001D7A12" w:rsidRPr="00B817A4" w:rsidRDefault="001D7A12" w:rsidP="00B817A4">
      <w:pPr>
        <w:spacing w:line="276" w:lineRule="auto"/>
        <w:rPr>
          <w:szCs w:val="24"/>
        </w:rPr>
      </w:pPr>
    </w:p>
    <w:p w14:paraId="3824CFB4" w14:textId="4BFACB08" w:rsidR="00B817A4" w:rsidRPr="006B3705" w:rsidRDefault="009D121B" w:rsidP="009D121B">
      <w:pPr>
        <w:spacing w:line="276" w:lineRule="auto"/>
        <w:ind w:left="-567"/>
        <w:rPr>
          <w:b/>
          <w:bCs/>
          <w:sz w:val="26"/>
          <w:szCs w:val="26"/>
        </w:rPr>
      </w:pPr>
      <w:r w:rsidRPr="006B3705">
        <w:rPr>
          <w:b/>
          <w:bCs/>
          <w:sz w:val="26"/>
          <w:szCs w:val="26"/>
        </w:rPr>
        <w:tab/>
      </w:r>
      <w:r w:rsidR="00B817A4" w:rsidRPr="006B3705">
        <w:rPr>
          <w:b/>
          <w:bCs/>
          <w:sz w:val="26"/>
          <w:szCs w:val="26"/>
        </w:rPr>
        <w:t xml:space="preserve">Resumé </w:t>
      </w:r>
      <w:r w:rsidR="007806DA" w:rsidRPr="006B3705">
        <w:rPr>
          <w:b/>
          <w:bCs/>
          <w:sz w:val="26"/>
          <w:szCs w:val="26"/>
        </w:rPr>
        <w:t xml:space="preserve">på dansk (maks. </w:t>
      </w:r>
      <w:r w:rsidR="00151AF3" w:rsidRPr="006B3705">
        <w:rPr>
          <w:b/>
          <w:bCs/>
          <w:sz w:val="26"/>
          <w:szCs w:val="26"/>
        </w:rPr>
        <w:t>[</w:t>
      </w:r>
      <w:r w:rsidR="00274117" w:rsidRPr="006B3705">
        <w:rPr>
          <w:b/>
          <w:bCs/>
          <w:sz w:val="26"/>
          <w:szCs w:val="26"/>
        </w:rPr>
        <w:t>35</w:t>
      </w:r>
      <w:r w:rsidR="005F6D72" w:rsidRPr="006B3705">
        <w:rPr>
          <w:b/>
          <w:bCs/>
          <w:sz w:val="26"/>
          <w:szCs w:val="26"/>
        </w:rPr>
        <w:t>0</w:t>
      </w:r>
      <w:r w:rsidR="00151AF3" w:rsidRPr="006B3705">
        <w:rPr>
          <w:b/>
          <w:bCs/>
          <w:sz w:val="26"/>
          <w:szCs w:val="26"/>
        </w:rPr>
        <w:t>]</w:t>
      </w:r>
      <w:r w:rsidR="007806DA" w:rsidRPr="006B3705">
        <w:rPr>
          <w:b/>
          <w:bCs/>
          <w:sz w:val="26"/>
          <w:szCs w:val="26"/>
        </w:rPr>
        <w:t xml:space="preserve"> ord)</w:t>
      </w:r>
    </w:p>
    <w:p w14:paraId="6F4C6E33" w14:textId="735A895E" w:rsidR="00D22EF9" w:rsidRDefault="001D7A12" w:rsidP="00B817A4">
      <w:pPr>
        <w:spacing w:line="276" w:lineRule="auto"/>
        <w:rPr>
          <w:szCs w:val="24"/>
        </w:rPr>
      </w:pPr>
      <w:r>
        <w:rPr>
          <w:szCs w:val="24"/>
        </w:rPr>
        <w:t>[…]</w:t>
      </w:r>
    </w:p>
    <w:p w14:paraId="1BCF7074" w14:textId="0019DC53" w:rsidR="00D22EF9" w:rsidRDefault="00D22EF9" w:rsidP="00B817A4">
      <w:pPr>
        <w:spacing w:line="276" w:lineRule="auto"/>
        <w:rPr>
          <w:szCs w:val="24"/>
        </w:rPr>
      </w:pPr>
      <w:commentRangeStart w:id="1"/>
    </w:p>
    <w:p w14:paraId="7B2608E2" w14:textId="1264B841" w:rsidR="00D22EF9" w:rsidRPr="00C70B66" w:rsidRDefault="00276070" w:rsidP="00B817A4">
      <w:pPr>
        <w:spacing w:line="276" w:lineRule="auto"/>
        <w:rPr>
          <w:szCs w:val="24"/>
          <w:lang w:val="en-US"/>
        </w:rPr>
      </w:pPr>
      <w:commentRangeStart w:id="2"/>
      <w:r w:rsidRPr="00C70B66">
        <w:rPr>
          <w:szCs w:val="24"/>
          <w:lang w:val="en-US"/>
        </w:rPr>
        <w:t xml:space="preserve">CCUS </w:t>
      </w:r>
      <w:commentRangeEnd w:id="2"/>
      <w:r w:rsidR="00761714">
        <w:rPr>
          <w:rStyle w:val="CommentReference"/>
        </w:rPr>
        <w:commentReference w:id="2"/>
      </w:r>
      <w:r w:rsidRPr="00C70B66">
        <w:rPr>
          <w:szCs w:val="24"/>
          <w:lang w:val="en-US"/>
        </w:rPr>
        <w:t>focus in North</w:t>
      </w:r>
      <w:r w:rsidR="00C70B66" w:rsidRPr="00C70B66">
        <w:rPr>
          <w:szCs w:val="24"/>
          <w:lang w:val="en-US"/>
        </w:rPr>
        <w:t xml:space="preserve"> D</w:t>
      </w:r>
      <w:r w:rsidR="00C70B66">
        <w:rPr>
          <w:szCs w:val="24"/>
          <w:lang w:val="en-US"/>
        </w:rPr>
        <w:t xml:space="preserve">enmark according to recent plan. With the proposed project we take the first step towards the realization support by Aalborg Portland, </w:t>
      </w:r>
      <w:proofErr w:type="spellStart"/>
      <w:r w:rsidR="00C70B66">
        <w:rPr>
          <w:szCs w:val="24"/>
          <w:lang w:val="en-US"/>
        </w:rPr>
        <w:t>RenoNord</w:t>
      </w:r>
      <w:proofErr w:type="spellEnd"/>
      <w:r w:rsidR="00C70B66">
        <w:rPr>
          <w:szCs w:val="24"/>
          <w:lang w:val="en-US"/>
        </w:rPr>
        <w:t xml:space="preserve"> and </w:t>
      </w:r>
      <w:proofErr w:type="spellStart"/>
      <w:proofErr w:type="gramStart"/>
      <w:r w:rsidR="00C70B66">
        <w:rPr>
          <w:szCs w:val="24"/>
          <w:lang w:val="en-US"/>
        </w:rPr>
        <w:t>E.On</w:t>
      </w:r>
      <w:proofErr w:type="spellEnd"/>
      <w:proofErr w:type="gramEnd"/>
      <w:r w:rsidR="00C70B66">
        <w:rPr>
          <w:szCs w:val="24"/>
          <w:lang w:val="en-US"/>
        </w:rPr>
        <w:t xml:space="preserve"> as potential CO2 providers. </w:t>
      </w:r>
      <w:r w:rsidR="0055454C">
        <w:rPr>
          <w:szCs w:val="24"/>
          <w:lang w:val="en-US"/>
        </w:rPr>
        <w:t xml:space="preserve">REintegrate and European Energy provides the technical and financial </w:t>
      </w:r>
      <w:r w:rsidR="00F87FB1">
        <w:rPr>
          <w:szCs w:val="24"/>
          <w:lang w:val="en-US"/>
        </w:rPr>
        <w:t xml:space="preserve">basis and bridges the gap to the market represented by Circle K, </w:t>
      </w:r>
      <w:proofErr w:type="spellStart"/>
      <w:r w:rsidR="00F87FB1">
        <w:rPr>
          <w:szCs w:val="24"/>
          <w:lang w:val="en-US"/>
        </w:rPr>
        <w:t>Mærsk</w:t>
      </w:r>
      <w:proofErr w:type="spellEnd"/>
      <w:r w:rsidR="00F87FB1">
        <w:rPr>
          <w:szCs w:val="24"/>
          <w:lang w:val="en-US"/>
        </w:rPr>
        <w:t xml:space="preserve"> and Bunker One that all support the </w:t>
      </w:r>
      <w:r w:rsidR="005206BB">
        <w:rPr>
          <w:szCs w:val="24"/>
          <w:lang w:val="en-US"/>
        </w:rPr>
        <w:t xml:space="preserve">project as potential end-users of the produced e-methanol. </w:t>
      </w:r>
      <w:commentRangeEnd w:id="1"/>
      <w:r w:rsidR="00761714">
        <w:rPr>
          <w:rStyle w:val="CommentReference"/>
        </w:rPr>
        <w:commentReference w:id="1"/>
      </w:r>
    </w:p>
    <w:p w14:paraId="299E82EA" w14:textId="411107C6" w:rsidR="00D22EF9" w:rsidRPr="00C70B66" w:rsidRDefault="00D22EF9" w:rsidP="00B817A4">
      <w:pPr>
        <w:spacing w:line="276" w:lineRule="auto"/>
        <w:rPr>
          <w:szCs w:val="24"/>
          <w:lang w:val="en-US"/>
        </w:rPr>
      </w:pPr>
    </w:p>
    <w:p w14:paraId="45641CAF" w14:textId="2CAD32AD" w:rsidR="00D22EF9" w:rsidRPr="00C70B66" w:rsidRDefault="00D22EF9" w:rsidP="00B817A4">
      <w:pPr>
        <w:spacing w:line="276" w:lineRule="auto"/>
        <w:rPr>
          <w:szCs w:val="24"/>
          <w:lang w:val="en-US"/>
        </w:rPr>
      </w:pPr>
    </w:p>
    <w:p w14:paraId="35F8D236" w14:textId="77777777" w:rsidR="009C0598" w:rsidRPr="00C70B66" w:rsidRDefault="009C0598" w:rsidP="009C0598">
      <w:pPr>
        <w:spacing w:line="276" w:lineRule="auto"/>
        <w:rPr>
          <w:szCs w:val="24"/>
          <w:lang w:val="en-US"/>
        </w:rPr>
      </w:pPr>
    </w:p>
    <w:p w14:paraId="25A5297A" w14:textId="03B2CB38" w:rsidR="009C0598" w:rsidRPr="006B3705" w:rsidRDefault="009C0598" w:rsidP="009C0598">
      <w:pPr>
        <w:spacing w:line="276" w:lineRule="auto"/>
        <w:ind w:left="-567"/>
        <w:rPr>
          <w:b/>
          <w:bCs/>
          <w:sz w:val="26"/>
          <w:szCs w:val="26"/>
        </w:rPr>
      </w:pPr>
      <w:r w:rsidRPr="00C70B66">
        <w:rPr>
          <w:b/>
          <w:bCs/>
          <w:szCs w:val="24"/>
          <w:lang w:val="en-US"/>
        </w:rPr>
        <w:tab/>
      </w:r>
      <w:r w:rsidRPr="006B3705">
        <w:rPr>
          <w:b/>
          <w:bCs/>
          <w:sz w:val="26"/>
          <w:szCs w:val="26"/>
        </w:rPr>
        <w:t>Summary på engelsk (maks. [</w:t>
      </w:r>
      <w:r w:rsidR="00274117" w:rsidRPr="006B3705">
        <w:rPr>
          <w:b/>
          <w:bCs/>
          <w:sz w:val="26"/>
          <w:szCs w:val="26"/>
        </w:rPr>
        <w:t>350</w:t>
      </w:r>
      <w:r w:rsidRPr="006B3705">
        <w:rPr>
          <w:b/>
          <w:bCs/>
          <w:sz w:val="26"/>
          <w:szCs w:val="26"/>
        </w:rPr>
        <w:t>] ord)</w:t>
      </w:r>
    </w:p>
    <w:p w14:paraId="2AA7487D" w14:textId="6EE4BE92" w:rsidR="001D7A12" w:rsidRDefault="001D7A12" w:rsidP="001D7A12">
      <w:pPr>
        <w:spacing w:line="276" w:lineRule="auto"/>
        <w:rPr>
          <w:szCs w:val="24"/>
        </w:rPr>
      </w:pPr>
      <w:r>
        <w:rPr>
          <w:szCs w:val="24"/>
        </w:rPr>
        <w:t>[…]</w:t>
      </w:r>
    </w:p>
    <w:p w14:paraId="586FDD80" w14:textId="56915815" w:rsidR="005E38DE" w:rsidRDefault="005E38DE">
      <w:pPr>
        <w:rPr>
          <w:szCs w:val="24"/>
        </w:rPr>
      </w:pPr>
      <w:r>
        <w:rPr>
          <w:szCs w:val="24"/>
        </w:rPr>
        <w:br w:type="page"/>
      </w:r>
    </w:p>
    <w:p w14:paraId="71C92A95" w14:textId="7949E701" w:rsidR="009D0DB5" w:rsidRPr="004647D5" w:rsidRDefault="00BD1A7F" w:rsidP="003E54C3">
      <w:pPr>
        <w:pStyle w:val="Heading1"/>
        <w:pBdr>
          <w:top w:val="single" w:sz="4" w:space="1" w:color="auto"/>
          <w:bottom w:val="single" w:sz="4" w:space="1" w:color="auto"/>
        </w:pBdr>
        <w:spacing w:line="276" w:lineRule="auto"/>
        <w:ind w:left="-567"/>
      </w:pPr>
      <w:r>
        <w:lastRenderedPageBreak/>
        <w:t xml:space="preserve">Afsnit 3: Udvælgelseskriterie </w:t>
      </w:r>
      <w:r w:rsidR="009B09FF">
        <w:t>1</w:t>
      </w:r>
      <w:r w:rsidR="009D0DB5" w:rsidRPr="004647D5">
        <w:t xml:space="preserve">. </w:t>
      </w:r>
      <w:r w:rsidR="008343A3">
        <w:t>Projektets bidrag til at opfylde IPCEI-kriterier</w:t>
      </w:r>
    </w:p>
    <w:p w14:paraId="4D739668" w14:textId="77777777" w:rsidR="009D0DB5" w:rsidRDefault="009D0DB5" w:rsidP="009505B4">
      <w:pPr>
        <w:spacing w:line="276" w:lineRule="auto"/>
        <w:jc w:val="both"/>
        <w:rPr>
          <w:b/>
          <w:bCs/>
          <w:szCs w:val="24"/>
        </w:rPr>
      </w:pPr>
    </w:p>
    <w:p w14:paraId="1835A99B" w14:textId="60F4477B" w:rsidR="00B10898" w:rsidRDefault="000F168C" w:rsidP="009505B4">
      <w:pPr>
        <w:spacing w:line="276" w:lineRule="auto"/>
        <w:jc w:val="both"/>
        <w:rPr>
          <w:szCs w:val="24"/>
        </w:rPr>
      </w:pPr>
      <w:r>
        <w:rPr>
          <w:szCs w:val="24"/>
        </w:rPr>
        <w:t xml:space="preserve">I henhold til det overordnede kriterie ”1. Projektets bidrag til at opfylde IPCEI-kriterier” </w:t>
      </w:r>
      <w:r w:rsidR="00971F9C">
        <w:rPr>
          <w:szCs w:val="24"/>
        </w:rPr>
        <w:t xml:space="preserve">skal </w:t>
      </w:r>
      <w:r>
        <w:rPr>
          <w:szCs w:val="24"/>
        </w:rPr>
        <w:t xml:space="preserve">det </w:t>
      </w:r>
      <w:r w:rsidR="00971F9C">
        <w:rPr>
          <w:szCs w:val="24"/>
        </w:rPr>
        <w:t>sandsynliggøres, at projektet som delprojekt i et vigtigt projekt af fælleseuropæisk interesse (IPCEI) kan bidrage til at opfylde kriterier</w:t>
      </w:r>
      <w:r w:rsidR="00F04BF8">
        <w:rPr>
          <w:szCs w:val="24"/>
        </w:rPr>
        <w:t xml:space="preserve">ne </w:t>
      </w:r>
      <w:r w:rsidR="00B10898">
        <w:rPr>
          <w:szCs w:val="24"/>
        </w:rPr>
        <w:t xml:space="preserve">for støtteberettigelse </w:t>
      </w:r>
      <w:r w:rsidR="00971F9C">
        <w:rPr>
          <w:szCs w:val="24"/>
        </w:rPr>
        <w:t>i IPCEI-retningslinjerne</w:t>
      </w:r>
      <w:r w:rsidR="001D6D9C">
        <w:rPr>
          <w:rStyle w:val="FootnoteReference"/>
          <w:szCs w:val="24"/>
        </w:rPr>
        <w:footnoteReference w:id="1"/>
      </w:r>
      <w:r w:rsidR="00971F9C">
        <w:rPr>
          <w:szCs w:val="24"/>
        </w:rPr>
        <w:t>.</w:t>
      </w:r>
      <w:r w:rsidR="003A12E3">
        <w:rPr>
          <w:szCs w:val="24"/>
        </w:rPr>
        <w:t xml:space="preserve"> </w:t>
      </w:r>
      <w:r w:rsidR="00015759">
        <w:rPr>
          <w:szCs w:val="24"/>
        </w:rPr>
        <w:t>Det samlede IPCEI vil bestå af flere delprojekter fra forskellige medlemslande</w:t>
      </w:r>
      <w:r w:rsidR="00580F87">
        <w:rPr>
          <w:szCs w:val="24"/>
        </w:rPr>
        <w:t>, hvorfor projektet, der ansøges om, ikke skal kunne sikre opfyldelsen af kriterierne</w:t>
      </w:r>
      <w:r w:rsidR="00DB239D">
        <w:rPr>
          <w:szCs w:val="24"/>
        </w:rPr>
        <w:t xml:space="preserve"> alene</w:t>
      </w:r>
      <w:r w:rsidR="00580F87">
        <w:rPr>
          <w:szCs w:val="24"/>
        </w:rPr>
        <w:t xml:space="preserve">. </w:t>
      </w:r>
    </w:p>
    <w:p w14:paraId="078E29AE" w14:textId="77777777" w:rsidR="00B10898" w:rsidRDefault="00B10898" w:rsidP="009505B4">
      <w:pPr>
        <w:spacing w:line="276" w:lineRule="auto"/>
        <w:jc w:val="both"/>
        <w:rPr>
          <w:szCs w:val="24"/>
        </w:rPr>
      </w:pPr>
    </w:p>
    <w:p w14:paraId="79F17B84" w14:textId="3B35462B" w:rsidR="00DE5C8A" w:rsidRDefault="00B10898" w:rsidP="009505B4">
      <w:pPr>
        <w:spacing w:line="276" w:lineRule="auto"/>
        <w:jc w:val="both"/>
        <w:rPr>
          <w:szCs w:val="24"/>
        </w:rPr>
      </w:pPr>
      <w:r>
        <w:rPr>
          <w:szCs w:val="24"/>
        </w:rPr>
        <w:t>Kriterierne udgør punkt 11-24 (afsnit 3) i IPCEI-retningslinjerne</w:t>
      </w:r>
      <w:r w:rsidR="00812354">
        <w:rPr>
          <w:szCs w:val="24"/>
        </w:rPr>
        <w:t>,</w:t>
      </w:r>
      <w:r>
        <w:rPr>
          <w:szCs w:val="24"/>
        </w:rPr>
        <w:t xml:space="preserve"> og der bedes for hvert punkt redegøres for, hvordan projektet bidrager til at </w:t>
      </w:r>
      <w:r w:rsidR="00015759">
        <w:rPr>
          <w:szCs w:val="24"/>
        </w:rPr>
        <w:t xml:space="preserve">opfylde det enkelte punkt. </w:t>
      </w:r>
      <w:r w:rsidR="00DE5C8A">
        <w:rPr>
          <w:szCs w:val="24"/>
        </w:rPr>
        <w:t xml:space="preserve">Der vil særligt blive lagt vægt på bidrag til opfyldelse af punkt 13-19 og 22-24. </w:t>
      </w:r>
    </w:p>
    <w:p w14:paraId="1E3C74E8" w14:textId="77777777" w:rsidR="00DE5C8A" w:rsidRDefault="00DE5C8A" w:rsidP="009505B4">
      <w:pPr>
        <w:spacing w:line="276" w:lineRule="auto"/>
        <w:jc w:val="both"/>
        <w:rPr>
          <w:szCs w:val="24"/>
        </w:rPr>
      </w:pPr>
    </w:p>
    <w:p w14:paraId="665DEC6B" w14:textId="1CB918AC" w:rsidR="009D0DB5" w:rsidRDefault="006D2BF4" w:rsidP="009505B4">
      <w:pPr>
        <w:spacing w:line="276" w:lineRule="auto"/>
        <w:jc w:val="both"/>
        <w:rPr>
          <w:szCs w:val="24"/>
        </w:rPr>
      </w:pPr>
      <w:r>
        <w:rPr>
          <w:szCs w:val="24"/>
        </w:rPr>
        <w:t xml:space="preserve">Kriterierne kan læses </w:t>
      </w:r>
      <w:r w:rsidR="00B9708B">
        <w:rPr>
          <w:szCs w:val="24"/>
        </w:rPr>
        <w:t xml:space="preserve">i sin fulde længde inklusiv fodnoter </w:t>
      </w:r>
      <w:r>
        <w:rPr>
          <w:szCs w:val="24"/>
        </w:rPr>
        <w:t>i</w:t>
      </w:r>
      <w:r w:rsidR="003F54B4">
        <w:rPr>
          <w:szCs w:val="24"/>
        </w:rPr>
        <w:t xml:space="preserve"> </w:t>
      </w:r>
      <w:r w:rsidR="00BE3645">
        <w:rPr>
          <w:szCs w:val="24"/>
        </w:rPr>
        <w:t>anneks 1</w:t>
      </w:r>
      <w:r w:rsidR="003F54B4">
        <w:rPr>
          <w:szCs w:val="24"/>
        </w:rPr>
        <w:t xml:space="preserve"> til ansøgningsskemaet</w:t>
      </w:r>
      <w:r w:rsidR="006E7EE0">
        <w:rPr>
          <w:szCs w:val="24"/>
        </w:rPr>
        <w:t>.</w:t>
      </w:r>
    </w:p>
    <w:p w14:paraId="3C43C081" w14:textId="5D317CE2" w:rsidR="009D0DB5" w:rsidRDefault="009D0DB5" w:rsidP="009D0DB5">
      <w:pPr>
        <w:spacing w:line="276" w:lineRule="auto"/>
        <w:rPr>
          <w:szCs w:val="24"/>
        </w:rPr>
      </w:pPr>
    </w:p>
    <w:p w14:paraId="4E90E116" w14:textId="462F6A13" w:rsidR="00EF3311" w:rsidRDefault="00EF3311" w:rsidP="009D0DB5">
      <w:pPr>
        <w:spacing w:line="276" w:lineRule="auto"/>
        <w:rPr>
          <w:szCs w:val="24"/>
        </w:rPr>
      </w:pPr>
      <w:r>
        <w:rPr>
          <w:szCs w:val="24"/>
        </w:rPr>
        <w:t xml:space="preserve">Nedenstående skema </w:t>
      </w:r>
      <w:r w:rsidR="00486FD3">
        <w:rPr>
          <w:szCs w:val="24"/>
        </w:rPr>
        <w:t>bedes udfyldt.</w:t>
      </w:r>
      <w:r w:rsidR="00E64072">
        <w:rPr>
          <w:szCs w:val="24"/>
        </w:rPr>
        <w:t xml:space="preserve"> </w:t>
      </w:r>
    </w:p>
    <w:p w14:paraId="442B49AC" w14:textId="17A53145" w:rsidR="007603BB" w:rsidRDefault="007603BB" w:rsidP="009D0DB5">
      <w:pPr>
        <w:spacing w:line="276" w:lineRule="auto"/>
        <w:rPr>
          <w:szCs w:val="24"/>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left w:w="113" w:type="dxa"/>
          <w:bottom w:w="113" w:type="dxa"/>
          <w:right w:w="113" w:type="dxa"/>
        </w:tblCellMar>
        <w:tblLook w:val="04A0" w:firstRow="1" w:lastRow="0" w:firstColumn="1" w:lastColumn="0" w:noHBand="0" w:noVBand="1"/>
      </w:tblPr>
      <w:tblGrid>
        <w:gridCol w:w="1276"/>
        <w:gridCol w:w="7796"/>
      </w:tblGrid>
      <w:tr w:rsidR="003C64FF" w:rsidRPr="00AA3254" w14:paraId="56E2F011" w14:textId="77777777" w:rsidTr="00C1650E">
        <w:trPr>
          <w:trHeight w:val="374"/>
        </w:trPr>
        <w:tc>
          <w:tcPr>
            <w:tcW w:w="1276" w:type="dxa"/>
            <w:shd w:val="clear" w:color="auto" w:fill="F2F2F2" w:themeFill="background1" w:themeFillShade="F2"/>
            <w:noWrap/>
            <w:vAlign w:val="center"/>
          </w:tcPr>
          <w:p w14:paraId="18C5F1E4" w14:textId="27B1568A" w:rsidR="003C64FF" w:rsidRPr="007C0AA5" w:rsidRDefault="00C50F16" w:rsidP="00612C80">
            <w:pPr>
              <w:rPr>
                <w:rFonts w:cs="Arial"/>
                <w:b/>
                <w:bCs/>
                <w:sz w:val="20"/>
              </w:rPr>
            </w:pPr>
            <w:r w:rsidRPr="007C0AA5">
              <w:rPr>
                <w:rFonts w:cs="Arial"/>
                <w:b/>
                <w:bCs/>
                <w:sz w:val="20"/>
              </w:rPr>
              <w:t>Punkt 13</w:t>
            </w:r>
          </w:p>
        </w:tc>
        <w:tc>
          <w:tcPr>
            <w:tcW w:w="7796" w:type="dxa"/>
            <w:shd w:val="clear" w:color="auto" w:fill="auto"/>
            <w:noWrap/>
            <w:vAlign w:val="center"/>
          </w:tcPr>
          <w:p w14:paraId="7CDD751E" w14:textId="232FF864" w:rsidR="003C64FF" w:rsidRPr="007C0AA5" w:rsidRDefault="000D4488" w:rsidP="0051472E">
            <w:pPr>
              <w:jc w:val="both"/>
              <w:rPr>
                <w:rFonts w:cs="Arial"/>
                <w:sz w:val="20"/>
              </w:rPr>
            </w:pPr>
            <w:r>
              <w:rPr>
                <w:rFonts w:cs="Arial"/>
                <w:sz w:val="20"/>
              </w:rPr>
              <w:t xml:space="preserve">[Redegørelse for, hvordan </w:t>
            </w:r>
            <w:r w:rsidR="00371057">
              <w:rPr>
                <w:rFonts w:cs="Arial"/>
                <w:sz w:val="20"/>
              </w:rPr>
              <w:t xml:space="preserve">projektet </w:t>
            </w:r>
            <w:r w:rsidR="00812354">
              <w:rPr>
                <w:rFonts w:cs="Arial"/>
                <w:sz w:val="20"/>
              </w:rPr>
              <w:t xml:space="preserve">på nuværende tidspunkt eller </w:t>
            </w:r>
            <w:r w:rsidR="00312FA4">
              <w:rPr>
                <w:rFonts w:cs="Arial"/>
                <w:sz w:val="20"/>
              </w:rPr>
              <w:t xml:space="preserve">i den nære fremtid </w:t>
            </w:r>
            <w:r w:rsidR="00812354">
              <w:rPr>
                <w:rFonts w:cs="Arial"/>
                <w:sz w:val="20"/>
              </w:rPr>
              <w:t xml:space="preserve">forventes at kunne </w:t>
            </w:r>
            <w:r w:rsidR="00371057">
              <w:rPr>
                <w:rFonts w:cs="Arial"/>
                <w:sz w:val="20"/>
              </w:rPr>
              <w:t xml:space="preserve">bidrage til at opfylde kriteriet: </w:t>
            </w:r>
            <w:r w:rsidR="002A477C">
              <w:rPr>
                <w:rFonts w:cs="Arial"/>
                <w:sz w:val="20"/>
              </w:rPr>
              <w:t>”</w:t>
            </w:r>
            <w:r w:rsidR="006708B0" w:rsidRPr="006708B0">
              <w:rPr>
                <w:rFonts w:cs="Arial"/>
                <w:i/>
                <w:iCs/>
                <w:sz w:val="20"/>
              </w:rPr>
              <w:t xml:space="preserve">13. </w:t>
            </w:r>
            <w:r w:rsidR="009431A8" w:rsidRPr="006708B0">
              <w:rPr>
                <w:rFonts w:cs="Arial"/>
                <w:i/>
                <w:iCs/>
                <w:sz w:val="20"/>
              </w:rPr>
              <w:t>Kommissionen kan også betragte et »integreret projekt«, dvs. en gruppe individuel</w:t>
            </w:r>
            <w:r w:rsidR="009431A8" w:rsidRPr="002A477C">
              <w:rPr>
                <w:rFonts w:cs="Arial"/>
                <w:i/>
                <w:iCs/>
                <w:sz w:val="20"/>
              </w:rPr>
              <w:t>le projekter, der indgår i en fælles struktur, en fælles køreplan eller et fælles program, der har samme mål og bygger på en kohærent systemisk tilgang, som støtteberettiget. De enkelte dele af det integrerede projekt kan relatere til forskellige niveauer i forsyningskæden, men skal være komplementære og være en forudsætning for, at det vigtige fælleseuropæiske mål kan opfyldes.</w:t>
            </w:r>
            <w:r w:rsidR="002A477C" w:rsidRPr="002A477C">
              <w:rPr>
                <w:rFonts w:cs="Arial"/>
                <w:i/>
                <w:iCs/>
                <w:sz w:val="20"/>
              </w:rPr>
              <w:t>"</w:t>
            </w:r>
            <w:r w:rsidR="002A477C" w:rsidRPr="00D54351">
              <w:rPr>
                <w:rFonts w:cs="Arial"/>
                <w:sz w:val="20"/>
              </w:rPr>
              <w:t>]</w:t>
            </w:r>
          </w:p>
        </w:tc>
      </w:tr>
      <w:tr w:rsidR="003C64FF" w:rsidRPr="00AA3254" w14:paraId="2E670E78" w14:textId="77777777" w:rsidTr="00C1650E">
        <w:trPr>
          <w:trHeight w:val="374"/>
        </w:trPr>
        <w:tc>
          <w:tcPr>
            <w:tcW w:w="1276" w:type="dxa"/>
            <w:shd w:val="clear" w:color="auto" w:fill="F2F2F2" w:themeFill="background1" w:themeFillShade="F2"/>
            <w:noWrap/>
            <w:vAlign w:val="center"/>
          </w:tcPr>
          <w:p w14:paraId="5A99EA9B" w14:textId="741F3437" w:rsidR="003C64FF" w:rsidRPr="007C0AA5" w:rsidRDefault="00184F21" w:rsidP="00612C80">
            <w:pPr>
              <w:rPr>
                <w:rFonts w:cs="Arial"/>
                <w:b/>
                <w:bCs/>
                <w:sz w:val="20"/>
              </w:rPr>
            </w:pPr>
            <w:r>
              <w:rPr>
                <w:rFonts w:cs="Arial"/>
                <w:b/>
                <w:bCs/>
                <w:sz w:val="20"/>
              </w:rPr>
              <w:t>Punkt 14</w:t>
            </w:r>
          </w:p>
        </w:tc>
        <w:tc>
          <w:tcPr>
            <w:tcW w:w="7796" w:type="dxa"/>
            <w:shd w:val="clear" w:color="auto" w:fill="auto"/>
            <w:noWrap/>
            <w:vAlign w:val="center"/>
          </w:tcPr>
          <w:p w14:paraId="5DCA2129" w14:textId="3D7D2AEE" w:rsidR="00CC3D15" w:rsidRPr="007C0AA5" w:rsidRDefault="005C1955" w:rsidP="0051472E">
            <w:pPr>
              <w:jc w:val="both"/>
              <w:rPr>
                <w:rFonts w:cs="Arial"/>
                <w:sz w:val="20"/>
              </w:rPr>
            </w:pPr>
            <w:r>
              <w:rPr>
                <w:rFonts w:cs="Arial"/>
                <w:sz w:val="20"/>
              </w:rPr>
              <w:t>[Redegørelse for, hvordan projektet bidrager til at opfylde kriteriet: ”</w:t>
            </w:r>
            <w:r w:rsidR="00B77B20" w:rsidRPr="00843EFC">
              <w:rPr>
                <w:rFonts w:cs="Arial"/>
                <w:i/>
                <w:iCs/>
                <w:sz w:val="20"/>
              </w:rPr>
              <w:t xml:space="preserve">14. </w:t>
            </w:r>
            <w:r w:rsidRPr="00843EFC">
              <w:rPr>
                <w:rFonts w:cs="Arial"/>
                <w:i/>
                <w:iCs/>
                <w:sz w:val="20"/>
              </w:rPr>
              <w:t>Projektet skal på en konkret, klar og identificerbar måde bidrage til et eller flere EU-mål og skal have en væsentlig indflydelse på EU's konkurrencedygtighed, på bæredygtig vækst, på sociale udfordringer eller på værdiskabelsen i hele EU.</w:t>
            </w:r>
            <w:r w:rsidR="00B77B20" w:rsidRPr="00843EFC">
              <w:rPr>
                <w:rFonts w:cs="Arial"/>
                <w:i/>
                <w:iCs/>
                <w:sz w:val="20"/>
              </w:rPr>
              <w:t>”</w:t>
            </w:r>
            <w:r w:rsidR="00350685" w:rsidRPr="00D54351">
              <w:rPr>
                <w:rFonts w:cs="Arial"/>
                <w:sz w:val="20"/>
              </w:rPr>
              <w:t>]</w:t>
            </w:r>
          </w:p>
        </w:tc>
      </w:tr>
      <w:tr w:rsidR="00184F21" w:rsidRPr="00AA3254" w14:paraId="3DA42FF5" w14:textId="77777777" w:rsidTr="00C1650E">
        <w:trPr>
          <w:trHeight w:val="374"/>
        </w:trPr>
        <w:tc>
          <w:tcPr>
            <w:tcW w:w="1276" w:type="dxa"/>
            <w:shd w:val="clear" w:color="auto" w:fill="F2F2F2" w:themeFill="background1" w:themeFillShade="F2"/>
            <w:noWrap/>
            <w:vAlign w:val="center"/>
          </w:tcPr>
          <w:p w14:paraId="5FF24684" w14:textId="2B53E92A" w:rsidR="00184F21" w:rsidRPr="007C0AA5" w:rsidRDefault="00184F21" w:rsidP="00612C80">
            <w:pPr>
              <w:rPr>
                <w:rFonts w:cs="Arial"/>
                <w:b/>
                <w:bCs/>
                <w:sz w:val="20"/>
              </w:rPr>
            </w:pPr>
            <w:r>
              <w:rPr>
                <w:rFonts w:cs="Arial"/>
                <w:b/>
                <w:bCs/>
                <w:sz w:val="20"/>
              </w:rPr>
              <w:t>Punkt 15</w:t>
            </w:r>
          </w:p>
        </w:tc>
        <w:tc>
          <w:tcPr>
            <w:tcW w:w="7796" w:type="dxa"/>
            <w:shd w:val="clear" w:color="auto" w:fill="auto"/>
            <w:noWrap/>
            <w:vAlign w:val="center"/>
          </w:tcPr>
          <w:p w14:paraId="6C882299" w14:textId="35EED1DA" w:rsidR="00184F21" w:rsidRPr="007C0AA5" w:rsidRDefault="002822E0" w:rsidP="0051472E">
            <w:pPr>
              <w:jc w:val="both"/>
              <w:rPr>
                <w:rFonts w:cs="Arial"/>
                <w:sz w:val="20"/>
              </w:rPr>
            </w:pPr>
            <w:r>
              <w:rPr>
                <w:rFonts w:cs="Arial"/>
                <w:sz w:val="20"/>
              </w:rPr>
              <w:t>[Redegørelse for, hvordan projektet bidrager til at opfylde kriteriet: ”</w:t>
            </w:r>
            <w:r w:rsidR="0051472E" w:rsidRPr="0051472E">
              <w:rPr>
                <w:rFonts w:cs="Arial"/>
                <w:i/>
                <w:iCs/>
                <w:sz w:val="20"/>
              </w:rPr>
              <w:t>15.</w:t>
            </w:r>
            <w:r w:rsidR="00700F41">
              <w:rPr>
                <w:rFonts w:cs="Arial"/>
                <w:i/>
                <w:iCs/>
                <w:sz w:val="20"/>
              </w:rPr>
              <w:t xml:space="preserve"> </w:t>
            </w:r>
            <w:r w:rsidR="0051472E" w:rsidRPr="0051472E">
              <w:rPr>
                <w:rFonts w:cs="Arial"/>
                <w:i/>
                <w:iCs/>
                <w:sz w:val="20"/>
              </w:rPr>
              <w:t>Projektet</w:t>
            </w:r>
            <w:r w:rsidR="003C2DD4">
              <w:rPr>
                <w:rFonts w:cs="Arial"/>
                <w:i/>
                <w:iCs/>
                <w:sz w:val="20"/>
              </w:rPr>
              <w:t xml:space="preserve"> </w:t>
            </w:r>
            <w:r w:rsidR="0051472E" w:rsidRPr="0051472E">
              <w:rPr>
                <w:rFonts w:cs="Arial"/>
                <w:i/>
                <w:iCs/>
                <w:sz w:val="20"/>
              </w:rPr>
              <w:t>skal repræsentere et væsentligt bidrag til EU's mål, f.eks. ved at være af afgørende betydning for Europa 2020-strategien, det europæiske forskningsrum, den europæiske strategi for centrale støtteteknologier, Europas energistrategi, rammen for klima- og energipolitikkerne frem til 2030, den europæiske strategi for energiforsyningssikkerhed, Europas elektronikstrategi, det transeuropæiske transport- og energinet, Unionens flagskibsinitiativer, såsom Innovation i EU, den digitale dagsorden for Europa, et ressourceeffektivt Europa</w:t>
            </w:r>
            <w:r w:rsidR="00157083">
              <w:rPr>
                <w:rFonts w:cs="Arial"/>
                <w:i/>
                <w:iCs/>
                <w:sz w:val="20"/>
              </w:rPr>
              <w:t xml:space="preserve"> </w:t>
            </w:r>
            <w:r w:rsidR="0051472E" w:rsidRPr="0051472E">
              <w:rPr>
                <w:rFonts w:cs="Arial"/>
                <w:i/>
                <w:iCs/>
                <w:sz w:val="20"/>
              </w:rPr>
              <w:t>eller den integrerede industripolitik for en globaliseret verden</w:t>
            </w:r>
            <w:r w:rsidR="000D600F">
              <w:rPr>
                <w:rFonts w:cs="Arial"/>
                <w:i/>
                <w:iCs/>
                <w:sz w:val="20"/>
              </w:rPr>
              <w:t>.</w:t>
            </w:r>
            <w:r w:rsidRPr="00843EFC">
              <w:rPr>
                <w:rFonts w:cs="Arial"/>
                <w:i/>
                <w:iCs/>
                <w:sz w:val="20"/>
              </w:rPr>
              <w:t>”</w:t>
            </w:r>
            <w:r w:rsidRPr="00D04972">
              <w:rPr>
                <w:rFonts w:cs="Arial"/>
                <w:sz w:val="20"/>
              </w:rPr>
              <w:t>]</w:t>
            </w:r>
          </w:p>
        </w:tc>
      </w:tr>
      <w:tr w:rsidR="00184F21" w:rsidRPr="00AA3254" w14:paraId="7E61C134" w14:textId="77777777" w:rsidTr="00C1650E">
        <w:trPr>
          <w:trHeight w:val="374"/>
        </w:trPr>
        <w:tc>
          <w:tcPr>
            <w:tcW w:w="1276" w:type="dxa"/>
            <w:shd w:val="clear" w:color="auto" w:fill="F2F2F2" w:themeFill="background1" w:themeFillShade="F2"/>
            <w:noWrap/>
            <w:vAlign w:val="center"/>
          </w:tcPr>
          <w:p w14:paraId="4E9D73F0" w14:textId="6806974C" w:rsidR="00184F21" w:rsidRPr="007C0AA5" w:rsidRDefault="00184F21" w:rsidP="00612C80">
            <w:pPr>
              <w:rPr>
                <w:rFonts w:cs="Arial"/>
                <w:b/>
                <w:bCs/>
                <w:sz w:val="20"/>
              </w:rPr>
            </w:pPr>
            <w:r>
              <w:rPr>
                <w:rFonts w:cs="Arial"/>
                <w:b/>
                <w:bCs/>
                <w:sz w:val="20"/>
              </w:rPr>
              <w:t>Punkt 16</w:t>
            </w:r>
          </w:p>
        </w:tc>
        <w:tc>
          <w:tcPr>
            <w:tcW w:w="7796" w:type="dxa"/>
            <w:shd w:val="clear" w:color="auto" w:fill="auto"/>
            <w:noWrap/>
            <w:vAlign w:val="center"/>
          </w:tcPr>
          <w:p w14:paraId="097591A9" w14:textId="6143DE2B" w:rsidR="00184F21" w:rsidRPr="00C34039" w:rsidRDefault="00C1775A" w:rsidP="00612C80">
            <w:pPr>
              <w:rPr>
                <w:rFonts w:cs="Arial"/>
                <w:sz w:val="20"/>
              </w:rPr>
            </w:pPr>
            <w:r>
              <w:rPr>
                <w:rFonts w:cs="Arial"/>
                <w:sz w:val="20"/>
              </w:rPr>
              <w:t xml:space="preserve">[Redegørelse for, </w:t>
            </w:r>
            <w:r w:rsidR="00A13088">
              <w:rPr>
                <w:rFonts w:cs="Arial"/>
                <w:sz w:val="20"/>
              </w:rPr>
              <w:t xml:space="preserve">hvordan </w:t>
            </w:r>
            <w:r w:rsidR="00517566">
              <w:rPr>
                <w:rFonts w:cs="Arial"/>
                <w:sz w:val="20"/>
              </w:rPr>
              <w:t>projektet bidrager til at opfylde kriteriet: ”</w:t>
            </w:r>
            <w:r w:rsidR="00517566" w:rsidRPr="00517566">
              <w:rPr>
                <w:rFonts w:cs="Arial"/>
                <w:i/>
                <w:iCs/>
                <w:sz w:val="20"/>
              </w:rPr>
              <w:t xml:space="preserve">16. Projektet skal normalt involvere mere end én medlemsstat, og dets fordele må ikke være begrænset til de medlemsstater, der finansierer det, men skal komme en væsentlig </w:t>
            </w:r>
            <w:r w:rsidR="00517566" w:rsidRPr="00517566">
              <w:rPr>
                <w:rFonts w:cs="Arial"/>
                <w:i/>
                <w:iCs/>
                <w:sz w:val="20"/>
              </w:rPr>
              <w:lastRenderedPageBreak/>
              <w:t>del af EU til gode. Fordelene ved projektet skal være klart fastlagt på en konkret og identificerbar måde</w:t>
            </w:r>
            <w:r w:rsidR="006471FE">
              <w:rPr>
                <w:rFonts w:cs="Arial"/>
                <w:i/>
                <w:iCs/>
                <w:sz w:val="20"/>
              </w:rPr>
              <w:t>.</w:t>
            </w:r>
            <w:r w:rsidR="00517566">
              <w:rPr>
                <w:rFonts w:cs="Arial"/>
                <w:i/>
                <w:iCs/>
                <w:sz w:val="20"/>
              </w:rPr>
              <w:t>”</w:t>
            </w:r>
            <w:r w:rsidR="00C34039" w:rsidRPr="00CB2075">
              <w:rPr>
                <w:rFonts w:cs="Arial"/>
                <w:sz w:val="20"/>
              </w:rPr>
              <w:t>]</w:t>
            </w:r>
          </w:p>
        </w:tc>
      </w:tr>
      <w:tr w:rsidR="00184F21" w:rsidRPr="00AA3254" w14:paraId="5599838A" w14:textId="77777777" w:rsidTr="00C1650E">
        <w:trPr>
          <w:trHeight w:val="374"/>
        </w:trPr>
        <w:tc>
          <w:tcPr>
            <w:tcW w:w="1276" w:type="dxa"/>
            <w:shd w:val="clear" w:color="auto" w:fill="F2F2F2" w:themeFill="background1" w:themeFillShade="F2"/>
            <w:noWrap/>
            <w:vAlign w:val="center"/>
          </w:tcPr>
          <w:p w14:paraId="2278BB0D" w14:textId="69BF79C4" w:rsidR="00184F21" w:rsidRPr="007C0AA5" w:rsidRDefault="00184F21" w:rsidP="00612C80">
            <w:pPr>
              <w:rPr>
                <w:rFonts w:cs="Arial"/>
                <w:b/>
                <w:bCs/>
                <w:sz w:val="20"/>
              </w:rPr>
            </w:pPr>
            <w:r>
              <w:rPr>
                <w:rFonts w:cs="Arial"/>
                <w:b/>
                <w:bCs/>
                <w:sz w:val="20"/>
              </w:rPr>
              <w:lastRenderedPageBreak/>
              <w:t>Punkt 17</w:t>
            </w:r>
          </w:p>
        </w:tc>
        <w:tc>
          <w:tcPr>
            <w:tcW w:w="7796" w:type="dxa"/>
            <w:shd w:val="clear" w:color="auto" w:fill="auto"/>
            <w:noWrap/>
            <w:vAlign w:val="center"/>
          </w:tcPr>
          <w:p w14:paraId="0CACA097" w14:textId="4BB327C5" w:rsidR="00184F21" w:rsidRPr="00C93B63" w:rsidRDefault="003D3E8C" w:rsidP="00C93B63">
            <w:pPr>
              <w:jc w:val="both"/>
              <w:rPr>
                <w:rFonts w:cs="Arial"/>
                <w:sz w:val="20"/>
              </w:rPr>
            </w:pPr>
            <w:r>
              <w:rPr>
                <w:rFonts w:cs="Arial"/>
                <w:sz w:val="20"/>
              </w:rPr>
              <w:t>[Redegørelse for, hvordan projekte</w:t>
            </w:r>
            <w:r w:rsidR="00C42BF6">
              <w:rPr>
                <w:rFonts w:cs="Arial"/>
                <w:sz w:val="20"/>
              </w:rPr>
              <w:t>t</w:t>
            </w:r>
            <w:r>
              <w:rPr>
                <w:rFonts w:cs="Arial"/>
                <w:sz w:val="20"/>
              </w:rPr>
              <w:t xml:space="preserve"> bidrager til at opfylde kriteriet: </w:t>
            </w:r>
            <w:r w:rsidR="00C93B63">
              <w:rPr>
                <w:rFonts w:cs="Arial"/>
                <w:sz w:val="20"/>
              </w:rPr>
              <w:t>”</w:t>
            </w:r>
            <w:r w:rsidRPr="00C93B63">
              <w:rPr>
                <w:rFonts w:cs="Arial"/>
                <w:i/>
                <w:iCs/>
                <w:sz w:val="20"/>
              </w:rPr>
              <w:t>17.</w:t>
            </w:r>
            <w:r w:rsidR="00C93B63" w:rsidRPr="00C93B63">
              <w:rPr>
                <w:rFonts w:cs="Arial"/>
                <w:i/>
                <w:iCs/>
                <w:sz w:val="20"/>
              </w:rPr>
              <w:t xml:space="preserve"> </w:t>
            </w:r>
            <w:r w:rsidRPr="00C93B63">
              <w:rPr>
                <w:rFonts w:cs="Arial"/>
                <w:i/>
                <w:iCs/>
                <w:sz w:val="20"/>
              </w:rPr>
              <w:t>Fordelene ved projektet må ikke være begrænset til de pågældende virksomheder eller den pågældende sektor, men skal være af bredere relevans og anvendelse for EU's økonomi eller samfund ved hjælp af positive afsmittende virkninger, som er klart defineret på en konkret og identificerbar måde (f.eks. ved at have systemiske virkninger på flere niveauer af værdikæden eller på markeder i forgående eller efterfølgende omsætningsled eller have alternative anvendelsesmuligheder i andre sektorer eller føre til modalskift)</w:t>
            </w:r>
            <w:r w:rsidR="00C93B63">
              <w:rPr>
                <w:rFonts w:cs="Arial"/>
                <w:sz w:val="20"/>
              </w:rPr>
              <w:t>”.</w:t>
            </w:r>
            <w:r w:rsidR="000B0F13">
              <w:rPr>
                <w:rFonts w:cs="Arial"/>
                <w:sz w:val="20"/>
              </w:rPr>
              <w:t>]</w:t>
            </w:r>
          </w:p>
        </w:tc>
      </w:tr>
      <w:tr w:rsidR="00184F21" w:rsidRPr="00AA3254" w14:paraId="5DB821B4" w14:textId="77777777" w:rsidTr="00C1650E">
        <w:trPr>
          <w:trHeight w:val="374"/>
        </w:trPr>
        <w:tc>
          <w:tcPr>
            <w:tcW w:w="1276" w:type="dxa"/>
            <w:shd w:val="clear" w:color="auto" w:fill="F2F2F2" w:themeFill="background1" w:themeFillShade="F2"/>
            <w:noWrap/>
            <w:vAlign w:val="center"/>
          </w:tcPr>
          <w:p w14:paraId="60A1826C" w14:textId="112E9B6D" w:rsidR="00184F21" w:rsidRPr="007C0AA5" w:rsidRDefault="00184F21" w:rsidP="00612C80">
            <w:pPr>
              <w:rPr>
                <w:rFonts w:cs="Arial"/>
                <w:b/>
                <w:bCs/>
                <w:sz w:val="20"/>
              </w:rPr>
            </w:pPr>
            <w:r>
              <w:rPr>
                <w:rFonts w:cs="Arial"/>
                <w:b/>
                <w:bCs/>
                <w:sz w:val="20"/>
              </w:rPr>
              <w:t>Punkt 18</w:t>
            </w:r>
          </w:p>
        </w:tc>
        <w:tc>
          <w:tcPr>
            <w:tcW w:w="7796" w:type="dxa"/>
            <w:shd w:val="clear" w:color="auto" w:fill="auto"/>
            <w:noWrap/>
            <w:vAlign w:val="center"/>
          </w:tcPr>
          <w:p w14:paraId="2F154300" w14:textId="6FD6C942" w:rsidR="00184F21" w:rsidRPr="007C0AA5" w:rsidRDefault="00D60CC3" w:rsidP="00612C80">
            <w:pPr>
              <w:rPr>
                <w:rFonts w:cs="Arial"/>
                <w:sz w:val="20"/>
              </w:rPr>
            </w:pPr>
            <w:r>
              <w:rPr>
                <w:rFonts w:cs="Arial"/>
                <w:sz w:val="20"/>
              </w:rPr>
              <w:t xml:space="preserve">[Redegørelse for, hvordan </w:t>
            </w:r>
            <w:r w:rsidR="00C42BF6">
              <w:rPr>
                <w:rFonts w:cs="Arial"/>
                <w:sz w:val="20"/>
              </w:rPr>
              <w:t>projektet bidrager til at opfylde kriteriet:</w:t>
            </w:r>
            <w:r w:rsidR="00C42BF6" w:rsidRPr="005C37B2">
              <w:rPr>
                <w:rFonts w:cs="Arial"/>
                <w:i/>
                <w:iCs/>
                <w:sz w:val="20"/>
              </w:rPr>
              <w:t xml:space="preserve"> ”</w:t>
            </w:r>
            <w:r w:rsidR="005C37B2" w:rsidRPr="005C37B2">
              <w:rPr>
                <w:rFonts w:cs="Arial"/>
                <w:i/>
                <w:iCs/>
                <w:sz w:val="20"/>
              </w:rPr>
              <w:t>18. Projektet skal indebære samfinansiering fra støttemodtageren”</w:t>
            </w:r>
            <w:r w:rsidR="005C37B2" w:rsidRPr="00CB2075">
              <w:rPr>
                <w:rFonts w:cs="Arial"/>
                <w:sz w:val="20"/>
              </w:rPr>
              <w:t>]</w:t>
            </w:r>
          </w:p>
        </w:tc>
      </w:tr>
      <w:tr w:rsidR="00184F21" w:rsidRPr="00AA3254" w14:paraId="7B76AED5" w14:textId="77777777" w:rsidTr="00C1650E">
        <w:trPr>
          <w:trHeight w:val="374"/>
        </w:trPr>
        <w:tc>
          <w:tcPr>
            <w:tcW w:w="1276" w:type="dxa"/>
            <w:shd w:val="clear" w:color="auto" w:fill="F2F2F2" w:themeFill="background1" w:themeFillShade="F2"/>
            <w:noWrap/>
            <w:vAlign w:val="center"/>
          </w:tcPr>
          <w:p w14:paraId="4BEBDEEA" w14:textId="3A14CFAA" w:rsidR="00184F21" w:rsidRPr="007C0AA5" w:rsidRDefault="00184F21" w:rsidP="00612C80">
            <w:pPr>
              <w:rPr>
                <w:rFonts w:cs="Arial"/>
                <w:b/>
                <w:bCs/>
                <w:sz w:val="20"/>
              </w:rPr>
            </w:pPr>
            <w:r>
              <w:rPr>
                <w:rFonts w:cs="Arial"/>
                <w:b/>
                <w:bCs/>
                <w:sz w:val="20"/>
              </w:rPr>
              <w:t>Punkt 19</w:t>
            </w:r>
          </w:p>
        </w:tc>
        <w:tc>
          <w:tcPr>
            <w:tcW w:w="7796" w:type="dxa"/>
            <w:shd w:val="clear" w:color="auto" w:fill="auto"/>
            <w:noWrap/>
            <w:vAlign w:val="center"/>
          </w:tcPr>
          <w:p w14:paraId="32D39E8F" w14:textId="3408CCF1" w:rsidR="00184F21" w:rsidRPr="007C0AA5" w:rsidRDefault="0074399E" w:rsidP="00612C80">
            <w:pPr>
              <w:rPr>
                <w:rFonts w:cs="Arial"/>
                <w:sz w:val="20"/>
              </w:rPr>
            </w:pPr>
            <w:r>
              <w:rPr>
                <w:rFonts w:cs="Arial"/>
                <w:sz w:val="20"/>
              </w:rPr>
              <w:t>[Redegørelse for, hvordan projektet bidrager til at opfylde kriteriet: ”</w:t>
            </w:r>
            <w:r w:rsidRPr="0074399E">
              <w:rPr>
                <w:rFonts w:cs="Arial"/>
                <w:i/>
                <w:iCs/>
                <w:sz w:val="20"/>
              </w:rPr>
              <w:t>19. Projektet skal respektere princippet om udfasning af miljøskadelige subsidier, jf. køreplanen til et ressourceeffektivt Europa og adskillige rådskonklusione</w:t>
            </w:r>
            <w:r w:rsidRPr="00ED5D5C">
              <w:rPr>
                <w:rFonts w:cs="Arial"/>
                <w:i/>
                <w:iCs/>
                <w:sz w:val="20"/>
              </w:rPr>
              <w:t>r</w:t>
            </w:r>
            <w:r>
              <w:rPr>
                <w:rFonts w:cs="Arial"/>
                <w:sz w:val="20"/>
              </w:rPr>
              <w:t>”</w:t>
            </w:r>
            <w:r w:rsidR="00ED5D5C">
              <w:rPr>
                <w:rFonts w:cs="Arial"/>
                <w:sz w:val="20"/>
              </w:rPr>
              <w:t>.</w:t>
            </w:r>
            <w:r w:rsidR="00CB2075">
              <w:rPr>
                <w:rFonts w:cs="Arial"/>
                <w:sz w:val="20"/>
              </w:rPr>
              <w:t>]</w:t>
            </w:r>
          </w:p>
        </w:tc>
      </w:tr>
      <w:tr w:rsidR="003C64FF" w:rsidRPr="00AA3254" w14:paraId="430EBAFE" w14:textId="77777777" w:rsidTr="00C1650E">
        <w:trPr>
          <w:trHeight w:val="374"/>
        </w:trPr>
        <w:tc>
          <w:tcPr>
            <w:tcW w:w="1276" w:type="dxa"/>
            <w:shd w:val="clear" w:color="auto" w:fill="F2F2F2" w:themeFill="background1" w:themeFillShade="F2"/>
            <w:noWrap/>
            <w:vAlign w:val="center"/>
          </w:tcPr>
          <w:p w14:paraId="218EADBA" w14:textId="57F8AC46" w:rsidR="003C64FF" w:rsidRPr="007C0AA5" w:rsidRDefault="00184F21" w:rsidP="00612C80">
            <w:pPr>
              <w:rPr>
                <w:rFonts w:cs="Arial"/>
                <w:b/>
                <w:bCs/>
                <w:sz w:val="20"/>
              </w:rPr>
            </w:pPr>
            <w:r>
              <w:rPr>
                <w:rFonts w:cs="Arial"/>
                <w:b/>
                <w:bCs/>
                <w:sz w:val="20"/>
              </w:rPr>
              <w:t>Punkt 22</w:t>
            </w:r>
          </w:p>
        </w:tc>
        <w:tc>
          <w:tcPr>
            <w:tcW w:w="7796" w:type="dxa"/>
            <w:shd w:val="clear" w:color="auto" w:fill="auto"/>
            <w:noWrap/>
            <w:vAlign w:val="center"/>
          </w:tcPr>
          <w:p w14:paraId="79AB7E07" w14:textId="6191DE44" w:rsidR="003C64FF" w:rsidRPr="007C0AA5" w:rsidRDefault="001F4419" w:rsidP="00612C80">
            <w:pPr>
              <w:rPr>
                <w:rFonts w:cs="Arial"/>
                <w:sz w:val="20"/>
              </w:rPr>
            </w:pPr>
            <w:r>
              <w:rPr>
                <w:rFonts w:cs="Arial"/>
                <w:sz w:val="20"/>
              </w:rPr>
              <w:t xml:space="preserve">[Redegørelse for, hvordan </w:t>
            </w:r>
            <w:r w:rsidR="00F26512">
              <w:rPr>
                <w:rFonts w:cs="Arial"/>
                <w:sz w:val="20"/>
              </w:rPr>
              <w:t>projektet bidrager til at opfylde kriteriet: ”</w:t>
            </w:r>
            <w:r w:rsidR="00F26512" w:rsidRPr="00F26512">
              <w:rPr>
                <w:rFonts w:cs="Arial"/>
                <w:i/>
                <w:iCs/>
                <w:sz w:val="20"/>
              </w:rPr>
              <w:t>22. Projekter, der indebærer industriel anvendelse, skal gøre det muligt at udvikle et nyt produkt eller en ny tjeneste med højt forsknings- eller innovationsindhold og/eller at indføre en fundamentalt innovativ produktionsproces. Regelmæssige ajourføringer uden en innovativ dimension af eksisterende faciliteter og udvikling af nye versioner af eksisterende produkter kan ikke regnes for vigtige projekter</w:t>
            </w:r>
            <w:r w:rsidR="00F26512">
              <w:rPr>
                <w:rFonts w:cs="Arial"/>
                <w:sz w:val="20"/>
              </w:rPr>
              <w:t>”</w:t>
            </w:r>
            <w:r w:rsidR="00CB2075">
              <w:rPr>
                <w:rFonts w:cs="Arial"/>
                <w:sz w:val="20"/>
              </w:rPr>
              <w:t>]</w:t>
            </w:r>
          </w:p>
        </w:tc>
      </w:tr>
      <w:tr w:rsidR="00184F21" w:rsidRPr="00AA3254" w14:paraId="7C58255E" w14:textId="77777777" w:rsidTr="00C1650E">
        <w:trPr>
          <w:trHeight w:val="374"/>
        </w:trPr>
        <w:tc>
          <w:tcPr>
            <w:tcW w:w="1276" w:type="dxa"/>
            <w:shd w:val="clear" w:color="auto" w:fill="F2F2F2" w:themeFill="background1" w:themeFillShade="F2"/>
            <w:noWrap/>
            <w:vAlign w:val="center"/>
          </w:tcPr>
          <w:p w14:paraId="76045126" w14:textId="2032B661" w:rsidR="00184F21" w:rsidRDefault="003F2674" w:rsidP="00612C80">
            <w:pPr>
              <w:rPr>
                <w:rFonts w:cs="Arial"/>
                <w:b/>
                <w:bCs/>
                <w:sz w:val="20"/>
              </w:rPr>
            </w:pPr>
            <w:r>
              <w:rPr>
                <w:rFonts w:cs="Arial"/>
                <w:b/>
                <w:bCs/>
                <w:sz w:val="20"/>
              </w:rPr>
              <w:t>Punkt 23</w:t>
            </w:r>
          </w:p>
        </w:tc>
        <w:tc>
          <w:tcPr>
            <w:tcW w:w="7796" w:type="dxa"/>
            <w:shd w:val="clear" w:color="auto" w:fill="auto"/>
            <w:noWrap/>
            <w:vAlign w:val="center"/>
          </w:tcPr>
          <w:p w14:paraId="1EAA0A41" w14:textId="649764B1" w:rsidR="00184F21" w:rsidRPr="007C0AA5" w:rsidRDefault="00E65A6E" w:rsidP="00612C80">
            <w:pPr>
              <w:rPr>
                <w:rFonts w:cs="Arial"/>
                <w:sz w:val="20"/>
              </w:rPr>
            </w:pPr>
            <w:r>
              <w:rPr>
                <w:rFonts w:cs="Arial"/>
                <w:sz w:val="20"/>
              </w:rPr>
              <w:t>[</w:t>
            </w:r>
            <w:r w:rsidR="0063772C">
              <w:rPr>
                <w:rFonts w:cs="Arial"/>
                <w:sz w:val="20"/>
              </w:rPr>
              <w:t>Redegørelse</w:t>
            </w:r>
            <w:r>
              <w:rPr>
                <w:rFonts w:cs="Arial"/>
                <w:sz w:val="20"/>
              </w:rPr>
              <w:t xml:space="preserve"> for, hvordan projektet bidrager til at opfylde kriteriet: </w:t>
            </w:r>
            <w:r w:rsidRPr="006E199B">
              <w:rPr>
                <w:rFonts w:cs="Arial"/>
                <w:i/>
                <w:iCs/>
                <w:sz w:val="20"/>
              </w:rPr>
              <w:t>”23. Miljø-, energi- eller transportprojekter skal enten være af stor betydning for EU's miljøstrategi, energistrategi, herunder energiforsyningssikkerhed, eller transportstrategi eller bidrage væsentligt til det indre marked, herunder, men ikke begrænset til disse specifikke sektorer</w:t>
            </w:r>
            <w:r w:rsidR="006E199B">
              <w:rPr>
                <w:rFonts w:cs="Arial"/>
                <w:i/>
                <w:iCs/>
                <w:sz w:val="20"/>
              </w:rPr>
              <w:t>”</w:t>
            </w:r>
            <w:r w:rsidR="006E199B" w:rsidRPr="006E199B">
              <w:rPr>
                <w:rFonts w:cs="Arial"/>
                <w:sz w:val="20"/>
              </w:rPr>
              <w:t>]</w:t>
            </w:r>
            <w:r>
              <w:rPr>
                <w:rFonts w:cs="Arial"/>
                <w:sz w:val="20"/>
              </w:rPr>
              <w:t xml:space="preserve"> </w:t>
            </w:r>
          </w:p>
        </w:tc>
      </w:tr>
      <w:tr w:rsidR="00184F21" w:rsidRPr="00AA3254" w14:paraId="019CEAE1" w14:textId="77777777" w:rsidTr="00C1650E">
        <w:trPr>
          <w:trHeight w:val="374"/>
        </w:trPr>
        <w:tc>
          <w:tcPr>
            <w:tcW w:w="1276" w:type="dxa"/>
            <w:shd w:val="clear" w:color="auto" w:fill="F2F2F2" w:themeFill="background1" w:themeFillShade="F2"/>
            <w:noWrap/>
            <w:vAlign w:val="center"/>
          </w:tcPr>
          <w:p w14:paraId="0786C445" w14:textId="056750D8" w:rsidR="00184F21" w:rsidRDefault="003F2674" w:rsidP="00612C80">
            <w:pPr>
              <w:rPr>
                <w:rFonts w:cs="Arial"/>
                <w:b/>
                <w:bCs/>
                <w:sz w:val="20"/>
              </w:rPr>
            </w:pPr>
            <w:r>
              <w:rPr>
                <w:rFonts w:cs="Arial"/>
                <w:b/>
                <w:bCs/>
                <w:sz w:val="20"/>
              </w:rPr>
              <w:t>Punkt 24</w:t>
            </w:r>
          </w:p>
        </w:tc>
        <w:tc>
          <w:tcPr>
            <w:tcW w:w="7796" w:type="dxa"/>
            <w:shd w:val="clear" w:color="auto" w:fill="auto"/>
            <w:noWrap/>
            <w:vAlign w:val="center"/>
          </w:tcPr>
          <w:p w14:paraId="58243F4A" w14:textId="14DF9CDF" w:rsidR="00184F21" w:rsidRPr="00B666FF" w:rsidRDefault="00B666FF" w:rsidP="00612C80">
            <w:pPr>
              <w:rPr>
                <w:rFonts w:cs="Arial"/>
                <w:i/>
                <w:iCs/>
                <w:sz w:val="20"/>
              </w:rPr>
            </w:pPr>
            <w:r>
              <w:rPr>
                <w:rFonts w:cs="Arial"/>
                <w:sz w:val="20"/>
              </w:rPr>
              <w:t>[Redegørel</w:t>
            </w:r>
            <w:r w:rsidR="00552FFE">
              <w:rPr>
                <w:rFonts w:cs="Arial"/>
                <w:sz w:val="20"/>
              </w:rPr>
              <w:t>s</w:t>
            </w:r>
            <w:r>
              <w:rPr>
                <w:rFonts w:cs="Arial"/>
                <w:sz w:val="20"/>
              </w:rPr>
              <w:t xml:space="preserve">e for, hvordan projektet bidrager til at opfylde kriteriet </w:t>
            </w:r>
            <w:r w:rsidR="00142BC4">
              <w:rPr>
                <w:rFonts w:cs="Arial"/>
                <w:sz w:val="20"/>
              </w:rPr>
              <w:t>”</w:t>
            </w:r>
            <w:r w:rsidR="00142BC4" w:rsidRPr="00142BC4">
              <w:rPr>
                <w:rFonts w:cs="Arial"/>
                <w:i/>
                <w:iCs/>
                <w:sz w:val="20"/>
              </w:rPr>
              <w:t>24. Et projekt skal for at kunne betegnes som et vigtigt projekt have stor kvantitativ eller kvalitativ betydning. Det skal enten være særligt stort i størrelse eller anvendelse og/eller indebære en meget betydelig teknologisk eller finansiel risiko.</w:t>
            </w:r>
            <w:r w:rsidR="00142BC4">
              <w:rPr>
                <w:rFonts w:cs="Arial"/>
                <w:sz w:val="20"/>
              </w:rPr>
              <w:t>”</w:t>
            </w:r>
            <w:r w:rsidR="00CB2075">
              <w:rPr>
                <w:rFonts w:cs="Arial"/>
                <w:sz w:val="20"/>
              </w:rPr>
              <w:t>]</w:t>
            </w:r>
          </w:p>
        </w:tc>
      </w:tr>
      <w:tr w:rsidR="00177818" w:rsidRPr="00AA3254" w14:paraId="04CFF4D8" w14:textId="77777777" w:rsidTr="00C1650E">
        <w:trPr>
          <w:trHeight w:val="374"/>
        </w:trPr>
        <w:tc>
          <w:tcPr>
            <w:tcW w:w="1276" w:type="dxa"/>
            <w:shd w:val="clear" w:color="auto" w:fill="F2F2F2" w:themeFill="background1" w:themeFillShade="F2"/>
            <w:noWrap/>
            <w:vAlign w:val="center"/>
          </w:tcPr>
          <w:p w14:paraId="4016FF75" w14:textId="27514955" w:rsidR="00177818" w:rsidRDefault="00177818" w:rsidP="00612C80">
            <w:pPr>
              <w:rPr>
                <w:rFonts w:cs="Arial"/>
                <w:b/>
                <w:bCs/>
                <w:sz w:val="20"/>
              </w:rPr>
            </w:pPr>
            <w:r>
              <w:rPr>
                <w:rFonts w:cs="Arial"/>
                <w:b/>
                <w:bCs/>
                <w:sz w:val="20"/>
              </w:rPr>
              <w:t>Øvrige punkter</w:t>
            </w:r>
            <w:r w:rsidR="009E25AF">
              <w:rPr>
                <w:rFonts w:cs="Arial"/>
                <w:b/>
                <w:bCs/>
                <w:sz w:val="20"/>
              </w:rPr>
              <w:br/>
            </w:r>
            <w:r w:rsidRPr="009E25AF">
              <w:rPr>
                <w:rFonts w:cs="Arial"/>
                <w:b/>
                <w:bCs/>
                <w:i/>
                <w:iCs/>
                <w:sz w:val="20"/>
              </w:rPr>
              <w:t>(</w:t>
            </w:r>
            <w:r w:rsidR="00F47F8C" w:rsidRPr="009E25AF">
              <w:rPr>
                <w:rFonts w:cs="Arial"/>
                <w:b/>
                <w:bCs/>
                <w:i/>
                <w:iCs/>
                <w:sz w:val="20"/>
              </w:rPr>
              <w:t>11, 12</w:t>
            </w:r>
            <w:r w:rsidR="00812354">
              <w:rPr>
                <w:rFonts w:cs="Arial"/>
                <w:b/>
                <w:bCs/>
                <w:i/>
                <w:iCs/>
                <w:sz w:val="20"/>
              </w:rPr>
              <w:t xml:space="preserve"> og</w:t>
            </w:r>
            <w:r w:rsidR="00310842" w:rsidRPr="009E25AF">
              <w:rPr>
                <w:rFonts w:cs="Arial"/>
                <w:b/>
                <w:bCs/>
                <w:i/>
                <w:iCs/>
                <w:sz w:val="20"/>
              </w:rPr>
              <w:t xml:space="preserve"> 20</w:t>
            </w:r>
            <w:r w:rsidR="0094582D" w:rsidRPr="009E25AF">
              <w:rPr>
                <w:rFonts w:cs="Arial"/>
                <w:b/>
                <w:bCs/>
                <w:i/>
                <w:iCs/>
                <w:sz w:val="20"/>
              </w:rPr>
              <w:t>)</w:t>
            </w:r>
          </w:p>
        </w:tc>
        <w:tc>
          <w:tcPr>
            <w:tcW w:w="7796" w:type="dxa"/>
            <w:shd w:val="clear" w:color="auto" w:fill="auto"/>
            <w:noWrap/>
            <w:vAlign w:val="center"/>
          </w:tcPr>
          <w:p w14:paraId="4D530412" w14:textId="032C336C" w:rsidR="00177818" w:rsidRPr="007C0AA5" w:rsidRDefault="0001355F" w:rsidP="00612C80">
            <w:pPr>
              <w:rPr>
                <w:rFonts w:cs="Arial"/>
                <w:sz w:val="20"/>
              </w:rPr>
            </w:pPr>
            <w:r>
              <w:rPr>
                <w:rFonts w:cs="Arial"/>
                <w:sz w:val="20"/>
              </w:rPr>
              <w:t>[Redegørelse for, hvordan projektet bidrager til at opfylde de øvrige kriterier i</w:t>
            </w:r>
            <w:r w:rsidR="00E17FA0">
              <w:rPr>
                <w:rFonts w:cs="Arial"/>
                <w:sz w:val="20"/>
              </w:rPr>
              <w:t xml:space="preserve"> IPCEI-retningslinjernes </w:t>
            </w:r>
            <w:r w:rsidR="004D481E">
              <w:rPr>
                <w:rFonts w:cs="Arial"/>
                <w:sz w:val="20"/>
              </w:rPr>
              <w:t>3.</w:t>
            </w:r>
            <w:r w:rsidR="00E17FA0">
              <w:rPr>
                <w:rFonts w:cs="Arial"/>
                <w:sz w:val="20"/>
              </w:rPr>
              <w:t xml:space="preserve"> afsnit, herunder punkt 11, 12</w:t>
            </w:r>
            <w:r w:rsidR="00812354">
              <w:rPr>
                <w:rFonts w:cs="Arial"/>
                <w:sz w:val="20"/>
              </w:rPr>
              <w:t xml:space="preserve"> og</w:t>
            </w:r>
            <w:r w:rsidR="00E17FA0">
              <w:rPr>
                <w:rFonts w:cs="Arial"/>
                <w:sz w:val="20"/>
              </w:rPr>
              <w:t xml:space="preserve"> 20</w:t>
            </w:r>
            <w:r>
              <w:rPr>
                <w:rFonts w:cs="Arial"/>
                <w:sz w:val="20"/>
              </w:rPr>
              <w:t>]</w:t>
            </w:r>
          </w:p>
        </w:tc>
      </w:tr>
    </w:tbl>
    <w:p w14:paraId="375FF2F7" w14:textId="76F8D1D5" w:rsidR="007603BB" w:rsidRDefault="007603BB" w:rsidP="009D0DB5">
      <w:pPr>
        <w:spacing w:line="276" w:lineRule="auto"/>
        <w:rPr>
          <w:szCs w:val="24"/>
        </w:rPr>
      </w:pPr>
    </w:p>
    <w:p w14:paraId="019AF37A" w14:textId="5F21155A" w:rsidR="008D1C52" w:rsidRDefault="008D1C52">
      <w:pPr>
        <w:rPr>
          <w:rFonts w:cs="Arial"/>
          <w:b/>
          <w:bCs/>
          <w:sz w:val="32"/>
          <w:szCs w:val="32"/>
        </w:rPr>
      </w:pPr>
    </w:p>
    <w:p w14:paraId="307B420C" w14:textId="51BD7AB8" w:rsidR="008D1C52" w:rsidRPr="004647D5" w:rsidRDefault="003452E7" w:rsidP="00824612">
      <w:pPr>
        <w:pStyle w:val="Heading1"/>
        <w:pBdr>
          <w:top w:val="single" w:sz="4" w:space="1" w:color="auto"/>
          <w:bottom w:val="single" w:sz="4" w:space="1" w:color="auto"/>
        </w:pBdr>
        <w:spacing w:line="276" w:lineRule="auto"/>
        <w:ind w:left="-567"/>
      </w:pPr>
      <w:r>
        <w:t xml:space="preserve">Afsnit 4: Udvælgelseskriterie </w:t>
      </w:r>
      <w:r w:rsidR="009B09FF">
        <w:t>2</w:t>
      </w:r>
      <w:r w:rsidR="008D1C52" w:rsidRPr="004647D5">
        <w:t xml:space="preserve">. </w:t>
      </w:r>
      <w:r w:rsidR="008D1C52">
        <w:t xml:space="preserve">Projektets </w:t>
      </w:r>
      <w:r w:rsidR="00037021">
        <w:t>fokus og effekt</w:t>
      </w:r>
    </w:p>
    <w:p w14:paraId="03A19F14" w14:textId="2208861C" w:rsidR="008D1C52" w:rsidRDefault="008D1C52" w:rsidP="008D1C52">
      <w:pPr>
        <w:spacing w:line="276" w:lineRule="auto"/>
        <w:jc w:val="both"/>
        <w:rPr>
          <w:b/>
          <w:bCs/>
          <w:szCs w:val="24"/>
        </w:rPr>
      </w:pPr>
    </w:p>
    <w:p w14:paraId="3632470E" w14:textId="50255489" w:rsidR="00A837F6" w:rsidRDefault="001E2EC7" w:rsidP="00E02C04">
      <w:pPr>
        <w:spacing w:line="276" w:lineRule="auto"/>
        <w:jc w:val="both"/>
        <w:rPr>
          <w:szCs w:val="24"/>
        </w:rPr>
      </w:pPr>
      <w:r>
        <w:rPr>
          <w:szCs w:val="24"/>
        </w:rPr>
        <w:t xml:space="preserve">Der skal redegøres for projektets </w:t>
      </w:r>
      <w:r w:rsidR="00037021">
        <w:rPr>
          <w:szCs w:val="24"/>
        </w:rPr>
        <w:t>fokus og effekt</w:t>
      </w:r>
      <w:r>
        <w:rPr>
          <w:szCs w:val="24"/>
        </w:rPr>
        <w:t xml:space="preserve"> i henhold til </w:t>
      </w:r>
      <w:r w:rsidR="00511E87">
        <w:rPr>
          <w:szCs w:val="24"/>
        </w:rPr>
        <w:t xml:space="preserve">det overordnede kriterie </w:t>
      </w:r>
      <w:r w:rsidR="007142E2">
        <w:rPr>
          <w:szCs w:val="24"/>
        </w:rPr>
        <w:t>”</w:t>
      </w:r>
      <w:r w:rsidR="00512FB6">
        <w:rPr>
          <w:szCs w:val="24"/>
        </w:rPr>
        <w:t xml:space="preserve">2. </w:t>
      </w:r>
      <w:r w:rsidR="0020110C">
        <w:rPr>
          <w:szCs w:val="24"/>
        </w:rPr>
        <w:t>P</w:t>
      </w:r>
      <w:r w:rsidR="007142E2">
        <w:rPr>
          <w:szCs w:val="24"/>
        </w:rPr>
        <w:t>rojektets fokus</w:t>
      </w:r>
      <w:r w:rsidR="00037021">
        <w:rPr>
          <w:szCs w:val="24"/>
        </w:rPr>
        <w:t xml:space="preserve"> og effekt</w:t>
      </w:r>
      <w:r w:rsidR="007142E2">
        <w:rPr>
          <w:szCs w:val="24"/>
        </w:rPr>
        <w:t>”.</w:t>
      </w:r>
      <w:r w:rsidR="00511E87">
        <w:rPr>
          <w:szCs w:val="24"/>
        </w:rPr>
        <w:t xml:space="preserve"> Redegørelsen struktureres efter</w:t>
      </w:r>
      <w:r w:rsidR="002217D7">
        <w:rPr>
          <w:szCs w:val="24"/>
        </w:rPr>
        <w:t xml:space="preserve"> </w:t>
      </w:r>
      <w:r w:rsidR="00511E87">
        <w:rPr>
          <w:szCs w:val="24"/>
        </w:rPr>
        <w:t>delkriterier</w:t>
      </w:r>
      <w:r w:rsidR="002217D7">
        <w:rPr>
          <w:szCs w:val="24"/>
        </w:rPr>
        <w:t>ne</w:t>
      </w:r>
      <w:r w:rsidR="000A4CBD">
        <w:rPr>
          <w:szCs w:val="24"/>
        </w:rPr>
        <w:t>.</w:t>
      </w:r>
    </w:p>
    <w:p w14:paraId="5645674A" w14:textId="1675030D" w:rsidR="00FA44EB" w:rsidRDefault="00FA44EB" w:rsidP="00E02C04">
      <w:pPr>
        <w:spacing w:line="276" w:lineRule="auto"/>
        <w:jc w:val="both"/>
        <w:rPr>
          <w:szCs w:val="24"/>
        </w:rPr>
      </w:pPr>
    </w:p>
    <w:p w14:paraId="2202C4C5" w14:textId="77777777" w:rsidR="00537DE7" w:rsidRDefault="00537DE7" w:rsidP="00E02C04">
      <w:pPr>
        <w:spacing w:line="276" w:lineRule="auto"/>
        <w:jc w:val="both"/>
        <w:rPr>
          <w:szCs w:val="24"/>
        </w:rPr>
      </w:pPr>
    </w:p>
    <w:p w14:paraId="41DCA8A5" w14:textId="20220997" w:rsidR="00A837F6" w:rsidRPr="009D121B" w:rsidRDefault="005358BB" w:rsidP="00E02C04">
      <w:pPr>
        <w:spacing w:line="276" w:lineRule="auto"/>
        <w:ind w:hanging="567"/>
        <w:jc w:val="both"/>
        <w:rPr>
          <w:b/>
          <w:bCs/>
          <w:szCs w:val="24"/>
        </w:rPr>
      </w:pPr>
      <w:r>
        <w:rPr>
          <w:b/>
          <w:bCs/>
          <w:szCs w:val="24"/>
        </w:rPr>
        <w:t>2.</w:t>
      </w:r>
      <w:r w:rsidR="00366B97">
        <w:rPr>
          <w:b/>
          <w:bCs/>
          <w:szCs w:val="24"/>
        </w:rPr>
        <w:t>a</w:t>
      </w:r>
      <w:r w:rsidR="00A837F6">
        <w:rPr>
          <w:b/>
          <w:bCs/>
          <w:szCs w:val="24"/>
        </w:rPr>
        <w:tab/>
      </w:r>
      <w:r w:rsidR="00E933D0">
        <w:rPr>
          <w:b/>
          <w:bCs/>
          <w:szCs w:val="24"/>
        </w:rPr>
        <w:t>Projektets fokus på at fremme udviklingen og implementeringen af vedvarende brint, der kan bidrage til at indfri Danmarks og EU’s klimamål for 2030, samt understøtte den langsigtede omstilling til klimaneutralitet</w:t>
      </w:r>
      <w:r w:rsidR="00AF266B">
        <w:rPr>
          <w:b/>
          <w:bCs/>
          <w:szCs w:val="24"/>
        </w:rPr>
        <w:t xml:space="preserve"> i 2050.</w:t>
      </w:r>
    </w:p>
    <w:p w14:paraId="493EA37F" w14:textId="0624720D" w:rsidR="00A837F6" w:rsidRDefault="00A837F6" w:rsidP="00E02C04">
      <w:pPr>
        <w:spacing w:line="276" w:lineRule="auto"/>
        <w:jc w:val="both"/>
        <w:rPr>
          <w:szCs w:val="24"/>
        </w:rPr>
      </w:pPr>
    </w:p>
    <w:p w14:paraId="3A115002" w14:textId="320152F2" w:rsidR="00A2553D" w:rsidRDefault="004E6B33" w:rsidP="00E02C04">
      <w:pPr>
        <w:spacing w:line="276" w:lineRule="auto"/>
        <w:jc w:val="both"/>
        <w:rPr>
          <w:szCs w:val="24"/>
        </w:rPr>
      </w:pPr>
      <w:r>
        <w:rPr>
          <w:szCs w:val="24"/>
        </w:rPr>
        <w:lastRenderedPageBreak/>
        <w:t>[</w:t>
      </w:r>
      <w:r w:rsidR="0058157C">
        <w:rPr>
          <w:szCs w:val="24"/>
        </w:rPr>
        <w:t>Redegør for, hvordan projektet via et fokus på at fremme udviklingen og implementering af vedvarende brint kan bidrage til at indfri Danmark og EU’s klima</w:t>
      </w:r>
      <w:r w:rsidR="005D54C8">
        <w:rPr>
          <w:szCs w:val="24"/>
        </w:rPr>
        <w:t>mål for 2030</w:t>
      </w:r>
      <w:r w:rsidR="00961C70">
        <w:rPr>
          <w:szCs w:val="24"/>
        </w:rPr>
        <w:t xml:space="preserve">, herunder Danmarks målsætning om 70 pct. drivhusgasreduktion i 2030 samt </w:t>
      </w:r>
      <w:r w:rsidR="00902634" w:rsidRPr="00902634">
        <w:rPr>
          <w:szCs w:val="24"/>
        </w:rPr>
        <w:t>EU’s 2030-klimamål på mindst 55 pct. drivhusgasreduktion i 2030 og klimaneutralitet i 20</w:t>
      </w:r>
      <w:r w:rsidR="009C4FE6">
        <w:rPr>
          <w:szCs w:val="24"/>
        </w:rPr>
        <w:t>5</w:t>
      </w:r>
      <w:r w:rsidR="00902634" w:rsidRPr="00902634">
        <w:rPr>
          <w:szCs w:val="24"/>
        </w:rPr>
        <w:t>0</w:t>
      </w:r>
      <w:r w:rsidR="0051219F">
        <w:rPr>
          <w:szCs w:val="24"/>
        </w:rPr>
        <w:t>.</w:t>
      </w:r>
      <w:r w:rsidR="00961F23">
        <w:rPr>
          <w:szCs w:val="24"/>
        </w:rPr>
        <w:t xml:space="preserve"> Dertil </w:t>
      </w:r>
      <w:r w:rsidR="00DE5F2C">
        <w:rPr>
          <w:szCs w:val="24"/>
        </w:rPr>
        <w:t xml:space="preserve">skal der redegøres for, hvordan </w:t>
      </w:r>
      <w:r w:rsidR="00387BBF">
        <w:rPr>
          <w:szCs w:val="24"/>
        </w:rPr>
        <w:t xml:space="preserve">projektet bidrager til at fremme udviklingen af et europæisk brintmarked </w:t>
      </w:r>
      <w:r w:rsidR="00696D0B">
        <w:rPr>
          <w:szCs w:val="24"/>
        </w:rPr>
        <w:t xml:space="preserve">i henhold til </w:t>
      </w:r>
      <w:r w:rsidR="00387BBF">
        <w:rPr>
          <w:szCs w:val="24"/>
        </w:rPr>
        <w:t>EU’s brintstrategi</w:t>
      </w:r>
      <w:r w:rsidR="009678D6">
        <w:rPr>
          <w:rStyle w:val="FootnoteReference"/>
          <w:szCs w:val="24"/>
        </w:rPr>
        <w:footnoteReference w:id="2"/>
      </w:r>
      <w:r w:rsidR="00312FA4">
        <w:rPr>
          <w:szCs w:val="24"/>
        </w:rPr>
        <w:t>.</w:t>
      </w:r>
      <w:r w:rsidR="00631B62">
        <w:rPr>
          <w:szCs w:val="24"/>
        </w:rPr>
        <w:t>]</w:t>
      </w:r>
    </w:p>
    <w:p w14:paraId="77D7E25B" w14:textId="5B10E97D" w:rsidR="00DC4B4E" w:rsidRDefault="00DC4B4E" w:rsidP="00E02C04">
      <w:pPr>
        <w:spacing w:line="276" w:lineRule="auto"/>
        <w:jc w:val="both"/>
        <w:rPr>
          <w:szCs w:val="24"/>
        </w:rPr>
      </w:pPr>
    </w:p>
    <w:p w14:paraId="32DA4D22" w14:textId="6BD23A8A" w:rsidR="00DC4B4E" w:rsidRDefault="00DC4B4E" w:rsidP="00E02C04">
      <w:pPr>
        <w:spacing w:line="276" w:lineRule="auto"/>
        <w:jc w:val="both"/>
        <w:rPr>
          <w:szCs w:val="24"/>
          <w:lang w:val="en-US"/>
        </w:rPr>
      </w:pPr>
      <w:r w:rsidRPr="00DC4B4E">
        <w:rPr>
          <w:szCs w:val="24"/>
          <w:lang w:val="en-US"/>
        </w:rPr>
        <w:t xml:space="preserve">REintegrate is a </w:t>
      </w:r>
      <w:r>
        <w:rPr>
          <w:szCs w:val="24"/>
          <w:lang w:val="en-US"/>
        </w:rPr>
        <w:t xml:space="preserve">global </w:t>
      </w:r>
      <w:r w:rsidRPr="00DC4B4E">
        <w:rPr>
          <w:szCs w:val="24"/>
          <w:lang w:val="en-US"/>
        </w:rPr>
        <w:t>pioneer i</w:t>
      </w:r>
      <w:r>
        <w:rPr>
          <w:szCs w:val="24"/>
          <w:lang w:val="en-US"/>
        </w:rPr>
        <w:t xml:space="preserve">n e-methanol </w:t>
      </w:r>
      <w:r w:rsidR="00AA6627">
        <w:rPr>
          <w:szCs w:val="24"/>
          <w:lang w:val="en-US"/>
        </w:rPr>
        <w:t xml:space="preserve">in terms of </w:t>
      </w:r>
      <w:r w:rsidR="009E6714">
        <w:rPr>
          <w:szCs w:val="24"/>
          <w:lang w:val="en-US"/>
        </w:rPr>
        <w:t xml:space="preserve">actual </w:t>
      </w:r>
      <w:r w:rsidR="00E35A59">
        <w:rPr>
          <w:szCs w:val="24"/>
          <w:lang w:val="en-US"/>
        </w:rPr>
        <w:t xml:space="preserve">production capacity and </w:t>
      </w:r>
      <w:r w:rsidR="00007B9C">
        <w:rPr>
          <w:szCs w:val="24"/>
          <w:lang w:val="en-US"/>
        </w:rPr>
        <w:t xml:space="preserve">signed </w:t>
      </w:r>
      <w:r w:rsidR="00E35A59">
        <w:rPr>
          <w:szCs w:val="24"/>
          <w:lang w:val="en-US"/>
        </w:rPr>
        <w:t xml:space="preserve">off-take agreements. </w:t>
      </w:r>
      <w:r w:rsidR="00AE7A6F">
        <w:rPr>
          <w:szCs w:val="24"/>
          <w:lang w:val="en-US"/>
        </w:rPr>
        <w:t xml:space="preserve">By </w:t>
      </w:r>
      <w:r w:rsidR="005E2CB6">
        <w:rPr>
          <w:szCs w:val="24"/>
          <w:lang w:val="en-US"/>
        </w:rPr>
        <w:t>2022</w:t>
      </w:r>
      <w:r w:rsidR="008B01CB">
        <w:rPr>
          <w:szCs w:val="24"/>
          <w:lang w:val="en-US"/>
        </w:rPr>
        <w:t xml:space="preserve"> </w:t>
      </w:r>
      <w:r w:rsidR="00AE7A6F">
        <w:rPr>
          <w:szCs w:val="24"/>
          <w:lang w:val="en-US"/>
        </w:rPr>
        <w:t>the first</w:t>
      </w:r>
      <w:r w:rsidR="008B01CB">
        <w:rPr>
          <w:szCs w:val="24"/>
          <w:lang w:val="en-US"/>
        </w:rPr>
        <w:t xml:space="preserve"> </w:t>
      </w:r>
      <w:r w:rsidR="00BE2126">
        <w:rPr>
          <w:szCs w:val="24"/>
          <w:lang w:val="en-US"/>
        </w:rPr>
        <w:t xml:space="preserve">plant with a </w:t>
      </w:r>
      <w:r w:rsidR="008B01CB">
        <w:rPr>
          <w:szCs w:val="24"/>
          <w:lang w:val="en-US"/>
        </w:rPr>
        <w:t xml:space="preserve">production capacity of 15.000 tons/y of e-methanol </w:t>
      </w:r>
      <w:r w:rsidR="003B41C9">
        <w:rPr>
          <w:szCs w:val="24"/>
          <w:lang w:val="en-US"/>
        </w:rPr>
        <w:t xml:space="preserve">will </w:t>
      </w:r>
      <w:r w:rsidR="00AA28A8">
        <w:rPr>
          <w:szCs w:val="24"/>
          <w:lang w:val="en-US"/>
        </w:rPr>
        <w:t>come</w:t>
      </w:r>
      <w:r w:rsidR="003B41C9">
        <w:rPr>
          <w:szCs w:val="24"/>
          <w:lang w:val="en-US"/>
        </w:rPr>
        <w:t xml:space="preserve"> in</w:t>
      </w:r>
      <w:r w:rsidR="00AA28A8">
        <w:rPr>
          <w:szCs w:val="24"/>
          <w:lang w:val="en-US"/>
        </w:rPr>
        <w:t>to</w:t>
      </w:r>
      <w:r w:rsidR="003B41C9">
        <w:rPr>
          <w:szCs w:val="24"/>
          <w:lang w:val="en-US"/>
        </w:rPr>
        <w:t xml:space="preserve"> operation</w:t>
      </w:r>
      <w:r w:rsidR="00AA28A8">
        <w:rPr>
          <w:szCs w:val="24"/>
          <w:lang w:val="en-US"/>
        </w:rPr>
        <w:t xml:space="preserve">. </w:t>
      </w:r>
      <w:commentRangeStart w:id="3"/>
      <w:r w:rsidR="00AA28A8">
        <w:rPr>
          <w:szCs w:val="24"/>
          <w:lang w:val="en-US"/>
        </w:rPr>
        <w:t>This facility will be</w:t>
      </w:r>
      <w:r w:rsidR="00BE2126">
        <w:rPr>
          <w:szCs w:val="24"/>
          <w:lang w:val="en-US"/>
        </w:rPr>
        <w:t xml:space="preserve"> the largest </w:t>
      </w:r>
      <w:r w:rsidR="006E0E3F">
        <w:rPr>
          <w:szCs w:val="24"/>
          <w:lang w:val="en-US"/>
        </w:rPr>
        <w:t>renewable e-methanol plant world-wide</w:t>
      </w:r>
      <w:r w:rsidR="00D45F5D">
        <w:rPr>
          <w:szCs w:val="24"/>
          <w:lang w:val="en-US"/>
        </w:rPr>
        <w:t>.</w:t>
      </w:r>
      <w:r w:rsidR="004312F3">
        <w:rPr>
          <w:szCs w:val="24"/>
          <w:lang w:val="en-US"/>
        </w:rPr>
        <w:t xml:space="preserve"> </w:t>
      </w:r>
      <w:ins w:id="4" w:author="Author">
        <w:r w:rsidR="006E2970">
          <w:rPr>
            <w:szCs w:val="24"/>
            <w:lang w:val="en-US"/>
          </w:rPr>
          <w:t xml:space="preserve">A more recent project which is due to be completed in </w:t>
        </w:r>
      </w:ins>
      <w:del w:id="5" w:author="Author">
        <w:r w:rsidR="004312F3" w:rsidDel="006E2970">
          <w:rPr>
            <w:szCs w:val="24"/>
            <w:lang w:val="en-US"/>
          </w:rPr>
          <w:delText xml:space="preserve">Already in </w:delText>
        </w:r>
      </w:del>
      <w:r w:rsidR="004312F3">
        <w:rPr>
          <w:szCs w:val="24"/>
          <w:lang w:val="en-US"/>
        </w:rPr>
        <w:t xml:space="preserve">2023 </w:t>
      </w:r>
      <w:del w:id="6" w:author="Author">
        <w:r w:rsidR="004312F3" w:rsidDel="006E2970">
          <w:rPr>
            <w:szCs w:val="24"/>
            <w:lang w:val="en-US"/>
          </w:rPr>
          <w:delText xml:space="preserve">a </w:delText>
        </w:r>
      </w:del>
      <w:ins w:id="7" w:author="Author">
        <w:r w:rsidR="006E2970">
          <w:rPr>
            <w:szCs w:val="24"/>
            <w:lang w:val="en-US"/>
          </w:rPr>
          <w:t xml:space="preserve">will create a </w:t>
        </w:r>
      </w:ins>
      <w:r w:rsidR="004312F3">
        <w:rPr>
          <w:szCs w:val="24"/>
          <w:lang w:val="en-US"/>
        </w:rPr>
        <w:t xml:space="preserve">second </w:t>
      </w:r>
      <w:ins w:id="8" w:author="Author">
        <w:r w:rsidR="006E2970">
          <w:rPr>
            <w:szCs w:val="24"/>
            <w:lang w:val="en-US"/>
          </w:rPr>
          <w:t xml:space="preserve">plant of </w:t>
        </w:r>
      </w:ins>
      <w:r w:rsidR="00AE7A6F">
        <w:rPr>
          <w:szCs w:val="24"/>
          <w:lang w:val="en-US"/>
        </w:rPr>
        <w:t xml:space="preserve">similar size </w:t>
      </w:r>
      <w:del w:id="9" w:author="Author">
        <w:r w:rsidR="004312F3" w:rsidDel="006E2970">
          <w:rPr>
            <w:szCs w:val="24"/>
            <w:lang w:val="en-US"/>
          </w:rPr>
          <w:delText xml:space="preserve">plant will </w:delText>
        </w:r>
      </w:del>
      <w:ins w:id="10" w:author="Author">
        <w:r w:rsidR="006E2970">
          <w:rPr>
            <w:szCs w:val="24"/>
            <w:lang w:val="en-US"/>
          </w:rPr>
          <w:t xml:space="preserve">which will </w:t>
        </w:r>
      </w:ins>
      <w:r w:rsidR="004312F3">
        <w:rPr>
          <w:szCs w:val="24"/>
          <w:lang w:val="en-US"/>
        </w:rPr>
        <w:t>be brought into operation in Denmark to meet the market demand for renewable e-methanol.</w:t>
      </w:r>
      <w:commentRangeEnd w:id="3"/>
      <w:r w:rsidR="00E151B2">
        <w:rPr>
          <w:rStyle w:val="CommentReference"/>
        </w:rPr>
        <w:commentReference w:id="3"/>
      </w:r>
      <w:commentRangeStart w:id="11"/>
    </w:p>
    <w:p w14:paraId="66826ABA" w14:textId="3445485F" w:rsidR="00366863" w:rsidRDefault="00366863" w:rsidP="00E02C04">
      <w:pPr>
        <w:spacing w:line="276" w:lineRule="auto"/>
        <w:jc w:val="both"/>
        <w:rPr>
          <w:szCs w:val="24"/>
          <w:lang w:val="en-US"/>
        </w:rPr>
      </w:pPr>
    </w:p>
    <w:p w14:paraId="6AC225C4" w14:textId="77777777" w:rsidR="000B1F0D" w:rsidRDefault="00366863" w:rsidP="00E02C04">
      <w:pPr>
        <w:spacing w:line="276" w:lineRule="auto"/>
        <w:jc w:val="both"/>
        <w:rPr>
          <w:szCs w:val="24"/>
          <w:lang w:val="en-US"/>
        </w:rPr>
      </w:pPr>
      <w:r>
        <w:rPr>
          <w:szCs w:val="24"/>
          <w:lang w:val="en-US"/>
        </w:rPr>
        <w:t xml:space="preserve">European Energy </w:t>
      </w:r>
      <w:r w:rsidR="000327D4">
        <w:rPr>
          <w:szCs w:val="24"/>
          <w:lang w:val="en-US"/>
        </w:rPr>
        <w:t xml:space="preserve">is a rapidly expanding developer of wind and </w:t>
      </w:r>
      <w:r w:rsidR="00C5428F">
        <w:rPr>
          <w:szCs w:val="24"/>
          <w:lang w:val="en-US"/>
        </w:rPr>
        <w:t>photovoltaics projects world-wide.</w:t>
      </w:r>
      <w:r w:rsidR="00077CBE">
        <w:rPr>
          <w:szCs w:val="24"/>
          <w:lang w:val="en-US"/>
        </w:rPr>
        <w:t xml:space="preserve"> </w:t>
      </w:r>
      <w:r w:rsidR="00C5428F">
        <w:rPr>
          <w:szCs w:val="24"/>
          <w:lang w:val="en-US"/>
        </w:rPr>
        <w:t>European Energy will grid connect 750 MW of renewable electricity generation capacity</w:t>
      </w:r>
      <w:r w:rsidR="007B61E4">
        <w:rPr>
          <w:szCs w:val="24"/>
          <w:lang w:val="en-US"/>
        </w:rPr>
        <w:t xml:space="preserve"> </w:t>
      </w:r>
      <w:r w:rsidR="00077CBE">
        <w:rPr>
          <w:szCs w:val="24"/>
          <w:lang w:val="en-US"/>
        </w:rPr>
        <w:t xml:space="preserve">in 2021 </w:t>
      </w:r>
      <w:r w:rsidR="00874551">
        <w:rPr>
          <w:szCs w:val="24"/>
          <w:lang w:val="en-US"/>
        </w:rPr>
        <w:t xml:space="preserve">and maintains an annual growth rate of 30-40%. </w:t>
      </w:r>
      <w:commentRangeEnd w:id="11"/>
      <w:r w:rsidR="00761714">
        <w:rPr>
          <w:rStyle w:val="CommentReference"/>
        </w:rPr>
        <w:commentReference w:id="11"/>
      </w:r>
    </w:p>
    <w:p w14:paraId="028F632B" w14:textId="77777777" w:rsidR="000B1F0D" w:rsidRDefault="000B1F0D" w:rsidP="00E02C04">
      <w:pPr>
        <w:spacing w:line="276" w:lineRule="auto"/>
        <w:jc w:val="both"/>
        <w:rPr>
          <w:szCs w:val="24"/>
          <w:lang w:val="en-US"/>
        </w:rPr>
      </w:pPr>
    </w:p>
    <w:p w14:paraId="60F64671" w14:textId="64B26A13" w:rsidR="00366863" w:rsidRDefault="000B1F0D" w:rsidP="00E02C04">
      <w:pPr>
        <w:spacing w:line="276" w:lineRule="auto"/>
        <w:jc w:val="both"/>
        <w:rPr>
          <w:szCs w:val="24"/>
          <w:lang w:val="en-US"/>
        </w:rPr>
      </w:pPr>
      <w:commentRangeStart w:id="12"/>
      <w:r>
        <w:rPr>
          <w:szCs w:val="24"/>
          <w:lang w:val="en-US"/>
        </w:rPr>
        <w:t xml:space="preserve">Together, </w:t>
      </w:r>
      <w:r w:rsidR="00C556D9">
        <w:rPr>
          <w:szCs w:val="24"/>
          <w:lang w:val="en-US"/>
        </w:rPr>
        <w:t>REintegrate</w:t>
      </w:r>
      <w:r>
        <w:rPr>
          <w:szCs w:val="24"/>
          <w:lang w:val="en-US"/>
        </w:rPr>
        <w:t xml:space="preserve"> and European Energy ha</w:t>
      </w:r>
      <w:r w:rsidR="000D3A7B">
        <w:rPr>
          <w:szCs w:val="24"/>
          <w:lang w:val="en-US"/>
        </w:rPr>
        <w:t>ve</w:t>
      </w:r>
      <w:r>
        <w:rPr>
          <w:szCs w:val="24"/>
          <w:lang w:val="en-US"/>
        </w:rPr>
        <w:t xml:space="preserve"> the required </w:t>
      </w:r>
      <w:r w:rsidR="00C556D9">
        <w:rPr>
          <w:szCs w:val="24"/>
          <w:lang w:val="en-US"/>
        </w:rPr>
        <w:t xml:space="preserve">foundation </w:t>
      </w:r>
      <w:r>
        <w:rPr>
          <w:szCs w:val="24"/>
          <w:lang w:val="en-US"/>
        </w:rPr>
        <w:t xml:space="preserve">to </w:t>
      </w:r>
      <w:r w:rsidR="002F049D">
        <w:rPr>
          <w:szCs w:val="24"/>
          <w:lang w:val="en-US"/>
        </w:rPr>
        <w:t>develop</w:t>
      </w:r>
      <w:r w:rsidR="00D10B8A">
        <w:rPr>
          <w:szCs w:val="24"/>
          <w:lang w:val="en-US"/>
        </w:rPr>
        <w:t xml:space="preserve"> </w:t>
      </w:r>
      <w:proofErr w:type="spellStart"/>
      <w:r w:rsidR="00D10B8A">
        <w:rPr>
          <w:szCs w:val="24"/>
          <w:lang w:val="en-US"/>
        </w:rPr>
        <w:t>PtX</w:t>
      </w:r>
      <w:proofErr w:type="spellEnd"/>
      <w:r w:rsidR="00D10B8A">
        <w:rPr>
          <w:szCs w:val="24"/>
          <w:lang w:val="en-US"/>
        </w:rPr>
        <w:t xml:space="preserve"> facilities </w:t>
      </w:r>
      <w:r w:rsidR="00C556D9">
        <w:rPr>
          <w:szCs w:val="24"/>
          <w:lang w:val="en-US"/>
        </w:rPr>
        <w:t xml:space="preserve">not only in Denmark </w:t>
      </w:r>
      <w:r w:rsidR="002F049D">
        <w:rPr>
          <w:szCs w:val="24"/>
          <w:lang w:val="en-US"/>
        </w:rPr>
        <w:t xml:space="preserve">but </w:t>
      </w:r>
      <w:r w:rsidR="00C556D9">
        <w:rPr>
          <w:szCs w:val="24"/>
          <w:lang w:val="en-US"/>
        </w:rPr>
        <w:t>throughout Europe and beyond</w:t>
      </w:r>
      <w:r w:rsidR="00EC2FEB">
        <w:rPr>
          <w:szCs w:val="24"/>
          <w:lang w:val="en-US"/>
        </w:rPr>
        <w:t xml:space="preserve"> making a substantial contribution to greenhouse gas reductions</w:t>
      </w:r>
      <w:r w:rsidR="00007B9C">
        <w:rPr>
          <w:szCs w:val="24"/>
          <w:lang w:val="en-US"/>
        </w:rPr>
        <w:t>.</w:t>
      </w:r>
      <w:commentRangeEnd w:id="12"/>
      <w:r w:rsidR="005123D5">
        <w:rPr>
          <w:rStyle w:val="CommentReference"/>
        </w:rPr>
        <w:commentReference w:id="12"/>
      </w:r>
    </w:p>
    <w:p w14:paraId="54F4D4B8" w14:textId="0B55FD1F" w:rsidR="00672F57" w:rsidRDefault="00672F57" w:rsidP="00E02C04">
      <w:pPr>
        <w:spacing w:line="276" w:lineRule="auto"/>
        <w:jc w:val="both"/>
        <w:rPr>
          <w:szCs w:val="24"/>
          <w:lang w:val="en-US"/>
        </w:rPr>
      </w:pPr>
    </w:p>
    <w:p w14:paraId="3EE25978" w14:textId="77777777" w:rsidR="008E0B98" w:rsidRDefault="00AE2622" w:rsidP="00E02C04">
      <w:pPr>
        <w:spacing w:line="276" w:lineRule="auto"/>
        <w:jc w:val="both"/>
        <w:rPr>
          <w:ins w:id="13" w:author="Author"/>
          <w:szCs w:val="24"/>
          <w:lang w:val="en-US"/>
        </w:rPr>
      </w:pPr>
      <w:ins w:id="14" w:author="Author">
        <w:r>
          <w:rPr>
            <w:szCs w:val="24"/>
            <w:lang w:val="en-US"/>
          </w:rPr>
          <w:t xml:space="preserve">The project contributes substantially both to the 70% Danish Carbon emissions reduction Target and to the 55% percent European Target </w:t>
        </w:r>
      </w:ins>
      <w:del w:id="15" w:author="Author">
        <w:r w:rsidR="0042540A" w:rsidDel="00AE2622">
          <w:rPr>
            <w:szCs w:val="24"/>
            <w:lang w:val="en-US"/>
          </w:rPr>
          <w:delText xml:space="preserve">To reach the 70 pct. Greenhouse gas emission reduction </w:delText>
        </w:r>
        <w:r w:rsidR="000D3A7B" w:rsidDel="00AE2622">
          <w:rPr>
            <w:szCs w:val="24"/>
            <w:lang w:val="en-US"/>
          </w:rPr>
          <w:delText xml:space="preserve">target </w:delText>
        </w:r>
        <w:r w:rsidR="0042540A" w:rsidDel="00AE2622">
          <w:rPr>
            <w:szCs w:val="24"/>
            <w:lang w:val="en-US"/>
          </w:rPr>
          <w:delText xml:space="preserve">by 2030 Denmark must </w:delText>
        </w:r>
      </w:del>
      <w:ins w:id="16" w:author="Author">
        <w:r>
          <w:rPr>
            <w:szCs w:val="24"/>
            <w:lang w:val="en-US"/>
          </w:rPr>
          <w:t xml:space="preserve">by </w:t>
        </w:r>
      </w:ins>
      <w:r w:rsidR="0042540A">
        <w:rPr>
          <w:szCs w:val="24"/>
          <w:lang w:val="en-US"/>
        </w:rPr>
        <w:t>install</w:t>
      </w:r>
      <w:ins w:id="17" w:author="Author">
        <w:r>
          <w:rPr>
            <w:szCs w:val="24"/>
            <w:lang w:val="en-US"/>
          </w:rPr>
          <w:t>ing</w:t>
        </w:r>
      </w:ins>
      <w:r w:rsidR="0042540A">
        <w:rPr>
          <w:szCs w:val="24"/>
          <w:lang w:val="en-US"/>
        </w:rPr>
        <w:t xml:space="preserve"> </w:t>
      </w:r>
      <w:del w:id="18" w:author="Author">
        <w:r w:rsidR="0042540A" w:rsidDel="00AE2622">
          <w:rPr>
            <w:szCs w:val="24"/>
            <w:lang w:val="en-US"/>
          </w:rPr>
          <w:delText xml:space="preserve">very </w:delText>
        </w:r>
      </w:del>
      <w:r w:rsidR="0042540A">
        <w:rPr>
          <w:szCs w:val="24"/>
          <w:lang w:val="en-US"/>
        </w:rPr>
        <w:t>substantial additional renewable electricity generation capacity</w:t>
      </w:r>
      <w:r w:rsidR="000D6C36">
        <w:rPr>
          <w:szCs w:val="24"/>
          <w:lang w:val="en-US"/>
        </w:rPr>
        <w:t xml:space="preserve">. </w:t>
      </w:r>
      <w:r w:rsidR="00595EC2">
        <w:rPr>
          <w:szCs w:val="24"/>
          <w:lang w:val="en-US"/>
        </w:rPr>
        <w:t>R</w:t>
      </w:r>
      <w:r w:rsidR="00BE2986">
        <w:rPr>
          <w:szCs w:val="24"/>
          <w:lang w:val="en-US"/>
        </w:rPr>
        <w:t>enewable electricity penetrat</w:t>
      </w:r>
      <w:r w:rsidR="00595EC2">
        <w:rPr>
          <w:szCs w:val="24"/>
          <w:lang w:val="en-US"/>
        </w:rPr>
        <w:t>ion into</w:t>
      </w:r>
      <w:r w:rsidR="00BE2986">
        <w:rPr>
          <w:szCs w:val="24"/>
          <w:lang w:val="en-US"/>
        </w:rPr>
        <w:t xml:space="preserve"> into other sectors of the energy system than th</w:t>
      </w:r>
      <w:r w:rsidR="0033794A">
        <w:rPr>
          <w:szCs w:val="24"/>
          <w:lang w:val="en-US"/>
        </w:rPr>
        <w:t>e classical electricity sector via so-called sector coupling</w:t>
      </w:r>
      <w:r w:rsidR="00B81BFB">
        <w:rPr>
          <w:szCs w:val="24"/>
          <w:lang w:val="en-US"/>
        </w:rPr>
        <w:t xml:space="preserve"> has to be secured</w:t>
      </w:r>
      <w:r w:rsidR="0033794A">
        <w:rPr>
          <w:szCs w:val="24"/>
          <w:lang w:val="en-US"/>
        </w:rPr>
        <w:t xml:space="preserve">. </w:t>
      </w:r>
      <w:r w:rsidR="000C6E73">
        <w:rPr>
          <w:szCs w:val="24"/>
          <w:lang w:val="en-US"/>
        </w:rPr>
        <w:t xml:space="preserve">Hydrogen has a unique ability to bridge the use of electricity to </w:t>
      </w:r>
      <w:r w:rsidR="00F1708A">
        <w:rPr>
          <w:szCs w:val="24"/>
          <w:lang w:val="en-US"/>
        </w:rPr>
        <w:t xml:space="preserve">parts of the transport sector that are hard or </w:t>
      </w:r>
      <w:r w:rsidR="005E0D22">
        <w:rPr>
          <w:szCs w:val="24"/>
          <w:lang w:val="en-US"/>
        </w:rPr>
        <w:t>prohibitively expensive</w:t>
      </w:r>
      <w:r w:rsidR="00F1708A">
        <w:rPr>
          <w:szCs w:val="24"/>
          <w:lang w:val="en-US"/>
        </w:rPr>
        <w:t xml:space="preserve"> to electrify directly</w:t>
      </w:r>
      <w:r w:rsidR="00E27022">
        <w:rPr>
          <w:szCs w:val="24"/>
          <w:lang w:val="en-US"/>
        </w:rPr>
        <w:t xml:space="preserve">. </w:t>
      </w:r>
    </w:p>
    <w:p w14:paraId="6AFFBA22" w14:textId="77777777" w:rsidR="008E0B98" w:rsidRDefault="008E0B98" w:rsidP="00E02C04">
      <w:pPr>
        <w:spacing w:line="276" w:lineRule="auto"/>
        <w:jc w:val="both"/>
        <w:rPr>
          <w:ins w:id="19" w:author="Author"/>
          <w:szCs w:val="24"/>
          <w:lang w:val="en-US"/>
        </w:rPr>
      </w:pPr>
    </w:p>
    <w:p w14:paraId="189A06E3" w14:textId="0C8F280A" w:rsidR="00672F57" w:rsidRDefault="00DA2676" w:rsidP="00E02C04">
      <w:pPr>
        <w:spacing w:line="276" w:lineRule="auto"/>
        <w:jc w:val="both"/>
        <w:rPr>
          <w:szCs w:val="24"/>
          <w:lang w:val="en-US"/>
        </w:rPr>
      </w:pPr>
      <w:commentRangeStart w:id="20"/>
      <w:r>
        <w:rPr>
          <w:szCs w:val="24"/>
          <w:lang w:val="en-US"/>
        </w:rPr>
        <w:t>Direct use of hydrogen requires massive investments in infrastructure and new</w:t>
      </w:r>
      <w:r w:rsidR="00E27022">
        <w:rPr>
          <w:szCs w:val="24"/>
          <w:lang w:val="en-US"/>
        </w:rPr>
        <w:t xml:space="preserve"> heavy duty </w:t>
      </w:r>
      <w:r w:rsidR="009B4DAB">
        <w:rPr>
          <w:szCs w:val="24"/>
          <w:lang w:val="en-US"/>
        </w:rPr>
        <w:t>fuel cell trucks</w:t>
      </w:r>
      <w:r w:rsidR="00E27022">
        <w:rPr>
          <w:szCs w:val="24"/>
          <w:lang w:val="en-US"/>
        </w:rPr>
        <w:t xml:space="preserve"> that will not be available in sufficient quantity to make substantial contributions towards the 20</w:t>
      </w:r>
      <w:r w:rsidR="009B4DAB">
        <w:rPr>
          <w:szCs w:val="24"/>
          <w:lang w:val="en-US"/>
        </w:rPr>
        <w:t xml:space="preserve">30 target. </w:t>
      </w:r>
      <w:commentRangeEnd w:id="20"/>
      <w:r w:rsidR="00E151B2">
        <w:rPr>
          <w:rStyle w:val="CommentReference"/>
        </w:rPr>
        <w:commentReference w:id="20"/>
      </w:r>
      <w:r w:rsidR="009B4DAB">
        <w:rPr>
          <w:szCs w:val="24"/>
          <w:lang w:val="en-US"/>
        </w:rPr>
        <w:t xml:space="preserve">The only viable near terms option is to </w:t>
      </w:r>
      <w:r w:rsidR="00842AB5">
        <w:rPr>
          <w:szCs w:val="24"/>
          <w:lang w:val="en-US"/>
        </w:rPr>
        <w:t xml:space="preserve">further process the hydrogen to liquid fuels such as methanol and </w:t>
      </w:r>
      <w:r w:rsidR="009B4DAB">
        <w:rPr>
          <w:szCs w:val="24"/>
          <w:lang w:val="en-US"/>
        </w:rPr>
        <w:t xml:space="preserve">use </w:t>
      </w:r>
      <w:r w:rsidR="00D02750">
        <w:rPr>
          <w:szCs w:val="24"/>
          <w:lang w:val="en-US"/>
        </w:rPr>
        <w:t>largely existing technologies</w:t>
      </w:r>
      <w:r w:rsidR="00842AB5">
        <w:rPr>
          <w:szCs w:val="24"/>
          <w:lang w:val="en-US"/>
        </w:rPr>
        <w:t xml:space="preserve"> and infrastructure</w:t>
      </w:r>
      <w:r w:rsidR="00D02750">
        <w:rPr>
          <w:szCs w:val="24"/>
          <w:lang w:val="en-US"/>
        </w:rPr>
        <w:t>.</w:t>
      </w:r>
      <w:r w:rsidR="00842AB5">
        <w:rPr>
          <w:szCs w:val="24"/>
          <w:lang w:val="en-US"/>
        </w:rPr>
        <w:t xml:space="preserve"> This is fully in line with the </w:t>
      </w:r>
      <w:r w:rsidR="005E0D22">
        <w:rPr>
          <w:szCs w:val="24"/>
          <w:lang w:val="en-US"/>
        </w:rPr>
        <w:t>viewpoints</w:t>
      </w:r>
      <w:r w:rsidR="00842AB5">
        <w:rPr>
          <w:szCs w:val="24"/>
          <w:lang w:val="en-US"/>
        </w:rPr>
        <w:t xml:space="preserve"> of the </w:t>
      </w:r>
      <w:r w:rsidR="00C478B2">
        <w:rPr>
          <w:szCs w:val="24"/>
          <w:lang w:val="en-US"/>
        </w:rPr>
        <w:t xml:space="preserve">gasoline companies that are </w:t>
      </w:r>
      <w:r w:rsidR="00C52EF9">
        <w:rPr>
          <w:szCs w:val="24"/>
          <w:lang w:val="en-US"/>
        </w:rPr>
        <w:t>supplying the energy for heavy transport today (mostly diesel).</w:t>
      </w:r>
      <w:r w:rsidR="00595EC2" w:rsidRPr="00595EC2">
        <w:rPr>
          <w:szCs w:val="24"/>
          <w:lang w:val="en-US"/>
        </w:rPr>
        <w:t xml:space="preserve"> </w:t>
      </w:r>
      <w:r w:rsidR="00595EC2">
        <w:rPr>
          <w:szCs w:val="24"/>
          <w:lang w:val="en-US"/>
        </w:rPr>
        <w:t>The main hurdle to overcome is to close the funding ga</w:t>
      </w:r>
      <w:ins w:id="21" w:author="Author">
        <w:r w:rsidR="000F250B">
          <w:rPr>
            <w:szCs w:val="24"/>
            <w:lang w:val="en-US"/>
          </w:rPr>
          <w:t>p</w:t>
        </w:r>
      </w:ins>
      <w:del w:id="22" w:author="Author">
        <w:r w:rsidR="00595EC2" w:rsidDel="000F250B">
          <w:rPr>
            <w:szCs w:val="24"/>
            <w:lang w:val="en-US"/>
          </w:rPr>
          <w:delText>b</w:delText>
        </w:r>
      </w:del>
      <w:r w:rsidR="00595EC2">
        <w:rPr>
          <w:szCs w:val="24"/>
          <w:lang w:val="en-US"/>
        </w:rPr>
        <w:t xml:space="preserve"> during the next 8-10 years maturation period t</w:t>
      </w:r>
      <w:r w:rsidR="007E34A5">
        <w:rPr>
          <w:szCs w:val="24"/>
          <w:lang w:val="en-US"/>
        </w:rPr>
        <w:t>o</w:t>
      </w:r>
      <w:r w:rsidR="00595EC2">
        <w:rPr>
          <w:szCs w:val="24"/>
          <w:lang w:val="en-US"/>
        </w:rPr>
        <w:t xml:space="preserve"> establish cost competitiveness </w:t>
      </w:r>
      <w:r w:rsidR="007E34A5">
        <w:rPr>
          <w:szCs w:val="24"/>
          <w:lang w:val="en-US"/>
        </w:rPr>
        <w:t>in the longer term</w:t>
      </w:r>
      <w:r w:rsidR="00595EC2">
        <w:rPr>
          <w:szCs w:val="24"/>
          <w:lang w:val="en-US"/>
        </w:rPr>
        <w:t>.</w:t>
      </w:r>
    </w:p>
    <w:p w14:paraId="18436E24" w14:textId="77777777" w:rsidR="006E5AB8" w:rsidRDefault="006E5AB8" w:rsidP="00E02C04">
      <w:pPr>
        <w:spacing w:line="276" w:lineRule="auto"/>
        <w:jc w:val="both"/>
        <w:rPr>
          <w:szCs w:val="24"/>
          <w:lang w:val="en-US"/>
        </w:rPr>
      </w:pPr>
    </w:p>
    <w:p w14:paraId="76AB9C79" w14:textId="3303D365" w:rsidR="00724F09" w:rsidRDefault="00241514" w:rsidP="00724F09">
      <w:pPr>
        <w:spacing w:line="276" w:lineRule="auto"/>
        <w:jc w:val="both"/>
        <w:rPr>
          <w:ins w:id="23" w:author="Author"/>
          <w:szCs w:val="24"/>
          <w:lang w:val="en-US"/>
        </w:rPr>
      </w:pPr>
      <w:commentRangeStart w:id="24"/>
      <w:r>
        <w:rPr>
          <w:szCs w:val="24"/>
          <w:lang w:val="en-US"/>
        </w:rPr>
        <w:lastRenderedPageBreak/>
        <w:t xml:space="preserve">The </w:t>
      </w:r>
      <w:r w:rsidR="00BB4BEC">
        <w:rPr>
          <w:szCs w:val="24"/>
          <w:lang w:val="en-US"/>
        </w:rPr>
        <w:t xml:space="preserve">Green CCU Hub Aalborg will </w:t>
      </w:r>
      <w:r w:rsidR="00512CE2">
        <w:rPr>
          <w:szCs w:val="24"/>
          <w:lang w:val="en-US"/>
        </w:rPr>
        <w:t xml:space="preserve">contribute with a CO2 reduction of </w:t>
      </w:r>
      <w:r w:rsidR="00D9011F">
        <w:rPr>
          <w:szCs w:val="24"/>
          <w:lang w:val="en-US"/>
        </w:rPr>
        <w:t>approximately 700.000 tons during the 5-year operation period from 2025 to 2030</w:t>
      </w:r>
      <w:r w:rsidR="00936989">
        <w:rPr>
          <w:szCs w:val="24"/>
          <w:lang w:val="en-US"/>
        </w:rPr>
        <w:t xml:space="preserve"> with the first phase of the project</w:t>
      </w:r>
      <w:r w:rsidR="004E0A78">
        <w:rPr>
          <w:szCs w:val="24"/>
          <w:lang w:val="en-US"/>
        </w:rPr>
        <w:t xml:space="preserve"> alone</w:t>
      </w:r>
      <w:r w:rsidR="00936989">
        <w:rPr>
          <w:szCs w:val="24"/>
          <w:lang w:val="en-US"/>
        </w:rPr>
        <w:t xml:space="preserve">. In 2028 </w:t>
      </w:r>
      <w:r w:rsidR="00C31418">
        <w:rPr>
          <w:szCs w:val="24"/>
          <w:lang w:val="en-US"/>
        </w:rPr>
        <w:t>a four to five-fold increase in production capacity is planned</w:t>
      </w:r>
      <w:r w:rsidR="00B14489">
        <w:rPr>
          <w:szCs w:val="24"/>
          <w:lang w:val="en-US"/>
        </w:rPr>
        <w:t xml:space="preserve">. This expansion is driven by </w:t>
      </w:r>
      <w:r w:rsidR="0042604B">
        <w:rPr>
          <w:szCs w:val="24"/>
          <w:lang w:val="en-US"/>
        </w:rPr>
        <w:t>innovation in electrolyzer cost</w:t>
      </w:r>
      <w:r w:rsidR="00B14489">
        <w:rPr>
          <w:szCs w:val="24"/>
          <w:lang w:val="en-US"/>
        </w:rPr>
        <w:t>,</w:t>
      </w:r>
      <w:r w:rsidR="0042604B">
        <w:rPr>
          <w:szCs w:val="24"/>
          <w:lang w:val="en-US"/>
        </w:rPr>
        <w:t xml:space="preserve"> efficiency </w:t>
      </w:r>
      <w:r w:rsidR="00B14489">
        <w:rPr>
          <w:szCs w:val="24"/>
          <w:lang w:val="en-US"/>
        </w:rPr>
        <w:t xml:space="preserve">improvements </w:t>
      </w:r>
      <w:r w:rsidR="0017411A">
        <w:rPr>
          <w:szCs w:val="24"/>
          <w:lang w:val="en-US"/>
        </w:rPr>
        <w:t xml:space="preserve">and the development of a more mature hydrogen and e-methanol market. </w:t>
      </w:r>
      <w:commentRangeEnd w:id="24"/>
      <w:r w:rsidR="00761714">
        <w:rPr>
          <w:rStyle w:val="CommentReference"/>
        </w:rPr>
        <w:commentReference w:id="24"/>
      </w:r>
      <w:commentRangeStart w:id="25"/>
      <w:r w:rsidR="0040621F">
        <w:rPr>
          <w:szCs w:val="24"/>
          <w:lang w:val="en-US"/>
        </w:rPr>
        <w:t xml:space="preserve">The </w:t>
      </w:r>
      <w:r w:rsidR="00361D77">
        <w:rPr>
          <w:szCs w:val="24"/>
          <w:lang w:val="en-US"/>
        </w:rPr>
        <w:t xml:space="preserve">2-year period between 2028 and 2030 will contribute with an additional CO2 reduction of </w:t>
      </w:r>
      <w:r w:rsidR="003815EB">
        <w:rPr>
          <w:szCs w:val="24"/>
          <w:lang w:val="en-US"/>
        </w:rPr>
        <w:t>1.000.000 tons.</w:t>
      </w:r>
      <w:r w:rsidR="00846E7C">
        <w:rPr>
          <w:szCs w:val="24"/>
          <w:lang w:val="en-US"/>
        </w:rPr>
        <w:t xml:space="preserve"> Depending on the development of the green fuels market</w:t>
      </w:r>
      <w:r w:rsidR="0076014E">
        <w:rPr>
          <w:szCs w:val="24"/>
          <w:lang w:val="en-US"/>
        </w:rPr>
        <w:t>,</w:t>
      </w:r>
      <w:r w:rsidR="00846E7C">
        <w:rPr>
          <w:szCs w:val="24"/>
          <w:lang w:val="en-US"/>
        </w:rPr>
        <w:t xml:space="preserve"> the CO2 reduction </w:t>
      </w:r>
      <w:r w:rsidR="0076014E">
        <w:rPr>
          <w:szCs w:val="24"/>
          <w:lang w:val="en-US"/>
        </w:rPr>
        <w:t>may partly</w:t>
      </w:r>
      <w:r w:rsidR="00846E7C">
        <w:rPr>
          <w:szCs w:val="24"/>
          <w:lang w:val="en-US"/>
        </w:rPr>
        <w:t xml:space="preserve"> </w:t>
      </w:r>
      <w:r w:rsidR="00B27357">
        <w:rPr>
          <w:szCs w:val="24"/>
          <w:lang w:val="en-US"/>
        </w:rPr>
        <w:t>take place in international shipping.</w:t>
      </w:r>
      <w:r w:rsidR="00724F09" w:rsidRPr="00724F09">
        <w:rPr>
          <w:szCs w:val="24"/>
          <w:lang w:val="en-US"/>
        </w:rPr>
        <w:t xml:space="preserve"> </w:t>
      </w:r>
      <w:r w:rsidR="00724F09">
        <w:rPr>
          <w:szCs w:val="24"/>
          <w:lang w:val="en-US"/>
        </w:rPr>
        <w:t>Irrespective of the end-use sector, the project will help drive the cost of hydrogen past the tipping point mainly through efficiency improvements and scale. Scale is achieved by opening a large new hydrogen market to produce e-methanol.</w:t>
      </w:r>
      <w:commentRangeEnd w:id="25"/>
      <w:r w:rsidR="00761714">
        <w:rPr>
          <w:rStyle w:val="CommentReference"/>
        </w:rPr>
        <w:commentReference w:id="25"/>
      </w:r>
    </w:p>
    <w:p w14:paraId="34D198AB" w14:textId="1A5B5E41" w:rsidR="00A0316C" w:rsidRDefault="00A0316C" w:rsidP="00724F09">
      <w:pPr>
        <w:spacing w:line="276" w:lineRule="auto"/>
        <w:jc w:val="both"/>
        <w:rPr>
          <w:ins w:id="26" w:author="Author"/>
          <w:szCs w:val="24"/>
          <w:lang w:val="en-US"/>
        </w:rPr>
      </w:pPr>
    </w:p>
    <w:p w14:paraId="3E3BAB52" w14:textId="771BB0FF" w:rsidR="008E0B98" w:rsidRDefault="008E0B98" w:rsidP="00724F09">
      <w:pPr>
        <w:spacing w:line="276" w:lineRule="auto"/>
        <w:jc w:val="both"/>
        <w:rPr>
          <w:ins w:id="27" w:author="Author"/>
          <w:szCs w:val="24"/>
          <w:lang w:val="en-US"/>
        </w:rPr>
      </w:pPr>
      <w:ins w:id="28" w:author="Author">
        <w:r>
          <w:rPr>
            <w:szCs w:val="24"/>
            <w:lang w:val="en-US"/>
          </w:rPr>
          <w:t xml:space="preserve">These are some additional points that could be brought up to make a contribution to European goals. </w:t>
        </w:r>
      </w:ins>
    </w:p>
    <w:p w14:paraId="77CFD5E7" w14:textId="18D40F4B" w:rsidR="00A0316C" w:rsidRPr="008E3B57" w:rsidRDefault="00A0316C" w:rsidP="00A0316C">
      <w:pPr>
        <w:pStyle w:val="ITAbsatzohneNr"/>
        <w:jc w:val="both"/>
        <w:rPr>
          <w:ins w:id="29" w:author="Author"/>
          <w:b/>
          <w:color w:val="009193"/>
          <w:lang w:val="en-GB"/>
        </w:rPr>
      </w:pPr>
      <w:proofErr w:type="gramStart"/>
      <w:ins w:id="30" w:author="Author">
        <w:r>
          <w:rPr>
            <w:b/>
            <w:color w:val="009193"/>
            <w:lang w:val="en-GB"/>
          </w:rPr>
          <w:t xml:space="preserve">Schuman </w:t>
        </w:r>
        <w:r w:rsidRPr="008E3B57">
          <w:rPr>
            <w:b/>
            <w:color w:val="009193"/>
            <w:lang w:val="en-GB"/>
          </w:rPr>
          <w:t xml:space="preserve"> recommendations</w:t>
        </w:r>
        <w:proofErr w:type="gramEnd"/>
        <w:r w:rsidRPr="008E3B57">
          <w:rPr>
            <w:b/>
            <w:color w:val="009193"/>
            <w:lang w:val="en-GB"/>
          </w:rPr>
          <w:t>:</w:t>
        </w:r>
      </w:ins>
    </w:p>
    <w:p w14:paraId="7B4DEC9C" w14:textId="77777777" w:rsidR="00A0316C" w:rsidRDefault="00A0316C" w:rsidP="00A0316C">
      <w:pPr>
        <w:pStyle w:val="ITAbsatzohneNr"/>
        <w:numPr>
          <w:ilvl w:val="0"/>
          <w:numId w:val="21"/>
        </w:numPr>
        <w:jc w:val="both"/>
        <w:rPr>
          <w:ins w:id="31" w:author="Author"/>
          <w:color w:val="009193"/>
          <w:lang w:val="en-GB"/>
        </w:rPr>
      </w:pPr>
      <w:ins w:id="32" w:author="Author">
        <w:r>
          <w:rPr>
            <w:color w:val="009193"/>
            <w:lang w:val="en-GB"/>
          </w:rPr>
          <w:t>Explain and estimate the project’s contribution to reducing emissions from transport</w:t>
        </w:r>
      </w:ins>
    </w:p>
    <w:p w14:paraId="777B19E0" w14:textId="77777777" w:rsidR="00A0316C" w:rsidRDefault="00A0316C" w:rsidP="00A0316C">
      <w:pPr>
        <w:pStyle w:val="ITAbsatzohneNr"/>
        <w:numPr>
          <w:ilvl w:val="1"/>
          <w:numId w:val="21"/>
        </w:numPr>
        <w:jc w:val="both"/>
        <w:rPr>
          <w:ins w:id="33" w:author="Author"/>
          <w:color w:val="009193"/>
          <w:lang w:val="en-GB"/>
        </w:rPr>
      </w:pPr>
      <w:ins w:id="34" w:author="Author">
        <w:r>
          <w:rPr>
            <w:color w:val="009193"/>
            <w:lang w:val="en-GB"/>
          </w:rPr>
          <w:t>passenger cars</w:t>
        </w:r>
      </w:ins>
    </w:p>
    <w:p w14:paraId="489C944B" w14:textId="77777777" w:rsidR="00A0316C" w:rsidRDefault="00A0316C" w:rsidP="00A0316C">
      <w:pPr>
        <w:pStyle w:val="ITAbsatzohneNr"/>
        <w:numPr>
          <w:ilvl w:val="1"/>
          <w:numId w:val="21"/>
        </w:numPr>
        <w:jc w:val="both"/>
        <w:rPr>
          <w:ins w:id="35" w:author="Author"/>
          <w:color w:val="009193"/>
          <w:lang w:val="en-GB"/>
        </w:rPr>
      </w:pPr>
      <w:ins w:id="36" w:author="Author">
        <w:r>
          <w:rPr>
            <w:color w:val="009193"/>
            <w:lang w:val="en-GB"/>
          </w:rPr>
          <w:t>commercial vehicle</w:t>
        </w:r>
      </w:ins>
    </w:p>
    <w:p w14:paraId="39F1ED12" w14:textId="77777777" w:rsidR="00A0316C" w:rsidRDefault="00A0316C" w:rsidP="00A0316C">
      <w:pPr>
        <w:pStyle w:val="ITAbsatzohneNr"/>
        <w:numPr>
          <w:ilvl w:val="1"/>
          <w:numId w:val="21"/>
        </w:numPr>
        <w:jc w:val="both"/>
        <w:rPr>
          <w:ins w:id="37" w:author="Author"/>
          <w:color w:val="009193"/>
          <w:lang w:val="en-GB"/>
        </w:rPr>
      </w:pPr>
      <w:ins w:id="38" w:author="Author">
        <w:r>
          <w:rPr>
            <w:color w:val="009193"/>
            <w:lang w:val="en-GB"/>
          </w:rPr>
          <w:t>heavy trucks</w:t>
        </w:r>
      </w:ins>
    </w:p>
    <w:p w14:paraId="11208DA1" w14:textId="77777777" w:rsidR="00A0316C" w:rsidRDefault="00A0316C" w:rsidP="00A0316C">
      <w:pPr>
        <w:pStyle w:val="ITAbsatzohneNr"/>
        <w:numPr>
          <w:ilvl w:val="1"/>
          <w:numId w:val="21"/>
        </w:numPr>
        <w:jc w:val="both"/>
        <w:rPr>
          <w:ins w:id="39" w:author="Author"/>
          <w:color w:val="009193"/>
          <w:lang w:val="en-GB"/>
        </w:rPr>
      </w:pPr>
      <w:ins w:id="40" w:author="Author">
        <w:r>
          <w:rPr>
            <w:color w:val="009193"/>
            <w:lang w:val="en-GB"/>
          </w:rPr>
          <w:t>trains</w:t>
        </w:r>
      </w:ins>
    </w:p>
    <w:p w14:paraId="28E614E8" w14:textId="77777777" w:rsidR="00A0316C" w:rsidRDefault="00A0316C" w:rsidP="00A0316C">
      <w:pPr>
        <w:pStyle w:val="ITAbsatzohneNr"/>
        <w:numPr>
          <w:ilvl w:val="1"/>
          <w:numId w:val="21"/>
        </w:numPr>
        <w:jc w:val="both"/>
        <w:rPr>
          <w:ins w:id="41" w:author="Author"/>
          <w:color w:val="009193"/>
          <w:lang w:val="en-GB"/>
        </w:rPr>
      </w:pPr>
      <w:ins w:id="42" w:author="Author">
        <w:r>
          <w:rPr>
            <w:color w:val="009193"/>
            <w:lang w:val="en-GB"/>
          </w:rPr>
          <w:t>ships</w:t>
        </w:r>
      </w:ins>
    </w:p>
    <w:p w14:paraId="1DBCE3B2" w14:textId="77777777" w:rsidR="00A0316C" w:rsidRDefault="00A0316C" w:rsidP="00A0316C">
      <w:pPr>
        <w:pStyle w:val="ITAbsatzohneNr"/>
        <w:numPr>
          <w:ilvl w:val="1"/>
          <w:numId w:val="21"/>
        </w:numPr>
        <w:jc w:val="both"/>
        <w:rPr>
          <w:ins w:id="43" w:author="Author"/>
          <w:color w:val="009193"/>
          <w:lang w:val="en-GB"/>
        </w:rPr>
      </w:pPr>
      <w:ins w:id="44" w:author="Author">
        <w:r>
          <w:rPr>
            <w:color w:val="009193"/>
            <w:lang w:val="en-GB"/>
          </w:rPr>
          <w:t>planes</w:t>
        </w:r>
      </w:ins>
    </w:p>
    <w:p w14:paraId="7277EE37" w14:textId="77777777" w:rsidR="00A0316C" w:rsidRDefault="00A0316C" w:rsidP="00A0316C">
      <w:pPr>
        <w:pStyle w:val="ITAbsatzohneNr"/>
        <w:numPr>
          <w:ilvl w:val="1"/>
          <w:numId w:val="21"/>
        </w:numPr>
        <w:jc w:val="both"/>
        <w:rPr>
          <w:ins w:id="45" w:author="Author"/>
          <w:color w:val="009193"/>
          <w:lang w:val="en-GB"/>
        </w:rPr>
      </w:pPr>
      <w:ins w:id="46" w:author="Author">
        <w:r>
          <w:rPr>
            <w:color w:val="009193"/>
            <w:lang w:val="en-GB"/>
          </w:rPr>
          <w:t>modal shift</w:t>
        </w:r>
      </w:ins>
    </w:p>
    <w:p w14:paraId="7DFAA9EA" w14:textId="77777777" w:rsidR="00A0316C" w:rsidRDefault="00A0316C" w:rsidP="00A0316C">
      <w:pPr>
        <w:pStyle w:val="ITAbsatzohneNr"/>
        <w:numPr>
          <w:ilvl w:val="0"/>
          <w:numId w:val="21"/>
        </w:numPr>
        <w:jc w:val="both"/>
        <w:rPr>
          <w:ins w:id="47" w:author="Author"/>
          <w:color w:val="009193"/>
          <w:lang w:val="en-GB"/>
        </w:rPr>
      </w:pPr>
      <w:ins w:id="48" w:author="Author">
        <w:r>
          <w:rPr>
            <w:color w:val="009193"/>
            <w:lang w:val="en-GB"/>
          </w:rPr>
          <w:t>Explain and estimate the project’s contribution to refuelling infrastructures</w:t>
        </w:r>
      </w:ins>
    </w:p>
    <w:p w14:paraId="1455729E" w14:textId="77777777" w:rsidR="00A0316C" w:rsidRDefault="00A0316C" w:rsidP="00A0316C">
      <w:pPr>
        <w:pStyle w:val="ITAbsatzohneNr"/>
        <w:numPr>
          <w:ilvl w:val="0"/>
          <w:numId w:val="21"/>
        </w:numPr>
        <w:jc w:val="both"/>
        <w:rPr>
          <w:ins w:id="49" w:author="Author"/>
          <w:color w:val="009193"/>
          <w:lang w:val="en-GB"/>
        </w:rPr>
      </w:pPr>
      <w:ins w:id="50" w:author="Author">
        <w:r>
          <w:rPr>
            <w:color w:val="009193"/>
            <w:lang w:val="en-GB"/>
          </w:rPr>
          <w:t xml:space="preserve">Explain and estimate the project’s contribution to </w:t>
        </w:r>
        <w:r w:rsidRPr="00D02FD1">
          <w:rPr>
            <w:color w:val="009193"/>
            <w:lang w:val="en-GB"/>
          </w:rPr>
          <w:t>improv</w:t>
        </w:r>
        <w:r>
          <w:rPr>
            <w:color w:val="009193"/>
            <w:lang w:val="en-GB"/>
          </w:rPr>
          <w:t>ed</w:t>
        </w:r>
        <w:r w:rsidRPr="00D02FD1">
          <w:rPr>
            <w:color w:val="009193"/>
            <w:lang w:val="en-GB"/>
          </w:rPr>
          <w:t xml:space="preserve"> transportation networks</w:t>
        </w:r>
      </w:ins>
    </w:p>
    <w:p w14:paraId="6A088550" w14:textId="77777777" w:rsidR="008E0B98" w:rsidRDefault="008E0B98" w:rsidP="008E0B98">
      <w:pPr>
        <w:pStyle w:val="ITAbsatzohneNr"/>
        <w:numPr>
          <w:ilvl w:val="0"/>
          <w:numId w:val="21"/>
        </w:numPr>
        <w:jc w:val="both"/>
        <w:rPr>
          <w:ins w:id="51" w:author="Author"/>
          <w:color w:val="009193"/>
          <w:lang w:val="en-GB"/>
        </w:rPr>
      </w:pPr>
      <w:ins w:id="52" w:author="Author">
        <w:r>
          <w:rPr>
            <w:color w:val="009193"/>
            <w:lang w:val="en-GB"/>
          </w:rPr>
          <w:t xml:space="preserve">Explain and estimate </w:t>
        </w:r>
        <w:r w:rsidRPr="009A3038">
          <w:rPr>
            <w:color w:val="009193"/>
            <w:lang w:val="en-GB"/>
          </w:rPr>
          <w:t>the creation of new firms, SMEs and start-ups</w:t>
        </w:r>
        <w:r>
          <w:rPr>
            <w:color w:val="009193"/>
            <w:lang w:val="en-GB"/>
          </w:rPr>
          <w:t xml:space="preserve"> in the green economy</w:t>
        </w:r>
      </w:ins>
    </w:p>
    <w:p w14:paraId="63EF2D85" w14:textId="77777777" w:rsidR="008E0B98" w:rsidRDefault="008E0B98" w:rsidP="008E0B98">
      <w:pPr>
        <w:pStyle w:val="ITAbsatzohneNr"/>
        <w:numPr>
          <w:ilvl w:val="0"/>
          <w:numId w:val="21"/>
        </w:numPr>
        <w:jc w:val="both"/>
        <w:rPr>
          <w:ins w:id="53" w:author="Author"/>
          <w:color w:val="009193"/>
          <w:lang w:val="en-GB"/>
        </w:rPr>
      </w:pPr>
      <w:ins w:id="54" w:author="Author">
        <w:r>
          <w:rPr>
            <w:color w:val="009193"/>
            <w:lang w:val="en-GB"/>
          </w:rPr>
          <w:t>Explain and estimate investments</w:t>
        </w:r>
        <w:r w:rsidRPr="00485E05">
          <w:rPr>
            <w:color w:val="009193"/>
            <w:lang w:val="en-GB"/>
          </w:rPr>
          <w:t xml:space="preserve"> </w:t>
        </w:r>
        <w:r w:rsidRPr="00AC6EBC">
          <w:rPr>
            <w:color w:val="009193"/>
            <w:lang w:val="en-GB"/>
          </w:rPr>
          <w:t>in research and innovation activities</w:t>
        </w:r>
      </w:ins>
    </w:p>
    <w:p w14:paraId="69B230E3" w14:textId="77777777" w:rsidR="008E0B98" w:rsidRDefault="008E0B98" w:rsidP="008E0B98">
      <w:pPr>
        <w:pStyle w:val="ITAbsatzohneNr"/>
        <w:numPr>
          <w:ilvl w:val="0"/>
          <w:numId w:val="21"/>
        </w:numPr>
        <w:jc w:val="both"/>
        <w:rPr>
          <w:ins w:id="55" w:author="Author"/>
          <w:color w:val="009193"/>
          <w:lang w:val="en-GB"/>
        </w:rPr>
      </w:pPr>
      <w:ins w:id="56" w:author="Author">
        <w:r>
          <w:rPr>
            <w:color w:val="009193"/>
            <w:lang w:val="en-GB"/>
          </w:rPr>
          <w:t xml:space="preserve">Explain and estimate the contribution to </w:t>
        </w:r>
        <w:r w:rsidRPr="009057DE">
          <w:rPr>
            <w:color w:val="009193"/>
            <w:lang w:val="en-GB"/>
          </w:rPr>
          <w:t>the transition to low-carbon technologies and economic diversification based on climate-resilient investments and jobs</w:t>
        </w:r>
      </w:ins>
    </w:p>
    <w:p w14:paraId="740A720B" w14:textId="7C622543" w:rsidR="008E0B98" w:rsidRDefault="008E0B98" w:rsidP="008E0B98">
      <w:pPr>
        <w:pStyle w:val="ITAbsatzohneNr"/>
        <w:numPr>
          <w:ilvl w:val="0"/>
          <w:numId w:val="21"/>
        </w:numPr>
        <w:jc w:val="both"/>
        <w:rPr>
          <w:ins w:id="57" w:author="Author"/>
          <w:color w:val="009193"/>
          <w:lang w:val="en-GB"/>
        </w:rPr>
      </w:pPr>
      <w:ins w:id="58" w:author="Author">
        <w:r>
          <w:rPr>
            <w:color w:val="009193"/>
            <w:lang w:val="en-GB"/>
          </w:rPr>
          <w:t xml:space="preserve">Explain and estimate </w:t>
        </w:r>
        <w:r w:rsidRPr="009A656D">
          <w:rPr>
            <w:color w:val="009193"/>
            <w:lang w:val="en-GB"/>
          </w:rPr>
          <w:t xml:space="preserve">contribution </w:t>
        </w:r>
        <w:r w:rsidRPr="00A713BD">
          <w:rPr>
            <w:color w:val="009193"/>
            <w:lang w:val="en-GB"/>
          </w:rPr>
          <w:t>to setting standards</w:t>
        </w:r>
        <w:r w:rsidRPr="009A656D">
          <w:rPr>
            <w:color w:val="009193"/>
            <w:lang w:val="en-GB"/>
          </w:rPr>
          <w:t xml:space="preserve"> for sustainable growth across global value chains</w:t>
        </w:r>
      </w:ins>
    </w:p>
    <w:p w14:paraId="5C3C7AA4" w14:textId="5140EF66" w:rsidR="008E0B98" w:rsidRDefault="008E0B98" w:rsidP="00116E76">
      <w:pPr>
        <w:pStyle w:val="ITAbsatzohneNr"/>
        <w:jc w:val="both"/>
        <w:rPr>
          <w:ins w:id="59" w:author="Author"/>
          <w:color w:val="009193"/>
          <w:lang w:val="en-GB"/>
        </w:rPr>
      </w:pPr>
    </w:p>
    <w:p w14:paraId="432CFC73" w14:textId="21673314" w:rsidR="005123D5" w:rsidDel="005123D5" w:rsidRDefault="005123D5" w:rsidP="00116E76">
      <w:pPr>
        <w:pStyle w:val="ITAbsatzohneNr"/>
        <w:jc w:val="both"/>
        <w:rPr>
          <w:ins w:id="60" w:author="Author"/>
          <w:del w:id="61" w:author="Author"/>
          <w:color w:val="009193"/>
          <w:lang w:val="en-GB"/>
        </w:rPr>
      </w:pPr>
    </w:p>
    <w:p w14:paraId="20F21532" w14:textId="77777777" w:rsidR="008E0B98" w:rsidRDefault="008E0B98" w:rsidP="00116E76">
      <w:pPr>
        <w:pStyle w:val="ITAbsatzohneNr"/>
        <w:jc w:val="both"/>
        <w:rPr>
          <w:ins w:id="62" w:author="Author"/>
          <w:color w:val="009193"/>
          <w:lang w:val="en-GB"/>
        </w:rPr>
        <w:pPrChange w:id="63" w:author="Author">
          <w:pPr>
            <w:pStyle w:val="ITAbsatzohneNr"/>
            <w:numPr>
              <w:numId w:val="21"/>
            </w:numPr>
            <w:ind w:left="720" w:hanging="360"/>
            <w:jc w:val="both"/>
          </w:pPr>
        </w:pPrChange>
      </w:pPr>
    </w:p>
    <w:p w14:paraId="48BF6082" w14:textId="77777777" w:rsidR="00A0316C" w:rsidRPr="00116E76" w:rsidRDefault="00A0316C" w:rsidP="00724F09">
      <w:pPr>
        <w:spacing w:line="276" w:lineRule="auto"/>
        <w:jc w:val="both"/>
        <w:rPr>
          <w:szCs w:val="24"/>
          <w:lang w:val="en-GB"/>
          <w:rPrChange w:id="64" w:author="Author">
            <w:rPr>
              <w:szCs w:val="24"/>
              <w:lang w:val="en-US"/>
            </w:rPr>
          </w:rPrChange>
        </w:rPr>
      </w:pPr>
    </w:p>
    <w:p w14:paraId="7B2C683B" w14:textId="2A68C52B" w:rsidR="00B17EA2" w:rsidRDefault="00B17EA2" w:rsidP="00E02C04">
      <w:pPr>
        <w:spacing w:line="276" w:lineRule="auto"/>
        <w:jc w:val="both"/>
        <w:rPr>
          <w:ins w:id="65" w:author="Author"/>
          <w:szCs w:val="24"/>
          <w:lang w:val="en-US"/>
        </w:rPr>
      </w:pPr>
    </w:p>
    <w:p w14:paraId="1060BB92" w14:textId="77777777" w:rsidR="008E0B98" w:rsidRDefault="008E0B98" w:rsidP="00E02C04">
      <w:pPr>
        <w:spacing w:line="276" w:lineRule="auto"/>
        <w:jc w:val="both"/>
        <w:rPr>
          <w:szCs w:val="24"/>
          <w:lang w:val="en-US"/>
        </w:rPr>
      </w:pPr>
    </w:p>
    <w:p w14:paraId="60102E34" w14:textId="67D74CCA" w:rsidR="00C464FA" w:rsidRDefault="004B0FEC" w:rsidP="00E02C04">
      <w:pPr>
        <w:spacing w:line="276" w:lineRule="auto"/>
        <w:jc w:val="both"/>
        <w:rPr>
          <w:szCs w:val="24"/>
          <w:lang w:val="en-US"/>
        </w:rPr>
      </w:pPr>
      <w:commentRangeStart w:id="66"/>
      <w:r>
        <w:rPr>
          <w:szCs w:val="24"/>
          <w:lang w:val="en-US"/>
        </w:rPr>
        <w:t xml:space="preserve">The Green CCU Hub Aalborg has a close link to local industry with ambitious CO2 reduction plans, including Aalborg Portland and Reno-Nord. </w:t>
      </w:r>
      <w:r w:rsidR="003E0ECD">
        <w:rPr>
          <w:szCs w:val="24"/>
          <w:lang w:val="en-US"/>
        </w:rPr>
        <w:t xml:space="preserve">Building a CCU facility will create a foundation to recycle the biogenic part of </w:t>
      </w:r>
      <w:r w:rsidR="00E4730E">
        <w:rPr>
          <w:szCs w:val="24"/>
          <w:lang w:val="en-US"/>
        </w:rPr>
        <w:t xml:space="preserve">their </w:t>
      </w:r>
      <w:r w:rsidR="003E0ECD">
        <w:rPr>
          <w:szCs w:val="24"/>
          <w:lang w:val="en-US"/>
        </w:rPr>
        <w:t xml:space="preserve">captured CO2 </w:t>
      </w:r>
      <w:r w:rsidR="00606E85">
        <w:rPr>
          <w:szCs w:val="24"/>
          <w:lang w:val="en-US"/>
        </w:rPr>
        <w:t xml:space="preserve">and form an important </w:t>
      </w:r>
      <w:r w:rsidR="00513B0D">
        <w:rPr>
          <w:szCs w:val="24"/>
          <w:lang w:val="en-US"/>
        </w:rPr>
        <w:t xml:space="preserve">business opportunity that will make a </w:t>
      </w:r>
      <w:r w:rsidR="00E4730E">
        <w:rPr>
          <w:szCs w:val="24"/>
          <w:lang w:val="en-US"/>
        </w:rPr>
        <w:t>considerable</w:t>
      </w:r>
      <w:r w:rsidR="00513B0D">
        <w:rPr>
          <w:szCs w:val="24"/>
          <w:lang w:val="en-US"/>
        </w:rPr>
        <w:t xml:space="preserve"> contribution towards funding the </w:t>
      </w:r>
      <w:r w:rsidR="00BE5792">
        <w:rPr>
          <w:szCs w:val="24"/>
          <w:lang w:val="en-US"/>
        </w:rPr>
        <w:t>CCS of fossil CO2. This synergy between CCU and CCS is a very important aspect of the Green CCU Hub Aalborg project a</w:t>
      </w:r>
      <w:r w:rsidR="00972277">
        <w:rPr>
          <w:szCs w:val="24"/>
          <w:lang w:val="en-US"/>
        </w:rPr>
        <w:t>nd the indirect contribution to CO2 reductions from industry</w:t>
      </w:r>
      <w:r w:rsidR="004A6BC0">
        <w:rPr>
          <w:szCs w:val="24"/>
          <w:lang w:val="en-US"/>
        </w:rPr>
        <w:t xml:space="preserve"> </w:t>
      </w:r>
      <w:r w:rsidR="00724F09">
        <w:rPr>
          <w:szCs w:val="24"/>
          <w:lang w:val="en-US"/>
        </w:rPr>
        <w:t>can potentially be</w:t>
      </w:r>
      <w:r w:rsidR="004A6BC0">
        <w:rPr>
          <w:szCs w:val="24"/>
          <w:lang w:val="en-US"/>
        </w:rPr>
        <w:t xml:space="preserve"> very significant.</w:t>
      </w:r>
      <w:commentRangeEnd w:id="66"/>
      <w:r w:rsidR="00761714">
        <w:rPr>
          <w:rStyle w:val="CommentReference"/>
        </w:rPr>
        <w:commentReference w:id="66"/>
      </w:r>
    </w:p>
    <w:p w14:paraId="7B7817B1" w14:textId="4931E241" w:rsidR="00B91DC4" w:rsidRDefault="00B91DC4" w:rsidP="00E02C04">
      <w:pPr>
        <w:spacing w:line="276" w:lineRule="auto"/>
        <w:jc w:val="both"/>
        <w:rPr>
          <w:szCs w:val="24"/>
          <w:lang w:val="en-US"/>
        </w:rPr>
      </w:pPr>
    </w:p>
    <w:p w14:paraId="2F0E69E8" w14:textId="6D594AFA" w:rsidR="006057A5" w:rsidRDefault="00F56475" w:rsidP="00E02C04">
      <w:pPr>
        <w:spacing w:line="276" w:lineRule="auto"/>
        <w:jc w:val="both"/>
        <w:rPr>
          <w:szCs w:val="24"/>
          <w:lang w:val="en-US"/>
        </w:rPr>
      </w:pPr>
      <w:r>
        <w:rPr>
          <w:szCs w:val="24"/>
          <w:lang w:val="en-US"/>
        </w:rPr>
        <w:lastRenderedPageBreak/>
        <w:t xml:space="preserve">The Green CCU Hub Aalborg is perfectly aligned with the </w:t>
      </w:r>
      <w:r w:rsidR="006C3627">
        <w:rPr>
          <w:szCs w:val="24"/>
          <w:lang w:val="en-US"/>
        </w:rPr>
        <w:t xml:space="preserve">European hydrogen strategy and the development of a European hydrogen market. </w:t>
      </w:r>
      <w:r w:rsidR="006057A5" w:rsidRPr="006057A5">
        <w:rPr>
          <w:szCs w:val="24"/>
          <w:lang w:val="en-US"/>
        </w:rPr>
        <w:t xml:space="preserve">European Energy is present </w:t>
      </w:r>
      <w:r w:rsidR="006057A5">
        <w:rPr>
          <w:szCs w:val="24"/>
          <w:lang w:val="en-US"/>
        </w:rPr>
        <w:t xml:space="preserve">in </w:t>
      </w:r>
      <w:r w:rsidR="00055048">
        <w:rPr>
          <w:szCs w:val="24"/>
          <w:lang w:val="en-US"/>
        </w:rPr>
        <w:t xml:space="preserve">major European countries with renewable electricity production capacity and has very ambitious plans to expand its production capacity. </w:t>
      </w:r>
      <w:r w:rsidR="0047424C">
        <w:rPr>
          <w:szCs w:val="24"/>
          <w:lang w:val="en-US"/>
        </w:rPr>
        <w:t xml:space="preserve">The consortium of REintegrate and European Energy will leverage this </w:t>
      </w:r>
      <w:r w:rsidR="00C256CA">
        <w:rPr>
          <w:szCs w:val="24"/>
          <w:lang w:val="en-US"/>
        </w:rPr>
        <w:t>renewable electricity production capacity for the European expansion</w:t>
      </w:r>
      <w:r w:rsidR="00724F09">
        <w:rPr>
          <w:szCs w:val="24"/>
          <w:lang w:val="en-US"/>
        </w:rPr>
        <w:t xml:space="preserve"> of e-methanol production</w:t>
      </w:r>
      <w:r w:rsidR="0042540A">
        <w:rPr>
          <w:szCs w:val="24"/>
          <w:lang w:val="en-US"/>
        </w:rPr>
        <w:t>.</w:t>
      </w:r>
      <w:r w:rsidR="00C45A7F" w:rsidRPr="00C45A7F">
        <w:rPr>
          <w:szCs w:val="24"/>
          <w:lang w:val="en-US"/>
        </w:rPr>
        <w:t xml:space="preserve"> </w:t>
      </w:r>
      <w:r w:rsidR="004B2D79">
        <w:rPr>
          <w:szCs w:val="24"/>
          <w:lang w:val="en-US"/>
        </w:rPr>
        <w:t>With development of the Green CCU Hub Aalborg</w:t>
      </w:r>
      <w:r w:rsidR="00724F09">
        <w:rPr>
          <w:szCs w:val="24"/>
          <w:lang w:val="en-US"/>
        </w:rPr>
        <w:t>,</w:t>
      </w:r>
      <w:r w:rsidR="004B2D79">
        <w:rPr>
          <w:szCs w:val="24"/>
          <w:lang w:val="en-US"/>
        </w:rPr>
        <w:t xml:space="preserve"> </w:t>
      </w:r>
      <w:r w:rsidR="009E73F8">
        <w:rPr>
          <w:szCs w:val="24"/>
          <w:lang w:val="en-US"/>
        </w:rPr>
        <w:t>REintegrate and European Energy intends to contribute towards the</w:t>
      </w:r>
      <w:r w:rsidR="00C45A7F" w:rsidRPr="007305D7">
        <w:rPr>
          <w:szCs w:val="24"/>
          <w:lang w:val="en-US"/>
        </w:rPr>
        <w:t xml:space="preserve"> strategic vision for a climate-neutral EU published in November 2018, </w:t>
      </w:r>
      <w:r w:rsidR="00724F09">
        <w:rPr>
          <w:szCs w:val="24"/>
          <w:lang w:val="en-US"/>
        </w:rPr>
        <w:t xml:space="preserve">that </w:t>
      </w:r>
      <w:r w:rsidR="009E73F8">
        <w:rPr>
          <w:szCs w:val="24"/>
          <w:lang w:val="en-US"/>
        </w:rPr>
        <w:t>aim</w:t>
      </w:r>
      <w:r w:rsidR="00724F09">
        <w:rPr>
          <w:szCs w:val="24"/>
          <w:lang w:val="en-US"/>
        </w:rPr>
        <w:t>s</w:t>
      </w:r>
      <w:r w:rsidR="009E73F8">
        <w:rPr>
          <w:szCs w:val="24"/>
          <w:lang w:val="en-US"/>
        </w:rPr>
        <w:t xml:space="preserve"> for a</w:t>
      </w:r>
      <w:r w:rsidR="00C45A7F" w:rsidRPr="007305D7">
        <w:rPr>
          <w:szCs w:val="24"/>
          <w:lang w:val="en-US"/>
        </w:rPr>
        <w:t xml:space="preserve"> share of hydrogen in Europe’s energy mix grow</w:t>
      </w:r>
      <w:r w:rsidR="0019020D">
        <w:rPr>
          <w:szCs w:val="24"/>
          <w:lang w:val="en-US"/>
        </w:rPr>
        <w:t>ing</w:t>
      </w:r>
      <w:r w:rsidR="00C45A7F" w:rsidRPr="007305D7">
        <w:rPr>
          <w:szCs w:val="24"/>
          <w:lang w:val="en-US"/>
        </w:rPr>
        <w:t xml:space="preserve"> from the current less than 2% to 13-14% by 2050.</w:t>
      </w:r>
    </w:p>
    <w:p w14:paraId="21772141" w14:textId="77777777" w:rsidR="00267AFC" w:rsidRPr="001E2B8F" w:rsidRDefault="00267AFC" w:rsidP="00E02C04">
      <w:pPr>
        <w:spacing w:line="276" w:lineRule="auto"/>
        <w:jc w:val="both"/>
        <w:rPr>
          <w:szCs w:val="24"/>
          <w:lang w:val="en-US"/>
        </w:rPr>
      </w:pPr>
    </w:p>
    <w:p w14:paraId="114B6505" w14:textId="77777777" w:rsidR="00352A4C" w:rsidRPr="001E2B8F" w:rsidRDefault="00352A4C" w:rsidP="00E02C04">
      <w:pPr>
        <w:spacing w:line="276" w:lineRule="auto"/>
        <w:jc w:val="both"/>
        <w:rPr>
          <w:szCs w:val="24"/>
          <w:lang w:val="en-US"/>
        </w:rPr>
      </w:pPr>
    </w:p>
    <w:p w14:paraId="146F2B90" w14:textId="398D543C" w:rsidR="00352A4C" w:rsidRPr="009D121B" w:rsidRDefault="005358BB" w:rsidP="00E02C04">
      <w:pPr>
        <w:spacing w:line="276" w:lineRule="auto"/>
        <w:ind w:hanging="567"/>
        <w:jc w:val="both"/>
        <w:rPr>
          <w:b/>
          <w:bCs/>
          <w:szCs w:val="24"/>
        </w:rPr>
      </w:pPr>
      <w:r>
        <w:rPr>
          <w:b/>
          <w:bCs/>
          <w:szCs w:val="24"/>
        </w:rPr>
        <w:t>2.b</w:t>
      </w:r>
      <w:r w:rsidR="00352A4C">
        <w:rPr>
          <w:b/>
          <w:bCs/>
          <w:szCs w:val="24"/>
        </w:rPr>
        <w:tab/>
      </w:r>
      <w:r w:rsidR="00980609">
        <w:rPr>
          <w:b/>
          <w:bCs/>
          <w:szCs w:val="24"/>
        </w:rPr>
        <w:t xml:space="preserve">Projektets </w:t>
      </w:r>
      <w:r w:rsidR="00B850FC">
        <w:rPr>
          <w:b/>
          <w:bCs/>
          <w:szCs w:val="24"/>
        </w:rPr>
        <w:t xml:space="preserve">høje </w:t>
      </w:r>
      <w:r w:rsidR="00980609">
        <w:rPr>
          <w:b/>
          <w:bCs/>
          <w:szCs w:val="24"/>
        </w:rPr>
        <w:t xml:space="preserve">teknologiske modenhed og bidrag til </w:t>
      </w:r>
      <w:r w:rsidR="00543DBA">
        <w:rPr>
          <w:b/>
          <w:bCs/>
          <w:szCs w:val="24"/>
        </w:rPr>
        <w:t>substantiel</w:t>
      </w:r>
      <w:r w:rsidR="00980609">
        <w:rPr>
          <w:b/>
          <w:bCs/>
          <w:szCs w:val="24"/>
        </w:rPr>
        <w:t xml:space="preserve"> skalering af PtX-teknologier med henblik på kommerciel anvendelse og markedsbaseret udrulning</w:t>
      </w:r>
      <w:r w:rsidR="00352A4C">
        <w:rPr>
          <w:b/>
          <w:bCs/>
          <w:szCs w:val="24"/>
        </w:rPr>
        <w:t xml:space="preserve">. </w:t>
      </w:r>
    </w:p>
    <w:p w14:paraId="07E6F661" w14:textId="117254E4" w:rsidR="00352A4C" w:rsidRDefault="00352A4C" w:rsidP="00E02C04">
      <w:pPr>
        <w:spacing w:line="276" w:lineRule="auto"/>
        <w:jc w:val="both"/>
        <w:rPr>
          <w:szCs w:val="24"/>
        </w:rPr>
      </w:pPr>
    </w:p>
    <w:p w14:paraId="70649FEF" w14:textId="464EACF0" w:rsidR="00E02C04" w:rsidRDefault="006376FF" w:rsidP="00E02C04">
      <w:pPr>
        <w:spacing w:line="276" w:lineRule="auto"/>
        <w:jc w:val="both"/>
        <w:rPr>
          <w:szCs w:val="24"/>
        </w:rPr>
      </w:pPr>
      <w:r>
        <w:rPr>
          <w:szCs w:val="24"/>
        </w:rPr>
        <w:t>[</w:t>
      </w:r>
      <w:r w:rsidR="001D106E">
        <w:rPr>
          <w:szCs w:val="24"/>
        </w:rPr>
        <w:t>Redegør for, hvordan projektet er karakteriseret ved høj teknologisk modenhed</w:t>
      </w:r>
      <w:r w:rsidR="00E02C04">
        <w:rPr>
          <w:szCs w:val="24"/>
        </w:rPr>
        <w:t>.</w:t>
      </w:r>
      <w:r w:rsidR="00E02C04" w:rsidRPr="00E02C04">
        <w:rPr>
          <w:szCs w:val="24"/>
        </w:rPr>
        <w:t xml:space="preserve"> </w:t>
      </w:r>
      <w:r w:rsidR="00E02C04">
        <w:rPr>
          <w:szCs w:val="24"/>
        </w:rPr>
        <w:t xml:space="preserve">Projekter karakteriseret ved høj teknologisk modenhed defineres som </w:t>
      </w:r>
      <w:r w:rsidR="000018F5">
        <w:t>havende</w:t>
      </w:r>
      <w:r w:rsidR="00E02C04">
        <w:t xml:space="preserve"> et TRL-niveau (Technological Readiness Level) på 7-9</w:t>
      </w:r>
      <w:r w:rsidR="00766FED">
        <w:rPr>
          <w:rStyle w:val="FootnoteReference"/>
        </w:rPr>
        <w:footnoteReference w:id="3"/>
      </w:r>
      <w:r w:rsidR="00E02C04">
        <w:t xml:space="preserve"> ved projektets start</w:t>
      </w:r>
      <w:r w:rsidR="00050110">
        <w:t>.</w:t>
      </w:r>
    </w:p>
    <w:p w14:paraId="61FD5BD7" w14:textId="77777777" w:rsidR="00E02C04" w:rsidRDefault="00E02C04" w:rsidP="00E02C04">
      <w:pPr>
        <w:spacing w:line="276" w:lineRule="auto"/>
        <w:jc w:val="both"/>
        <w:rPr>
          <w:szCs w:val="24"/>
        </w:rPr>
      </w:pPr>
    </w:p>
    <w:p w14:paraId="6A2F7A94" w14:textId="1973834B" w:rsidR="001D106E" w:rsidRDefault="00D15658" w:rsidP="00E02C04">
      <w:pPr>
        <w:spacing w:line="276" w:lineRule="auto"/>
        <w:jc w:val="both"/>
        <w:rPr>
          <w:szCs w:val="24"/>
        </w:rPr>
      </w:pPr>
      <w:r>
        <w:rPr>
          <w:szCs w:val="24"/>
        </w:rPr>
        <w:t>Dertil skal der redegøres for,</w:t>
      </w:r>
      <w:r w:rsidR="001D106E">
        <w:rPr>
          <w:szCs w:val="24"/>
        </w:rPr>
        <w:t xml:space="preserve"> hvordan </w:t>
      </w:r>
      <w:r>
        <w:rPr>
          <w:szCs w:val="24"/>
        </w:rPr>
        <w:t xml:space="preserve">projektet </w:t>
      </w:r>
      <w:r w:rsidR="001D106E">
        <w:rPr>
          <w:szCs w:val="24"/>
        </w:rPr>
        <w:t xml:space="preserve">bidrager til substantiel skalering af PtX-teknologier med henblik på </w:t>
      </w:r>
      <w:r w:rsidR="00476773">
        <w:rPr>
          <w:szCs w:val="24"/>
        </w:rPr>
        <w:t>kommerciel</w:t>
      </w:r>
      <w:r w:rsidR="001D106E">
        <w:rPr>
          <w:szCs w:val="24"/>
        </w:rPr>
        <w:t xml:space="preserve"> anvendelse og markedsbaseret udrulning.</w:t>
      </w:r>
      <w:r w:rsidR="00050110">
        <w:rPr>
          <w:szCs w:val="24"/>
        </w:rPr>
        <w:t xml:space="preserve"> Beskrivelsen skal anføre, hvordan projektet </w:t>
      </w:r>
      <w:r w:rsidR="00EF2358">
        <w:rPr>
          <w:szCs w:val="24"/>
        </w:rPr>
        <w:t xml:space="preserve">konkret </w:t>
      </w:r>
      <w:r w:rsidR="002E4966">
        <w:rPr>
          <w:szCs w:val="24"/>
        </w:rPr>
        <w:t>skalere</w:t>
      </w:r>
      <w:r w:rsidR="00022D7B">
        <w:rPr>
          <w:szCs w:val="24"/>
        </w:rPr>
        <w:t>r</w:t>
      </w:r>
      <w:r w:rsidR="002E4966">
        <w:rPr>
          <w:szCs w:val="24"/>
        </w:rPr>
        <w:t xml:space="preserve"> PtX-teknologier substantielt, herunder hvilke PtX-teknologier, der er tale om. </w:t>
      </w:r>
      <w:r w:rsidR="00022D7B">
        <w:rPr>
          <w:szCs w:val="24"/>
        </w:rPr>
        <w:t xml:space="preserve">Samtidig skal det anføres, hvordan projektet </w:t>
      </w:r>
      <w:r w:rsidR="00EF2358">
        <w:rPr>
          <w:szCs w:val="24"/>
        </w:rPr>
        <w:t xml:space="preserve">fører til kommerciel anvendelse </w:t>
      </w:r>
      <w:r w:rsidR="00022D7B">
        <w:rPr>
          <w:szCs w:val="24"/>
        </w:rPr>
        <w:t>af den konkrete teknologi</w:t>
      </w:r>
      <w:r w:rsidR="00B42EE8">
        <w:rPr>
          <w:szCs w:val="24"/>
        </w:rPr>
        <w:t xml:space="preserve">, og hvordan </w:t>
      </w:r>
      <w:r w:rsidR="00FC4CCE">
        <w:rPr>
          <w:szCs w:val="24"/>
        </w:rPr>
        <w:t>projektet</w:t>
      </w:r>
      <w:r w:rsidR="00ED4542">
        <w:rPr>
          <w:szCs w:val="24"/>
        </w:rPr>
        <w:t xml:space="preserve"> kan</w:t>
      </w:r>
      <w:r w:rsidR="00B42EE8">
        <w:rPr>
          <w:szCs w:val="24"/>
        </w:rPr>
        <w:t xml:space="preserve"> bidrage til udrulning </w:t>
      </w:r>
      <w:r w:rsidR="00DD39B6">
        <w:rPr>
          <w:szCs w:val="24"/>
        </w:rPr>
        <w:t>af teknologien på markedsbaserede vilkår.</w:t>
      </w:r>
      <w:r w:rsidR="006376FF">
        <w:rPr>
          <w:szCs w:val="24"/>
        </w:rPr>
        <w:t>]</w:t>
      </w:r>
    </w:p>
    <w:p w14:paraId="5D4DEB5E" w14:textId="6CBC60A6" w:rsidR="00352A4C" w:rsidRDefault="00352A4C" w:rsidP="00E02C04">
      <w:pPr>
        <w:spacing w:line="276" w:lineRule="auto"/>
        <w:jc w:val="both"/>
        <w:rPr>
          <w:ins w:id="67" w:author="Author"/>
          <w:szCs w:val="24"/>
        </w:rPr>
      </w:pPr>
    </w:p>
    <w:p w14:paraId="42F4E9D2" w14:textId="77777777" w:rsidR="005123D5" w:rsidRPr="00492ADB" w:rsidRDefault="005123D5" w:rsidP="005123D5">
      <w:pPr>
        <w:pStyle w:val="ITAbsatzohneNr"/>
        <w:jc w:val="both"/>
        <w:rPr>
          <w:b/>
          <w:color w:val="009193"/>
          <w:lang w:val="en-GB"/>
        </w:rPr>
      </w:pPr>
      <w:r>
        <w:rPr>
          <w:b/>
          <w:color w:val="009193"/>
          <w:lang w:val="en-GB"/>
        </w:rPr>
        <w:t>Schuman</w:t>
      </w:r>
      <w:r w:rsidRPr="00492ADB">
        <w:rPr>
          <w:b/>
          <w:color w:val="009193"/>
          <w:lang w:val="en-GB"/>
        </w:rPr>
        <w:t xml:space="preserve"> </w:t>
      </w:r>
      <w:r>
        <w:rPr>
          <w:b/>
          <w:color w:val="009193"/>
          <w:lang w:val="en-GB"/>
        </w:rPr>
        <w:t xml:space="preserve">additional </w:t>
      </w:r>
      <w:r w:rsidRPr="00492ADB">
        <w:rPr>
          <w:b/>
          <w:color w:val="009193"/>
          <w:lang w:val="en-GB"/>
        </w:rPr>
        <w:t>recommendations:</w:t>
      </w:r>
    </w:p>
    <w:p w14:paraId="48BB0105" w14:textId="77777777" w:rsidR="005123D5" w:rsidRPr="00492ADB" w:rsidRDefault="005123D5" w:rsidP="005123D5">
      <w:pPr>
        <w:pStyle w:val="ITAbsatzohneNr"/>
        <w:numPr>
          <w:ilvl w:val="0"/>
          <w:numId w:val="26"/>
        </w:numPr>
        <w:jc w:val="both"/>
        <w:rPr>
          <w:color w:val="009193"/>
          <w:lang w:val="en-GB"/>
        </w:rPr>
      </w:pPr>
      <w:r w:rsidRPr="00492ADB">
        <w:rPr>
          <w:color w:val="009193"/>
          <w:lang w:val="en-GB"/>
        </w:rPr>
        <w:t xml:space="preserve">Clarify the market intended to be served by the company through the IPCEI in terms of </w:t>
      </w:r>
      <w:r>
        <w:rPr>
          <w:color w:val="009193"/>
          <w:lang w:val="en-GB"/>
        </w:rPr>
        <w:t xml:space="preserve">products, potential </w:t>
      </w:r>
      <w:r w:rsidRPr="00492ADB">
        <w:rPr>
          <w:color w:val="009193"/>
          <w:lang w:val="en-GB"/>
        </w:rPr>
        <w:t xml:space="preserve">customers, </w:t>
      </w:r>
      <w:r>
        <w:rPr>
          <w:color w:val="009193"/>
          <w:lang w:val="en-GB"/>
        </w:rPr>
        <w:t>applications, geographical coverage</w:t>
      </w:r>
    </w:p>
    <w:p w14:paraId="4922ED97" w14:textId="77777777" w:rsidR="005123D5" w:rsidRPr="00492ADB" w:rsidRDefault="005123D5" w:rsidP="005123D5">
      <w:pPr>
        <w:pStyle w:val="ITAbsatzohneNr"/>
        <w:numPr>
          <w:ilvl w:val="0"/>
          <w:numId w:val="26"/>
        </w:numPr>
        <w:jc w:val="both"/>
        <w:rPr>
          <w:color w:val="009193"/>
          <w:lang w:val="en-GB"/>
        </w:rPr>
      </w:pPr>
      <w:r>
        <w:rPr>
          <w:color w:val="009193"/>
          <w:lang w:val="en-GB"/>
        </w:rPr>
        <w:t>M</w:t>
      </w:r>
      <w:r w:rsidRPr="00492ADB">
        <w:rPr>
          <w:color w:val="009193"/>
          <w:lang w:val="en-GB"/>
        </w:rPr>
        <w:t>ention the key potential suppliers impacted by the company</w:t>
      </w:r>
      <w:r>
        <w:rPr>
          <w:color w:val="009193"/>
          <w:lang w:val="en-GB"/>
        </w:rPr>
        <w:t>’s</w:t>
      </w:r>
      <w:r w:rsidRPr="00492ADB">
        <w:rPr>
          <w:color w:val="009193"/>
          <w:lang w:val="en-GB"/>
        </w:rPr>
        <w:t xml:space="preserve"> planned production</w:t>
      </w:r>
    </w:p>
    <w:p w14:paraId="5C018C5A" w14:textId="77777777" w:rsidR="005123D5" w:rsidRPr="00492ADB" w:rsidRDefault="005123D5" w:rsidP="005123D5">
      <w:pPr>
        <w:pStyle w:val="ITAbsatzohneNr"/>
        <w:numPr>
          <w:ilvl w:val="0"/>
          <w:numId w:val="26"/>
        </w:numPr>
        <w:jc w:val="both"/>
        <w:rPr>
          <w:color w:val="009193"/>
          <w:lang w:val="en-GB"/>
        </w:rPr>
      </w:pPr>
      <w:r>
        <w:rPr>
          <w:color w:val="009193"/>
          <w:lang w:val="en-GB"/>
        </w:rPr>
        <w:t>Use a table to summarize the information at the end of the section</w:t>
      </w:r>
    </w:p>
    <w:p w14:paraId="11D4BE1D" w14:textId="298E111D" w:rsidR="00116E76" w:rsidRPr="00116E76" w:rsidRDefault="00116E76" w:rsidP="00E02C04">
      <w:pPr>
        <w:spacing w:line="276" w:lineRule="auto"/>
        <w:jc w:val="both"/>
        <w:rPr>
          <w:ins w:id="68" w:author="Author"/>
          <w:szCs w:val="24"/>
          <w:lang w:val="en-GB"/>
          <w:rPrChange w:id="69" w:author="Author">
            <w:rPr>
              <w:ins w:id="70" w:author="Author"/>
              <w:szCs w:val="24"/>
            </w:rPr>
          </w:rPrChange>
        </w:rPr>
      </w:pPr>
    </w:p>
    <w:p w14:paraId="4A335050" w14:textId="77777777" w:rsidR="00116E76" w:rsidRDefault="00116E76" w:rsidP="00E02C04">
      <w:pPr>
        <w:spacing w:line="276" w:lineRule="auto"/>
        <w:jc w:val="both"/>
        <w:rPr>
          <w:szCs w:val="24"/>
        </w:rPr>
      </w:pPr>
      <w:commentRangeStart w:id="71"/>
    </w:p>
    <w:p w14:paraId="415198C2" w14:textId="72B332CC" w:rsidR="009B55AC" w:rsidRDefault="0012184D" w:rsidP="00E02C04">
      <w:pPr>
        <w:spacing w:line="276" w:lineRule="auto"/>
        <w:jc w:val="both"/>
        <w:rPr>
          <w:szCs w:val="24"/>
          <w:lang w:val="en-US"/>
        </w:rPr>
      </w:pPr>
      <w:r w:rsidRPr="0012184D">
        <w:rPr>
          <w:szCs w:val="24"/>
          <w:lang w:val="en-US"/>
        </w:rPr>
        <w:t>The project is a f</w:t>
      </w:r>
      <w:r>
        <w:rPr>
          <w:szCs w:val="24"/>
          <w:lang w:val="en-US"/>
        </w:rPr>
        <w:t xml:space="preserve">urther development and innovation of the technology developed in the </w:t>
      </w:r>
      <w:r w:rsidR="00A230C9">
        <w:rPr>
          <w:szCs w:val="24"/>
          <w:lang w:val="en-US"/>
        </w:rPr>
        <w:t xml:space="preserve">Danish </w:t>
      </w:r>
      <w:r>
        <w:rPr>
          <w:szCs w:val="24"/>
          <w:lang w:val="en-US"/>
        </w:rPr>
        <w:t>E</w:t>
      </w:r>
      <w:r w:rsidR="00D67258">
        <w:rPr>
          <w:szCs w:val="24"/>
          <w:lang w:val="en-US"/>
        </w:rPr>
        <w:t xml:space="preserve">nergy Technology Development and Demonstration Program </w:t>
      </w:r>
      <w:r w:rsidR="00067313">
        <w:rPr>
          <w:szCs w:val="24"/>
          <w:lang w:val="en-US"/>
        </w:rPr>
        <w:t xml:space="preserve">and </w:t>
      </w:r>
      <w:del w:id="72" w:author="Author">
        <w:r w:rsidR="00D67258" w:rsidDel="00CA0281">
          <w:rPr>
            <w:szCs w:val="24"/>
            <w:lang w:val="en-US"/>
          </w:rPr>
          <w:delText xml:space="preserve">and </w:delText>
        </w:r>
      </w:del>
      <w:r w:rsidR="00D67258">
        <w:rPr>
          <w:szCs w:val="24"/>
          <w:lang w:val="en-US"/>
        </w:rPr>
        <w:t>the Danish Energy Authorities</w:t>
      </w:r>
      <w:r w:rsidR="00067313">
        <w:rPr>
          <w:szCs w:val="24"/>
          <w:lang w:val="en-US"/>
        </w:rPr>
        <w:t xml:space="preserve"> </w:t>
      </w:r>
      <w:r>
        <w:rPr>
          <w:szCs w:val="24"/>
          <w:lang w:val="en-US"/>
        </w:rPr>
        <w:t>funded project</w:t>
      </w:r>
      <w:r w:rsidR="00067313">
        <w:rPr>
          <w:szCs w:val="24"/>
          <w:lang w:val="en-US"/>
        </w:rPr>
        <w:t>s</w:t>
      </w:r>
      <w:r>
        <w:rPr>
          <w:szCs w:val="24"/>
          <w:lang w:val="en-US"/>
        </w:rPr>
        <w:t xml:space="preserve"> “Power2Met”</w:t>
      </w:r>
      <w:r w:rsidR="00310F9F">
        <w:rPr>
          <w:szCs w:val="24"/>
          <w:lang w:val="en-US"/>
        </w:rPr>
        <w:t xml:space="preserve"> and </w:t>
      </w:r>
      <w:r w:rsidR="004F68CA">
        <w:rPr>
          <w:szCs w:val="24"/>
          <w:lang w:val="en-US"/>
        </w:rPr>
        <w:t>“</w:t>
      </w:r>
      <w:proofErr w:type="spellStart"/>
      <w:r w:rsidR="00310F9F">
        <w:rPr>
          <w:szCs w:val="24"/>
          <w:lang w:val="en-US"/>
        </w:rPr>
        <w:t>Greenlab</w:t>
      </w:r>
      <w:proofErr w:type="spellEnd"/>
      <w:r w:rsidR="00310F9F">
        <w:rPr>
          <w:szCs w:val="24"/>
          <w:lang w:val="en-US"/>
        </w:rPr>
        <w:t xml:space="preserve"> Skive </w:t>
      </w:r>
      <w:proofErr w:type="spellStart"/>
      <w:r w:rsidR="00310F9F">
        <w:rPr>
          <w:szCs w:val="24"/>
          <w:lang w:val="en-US"/>
        </w:rPr>
        <w:t>PtX</w:t>
      </w:r>
      <w:proofErr w:type="spellEnd"/>
      <w:r w:rsidR="00310F9F">
        <w:rPr>
          <w:szCs w:val="24"/>
          <w:lang w:val="en-US"/>
        </w:rPr>
        <w:t>”</w:t>
      </w:r>
      <w:r w:rsidR="003D635C">
        <w:rPr>
          <w:szCs w:val="24"/>
          <w:lang w:val="en-US"/>
        </w:rPr>
        <w:t xml:space="preserve"> focusing on production of renewable e-methanol</w:t>
      </w:r>
      <w:r w:rsidR="00067313">
        <w:rPr>
          <w:szCs w:val="24"/>
          <w:lang w:val="en-US"/>
        </w:rPr>
        <w:t>. Th</w:t>
      </w:r>
      <w:r w:rsidR="003D635C">
        <w:rPr>
          <w:szCs w:val="24"/>
          <w:lang w:val="en-US"/>
        </w:rPr>
        <w:t>e</w:t>
      </w:r>
      <w:r w:rsidR="00067313">
        <w:rPr>
          <w:szCs w:val="24"/>
          <w:lang w:val="en-US"/>
        </w:rPr>
        <w:t>s</w:t>
      </w:r>
      <w:r w:rsidR="003D635C">
        <w:rPr>
          <w:szCs w:val="24"/>
          <w:lang w:val="en-US"/>
        </w:rPr>
        <w:t>e projects</w:t>
      </w:r>
      <w:r w:rsidR="00067313">
        <w:rPr>
          <w:szCs w:val="24"/>
          <w:lang w:val="en-US"/>
        </w:rPr>
        <w:t xml:space="preserve"> ha</w:t>
      </w:r>
      <w:r w:rsidR="003D635C">
        <w:rPr>
          <w:szCs w:val="24"/>
          <w:lang w:val="en-US"/>
        </w:rPr>
        <w:t>ve</w:t>
      </w:r>
      <w:r w:rsidR="00067313">
        <w:rPr>
          <w:szCs w:val="24"/>
          <w:lang w:val="en-US"/>
        </w:rPr>
        <w:t xml:space="preserve"> matured the basic Danish e-methanol technology to </w:t>
      </w:r>
      <w:r w:rsidR="00930A2C">
        <w:rPr>
          <w:szCs w:val="24"/>
          <w:lang w:val="en-US"/>
        </w:rPr>
        <w:t>TRL</w:t>
      </w:r>
      <w:r w:rsidR="00575ABA">
        <w:rPr>
          <w:szCs w:val="24"/>
          <w:lang w:val="en-US"/>
        </w:rPr>
        <w:t>7-</w:t>
      </w:r>
      <w:r w:rsidR="00930A2C">
        <w:rPr>
          <w:szCs w:val="24"/>
          <w:lang w:val="en-US"/>
        </w:rPr>
        <w:t xml:space="preserve">8. With the Green CCU Hub </w:t>
      </w:r>
      <w:r w:rsidR="008E7B4E">
        <w:rPr>
          <w:szCs w:val="24"/>
          <w:lang w:val="en-US"/>
        </w:rPr>
        <w:t xml:space="preserve">Aalborg </w:t>
      </w:r>
      <w:r w:rsidR="00930A2C">
        <w:rPr>
          <w:szCs w:val="24"/>
          <w:lang w:val="en-US"/>
        </w:rPr>
        <w:t>project</w:t>
      </w:r>
      <w:r w:rsidR="008E7B4E">
        <w:rPr>
          <w:szCs w:val="24"/>
          <w:lang w:val="en-US"/>
        </w:rPr>
        <w:t>,</w:t>
      </w:r>
      <w:r w:rsidR="00930A2C">
        <w:rPr>
          <w:szCs w:val="24"/>
          <w:lang w:val="en-US"/>
        </w:rPr>
        <w:t xml:space="preserve"> the technology </w:t>
      </w:r>
      <w:r w:rsidR="008E7B4E">
        <w:rPr>
          <w:szCs w:val="24"/>
          <w:lang w:val="en-US"/>
        </w:rPr>
        <w:t>is</w:t>
      </w:r>
      <w:r w:rsidR="00116686">
        <w:rPr>
          <w:szCs w:val="24"/>
          <w:lang w:val="en-US"/>
        </w:rPr>
        <w:t xml:space="preserve"> taken to the next stage by innovation in efficiency improvement, cost reduction and </w:t>
      </w:r>
      <w:r w:rsidR="00200BAF">
        <w:rPr>
          <w:szCs w:val="24"/>
          <w:lang w:val="en-US"/>
        </w:rPr>
        <w:t>dynamic operation capability</w:t>
      </w:r>
      <w:r w:rsidR="00FD0493">
        <w:rPr>
          <w:szCs w:val="24"/>
          <w:lang w:val="en-US"/>
        </w:rPr>
        <w:t xml:space="preserve"> taking it one step closer </w:t>
      </w:r>
      <w:r w:rsidR="00FD0493">
        <w:rPr>
          <w:szCs w:val="24"/>
          <w:lang w:val="en-US"/>
        </w:rPr>
        <w:lastRenderedPageBreak/>
        <w:t xml:space="preserve">to commercial </w:t>
      </w:r>
      <w:r w:rsidR="00A7371F">
        <w:rPr>
          <w:szCs w:val="24"/>
          <w:lang w:val="en-US"/>
        </w:rPr>
        <w:t>deployment</w:t>
      </w:r>
      <w:r w:rsidR="00575ABA">
        <w:rPr>
          <w:szCs w:val="24"/>
          <w:lang w:val="en-US"/>
        </w:rPr>
        <w:t xml:space="preserve"> at TRL9</w:t>
      </w:r>
      <w:r w:rsidR="009B55AC">
        <w:rPr>
          <w:szCs w:val="24"/>
          <w:lang w:val="en-US"/>
        </w:rPr>
        <w:t>.</w:t>
      </w:r>
      <w:r w:rsidR="00BD66A0">
        <w:rPr>
          <w:szCs w:val="24"/>
          <w:lang w:val="en-US"/>
        </w:rPr>
        <w:t xml:space="preserve"> REintegrate has already demonstrated the ability </w:t>
      </w:r>
      <w:r w:rsidR="00EE2A20">
        <w:rPr>
          <w:szCs w:val="24"/>
          <w:lang w:val="en-US"/>
        </w:rPr>
        <w:t xml:space="preserve">to </w:t>
      </w:r>
      <w:r w:rsidR="00E662A9">
        <w:rPr>
          <w:szCs w:val="24"/>
          <w:lang w:val="en-US"/>
        </w:rPr>
        <w:t xml:space="preserve">close offtake agreements with customers and the enclosed support letters from </w:t>
      </w:r>
      <w:proofErr w:type="spellStart"/>
      <w:r w:rsidR="00E662A9">
        <w:rPr>
          <w:szCs w:val="24"/>
          <w:lang w:val="en-US"/>
        </w:rPr>
        <w:t>Mærsk</w:t>
      </w:r>
      <w:proofErr w:type="spellEnd"/>
      <w:r w:rsidR="00E662A9">
        <w:rPr>
          <w:szCs w:val="24"/>
          <w:lang w:val="en-US"/>
        </w:rPr>
        <w:t>, Circle K and Bunker One provide solid evidence that</w:t>
      </w:r>
      <w:r w:rsidR="00974834">
        <w:rPr>
          <w:szCs w:val="24"/>
          <w:lang w:val="en-US"/>
        </w:rPr>
        <w:t xml:space="preserve"> REintegrate has </w:t>
      </w:r>
      <w:r w:rsidR="00333A2D">
        <w:rPr>
          <w:szCs w:val="24"/>
          <w:lang w:val="en-US"/>
        </w:rPr>
        <w:t xml:space="preserve">the required commercial </w:t>
      </w:r>
      <w:r w:rsidR="00974834">
        <w:rPr>
          <w:szCs w:val="24"/>
          <w:lang w:val="en-US"/>
        </w:rPr>
        <w:t>platform to scale offtake.</w:t>
      </w:r>
      <w:commentRangeEnd w:id="71"/>
      <w:r w:rsidR="00761714">
        <w:rPr>
          <w:rStyle w:val="CommentReference"/>
        </w:rPr>
        <w:commentReference w:id="71"/>
      </w:r>
    </w:p>
    <w:p w14:paraId="548A6F03" w14:textId="5DD19D15" w:rsidR="009B55AC" w:rsidRDefault="009B55AC" w:rsidP="00E02C04">
      <w:pPr>
        <w:spacing w:line="276" w:lineRule="auto"/>
        <w:jc w:val="both"/>
        <w:rPr>
          <w:szCs w:val="24"/>
          <w:lang w:val="en-US"/>
        </w:rPr>
      </w:pPr>
    </w:p>
    <w:p w14:paraId="698115C8" w14:textId="1D793018" w:rsidR="004B49E9" w:rsidRDefault="009B55AC" w:rsidP="004B49E9">
      <w:pPr>
        <w:spacing w:line="276" w:lineRule="auto"/>
        <w:jc w:val="both"/>
        <w:rPr>
          <w:szCs w:val="24"/>
          <w:lang w:val="en-US"/>
        </w:rPr>
      </w:pPr>
      <w:r>
        <w:rPr>
          <w:szCs w:val="24"/>
          <w:lang w:val="en-US"/>
        </w:rPr>
        <w:t xml:space="preserve">The Green CCU Hub </w:t>
      </w:r>
      <w:r w:rsidR="008E7B4E">
        <w:rPr>
          <w:szCs w:val="24"/>
          <w:lang w:val="en-US"/>
        </w:rPr>
        <w:t xml:space="preserve">Aalborg </w:t>
      </w:r>
      <w:r w:rsidR="00240FCA">
        <w:rPr>
          <w:szCs w:val="24"/>
          <w:lang w:val="en-US"/>
        </w:rPr>
        <w:t xml:space="preserve">leverage the experience in </w:t>
      </w:r>
      <w:commentRangeStart w:id="73"/>
      <w:proofErr w:type="spellStart"/>
      <w:r w:rsidR="00240FCA">
        <w:rPr>
          <w:szCs w:val="24"/>
          <w:lang w:val="en-US"/>
        </w:rPr>
        <w:t>SymbiosisNet</w:t>
      </w:r>
      <w:proofErr w:type="spellEnd"/>
      <w:r w:rsidR="00CF5E4D">
        <w:rPr>
          <w:rFonts w:cs="Arial"/>
          <w:szCs w:val="24"/>
          <w:lang w:val="en-US"/>
        </w:rPr>
        <w:t>™</w:t>
      </w:r>
      <w:r w:rsidR="00240FCA">
        <w:rPr>
          <w:szCs w:val="24"/>
          <w:lang w:val="en-US"/>
        </w:rPr>
        <w:t xml:space="preserve"> from </w:t>
      </w:r>
      <w:proofErr w:type="spellStart"/>
      <w:r w:rsidR="00240FCA">
        <w:rPr>
          <w:szCs w:val="24"/>
          <w:lang w:val="en-US"/>
        </w:rPr>
        <w:t>Green</w:t>
      </w:r>
      <w:r w:rsidR="003D635C">
        <w:rPr>
          <w:szCs w:val="24"/>
          <w:lang w:val="en-US"/>
        </w:rPr>
        <w:t>L</w:t>
      </w:r>
      <w:r w:rsidR="00240FCA">
        <w:rPr>
          <w:szCs w:val="24"/>
          <w:lang w:val="en-US"/>
        </w:rPr>
        <w:t>ab</w:t>
      </w:r>
      <w:proofErr w:type="spellEnd"/>
      <w:r w:rsidR="00240FCA">
        <w:rPr>
          <w:szCs w:val="24"/>
          <w:lang w:val="en-US"/>
        </w:rPr>
        <w:t xml:space="preserve"> </w:t>
      </w:r>
      <w:r w:rsidR="004552D2">
        <w:rPr>
          <w:szCs w:val="24"/>
          <w:lang w:val="en-US"/>
        </w:rPr>
        <w:t xml:space="preserve">Skive </w:t>
      </w:r>
      <w:commentRangeEnd w:id="73"/>
      <w:r w:rsidR="00761714">
        <w:rPr>
          <w:rStyle w:val="CommentReference"/>
        </w:rPr>
        <w:commentReference w:id="73"/>
      </w:r>
      <w:r w:rsidR="003E7273">
        <w:rPr>
          <w:szCs w:val="24"/>
          <w:lang w:val="en-US"/>
        </w:rPr>
        <w:t>(</w:t>
      </w:r>
      <w:r w:rsidR="003D635C">
        <w:rPr>
          <w:szCs w:val="24"/>
          <w:lang w:val="en-US"/>
        </w:rPr>
        <w:t xml:space="preserve">please </w:t>
      </w:r>
      <w:r w:rsidR="003E7273">
        <w:rPr>
          <w:szCs w:val="24"/>
          <w:lang w:val="en-US"/>
        </w:rPr>
        <w:t xml:space="preserve">refer to letter of support and collaboration from </w:t>
      </w:r>
      <w:proofErr w:type="spellStart"/>
      <w:r w:rsidR="003E7273">
        <w:rPr>
          <w:szCs w:val="24"/>
          <w:lang w:val="en-US"/>
        </w:rPr>
        <w:t>Green</w:t>
      </w:r>
      <w:r w:rsidR="003D635C">
        <w:rPr>
          <w:szCs w:val="24"/>
          <w:lang w:val="en-US"/>
        </w:rPr>
        <w:t>L</w:t>
      </w:r>
      <w:r w:rsidR="003E7273">
        <w:rPr>
          <w:szCs w:val="24"/>
          <w:lang w:val="en-US"/>
        </w:rPr>
        <w:t>ab</w:t>
      </w:r>
      <w:proofErr w:type="spellEnd"/>
      <w:r w:rsidR="003E7273">
        <w:rPr>
          <w:szCs w:val="24"/>
          <w:lang w:val="en-US"/>
        </w:rPr>
        <w:t xml:space="preserve">) </w:t>
      </w:r>
      <w:r w:rsidR="00D253A5">
        <w:rPr>
          <w:szCs w:val="24"/>
          <w:lang w:val="en-US"/>
        </w:rPr>
        <w:t>and</w:t>
      </w:r>
      <w:ins w:id="74" w:author="Author">
        <w:r w:rsidR="00CA0281">
          <w:rPr>
            <w:szCs w:val="24"/>
            <w:lang w:val="en-US"/>
          </w:rPr>
          <w:t xml:space="preserve"> will establish </w:t>
        </w:r>
      </w:ins>
      <w:del w:id="75" w:author="Author">
        <w:r w:rsidR="00D253A5" w:rsidDel="00CA0281">
          <w:rPr>
            <w:szCs w:val="24"/>
            <w:lang w:val="en-US"/>
          </w:rPr>
          <w:delText xml:space="preserve"> establishes</w:delText>
        </w:r>
        <w:r w:rsidR="00DE63FA" w:rsidDel="00CA0281">
          <w:rPr>
            <w:szCs w:val="24"/>
            <w:lang w:val="en-US"/>
          </w:rPr>
          <w:delText xml:space="preserve"> </w:delText>
        </w:r>
      </w:del>
      <w:r w:rsidR="00DE63FA">
        <w:rPr>
          <w:szCs w:val="24"/>
          <w:lang w:val="en-US"/>
        </w:rPr>
        <w:t xml:space="preserve">a scalable platform with this </w:t>
      </w:r>
      <w:r w:rsidR="00582A03">
        <w:rPr>
          <w:szCs w:val="24"/>
          <w:lang w:val="en-US"/>
        </w:rPr>
        <w:t xml:space="preserve">first industrial deployment </w:t>
      </w:r>
      <w:r w:rsidR="00DE63FA">
        <w:rPr>
          <w:szCs w:val="24"/>
          <w:lang w:val="en-US"/>
        </w:rPr>
        <w:t>project being step one</w:t>
      </w:r>
      <w:r w:rsidR="00DF08DB">
        <w:rPr>
          <w:szCs w:val="24"/>
          <w:lang w:val="en-US"/>
        </w:rPr>
        <w:t xml:space="preserve"> in the innovation chain </w:t>
      </w:r>
      <w:r w:rsidR="0089675F">
        <w:rPr>
          <w:szCs w:val="24"/>
          <w:lang w:val="en-US"/>
        </w:rPr>
        <w:t>bridging</w:t>
      </w:r>
      <w:r w:rsidR="00DF08DB">
        <w:rPr>
          <w:szCs w:val="24"/>
          <w:lang w:val="en-US"/>
        </w:rPr>
        <w:t xml:space="preserve"> the crucial</w:t>
      </w:r>
      <w:r w:rsidR="0089675F">
        <w:rPr>
          <w:szCs w:val="24"/>
          <w:lang w:val="en-US"/>
        </w:rPr>
        <w:t xml:space="preserve"> gap towards commercial operation</w:t>
      </w:r>
      <w:r w:rsidR="00DE63FA">
        <w:rPr>
          <w:szCs w:val="24"/>
          <w:lang w:val="en-US"/>
        </w:rPr>
        <w:t xml:space="preserve">. </w:t>
      </w:r>
      <w:commentRangeStart w:id="76"/>
      <w:r w:rsidR="00E16CE6">
        <w:rPr>
          <w:szCs w:val="24"/>
          <w:lang w:val="en-US"/>
        </w:rPr>
        <w:t>Another</w:t>
      </w:r>
      <w:commentRangeEnd w:id="76"/>
      <w:r w:rsidR="00E151B2">
        <w:rPr>
          <w:rStyle w:val="CommentReference"/>
        </w:rPr>
        <w:commentReference w:id="76"/>
      </w:r>
      <w:r w:rsidR="00E16CE6">
        <w:rPr>
          <w:szCs w:val="24"/>
          <w:lang w:val="en-US"/>
        </w:rPr>
        <w:t xml:space="preserve"> critical aspect of this first industrial deployment is the financial de-risking of the investment driving the cost of capital down.</w:t>
      </w:r>
      <w:r w:rsidR="00FD62BC">
        <w:rPr>
          <w:szCs w:val="24"/>
          <w:lang w:val="en-US"/>
        </w:rPr>
        <w:t xml:space="preserve"> The Green CCU Hub Aalborg project will pave the way for t</w:t>
      </w:r>
      <w:r w:rsidR="00DE63FA">
        <w:rPr>
          <w:szCs w:val="24"/>
          <w:lang w:val="en-US"/>
        </w:rPr>
        <w:t>he second step</w:t>
      </w:r>
      <w:r w:rsidR="00FD62BC">
        <w:rPr>
          <w:szCs w:val="24"/>
          <w:lang w:val="en-US"/>
        </w:rPr>
        <w:t xml:space="preserve"> that</w:t>
      </w:r>
      <w:r w:rsidR="00DE63FA">
        <w:rPr>
          <w:szCs w:val="24"/>
          <w:lang w:val="en-US"/>
        </w:rPr>
        <w:t xml:space="preserve"> involves expansion to </w:t>
      </w:r>
      <w:r w:rsidR="00AC0A4F">
        <w:rPr>
          <w:szCs w:val="24"/>
          <w:lang w:val="en-US"/>
        </w:rPr>
        <w:t xml:space="preserve">500 MW </w:t>
      </w:r>
      <w:r w:rsidR="00582A03">
        <w:rPr>
          <w:szCs w:val="24"/>
          <w:lang w:val="en-US"/>
        </w:rPr>
        <w:t xml:space="preserve">of </w:t>
      </w:r>
      <w:r w:rsidR="00AC0A4F">
        <w:rPr>
          <w:szCs w:val="24"/>
          <w:lang w:val="en-US"/>
        </w:rPr>
        <w:t xml:space="preserve">electrolyzer capacity by 2028 and </w:t>
      </w:r>
      <w:r w:rsidR="0089675F">
        <w:rPr>
          <w:szCs w:val="24"/>
          <w:lang w:val="en-US"/>
        </w:rPr>
        <w:t xml:space="preserve">the third </w:t>
      </w:r>
      <w:r w:rsidR="00FD62BC">
        <w:rPr>
          <w:szCs w:val="24"/>
          <w:lang w:val="en-US"/>
        </w:rPr>
        <w:t xml:space="preserve">step of </w:t>
      </w:r>
      <w:r w:rsidR="00B37F07">
        <w:rPr>
          <w:szCs w:val="24"/>
          <w:lang w:val="en-US"/>
        </w:rPr>
        <w:t xml:space="preserve">at least </w:t>
      </w:r>
      <w:r w:rsidR="00AC0A4F">
        <w:rPr>
          <w:szCs w:val="24"/>
          <w:lang w:val="en-US"/>
        </w:rPr>
        <w:t>1 GW b</w:t>
      </w:r>
      <w:r w:rsidR="00B37F07">
        <w:rPr>
          <w:szCs w:val="24"/>
          <w:lang w:val="en-US"/>
        </w:rPr>
        <w:t>y 2035.</w:t>
      </w:r>
      <w:r w:rsidR="0089675F">
        <w:rPr>
          <w:szCs w:val="24"/>
          <w:lang w:val="en-US"/>
        </w:rPr>
        <w:t xml:space="preserve"> Sufficient CO2 is available in the CCU </w:t>
      </w:r>
      <w:r w:rsidR="001B30BD">
        <w:rPr>
          <w:szCs w:val="24"/>
          <w:lang w:val="en-US"/>
        </w:rPr>
        <w:t>H</w:t>
      </w:r>
      <w:r w:rsidR="0089675F">
        <w:rPr>
          <w:szCs w:val="24"/>
          <w:lang w:val="en-US"/>
        </w:rPr>
        <w:t xml:space="preserve">ub to realize this roadmap as carbon capture technologies are </w:t>
      </w:r>
      <w:proofErr w:type="gramStart"/>
      <w:r w:rsidR="0089675F">
        <w:rPr>
          <w:szCs w:val="24"/>
          <w:lang w:val="en-US"/>
        </w:rPr>
        <w:t>matured</w:t>
      </w:r>
      <w:r w:rsidR="00CD5B9F">
        <w:rPr>
          <w:szCs w:val="24"/>
          <w:lang w:val="en-US"/>
        </w:rPr>
        <w:t xml:space="preserve"> </w:t>
      </w:r>
      <w:r w:rsidR="001B30BD">
        <w:rPr>
          <w:szCs w:val="24"/>
          <w:lang w:val="en-US"/>
        </w:rPr>
        <w:t xml:space="preserve"> and</w:t>
      </w:r>
      <w:proofErr w:type="gramEnd"/>
      <w:r w:rsidR="001B30BD">
        <w:rPr>
          <w:szCs w:val="24"/>
          <w:lang w:val="en-US"/>
        </w:rPr>
        <w:t xml:space="preserve"> deployed </w:t>
      </w:r>
      <w:r w:rsidR="00CD5B9F">
        <w:rPr>
          <w:szCs w:val="24"/>
          <w:lang w:val="en-US"/>
        </w:rPr>
        <w:t xml:space="preserve">(please refer to attached support letters from Aalborg Portland, </w:t>
      </w:r>
      <w:proofErr w:type="spellStart"/>
      <w:r w:rsidR="006566AF">
        <w:rPr>
          <w:szCs w:val="24"/>
          <w:lang w:val="en-US"/>
        </w:rPr>
        <w:t>RenoNord</w:t>
      </w:r>
      <w:proofErr w:type="spellEnd"/>
      <w:r w:rsidR="006566AF">
        <w:rPr>
          <w:szCs w:val="24"/>
          <w:lang w:val="en-US"/>
        </w:rPr>
        <w:t xml:space="preserve"> and </w:t>
      </w:r>
      <w:proofErr w:type="spellStart"/>
      <w:r w:rsidR="00CD5B9F">
        <w:rPr>
          <w:szCs w:val="24"/>
          <w:lang w:val="en-US"/>
        </w:rPr>
        <w:t>E.On</w:t>
      </w:r>
      <w:proofErr w:type="spellEnd"/>
      <w:r w:rsidR="003D635C">
        <w:rPr>
          <w:szCs w:val="24"/>
          <w:lang w:val="en-US"/>
        </w:rPr>
        <w:t>)</w:t>
      </w:r>
      <w:r w:rsidR="0089675F">
        <w:rPr>
          <w:szCs w:val="24"/>
          <w:lang w:val="en-US"/>
        </w:rPr>
        <w:t>.</w:t>
      </w:r>
      <w:r w:rsidR="00B37F07">
        <w:rPr>
          <w:szCs w:val="24"/>
          <w:lang w:val="en-US"/>
        </w:rPr>
        <w:t xml:space="preserve"> </w:t>
      </w:r>
      <w:r w:rsidR="005A092D">
        <w:rPr>
          <w:szCs w:val="24"/>
          <w:lang w:val="en-US"/>
        </w:rPr>
        <w:t>As the project progresses to stages 2 and 3</w:t>
      </w:r>
      <w:r w:rsidR="00C15221">
        <w:rPr>
          <w:szCs w:val="24"/>
          <w:lang w:val="en-US"/>
        </w:rPr>
        <w:t>,</w:t>
      </w:r>
      <w:r w:rsidR="005A092D">
        <w:rPr>
          <w:szCs w:val="24"/>
          <w:lang w:val="en-US"/>
        </w:rPr>
        <w:t xml:space="preserve"> efficiency and cost improvements combined with </w:t>
      </w:r>
      <w:r w:rsidR="00E86B15">
        <w:rPr>
          <w:szCs w:val="24"/>
          <w:lang w:val="en-US"/>
        </w:rPr>
        <w:t>expected increase in CO2 taxation will make the technology competitive on commercial terms.</w:t>
      </w:r>
      <w:r w:rsidR="004B49E9" w:rsidRPr="004B49E9">
        <w:rPr>
          <w:szCs w:val="24"/>
          <w:lang w:val="en-US"/>
        </w:rPr>
        <w:t xml:space="preserve"> </w:t>
      </w:r>
      <w:r w:rsidR="004B49E9">
        <w:rPr>
          <w:szCs w:val="24"/>
          <w:lang w:val="en-US"/>
        </w:rPr>
        <w:t xml:space="preserve">Between 2025 and 2030 REintegrate will build, own and operate at least two production facilities based on the Green CCU Hub Aalborg concepts in Denmark and another three in Europe creating a very significant spill-over from the Green CCU Hub Aalborg already by 2030. </w:t>
      </w:r>
      <w:commentRangeStart w:id="77"/>
      <w:r w:rsidR="004B49E9">
        <w:rPr>
          <w:szCs w:val="24"/>
          <w:lang w:val="en-US"/>
        </w:rPr>
        <w:t xml:space="preserve">Towards 2050, the roll-out will continue throughout Europe and beyond in close collaboration with end-users. </w:t>
      </w:r>
      <w:commentRangeEnd w:id="77"/>
      <w:r w:rsidR="00761714">
        <w:rPr>
          <w:rStyle w:val="CommentReference"/>
        </w:rPr>
        <w:commentReference w:id="77"/>
      </w:r>
    </w:p>
    <w:p w14:paraId="2CA54EC2" w14:textId="77777777" w:rsidR="00007046" w:rsidRDefault="00007046" w:rsidP="00E02C04">
      <w:pPr>
        <w:spacing w:line="276" w:lineRule="auto"/>
        <w:jc w:val="both"/>
        <w:rPr>
          <w:szCs w:val="24"/>
          <w:lang w:val="en-US"/>
        </w:rPr>
      </w:pPr>
    </w:p>
    <w:p w14:paraId="4186FCC1" w14:textId="4B1135E8" w:rsidR="004B49E9" w:rsidRPr="00360ED0" w:rsidRDefault="00007046" w:rsidP="004B49E9">
      <w:pPr>
        <w:spacing w:line="276" w:lineRule="auto"/>
        <w:jc w:val="both"/>
        <w:rPr>
          <w:szCs w:val="24"/>
          <w:lang w:val="en-US"/>
        </w:rPr>
      </w:pPr>
      <w:r>
        <w:rPr>
          <w:szCs w:val="24"/>
          <w:lang w:val="en-US"/>
        </w:rPr>
        <w:t xml:space="preserve">The e-methanol technology creates a platform to solve </w:t>
      </w:r>
      <w:r w:rsidR="00B160FF">
        <w:rPr>
          <w:szCs w:val="24"/>
          <w:lang w:val="en-US"/>
        </w:rPr>
        <w:t xml:space="preserve">one of the key challenges of pure hydrogen, scalability. </w:t>
      </w:r>
      <w:r w:rsidR="005558D4">
        <w:rPr>
          <w:szCs w:val="24"/>
          <w:lang w:val="en-US"/>
        </w:rPr>
        <w:t xml:space="preserve">The use of pure hydrogen for </w:t>
      </w:r>
      <w:r w:rsidR="001A724B">
        <w:rPr>
          <w:szCs w:val="24"/>
          <w:lang w:val="en-US"/>
        </w:rPr>
        <w:t xml:space="preserve">mobility faces critical </w:t>
      </w:r>
      <w:r w:rsidR="00427C11">
        <w:rPr>
          <w:szCs w:val="24"/>
          <w:lang w:val="en-US"/>
        </w:rPr>
        <w:t xml:space="preserve">scalability </w:t>
      </w:r>
      <w:r w:rsidR="001A724B">
        <w:rPr>
          <w:szCs w:val="24"/>
          <w:lang w:val="en-US"/>
        </w:rPr>
        <w:t xml:space="preserve">challenges </w:t>
      </w:r>
      <w:r w:rsidR="00427C11">
        <w:rPr>
          <w:szCs w:val="24"/>
          <w:lang w:val="en-US"/>
        </w:rPr>
        <w:t xml:space="preserve">as the required </w:t>
      </w:r>
      <w:r w:rsidR="0046394F">
        <w:rPr>
          <w:szCs w:val="24"/>
          <w:lang w:val="en-US"/>
        </w:rPr>
        <w:t xml:space="preserve">offtake will not be in place due to a lack </w:t>
      </w:r>
      <w:r w:rsidR="008C14F0">
        <w:rPr>
          <w:szCs w:val="24"/>
          <w:lang w:val="en-US"/>
        </w:rPr>
        <w:t>of</w:t>
      </w:r>
      <w:r w:rsidR="0046394F">
        <w:rPr>
          <w:szCs w:val="24"/>
          <w:lang w:val="en-US"/>
        </w:rPr>
        <w:t xml:space="preserve"> </w:t>
      </w:r>
      <w:r w:rsidR="00427C11">
        <w:rPr>
          <w:szCs w:val="24"/>
          <w:lang w:val="en-US"/>
        </w:rPr>
        <w:t xml:space="preserve">infrastructure and vehicles </w:t>
      </w:r>
      <w:r w:rsidR="00C53AB0">
        <w:rPr>
          <w:szCs w:val="24"/>
          <w:lang w:val="en-US"/>
        </w:rPr>
        <w:t xml:space="preserve">in sufficient quantity to achieve the required scale </w:t>
      </w:r>
      <w:r w:rsidR="00517484">
        <w:rPr>
          <w:szCs w:val="24"/>
          <w:lang w:val="en-US"/>
        </w:rPr>
        <w:t>until after 2030</w:t>
      </w:r>
      <w:r w:rsidR="00C53AB0">
        <w:rPr>
          <w:szCs w:val="24"/>
          <w:lang w:val="en-US"/>
        </w:rPr>
        <w:t>.</w:t>
      </w:r>
      <w:r w:rsidR="004B49E9" w:rsidRPr="004B49E9">
        <w:rPr>
          <w:szCs w:val="24"/>
          <w:lang w:val="en-US"/>
        </w:rPr>
        <w:t xml:space="preserve"> </w:t>
      </w:r>
      <w:r w:rsidR="004B49E9" w:rsidRPr="00360ED0">
        <w:rPr>
          <w:szCs w:val="24"/>
          <w:lang w:val="en-US"/>
        </w:rPr>
        <w:t xml:space="preserve">When a hydrogen market </w:t>
      </w:r>
      <w:r w:rsidR="004B49E9">
        <w:rPr>
          <w:szCs w:val="24"/>
          <w:lang w:val="en-US"/>
        </w:rPr>
        <w:t xml:space="preserve">for direct use in heavy-duty </w:t>
      </w:r>
      <w:r w:rsidR="004B49E9" w:rsidRPr="00360ED0">
        <w:rPr>
          <w:szCs w:val="24"/>
          <w:lang w:val="en-US"/>
        </w:rPr>
        <w:t>open</w:t>
      </w:r>
      <w:r w:rsidR="004B49E9">
        <w:rPr>
          <w:szCs w:val="24"/>
          <w:lang w:val="en-US"/>
        </w:rPr>
        <w:t>s around 2030, it will benefit from already existing, cost efficient electrolyzer installations at the Green CCU Hub Aalborg and other facilities in Denmark and Europe deployed based on the same concept. REintegrate intends to use this advantage to supply hydrogen for direct use in transport in addition to e-methanol production.</w:t>
      </w:r>
    </w:p>
    <w:p w14:paraId="74B0F48C" w14:textId="729B4E21" w:rsidR="00517484" w:rsidRDefault="00517484" w:rsidP="00E02C04">
      <w:pPr>
        <w:spacing w:line="276" w:lineRule="auto"/>
        <w:jc w:val="both"/>
        <w:rPr>
          <w:szCs w:val="24"/>
          <w:lang w:val="en-US"/>
        </w:rPr>
      </w:pPr>
    </w:p>
    <w:p w14:paraId="4E7294F1" w14:textId="77777777" w:rsidR="00517484" w:rsidRDefault="00517484" w:rsidP="00E02C04">
      <w:pPr>
        <w:spacing w:line="276" w:lineRule="auto"/>
        <w:jc w:val="both"/>
        <w:rPr>
          <w:szCs w:val="24"/>
          <w:lang w:val="en-US"/>
        </w:rPr>
      </w:pPr>
    </w:p>
    <w:p w14:paraId="707C3548" w14:textId="2A080ADE" w:rsidR="0012184D" w:rsidRDefault="0012184D" w:rsidP="00E02C04">
      <w:pPr>
        <w:spacing w:line="276" w:lineRule="auto"/>
        <w:jc w:val="both"/>
        <w:rPr>
          <w:szCs w:val="24"/>
          <w:lang w:val="en-US"/>
        </w:rPr>
      </w:pPr>
    </w:p>
    <w:p w14:paraId="1195A597" w14:textId="77777777" w:rsidR="003E7273" w:rsidRDefault="003E7273" w:rsidP="00E02C04">
      <w:pPr>
        <w:spacing w:line="276" w:lineRule="auto"/>
        <w:jc w:val="both"/>
        <w:rPr>
          <w:szCs w:val="24"/>
          <w:lang w:val="en-US"/>
        </w:rPr>
      </w:pPr>
    </w:p>
    <w:p w14:paraId="07F1D650" w14:textId="77777777" w:rsidR="0012184D" w:rsidRPr="0012184D" w:rsidRDefault="0012184D" w:rsidP="00E02C04">
      <w:pPr>
        <w:spacing w:line="276" w:lineRule="auto"/>
        <w:jc w:val="both"/>
        <w:rPr>
          <w:szCs w:val="24"/>
          <w:lang w:val="en-US"/>
        </w:rPr>
      </w:pPr>
    </w:p>
    <w:p w14:paraId="0BA0FC5E" w14:textId="27D06D53" w:rsidR="00352A4C" w:rsidRPr="009D121B" w:rsidRDefault="005358BB" w:rsidP="00E02C04">
      <w:pPr>
        <w:spacing w:line="276" w:lineRule="auto"/>
        <w:ind w:hanging="567"/>
        <w:jc w:val="both"/>
        <w:rPr>
          <w:b/>
          <w:bCs/>
          <w:szCs w:val="24"/>
        </w:rPr>
      </w:pPr>
      <w:r>
        <w:rPr>
          <w:b/>
          <w:bCs/>
          <w:szCs w:val="24"/>
        </w:rPr>
        <w:t>2.</w:t>
      </w:r>
      <w:r w:rsidR="00366B97">
        <w:rPr>
          <w:b/>
          <w:bCs/>
          <w:szCs w:val="24"/>
        </w:rPr>
        <w:t>c</w:t>
      </w:r>
      <w:r w:rsidR="00352A4C">
        <w:rPr>
          <w:b/>
          <w:bCs/>
          <w:szCs w:val="24"/>
        </w:rPr>
        <w:tab/>
      </w:r>
      <w:r w:rsidR="008F7126">
        <w:rPr>
          <w:b/>
          <w:bCs/>
          <w:szCs w:val="24"/>
        </w:rPr>
        <w:t xml:space="preserve">Projektets bidrag til at indfri missionen </w:t>
      </w:r>
      <w:r w:rsidR="008F7126">
        <w:rPr>
          <w:b/>
          <w:bCs/>
          <w:i/>
          <w:iCs/>
          <w:szCs w:val="24"/>
        </w:rPr>
        <w:t>Grønne brændstoffer til tran</w:t>
      </w:r>
      <w:r w:rsidR="00532CE3">
        <w:rPr>
          <w:b/>
          <w:bCs/>
          <w:i/>
          <w:iCs/>
          <w:szCs w:val="24"/>
        </w:rPr>
        <w:t>s</w:t>
      </w:r>
      <w:r w:rsidR="008F7126">
        <w:rPr>
          <w:b/>
          <w:bCs/>
          <w:i/>
          <w:iCs/>
          <w:szCs w:val="24"/>
        </w:rPr>
        <w:t>port og indu</w:t>
      </w:r>
      <w:r w:rsidR="00532CE3">
        <w:rPr>
          <w:b/>
          <w:bCs/>
          <w:i/>
          <w:iCs/>
          <w:szCs w:val="24"/>
        </w:rPr>
        <w:t>s</w:t>
      </w:r>
      <w:r w:rsidR="008F7126">
        <w:rPr>
          <w:b/>
          <w:bCs/>
          <w:i/>
          <w:iCs/>
          <w:szCs w:val="24"/>
        </w:rPr>
        <w:t>tri (Power-to-x mv.)</w:t>
      </w:r>
      <w:r w:rsidR="008F7126" w:rsidRPr="008F7126">
        <w:rPr>
          <w:b/>
          <w:bCs/>
          <w:szCs w:val="24"/>
        </w:rPr>
        <w:t xml:space="preserve"> i regeringens forskningsstrategi om fremtidens grønne løsninger</w:t>
      </w:r>
      <w:r w:rsidR="00352A4C">
        <w:rPr>
          <w:b/>
          <w:bCs/>
          <w:szCs w:val="24"/>
        </w:rPr>
        <w:t xml:space="preserve">. </w:t>
      </w:r>
    </w:p>
    <w:p w14:paraId="2B5D5731" w14:textId="0E652B90" w:rsidR="006C5B1C" w:rsidRDefault="006C5B1C" w:rsidP="00E02C04">
      <w:pPr>
        <w:spacing w:line="276" w:lineRule="auto"/>
        <w:jc w:val="both"/>
        <w:rPr>
          <w:szCs w:val="24"/>
        </w:rPr>
      </w:pPr>
    </w:p>
    <w:p w14:paraId="6FC6F2B1" w14:textId="3D11F2CA" w:rsidR="00532CE3" w:rsidRDefault="006376FF" w:rsidP="00E02C04">
      <w:pPr>
        <w:spacing w:line="276" w:lineRule="auto"/>
        <w:jc w:val="both"/>
        <w:rPr>
          <w:szCs w:val="24"/>
        </w:rPr>
      </w:pPr>
      <w:r>
        <w:rPr>
          <w:szCs w:val="24"/>
        </w:rPr>
        <w:lastRenderedPageBreak/>
        <w:t>[</w:t>
      </w:r>
      <w:r w:rsidR="00532CE3">
        <w:rPr>
          <w:szCs w:val="24"/>
        </w:rPr>
        <w:t>Redegør for</w:t>
      </w:r>
      <w:r w:rsidR="00C53F95">
        <w:rPr>
          <w:szCs w:val="24"/>
        </w:rPr>
        <w:t xml:space="preserve">, </w:t>
      </w:r>
      <w:r w:rsidR="00532CE3">
        <w:rPr>
          <w:szCs w:val="24"/>
        </w:rPr>
        <w:t xml:space="preserve">hvordan projektet bidrager til at indfri missionen </w:t>
      </w:r>
      <w:r w:rsidR="00532CE3">
        <w:rPr>
          <w:i/>
          <w:iCs/>
          <w:szCs w:val="24"/>
        </w:rPr>
        <w:t>Grønne brændstoffer til transport og industri (Power-to-x mv)</w:t>
      </w:r>
      <w:r w:rsidR="00532CE3">
        <w:rPr>
          <w:szCs w:val="24"/>
        </w:rPr>
        <w:t xml:space="preserve"> i regeringens forskningsstrategi om fremtidens grønne løsning</w:t>
      </w:r>
      <w:r w:rsidR="007D6646">
        <w:rPr>
          <w:szCs w:val="24"/>
        </w:rPr>
        <w:t>. Beskrivelsen af missionen</w:t>
      </w:r>
      <w:r w:rsidR="00DA3F2B">
        <w:rPr>
          <w:szCs w:val="24"/>
        </w:rPr>
        <w:t xml:space="preserve"> i</w:t>
      </w:r>
      <w:r w:rsidR="00F72EB4">
        <w:rPr>
          <w:szCs w:val="24"/>
        </w:rPr>
        <w:t xml:space="preserve"> </w:t>
      </w:r>
      <w:r w:rsidR="006D053B">
        <w:rPr>
          <w:szCs w:val="24"/>
        </w:rPr>
        <w:t>forskningsstrategien</w:t>
      </w:r>
      <w:r w:rsidR="00DA3F2B">
        <w:rPr>
          <w:szCs w:val="24"/>
        </w:rPr>
        <w:t xml:space="preserve"> </w:t>
      </w:r>
      <w:r w:rsidR="00F72EB4">
        <w:rPr>
          <w:szCs w:val="24"/>
        </w:rPr>
        <w:t>er indsat herunder.</w:t>
      </w:r>
      <w:r w:rsidR="002438B1">
        <w:rPr>
          <w:rStyle w:val="FootnoteReference"/>
          <w:szCs w:val="24"/>
        </w:rPr>
        <w:footnoteReference w:id="4"/>
      </w:r>
      <w:r>
        <w:rPr>
          <w:szCs w:val="24"/>
        </w:rPr>
        <w:t>]</w:t>
      </w:r>
    </w:p>
    <w:p w14:paraId="7C6C3D61" w14:textId="77777777" w:rsidR="00181777" w:rsidRDefault="00181777" w:rsidP="00181777">
      <w:pPr>
        <w:spacing w:line="276" w:lineRule="auto"/>
        <w:jc w:val="both"/>
      </w:pPr>
    </w:p>
    <w:tbl>
      <w:tblPr>
        <w:tblStyle w:val="TableGrid"/>
        <w:tblW w:w="0" w:type="auto"/>
        <w:tblLook w:val="04A0" w:firstRow="1" w:lastRow="0" w:firstColumn="1" w:lastColumn="0" w:noHBand="0" w:noVBand="1"/>
      </w:tblPr>
      <w:tblGrid>
        <w:gridCol w:w="9061"/>
      </w:tblGrid>
      <w:tr w:rsidR="00181777" w14:paraId="53F19F57" w14:textId="77777777" w:rsidTr="00612C80">
        <w:tc>
          <w:tcPr>
            <w:tcW w:w="9061" w:type="dxa"/>
            <w:tcBorders>
              <w:top w:val="dashed" w:sz="4" w:space="0" w:color="auto"/>
              <w:left w:val="dashed" w:sz="4" w:space="0" w:color="auto"/>
              <w:bottom w:val="dashed" w:sz="4" w:space="0" w:color="auto"/>
              <w:right w:val="dashed" w:sz="4" w:space="0" w:color="auto"/>
            </w:tcBorders>
          </w:tcPr>
          <w:p w14:paraId="4E47C13B" w14:textId="77777777" w:rsidR="00CB1EFB" w:rsidRDefault="00CB1EFB" w:rsidP="00181777">
            <w:pPr>
              <w:pStyle w:val="note"/>
              <w:shd w:val="clear" w:color="auto" w:fill="FFFFFF"/>
              <w:spacing w:before="60" w:beforeAutospacing="0" w:after="60" w:afterAutospacing="0"/>
              <w:ind w:left="314" w:right="454"/>
              <w:jc w:val="both"/>
              <w:rPr>
                <w:sz w:val="20"/>
                <w:szCs w:val="20"/>
              </w:rPr>
            </w:pPr>
          </w:p>
          <w:p w14:paraId="25A74423" w14:textId="5C8D1F7C" w:rsidR="00CB1EFB" w:rsidRPr="00CB1EFB" w:rsidRDefault="00CB1EFB" w:rsidP="00181777">
            <w:pPr>
              <w:pStyle w:val="note"/>
              <w:shd w:val="clear" w:color="auto" w:fill="FFFFFF"/>
              <w:spacing w:before="60" w:beforeAutospacing="0" w:after="60" w:afterAutospacing="0"/>
              <w:ind w:left="314" w:right="454"/>
              <w:jc w:val="both"/>
              <w:rPr>
                <w:b/>
                <w:bCs/>
                <w:sz w:val="20"/>
                <w:szCs w:val="20"/>
              </w:rPr>
            </w:pPr>
            <w:r w:rsidRPr="00CB1EFB">
              <w:rPr>
                <w:b/>
                <w:bCs/>
                <w:sz w:val="20"/>
                <w:szCs w:val="20"/>
              </w:rPr>
              <w:t>2. Grønne brændstoffer til transport og industri (Power-to-X mv.)</w:t>
            </w:r>
            <w:r w:rsidRPr="00CB1EFB">
              <w:rPr>
                <w:b/>
                <w:bCs/>
                <w:sz w:val="20"/>
                <w:szCs w:val="20"/>
              </w:rPr>
              <w:cr/>
            </w:r>
          </w:p>
          <w:p w14:paraId="0E0C3577" w14:textId="77777777" w:rsidR="00CB1EFB" w:rsidRDefault="00181777" w:rsidP="00181777">
            <w:pPr>
              <w:pStyle w:val="note"/>
              <w:shd w:val="clear" w:color="auto" w:fill="FFFFFF"/>
              <w:spacing w:before="60" w:beforeAutospacing="0" w:after="60" w:afterAutospacing="0"/>
              <w:ind w:left="314" w:right="454"/>
              <w:jc w:val="both"/>
              <w:rPr>
                <w:sz w:val="20"/>
                <w:szCs w:val="20"/>
              </w:rPr>
            </w:pPr>
            <w:r w:rsidRPr="00181777">
              <w:rPr>
                <w:sz w:val="20"/>
                <w:szCs w:val="20"/>
              </w:rPr>
              <w:t>Uden en målrettet indsats, især inden for tung land-, skibs- og lufttransport samt nogle dele af industrien, vurderes det ikke muligt, at Danmarks energisystem i 2050 er baseret på 100 pct. vedvarende energi.</w:t>
            </w:r>
          </w:p>
          <w:p w14:paraId="5CC47042" w14:textId="71F7B5D5" w:rsidR="006B070F" w:rsidRDefault="00456E71" w:rsidP="006B070F">
            <w:pPr>
              <w:pStyle w:val="note"/>
              <w:shd w:val="clear" w:color="auto" w:fill="FFFFFF"/>
              <w:spacing w:before="60" w:beforeAutospacing="0" w:after="60" w:afterAutospacing="0"/>
              <w:ind w:left="314" w:right="454"/>
              <w:jc w:val="both"/>
              <w:rPr>
                <w:sz w:val="20"/>
                <w:szCs w:val="20"/>
              </w:rPr>
            </w:pPr>
            <w:r>
              <w:rPr>
                <w:sz w:val="20"/>
                <w:szCs w:val="20"/>
              </w:rPr>
              <w:br/>
            </w:r>
            <w:r w:rsidR="00181777" w:rsidRPr="00181777">
              <w:rPr>
                <w:sz w:val="20"/>
                <w:szCs w:val="20"/>
              </w:rPr>
              <w:t>Der skal udvikles løsninger til at lave nye grønne brændstoffer. Det kan for eksempel ske ved at omdanne strøm fra vedvarende energi til produkter, der kan anvendes til at reducere udledningerne fra dele af transport- og industrisektoren, hvor der ikke eksisterer omkostningseffektive alternativer til fossil energi. Potentialet for CO</w:t>
            </w:r>
            <w:r w:rsidR="00181777" w:rsidRPr="00181777">
              <w:rPr>
                <w:rFonts w:ascii="Cambria Math" w:hAnsi="Cambria Math" w:cs="Cambria Math"/>
                <w:sz w:val="20"/>
                <w:szCs w:val="20"/>
              </w:rPr>
              <w:t>₂</w:t>
            </w:r>
            <w:r w:rsidR="00181777" w:rsidRPr="00181777">
              <w:rPr>
                <w:sz w:val="20"/>
                <w:szCs w:val="20"/>
              </w:rPr>
              <w:t>-reduktion fra Power-to-X er stort, da det teoretisk set kan erstatte al fossilt br</w:t>
            </w:r>
            <w:r w:rsidR="00181777" w:rsidRPr="00181777">
              <w:rPr>
                <w:rFonts w:ascii="Arial" w:hAnsi="Arial" w:cs="Arial"/>
                <w:sz w:val="20"/>
                <w:szCs w:val="20"/>
              </w:rPr>
              <w:t>æ</w:t>
            </w:r>
            <w:r w:rsidR="00181777" w:rsidRPr="00181777">
              <w:rPr>
                <w:sz w:val="20"/>
                <w:szCs w:val="20"/>
              </w:rPr>
              <w:t>ndstof forudsat, at der er tilstrækkeligt VE-strøm, og eventuelt kulstof, tilgængeligt. Der vurderes at være et langsigtet teknisk reduktionspotentiale på 1,5-7,5 mio. t., heraf 1-4 mio. t. i international skibs- og luftfart (som ikke tæller med i den danske opgørelse af drivhusgasudledninger).</w:t>
            </w:r>
            <w:r w:rsidR="006B070F">
              <w:rPr>
                <w:sz w:val="20"/>
                <w:szCs w:val="20"/>
              </w:rPr>
              <w:t xml:space="preserve"> </w:t>
            </w:r>
            <w:r w:rsidR="00181777" w:rsidRPr="00181777">
              <w:rPr>
                <w:sz w:val="20"/>
                <w:szCs w:val="20"/>
              </w:rPr>
              <w:t>Frem mod 2030 vurderes det tekniske indenlandske potentiale at være 0,5-3,5 mio. t. CO</w:t>
            </w:r>
            <w:r w:rsidR="00181777" w:rsidRPr="00181777">
              <w:rPr>
                <w:rFonts w:ascii="Cambria Math" w:hAnsi="Cambria Math" w:cs="Cambria Math"/>
                <w:sz w:val="20"/>
                <w:szCs w:val="20"/>
              </w:rPr>
              <w:t>₂</w:t>
            </w:r>
            <w:r w:rsidR="00181777" w:rsidRPr="00181777">
              <w:rPr>
                <w:sz w:val="20"/>
                <w:szCs w:val="20"/>
              </w:rPr>
              <w:t xml:space="preserve"> (der er overlap med potentialet for CCUS, idet kulstof b</w:t>
            </w:r>
            <w:r w:rsidR="008F7506">
              <w:rPr>
                <w:sz w:val="20"/>
                <w:szCs w:val="20"/>
              </w:rPr>
              <w:t>å</w:t>
            </w:r>
            <w:r w:rsidR="00181777" w:rsidRPr="00181777">
              <w:rPr>
                <w:sz w:val="20"/>
                <w:szCs w:val="20"/>
              </w:rPr>
              <w:t>de kan lagres og anvendes til f.eks. Power-to-X-produkter jf. ovenfor).</w:t>
            </w:r>
            <w:r w:rsidR="006B070F" w:rsidRPr="006B070F">
              <w:rPr>
                <w:sz w:val="20"/>
                <w:szCs w:val="20"/>
                <w:vertAlign w:val="superscript"/>
              </w:rPr>
              <w:t>4</w:t>
            </w:r>
          </w:p>
          <w:p w14:paraId="1B93A684" w14:textId="6AC8A5EC" w:rsidR="00FB241B" w:rsidRPr="00133340" w:rsidRDefault="00456E71" w:rsidP="00FB241B">
            <w:pPr>
              <w:pStyle w:val="note"/>
              <w:shd w:val="clear" w:color="auto" w:fill="FFFFFF"/>
              <w:spacing w:before="60" w:beforeAutospacing="0" w:after="60" w:afterAutospacing="0"/>
              <w:ind w:left="314" w:right="454"/>
              <w:jc w:val="both"/>
              <w:rPr>
                <w:rStyle w:val="bold"/>
                <w:sz w:val="20"/>
                <w:szCs w:val="20"/>
              </w:rPr>
            </w:pPr>
            <w:r>
              <w:rPr>
                <w:sz w:val="20"/>
                <w:szCs w:val="20"/>
              </w:rPr>
              <w:br/>
            </w:r>
            <w:r w:rsidR="00181777" w:rsidRPr="00181777">
              <w:rPr>
                <w:sz w:val="20"/>
                <w:szCs w:val="20"/>
              </w:rPr>
              <w:t>Efterspørgslen efter grøn brint og andre Power-to-X-produkter er ikke tilstrækkelig til, at der er sket en markedsdrevet udbygning, hverken i Danmark eller i udlandet. Det kan skyldes, at der er store omkostninger forbundet med produktionen, så prisen på den grønne brint og andre brintbaserede produkter bliver relativt høj ift. fossile alternativer. Der er behov for en målrettet forskning-, udvikling- og demonstrationsindsats for at bringe disse delteknologer til et niveau af teknologisk modenhed, som muliggør kommerciel anvendelse, ligesom der er behov for at demonstrere, hvordan Power-to-X-systemer kan integreres i det samlede energisystem, f.eks. sammen med varmesektoren.</w:t>
            </w:r>
            <w:r w:rsidR="00FB241B">
              <w:rPr>
                <w:sz w:val="20"/>
                <w:szCs w:val="20"/>
              </w:rPr>
              <w:br/>
            </w:r>
            <w:r w:rsidR="00FB241B">
              <w:rPr>
                <w:rStyle w:val="bold"/>
                <w:sz w:val="20"/>
                <w:szCs w:val="20"/>
              </w:rPr>
              <w:br/>
            </w:r>
            <w:r w:rsidR="00FB241B" w:rsidRPr="00FB241B">
              <w:rPr>
                <w:rStyle w:val="bold"/>
                <w:sz w:val="20"/>
                <w:szCs w:val="20"/>
              </w:rPr>
              <w:t>Danmark kan bygge på en stærk forskningsmæssig tradition inden for især brint og</w:t>
            </w:r>
            <w:r w:rsidR="00FB241B">
              <w:rPr>
                <w:rStyle w:val="bold"/>
                <w:sz w:val="20"/>
                <w:szCs w:val="20"/>
              </w:rPr>
              <w:t xml:space="preserve"> </w:t>
            </w:r>
            <w:r w:rsidR="00FB241B" w:rsidRPr="00FB241B">
              <w:rPr>
                <w:rStyle w:val="bold"/>
                <w:sz w:val="20"/>
                <w:szCs w:val="20"/>
              </w:rPr>
              <w:t>elektrolyse med forskningsmiljøer på flere universiteter. Der er et stort potentiale for en</w:t>
            </w:r>
            <w:r w:rsidR="00FB241B">
              <w:rPr>
                <w:rStyle w:val="bold"/>
                <w:sz w:val="20"/>
                <w:szCs w:val="20"/>
              </w:rPr>
              <w:t xml:space="preserve"> </w:t>
            </w:r>
            <w:r w:rsidR="00FB241B" w:rsidRPr="00FB241B">
              <w:rPr>
                <w:rStyle w:val="bold"/>
                <w:sz w:val="20"/>
                <w:szCs w:val="20"/>
              </w:rPr>
              <w:t>dansk erhvervsmæssig styrkeposition inden for Power-to-X. Erhvervsstyrker inden for</w:t>
            </w:r>
            <w:r w:rsidR="00FB241B">
              <w:rPr>
                <w:rStyle w:val="bold"/>
                <w:sz w:val="20"/>
                <w:szCs w:val="20"/>
              </w:rPr>
              <w:t xml:space="preserve"> </w:t>
            </w:r>
            <w:r w:rsidR="00FB241B" w:rsidRPr="00FB241B">
              <w:rPr>
                <w:rStyle w:val="bold"/>
                <w:sz w:val="20"/>
                <w:szCs w:val="20"/>
              </w:rPr>
              <w:t>grøn energiteknologi, maritime erhverv, transport og logistik, kemikalier mv. giver mulighed for at opbygge partnerskaber, som kan dække hele Power-to-X-værdikæden</w:t>
            </w:r>
            <w:r w:rsidR="00FB241B">
              <w:rPr>
                <w:rStyle w:val="bold"/>
                <w:sz w:val="20"/>
                <w:szCs w:val="20"/>
              </w:rPr>
              <w:t>.</w:t>
            </w:r>
          </w:p>
          <w:p w14:paraId="0DC49B18" w14:textId="77777777" w:rsidR="00FE42FA" w:rsidRPr="00133340" w:rsidRDefault="00612C80" w:rsidP="00FE42FA">
            <w:pPr>
              <w:spacing w:before="240" w:after="60"/>
              <w:ind w:left="314" w:right="454"/>
              <w:rPr>
                <w:rFonts w:ascii="Times New Roman" w:hAnsi="Times New Roman"/>
              </w:rPr>
            </w:pPr>
            <w:r>
              <w:rPr>
                <w:rFonts w:ascii="Times New Roman" w:hAnsi="Times New Roman"/>
              </w:rPr>
              <w:pict w14:anchorId="3B88E4F7">
                <v:rect id="_x0000_i1025" style="width:220.1pt;height:.75pt" o:hrpct="0" o:hrstd="t" o:hrnoshade="t" o:hr="t" fillcolor="black" stroked="f"/>
              </w:pict>
            </w:r>
          </w:p>
          <w:p w14:paraId="5A5DCA3A" w14:textId="77777777" w:rsidR="00133340" w:rsidRDefault="00FE42FA" w:rsidP="00133340">
            <w:pPr>
              <w:pStyle w:val="note"/>
              <w:shd w:val="clear" w:color="auto" w:fill="FFFFFF"/>
              <w:spacing w:before="60" w:after="0" w:afterAutospacing="0"/>
              <w:ind w:left="314" w:right="454"/>
              <w:jc w:val="both"/>
              <w:rPr>
                <w:sz w:val="16"/>
                <w:szCs w:val="16"/>
              </w:rPr>
            </w:pPr>
            <w:r w:rsidRPr="00133340">
              <w:rPr>
                <w:sz w:val="16"/>
                <w:szCs w:val="16"/>
              </w:rPr>
              <w:t>(</w:t>
            </w:r>
            <w:r w:rsidRPr="00133340">
              <w:rPr>
                <w:rStyle w:val="super"/>
                <w:rFonts w:eastAsiaTheme="minorEastAsia"/>
                <w:sz w:val="16"/>
                <w:szCs w:val="16"/>
                <w:vertAlign w:val="superscript"/>
              </w:rPr>
              <w:t>1</w:t>
            </w:r>
            <w:r w:rsidRPr="00133340">
              <w:rPr>
                <w:sz w:val="16"/>
                <w:szCs w:val="16"/>
              </w:rPr>
              <w:t>)  </w:t>
            </w:r>
            <w:r w:rsidR="00133340" w:rsidRPr="00133340">
              <w:rPr>
                <w:sz w:val="16"/>
                <w:szCs w:val="16"/>
              </w:rPr>
              <w:t>Potentialet er behæftet med meget høj usikkerhed både i forhold til effekt, dokumentation og udbredelsespotentiale.</w:t>
            </w:r>
            <w:r w:rsidR="00133340">
              <w:rPr>
                <w:sz w:val="16"/>
                <w:szCs w:val="16"/>
              </w:rPr>
              <w:t xml:space="preserve"> </w:t>
            </w:r>
            <w:r w:rsidR="00133340" w:rsidRPr="00133340">
              <w:rPr>
                <w:sz w:val="16"/>
                <w:szCs w:val="16"/>
              </w:rPr>
              <w:t>Der skal derfor tages et markant forbehold i forhold til realiseringen af potentialet. Skønnene kan ikke lægges sammen</w:t>
            </w:r>
            <w:r w:rsidR="00133340">
              <w:rPr>
                <w:sz w:val="16"/>
                <w:szCs w:val="16"/>
              </w:rPr>
              <w:t xml:space="preserve"> </w:t>
            </w:r>
            <w:r w:rsidR="00133340" w:rsidRPr="00133340">
              <w:rPr>
                <w:sz w:val="16"/>
                <w:szCs w:val="16"/>
              </w:rPr>
              <w:t>grundet flere mulige overlap. Der kan ikke sættes lighedstegn mellem igangsættelsen af forskningsmissionerne og realiseringen af reduktionspotentialerne, jf. appendiks i bilag 1</w:t>
            </w:r>
            <w:r w:rsidRPr="00133340">
              <w:rPr>
                <w:sz w:val="16"/>
                <w:szCs w:val="16"/>
              </w:rPr>
              <w:t>.</w:t>
            </w:r>
          </w:p>
          <w:p w14:paraId="6BE89038" w14:textId="0E68825C" w:rsidR="00133340" w:rsidRPr="00133340" w:rsidRDefault="00133340" w:rsidP="00133340">
            <w:pPr>
              <w:pStyle w:val="note"/>
              <w:shd w:val="clear" w:color="auto" w:fill="FFFFFF"/>
              <w:spacing w:before="60" w:after="60"/>
              <w:ind w:left="314" w:right="454"/>
              <w:jc w:val="both"/>
              <w:rPr>
                <w:rStyle w:val="bold"/>
                <w:sz w:val="16"/>
                <w:szCs w:val="16"/>
              </w:rPr>
            </w:pPr>
          </w:p>
        </w:tc>
      </w:tr>
    </w:tbl>
    <w:p w14:paraId="2773536C" w14:textId="77777777" w:rsidR="00D72293" w:rsidRPr="006E2970" w:rsidRDefault="00D72293" w:rsidP="00352A4C">
      <w:pPr>
        <w:spacing w:line="276" w:lineRule="auto"/>
        <w:rPr>
          <w:szCs w:val="24"/>
        </w:rPr>
      </w:pPr>
    </w:p>
    <w:p w14:paraId="62FF5876" w14:textId="2F7DFF95" w:rsidR="00E335FB" w:rsidRDefault="006226E2" w:rsidP="00352A4C">
      <w:pPr>
        <w:spacing w:line="276" w:lineRule="auto"/>
        <w:rPr>
          <w:szCs w:val="24"/>
          <w:lang w:val="en-US"/>
        </w:rPr>
      </w:pPr>
      <w:r w:rsidRPr="006226E2">
        <w:rPr>
          <w:szCs w:val="24"/>
          <w:lang w:val="en-US"/>
        </w:rPr>
        <w:t>The Green CCU Hub A</w:t>
      </w:r>
      <w:r>
        <w:rPr>
          <w:szCs w:val="24"/>
          <w:lang w:val="en-US"/>
        </w:rPr>
        <w:t>alborg project will make a substantial contribution to</w:t>
      </w:r>
      <w:r w:rsidR="008D5A0B">
        <w:rPr>
          <w:szCs w:val="24"/>
          <w:lang w:val="en-US"/>
        </w:rPr>
        <w:t xml:space="preserve">wards the mission Green fuels for industry and transport. REintegrate is a first-mover </w:t>
      </w:r>
      <w:r w:rsidR="00F11F20">
        <w:rPr>
          <w:szCs w:val="24"/>
          <w:lang w:val="en-US"/>
        </w:rPr>
        <w:t xml:space="preserve">in Denmark and globally with the </w:t>
      </w:r>
      <w:r w:rsidR="0010668A">
        <w:rPr>
          <w:szCs w:val="24"/>
          <w:lang w:val="en-US"/>
        </w:rPr>
        <w:t>e-methanol production facility being built in Skive</w:t>
      </w:r>
      <w:r w:rsidR="008E7DD0">
        <w:rPr>
          <w:szCs w:val="24"/>
          <w:lang w:val="en-US"/>
        </w:rPr>
        <w:t xml:space="preserve"> as </w:t>
      </w:r>
      <w:r w:rsidR="00A256C7">
        <w:rPr>
          <w:szCs w:val="24"/>
          <w:lang w:val="en-US"/>
        </w:rPr>
        <w:t xml:space="preserve">stated in the support </w:t>
      </w:r>
      <w:commentRangeStart w:id="78"/>
      <w:r w:rsidR="00A256C7">
        <w:rPr>
          <w:szCs w:val="24"/>
          <w:lang w:val="en-US"/>
        </w:rPr>
        <w:t xml:space="preserve">letter from </w:t>
      </w:r>
      <w:proofErr w:type="spellStart"/>
      <w:r w:rsidR="00A256C7">
        <w:rPr>
          <w:szCs w:val="24"/>
          <w:lang w:val="en-US"/>
        </w:rPr>
        <w:t>Mærsk</w:t>
      </w:r>
      <w:proofErr w:type="spellEnd"/>
      <w:r w:rsidR="0010668A">
        <w:rPr>
          <w:szCs w:val="24"/>
          <w:lang w:val="en-US"/>
        </w:rPr>
        <w:t xml:space="preserve">. The technology is a </w:t>
      </w:r>
      <w:r w:rsidR="0092273F">
        <w:rPr>
          <w:szCs w:val="24"/>
          <w:lang w:val="en-US"/>
        </w:rPr>
        <w:t xml:space="preserve">spin-out from Aalborg University </w:t>
      </w:r>
      <w:r w:rsidR="00AF38DF">
        <w:rPr>
          <w:szCs w:val="24"/>
          <w:lang w:val="en-US"/>
        </w:rPr>
        <w:t xml:space="preserve">that is further developed and innovated by REintegrate and built with Danish subcontractors. </w:t>
      </w:r>
      <w:r w:rsidR="00DF1858">
        <w:rPr>
          <w:szCs w:val="24"/>
          <w:lang w:val="en-US"/>
        </w:rPr>
        <w:t xml:space="preserve">REintegrate is leading the way </w:t>
      </w:r>
      <w:r w:rsidR="00B03477">
        <w:rPr>
          <w:szCs w:val="24"/>
          <w:lang w:val="en-US"/>
        </w:rPr>
        <w:t xml:space="preserve">as market integrator and with the Green CCU Hub Aalborg </w:t>
      </w:r>
      <w:r w:rsidR="00B54444">
        <w:rPr>
          <w:szCs w:val="24"/>
          <w:lang w:val="en-US"/>
        </w:rPr>
        <w:t xml:space="preserve">project, </w:t>
      </w:r>
      <w:r w:rsidR="00B03477">
        <w:rPr>
          <w:szCs w:val="24"/>
          <w:lang w:val="en-US"/>
        </w:rPr>
        <w:t xml:space="preserve">REintegrate and European Energy team up with </w:t>
      </w:r>
      <w:r w:rsidR="00D933A7">
        <w:rPr>
          <w:szCs w:val="24"/>
          <w:lang w:val="en-US"/>
        </w:rPr>
        <w:lastRenderedPageBreak/>
        <w:t xml:space="preserve">customers </w:t>
      </w:r>
      <w:commentRangeStart w:id="79"/>
      <w:proofErr w:type="spellStart"/>
      <w:r w:rsidR="00B03477">
        <w:rPr>
          <w:szCs w:val="24"/>
          <w:lang w:val="en-US"/>
        </w:rPr>
        <w:t>Mærsk</w:t>
      </w:r>
      <w:proofErr w:type="spellEnd"/>
      <w:r w:rsidR="004B49E9">
        <w:rPr>
          <w:szCs w:val="24"/>
          <w:lang w:val="en-US"/>
        </w:rPr>
        <w:t>, Bunker One</w:t>
      </w:r>
      <w:r w:rsidR="00B03477">
        <w:rPr>
          <w:szCs w:val="24"/>
          <w:lang w:val="en-US"/>
        </w:rPr>
        <w:t xml:space="preserve"> and Circle K </w:t>
      </w:r>
      <w:commentRangeEnd w:id="79"/>
      <w:r w:rsidR="00761714">
        <w:rPr>
          <w:rStyle w:val="CommentReference"/>
        </w:rPr>
        <w:commentReference w:id="79"/>
      </w:r>
      <w:r w:rsidR="00B03477">
        <w:rPr>
          <w:szCs w:val="24"/>
          <w:lang w:val="en-US"/>
        </w:rPr>
        <w:t xml:space="preserve">to take Danish </w:t>
      </w:r>
      <w:proofErr w:type="spellStart"/>
      <w:r w:rsidR="00B03477">
        <w:rPr>
          <w:szCs w:val="24"/>
          <w:lang w:val="en-US"/>
        </w:rPr>
        <w:t>PtX</w:t>
      </w:r>
      <w:proofErr w:type="spellEnd"/>
      <w:r w:rsidR="00C349B7">
        <w:rPr>
          <w:szCs w:val="24"/>
          <w:lang w:val="en-US"/>
        </w:rPr>
        <w:t xml:space="preserve"> production to the next level</w:t>
      </w:r>
      <w:r w:rsidR="00990993">
        <w:rPr>
          <w:szCs w:val="24"/>
          <w:lang w:val="en-US"/>
        </w:rPr>
        <w:t xml:space="preserve"> to maintain the global </w:t>
      </w:r>
      <w:r w:rsidR="00DD104D">
        <w:rPr>
          <w:szCs w:val="24"/>
          <w:lang w:val="en-US"/>
        </w:rPr>
        <w:t>first-mover</w:t>
      </w:r>
      <w:r w:rsidR="00990993">
        <w:rPr>
          <w:szCs w:val="24"/>
          <w:lang w:val="en-US"/>
        </w:rPr>
        <w:t xml:space="preserve"> position.</w:t>
      </w:r>
      <w:commentRangeEnd w:id="78"/>
      <w:r w:rsidR="00761714">
        <w:rPr>
          <w:rStyle w:val="CommentReference"/>
        </w:rPr>
        <w:commentReference w:id="78"/>
      </w:r>
    </w:p>
    <w:p w14:paraId="217E30D9" w14:textId="0124B307" w:rsidR="00C349B7" w:rsidRDefault="00C349B7" w:rsidP="00352A4C">
      <w:pPr>
        <w:spacing w:line="276" w:lineRule="auto"/>
        <w:rPr>
          <w:szCs w:val="24"/>
          <w:lang w:val="en-US"/>
        </w:rPr>
      </w:pPr>
    </w:p>
    <w:p w14:paraId="77F4BDE0" w14:textId="471B7BE4" w:rsidR="00C349B7" w:rsidRDefault="00C349B7" w:rsidP="00352A4C">
      <w:pPr>
        <w:spacing w:line="276" w:lineRule="auto"/>
        <w:rPr>
          <w:szCs w:val="24"/>
          <w:lang w:val="en-US"/>
        </w:rPr>
      </w:pPr>
      <w:r>
        <w:rPr>
          <w:szCs w:val="24"/>
          <w:lang w:val="en-US"/>
        </w:rPr>
        <w:t>In Green</w:t>
      </w:r>
      <w:r w:rsidR="005C2350">
        <w:rPr>
          <w:szCs w:val="24"/>
          <w:lang w:val="en-US"/>
        </w:rPr>
        <w:t xml:space="preserve"> CCU Hub Aalborg REintegrate will leverage the integration potential with the district heating grid</w:t>
      </w:r>
      <w:r w:rsidR="00602A8F">
        <w:rPr>
          <w:szCs w:val="24"/>
          <w:lang w:val="en-US"/>
        </w:rPr>
        <w:t xml:space="preserve"> </w:t>
      </w:r>
      <w:r w:rsidR="00A256C7">
        <w:rPr>
          <w:szCs w:val="24"/>
          <w:lang w:val="en-US"/>
        </w:rPr>
        <w:t xml:space="preserve">using the </w:t>
      </w:r>
      <w:proofErr w:type="spellStart"/>
      <w:r w:rsidR="00A256C7">
        <w:rPr>
          <w:szCs w:val="24"/>
          <w:lang w:val="en-US"/>
        </w:rPr>
        <w:t>SymbiosisNet</w:t>
      </w:r>
      <w:proofErr w:type="spellEnd"/>
      <w:r w:rsidR="00A256C7">
        <w:rPr>
          <w:rFonts w:cs="Arial"/>
          <w:szCs w:val="24"/>
          <w:lang w:val="en-US"/>
        </w:rPr>
        <w:t>™</w:t>
      </w:r>
      <w:r w:rsidR="00A256C7">
        <w:rPr>
          <w:szCs w:val="24"/>
          <w:lang w:val="en-US"/>
        </w:rPr>
        <w:t xml:space="preserve"> concept from </w:t>
      </w:r>
      <w:proofErr w:type="spellStart"/>
      <w:r w:rsidR="00A256C7">
        <w:rPr>
          <w:szCs w:val="24"/>
          <w:lang w:val="en-US"/>
        </w:rPr>
        <w:t>GreenLab</w:t>
      </w:r>
      <w:proofErr w:type="spellEnd"/>
      <w:r w:rsidR="00A256C7">
        <w:rPr>
          <w:szCs w:val="24"/>
          <w:lang w:val="en-US"/>
        </w:rPr>
        <w:t xml:space="preserve"> </w:t>
      </w:r>
      <w:r w:rsidR="004B49E9">
        <w:rPr>
          <w:szCs w:val="24"/>
          <w:lang w:val="en-US"/>
        </w:rPr>
        <w:t xml:space="preserve">Skive </w:t>
      </w:r>
      <w:r w:rsidR="000A3C1F">
        <w:rPr>
          <w:szCs w:val="24"/>
          <w:lang w:val="en-US"/>
        </w:rPr>
        <w:t>to</w:t>
      </w:r>
      <w:r w:rsidR="00602A8F">
        <w:rPr>
          <w:szCs w:val="24"/>
          <w:lang w:val="en-US"/>
        </w:rPr>
        <w:t xml:space="preserve"> bring down cost and improve total energy efficiency. </w:t>
      </w:r>
      <w:commentRangeStart w:id="80"/>
      <w:r w:rsidR="000A3C1F">
        <w:rPr>
          <w:szCs w:val="24"/>
          <w:lang w:val="en-US"/>
        </w:rPr>
        <w:t xml:space="preserve">The </w:t>
      </w:r>
      <w:proofErr w:type="spellStart"/>
      <w:r w:rsidR="000A3C1F">
        <w:rPr>
          <w:szCs w:val="24"/>
          <w:lang w:val="en-US"/>
        </w:rPr>
        <w:t>electrolyzer</w:t>
      </w:r>
      <w:proofErr w:type="spellEnd"/>
      <w:r w:rsidR="000A3C1F">
        <w:rPr>
          <w:szCs w:val="24"/>
          <w:lang w:val="en-US"/>
        </w:rPr>
        <w:t xml:space="preserve"> will be </w:t>
      </w:r>
      <w:r w:rsidR="007F74FB">
        <w:rPr>
          <w:szCs w:val="24"/>
          <w:lang w:val="en-US"/>
        </w:rPr>
        <w:t xml:space="preserve">grid </w:t>
      </w:r>
      <w:r w:rsidR="000A3C1F">
        <w:rPr>
          <w:szCs w:val="24"/>
          <w:lang w:val="en-US"/>
        </w:rPr>
        <w:t xml:space="preserve">connected at the transmission </w:t>
      </w:r>
      <w:r w:rsidR="007F74FB">
        <w:rPr>
          <w:szCs w:val="24"/>
          <w:lang w:val="en-US"/>
        </w:rPr>
        <w:t>system</w:t>
      </w:r>
      <w:r w:rsidR="000A3C1F">
        <w:rPr>
          <w:szCs w:val="24"/>
          <w:lang w:val="en-US"/>
        </w:rPr>
        <w:t xml:space="preserve"> level and </w:t>
      </w:r>
      <w:r w:rsidR="00B748A8">
        <w:rPr>
          <w:szCs w:val="24"/>
          <w:lang w:val="en-US"/>
        </w:rPr>
        <w:t xml:space="preserve">provide balancing capacity to the grid to facilitate integration of </w:t>
      </w:r>
      <w:r w:rsidR="00650EAA">
        <w:rPr>
          <w:szCs w:val="24"/>
          <w:lang w:val="en-US"/>
        </w:rPr>
        <w:t>additional intermittent renewable electricity generation capacity.</w:t>
      </w:r>
      <w:r w:rsidR="0041506E">
        <w:rPr>
          <w:szCs w:val="24"/>
          <w:lang w:val="en-US"/>
        </w:rPr>
        <w:t xml:space="preserve"> All of these are crucial </w:t>
      </w:r>
      <w:r w:rsidR="002A2C8C">
        <w:rPr>
          <w:szCs w:val="24"/>
          <w:lang w:val="en-US"/>
        </w:rPr>
        <w:t>components</w:t>
      </w:r>
      <w:r w:rsidR="0041506E">
        <w:rPr>
          <w:szCs w:val="24"/>
          <w:lang w:val="en-US"/>
        </w:rPr>
        <w:t xml:space="preserve"> </w:t>
      </w:r>
      <w:r w:rsidR="002A2C8C">
        <w:rPr>
          <w:szCs w:val="24"/>
          <w:lang w:val="en-US"/>
        </w:rPr>
        <w:t>in the electrification of the energy system through intelligent sector coupling.</w:t>
      </w:r>
      <w:r w:rsidR="00650EAA">
        <w:rPr>
          <w:szCs w:val="24"/>
          <w:lang w:val="en-US"/>
        </w:rPr>
        <w:t xml:space="preserve"> The electricity will be supplied </w:t>
      </w:r>
      <w:r w:rsidR="00C37380">
        <w:rPr>
          <w:szCs w:val="24"/>
          <w:lang w:val="en-US"/>
        </w:rPr>
        <w:t>by European Energy through PPA agreements to ensure the renewable properties of the used electricity.</w:t>
      </w:r>
    </w:p>
    <w:commentRangeEnd w:id="80"/>
    <w:p w14:paraId="6651FF85" w14:textId="77777777" w:rsidR="0041506E" w:rsidRPr="006226E2" w:rsidRDefault="00761714" w:rsidP="00352A4C">
      <w:pPr>
        <w:spacing w:line="276" w:lineRule="auto"/>
        <w:rPr>
          <w:szCs w:val="24"/>
          <w:lang w:val="en-US"/>
        </w:rPr>
      </w:pPr>
      <w:r>
        <w:rPr>
          <w:rStyle w:val="CommentReference"/>
        </w:rPr>
        <w:commentReference w:id="80"/>
      </w:r>
    </w:p>
    <w:p w14:paraId="2975975A" w14:textId="77777777" w:rsidR="00564664" w:rsidRPr="006226E2" w:rsidRDefault="00564664" w:rsidP="00352A4C">
      <w:pPr>
        <w:spacing w:line="276" w:lineRule="auto"/>
        <w:rPr>
          <w:szCs w:val="24"/>
          <w:lang w:val="en-US"/>
        </w:rPr>
      </w:pPr>
    </w:p>
    <w:p w14:paraId="0F14E2D7" w14:textId="36B7F8AD" w:rsidR="00352A4C" w:rsidRDefault="005358BB" w:rsidP="00216811">
      <w:pPr>
        <w:spacing w:line="276" w:lineRule="auto"/>
        <w:ind w:hanging="567"/>
        <w:rPr>
          <w:b/>
          <w:bCs/>
          <w:szCs w:val="24"/>
        </w:rPr>
      </w:pPr>
      <w:r>
        <w:rPr>
          <w:b/>
          <w:bCs/>
          <w:szCs w:val="24"/>
        </w:rPr>
        <w:t>2.</w:t>
      </w:r>
      <w:r w:rsidR="00352A4C">
        <w:rPr>
          <w:b/>
          <w:bCs/>
          <w:szCs w:val="24"/>
        </w:rPr>
        <w:t>d</w:t>
      </w:r>
      <w:r w:rsidR="00352A4C">
        <w:rPr>
          <w:b/>
          <w:bCs/>
          <w:szCs w:val="24"/>
        </w:rPr>
        <w:tab/>
      </w:r>
      <w:r w:rsidR="000C481C">
        <w:rPr>
          <w:b/>
          <w:bCs/>
          <w:szCs w:val="24"/>
        </w:rPr>
        <w:t>Projektets bidrag til at fremme konkurrencedygtige og omkostningseffektive løsninger indenfor brintområdet</w:t>
      </w:r>
      <w:r w:rsidR="00352A4C">
        <w:rPr>
          <w:b/>
          <w:bCs/>
          <w:szCs w:val="24"/>
        </w:rPr>
        <w:t xml:space="preserve">. </w:t>
      </w:r>
    </w:p>
    <w:p w14:paraId="4ACBE86D" w14:textId="72A921FE" w:rsidR="00216811" w:rsidRDefault="00216811" w:rsidP="00216811">
      <w:pPr>
        <w:spacing w:line="276" w:lineRule="auto"/>
        <w:rPr>
          <w:b/>
          <w:bCs/>
          <w:szCs w:val="24"/>
        </w:rPr>
      </w:pPr>
    </w:p>
    <w:p w14:paraId="5D89FE30" w14:textId="69BEF226" w:rsidR="00216811" w:rsidRDefault="006376FF" w:rsidP="00865252">
      <w:pPr>
        <w:spacing w:line="276" w:lineRule="auto"/>
        <w:jc w:val="both"/>
        <w:rPr>
          <w:szCs w:val="24"/>
        </w:rPr>
      </w:pPr>
      <w:r>
        <w:rPr>
          <w:szCs w:val="24"/>
        </w:rPr>
        <w:t>[</w:t>
      </w:r>
      <w:r w:rsidR="00216811" w:rsidRPr="002832DB">
        <w:rPr>
          <w:szCs w:val="24"/>
        </w:rPr>
        <w:t xml:space="preserve">Redegør for </w:t>
      </w:r>
      <w:r w:rsidR="00D5501E">
        <w:rPr>
          <w:szCs w:val="24"/>
        </w:rPr>
        <w:t>hvordan projektet bidrager til at fremme løsninger, der er konkurrencedygtige</w:t>
      </w:r>
      <w:r w:rsidR="00834011">
        <w:rPr>
          <w:szCs w:val="24"/>
        </w:rPr>
        <w:t xml:space="preserve"> i forhold til at kunne konkurrere på markedsvilkår</w:t>
      </w:r>
      <w:r w:rsidR="00D5501E">
        <w:rPr>
          <w:szCs w:val="24"/>
        </w:rPr>
        <w:t xml:space="preserve"> </w:t>
      </w:r>
      <w:r w:rsidR="003D0067">
        <w:rPr>
          <w:szCs w:val="24"/>
        </w:rPr>
        <w:t xml:space="preserve">og omkostningseffektive </w:t>
      </w:r>
      <w:r w:rsidR="00834011">
        <w:rPr>
          <w:szCs w:val="24"/>
        </w:rPr>
        <w:t xml:space="preserve">i forhold til </w:t>
      </w:r>
      <w:r w:rsidR="00F26BDF">
        <w:rPr>
          <w:szCs w:val="24"/>
        </w:rPr>
        <w:t>at levere</w:t>
      </w:r>
      <w:r w:rsidR="005E5E54">
        <w:rPr>
          <w:szCs w:val="24"/>
        </w:rPr>
        <w:t xml:space="preserve"> drivhusgasreduktioner.</w:t>
      </w:r>
      <w:r>
        <w:rPr>
          <w:szCs w:val="24"/>
        </w:rPr>
        <w:t>]</w:t>
      </w:r>
    </w:p>
    <w:p w14:paraId="5D5C9962" w14:textId="13378D6C" w:rsidR="00310A6E" w:rsidRDefault="00310A6E" w:rsidP="00865252">
      <w:pPr>
        <w:spacing w:line="276" w:lineRule="auto"/>
        <w:jc w:val="both"/>
        <w:rPr>
          <w:szCs w:val="24"/>
        </w:rPr>
      </w:pPr>
    </w:p>
    <w:p w14:paraId="177C1138" w14:textId="1F3F995F" w:rsidR="00B37FB3" w:rsidRDefault="00892163" w:rsidP="00865252">
      <w:pPr>
        <w:spacing w:line="276" w:lineRule="auto"/>
        <w:jc w:val="both"/>
        <w:rPr>
          <w:szCs w:val="24"/>
          <w:lang w:val="en-US"/>
        </w:rPr>
      </w:pPr>
      <w:r w:rsidRPr="00370C36">
        <w:rPr>
          <w:szCs w:val="24"/>
          <w:lang w:val="en-US"/>
        </w:rPr>
        <w:t>T</w:t>
      </w:r>
      <w:r w:rsidR="00370C36" w:rsidRPr="00370C36">
        <w:rPr>
          <w:szCs w:val="24"/>
          <w:lang w:val="en-US"/>
        </w:rPr>
        <w:t>he Green CCU Hub A</w:t>
      </w:r>
      <w:r w:rsidR="00370C36">
        <w:rPr>
          <w:szCs w:val="24"/>
          <w:lang w:val="en-US"/>
        </w:rPr>
        <w:t xml:space="preserve">alborg project will produce </w:t>
      </w:r>
      <w:r w:rsidR="00ED09A9">
        <w:rPr>
          <w:szCs w:val="24"/>
          <w:lang w:val="en-US"/>
        </w:rPr>
        <w:t xml:space="preserve">ultra-low CO2 </w:t>
      </w:r>
      <w:r w:rsidR="00542A11">
        <w:rPr>
          <w:szCs w:val="24"/>
          <w:lang w:val="en-US"/>
        </w:rPr>
        <w:t>(G</w:t>
      </w:r>
      <w:r w:rsidR="00B161F7">
        <w:rPr>
          <w:szCs w:val="24"/>
          <w:lang w:val="en-US"/>
        </w:rPr>
        <w:t xml:space="preserve">reenhouse Gas Reduction of more than 90%) </w:t>
      </w:r>
      <w:r w:rsidR="00370C36">
        <w:rPr>
          <w:szCs w:val="24"/>
          <w:lang w:val="en-US"/>
        </w:rPr>
        <w:t xml:space="preserve">renewable fuels for </w:t>
      </w:r>
      <w:r w:rsidR="00A7207A">
        <w:rPr>
          <w:szCs w:val="24"/>
          <w:lang w:val="en-US"/>
        </w:rPr>
        <w:t xml:space="preserve">heavy-duty </w:t>
      </w:r>
      <w:r w:rsidR="00370C36">
        <w:rPr>
          <w:szCs w:val="24"/>
          <w:lang w:val="en-US"/>
        </w:rPr>
        <w:t>road transport and shipping</w:t>
      </w:r>
      <w:r w:rsidR="00ED09A9">
        <w:rPr>
          <w:szCs w:val="24"/>
          <w:lang w:val="en-US"/>
        </w:rPr>
        <w:t xml:space="preserve">. </w:t>
      </w:r>
      <w:r w:rsidR="00704E34">
        <w:rPr>
          <w:szCs w:val="24"/>
          <w:lang w:val="en-US"/>
        </w:rPr>
        <w:t xml:space="preserve">These sectors </w:t>
      </w:r>
      <w:r w:rsidR="006E26EC">
        <w:rPr>
          <w:szCs w:val="24"/>
          <w:lang w:val="en-US"/>
        </w:rPr>
        <w:t xml:space="preserve">contribute significantly to </w:t>
      </w:r>
      <w:r w:rsidR="00A7207A">
        <w:rPr>
          <w:szCs w:val="24"/>
          <w:lang w:val="en-US"/>
        </w:rPr>
        <w:t>CO2 emission</w:t>
      </w:r>
      <w:r w:rsidR="00005CE1">
        <w:rPr>
          <w:szCs w:val="24"/>
          <w:lang w:val="en-US"/>
        </w:rPr>
        <w:t>s</w:t>
      </w:r>
      <w:r w:rsidR="00A7207A">
        <w:rPr>
          <w:szCs w:val="24"/>
          <w:lang w:val="en-US"/>
        </w:rPr>
        <w:t xml:space="preserve"> and a</w:t>
      </w:r>
      <w:r w:rsidR="003077C9">
        <w:rPr>
          <w:szCs w:val="24"/>
          <w:lang w:val="en-US"/>
        </w:rPr>
        <w:t>re</w:t>
      </w:r>
      <w:r w:rsidR="00A7207A">
        <w:rPr>
          <w:szCs w:val="24"/>
          <w:lang w:val="en-US"/>
        </w:rPr>
        <w:t xml:space="preserve"> not feasible to electrify directly</w:t>
      </w:r>
      <w:r w:rsidR="00AF1E5E">
        <w:rPr>
          <w:szCs w:val="24"/>
          <w:lang w:val="en-US"/>
        </w:rPr>
        <w:t xml:space="preserve">, </w:t>
      </w:r>
      <w:r w:rsidR="003077C9">
        <w:rPr>
          <w:szCs w:val="24"/>
          <w:lang w:val="en-US"/>
        </w:rPr>
        <w:t xml:space="preserve">thus </w:t>
      </w:r>
      <w:r w:rsidR="00AF1E5E">
        <w:rPr>
          <w:szCs w:val="24"/>
          <w:lang w:val="en-US"/>
        </w:rPr>
        <w:t xml:space="preserve">indirect electrification through </w:t>
      </w:r>
      <w:proofErr w:type="spellStart"/>
      <w:r w:rsidR="00AF1E5E">
        <w:rPr>
          <w:szCs w:val="24"/>
          <w:lang w:val="en-US"/>
        </w:rPr>
        <w:t>PtX</w:t>
      </w:r>
      <w:proofErr w:type="spellEnd"/>
      <w:r w:rsidR="00AF1E5E">
        <w:rPr>
          <w:szCs w:val="24"/>
          <w:lang w:val="en-US"/>
        </w:rPr>
        <w:t xml:space="preserve"> is a necessity</w:t>
      </w:r>
      <w:r w:rsidR="00A7207A">
        <w:rPr>
          <w:szCs w:val="24"/>
          <w:lang w:val="en-US"/>
        </w:rPr>
        <w:t xml:space="preserve">. </w:t>
      </w:r>
      <w:r w:rsidR="00ED09A9">
        <w:rPr>
          <w:szCs w:val="24"/>
          <w:lang w:val="en-US"/>
        </w:rPr>
        <w:t>With the funding</w:t>
      </w:r>
      <w:r w:rsidR="007952BB">
        <w:rPr>
          <w:szCs w:val="24"/>
          <w:lang w:val="en-US"/>
        </w:rPr>
        <w:t xml:space="preserve"> </w:t>
      </w:r>
      <w:r w:rsidR="003A23E8">
        <w:rPr>
          <w:szCs w:val="24"/>
          <w:lang w:val="en-US"/>
        </w:rPr>
        <w:t xml:space="preserve">requested </w:t>
      </w:r>
      <w:r w:rsidR="007952BB">
        <w:rPr>
          <w:szCs w:val="24"/>
          <w:lang w:val="en-US"/>
        </w:rPr>
        <w:t>through this proposal</w:t>
      </w:r>
      <w:r w:rsidR="003F65BB">
        <w:rPr>
          <w:szCs w:val="24"/>
          <w:lang w:val="en-US"/>
        </w:rPr>
        <w:t xml:space="preserve">, </w:t>
      </w:r>
      <w:r w:rsidR="00F27D57">
        <w:rPr>
          <w:szCs w:val="24"/>
          <w:lang w:val="en-US"/>
        </w:rPr>
        <w:t xml:space="preserve">a cost competitive </w:t>
      </w:r>
      <w:r w:rsidR="00370C36">
        <w:rPr>
          <w:szCs w:val="24"/>
          <w:lang w:val="en-US"/>
        </w:rPr>
        <w:t>CO2 reducti</w:t>
      </w:r>
      <w:r w:rsidR="00F27D57">
        <w:rPr>
          <w:szCs w:val="24"/>
          <w:lang w:val="en-US"/>
        </w:rPr>
        <w:t>on option</w:t>
      </w:r>
      <w:r w:rsidR="003F65BB">
        <w:rPr>
          <w:szCs w:val="24"/>
          <w:lang w:val="en-US"/>
        </w:rPr>
        <w:t xml:space="preserve"> </w:t>
      </w:r>
      <w:r w:rsidR="004B6050">
        <w:rPr>
          <w:szCs w:val="24"/>
          <w:lang w:val="en-US"/>
        </w:rPr>
        <w:t xml:space="preserve">is established </w:t>
      </w:r>
      <w:r w:rsidR="003F65BB">
        <w:rPr>
          <w:szCs w:val="24"/>
          <w:lang w:val="en-US"/>
        </w:rPr>
        <w:t>for these sectors</w:t>
      </w:r>
      <w:r w:rsidR="009F07B1">
        <w:rPr>
          <w:szCs w:val="24"/>
          <w:lang w:val="en-US"/>
        </w:rPr>
        <w:t xml:space="preserve"> enabling off-take agreements to be signed </w:t>
      </w:r>
      <w:r w:rsidR="00B37FB3">
        <w:rPr>
          <w:szCs w:val="24"/>
          <w:lang w:val="en-US"/>
        </w:rPr>
        <w:t>on commercial terms</w:t>
      </w:r>
      <w:r w:rsidR="00F27D57">
        <w:rPr>
          <w:szCs w:val="24"/>
          <w:lang w:val="en-US"/>
        </w:rPr>
        <w:t>.</w:t>
      </w:r>
    </w:p>
    <w:p w14:paraId="4AE2A1B6" w14:textId="77777777" w:rsidR="00B37FB3" w:rsidRDefault="00B37FB3" w:rsidP="00865252">
      <w:pPr>
        <w:spacing w:line="276" w:lineRule="auto"/>
        <w:jc w:val="both"/>
        <w:rPr>
          <w:szCs w:val="24"/>
          <w:lang w:val="en-US"/>
        </w:rPr>
      </w:pPr>
    </w:p>
    <w:p w14:paraId="55392620" w14:textId="21F49D5C" w:rsidR="00892163" w:rsidRDefault="002A01F5" w:rsidP="00865252">
      <w:pPr>
        <w:spacing w:line="276" w:lineRule="auto"/>
        <w:jc w:val="both"/>
        <w:rPr>
          <w:szCs w:val="24"/>
          <w:lang w:val="en-US"/>
        </w:rPr>
      </w:pPr>
      <w:r>
        <w:rPr>
          <w:szCs w:val="24"/>
          <w:lang w:val="en-US"/>
        </w:rPr>
        <w:t>The Green CCU Hub Aalborg will establish a platform for f</w:t>
      </w:r>
      <w:r w:rsidR="00B37FB3">
        <w:rPr>
          <w:szCs w:val="24"/>
          <w:lang w:val="en-US"/>
        </w:rPr>
        <w:t xml:space="preserve">urther </w:t>
      </w:r>
      <w:r w:rsidR="001335C9">
        <w:rPr>
          <w:szCs w:val="24"/>
          <w:lang w:val="en-US"/>
        </w:rPr>
        <w:t>techn</w:t>
      </w:r>
      <w:r w:rsidR="005D3B40">
        <w:rPr>
          <w:szCs w:val="24"/>
          <w:lang w:val="en-US"/>
        </w:rPr>
        <w:t xml:space="preserve">ical </w:t>
      </w:r>
      <w:r w:rsidR="00B37FB3">
        <w:rPr>
          <w:szCs w:val="24"/>
          <w:lang w:val="en-US"/>
        </w:rPr>
        <w:t xml:space="preserve">innovation </w:t>
      </w:r>
      <w:r w:rsidR="005D3B40">
        <w:rPr>
          <w:szCs w:val="24"/>
          <w:lang w:val="en-US"/>
        </w:rPr>
        <w:t>and cost reduction (</w:t>
      </w:r>
      <w:proofErr w:type="spellStart"/>
      <w:r w:rsidR="005D3B40">
        <w:rPr>
          <w:szCs w:val="24"/>
          <w:lang w:val="en-US"/>
        </w:rPr>
        <w:t>PtX</w:t>
      </w:r>
      <w:proofErr w:type="spellEnd"/>
      <w:r w:rsidR="005D3B40">
        <w:rPr>
          <w:szCs w:val="24"/>
          <w:lang w:val="en-US"/>
        </w:rPr>
        <w:t xml:space="preserve"> plant itself</w:t>
      </w:r>
      <w:r w:rsidR="005066D3">
        <w:rPr>
          <w:szCs w:val="24"/>
          <w:lang w:val="en-US"/>
        </w:rPr>
        <w:t xml:space="preserve">, cost of capital through de-risking of the investment, and </w:t>
      </w:r>
      <w:r w:rsidR="005D3B40">
        <w:rPr>
          <w:szCs w:val="24"/>
          <w:lang w:val="en-US"/>
        </w:rPr>
        <w:t xml:space="preserve">cost of </w:t>
      </w:r>
      <w:r w:rsidR="005066D3">
        <w:rPr>
          <w:szCs w:val="24"/>
          <w:lang w:val="en-US"/>
        </w:rPr>
        <w:t>renewable electricity</w:t>
      </w:r>
      <w:r w:rsidR="005D3B40">
        <w:rPr>
          <w:szCs w:val="24"/>
          <w:lang w:val="en-US"/>
        </w:rPr>
        <w:t xml:space="preserve">) </w:t>
      </w:r>
      <w:r w:rsidR="00757463">
        <w:rPr>
          <w:szCs w:val="24"/>
          <w:lang w:val="en-US"/>
        </w:rPr>
        <w:t>towards 2030</w:t>
      </w:r>
      <w:r>
        <w:rPr>
          <w:szCs w:val="24"/>
          <w:lang w:val="en-US"/>
        </w:rPr>
        <w:t xml:space="preserve"> that</w:t>
      </w:r>
      <w:r w:rsidR="00757463">
        <w:rPr>
          <w:szCs w:val="24"/>
          <w:lang w:val="en-US"/>
        </w:rPr>
        <w:t xml:space="preserve"> will bring the cost level to </w:t>
      </w:r>
      <w:r w:rsidR="00704E34">
        <w:rPr>
          <w:szCs w:val="24"/>
          <w:lang w:val="en-US"/>
        </w:rPr>
        <w:t xml:space="preserve">the point </w:t>
      </w:r>
      <w:r w:rsidR="00757463">
        <w:rPr>
          <w:szCs w:val="24"/>
          <w:lang w:val="en-US"/>
        </w:rPr>
        <w:t xml:space="preserve">where </w:t>
      </w:r>
      <w:r w:rsidR="001335C9">
        <w:rPr>
          <w:szCs w:val="24"/>
          <w:lang w:val="en-US"/>
        </w:rPr>
        <w:t>e-methanol can provide cost competitive CO2 reductions compared with other renewable fuels</w:t>
      </w:r>
      <w:r w:rsidR="005D3B40">
        <w:rPr>
          <w:szCs w:val="24"/>
          <w:lang w:val="en-US"/>
        </w:rPr>
        <w:t xml:space="preserve">. Introduction of CO2 taxation will contribute </w:t>
      </w:r>
      <w:r w:rsidR="00704E34">
        <w:rPr>
          <w:szCs w:val="24"/>
          <w:lang w:val="en-US"/>
        </w:rPr>
        <w:t xml:space="preserve">further </w:t>
      </w:r>
      <w:r w:rsidR="005D3B40">
        <w:rPr>
          <w:szCs w:val="24"/>
          <w:lang w:val="en-US"/>
        </w:rPr>
        <w:t>to</w:t>
      </w:r>
      <w:r w:rsidR="00856B2C">
        <w:rPr>
          <w:szCs w:val="24"/>
          <w:lang w:val="en-US"/>
        </w:rPr>
        <w:t>wards</w:t>
      </w:r>
      <w:r w:rsidR="005D3B40">
        <w:rPr>
          <w:szCs w:val="24"/>
          <w:lang w:val="en-US"/>
        </w:rPr>
        <w:t xml:space="preserve"> clos</w:t>
      </w:r>
      <w:r w:rsidR="00856B2C">
        <w:rPr>
          <w:szCs w:val="24"/>
          <w:lang w:val="en-US"/>
        </w:rPr>
        <w:t>ing</w:t>
      </w:r>
      <w:r w:rsidR="005D3B40">
        <w:rPr>
          <w:szCs w:val="24"/>
          <w:lang w:val="en-US"/>
        </w:rPr>
        <w:t xml:space="preserve"> the cost ga</w:t>
      </w:r>
      <w:ins w:id="81" w:author="Author">
        <w:r w:rsidR="00EA0296">
          <w:rPr>
            <w:szCs w:val="24"/>
            <w:lang w:val="en-US"/>
          </w:rPr>
          <w:t>p</w:t>
        </w:r>
      </w:ins>
      <w:del w:id="82" w:author="Author">
        <w:r w:rsidR="005D3B40" w:rsidDel="00EA0296">
          <w:rPr>
            <w:szCs w:val="24"/>
            <w:lang w:val="en-US"/>
          </w:rPr>
          <w:delText>b</w:delText>
        </w:r>
      </w:del>
      <w:r w:rsidR="005D3B40">
        <w:rPr>
          <w:szCs w:val="24"/>
          <w:lang w:val="en-US"/>
        </w:rPr>
        <w:t xml:space="preserve"> </w:t>
      </w:r>
      <w:r w:rsidR="00856B2C">
        <w:rPr>
          <w:szCs w:val="24"/>
          <w:lang w:val="en-US"/>
        </w:rPr>
        <w:t xml:space="preserve">to fossil fuels </w:t>
      </w:r>
      <w:r w:rsidR="00A44663">
        <w:rPr>
          <w:szCs w:val="24"/>
          <w:lang w:val="en-US"/>
        </w:rPr>
        <w:t xml:space="preserve">and open a much larger market for </w:t>
      </w:r>
      <w:proofErr w:type="spellStart"/>
      <w:r w:rsidR="00A44663">
        <w:rPr>
          <w:szCs w:val="24"/>
          <w:lang w:val="en-US"/>
        </w:rPr>
        <w:t>PtX</w:t>
      </w:r>
      <w:proofErr w:type="spellEnd"/>
      <w:r w:rsidR="00A44663">
        <w:rPr>
          <w:szCs w:val="24"/>
          <w:lang w:val="en-US"/>
        </w:rPr>
        <w:t xml:space="preserve"> products.</w:t>
      </w:r>
      <w:r w:rsidR="005F4AC1">
        <w:rPr>
          <w:szCs w:val="24"/>
          <w:lang w:val="en-US"/>
        </w:rPr>
        <w:t xml:space="preserve"> With the electrolyzer capacity established </w:t>
      </w:r>
      <w:r w:rsidR="00E4555C">
        <w:rPr>
          <w:szCs w:val="24"/>
          <w:lang w:val="en-US"/>
        </w:rPr>
        <w:t>to serve an early market for e-methanol, cost competitive hydrogen can be supplied for direct use in transport a</w:t>
      </w:r>
      <w:r w:rsidR="006D2066">
        <w:rPr>
          <w:szCs w:val="24"/>
          <w:lang w:val="en-US"/>
        </w:rPr>
        <w:t>s the demand grows towards 2030</w:t>
      </w:r>
      <w:r w:rsidR="00091C49">
        <w:rPr>
          <w:szCs w:val="24"/>
          <w:lang w:val="en-US"/>
        </w:rPr>
        <w:t xml:space="preserve"> and after</w:t>
      </w:r>
      <w:r w:rsidR="006D2066">
        <w:rPr>
          <w:szCs w:val="24"/>
          <w:lang w:val="en-US"/>
        </w:rPr>
        <w:t xml:space="preserve">. </w:t>
      </w:r>
    </w:p>
    <w:p w14:paraId="4C68AE55" w14:textId="66F4E18C" w:rsidR="003077C9" w:rsidRDefault="003077C9" w:rsidP="00865252">
      <w:pPr>
        <w:spacing w:line="276" w:lineRule="auto"/>
        <w:jc w:val="both"/>
        <w:rPr>
          <w:szCs w:val="24"/>
          <w:lang w:val="en-US"/>
        </w:rPr>
      </w:pPr>
    </w:p>
    <w:p w14:paraId="64910A5F" w14:textId="62FA7604" w:rsidR="001749CE" w:rsidRDefault="005F6990" w:rsidP="00865252">
      <w:pPr>
        <w:spacing w:line="276" w:lineRule="auto"/>
        <w:jc w:val="both"/>
        <w:rPr>
          <w:szCs w:val="24"/>
          <w:lang w:val="en-US"/>
        </w:rPr>
      </w:pPr>
      <w:r>
        <w:rPr>
          <w:szCs w:val="24"/>
          <w:lang w:val="en-US"/>
        </w:rPr>
        <w:t>To illustrate</w:t>
      </w:r>
      <w:r w:rsidR="00091C49">
        <w:rPr>
          <w:szCs w:val="24"/>
          <w:lang w:val="en-US"/>
        </w:rPr>
        <w:t>,</w:t>
      </w:r>
      <w:r>
        <w:rPr>
          <w:szCs w:val="24"/>
          <w:lang w:val="en-US"/>
        </w:rPr>
        <w:t xml:space="preserve"> </w:t>
      </w:r>
      <w:r w:rsidR="001749CE">
        <w:rPr>
          <w:szCs w:val="24"/>
          <w:lang w:val="en-US"/>
        </w:rPr>
        <w:t>in concrete terms</w:t>
      </w:r>
      <w:r w:rsidR="00091C49">
        <w:rPr>
          <w:szCs w:val="24"/>
          <w:lang w:val="en-US"/>
        </w:rPr>
        <w:t>,</w:t>
      </w:r>
      <w:r w:rsidR="001749CE">
        <w:rPr>
          <w:szCs w:val="24"/>
          <w:lang w:val="en-US"/>
        </w:rPr>
        <w:t xml:space="preserve"> </w:t>
      </w:r>
      <w:r>
        <w:rPr>
          <w:szCs w:val="24"/>
          <w:lang w:val="en-US"/>
        </w:rPr>
        <w:t>how the cost will be brought down</w:t>
      </w:r>
      <w:r w:rsidR="00111C51">
        <w:rPr>
          <w:szCs w:val="24"/>
          <w:lang w:val="en-US"/>
        </w:rPr>
        <w:t>,</w:t>
      </w:r>
      <w:r>
        <w:rPr>
          <w:szCs w:val="24"/>
          <w:lang w:val="en-US"/>
        </w:rPr>
        <w:t xml:space="preserve"> </w:t>
      </w:r>
      <w:r w:rsidR="00131E52">
        <w:rPr>
          <w:szCs w:val="24"/>
          <w:lang w:val="en-US"/>
        </w:rPr>
        <w:t xml:space="preserve">a </w:t>
      </w:r>
      <w:r w:rsidR="004946D4">
        <w:rPr>
          <w:szCs w:val="24"/>
          <w:lang w:val="en-US"/>
        </w:rPr>
        <w:t xml:space="preserve">cost breakdown </w:t>
      </w:r>
      <w:r w:rsidR="00010E44">
        <w:rPr>
          <w:szCs w:val="24"/>
          <w:lang w:val="en-US"/>
        </w:rPr>
        <w:t xml:space="preserve">of e-methanol production </w:t>
      </w:r>
      <w:r w:rsidR="004946D4">
        <w:rPr>
          <w:szCs w:val="24"/>
          <w:lang w:val="en-US"/>
        </w:rPr>
        <w:t>in 2022 (</w:t>
      </w:r>
      <w:proofErr w:type="spellStart"/>
      <w:r w:rsidR="004946D4">
        <w:rPr>
          <w:szCs w:val="24"/>
          <w:lang w:val="en-US"/>
        </w:rPr>
        <w:t>GreenLab</w:t>
      </w:r>
      <w:proofErr w:type="spellEnd"/>
      <w:r w:rsidR="004946D4">
        <w:rPr>
          <w:szCs w:val="24"/>
          <w:lang w:val="en-US"/>
        </w:rPr>
        <w:t xml:space="preserve"> Skive </w:t>
      </w:r>
      <w:proofErr w:type="spellStart"/>
      <w:r w:rsidR="004946D4">
        <w:rPr>
          <w:szCs w:val="24"/>
          <w:lang w:val="en-US"/>
        </w:rPr>
        <w:t>PtX</w:t>
      </w:r>
      <w:proofErr w:type="spellEnd"/>
      <w:r w:rsidR="004946D4">
        <w:rPr>
          <w:szCs w:val="24"/>
          <w:lang w:val="en-US"/>
        </w:rPr>
        <w:t xml:space="preserve">) and 2030 </w:t>
      </w:r>
      <w:r w:rsidR="00010E44">
        <w:rPr>
          <w:szCs w:val="24"/>
          <w:lang w:val="en-US"/>
        </w:rPr>
        <w:t xml:space="preserve">is </w:t>
      </w:r>
      <w:r w:rsidR="00111C51">
        <w:rPr>
          <w:szCs w:val="24"/>
          <w:lang w:val="en-US"/>
        </w:rPr>
        <w:t>outlined</w:t>
      </w:r>
      <w:r w:rsidR="00010E44">
        <w:rPr>
          <w:szCs w:val="24"/>
          <w:lang w:val="en-US"/>
        </w:rPr>
        <w:t>.</w:t>
      </w:r>
    </w:p>
    <w:p w14:paraId="7DD933ED" w14:textId="77777777" w:rsidR="001749CE" w:rsidRDefault="001749CE" w:rsidP="00865252">
      <w:pPr>
        <w:spacing w:line="276" w:lineRule="auto"/>
        <w:jc w:val="both"/>
        <w:rPr>
          <w:szCs w:val="24"/>
          <w:lang w:val="en-US"/>
        </w:rPr>
      </w:pPr>
    </w:p>
    <w:p w14:paraId="670A5482" w14:textId="3F384A06" w:rsidR="001749CE" w:rsidRDefault="00A36694" w:rsidP="00865252">
      <w:pPr>
        <w:spacing w:line="276" w:lineRule="auto"/>
        <w:jc w:val="both"/>
        <w:rPr>
          <w:szCs w:val="24"/>
          <w:lang w:val="en-US"/>
        </w:rPr>
      </w:pPr>
      <w:r>
        <w:rPr>
          <w:szCs w:val="24"/>
          <w:lang w:val="en-US"/>
        </w:rPr>
        <w:t xml:space="preserve">The 2022 case takes the following data from the </w:t>
      </w:r>
      <w:proofErr w:type="spellStart"/>
      <w:r>
        <w:rPr>
          <w:szCs w:val="24"/>
          <w:lang w:val="en-US"/>
        </w:rPr>
        <w:t>GreenLab</w:t>
      </w:r>
      <w:proofErr w:type="spellEnd"/>
      <w:r>
        <w:rPr>
          <w:szCs w:val="24"/>
          <w:lang w:val="en-US"/>
        </w:rPr>
        <w:t xml:space="preserve"> Skive </w:t>
      </w:r>
      <w:proofErr w:type="spellStart"/>
      <w:r>
        <w:rPr>
          <w:szCs w:val="24"/>
          <w:lang w:val="en-US"/>
        </w:rPr>
        <w:t>PtX</w:t>
      </w:r>
      <w:proofErr w:type="spellEnd"/>
      <w:r>
        <w:rPr>
          <w:szCs w:val="24"/>
          <w:lang w:val="en-US"/>
        </w:rPr>
        <w:t xml:space="preserve"> project where REintegrate is establishing the first e-methanol production plant:</w:t>
      </w:r>
    </w:p>
    <w:p w14:paraId="6D7CAAB5" w14:textId="62ADDC7C" w:rsidR="00A36694" w:rsidRDefault="00A36694" w:rsidP="00865252">
      <w:pPr>
        <w:spacing w:line="276" w:lineRule="auto"/>
        <w:jc w:val="both"/>
        <w:rPr>
          <w:szCs w:val="24"/>
          <w:lang w:val="en-US"/>
        </w:rPr>
      </w:pPr>
    </w:p>
    <w:p w14:paraId="42F06F44" w14:textId="63A8463D" w:rsidR="00A36694" w:rsidRDefault="00F8671A" w:rsidP="00865252">
      <w:pPr>
        <w:spacing w:line="276" w:lineRule="auto"/>
        <w:jc w:val="both"/>
        <w:rPr>
          <w:szCs w:val="24"/>
          <w:lang w:val="en-US"/>
        </w:rPr>
      </w:pPr>
      <w:commentRangeStart w:id="83"/>
      <w:r>
        <w:rPr>
          <w:szCs w:val="24"/>
          <w:lang w:val="en-US"/>
        </w:rPr>
        <w:t xml:space="preserve">Cost of electricity: </w:t>
      </w:r>
      <w:r w:rsidR="002746B2">
        <w:rPr>
          <w:szCs w:val="24"/>
          <w:lang w:val="en-US"/>
        </w:rPr>
        <w:tab/>
      </w:r>
      <w:r w:rsidR="002746B2">
        <w:rPr>
          <w:szCs w:val="24"/>
          <w:lang w:val="en-US"/>
        </w:rPr>
        <w:tab/>
      </w:r>
      <w:r w:rsidR="002746B2">
        <w:rPr>
          <w:szCs w:val="24"/>
          <w:lang w:val="en-US"/>
        </w:rPr>
        <w:tab/>
      </w:r>
      <w:r>
        <w:rPr>
          <w:szCs w:val="24"/>
          <w:lang w:val="en-US"/>
        </w:rPr>
        <w:t>30 €/MWh</w:t>
      </w:r>
    </w:p>
    <w:p w14:paraId="7D27CAB2" w14:textId="499B6DFC" w:rsidR="00F8671A" w:rsidRDefault="00F8671A" w:rsidP="00865252">
      <w:pPr>
        <w:spacing w:line="276" w:lineRule="auto"/>
        <w:jc w:val="both"/>
        <w:rPr>
          <w:szCs w:val="24"/>
          <w:lang w:val="en-US"/>
        </w:rPr>
      </w:pPr>
      <w:r>
        <w:rPr>
          <w:szCs w:val="24"/>
          <w:lang w:val="en-US"/>
        </w:rPr>
        <w:t>Electrolyzer efficiency:</w:t>
      </w:r>
      <w:r w:rsidR="002746B2">
        <w:rPr>
          <w:szCs w:val="24"/>
          <w:lang w:val="en-US"/>
        </w:rPr>
        <w:tab/>
      </w:r>
      <w:r w:rsidR="002746B2">
        <w:rPr>
          <w:szCs w:val="24"/>
          <w:lang w:val="en-US"/>
        </w:rPr>
        <w:tab/>
      </w:r>
      <w:r w:rsidR="002746B2">
        <w:rPr>
          <w:szCs w:val="24"/>
          <w:lang w:val="en-US"/>
        </w:rPr>
        <w:tab/>
      </w:r>
      <w:r>
        <w:rPr>
          <w:szCs w:val="24"/>
          <w:lang w:val="en-US"/>
        </w:rPr>
        <w:t>50 MWh/to</w:t>
      </w:r>
      <w:r w:rsidR="002746B2">
        <w:rPr>
          <w:szCs w:val="24"/>
          <w:lang w:val="en-US"/>
        </w:rPr>
        <w:t>n of H2</w:t>
      </w:r>
    </w:p>
    <w:p w14:paraId="0E2D260A" w14:textId="5CF514FE" w:rsidR="002746B2" w:rsidRDefault="002746B2" w:rsidP="00865252">
      <w:pPr>
        <w:spacing w:line="276" w:lineRule="auto"/>
        <w:jc w:val="both"/>
        <w:rPr>
          <w:szCs w:val="24"/>
          <w:lang w:val="en-US"/>
        </w:rPr>
      </w:pPr>
      <w:r>
        <w:rPr>
          <w:szCs w:val="24"/>
          <w:lang w:val="en-US"/>
        </w:rPr>
        <w:t>Electrolyzer CAPEX and OPEX (excl. electricity):</w:t>
      </w:r>
      <w:r>
        <w:rPr>
          <w:szCs w:val="24"/>
          <w:lang w:val="en-US"/>
        </w:rPr>
        <w:tab/>
      </w:r>
      <w:r w:rsidR="002C4131">
        <w:rPr>
          <w:szCs w:val="24"/>
          <w:lang w:val="en-US"/>
        </w:rPr>
        <w:t>1000 €/ton of H2</w:t>
      </w:r>
    </w:p>
    <w:p w14:paraId="41334E8F" w14:textId="2F74EED1" w:rsidR="002C4131" w:rsidRDefault="002C4131" w:rsidP="00865252">
      <w:pPr>
        <w:spacing w:line="276" w:lineRule="auto"/>
        <w:jc w:val="both"/>
        <w:rPr>
          <w:szCs w:val="24"/>
          <w:lang w:val="en-US"/>
        </w:rPr>
      </w:pPr>
      <w:r>
        <w:rPr>
          <w:szCs w:val="24"/>
          <w:lang w:val="en-US"/>
        </w:rPr>
        <w:t>Methanol plant CAPEX and OPEX (excl. H2):</w:t>
      </w:r>
      <w:r>
        <w:rPr>
          <w:szCs w:val="24"/>
          <w:lang w:val="en-US"/>
        </w:rPr>
        <w:tab/>
        <w:t>200 €/ton of methanol</w:t>
      </w:r>
    </w:p>
    <w:p w14:paraId="33FA9747" w14:textId="2F8A3FFB" w:rsidR="002C4131" w:rsidRDefault="002C4131" w:rsidP="00865252">
      <w:pPr>
        <w:spacing w:line="276" w:lineRule="auto"/>
        <w:jc w:val="both"/>
        <w:rPr>
          <w:szCs w:val="24"/>
          <w:lang w:val="en-US"/>
        </w:rPr>
      </w:pPr>
    </w:p>
    <w:p w14:paraId="65C55B12" w14:textId="44309A2A" w:rsidR="002C4131" w:rsidRDefault="007F0F77" w:rsidP="00865252">
      <w:pPr>
        <w:spacing w:line="276" w:lineRule="auto"/>
        <w:jc w:val="both"/>
        <w:rPr>
          <w:szCs w:val="24"/>
          <w:lang w:val="en-US"/>
        </w:rPr>
      </w:pPr>
      <w:r>
        <w:rPr>
          <w:szCs w:val="24"/>
          <w:lang w:val="en-US"/>
        </w:rPr>
        <w:t>Based on these numbers the cost of hydrogen in 2022 is 2500 €/ton</w:t>
      </w:r>
      <w:r w:rsidR="00B25830">
        <w:rPr>
          <w:szCs w:val="24"/>
          <w:lang w:val="en-US"/>
        </w:rPr>
        <w:t>. The methanol production requires 0,19</w:t>
      </w:r>
      <w:r w:rsidR="005E691D">
        <w:rPr>
          <w:szCs w:val="24"/>
          <w:lang w:val="en-US"/>
        </w:rPr>
        <w:t>2</w:t>
      </w:r>
      <w:r w:rsidR="00540312">
        <w:rPr>
          <w:szCs w:val="24"/>
          <w:lang w:val="en-US"/>
        </w:rPr>
        <w:t xml:space="preserve"> ton of H2 per ton of methanol hence </w:t>
      </w:r>
      <w:r w:rsidR="005E691D">
        <w:rPr>
          <w:szCs w:val="24"/>
          <w:lang w:val="en-US"/>
        </w:rPr>
        <w:t xml:space="preserve">the hydrogen cost alone per ton of produced methanol is </w:t>
      </w:r>
      <w:r w:rsidR="00BC0E01">
        <w:rPr>
          <w:szCs w:val="24"/>
          <w:lang w:val="en-US"/>
        </w:rPr>
        <w:t xml:space="preserve">around 480 €/ton. Adding the methanol plant CAPEX and OPEX (excl. the H2) of 200 €/ton, the </w:t>
      </w:r>
      <w:r w:rsidR="0097440F">
        <w:rPr>
          <w:szCs w:val="24"/>
          <w:lang w:val="en-US"/>
        </w:rPr>
        <w:t>cost</w:t>
      </w:r>
      <w:r w:rsidR="00BC0E01">
        <w:rPr>
          <w:szCs w:val="24"/>
          <w:lang w:val="en-US"/>
        </w:rPr>
        <w:t xml:space="preserve"> is just below 700 €/ton of methanol in 2022.</w:t>
      </w:r>
    </w:p>
    <w:p w14:paraId="1A5CD5BA" w14:textId="69EFD49D" w:rsidR="00A36694" w:rsidRDefault="00A36694" w:rsidP="00865252">
      <w:pPr>
        <w:spacing w:line="276" w:lineRule="auto"/>
        <w:jc w:val="both"/>
        <w:rPr>
          <w:szCs w:val="24"/>
          <w:lang w:val="en-US"/>
        </w:rPr>
      </w:pPr>
    </w:p>
    <w:p w14:paraId="4206A573" w14:textId="52240E91" w:rsidR="008E4CC0" w:rsidRDefault="008E4CC0" w:rsidP="008E4CC0">
      <w:pPr>
        <w:spacing w:line="276" w:lineRule="auto"/>
        <w:jc w:val="both"/>
        <w:rPr>
          <w:szCs w:val="24"/>
          <w:lang w:val="en-US"/>
        </w:rPr>
      </w:pPr>
      <w:r>
        <w:rPr>
          <w:szCs w:val="24"/>
          <w:lang w:val="en-US"/>
        </w:rPr>
        <w:t xml:space="preserve">The 2030 case takes the following data </w:t>
      </w:r>
      <w:r w:rsidR="00A320F0">
        <w:rPr>
          <w:szCs w:val="24"/>
          <w:lang w:val="en-US"/>
        </w:rPr>
        <w:t>based on</w:t>
      </w:r>
      <w:r>
        <w:rPr>
          <w:szCs w:val="24"/>
          <w:lang w:val="en-US"/>
        </w:rPr>
        <w:t xml:space="preserve"> REintegrate progn</w:t>
      </w:r>
      <w:r w:rsidR="00F2693F">
        <w:rPr>
          <w:szCs w:val="24"/>
          <w:lang w:val="en-US"/>
        </w:rPr>
        <w:t>osis</w:t>
      </w:r>
      <w:r w:rsidR="00A320F0">
        <w:rPr>
          <w:szCs w:val="24"/>
          <w:lang w:val="en-US"/>
        </w:rPr>
        <w:t xml:space="preserve"> and </w:t>
      </w:r>
      <w:r w:rsidR="008C1D5C">
        <w:rPr>
          <w:szCs w:val="24"/>
          <w:lang w:val="en-US"/>
        </w:rPr>
        <w:t xml:space="preserve">information obtained during </w:t>
      </w:r>
      <w:r w:rsidR="00A320F0">
        <w:rPr>
          <w:szCs w:val="24"/>
          <w:lang w:val="en-US"/>
        </w:rPr>
        <w:t>discussions with electrolyzer OEM’s</w:t>
      </w:r>
      <w:r>
        <w:rPr>
          <w:szCs w:val="24"/>
          <w:lang w:val="en-US"/>
        </w:rPr>
        <w:t>:</w:t>
      </w:r>
    </w:p>
    <w:p w14:paraId="14060F9C" w14:textId="77777777" w:rsidR="008E4CC0" w:rsidRDefault="008E4CC0" w:rsidP="008E4CC0">
      <w:pPr>
        <w:spacing w:line="276" w:lineRule="auto"/>
        <w:jc w:val="both"/>
        <w:rPr>
          <w:szCs w:val="24"/>
          <w:lang w:val="en-US"/>
        </w:rPr>
      </w:pPr>
    </w:p>
    <w:p w14:paraId="47919D8D" w14:textId="3527C8DC" w:rsidR="008E4CC0" w:rsidRDefault="008E4CC0" w:rsidP="008E4CC0">
      <w:pPr>
        <w:spacing w:line="276" w:lineRule="auto"/>
        <w:jc w:val="both"/>
        <w:rPr>
          <w:szCs w:val="24"/>
          <w:lang w:val="en-US"/>
        </w:rPr>
      </w:pPr>
      <w:r>
        <w:rPr>
          <w:szCs w:val="24"/>
          <w:lang w:val="en-US"/>
        </w:rPr>
        <w:t xml:space="preserve">Cost of electricity: </w:t>
      </w:r>
      <w:r>
        <w:rPr>
          <w:szCs w:val="24"/>
          <w:lang w:val="en-US"/>
        </w:rPr>
        <w:tab/>
      </w:r>
      <w:r>
        <w:rPr>
          <w:szCs w:val="24"/>
          <w:lang w:val="en-US"/>
        </w:rPr>
        <w:tab/>
      </w:r>
      <w:r>
        <w:rPr>
          <w:szCs w:val="24"/>
          <w:lang w:val="en-US"/>
        </w:rPr>
        <w:tab/>
      </w:r>
      <w:r w:rsidR="00F2693F">
        <w:rPr>
          <w:szCs w:val="24"/>
          <w:lang w:val="en-US"/>
        </w:rPr>
        <w:t>25</w:t>
      </w:r>
      <w:r>
        <w:rPr>
          <w:szCs w:val="24"/>
          <w:lang w:val="en-US"/>
        </w:rPr>
        <w:t xml:space="preserve"> €/MWh</w:t>
      </w:r>
    </w:p>
    <w:p w14:paraId="385607CF" w14:textId="5B1384A9" w:rsidR="008E4CC0" w:rsidRDefault="008E4CC0" w:rsidP="008E4CC0">
      <w:pPr>
        <w:spacing w:line="276" w:lineRule="auto"/>
        <w:jc w:val="both"/>
        <w:rPr>
          <w:szCs w:val="24"/>
          <w:lang w:val="en-US"/>
        </w:rPr>
      </w:pPr>
      <w:r>
        <w:rPr>
          <w:szCs w:val="24"/>
          <w:lang w:val="en-US"/>
        </w:rPr>
        <w:t>Electrolyzer efficiency:</w:t>
      </w:r>
      <w:r>
        <w:rPr>
          <w:szCs w:val="24"/>
          <w:lang w:val="en-US"/>
        </w:rPr>
        <w:tab/>
      </w:r>
      <w:r>
        <w:rPr>
          <w:szCs w:val="24"/>
          <w:lang w:val="en-US"/>
        </w:rPr>
        <w:tab/>
      </w:r>
      <w:r>
        <w:rPr>
          <w:szCs w:val="24"/>
          <w:lang w:val="en-US"/>
        </w:rPr>
        <w:tab/>
      </w:r>
      <w:r w:rsidR="00F2693F">
        <w:rPr>
          <w:szCs w:val="24"/>
          <w:lang w:val="en-US"/>
        </w:rPr>
        <w:t>4</w:t>
      </w:r>
      <w:r w:rsidR="00291CD2">
        <w:rPr>
          <w:szCs w:val="24"/>
          <w:lang w:val="en-US"/>
        </w:rPr>
        <w:t>5</w:t>
      </w:r>
      <w:r>
        <w:rPr>
          <w:szCs w:val="24"/>
          <w:lang w:val="en-US"/>
        </w:rPr>
        <w:t xml:space="preserve"> MWh/ton of H2</w:t>
      </w:r>
    </w:p>
    <w:p w14:paraId="57766504" w14:textId="42872E21" w:rsidR="008E4CC0" w:rsidRDefault="008E4CC0" w:rsidP="008E4CC0">
      <w:pPr>
        <w:spacing w:line="276" w:lineRule="auto"/>
        <w:jc w:val="both"/>
        <w:rPr>
          <w:szCs w:val="24"/>
          <w:lang w:val="en-US"/>
        </w:rPr>
      </w:pPr>
      <w:r>
        <w:rPr>
          <w:szCs w:val="24"/>
          <w:lang w:val="en-US"/>
        </w:rPr>
        <w:t>Electrolyzer CAPEX and OPEX (excl. electricity):</w:t>
      </w:r>
      <w:r>
        <w:rPr>
          <w:szCs w:val="24"/>
          <w:lang w:val="en-US"/>
        </w:rPr>
        <w:tab/>
      </w:r>
      <w:r w:rsidR="00A320F0">
        <w:rPr>
          <w:szCs w:val="24"/>
          <w:lang w:val="en-US"/>
        </w:rPr>
        <w:t>5</w:t>
      </w:r>
      <w:r>
        <w:rPr>
          <w:szCs w:val="24"/>
          <w:lang w:val="en-US"/>
        </w:rPr>
        <w:t>00 €/ton of H2</w:t>
      </w:r>
      <w:commentRangeEnd w:id="83"/>
      <w:r w:rsidR="00EA0296">
        <w:rPr>
          <w:rStyle w:val="CommentReference"/>
        </w:rPr>
        <w:commentReference w:id="83"/>
      </w:r>
    </w:p>
    <w:p w14:paraId="740E3BF7" w14:textId="6FAD95E2" w:rsidR="008E4CC0" w:rsidRDefault="008E4CC0" w:rsidP="008E4CC0">
      <w:pPr>
        <w:spacing w:line="276" w:lineRule="auto"/>
        <w:jc w:val="both"/>
        <w:rPr>
          <w:szCs w:val="24"/>
          <w:lang w:val="en-US"/>
        </w:rPr>
      </w:pPr>
      <w:r>
        <w:rPr>
          <w:szCs w:val="24"/>
          <w:lang w:val="en-US"/>
        </w:rPr>
        <w:t>Methanol plant CAPEX and OPEX (excl. H2):</w:t>
      </w:r>
      <w:r>
        <w:rPr>
          <w:szCs w:val="24"/>
          <w:lang w:val="en-US"/>
        </w:rPr>
        <w:tab/>
      </w:r>
      <w:r w:rsidR="00A320F0">
        <w:rPr>
          <w:szCs w:val="24"/>
          <w:lang w:val="en-US"/>
        </w:rPr>
        <w:t>1</w:t>
      </w:r>
      <w:r>
        <w:rPr>
          <w:szCs w:val="24"/>
          <w:lang w:val="en-US"/>
        </w:rPr>
        <w:t>00 €/ton of methanol</w:t>
      </w:r>
    </w:p>
    <w:p w14:paraId="611F7A0D" w14:textId="77777777" w:rsidR="008E4CC0" w:rsidRDefault="008E4CC0" w:rsidP="008E4CC0">
      <w:pPr>
        <w:spacing w:line="276" w:lineRule="auto"/>
        <w:jc w:val="both"/>
        <w:rPr>
          <w:szCs w:val="24"/>
          <w:lang w:val="en-US"/>
        </w:rPr>
      </w:pPr>
    </w:p>
    <w:p w14:paraId="0F9A205D" w14:textId="0F7C2AE4" w:rsidR="008E4CC0" w:rsidRDefault="008E4CC0" w:rsidP="008E4CC0">
      <w:pPr>
        <w:spacing w:line="276" w:lineRule="auto"/>
        <w:jc w:val="both"/>
        <w:rPr>
          <w:szCs w:val="24"/>
          <w:lang w:val="en-US"/>
        </w:rPr>
      </w:pPr>
      <w:commentRangeStart w:id="84"/>
      <w:r>
        <w:rPr>
          <w:szCs w:val="24"/>
          <w:lang w:val="en-US"/>
        </w:rPr>
        <w:t>Based on these numbers the cost of hydrogen in 20</w:t>
      </w:r>
      <w:r w:rsidR="00706E6A">
        <w:rPr>
          <w:szCs w:val="24"/>
          <w:lang w:val="en-US"/>
        </w:rPr>
        <w:t>30</w:t>
      </w:r>
      <w:r>
        <w:rPr>
          <w:szCs w:val="24"/>
          <w:lang w:val="en-US"/>
        </w:rPr>
        <w:t xml:space="preserve"> is </w:t>
      </w:r>
      <w:r w:rsidR="00706E6A">
        <w:rPr>
          <w:szCs w:val="24"/>
          <w:lang w:val="en-US"/>
        </w:rPr>
        <w:t>1625</w:t>
      </w:r>
      <w:r>
        <w:rPr>
          <w:szCs w:val="24"/>
          <w:lang w:val="en-US"/>
        </w:rPr>
        <w:t xml:space="preserve"> €/ton. The methanol production requires 0,192 ton of H2 per ton of methanol hence the hydrogen cost alone per ton of produced methanol is around </w:t>
      </w:r>
      <w:r w:rsidR="00706E6A">
        <w:rPr>
          <w:szCs w:val="24"/>
          <w:lang w:val="en-US"/>
        </w:rPr>
        <w:t>31</w:t>
      </w:r>
      <w:r w:rsidR="00491FEA">
        <w:rPr>
          <w:szCs w:val="24"/>
          <w:lang w:val="en-US"/>
        </w:rPr>
        <w:t>0</w:t>
      </w:r>
      <w:r>
        <w:rPr>
          <w:szCs w:val="24"/>
          <w:lang w:val="en-US"/>
        </w:rPr>
        <w:t xml:space="preserve"> €/ton. Adding the </w:t>
      </w:r>
      <w:r w:rsidR="007B063A">
        <w:rPr>
          <w:szCs w:val="24"/>
          <w:lang w:val="en-US"/>
        </w:rPr>
        <w:t xml:space="preserve">2030 targeted </w:t>
      </w:r>
      <w:r>
        <w:rPr>
          <w:szCs w:val="24"/>
          <w:lang w:val="en-US"/>
        </w:rPr>
        <w:t xml:space="preserve">methanol plant CAPEX and OPEX (excl. the H2) of </w:t>
      </w:r>
      <w:r w:rsidR="00491FEA">
        <w:rPr>
          <w:szCs w:val="24"/>
          <w:lang w:val="en-US"/>
        </w:rPr>
        <w:t>1</w:t>
      </w:r>
      <w:r>
        <w:rPr>
          <w:szCs w:val="24"/>
          <w:lang w:val="en-US"/>
        </w:rPr>
        <w:t xml:space="preserve">00 €/ton, the cost is just </w:t>
      </w:r>
      <w:r w:rsidR="00491FEA">
        <w:rPr>
          <w:szCs w:val="24"/>
          <w:lang w:val="en-US"/>
        </w:rPr>
        <w:t>above</w:t>
      </w:r>
      <w:r>
        <w:rPr>
          <w:szCs w:val="24"/>
          <w:lang w:val="en-US"/>
        </w:rPr>
        <w:t xml:space="preserve"> </w:t>
      </w:r>
      <w:r w:rsidR="00491FEA">
        <w:rPr>
          <w:szCs w:val="24"/>
          <w:lang w:val="en-US"/>
        </w:rPr>
        <w:t>4</w:t>
      </w:r>
      <w:r>
        <w:rPr>
          <w:szCs w:val="24"/>
          <w:lang w:val="en-US"/>
        </w:rPr>
        <w:t>00 €/ton of methanol in 20</w:t>
      </w:r>
      <w:r w:rsidR="00491FEA">
        <w:rPr>
          <w:szCs w:val="24"/>
          <w:lang w:val="en-US"/>
        </w:rPr>
        <w:t>30</w:t>
      </w:r>
      <w:r>
        <w:rPr>
          <w:szCs w:val="24"/>
          <w:lang w:val="en-US"/>
        </w:rPr>
        <w:t>.</w:t>
      </w:r>
      <w:r w:rsidR="00491FEA">
        <w:rPr>
          <w:szCs w:val="24"/>
          <w:lang w:val="en-US"/>
        </w:rPr>
        <w:t xml:space="preserve"> For comparison</w:t>
      </w:r>
      <w:r w:rsidR="00111C51">
        <w:rPr>
          <w:szCs w:val="24"/>
          <w:lang w:val="en-US"/>
        </w:rPr>
        <w:t>,</w:t>
      </w:r>
      <w:r w:rsidR="00491FEA">
        <w:rPr>
          <w:szCs w:val="24"/>
          <w:lang w:val="en-US"/>
        </w:rPr>
        <w:t xml:space="preserve"> the cost </w:t>
      </w:r>
      <w:r w:rsidR="00577139">
        <w:rPr>
          <w:szCs w:val="24"/>
          <w:lang w:val="en-US"/>
        </w:rPr>
        <w:t xml:space="preserve">of fossil methanol is nearly 400 €/ton when it is high thus </w:t>
      </w:r>
      <w:r w:rsidR="000F47DF">
        <w:rPr>
          <w:szCs w:val="24"/>
          <w:lang w:val="en-US"/>
        </w:rPr>
        <w:t>approaching</w:t>
      </w:r>
      <w:r w:rsidR="00577139">
        <w:rPr>
          <w:szCs w:val="24"/>
          <w:lang w:val="en-US"/>
        </w:rPr>
        <w:t xml:space="preserve"> </w:t>
      </w:r>
      <w:r w:rsidR="00111C51">
        <w:rPr>
          <w:szCs w:val="24"/>
          <w:lang w:val="en-US"/>
        </w:rPr>
        <w:t>fossil parity</w:t>
      </w:r>
      <w:commentRangeEnd w:id="84"/>
      <w:r w:rsidR="00E151B2">
        <w:rPr>
          <w:rStyle w:val="CommentReference"/>
        </w:rPr>
        <w:commentReference w:id="84"/>
      </w:r>
      <w:r w:rsidR="00111C51">
        <w:rPr>
          <w:szCs w:val="24"/>
          <w:lang w:val="en-US"/>
        </w:rPr>
        <w:t>.</w:t>
      </w:r>
    </w:p>
    <w:p w14:paraId="326F2EA9" w14:textId="6E5DDC6A" w:rsidR="005A5D65" w:rsidRDefault="005A5D65" w:rsidP="00865252">
      <w:pPr>
        <w:spacing w:line="276" w:lineRule="auto"/>
        <w:jc w:val="both"/>
        <w:rPr>
          <w:szCs w:val="24"/>
          <w:lang w:val="en-US"/>
        </w:rPr>
      </w:pPr>
    </w:p>
    <w:p w14:paraId="5E960A45" w14:textId="77777777" w:rsidR="00310A6E" w:rsidRPr="00370C36" w:rsidRDefault="00310A6E" w:rsidP="00865252">
      <w:pPr>
        <w:spacing w:line="276" w:lineRule="auto"/>
        <w:jc w:val="both"/>
        <w:rPr>
          <w:szCs w:val="24"/>
          <w:lang w:val="en-US"/>
        </w:rPr>
      </w:pPr>
    </w:p>
    <w:p w14:paraId="1237A738" w14:textId="6650722E" w:rsidR="00352A4C" w:rsidRPr="009D121B" w:rsidRDefault="001F39DD" w:rsidP="00352A4C">
      <w:pPr>
        <w:spacing w:line="276" w:lineRule="auto"/>
        <w:ind w:hanging="567"/>
        <w:rPr>
          <w:b/>
          <w:bCs/>
          <w:szCs w:val="24"/>
        </w:rPr>
      </w:pPr>
      <w:r>
        <w:rPr>
          <w:b/>
          <w:bCs/>
          <w:szCs w:val="24"/>
        </w:rPr>
        <w:t>2</w:t>
      </w:r>
      <w:r w:rsidR="00352A4C">
        <w:rPr>
          <w:b/>
          <w:bCs/>
          <w:szCs w:val="24"/>
        </w:rPr>
        <w:t>.e</w:t>
      </w:r>
      <w:r w:rsidR="00352A4C">
        <w:rPr>
          <w:b/>
          <w:bCs/>
          <w:szCs w:val="24"/>
        </w:rPr>
        <w:tab/>
      </w:r>
      <w:r w:rsidR="000C481C">
        <w:rPr>
          <w:b/>
          <w:bCs/>
          <w:szCs w:val="24"/>
        </w:rPr>
        <w:t>Projektet nytte efter støtteperiodens ophør.</w:t>
      </w:r>
      <w:r w:rsidR="00352A4C">
        <w:rPr>
          <w:b/>
          <w:bCs/>
          <w:szCs w:val="24"/>
        </w:rPr>
        <w:t xml:space="preserve"> </w:t>
      </w:r>
    </w:p>
    <w:p w14:paraId="7C16C85C" w14:textId="1CFA1125" w:rsidR="00352A4C" w:rsidRDefault="00352A4C" w:rsidP="00352A4C">
      <w:pPr>
        <w:spacing w:line="276" w:lineRule="auto"/>
        <w:rPr>
          <w:szCs w:val="24"/>
        </w:rPr>
      </w:pPr>
    </w:p>
    <w:p w14:paraId="79F385C1" w14:textId="1F803B81" w:rsidR="00033D12" w:rsidRPr="00033D12" w:rsidRDefault="006376FF" w:rsidP="00033D12">
      <w:pPr>
        <w:spacing w:line="276" w:lineRule="auto"/>
        <w:jc w:val="both"/>
        <w:rPr>
          <w:szCs w:val="24"/>
        </w:rPr>
      </w:pPr>
      <w:r>
        <w:rPr>
          <w:szCs w:val="24"/>
        </w:rPr>
        <w:t>[</w:t>
      </w:r>
      <w:r w:rsidR="002832DB" w:rsidRPr="002832DB">
        <w:rPr>
          <w:szCs w:val="24"/>
        </w:rPr>
        <w:t xml:space="preserve">Redegør for nyttiggørelsen af </w:t>
      </w:r>
      <w:r w:rsidR="00DD6A9F">
        <w:rPr>
          <w:szCs w:val="24"/>
        </w:rPr>
        <w:t xml:space="preserve">projektet </w:t>
      </w:r>
      <w:r w:rsidR="002832DB" w:rsidRPr="002832DB">
        <w:rPr>
          <w:szCs w:val="24"/>
        </w:rPr>
        <w:t>efter støtteperiodens ophør</w:t>
      </w:r>
      <w:r w:rsidR="003A3E4B">
        <w:rPr>
          <w:szCs w:val="24"/>
        </w:rPr>
        <w:t>, herunder</w:t>
      </w:r>
      <w:r w:rsidR="00012135">
        <w:rPr>
          <w:szCs w:val="24"/>
        </w:rPr>
        <w:t xml:space="preserve"> forventninger til</w:t>
      </w:r>
      <w:r w:rsidR="00B2225F">
        <w:rPr>
          <w:szCs w:val="24"/>
        </w:rPr>
        <w:t xml:space="preserve">, </w:t>
      </w:r>
      <w:r w:rsidR="00BD4C9B">
        <w:rPr>
          <w:szCs w:val="24"/>
        </w:rPr>
        <w:t xml:space="preserve">hvorvidt og hvordan </w:t>
      </w:r>
      <w:r w:rsidR="00B2225F">
        <w:rPr>
          <w:szCs w:val="24"/>
        </w:rPr>
        <w:t xml:space="preserve">projektet vil </w:t>
      </w:r>
      <w:r w:rsidR="00BD4C9B">
        <w:rPr>
          <w:szCs w:val="24"/>
        </w:rPr>
        <w:t>kunne fortsætte på markedsbaserede vilkår.</w:t>
      </w:r>
      <w:r>
        <w:rPr>
          <w:szCs w:val="24"/>
        </w:rPr>
        <w:t>]</w:t>
      </w:r>
    </w:p>
    <w:p w14:paraId="5872135A" w14:textId="015DD476" w:rsidR="00033D12" w:rsidRDefault="00033D12">
      <w:pPr>
        <w:rPr>
          <w:rFonts w:cs="Arial"/>
          <w:b/>
          <w:bCs/>
          <w:sz w:val="32"/>
          <w:szCs w:val="32"/>
        </w:rPr>
      </w:pPr>
    </w:p>
    <w:p w14:paraId="48F16334" w14:textId="024092F5" w:rsidR="00FA726A" w:rsidRDefault="000E5D27" w:rsidP="00033D12">
      <w:pPr>
        <w:rPr>
          <w:lang w:val="en-US"/>
        </w:rPr>
      </w:pPr>
      <w:r w:rsidRPr="000E5D27">
        <w:rPr>
          <w:lang w:val="en-US"/>
        </w:rPr>
        <w:t>REintegrate intends to continue t</w:t>
      </w:r>
      <w:r>
        <w:rPr>
          <w:lang w:val="en-US"/>
        </w:rPr>
        <w:t>o operate the plant after the public support period</w:t>
      </w:r>
      <w:r w:rsidR="000F1BFD">
        <w:rPr>
          <w:lang w:val="en-US"/>
        </w:rPr>
        <w:t xml:space="preserve"> as </w:t>
      </w:r>
      <w:r w:rsidR="007F519F">
        <w:rPr>
          <w:lang w:val="en-US"/>
        </w:rPr>
        <w:t>several factors point</w:t>
      </w:r>
      <w:r w:rsidR="00722844">
        <w:rPr>
          <w:lang w:val="en-US"/>
        </w:rPr>
        <w:t xml:space="preserve"> towards a viable business case can be established</w:t>
      </w:r>
      <w:r w:rsidR="00BA54C0">
        <w:rPr>
          <w:lang w:val="en-US"/>
        </w:rPr>
        <w:t xml:space="preserve"> provided</w:t>
      </w:r>
      <w:r w:rsidR="00454409">
        <w:rPr>
          <w:lang w:val="en-US"/>
        </w:rPr>
        <w:t xml:space="preserve"> that the cr</w:t>
      </w:r>
      <w:r w:rsidR="00085E96">
        <w:rPr>
          <w:lang w:val="en-US"/>
        </w:rPr>
        <w:t>itical financi</w:t>
      </w:r>
      <w:r w:rsidR="00E00C0F">
        <w:rPr>
          <w:lang w:val="en-US"/>
        </w:rPr>
        <w:t>a</w:t>
      </w:r>
      <w:r w:rsidR="00085E96">
        <w:rPr>
          <w:lang w:val="en-US"/>
        </w:rPr>
        <w:t>l</w:t>
      </w:r>
      <w:r w:rsidR="00454409">
        <w:rPr>
          <w:lang w:val="en-US"/>
        </w:rPr>
        <w:t xml:space="preserve"> support to </w:t>
      </w:r>
      <w:r w:rsidR="009C400E">
        <w:rPr>
          <w:lang w:val="en-US"/>
        </w:rPr>
        <w:t>form the foundation is granted</w:t>
      </w:r>
      <w:r w:rsidR="00722844">
        <w:rPr>
          <w:lang w:val="en-US"/>
        </w:rPr>
        <w:t>.</w:t>
      </w:r>
    </w:p>
    <w:p w14:paraId="148C3578" w14:textId="61EBFC95" w:rsidR="00722844" w:rsidRDefault="00722844" w:rsidP="00033D12">
      <w:pPr>
        <w:rPr>
          <w:lang w:val="en-US"/>
        </w:rPr>
      </w:pPr>
    </w:p>
    <w:p w14:paraId="3545BE9D" w14:textId="132F27FF" w:rsidR="00722844" w:rsidRDefault="00722844" w:rsidP="00722844">
      <w:pPr>
        <w:pStyle w:val="ListParagraph"/>
        <w:numPr>
          <w:ilvl w:val="0"/>
          <w:numId w:val="20"/>
        </w:numPr>
        <w:rPr>
          <w:lang w:val="en-US"/>
        </w:rPr>
      </w:pPr>
      <w:r>
        <w:rPr>
          <w:lang w:val="en-US"/>
        </w:rPr>
        <w:t xml:space="preserve">The site can be </w:t>
      </w:r>
      <w:r w:rsidR="00B53DBF">
        <w:rPr>
          <w:lang w:val="en-US"/>
        </w:rPr>
        <w:t xml:space="preserve">further developed to increase production capacity and improve </w:t>
      </w:r>
      <w:r w:rsidR="00605CA9">
        <w:rPr>
          <w:lang w:val="en-US"/>
        </w:rPr>
        <w:t xml:space="preserve">economic </w:t>
      </w:r>
      <w:r w:rsidR="004C19E1">
        <w:rPr>
          <w:lang w:val="en-US"/>
        </w:rPr>
        <w:t>feasibility.</w:t>
      </w:r>
    </w:p>
    <w:p w14:paraId="41033A01" w14:textId="14620936" w:rsidR="00605CA9" w:rsidRDefault="00605CA9" w:rsidP="00722844">
      <w:pPr>
        <w:pStyle w:val="ListParagraph"/>
        <w:numPr>
          <w:ilvl w:val="0"/>
          <w:numId w:val="20"/>
        </w:numPr>
        <w:rPr>
          <w:lang w:val="en-US"/>
        </w:rPr>
      </w:pPr>
      <w:r>
        <w:rPr>
          <w:lang w:val="en-US"/>
        </w:rPr>
        <w:t xml:space="preserve">The electrolyzer will require </w:t>
      </w:r>
      <w:r w:rsidR="009E3CE4">
        <w:rPr>
          <w:lang w:val="en-US"/>
        </w:rPr>
        <w:t xml:space="preserve">an </w:t>
      </w:r>
      <w:r>
        <w:rPr>
          <w:lang w:val="en-US"/>
        </w:rPr>
        <w:t xml:space="preserve">overhaul </w:t>
      </w:r>
      <w:r w:rsidR="009E3CE4">
        <w:rPr>
          <w:lang w:val="en-US"/>
        </w:rPr>
        <w:t xml:space="preserve">after 8-10 years where </w:t>
      </w:r>
      <w:r>
        <w:rPr>
          <w:lang w:val="en-US"/>
        </w:rPr>
        <w:t xml:space="preserve">efficiency improvements in core technology </w:t>
      </w:r>
      <w:r w:rsidR="009E3CE4">
        <w:rPr>
          <w:lang w:val="en-US"/>
        </w:rPr>
        <w:t>will benefit the continued operation</w:t>
      </w:r>
      <w:r w:rsidR="00C804F1">
        <w:rPr>
          <w:lang w:val="en-US"/>
        </w:rPr>
        <w:t xml:space="preserve"> (more hydrogen is produced per MWh of electricity consumed)</w:t>
      </w:r>
      <w:r w:rsidR="004C19E1">
        <w:rPr>
          <w:lang w:val="en-US"/>
        </w:rPr>
        <w:t>.</w:t>
      </w:r>
    </w:p>
    <w:p w14:paraId="62A18EB1" w14:textId="783829E8" w:rsidR="004C19E1" w:rsidRDefault="009D2CD6" w:rsidP="00722844">
      <w:pPr>
        <w:pStyle w:val="ListParagraph"/>
        <w:numPr>
          <w:ilvl w:val="0"/>
          <w:numId w:val="20"/>
        </w:numPr>
        <w:rPr>
          <w:lang w:val="en-US"/>
        </w:rPr>
      </w:pPr>
      <w:r>
        <w:rPr>
          <w:lang w:val="en-US"/>
        </w:rPr>
        <w:t xml:space="preserve">Continued </w:t>
      </w:r>
      <w:r w:rsidR="004C19E1">
        <w:rPr>
          <w:lang w:val="en-US"/>
        </w:rPr>
        <w:t>cost</w:t>
      </w:r>
      <w:r>
        <w:rPr>
          <w:lang w:val="en-US"/>
        </w:rPr>
        <w:t xml:space="preserve"> reduction</w:t>
      </w:r>
      <w:r w:rsidR="004C19E1">
        <w:rPr>
          <w:lang w:val="en-US"/>
        </w:rPr>
        <w:t xml:space="preserve"> of renewable electricity will bring down production cost and improve cost competitiveness of the plant.</w:t>
      </w:r>
    </w:p>
    <w:p w14:paraId="297227DC" w14:textId="323B0665" w:rsidR="000B5E76" w:rsidRPr="00722844" w:rsidRDefault="000B5E76" w:rsidP="00722844">
      <w:pPr>
        <w:pStyle w:val="ListParagraph"/>
        <w:numPr>
          <w:ilvl w:val="0"/>
          <w:numId w:val="20"/>
        </w:numPr>
        <w:rPr>
          <w:lang w:val="en-US"/>
        </w:rPr>
      </w:pPr>
      <w:r>
        <w:rPr>
          <w:lang w:val="en-US"/>
        </w:rPr>
        <w:lastRenderedPageBreak/>
        <w:t>Implementation of CO2 taxation will support a price premium over fossil fuels</w:t>
      </w:r>
      <w:r w:rsidR="00417D11">
        <w:rPr>
          <w:lang w:val="en-US"/>
        </w:rPr>
        <w:t xml:space="preserve"> and a growing market for renewable fuels.</w:t>
      </w:r>
    </w:p>
    <w:p w14:paraId="6C604766" w14:textId="090E96E4" w:rsidR="000F1BFD" w:rsidRDefault="000F1BFD" w:rsidP="00033D12">
      <w:pPr>
        <w:rPr>
          <w:lang w:val="en-US"/>
        </w:rPr>
      </w:pPr>
    </w:p>
    <w:p w14:paraId="18E5CE70" w14:textId="3B5B1F64" w:rsidR="00E00C0F" w:rsidRDefault="00E00C0F" w:rsidP="00033D12">
      <w:pPr>
        <w:rPr>
          <w:lang w:val="en-US"/>
        </w:rPr>
      </w:pPr>
      <w:r>
        <w:rPr>
          <w:lang w:val="en-US"/>
        </w:rPr>
        <w:t xml:space="preserve">From close contact with large </w:t>
      </w:r>
      <w:r w:rsidR="007A7C94">
        <w:rPr>
          <w:lang w:val="en-US"/>
        </w:rPr>
        <w:t>end-users of e-methanol</w:t>
      </w:r>
      <w:r w:rsidR="0022533E">
        <w:rPr>
          <w:lang w:val="en-US"/>
        </w:rPr>
        <w:t>,</w:t>
      </w:r>
      <w:r w:rsidR="007A7C94">
        <w:rPr>
          <w:lang w:val="en-US"/>
        </w:rPr>
        <w:t xml:space="preserve"> </w:t>
      </w:r>
      <w:proofErr w:type="gramStart"/>
      <w:r w:rsidR="007A7C94">
        <w:rPr>
          <w:lang w:val="en-US"/>
        </w:rPr>
        <w:t>REintegrate</w:t>
      </w:r>
      <w:proofErr w:type="gramEnd"/>
      <w:r w:rsidR="007A7C94">
        <w:rPr>
          <w:lang w:val="en-US"/>
        </w:rPr>
        <w:t xml:space="preserve"> is confident that there will be a market for the produced fuel after the </w:t>
      </w:r>
      <w:r w:rsidR="00456B0A">
        <w:rPr>
          <w:lang w:val="en-US"/>
        </w:rPr>
        <w:t>project period.</w:t>
      </w:r>
    </w:p>
    <w:p w14:paraId="3BA1F358" w14:textId="77777777" w:rsidR="00E00C0F" w:rsidRDefault="00E00C0F" w:rsidP="00033D12">
      <w:pPr>
        <w:rPr>
          <w:lang w:val="en-US"/>
        </w:rPr>
      </w:pPr>
    </w:p>
    <w:p w14:paraId="47F76A9C" w14:textId="77777777" w:rsidR="000F1BFD" w:rsidRPr="000E5D27" w:rsidRDefault="000F1BFD" w:rsidP="00033D12">
      <w:pPr>
        <w:rPr>
          <w:lang w:val="en-US"/>
        </w:rPr>
      </w:pPr>
    </w:p>
    <w:p w14:paraId="6F77AB63" w14:textId="6D19BF6F" w:rsidR="00FA726A" w:rsidRPr="004647D5" w:rsidRDefault="003452E7" w:rsidP="0032120D">
      <w:pPr>
        <w:pStyle w:val="Heading1"/>
        <w:pBdr>
          <w:top w:val="single" w:sz="4" w:space="1" w:color="auto"/>
          <w:bottom w:val="single" w:sz="4" w:space="1" w:color="auto"/>
        </w:pBdr>
        <w:spacing w:line="276" w:lineRule="auto"/>
        <w:ind w:left="-567"/>
      </w:pPr>
      <w:r>
        <w:t xml:space="preserve">Afsnit 5: Udvælgelseskriterie </w:t>
      </w:r>
      <w:r w:rsidR="00562BC1">
        <w:t>3</w:t>
      </w:r>
      <w:r w:rsidR="00FA726A" w:rsidRPr="004647D5">
        <w:t xml:space="preserve">. </w:t>
      </w:r>
      <w:r w:rsidR="00FA726A">
        <w:t xml:space="preserve">Projektets </w:t>
      </w:r>
      <w:r w:rsidR="00594B10">
        <w:t>budget og finansiering</w:t>
      </w:r>
    </w:p>
    <w:p w14:paraId="5CF6EB93" w14:textId="77777777" w:rsidR="00FA726A" w:rsidRDefault="00FA726A" w:rsidP="00FA726A">
      <w:pPr>
        <w:spacing w:line="276" w:lineRule="auto"/>
        <w:jc w:val="both"/>
        <w:rPr>
          <w:b/>
          <w:bCs/>
          <w:szCs w:val="24"/>
        </w:rPr>
      </w:pPr>
    </w:p>
    <w:p w14:paraId="07B854ED" w14:textId="4C0BAAEC" w:rsidR="00FA726A" w:rsidRDefault="00FA726A" w:rsidP="00FA726A">
      <w:pPr>
        <w:spacing w:line="276" w:lineRule="auto"/>
        <w:jc w:val="both"/>
        <w:rPr>
          <w:szCs w:val="24"/>
        </w:rPr>
      </w:pPr>
      <w:r>
        <w:rPr>
          <w:szCs w:val="24"/>
        </w:rPr>
        <w:t xml:space="preserve">Der skal redegøres for projektets </w:t>
      </w:r>
      <w:r w:rsidR="00C3016C">
        <w:rPr>
          <w:szCs w:val="24"/>
        </w:rPr>
        <w:t xml:space="preserve">budget og finansiering </w:t>
      </w:r>
      <w:r>
        <w:rPr>
          <w:szCs w:val="24"/>
        </w:rPr>
        <w:t>i henhold til det overordnede kriterie ”</w:t>
      </w:r>
      <w:r w:rsidR="00C3016C">
        <w:rPr>
          <w:szCs w:val="24"/>
        </w:rPr>
        <w:t>3</w:t>
      </w:r>
      <w:r>
        <w:rPr>
          <w:szCs w:val="24"/>
        </w:rPr>
        <w:t xml:space="preserve">. </w:t>
      </w:r>
      <w:r w:rsidR="000959D2">
        <w:rPr>
          <w:szCs w:val="24"/>
        </w:rPr>
        <w:t>Projektets budget og finansiering</w:t>
      </w:r>
      <w:r>
        <w:rPr>
          <w:szCs w:val="24"/>
        </w:rPr>
        <w:t xml:space="preserve">”. </w:t>
      </w:r>
    </w:p>
    <w:p w14:paraId="624B2888" w14:textId="77777777" w:rsidR="00C3016C" w:rsidRDefault="00C3016C">
      <w:pPr>
        <w:rPr>
          <w:rFonts w:cs="Arial"/>
          <w:b/>
          <w:bCs/>
          <w:sz w:val="32"/>
          <w:szCs w:val="32"/>
        </w:rPr>
      </w:pPr>
    </w:p>
    <w:p w14:paraId="7A019C20" w14:textId="77777777" w:rsidR="00A41EC4" w:rsidRDefault="00852726" w:rsidP="00852726">
      <w:pPr>
        <w:spacing w:line="276" w:lineRule="auto"/>
        <w:jc w:val="both"/>
        <w:rPr>
          <w:szCs w:val="24"/>
        </w:rPr>
      </w:pPr>
      <w:r>
        <w:rPr>
          <w:szCs w:val="24"/>
        </w:rPr>
        <w:t>[Redegør for</w:t>
      </w:r>
      <w:r w:rsidR="00A41EC4">
        <w:rPr>
          <w:szCs w:val="24"/>
        </w:rPr>
        <w:t xml:space="preserve"> følgende: </w:t>
      </w:r>
    </w:p>
    <w:p w14:paraId="326DCFDD" w14:textId="4816BA2C" w:rsidR="00A41EC4" w:rsidRDefault="00324A77" w:rsidP="00A41EC4">
      <w:pPr>
        <w:pStyle w:val="ListParagraph"/>
        <w:numPr>
          <w:ilvl w:val="0"/>
          <w:numId w:val="18"/>
        </w:numPr>
        <w:spacing w:line="276" w:lineRule="auto"/>
        <w:jc w:val="both"/>
        <w:rPr>
          <w:szCs w:val="24"/>
        </w:rPr>
      </w:pPr>
      <w:r>
        <w:rPr>
          <w:szCs w:val="24"/>
        </w:rPr>
        <w:t>Projektets budget</w:t>
      </w:r>
      <w:r w:rsidR="00100151">
        <w:rPr>
          <w:szCs w:val="24"/>
        </w:rPr>
        <w:t xml:space="preserve"> i overordnede </w:t>
      </w:r>
      <w:r w:rsidR="007F4900">
        <w:rPr>
          <w:szCs w:val="24"/>
        </w:rPr>
        <w:t>tal</w:t>
      </w:r>
      <w:r w:rsidR="00B86478">
        <w:rPr>
          <w:szCs w:val="24"/>
        </w:rPr>
        <w:t xml:space="preserve"> </w:t>
      </w:r>
      <w:r w:rsidR="00787AEC">
        <w:rPr>
          <w:szCs w:val="24"/>
        </w:rPr>
        <w:t xml:space="preserve">i </w:t>
      </w:r>
      <w:r w:rsidR="00FC377C">
        <w:rPr>
          <w:szCs w:val="24"/>
        </w:rPr>
        <w:t>tillæg til</w:t>
      </w:r>
      <w:r w:rsidR="00EC56E5">
        <w:rPr>
          <w:szCs w:val="24"/>
        </w:rPr>
        <w:t xml:space="preserve"> </w:t>
      </w:r>
      <w:r w:rsidR="00495AD9">
        <w:rPr>
          <w:szCs w:val="24"/>
        </w:rPr>
        <w:t>et</w:t>
      </w:r>
      <w:r w:rsidR="00EC56E5">
        <w:rPr>
          <w:szCs w:val="24"/>
        </w:rPr>
        <w:t xml:space="preserve"> udfyldt og vedlagt budgetskema. </w:t>
      </w:r>
      <w:r w:rsidR="005B1C64">
        <w:rPr>
          <w:szCs w:val="24"/>
        </w:rPr>
        <w:t>Angiv forudsætninger for alle centrale budgetposter og b</w:t>
      </w:r>
      <w:r w:rsidR="00EC56E5">
        <w:rPr>
          <w:szCs w:val="24"/>
        </w:rPr>
        <w:t>eskriv dertil den samlede plan for finansiering af projektet</w:t>
      </w:r>
      <w:r w:rsidR="00FB2C62">
        <w:rPr>
          <w:szCs w:val="24"/>
        </w:rPr>
        <w:t>, herunder en</w:t>
      </w:r>
      <w:r w:rsidR="005C36C4">
        <w:rPr>
          <w:szCs w:val="24"/>
        </w:rPr>
        <w:t xml:space="preserve"> vurdering af, at planen er realiserbar.</w:t>
      </w:r>
    </w:p>
    <w:p w14:paraId="2AF10EB1" w14:textId="103EB9FE" w:rsidR="006A3E6E" w:rsidRDefault="006A3E6E" w:rsidP="006A3E6E">
      <w:pPr>
        <w:spacing w:line="276" w:lineRule="auto"/>
        <w:jc w:val="both"/>
        <w:rPr>
          <w:szCs w:val="24"/>
        </w:rPr>
      </w:pPr>
    </w:p>
    <w:p w14:paraId="51720EDA" w14:textId="4231D73E" w:rsidR="006A3E6E" w:rsidRDefault="00B2552E" w:rsidP="006A3E6E">
      <w:pPr>
        <w:spacing w:line="276" w:lineRule="auto"/>
        <w:jc w:val="both"/>
        <w:rPr>
          <w:szCs w:val="24"/>
          <w:lang w:val="en-US"/>
        </w:rPr>
      </w:pPr>
      <w:r w:rsidRPr="00B2552E">
        <w:rPr>
          <w:szCs w:val="24"/>
          <w:lang w:val="en-US"/>
        </w:rPr>
        <w:t>REintegrate and European Energy r</w:t>
      </w:r>
      <w:r>
        <w:rPr>
          <w:szCs w:val="24"/>
          <w:lang w:val="en-US"/>
        </w:rPr>
        <w:t xml:space="preserve">equest a </w:t>
      </w:r>
      <w:r w:rsidR="0025518E">
        <w:rPr>
          <w:szCs w:val="24"/>
          <w:lang w:val="en-US"/>
        </w:rPr>
        <w:t xml:space="preserve">public cost share of DKK 400 </w:t>
      </w:r>
      <w:proofErr w:type="spellStart"/>
      <w:r w:rsidR="0025518E">
        <w:rPr>
          <w:szCs w:val="24"/>
          <w:lang w:val="en-US"/>
        </w:rPr>
        <w:t>mio</w:t>
      </w:r>
      <w:proofErr w:type="spellEnd"/>
      <w:r w:rsidR="0025518E">
        <w:rPr>
          <w:szCs w:val="24"/>
          <w:lang w:val="en-US"/>
        </w:rPr>
        <w:t xml:space="preserve">. to </w:t>
      </w:r>
      <w:r w:rsidR="00C464FA">
        <w:rPr>
          <w:szCs w:val="24"/>
          <w:lang w:val="en-US"/>
        </w:rPr>
        <w:t xml:space="preserve">realize the Green CCU Hub Aalborg project. </w:t>
      </w:r>
      <w:r w:rsidR="00981D58">
        <w:rPr>
          <w:szCs w:val="24"/>
          <w:lang w:val="en-US"/>
        </w:rPr>
        <w:t>With this public funding contrib</w:t>
      </w:r>
      <w:r w:rsidR="00761B30">
        <w:rPr>
          <w:szCs w:val="24"/>
          <w:lang w:val="en-US"/>
        </w:rPr>
        <w:t>ution, the project will be economically viable</w:t>
      </w:r>
      <w:r w:rsidR="0022533E">
        <w:rPr>
          <w:szCs w:val="24"/>
          <w:lang w:val="en-US"/>
        </w:rPr>
        <w:t xml:space="preserve"> by 2024</w:t>
      </w:r>
      <w:r w:rsidR="00761B30">
        <w:rPr>
          <w:szCs w:val="24"/>
          <w:lang w:val="en-US"/>
        </w:rPr>
        <w:t>.</w:t>
      </w:r>
    </w:p>
    <w:p w14:paraId="5570E0CE" w14:textId="666D15D3" w:rsidR="00761B30" w:rsidRDefault="00761B30" w:rsidP="006A3E6E">
      <w:pPr>
        <w:spacing w:line="276" w:lineRule="auto"/>
        <w:jc w:val="both"/>
        <w:rPr>
          <w:szCs w:val="24"/>
          <w:lang w:val="en-US"/>
        </w:rPr>
      </w:pPr>
    </w:p>
    <w:p w14:paraId="575AA15E" w14:textId="425E4E57" w:rsidR="006A3E6E" w:rsidRPr="00B2552E" w:rsidRDefault="00761B30" w:rsidP="006A3E6E">
      <w:pPr>
        <w:spacing w:line="276" w:lineRule="auto"/>
        <w:jc w:val="both"/>
        <w:rPr>
          <w:szCs w:val="24"/>
          <w:lang w:val="en-US"/>
        </w:rPr>
      </w:pPr>
      <w:r>
        <w:rPr>
          <w:szCs w:val="24"/>
          <w:lang w:val="en-US"/>
        </w:rPr>
        <w:t xml:space="preserve">REintegrate and European Energy already have close links to </w:t>
      </w:r>
      <w:r w:rsidR="009F0540">
        <w:rPr>
          <w:szCs w:val="24"/>
          <w:lang w:val="en-US"/>
        </w:rPr>
        <w:t xml:space="preserve">financial institutions including the Danish Green Growth Fund that will finance part of the REintegrate Skive plant. </w:t>
      </w:r>
      <w:r w:rsidR="0000504F">
        <w:rPr>
          <w:szCs w:val="24"/>
          <w:lang w:val="en-US"/>
        </w:rPr>
        <w:t xml:space="preserve">For comparison, </w:t>
      </w:r>
      <w:r w:rsidR="00694103">
        <w:rPr>
          <w:szCs w:val="24"/>
          <w:lang w:val="en-US"/>
        </w:rPr>
        <w:t>European Energy will invest a total of DKK 5</w:t>
      </w:r>
      <w:r w:rsidR="00E644A7">
        <w:rPr>
          <w:szCs w:val="24"/>
          <w:lang w:val="en-US"/>
        </w:rPr>
        <w:t xml:space="preserve">.000 </w:t>
      </w:r>
      <w:proofErr w:type="spellStart"/>
      <w:r w:rsidR="00E644A7">
        <w:rPr>
          <w:szCs w:val="24"/>
          <w:lang w:val="en-US"/>
        </w:rPr>
        <w:t>mio</w:t>
      </w:r>
      <w:proofErr w:type="spellEnd"/>
      <w:r w:rsidR="00E644A7">
        <w:rPr>
          <w:szCs w:val="24"/>
          <w:lang w:val="en-US"/>
        </w:rPr>
        <w:t xml:space="preserve">. in 2021 and has the financial strength </w:t>
      </w:r>
      <w:r w:rsidR="00C07578">
        <w:rPr>
          <w:szCs w:val="24"/>
          <w:lang w:val="en-US"/>
        </w:rPr>
        <w:t>to realize the Green CCU Hub Aalborg project with REintegrate a</w:t>
      </w:r>
      <w:r w:rsidR="009E6CB6">
        <w:rPr>
          <w:szCs w:val="24"/>
          <w:lang w:val="en-US"/>
        </w:rPr>
        <w:t>s well as the expansion plans outlined in this proposal</w:t>
      </w:r>
      <w:r w:rsidR="0000504F">
        <w:rPr>
          <w:szCs w:val="24"/>
          <w:lang w:val="en-US"/>
        </w:rPr>
        <w:t xml:space="preserve"> provided </w:t>
      </w:r>
      <w:r w:rsidR="00E62CFF">
        <w:rPr>
          <w:szCs w:val="24"/>
          <w:lang w:val="en-US"/>
        </w:rPr>
        <w:t>public funding is provided to ensure the innovation required to reduce cost and financial risk associated with this first industrial deployment.</w:t>
      </w:r>
    </w:p>
    <w:p w14:paraId="14CDD14E" w14:textId="77777777" w:rsidR="006A3E6E" w:rsidRPr="00B2552E" w:rsidRDefault="006A3E6E" w:rsidP="006A3E6E">
      <w:pPr>
        <w:spacing w:line="276" w:lineRule="auto"/>
        <w:jc w:val="both"/>
        <w:rPr>
          <w:szCs w:val="24"/>
          <w:lang w:val="en-US"/>
        </w:rPr>
      </w:pPr>
    </w:p>
    <w:p w14:paraId="042FC15C" w14:textId="2CBB42C1" w:rsidR="00852726" w:rsidRDefault="00F35646" w:rsidP="00A41EC4">
      <w:pPr>
        <w:pStyle w:val="ListParagraph"/>
        <w:numPr>
          <w:ilvl w:val="0"/>
          <w:numId w:val="18"/>
        </w:numPr>
        <w:spacing w:line="276" w:lineRule="auto"/>
        <w:jc w:val="both"/>
        <w:rPr>
          <w:szCs w:val="24"/>
        </w:rPr>
      </w:pPr>
      <w:r>
        <w:rPr>
          <w:szCs w:val="24"/>
        </w:rPr>
        <w:t>Finansieringsbehov inklusiv en opgørelse over de omkostninger, der ansøges om tilskud til at få dækket, i henhold til Kommissionens definition af støtteberettigede omkostninger</w:t>
      </w:r>
      <w:r w:rsidR="00E53F2C">
        <w:rPr>
          <w:szCs w:val="24"/>
        </w:rPr>
        <w:t xml:space="preserve"> (s</w:t>
      </w:r>
      <w:r w:rsidR="00FD4E6F">
        <w:rPr>
          <w:szCs w:val="24"/>
        </w:rPr>
        <w:t xml:space="preserve">e </w:t>
      </w:r>
      <w:r w:rsidR="00A52362">
        <w:rPr>
          <w:szCs w:val="24"/>
        </w:rPr>
        <w:t>anneks 2 for støtteberettigede omkostninger</w:t>
      </w:r>
      <w:r w:rsidR="00E53F2C">
        <w:rPr>
          <w:szCs w:val="24"/>
        </w:rPr>
        <w:t>).</w:t>
      </w:r>
    </w:p>
    <w:p w14:paraId="71984D07" w14:textId="0023C5F6" w:rsidR="00EF0C68" w:rsidRDefault="00EF0C68" w:rsidP="00A41EC4">
      <w:pPr>
        <w:pStyle w:val="ListParagraph"/>
        <w:numPr>
          <w:ilvl w:val="0"/>
          <w:numId w:val="18"/>
        </w:numPr>
        <w:spacing w:line="276" w:lineRule="auto"/>
        <w:jc w:val="both"/>
        <w:rPr>
          <w:szCs w:val="24"/>
        </w:rPr>
      </w:pPr>
      <w:r>
        <w:rPr>
          <w:szCs w:val="24"/>
        </w:rPr>
        <w:t xml:space="preserve">Størrelsen på eventuel anden finansiering, </w:t>
      </w:r>
      <w:r w:rsidRPr="00EF0C68">
        <w:rPr>
          <w:szCs w:val="24"/>
        </w:rPr>
        <w:t>herunder anden offentlig finansiering og/eller EU-finansiering, og hvorfra denne stammer samt hvilke omkostninger denne dækker.</w:t>
      </w:r>
    </w:p>
    <w:p w14:paraId="776E3060" w14:textId="2133CEEF" w:rsidR="00E423BA" w:rsidRDefault="00E423BA" w:rsidP="00E423BA">
      <w:pPr>
        <w:spacing w:line="276" w:lineRule="auto"/>
        <w:jc w:val="both"/>
        <w:rPr>
          <w:szCs w:val="24"/>
        </w:rPr>
      </w:pPr>
    </w:p>
    <w:p w14:paraId="48AAB050" w14:textId="3A5F7367" w:rsidR="00E423BA" w:rsidRPr="00E423BA" w:rsidRDefault="00E423BA" w:rsidP="00E423BA">
      <w:pPr>
        <w:spacing w:line="276" w:lineRule="auto"/>
        <w:jc w:val="both"/>
        <w:rPr>
          <w:szCs w:val="24"/>
          <w:lang w:val="en-US"/>
        </w:rPr>
      </w:pPr>
      <w:r w:rsidRPr="00E423BA">
        <w:rPr>
          <w:szCs w:val="24"/>
          <w:lang w:val="en-US"/>
        </w:rPr>
        <w:t xml:space="preserve">REintegrate proposed to the </w:t>
      </w:r>
      <w:r>
        <w:rPr>
          <w:szCs w:val="24"/>
          <w:lang w:val="en-US"/>
        </w:rPr>
        <w:t xml:space="preserve">newly established </w:t>
      </w:r>
      <w:r w:rsidRPr="00E423BA">
        <w:rPr>
          <w:szCs w:val="24"/>
          <w:lang w:val="en-US"/>
        </w:rPr>
        <w:t>G</w:t>
      </w:r>
      <w:r>
        <w:rPr>
          <w:szCs w:val="24"/>
          <w:lang w:val="en-US"/>
        </w:rPr>
        <w:t xml:space="preserve">rowth team for Northern Jutland </w:t>
      </w:r>
      <w:r w:rsidR="008575C9">
        <w:rPr>
          <w:szCs w:val="24"/>
          <w:lang w:val="en-US"/>
        </w:rPr>
        <w:t>to provide financial support towards maturing the Green CCU Hub Aalborg project</w:t>
      </w:r>
      <w:r w:rsidR="00C46358">
        <w:rPr>
          <w:szCs w:val="24"/>
          <w:lang w:val="en-US"/>
        </w:rPr>
        <w:t>. Specifically, the proposal is to kick-start the basic engineering and permitting phases</w:t>
      </w:r>
      <w:r w:rsidR="0036140E">
        <w:rPr>
          <w:szCs w:val="24"/>
          <w:lang w:val="en-US"/>
        </w:rPr>
        <w:t xml:space="preserve"> as part of the CCUS theme set for the region of North Denmark. This will accelerate </w:t>
      </w:r>
      <w:r w:rsidR="0036140E">
        <w:rPr>
          <w:szCs w:val="24"/>
          <w:lang w:val="en-US"/>
        </w:rPr>
        <w:lastRenderedPageBreak/>
        <w:t>the timeline by approximately one year m</w:t>
      </w:r>
      <w:r w:rsidR="00707D05">
        <w:rPr>
          <w:szCs w:val="24"/>
          <w:lang w:val="en-US"/>
        </w:rPr>
        <w:t xml:space="preserve">aking it feasible to start operation already by 2024/2025. Since this funding </w:t>
      </w:r>
      <w:r w:rsidR="001E4FDB">
        <w:rPr>
          <w:szCs w:val="24"/>
          <w:lang w:val="en-US"/>
        </w:rPr>
        <w:t>was not yet granted, this proposal covers the full investment toward the realization.</w:t>
      </w:r>
    </w:p>
    <w:p w14:paraId="067CEB9E" w14:textId="77777777" w:rsidR="00E423BA" w:rsidRPr="00E423BA" w:rsidRDefault="00E423BA" w:rsidP="00E423BA">
      <w:pPr>
        <w:spacing w:line="276" w:lineRule="auto"/>
        <w:jc w:val="both"/>
        <w:rPr>
          <w:szCs w:val="24"/>
          <w:lang w:val="en-US"/>
        </w:rPr>
      </w:pPr>
    </w:p>
    <w:p w14:paraId="705CFA64" w14:textId="7ADB0D08" w:rsidR="005415E5" w:rsidRDefault="005415E5" w:rsidP="00A41EC4">
      <w:pPr>
        <w:pStyle w:val="ListParagraph"/>
        <w:numPr>
          <w:ilvl w:val="0"/>
          <w:numId w:val="18"/>
        </w:numPr>
        <w:spacing w:line="276" w:lineRule="auto"/>
        <w:jc w:val="both"/>
        <w:rPr>
          <w:szCs w:val="24"/>
        </w:rPr>
      </w:pPr>
      <w:r>
        <w:rPr>
          <w:szCs w:val="24"/>
        </w:rPr>
        <w:t>Størrelsen på egenfinansiering, idet det vil indgå i vurderingen, hvor stor en andel egenfinansieringen udgør af den samlede finansiering.</w:t>
      </w:r>
    </w:p>
    <w:p w14:paraId="408FF6AC" w14:textId="0AD6D062" w:rsidR="001E4FDB" w:rsidRDefault="001E4FDB" w:rsidP="001E4FDB">
      <w:pPr>
        <w:spacing w:line="276" w:lineRule="auto"/>
        <w:jc w:val="both"/>
        <w:rPr>
          <w:szCs w:val="24"/>
        </w:rPr>
      </w:pPr>
    </w:p>
    <w:p w14:paraId="435BF188" w14:textId="73D41CA2" w:rsidR="00B73500" w:rsidRDefault="009C4F23" w:rsidP="001E4FDB">
      <w:pPr>
        <w:spacing w:line="276" w:lineRule="auto"/>
        <w:jc w:val="both"/>
        <w:rPr>
          <w:szCs w:val="24"/>
          <w:lang w:val="en-US"/>
        </w:rPr>
      </w:pPr>
      <w:r w:rsidRPr="009C4F23">
        <w:rPr>
          <w:szCs w:val="24"/>
          <w:lang w:val="en-US"/>
        </w:rPr>
        <w:t>European Energy is committed t</w:t>
      </w:r>
      <w:r>
        <w:rPr>
          <w:szCs w:val="24"/>
          <w:lang w:val="en-US"/>
        </w:rPr>
        <w:t xml:space="preserve">o provide the </w:t>
      </w:r>
      <w:r w:rsidR="00B73500">
        <w:rPr>
          <w:szCs w:val="24"/>
          <w:lang w:val="en-US"/>
        </w:rPr>
        <w:t>capital required to close the financing ga</w:t>
      </w:r>
      <w:ins w:id="85" w:author="Author">
        <w:r w:rsidR="00D954EE">
          <w:rPr>
            <w:szCs w:val="24"/>
            <w:lang w:val="en-US"/>
          </w:rPr>
          <w:t>p</w:t>
        </w:r>
      </w:ins>
      <w:del w:id="86" w:author="Author">
        <w:r w:rsidR="00B73500" w:rsidDel="00D954EE">
          <w:rPr>
            <w:szCs w:val="24"/>
            <w:lang w:val="en-US"/>
          </w:rPr>
          <w:delText>b</w:delText>
        </w:r>
      </w:del>
      <w:r w:rsidR="00B73500">
        <w:rPr>
          <w:szCs w:val="24"/>
          <w:lang w:val="en-US"/>
        </w:rPr>
        <w:t xml:space="preserve"> between total CAPEX</w:t>
      </w:r>
      <w:r w:rsidR="005A7878">
        <w:rPr>
          <w:szCs w:val="24"/>
          <w:lang w:val="en-US"/>
        </w:rPr>
        <w:t xml:space="preserve"> and the requested public support. This </w:t>
      </w:r>
      <w:r w:rsidR="007F6829">
        <w:rPr>
          <w:szCs w:val="24"/>
          <w:lang w:val="en-US"/>
        </w:rPr>
        <w:t xml:space="preserve">financing gap </w:t>
      </w:r>
      <w:r w:rsidR="005A7878">
        <w:rPr>
          <w:szCs w:val="24"/>
          <w:lang w:val="en-US"/>
        </w:rPr>
        <w:t xml:space="preserve">will be </w:t>
      </w:r>
      <w:r w:rsidR="00AE4BE7">
        <w:rPr>
          <w:szCs w:val="24"/>
          <w:lang w:val="en-US"/>
        </w:rPr>
        <w:t xml:space="preserve">as </w:t>
      </w:r>
      <w:r w:rsidR="00585688">
        <w:rPr>
          <w:szCs w:val="24"/>
          <w:lang w:val="en-US"/>
        </w:rPr>
        <w:t>loan</w:t>
      </w:r>
      <w:r w:rsidR="007F6829">
        <w:rPr>
          <w:szCs w:val="24"/>
          <w:lang w:val="en-US"/>
        </w:rPr>
        <w:t>, co-invest</w:t>
      </w:r>
      <w:r w:rsidR="00AE4BE7">
        <w:rPr>
          <w:szCs w:val="24"/>
          <w:lang w:val="en-US"/>
        </w:rPr>
        <w:t xml:space="preserve">ments from third party, and </w:t>
      </w:r>
      <w:r w:rsidR="00585688">
        <w:rPr>
          <w:szCs w:val="24"/>
          <w:lang w:val="en-US"/>
        </w:rPr>
        <w:t xml:space="preserve">equity </w:t>
      </w:r>
      <w:r w:rsidR="00F467C0">
        <w:rPr>
          <w:szCs w:val="24"/>
          <w:lang w:val="en-US"/>
        </w:rPr>
        <w:t xml:space="preserve">directed through REintegrate as new </w:t>
      </w:r>
      <w:r w:rsidR="000B4D7E">
        <w:rPr>
          <w:szCs w:val="24"/>
          <w:lang w:val="en-US"/>
        </w:rPr>
        <w:t>capital</w:t>
      </w:r>
      <w:r w:rsidR="00F467C0">
        <w:rPr>
          <w:szCs w:val="24"/>
          <w:lang w:val="en-US"/>
        </w:rPr>
        <w:t>.</w:t>
      </w:r>
      <w:r w:rsidR="007F6829">
        <w:rPr>
          <w:szCs w:val="24"/>
          <w:lang w:val="en-US"/>
        </w:rPr>
        <w:t xml:space="preserve"> </w:t>
      </w:r>
      <w:r w:rsidR="000B4D7E">
        <w:rPr>
          <w:szCs w:val="24"/>
          <w:lang w:val="en-US"/>
        </w:rPr>
        <w:t>A letter from CEO Knud Erik Andersen of European Energy confirming this commitment is e</w:t>
      </w:r>
      <w:r w:rsidR="007F6829">
        <w:rPr>
          <w:szCs w:val="24"/>
          <w:lang w:val="en-US"/>
        </w:rPr>
        <w:t>nclosed with the application.</w:t>
      </w:r>
    </w:p>
    <w:p w14:paraId="78050AAF" w14:textId="77777777" w:rsidR="00B73500" w:rsidRPr="009C4F23" w:rsidRDefault="00B73500" w:rsidP="001E4FDB">
      <w:pPr>
        <w:spacing w:line="276" w:lineRule="auto"/>
        <w:jc w:val="both"/>
        <w:rPr>
          <w:szCs w:val="24"/>
          <w:lang w:val="en-US"/>
        </w:rPr>
      </w:pPr>
    </w:p>
    <w:p w14:paraId="5FF9D03E" w14:textId="3EF7D998" w:rsidR="00462AFA" w:rsidRPr="00A41EC4" w:rsidRDefault="00462AFA" w:rsidP="00A41EC4">
      <w:pPr>
        <w:pStyle w:val="ListParagraph"/>
        <w:numPr>
          <w:ilvl w:val="0"/>
          <w:numId w:val="18"/>
        </w:numPr>
        <w:spacing w:line="276" w:lineRule="auto"/>
        <w:jc w:val="both"/>
        <w:rPr>
          <w:szCs w:val="24"/>
        </w:rPr>
      </w:pPr>
      <w:r>
        <w:rPr>
          <w:szCs w:val="24"/>
        </w:rPr>
        <w:t>At projektet har den nødvendige soliditet og likviditet for at kunne gennemføres</w:t>
      </w:r>
      <w:r w:rsidR="002952BC">
        <w:rPr>
          <w:szCs w:val="24"/>
        </w:rPr>
        <w:t>.</w:t>
      </w:r>
      <w:r w:rsidR="007436D1">
        <w:rPr>
          <w:szCs w:val="24"/>
        </w:rPr>
        <w:t>]</w:t>
      </w:r>
    </w:p>
    <w:p w14:paraId="33143D4E" w14:textId="65837A10" w:rsidR="0079707E" w:rsidRDefault="0079707E" w:rsidP="0079707E">
      <w:pPr>
        <w:rPr>
          <w:rFonts w:cs="Arial"/>
          <w:b/>
          <w:bCs/>
          <w:sz w:val="32"/>
          <w:szCs w:val="32"/>
        </w:rPr>
      </w:pPr>
    </w:p>
    <w:p w14:paraId="7FEEA20F" w14:textId="77777777" w:rsidR="000B4D7E" w:rsidRDefault="000B4D7E" w:rsidP="0079707E">
      <w:pPr>
        <w:rPr>
          <w:rFonts w:cs="Arial"/>
          <w:b/>
          <w:bCs/>
          <w:sz w:val="32"/>
          <w:szCs w:val="32"/>
        </w:rPr>
      </w:pPr>
    </w:p>
    <w:p w14:paraId="2A809CD9" w14:textId="77777777" w:rsidR="0079707E" w:rsidRDefault="0079707E" w:rsidP="0079707E">
      <w:pPr>
        <w:rPr>
          <w:rFonts w:cs="Arial"/>
          <w:b/>
          <w:bCs/>
          <w:sz w:val="32"/>
          <w:szCs w:val="32"/>
        </w:rPr>
      </w:pPr>
    </w:p>
    <w:p w14:paraId="230DFD90" w14:textId="456365CC" w:rsidR="0079707E" w:rsidRPr="004647D5" w:rsidRDefault="003452E7" w:rsidP="0032120D">
      <w:pPr>
        <w:pStyle w:val="Heading1"/>
        <w:pBdr>
          <w:top w:val="single" w:sz="4" w:space="1" w:color="auto"/>
          <w:bottom w:val="single" w:sz="4" w:space="1" w:color="auto"/>
        </w:pBdr>
        <w:spacing w:line="276" w:lineRule="auto"/>
        <w:ind w:left="-567"/>
      </w:pPr>
      <w:r>
        <w:t xml:space="preserve">Afsnit 6: Udvælgelseskriterie </w:t>
      </w:r>
      <w:r w:rsidR="00582F95">
        <w:t>4</w:t>
      </w:r>
      <w:r w:rsidR="0079707E" w:rsidRPr="004647D5">
        <w:t xml:space="preserve">. </w:t>
      </w:r>
      <w:r w:rsidR="007D0238">
        <w:t>Projektets organisering</w:t>
      </w:r>
    </w:p>
    <w:p w14:paraId="6AC530C9" w14:textId="77777777" w:rsidR="0079707E" w:rsidRDefault="0079707E" w:rsidP="0079707E">
      <w:pPr>
        <w:spacing w:line="276" w:lineRule="auto"/>
        <w:jc w:val="both"/>
        <w:rPr>
          <w:b/>
          <w:bCs/>
          <w:szCs w:val="24"/>
        </w:rPr>
      </w:pPr>
    </w:p>
    <w:p w14:paraId="29ED870E" w14:textId="4CCFE42F" w:rsidR="0079707E" w:rsidRDefault="0079707E" w:rsidP="0079707E">
      <w:pPr>
        <w:spacing w:line="276" w:lineRule="auto"/>
        <w:jc w:val="both"/>
        <w:rPr>
          <w:szCs w:val="24"/>
        </w:rPr>
      </w:pPr>
      <w:r>
        <w:rPr>
          <w:szCs w:val="24"/>
        </w:rPr>
        <w:t>Der skal redegøres for projektets budget og finansiering i henhold til det overordnede kriterie ”</w:t>
      </w:r>
      <w:r w:rsidR="00317AF7">
        <w:rPr>
          <w:szCs w:val="24"/>
        </w:rPr>
        <w:t>4</w:t>
      </w:r>
      <w:r>
        <w:rPr>
          <w:szCs w:val="24"/>
        </w:rPr>
        <w:t>. Projektets</w:t>
      </w:r>
      <w:r w:rsidR="00317AF7">
        <w:rPr>
          <w:szCs w:val="24"/>
        </w:rPr>
        <w:t xml:space="preserve"> organisering</w:t>
      </w:r>
      <w:r>
        <w:rPr>
          <w:szCs w:val="24"/>
        </w:rPr>
        <w:t xml:space="preserve">”. </w:t>
      </w:r>
    </w:p>
    <w:p w14:paraId="1862FDA1" w14:textId="77777777" w:rsidR="0079707E" w:rsidRDefault="0079707E" w:rsidP="0079707E">
      <w:pPr>
        <w:rPr>
          <w:rFonts w:cs="Arial"/>
          <w:b/>
          <w:bCs/>
          <w:sz w:val="32"/>
          <w:szCs w:val="32"/>
        </w:rPr>
      </w:pPr>
    </w:p>
    <w:p w14:paraId="28A8BF4A" w14:textId="77777777" w:rsidR="0079707E" w:rsidRDefault="0079707E" w:rsidP="0079707E">
      <w:pPr>
        <w:spacing w:line="276" w:lineRule="auto"/>
        <w:jc w:val="both"/>
        <w:rPr>
          <w:szCs w:val="24"/>
        </w:rPr>
      </w:pPr>
      <w:r>
        <w:rPr>
          <w:szCs w:val="24"/>
        </w:rPr>
        <w:t xml:space="preserve">[Redegør for følgende: </w:t>
      </w:r>
    </w:p>
    <w:p w14:paraId="6CBF3D64" w14:textId="08A25D4B" w:rsidR="0079707E" w:rsidRDefault="00065144" w:rsidP="0079707E">
      <w:pPr>
        <w:pStyle w:val="ListParagraph"/>
        <w:numPr>
          <w:ilvl w:val="0"/>
          <w:numId w:val="18"/>
        </w:numPr>
        <w:spacing w:line="276" w:lineRule="auto"/>
        <w:jc w:val="both"/>
        <w:rPr>
          <w:szCs w:val="24"/>
        </w:rPr>
      </w:pPr>
      <w:r>
        <w:rPr>
          <w:szCs w:val="24"/>
        </w:rPr>
        <w:t>Ansøgers faglige, organisatoriske og finansielle styrke med henblik på at sikre den nødvendige robusthed ved gennemførelsen af det ansøgte projekt som delprojekt i et IPCEI.</w:t>
      </w:r>
    </w:p>
    <w:p w14:paraId="57E1C329" w14:textId="01A4E28F" w:rsidR="00730B24" w:rsidRDefault="00730B24" w:rsidP="00730B24">
      <w:pPr>
        <w:spacing w:line="276" w:lineRule="auto"/>
        <w:jc w:val="both"/>
        <w:rPr>
          <w:szCs w:val="24"/>
        </w:rPr>
      </w:pPr>
    </w:p>
    <w:p w14:paraId="2D943D4D" w14:textId="1DCAC8D2" w:rsidR="00730B24" w:rsidRPr="00730B24" w:rsidRDefault="00730B24" w:rsidP="00730B24">
      <w:pPr>
        <w:spacing w:line="276" w:lineRule="auto"/>
        <w:jc w:val="both"/>
        <w:rPr>
          <w:szCs w:val="24"/>
          <w:lang w:val="en-US"/>
        </w:rPr>
      </w:pPr>
      <w:r w:rsidRPr="00730B24">
        <w:rPr>
          <w:szCs w:val="24"/>
          <w:lang w:val="en-US"/>
        </w:rPr>
        <w:t>The project will be m</w:t>
      </w:r>
      <w:r>
        <w:rPr>
          <w:szCs w:val="24"/>
          <w:lang w:val="en-US"/>
        </w:rPr>
        <w:t>anaged jointly by REintegrate and European Energy</w:t>
      </w:r>
      <w:r w:rsidR="007A0384">
        <w:rPr>
          <w:szCs w:val="24"/>
          <w:lang w:val="en-US"/>
        </w:rPr>
        <w:t xml:space="preserve">. </w:t>
      </w:r>
      <w:r w:rsidR="003957D9">
        <w:rPr>
          <w:szCs w:val="24"/>
          <w:lang w:val="en-US"/>
        </w:rPr>
        <w:t xml:space="preserve">REintegrate is currently expanding the </w:t>
      </w:r>
      <w:r w:rsidR="00F7335D">
        <w:rPr>
          <w:szCs w:val="24"/>
          <w:lang w:val="en-US"/>
        </w:rPr>
        <w:t xml:space="preserve">organization to execute the </w:t>
      </w:r>
      <w:r w:rsidR="006617C3">
        <w:rPr>
          <w:szCs w:val="24"/>
          <w:lang w:val="en-US"/>
        </w:rPr>
        <w:t xml:space="preserve">first </w:t>
      </w:r>
      <w:proofErr w:type="spellStart"/>
      <w:r w:rsidR="003D0F8B">
        <w:rPr>
          <w:szCs w:val="24"/>
          <w:lang w:val="en-US"/>
        </w:rPr>
        <w:t>PtX</w:t>
      </w:r>
      <w:proofErr w:type="spellEnd"/>
      <w:r w:rsidR="003D0F8B">
        <w:rPr>
          <w:szCs w:val="24"/>
          <w:lang w:val="en-US"/>
        </w:rPr>
        <w:t xml:space="preserve"> </w:t>
      </w:r>
      <w:r w:rsidR="00F7335D">
        <w:rPr>
          <w:szCs w:val="24"/>
          <w:lang w:val="en-US"/>
        </w:rPr>
        <w:t xml:space="preserve">project in </w:t>
      </w:r>
      <w:proofErr w:type="spellStart"/>
      <w:r w:rsidR="00F7335D">
        <w:rPr>
          <w:szCs w:val="24"/>
          <w:lang w:val="en-US"/>
        </w:rPr>
        <w:t>GreenLab</w:t>
      </w:r>
      <w:proofErr w:type="spellEnd"/>
      <w:r w:rsidR="00F7335D">
        <w:rPr>
          <w:szCs w:val="24"/>
          <w:lang w:val="en-US"/>
        </w:rPr>
        <w:t xml:space="preserve"> Skive and </w:t>
      </w:r>
      <w:r w:rsidR="00C000ED">
        <w:rPr>
          <w:szCs w:val="24"/>
          <w:lang w:val="en-US"/>
        </w:rPr>
        <w:t xml:space="preserve">to </w:t>
      </w:r>
      <w:r w:rsidR="001458BA">
        <w:rPr>
          <w:szCs w:val="24"/>
          <w:lang w:val="en-US"/>
        </w:rPr>
        <w:t xml:space="preserve">develop </w:t>
      </w:r>
      <w:r w:rsidR="00B26C36">
        <w:rPr>
          <w:szCs w:val="24"/>
          <w:lang w:val="en-US"/>
        </w:rPr>
        <w:t>a</w:t>
      </w:r>
      <w:r w:rsidR="001458BA">
        <w:rPr>
          <w:szCs w:val="24"/>
          <w:lang w:val="en-US"/>
        </w:rPr>
        <w:t xml:space="preserve"> project pipeline in Europe.</w:t>
      </w:r>
      <w:r w:rsidR="00A76A69">
        <w:rPr>
          <w:szCs w:val="24"/>
          <w:lang w:val="en-US"/>
        </w:rPr>
        <w:t xml:space="preserve"> </w:t>
      </w:r>
      <w:r w:rsidR="00C000ED">
        <w:rPr>
          <w:szCs w:val="24"/>
          <w:lang w:val="en-US"/>
        </w:rPr>
        <w:t>Already b</w:t>
      </w:r>
      <w:r w:rsidR="00D70F30">
        <w:rPr>
          <w:szCs w:val="24"/>
          <w:lang w:val="en-US"/>
        </w:rPr>
        <w:t xml:space="preserve">y </w:t>
      </w:r>
      <w:r w:rsidR="00C000ED">
        <w:rPr>
          <w:szCs w:val="24"/>
          <w:lang w:val="en-US"/>
        </w:rPr>
        <w:t xml:space="preserve">the end of </w:t>
      </w:r>
      <w:r w:rsidR="00D70F30">
        <w:rPr>
          <w:szCs w:val="24"/>
          <w:lang w:val="en-US"/>
        </w:rPr>
        <w:t>202</w:t>
      </w:r>
      <w:r w:rsidR="00C000ED">
        <w:rPr>
          <w:szCs w:val="24"/>
          <w:lang w:val="en-US"/>
        </w:rPr>
        <w:t>1</w:t>
      </w:r>
      <w:r w:rsidR="00D70F30">
        <w:rPr>
          <w:szCs w:val="24"/>
          <w:lang w:val="en-US"/>
        </w:rPr>
        <w:t xml:space="preserve"> REintegrate will have a team of 10 </w:t>
      </w:r>
      <w:r w:rsidR="00A23B29">
        <w:rPr>
          <w:szCs w:val="24"/>
          <w:lang w:val="en-US"/>
        </w:rPr>
        <w:t xml:space="preserve">people </w:t>
      </w:r>
      <w:r w:rsidR="00004D83">
        <w:rPr>
          <w:szCs w:val="24"/>
          <w:lang w:val="en-US"/>
        </w:rPr>
        <w:t xml:space="preserve">focusing entirely on growing the </w:t>
      </w:r>
      <w:proofErr w:type="spellStart"/>
      <w:r w:rsidR="00004D83">
        <w:rPr>
          <w:szCs w:val="24"/>
          <w:lang w:val="en-US"/>
        </w:rPr>
        <w:t>PtX</w:t>
      </w:r>
      <w:proofErr w:type="spellEnd"/>
      <w:r w:rsidR="00004D83">
        <w:rPr>
          <w:szCs w:val="24"/>
          <w:lang w:val="en-US"/>
        </w:rPr>
        <w:t xml:space="preserve"> business</w:t>
      </w:r>
      <w:r w:rsidR="00A10BCB">
        <w:rPr>
          <w:szCs w:val="24"/>
          <w:lang w:val="en-US"/>
        </w:rPr>
        <w:t xml:space="preserve"> and in 2022 another 6-8 employees will join</w:t>
      </w:r>
      <w:r w:rsidR="00004D83">
        <w:rPr>
          <w:szCs w:val="24"/>
          <w:lang w:val="en-US"/>
        </w:rPr>
        <w:t xml:space="preserve">. </w:t>
      </w:r>
      <w:r w:rsidR="00BC0FC7">
        <w:rPr>
          <w:szCs w:val="24"/>
          <w:lang w:val="en-US"/>
        </w:rPr>
        <w:t xml:space="preserve">With European Energy as a strong capital partner and </w:t>
      </w:r>
      <w:r w:rsidR="00460A98">
        <w:rPr>
          <w:szCs w:val="24"/>
          <w:lang w:val="en-US"/>
        </w:rPr>
        <w:t xml:space="preserve">key </w:t>
      </w:r>
      <w:r w:rsidR="00BC0FC7">
        <w:rPr>
          <w:szCs w:val="24"/>
          <w:lang w:val="en-US"/>
        </w:rPr>
        <w:t xml:space="preserve">investor in REintegrate they provide the </w:t>
      </w:r>
      <w:r w:rsidR="001A7DCE">
        <w:rPr>
          <w:szCs w:val="24"/>
          <w:lang w:val="en-US"/>
        </w:rPr>
        <w:t xml:space="preserve">required backing with legal support, </w:t>
      </w:r>
      <w:r w:rsidR="009A7FF1">
        <w:rPr>
          <w:szCs w:val="24"/>
          <w:lang w:val="en-US"/>
        </w:rPr>
        <w:t>financing experts and very strong business development skills</w:t>
      </w:r>
      <w:r w:rsidR="00A71D9F">
        <w:rPr>
          <w:szCs w:val="24"/>
          <w:lang w:val="en-US"/>
        </w:rPr>
        <w:t xml:space="preserve"> hence fully capable to </w:t>
      </w:r>
      <w:r w:rsidR="00D37EFB">
        <w:rPr>
          <w:szCs w:val="24"/>
          <w:lang w:val="en-US"/>
        </w:rPr>
        <w:t>complete the state aid process</w:t>
      </w:r>
      <w:r w:rsidR="009A7FF1">
        <w:rPr>
          <w:szCs w:val="24"/>
          <w:lang w:val="en-US"/>
        </w:rPr>
        <w:t>.</w:t>
      </w:r>
      <w:r w:rsidR="00460A98">
        <w:rPr>
          <w:szCs w:val="24"/>
          <w:lang w:val="en-US"/>
        </w:rPr>
        <w:t xml:space="preserve"> In practice, </w:t>
      </w:r>
      <w:proofErr w:type="gramStart"/>
      <w:r w:rsidR="00460A98">
        <w:rPr>
          <w:szCs w:val="24"/>
          <w:lang w:val="en-US"/>
        </w:rPr>
        <w:t>REintegrate</w:t>
      </w:r>
      <w:proofErr w:type="gramEnd"/>
      <w:r w:rsidR="00460A98">
        <w:rPr>
          <w:szCs w:val="24"/>
          <w:lang w:val="en-US"/>
        </w:rPr>
        <w:t xml:space="preserve"> operates as a</w:t>
      </w:r>
      <w:r w:rsidR="0096475E">
        <w:rPr>
          <w:szCs w:val="24"/>
          <w:lang w:val="en-US"/>
        </w:rPr>
        <w:t xml:space="preserve"> fully integrated</w:t>
      </w:r>
      <w:r w:rsidR="00460A98">
        <w:rPr>
          <w:szCs w:val="24"/>
          <w:lang w:val="en-US"/>
        </w:rPr>
        <w:t xml:space="preserve"> </w:t>
      </w:r>
      <w:r w:rsidR="00EA6D30">
        <w:rPr>
          <w:szCs w:val="24"/>
          <w:lang w:val="en-US"/>
        </w:rPr>
        <w:t>daughter company in the European Energy group</w:t>
      </w:r>
      <w:r w:rsidR="00A71D9F">
        <w:rPr>
          <w:szCs w:val="24"/>
          <w:lang w:val="en-US"/>
        </w:rPr>
        <w:t>.</w:t>
      </w:r>
    </w:p>
    <w:p w14:paraId="75470614" w14:textId="77777777" w:rsidR="0096475E" w:rsidRPr="00730B24" w:rsidRDefault="0096475E" w:rsidP="00730B24">
      <w:pPr>
        <w:spacing w:line="276" w:lineRule="auto"/>
        <w:jc w:val="both"/>
        <w:rPr>
          <w:szCs w:val="24"/>
          <w:lang w:val="en-US"/>
        </w:rPr>
      </w:pPr>
    </w:p>
    <w:p w14:paraId="38BF8355" w14:textId="25968F61" w:rsidR="002C1223" w:rsidRDefault="002C1223" w:rsidP="002C1223">
      <w:pPr>
        <w:pStyle w:val="ListParagraph"/>
        <w:numPr>
          <w:ilvl w:val="0"/>
          <w:numId w:val="18"/>
        </w:numPr>
        <w:spacing w:line="276" w:lineRule="auto"/>
        <w:jc w:val="both"/>
        <w:rPr>
          <w:szCs w:val="24"/>
        </w:rPr>
      </w:pPr>
      <w:r>
        <w:rPr>
          <w:szCs w:val="24"/>
        </w:rPr>
        <w:t>At ansøger har de nødvendige juridiske og økonomiske kompetencer til at gennemføre statsstøtteprocessen.</w:t>
      </w:r>
    </w:p>
    <w:p w14:paraId="7D1772A0" w14:textId="5B31395F" w:rsidR="000D1F04" w:rsidRDefault="000D1F04" w:rsidP="000D1F04">
      <w:pPr>
        <w:pStyle w:val="ListParagraph"/>
        <w:numPr>
          <w:ilvl w:val="0"/>
          <w:numId w:val="18"/>
        </w:numPr>
        <w:spacing w:line="276" w:lineRule="auto"/>
        <w:jc w:val="both"/>
        <w:rPr>
          <w:szCs w:val="24"/>
        </w:rPr>
      </w:pPr>
      <w:r>
        <w:rPr>
          <w:szCs w:val="24"/>
        </w:rPr>
        <w:t xml:space="preserve">De deltagende ressourcepersoners kompetencer, herunder projektledelseskompetence og de </w:t>
      </w:r>
      <w:r w:rsidR="00DE79D3">
        <w:rPr>
          <w:szCs w:val="24"/>
        </w:rPr>
        <w:t xml:space="preserve">eventuelt </w:t>
      </w:r>
      <w:r>
        <w:rPr>
          <w:szCs w:val="24"/>
        </w:rPr>
        <w:t>medvirkende virksomheders relevante erfaringsområder.</w:t>
      </w:r>
    </w:p>
    <w:p w14:paraId="0A72D372" w14:textId="441164EB" w:rsidR="00B3340C" w:rsidRDefault="00B3340C" w:rsidP="00B3340C">
      <w:pPr>
        <w:spacing w:line="276" w:lineRule="auto"/>
        <w:jc w:val="both"/>
        <w:rPr>
          <w:szCs w:val="24"/>
        </w:rPr>
      </w:pPr>
    </w:p>
    <w:p w14:paraId="6A596CDA" w14:textId="3FA4B3F3" w:rsidR="00B3340C" w:rsidRDefault="00B3340C" w:rsidP="00B3340C">
      <w:pPr>
        <w:spacing w:line="276" w:lineRule="auto"/>
        <w:jc w:val="both"/>
        <w:rPr>
          <w:szCs w:val="24"/>
          <w:lang w:val="en-US"/>
        </w:rPr>
      </w:pPr>
      <w:r w:rsidRPr="000428DC">
        <w:rPr>
          <w:szCs w:val="24"/>
          <w:lang w:val="en-US"/>
        </w:rPr>
        <w:t>Søren Knudsen Kær</w:t>
      </w:r>
      <w:r w:rsidR="000428DC" w:rsidRPr="000428DC">
        <w:rPr>
          <w:szCs w:val="24"/>
          <w:lang w:val="en-US"/>
        </w:rPr>
        <w:t xml:space="preserve"> will be th</w:t>
      </w:r>
      <w:r w:rsidR="000428DC">
        <w:rPr>
          <w:szCs w:val="24"/>
          <w:lang w:val="en-US"/>
        </w:rPr>
        <w:t>e overall project manager from REintegrate. From his long career as professor at Aalborg University, Søren has very strong experience in project management</w:t>
      </w:r>
      <w:r w:rsidR="005A049F">
        <w:rPr>
          <w:szCs w:val="24"/>
          <w:lang w:val="en-US"/>
        </w:rPr>
        <w:t xml:space="preserve"> related to new</w:t>
      </w:r>
      <w:r w:rsidR="00373944">
        <w:rPr>
          <w:szCs w:val="24"/>
          <w:lang w:val="en-US"/>
        </w:rPr>
        <w:t xml:space="preserve"> energy</w:t>
      </w:r>
      <w:r w:rsidR="005A049F">
        <w:rPr>
          <w:szCs w:val="24"/>
          <w:lang w:val="en-US"/>
        </w:rPr>
        <w:t xml:space="preserve"> technologies</w:t>
      </w:r>
      <w:r w:rsidR="00373944">
        <w:rPr>
          <w:szCs w:val="24"/>
          <w:lang w:val="en-US"/>
        </w:rPr>
        <w:t xml:space="preserve">. Lars </w:t>
      </w:r>
      <w:proofErr w:type="spellStart"/>
      <w:r w:rsidR="00373944">
        <w:rPr>
          <w:szCs w:val="24"/>
          <w:lang w:val="en-US"/>
        </w:rPr>
        <w:t>Udby</w:t>
      </w:r>
      <w:proofErr w:type="spellEnd"/>
      <w:r w:rsidR="00373944">
        <w:rPr>
          <w:szCs w:val="24"/>
          <w:lang w:val="en-US"/>
        </w:rPr>
        <w:t xml:space="preserve"> will support </w:t>
      </w:r>
      <w:proofErr w:type="spellStart"/>
      <w:r w:rsidR="00373944">
        <w:rPr>
          <w:szCs w:val="24"/>
          <w:lang w:val="en-US"/>
        </w:rPr>
        <w:t>Søren</w:t>
      </w:r>
      <w:proofErr w:type="spellEnd"/>
      <w:r w:rsidR="00373944">
        <w:rPr>
          <w:szCs w:val="24"/>
          <w:lang w:val="en-US"/>
        </w:rPr>
        <w:t xml:space="preserve"> on the business and economics</w:t>
      </w:r>
      <w:r w:rsidR="00CA36CB">
        <w:rPr>
          <w:szCs w:val="24"/>
          <w:lang w:val="en-US"/>
        </w:rPr>
        <w:t xml:space="preserve">. Lars was responsible for the first largescale electrolyzer installation in Denmark, </w:t>
      </w:r>
      <w:proofErr w:type="spellStart"/>
      <w:r w:rsidR="00CA36CB">
        <w:rPr>
          <w:szCs w:val="24"/>
          <w:lang w:val="en-US"/>
        </w:rPr>
        <w:t>HyBalance</w:t>
      </w:r>
      <w:proofErr w:type="spellEnd"/>
      <w:r w:rsidR="00CA36CB">
        <w:rPr>
          <w:szCs w:val="24"/>
          <w:lang w:val="en-US"/>
        </w:rPr>
        <w:t xml:space="preserve">, with a total budget exceeding DKK 100 </w:t>
      </w:r>
      <w:proofErr w:type="spellStart"/>
      <w:r w:rsidR="00CA36CB">
        <w:rPr>
          <w:szCs w:val="24"/>
          <w:lang w:val="en-US"/>
        </w:rPr>
        <w:t>mio</w:t>
      </w:r>
      <w:proofErr w:type="spellEnd"/>
      <w:r w:rsidR="00CA36CB">
        <w:rPr>
          <w:szCs w:val="24"/>
          <w:lang w:val="en-US"/>
        </w:rPr>
        <w:t>.</w:t>
      </w:r>
      <w:r w:rsidR="00A53008">
        <w:rPr>
          <w:szCs w:val="24"/>
          <w:lang w:val="en-US"/>
        </w:rPr>
        <w:t xml:space="preserve"> T</w:t>
      </w:r>
      <w:r w:rsidR="00E63BF7">
        <w:rPr>
          <w:szCs w:val="24"/>
          <w:lang w:val="en-US"/>
        </w:rPr>
        <w:t>he technical management of the plant construction</w:t>
      </w:r>
      <w:r w:rsidR="00A53008">
        <w:rPr>
          <w:szCs w:val="24"/>
          <w:lang w:val="en-US"/>
        </w:rPr>
        <w:t xml:space="preserve"> </w:t>
      </w:r>
      <w:r w:rsidR="00D11020">
        <w:rPr>
          <w:szCs w:val="24"/>
          <w:lang w:val="en-US"/>
        </w:rPr>
        <w:t xml:space="preserve">will be headed by </w:t>
      </w:r>
      <w:r w:rsidR="00A53008">
        <w:rPr>
          <w:szCs w:val="24"/>
          <w:lang w:val="en-US"/>
        </w:rPr>
        <w:t>Karsten H. Møller from REintegrate</w:t>
      </w:r>
      <w:r w:rsidR="00D11020">
        <w:rPr>
          <w:szCs w:val="24"/>
          <w:lang w:val="en-US"/>
        </w:rPr>
        <w:t xml:space="preserve">. Karsten has 30 years of experience </w:t>
      </w:r>
      <w:r w:rsidR="00B64F55">
        <w:rPr>
          <w:szCs w:val="24"/>
          <w:lang w:val="en-US"/>
        </w:rPr>
        <w:t xml:space="preserve">from construction of large </w:t>
      </w:r>
      <w:r w:rsidR="0089738E">
        <w:rPr>
          <w:szCs w:val="24"/>
          <w:lang w:val="en-US"/>
        </w:rPr>
        <w:t xml:space="preserve">complex </w:t>
      </w:r>
      <w:r w:rsidR="00B64F55">
        <w:rPr>
          <w:szCs w:val="24"/>
          <w:lang w:val="en-US"/>
        </w:rPr>
        <w:t xml:space="preserve">process plants. Most recently Karsten </w:t>
      </w:r>
      <w:r w:rsidR="0089738E">
        <w:rPr>
          <w:szCs w:val="24"/>
          <w:lang w:val="en-US"/>
        </w:rPr>
        <w:t xml:space="preserve">successfully </w:t>
      </w:r>
      <w:r w:rsidR="00B64F55">
        <w:rPr>
          <w:szCs w:val="24"/>
          <w:lang w:val="en-US"/>
        </w:rPr>
        <w:t xml:space="preserve">managed the reconstruction of </w:t>
      </w:r>
      <w:proofErr w:type="spellStart"/>
      <w:r w:rsidR="00B64F55">
        <w:rPr>
          <w:szCs w:val="24"/>
          <w:lang w:val="en-US"/>
        </w:rPr>
        <w:t>Avista</w:t>
      </w:r>
      <w:proofErr w:type="spellEnd"/>
      <w:r w:rsidR="00B64F55">
        <w:rPr>
          <w:szCs w:val="24"/>
          <w:lang w:val="en-US"/>
        </w:rPr>
        <w:t xml:space="preserve"> Oil in </w:t>
      </w:r>
      <w:proofErr w:type="spellStart"/>
      <w:r w:rsidR="00B64F55">
        <w:rPr>
          <w:szCs w:val="24"/>
          <w:lang w:val="en-US"/>
        </w:rPr>
        <w:t>Kalundborg</w:t>
      </w:r>
      <w:proofErr w:type="spellEnd"/>
      <w:r w:rsidR="00B64F55">
        <w:rPr>
          <w:szCs w:val="24"/>
          <w:lang w:val="en-US"/>
        </w:rPr>
        <w:t xml:space="preserve"> and the large-scale heat pump installation in </w:t>
      </w:r>
      <w:proofErr w:type="spellStart"/>
      <w:r w:rsidR="00B64F55">
        <w:rPr>
          <w:szCs w:val="24"/>
          <w:lang w:val="en-US"/>
        </w:rPr>
        <w:t>Farum</w:t>
      </w:r>
      <w:proofErr w:type="spellEnd"/>
      <w:r w:rsidR="00293937">
        <w:rPr>
          <w:szCs w:val="24"/>
          <w:lang w:val="en-US"/>
        </w:rPr>
        <w:t xml:space="preserve"> both with budgets well beyond DKK 100 </w:t>
      </w:r>
      <w:proofErr w:type="spellStart"/>
      <w:r w:rsidR="00293937">
        <w:rPr>
          <w:szCs w:val="24"/>
          <w:lang w:val="en-US"/>
        </w:rPr>
        <w:t>mio</w:t>
      </w:r>
      <w:proofErr w:type="spellEnd"/>
      <w:r w:rsidR="00293937">
        <w:rPr>
          <w:szCs w:val="24"/>
          <w:lang w:val="en-US"/>
        </w:rPr>
        <w:t>.</w:t>
      </w:r>
    </w:p>
    <w:p w14:paraId="1AC3C57B" w14:textId="637BBE79" w:rsidR="0089738E" w:rsidRDefault="0089738E" w:rsidP="00B3340C">
      <w:pPr>
        <w:spacing w:line="276" w:lineRule="auto"/>
        <w:jc w:val="both"/>
        <w:rPr>
          <w:szCs w:val="24"/>
          <w:lang w:val="en-US"/>
        </w:rPr>
      </w:pPr>
    </w:p>
    <w:p w14:paraId="1D470A0A" w14:textId="4CCBBCA8" w:rsidR="0089738E" w:rsidRDefault="00912929" w:rsidP="00B3340C">
      <w:pPr>
        <w:spacing w:line="276" w:lineRule="auto"/>
        <w:jc w:val="both"/>
        <w:rPr>
          <w:szCs w:val="24"/>
          <w:lang w:val="en-US"/>
        </w:rPr>
      </w:pPr>
      <w:r>
        <w:rPr>
          <w:szCs w:val="24"/>
          <w:lang w:val="en-US"/>
        </w:rPr>
        <w:t xml:space="preserve">From European Energy Head of Innovation Knud Abildgaard Kragh will </w:t>
      </w:r>
      <w:r w:rsidR="00451ACC">
        <w:rPr>
          <w:szCs w:val="24"/>
          <w:lang w:val="en-US"/>
        </w:rPr>
        <w:t xml:space="preserve">contribute to the overall project management from the European Energy side. </w:t>
      </w:r>
      <w:r w:rsidR="00343074">
        <w:rPr>
          <w:szCs w:val="24"/>
          <w:lang w:val="en-US"/>
        </w:rPr>
        <w:t>Knud will be supported by specialists in legal matters, electricity trading</w:t>
      </w:r>
      <w:r w:rsidR="00BC611F">
        <w:rPr>
          <w:szCs w:val="24"/>
          <w:lang w:val="en-US"/>
        </w:rPr>
        <w:t xml:space="preserve"> and</w:t>
      </w:r>
      <w:r w:rsidR="00343074">
        <w:rPr>
          <w:szCs w:val="24"/>
          <w:lang w:val="en-US"/>
        </w:rPr>
        <w:t xml:space="preserve"> financing </w:t>
      </w:r>
      <w:r w:rsidR="00BC611F">
        <w:rPr>
          <w:szCs w:val="24"/>
          <w:lang w:val="en-US"/>
        </w:rPr>
        <w:t xml:space="preserve">from the European Energy organization counting more than 200 employees. </w:t>
      </w:r>
      <w:r w:rsidR="00DA0ABA">
        <w:rPr>
          <w:szCs w:val="24"/>
          <w:lang w:val="en-US"/>
        </w:rPr>
        <w:t xml:space="preserve">In addition, </w:t>
      </w:r>
      <w:r w:rsidR="004A73CA">
        <w:rPr>
          <w:szCs w:val="24"/>
          <w:lang w:val="en-US"/>
        </w:rPr>
        <w:t xml:space="preserve">Director of EPC </w:t>
      </w:r>
      <w:r w:rsidR="00491BFA">
        <w:rPr>
          <w:szCs w:val="24"/>
          <w:lang w:val="en-US"/>
        </w:rPr>
        <w:t xml:space="preserve">Carsten Jensen </w:t>
      </w:r>
      <w:r w:rsidR="004A73CA">
        <w:rPr>
          <w:szCs w:val="24"/>
          <w:lang w:val="en-US"/>
        </w:rPr>
        <w:t xml:space="preserve">from </w:t>
      </w:r>
      <w:r w:rsidR="00DA0ABA">
        <w:rPr>
          <w:szCs w:val="24"/>
          <w:lang w:val="en-US"/>
        </w:rPr>
        <w:t xml:space="preserve">European Energy </w:t>
      </w:r>
      <w:r w:rsidR="00491BFA">
        <w:rPr>
          <w:szCs w:val="24"/>
          <w:lang w:val="en-US"/>
        </w:rPr>
        <w:t xml:space="preserve">will support REintegrate </w:t>
      </w:r>
      <w:r w:rsidR="006417C4">
        <w:rPr>
          <w:szCs w:val="24"/>
          <w:lang w:val="en-US"/>
        </w:rPr>
        <w:t>in the construction phase of the project.</w:t>
      </w:r>
    </w:p>
    <w:p w14:paraId="3F1151D2" w14:textId="167CC87F" w:rsidR="00060EBE" w:rsidRDefault="00060EBE" w:rsidP="00B3340C">
      <w:pPr>
        <w:spacing w:line="276" w:lineRule="auto"/>
        <w:jc w:val="both"/>
        <w:rPr>
          <w:szCs w:val="24"/>
          <w:lang w:val="en-US"/>
        </w:rPr>
      </w:pPr>
    </w:p>
    <w:p w14:paraId="4C24767E" w14:textId="42EE019B" w:rsidR="00060EBE" w:rsidRPr="000428DC" w:rsidRDefault="00060EBE" w:rsidP="00B3340C">
      <w:pPr>
        <w:spacing w:line="276" w:lineRule="auto"/>
        <w:jc w:val="both"/>
        <w:rPr>
          <w:szCs w:val="24"/>
          <w:lang w:val="en-US"/>
        </w:rPr>
      </w:pPr>
      <w:r>
        <w:rPr>
          <w:szCs w:val="24"/>
          <w:lang w:val="en-US"/>
        </w:rPr>
        <w:t>The core project organization outlined above will be supported by a</w:t>
      </w:r>
      <w:r w:rsidR="00890C05">
        <w:rPr>
          <w:szCs w:val="24"/>
          <w:lang w:val="en-US"/>
        </w:rPr>
        <w:t xml:space="preserve">n advisory panel with members from the companies that provided support letters to the application. This will ensure </w:t>
      </w:r>
      <w:r w:rsidR="00273CA7">
        <w:rPr>
          <w:szCs w:val="24"/>
          <w:lang w:val="en-US"/>
        </w:rPr>
        <w:t>direct access to specialist covering the full value chain</w:t>
      </w:r>
      <w:r w:rsidR="00BE4370">
        <w:rPr>
          <w:szCs w:val="24"/>
          <w:lang w:val="en-US"/>
        </w:rPr>
        <w:t xml:space="preserve"> and ensuring, not only successful execution of the Green CCU Hub Aalborg project, but also </w:t>
      </w:r>
      <w:r w:rsidR="00FD3696">
        <w:rPr>
          <w:szCs w:val="24"/>
          <w:lang w:val="en-US"/>
        </w:rPr>
        <w:t>further expansion to other sites.</w:t>
      </w:r>
    </w:p>
    <w:p w14:paraId="5716131E" w14:textId="04E85A57" w:rsidR="00B3340C" w:rsidRPr="000428DC" w:rsidRDefault="00B3340C" w:rsidP="00B3340C">
      <w:pPr>
        <w:spacing w:line="276" w:lineRule="auto"/>
        <w:jc w:val="both"/>
        <w:rPr>
          <w:szCs w:val="24"/>
          <w:lang w:val="en-US"/>
        </w:rPr>
      </w:pPr>
    </w:p>
    <w:p w14:paraId="60DE796B" w14:textId="77777777" w:rsidR="00B3340C" w:rsidRPr="000428DC" w:rsidRDefault="00B3340C" w:rsidP="00B3340C">
      <w:pPr>
        <w:spacing w:line="276" w:lineRule="auto"/>
        <w:jc w:val="both"/>
        <w:rPr>
          <w:szCs w:val="24"/>
          <w:lang w:val="en-US"/>
        </w:rPr>
      </w:pPr>
    </w:p>
    <w:p w14:paraId="579F43A4" w14:textId="3FC075DE" w:rsidR="0079707E" w:rsidRDefault="009B7B82" w:rsidP="000D1F04">
      <w:pPr>
        <w:pStyle w:val="ListParagraph"/>
        <w:numPr>
          <w:ilvl w:val="0"/>
          <w:numId w:val="18"/>
        </w:numPr>
        <w:spacing w:line="276" w:lineRule="auto"/>
        <w:jc w:val="both"/>
        <w:rPr>
          <w:szCs w:val="24"/>
        </w:rPr>
      </w:pPr>
      <w:r>
        <w:rPr>
          <w:szCs w:val="24"/>
        </w:rPr>
        <w:t>A</w:t>
      </w:r>
      <w:r w:rsidRPr="009B7B82">
        <w:rPr>
          <w:szCs w:val="24"/>
        </w:rPr>
        <w:t>t der deltager flere led i værdikæden af relevante aktører for at medvirke til at sikre gennemførelsen af det ansøgte projekt i henhold til dets formål og for at medvirke til at fremme udbredelse af tilsvarende teknologiløsninger efter projektets afslutning</w:t>
      </w:r>
      <w:r w:rsidR="00937362">
        <w:rPr>
          <w:szCs w:val="24"/>
        </w:rPr>
        <w:t>.</w:t>
      </w:r>
      <w:r w:rsidR="0079707E">
        <w:rPr>
          <w:szCs w:val="24"/>
        </w:rPr>
        <w:t>]</w:t>
      </w:r>
    </w:p>
    <w:p w14:paraId="5576A854" w14:textId="77777777" w:rsidR="00FD3696" w:rsidRDefault="00FD3696" w:rsidP="00FD3696">
      <w:pPr>
        <w:pStyle w:val="ListParagraph"/>
        <w:spacing w:line="276" w:lineRule="auto"/>
        <w:jc w:val="both"/>
        <w:rPr>
          <w:szCs w:val="24"/>
        </w:rPr>
      </w:pPr>
    </w:p>
    <w:p w14:paraId="4D33CF57" w14:textId="77E68EFE" w:rsidR="0096475E" w:rsidRDefault="0096475E" w:rsidP="0096475E">
      <w:pPr>
        <w:spacing w:line="276" w:lineRule="auto"/>
        <w:jc w:val="both"/>
        <w:rPr>
          <w:szCs w:val="24"/>
          <w:lang w:val="en-US"/>
        </w:rPr>
      </w:pPr>
      <w:r w:rsidRPr="0096475E">
        <w:rPr>
          <w:szCs w:val="24"/>
          <w:lang w:val="en-US"/>
        </w:rPr>
        <w:t>Port of Aalborg will e</w:t>
      </w:r>
      <w:r>
        <w:rPr>
          <w:szCs w:val="24"/>
          <w:lang w:val="en-US"/>
        </w:rPr>
        <w:t xml:space="preserve">ngage in the work </w:t>
      </w:r>
      <w:r w:rsidR="00E04357">
        <w:rPr>
          <w:szCs w:val="24"/>
          <w:lang w:val="en-US"/>
        </w:rPr>
        <w:t xml:space="preserve">with their strong experience in fuel logistics and will make the required land available to </w:t>
      </w:r>
      <w:r w:rsidR="00315944">
        <w:rPr>
          <w:szCs w:val="24"/>
          <w:lang w:val="en-US"/>
        </w:rPr>
        <w:t xml:space="preserve">build the Green CCU Hub Aalborg facilities. This is fully aligned with Port of Aalborg’s strategic plans as </w:t>
      </w:r>
      <w:r w:rsidR="002455D9">
        <w:rPr>
          <w:szCs w:val="24"/>
          <w:lang w:val="en-US"/>
        </w:rPr>
        <w:t>shown by their letter of support for the project.</w:t>
      </w:r>
    </w:p>
    <w:p w14:paraId="63089FE1" w14:textId="5CEA7372" w:rsidR="002455D9" w:rsidRDefault="002455D9" w:rsidP="0096475E">
      <w:pPr>
        <w:spacing w:line="276" w:lineRule="auto"/>
        <w:jc w:val="both"/>
        <w:rPr>
          <w:szCs w:val="24"/>
          <w:lang w:val="en-US"/>
        </w:rPr>
      </w:pPr>
    </w:p>
    <w:p w14:paraId="295BCE28" w14:textId="14C4F9FE" w:rsidR="002455D9" w:rsidRDefault="002455D9" w:rsidP="0096475E">
      <w:pPr>
        <w:spacing w:line="276" w:lineRule="auto"/>
        <w:jc w:val="both"/>
        <w:rPr>
          <w:szCs w:val="24"/>
          <w:lang w:val="en-US"/>
        </w:rPr>
      </w:pPr>
      <w:r w:rsidRPr="002455D9">
        <w:rPr>
          <w:szCs w:val="24"/>
          <w:lang w:val="en-US"/>
        </w:rPr>
        <w:t>Aalborg Portland, Reno-Nord a</w:t>
      </w:r>
      <w:r>
        <w:rPr>
          <w:szCs w:val="24"/>
          <w:lang w:val="en-US"/>
        </w:rPr>
        <w:t xml:space="preserve">nd </w:t>
      </w:r>
      <w:proofErr w:type="spellStart"/>
      <w:proofErr w:type="gramStart"/>
      <w:r>
        <w:rPr>
          <w:szCs w:val="24"/>
          <w:lang w:val="en-US"/>
        </w:rPr>
        <w:t>E.On</w:t>
      </w:r>
      <w:proofErr w:type="spellEnd"/>
      <w:proofErr w:type="gramEnd"/>
      <w:r>
        <w:rPr>
          <w:szCs w:val="24"/>
          <w:lang w:val="en-US"/>
        </w:rPr>
        <w:t xml:space="preserve"> will work with REintegrate and European Energy on the supply of </w:t>
      </w:r>
      <w:r w:rsidR="001B57BC">
        <w:rPr>
          <w:szCs w:val="24"/>
          <w:lang w:val="en-US"/>
        </w:rPr>
        <w:t xml:space="preserve">CO2 for the e-methanol production. In the </w:t>
      </w:r>
      <w:proofErr w:type="gramStart"/>
      <w:r w:rsidR="001B57BC">
        <w:rPr>
          <w:szCs w:val="24"/>
          <w:lang w:val="en-US"/>
        </w:rPr>
        <w:t>short term</w:t>
      </w:r>
      <w:proofErr w:type="gramEnd"/>
      <w:r w:rsidR="001B57BC">
        <w:rPr>
          <w:szCs w:val="24"/>
          <w:lang w:val="en-US"/>
        </w:rPr>
        <w:t xml:space="preserve"> biogas CO2 will be liquefied and trucked to the </w:t>
      </w:r>
      <w:r w:rsidR="00F33231">
        <w:rPr>
          <w:szCs w:val="24"/>
          <w:lang w:val="en-US"/>
        </w:rPr>
        <w:t xml:space="preserve">facility pending the installation of carbon capture plants at Aalborg Portland and Reno-Nord. </w:t>
      </w:r>
      <w:r w:rsidR="002A760F">
        <w:rPr>
          <w:szCs w:val="24"/>
          <w:lang w:val="en-US"/>
        </w:rPr>
        <w:t xml:space="preserve">The </w:t>
      </w:r>
      <w:r w:rsidR="00C35BCC">
        <w:rPr>
          <w:szCs w:val="24"/>
          <w:lang w:val="en-US"/>
        </w:rPr>
        <w:t>collaboration with Aalborg Portland can form the basis for similar techn</w:t>
      </w:r>
      <w:r w:rsidR="005F5D5D">
        <w:rPr>
          <w:szCs w:val="24"/>
          <w:lang w:val="en-US"/>
        </w:rPr>
        <w:t xml:space="preserve">ologies being installed at other cement factories in the </w:t>
      </w:r>
      <w:proofErr w:type="spellStart"/>
      <w:r w:rsidR="005F5D5D">
        <w:rPr>
          <w:szCs w:val="24"/>
          <w:lang w:val="en-US"/>
        </w:rPr>
        <w:t>Cementir</w:t>
      </w:r>
      <w:proofErr w:type="spellEnd"/>
      <w:r w:rsidR="005F5D5D">
        <w:rPr>
          <w:szCs w:val="24"/>
          <w:lang w:val="en-US"/>
        </w:rPr>
        <w:t xml:space="preserve"> Group. </w:t>
      </w:r>
      <w:r w:rsidR="008F6782">
        <w:rPr>
          <w:szCs w:val="24"/>
          <w:lang w:val="en-US"/>
        </w:rPr>
        <w:t xml:space="preserve">Reno-Nord is a typical Danish waste incineration plant, and </w:t>
      </w:r>
      <w:r w:rsidR="007C0428">
        <w:rPr>
          <w:szCs w:val="24"/>
          <w:lang w:val="en-US"/>
        </w:rPr>
        <w:t xml:space="preserve">their experience from the Green CCU Hub Aalborg can be replicated at other </w:t>
      </w:r>
      <w:r w:rsidR="007C0428">
        <w:rPr>
          <w:szCs w:val="24"/>
          <w:lang w:val="en-US"/>
        </w:rPr>
        <w:lastRenderedPageBreak/>
        <w:t xml:space="preserve">Danish waste incineration plants. </w:t>
      </w:r>
      <w:proofErr w:type="spellStart"/>
      <w:proofErr w:type="gramStart"/>
      <w:r w:rsidR="007C0428">
        <w:rPr>
          <w:szCs w:val="24"/>
          <w:lang w:val="en-US"/>
        </w:rPr>
        <w:t>E.On</w:t>
      </w:r>
      <w:proofErr w:type="spellEnd"/>
      <w:proofErr w:type="gramEnd"/>
      <w:r w:rsidR="007C0428">
        <w:rPr>
          <w:szCs w:val="24"/>
          <w:lang w:val="en-US"/>
        </w:rPr>
        <w:t xml:space="preserve"> represent</w:t>
      </w:r>
      <w:r w:rsidR="00E3708F">
        <w:rPr>
          <w:szCs w:val="24"/>
          <w:lang w:val="en-US"/>
        </w:rPr>
        <w:t>s</w:t>
      </w:r>
      <w:r w:rsidR="007C0428">
        <w:rPr>
          <w:szCs w:val="24"/>
          <w:lang w:val="en-US"/>
        </w:rPr>
        <w:t xml:space="preserve"> several large biogas plants in Denmark</w:t>
      </w:r>
      <w:r w:rsidR="00127355">
        <w:rPr>
          <w:szCs w:val="24"/>
          <w:lang w:val="en-US"/>
        </w:rPr>
        <w:t xml:space="preserve"> and with </w:t>
      </w:r>
      <w:r w:rsidR="00E3708F">
        <w:rPr>
          <w:szCs w:val="24"/>
          <w:lang w:val="en-US"/>
        </w:rPr>
        <w:t xml:space="preserve">more than 100.000 tons of </w:t>
      </w:r>
      <w:r w:rsidR="00127355">
        <w:rPr>
          <w:szCs w:val="24"/>
          <w:lang w:val="en-US"/>
        </w:rPr>
        <w:t>biogas CO2</w:t>
      </w:r>
      <w:r w:rsidR="00E3708F">
        <w:rPr>
          <w:szCs w:val="24"/>
          <w:lang w:val="en-US"/>
        </w:rPr>
        <w:t xml:space="preserve"> available already today</w:t>
      </w:r>
      <w:r w:rsidR="00351C37">
        <w:rPr>
          <w:szCs w:val="24"/>
          <w:lang w:val="en-US"/>
        </w:rPr>
        <w:t>.</w:t>
      </w:r>
    </w:p>
    <w:p w14:paraId="63B74051" w14:textId="082B425D" w:rsidR="00351C37" w:rsidRDefault="00351C37" w:rsidP="0096475E">
      <w:pPr>
        <w:spacing w:line="276" w:lineRule="auto"/>
        <w:jc w:val="both"/>
        <w:rPr>
          <w:szCs w:val="24"/>
          <w:lang w:val="en-US"/>
        </w:rPr>
      </w:pPr>
    </w:p>
    <w:p w14:paraId="7E9DA294" w14:textId="5C09EA38" w:rsidR="00351C37" w:rsidRDefault="00351C37" w:rsidP="0096475E">
      <w:pPr>
        <w:spacing w:line="276" w:lineRule="auto"/>
        <w:jc w:val="both"/>
        <w:rPr>
          <w:ins w:id="87" w:author="Author"/>
          <w:szCs w:val="24"/>
          <w:lang w:val="en-US"/>
        </w:rPr>
      </w:pPr>
      <w:r w:rsidRPr="00351C37">
        <w:rPr>
          <w:szCs w:val="24"/>
          <w:lang w:val="en-US"/>
        </w:rPr>
        <w:t>On the offtake side, G</w:t>
      </w:r>
      <w:r>
        <w:rPr>
          <w:szCs w:val="24"/>
          <w:lang w:val="en-US"/>
        </w:rPr>
        <w:t>reen CCU Hub Aalborg w</w:t>
      </w:r>
      <w:r w:rsidR="005F21CD">
        <w:rPr>
          <w:szCs w:val="24"/>
          <w:lang w:val="en-US"/>
        </w:rPr>
        <w:t>ork</w:t>
      </w:r>
      <w:r w:rsidR="00A30A94">
        <w:rPr>
          <w:szCs w:val="24"/>
          <w:lang w:val="en-US"/>
        </w:rPr>
        <w:t>s</w:t>
      </w:r>
      <w:r w:rsidR="005F21CD">
        <w:rPr>
          <w:szCs w:val="24"/>
          <w:lang w:val="en-US"/>
        </w:rPr>
        <w:t xml:space="preserve"> with leading companies in shipping, </w:t>
      </w:r>
      <w:proofErr w:type="spellStart"/>
      <w:r w:rsidR="005F21CD">
        <w:rPr>
          <w:szCs w:val="24"/>
          <w:lang w:val="en-US"/>
        </w:rPr>
        <w:t>Mærsk</w:t>
      </w:r>
      <w:proofErr w:type="spellEnd"/>
      <w:r w:rsidR="005F21CD">
        <w:rPr>
          <w:szCs w:val="24"/>
          <w:lang w:val="en-US"/>
        </w:rPr>
        <w:t xml:space="preserve"> and Bunker One</w:t>
      </w:r>
      <w:r w:rsidR="00A30A94">
        <w:rPr>
          <w:szCs w:val="24"/>
          <w:lang w:val="en-US"/>
        </w:rPr>
        <w:t>,</w:t>
      </w:r>
      <w:r w:rsidR="005D207F">
        <w:rPr>
          <w:szCs w:val="24"/>
          <w:lang w:val="en-US"/>
        </w:rPr>
        <w:t xml:space="preserve"> as well as</w:t>
      </w:r>
      <w:r w:rsidR="002F0B55">
        <w:rPr>
          <w:szCs w:val="24"/>
          <w:lang w:val="en-US"/>
        </w:rPr>
        <w:t xml:space="preserve"> in road transport</w:t>
      </w:r>
      <w:r w:rsidR="00643A56">
        <w:rPr>
          <w:szCs w:val="24"/>
          <w:lang w:val="en-US"/>
        </w:rPr>
        <w:t xml:space="preserve"> with</w:t>
      </w:r>
      <w:r w:rsidR="005D207F">
        <w:rPr>
          <w:szCs w:val="24"/>
          <w:lang w:val="en-US"/>
        </w:rPr>
        <w:t xml:space="preserve"> </w:t>
      </w:r>
      <w:r w:rsidR="009C3B72">
        <w:rPr>
          <w:szCs w:val="24"/>
          <w:lang w:val="en-US"/>
        </w:rPr>
        <w:t>Circle K</w:t>
      </w:r>
      <w:r w:rsidR="00643A56">
        <w:rPr>
          <w:szCs w:val="24"/>
          <w:lang w:val="en-US"/>
        </w:rPr>
        <w:t xml:space="preserve"> being</w:t>
      </w:r>
      <w:r w:rsidR="009C3B72">
        <w:rPr>
          <w:szCs w:val="24"/>
          <w:lang w:val="en-US"/>
        </w:rPr>
        <w:t xml:space="preserve"> </w:t>
      </w:r>
      <w:r w:rsidR="005D207F">
        <w:rPr>
          <w:szCs w:val="24"/>
          <w:lang w:val="en-US"/>
        </w:rPr>
        <w:t>one of the world’s largest gasoline retailer</w:t>
      </w:r>
      <w:r w:rsidR="009C3B72">
        <w:rPr>
          <w:szCs w:val="24"/>
          <w:lang w:val="en-US"/>
        </w:rPr>
        <w:t xml:space="preserve">s. Together, these partners </w:t>
      </w:r>
      <w:r w:rsidR="007F6B85">
        <w:rPr>
          <w:szCs w:val="24"/>
          <w:lang w:val="en-US"/>
        </w:rPr>
        <w:t xml:space="preserve">provide a solid link to end-users </w:t>
      </w:r>
      <w:r w:rsidR="003150C5">
        <w:rPr>
          <w:szCs w:val="24"/>
          <w:lang w:val="en-US"/>
        </w:rPr>
        <w:t xml:space="preserve">and are fully capable of ensuring the required offtake to scale the hydrogen </w:t>
      </w:r>
      <w:r w:rsidR="00A30A94">
        <w:rPr>
          <w:szCs w:val="24"/>
          <w:lang w:val="en-US"/>
        </w:rPr>
        <w:t>value chain in Denmark and beyond.</w:t>
      </w:r>
      <w:r w:rsidR="00584516">
        <w:rPr>
          <w:szCs w:val="24"/>
          <w:lang w:val="en-US"/>
        </w:rPr>
        <w:t xml:space="preserve"> With their letters of support and </w:t>
      </w:r>
      <w:r w:rsidR="00B52D36">
        <w:rPr>
          <w:szCs w:val="24"/>
          <w:lang w:val="en-US"/>
        </w:rPr>
        <w:t xml:space="preserve">Circle K’s </w:t>
      </w:r>
      <w:r w:rsidR="00584516">
        <w:rPr>
          <w:szCs w:val="24"/>
          <w:lang w:val="en-US"/>
        </w:rPr>
        <w:t>already existing offtake agreements with REintegrate</w:t>
      </w:r>
      <w:r w:rsidR="00B52D36">
        <w:rPr>
          <w:szCs w:val="24"/>
          <w:lang w:val="en-US"/>
        </w:rPr>
        <w:t xml:space="preserve"> they show their strong commitment and interest to with </w:t>
      </w:r>
      <w:proofErr w:type="spellStart"/>
      <w:r w:rsidR="00B52D36">
        <w:rPr>
          <w:szCs w:val="24"/>
          <w:lang w:val="en-US"/>
        </w:rPr>
        <w:t>REintegrate</w:t>
      </w:r>
      <w:proofErr w:type="spellEnd"/>
      <w:r w:rsidR="00B52D36">
        <w:rPr>
          <w:szCs w:val="24"/>
          <w:lang w:val="en-US"/>
        </w:rPr>
        <w:t>.</w:t>
      </w:r>
    </w:p>
    <w:p w14:paraId="036B4F8C" w14:textId="46D7623C" w:rsidR="00172780" w:rsidRDefault="00172780" w:rsidP="0096475E">
      <w:pPr>
        <w:spacing w:line="276" w:lineRule="auto"/>
        <w:jc w:val="both"/>
        <w:rPr>
          <w:ins w:id="88" w:author="Author"/>
          <w:szCs w:val="24"/>
          <w:lang w:val="en-US"/>
        </w:rPr>
      </w:pPr>
    </w:p>
    <w:p w14:paraId="4FE0705D" w14:textId="77777777" w:rsidR="00172780" w:rsidRPr="00B91440" w:rsidRDefault="00172780" w:rsidP="0096475E">
      <w:pPr>
        <w:spacing w:line="276" w:lineRule="auto"/>
        <w:jc w:val="both"/>
        <w:rPr>
          <w:szCs w:val="24"/>
          <w:rPrChange w:id="89" w:author="Author">
            <w:rPr>
              <w:szCs w:val="24"/>
              <w:lang w:val="en-US"/>
            </w:rPr>
          </w:rPrChange>
        </w:rPr>
      </w:pPr>
      <w:bookmarkStart w:id="90" w:name="_axc876h3cf52" w:colFirst="0" w:colLast="0"/>
      <w:bookmarkStart w:id="91" w:name="_le2u1ulan0d3" w:colFirst="0" w:colLast="0"/>
      <w:bookmarkStart w:id="92" w:name="_1enpwn65lr2p" w:colFirst="0" w:colLast="0"/>
      <w:bookmarkStart w:id="93" w:name="_jpty8vexo78u" w:colFirst="0" w:colLast="0"/>
      <w:bookmarkStart w:id="94" w:name="_c460cub8dulm" w:colFirst="0" w:colLast="0"/>
      <w:bookmarkStart w:id="95" w:name="_q0yoemwvmq9g" w:colFirst="0" w:colLast="0"/>
      <w:bookmarkStart w:id="96" w:name="_2yrv3jvbb6l3" w:colFirst="0" w:colLast="0"/>
      <w:bookmarkEnd w:id="90"/>
      <w:bookmarkEnd w:id="91"/>
      <w:bookmarkEnd w:id="92"/>
      <w:bookmarkEnd w:id="93"/>
      <w:bookmarkEnd w:id="94"/>
      <w:bookmarkEnd w:id="95"/>
      <w:bookmarkEnd w:id="96"/>
    </w:p>
    <w:p w14:paraId="623D60DC" w14:textId="67B9C4F1" w:rsidR="00351C37" w:rsidRPr="00351C37" w:rsidRDefault="00351C37" w:rsidP="0096475E">
      <w:pPr>
        <w:spacing w:line="276" w:lineRule="auto"/>
        <w:jc w:val="both"/>
        <w:rPr>
          <w:szCs w:val="24"/>
          <w:lang w:val="en-US"/>
        </w:rPr>
      </w:pPr>
    </w:p>
    <w:p w14:paraId="5CC53667" w14:textId="77777777" w:rsidR="00351C37" w:rsidRPr="00351C37" w:rsidRDefault="00351C37" w:rsidP="0096475E">
      <w:pPr>
        <w:spacing w:line="276" w:lineRule="auto"/>
        <w:jc w:val="both"/>
        <w:rPr>
          <w:szCs w:val="24"/>
          <w:lang w:val="en-US"/>
        </w:rPr>
      </w:pPr>
    </w:p>
    <w:p w14:paraId="68332C84" w14:textId="53A68E31" w:rsidR="00937362" w:rsidRPr="004647D5" w:rsidRDefault="003452E7" w:rsidP="002E3E88">
      <w:pPr>
        <w:pStyle w:val="Heading1"/>
        <w:pBdr>
          <w:top w:val="single" w:sz="4" w:space="1" w:color="auto"/>
          <w:bottom w:val="single" w:sz="4" w:space="1" w:color="auto"/>
        </w:pBdr>
        <w:spacing w:line="276" w:lineRule="auto"/>
        <w:ind w:left="-567"/>
      </w:pPr>
      <w:r w:rsidRPr="00351C37">
        <w:t xml:space="preserve">Afsnit 7: Udvælgelseskriterie </w:t>
      </w:r>
      <w:r w:rsidR="00937362" w:rsidRPr="00351C37">
        <w:t xml:space="preserve">5. </w:t>
      </w:r>
      <w:r w:rsidR="00937362">
        <w:t>Projektets struktur, realisering og gennemførlighed</w:t>
      </w:r>
    </w:p>
    <w:p w14:paraId="0E3FA956" w14:textId="77777777" w:rsidR="00937362" w:rsidRDefault="00937362" w:rsidP="00937362">
      <w:pPr>
        <w:spacing w:line="276" w:lineRule="auto"/>
        <w:jc w:val="both"/>
        <w:rPr>
          <w:b/>
          <w:bCs/>
          <w:szCs w:val="24"/>
        </w:rPr>
      </w:pPr>
    </w:p>
    <w:p w14:paraId="3B4FF281" w14:textId="672A6DB0" w:rsidR="00937362" w:rsidRDefault="00937362" w:rsidP="00937362">
      <w:pPr>
        <w:spacing w:line="276" w:lineRule="auto"/>
        <w:jc w:val="both"/>
        <w:rPr>
          <w:szCs w:val="24"/>
        </w:rPr>
      </w:pPr>
      <w:r>
        <w:rPr>
          <w:szCs w:val="24"/>
        </w:rPr>
        <w:t>Der skal redegøres for projektets budget og finansiering i henhold til det overordnede kriterie ”</w:t>
      </w:r>
      <w:r w:rsidR="005942C6">
        <w:rPr>
          <w:szCs w:val="24"/>
        </w:rPr>
        <w:t>5</w:t>
      </w:r>
      <w:r>
        <w:rPr>
          <w:szCs w:val="24"/>
        </w:rPr>
        <w:t xml:space="preserve">. Projektets </w:t>
      </w:r>
      <w:r w:rsidR="005942C6">
        <w:rPr>
          <w:szCs w:val="24"/>
        </w:rPr>
        <w:t>struktur, realisering og gennemførlighed</w:t>
      </w:r>
      <w:r>
        <w:rPr>
          <w:szCs w:val="24"/>
        </w:rPr>
        <w:t xml:space="preserve">”. </w:t>
      </w:r>
    </w:p>
    <w:p w14:paraId="61BEDE77" w14:textId="726959CA" w:rsidR="008370E9" w:rsidRDefault="008370E9" w:rsidP="00937362">
      <w:pPr>
        <w:spacing w:line="276" w:lineRule="auto"/>
        <w:jc w:val="both"/>
        <w:rPr>
          <w:szCs w:val="24"/>
        </w:rPr>
      </w:pPr>
    </w:p>
    <w:p w14:paraId="4AFB1288" w14:textId="37A9DE32" w:rsidR="008370E9" w:rsidRDefault="008370E9" w:rsidP="00B67641">
      <w:pPr>
        <w:spacing w:line="276" w:lineRule="auto"/>
        <w:jc w:val="both"/>
        <w:rPr>
          <w:szCs w:val="24"/>
        </w:rPr>
      </w:pPr>
      <w:r>
        <w:rPr>
          <w:szCs w:val="24"/>
        </w:rPr>
        <w:t xml:space="preserve">[Redegør for </w:t>
      </w:r>
      <w:r w:rsidR="00B67641">
        <w:rPr>
          <w:szCs w:val="24"/>
        </w:rPr>
        <w:t>p</w:t>
      </w:r>
      <w:r w:rsidR="003F5CFA" w:rsidRPr="003F5CFA">
        <w:rPr>
          <w:szCs w:val="24"/>
        </w:rPr>
        <w:t>rojektets tidsplan, herunder tidsplan for indhentning af nødvendige tilladelser og lokale plangrundlag.</w:t>
      </w:r>
      <w:r w:rsidR="003F5CFA">
        <w:rPr>
          <w:szCs w:val="24"/>
        </w:rPr>
        <w:t xml:space="preserve"> G</w:t>
      </w:r>
      <w:r w:rsidR="00C00415" w:rsidRPr="003F5CFA">
        <w:rPr>
          <w:szCs w:val="24"/>
        </w:rPr>
        <w:t xml:space="preserve">ennemførelsen af projektet </w:t>
      </w:r>
      <w:r w:rsidR="003F5CFA">
        <w:rPr>
          <w:szCs w:val="24"/>
        </w:rPr>
        <w:t xml:space="preserve">bedes beskrives </w:t>
      </w:r>
      <w:r w:rsidR="003F5CFA" w:rsidRPr="003F5CFA">
        <w:rPr>
          <w:szCs w:val="24"/>
        </w:rPr>
        <w:t>i form af arbejdspa</w:t>
      </w:r>
      <w:r w:rsidR="00D86335">
        <w:rPr>
          <w:szCs w:val="24"/>
        </w:rPr>
        <w:t>kker</w:t>
      </w:r>
      <w:r w:rsidR="003F5CFA" w:rsidRPr="003F5CFA">
        <w:rPr>
          <w:szCs w:val="24"/>
        </w:rPr>
        <w:t xml:space="preserve"> med </w:t>
      </w:r>
      <w:r w:rsidR="00C02997" w:rsidRPr="003F5CFA">
        <w:rPr>
          <w:szCs w:val="24"/>
        </w:rPr>
        <w:t>et passende antal relevante milepæle.</w:t>
      </w:r>
    </w:p>
    <w:p w14:paraId="5F644337" w14:textId="24738B5F" w:rsidR="00B67641" w:rsidRDefault="00B67641" w:rsidP="00B67641">
      <w:pPr>
        <w:spacing w:line="276" w:lineRule="auto"/>
        <w:jc w:val="both"/>
        <w:rPr>
          <w:szCs w:val="24"/>
        </w:rPr>
      </w:pPr>
    </w:p>
    <w:p w14:paraId="049EF53D" w14:textId="32ACE1BB" w:rsidR="000A5A1A" w:rsidRDefault="00761D20" w:rsidP="006D0408">
      <w:pPr>
        <w:spacing w:line="276" w:lineRule="auto"/>
        <w:jc w:val="both"/>
        <w:rPr>
          <w:szCs w:val="24"/>
        </w:rPr>
      </w:pPr>
      <w:r>
        <w:rPr>
          <w:szCs w:val="24"/>
        </w:rPr>
        <w:t xml:space="preserve">Dertil skal der redegøres for, at </w:t>
      </w:r>
      <w:r w:rsidR="000D2476">
        <w:rPr>
          <w:szCs w:val="24"/>
        </w:rPr>
        <w:t>projektet kan gennemføres indenfor de gældende rammebetingelser og lovgivning for køb og salg af el og energi, energiaftaler mv. eller inden for vedtagne eller forventede, men endnu ikke implementerede ændringer heraf.</w:t>
      </w:r>
      <w:r>
        <w:rPr>
          <w:szCs w:val="24"/>
        </w:rPr>
        <w:t xml:space="preserve"> </w:t>
      </w:r>
      <w:r w:rsidR="006D0408">
        <w:rPr>
          <w:szCs w:val="24"/>
        </w:rPr>
        <w:t xml:space="preserve">I tillæg hertil skal der redegøres for, at </w:t>
      </w:r>
      <w:r w:rsidR="000A5A1A">
        <w:rPr>
          <w:szCs w:val="24"/>
        </w:rPr>
        <w:t>projektet kan opnå de nødvendige fysiske etableringstilladelser som bygge- og miljøgodkendelser mv. indenfor en rimelig tidshorisont.</w:t>
      </w:r>
    </w:p>
    <w:p w14:paraId="4F6D5C1B" w14:textId="31734C07" w:rsidR="006D0408" w:rsidRDefault="006D0408" w:rsidP="006D0408">
      <w:pPr>
        <w:spacing w:line="276" w:lineRule="auto"/>
        <w:jc w:val="both"/>
        <w:rPr>
          <w:szCs w:val="24"/>
        </w:rPr>
      </w:pPr>
    </w:p>
    <w:p w14:paraId="1AF38A26" w14:textId="0C079EBD" w:rsidR="00402F21" w:rsidRPr="006E2970" w:rsidRDefault="00402F21" w:rsidP="003F1CBD">
      <w:pPr>
        <w:spacing w:line="276" w:lineRule="auto"/>
        <w:jc w:val="both"/>
        <w:rPr>
          <w:szCs w:val="24"/>
        </w:rPr>
      </w:pPr>
    </w:p>
    <w:p w14:paraId="1B615E5A" w14:textId="36EACB43" w:rsidR="00402F21" w:rsidRPr="00314506" w:rsidRDefault="00402F21" w:rsidP="003F1CBD">
      <w:pPr>
        <w:spacing w:line="276" w:lineRule="auto"/>
        <w:jc w:val="both"/>
        <w:rPr>
          <w:szCs w:val="24"/>
          <w:lang w:val="en-US"/>
        </w:rPr>
      </w:pPr>
      <w:r>
        <w:rPr>
          <w:szCs w:val="24"/>
          <w:lang w:val="en-US"/>
        </w:rPr>
        <w:t>*********************************</w:t>
      </w:r>
    </w:p>
    <w:p w14:paraId="0A5DE9FB" w14:textId="4FE5FF40" w:rsidR="00351F99" w:rsidRPr="00314506" w:rsidRDefault="00351F99" w:rsidP="003F1CBD">
      <w:pPr>
        <w:spacing w:line="276" w:lineRule="auto"/>
        <w:jc w:val="both"/>
        <w:rPr>
          <w:szCs w:val="24"/>
          <w:lang w:val="en-US"/>
        </w:rPr>
      </w:pPr>
    </w:p>
    <w:p w14:paraId="4F504C56" w14:textId="3BF8A022" w:rsidR="00EA0296" w:rsidRDefault="00351F99" w:rsidP="003F1CBD">
      <w:pPr>
        <w:spacing w:line="276" w:lineRule="auto"/>
        <w:jc w:val="both"/>
        <w:rPr>
          <w:ins w:id="97" w:author="Author"/>
          <w:szCs w:val="24"/>
          <w:lang w:val="en-US"/>
        </w:rPr>
      </w:pPr>
      <w:r w:rsidRPr="00351F99">
        <w:rPr>
          <w:szCs w:val="24"/>
          <w:lang w:val="en-US"/>
        </w:rPr>
        <w:t xml:space="preserve">The Green CCU Hub </w:t>
      </w:r>
      <w:r>
        <w:rPr>
          <w:szCs w:val="24"/>
          <w:lang w:val="en-US"/>
        </w:rPr>
        <w:t xml:space="preserve">Aalborg project is divided into </w:t>
      </w:r>
      <w:r w:rsidR="005A226F">
        <w:rPr>
          <w:szCs w:val="24"/>
          <w:lang w:val="en-US"/>
        </w:rPr>
        <w:t>several</w:t>
      </w:r>
      <w:r>
        <w:rPr>
          <w:szCs w:val="24"/>
          <w:lang w:val="en-US"/>
        </w:rPr>
        <w:t xml:space="preserve"> work package to </w:t>
      </w:r>
      <w:r w:rsidR="009972C4">
        <w:rPr>
          <w:szCs w:val="24"/>
          <w:lang w:val="en-US"/>
        </w:rPr>
        <w:t xml:space="preserve">efficiently structure and manage the execution. </w:t>
      </w:r>
      <w:r w:rsidR="00C3436C">
        <w:rPr>
          <w:szCs w:val="24"/>
          <w:lang w:val="en-US"/>
        </w:rPr>
        <w:t xml:space="preserve">Overall, the plan follows the experience </w:t>
      </w:r>
      <w:proofErr w:type="spellStart"/>
      <w:r w:rsidR="00C3436C">
        <w:rPr>
          <w:szCs w:val="24"/>
          <w:lang w:val="en-US"/>
        </w:rPr>
        <w:t>REintegrate</w:t>
      </w:r>
      <w:proofErr w:type="spellEnd"/>
      <w:r w:rsidR="00C3436C">
        <w:rPr>
          <w:szCs w:val="24"/>
          <w:lang w:val="en-US"/>
        </w:rPr>
        <w:t xml:space="preserve"> and </w:t>
      </w:r>
      <w:proofErr w:type="spellStart"/>
      <w:r w:rsidR="00C3436C">
        <w:rPr>
          <w:szCs w:val="24"/>
          <w:lang w:val="en-US"/>
        </w:rPr>
        <w:t>Green</w:t>
      </w:r>
      <w:r w:rsidR="00786D7B">
        <w:rPr>
          <w:szCs w:val="24"/>
          <w:lang w:val="en-US"/>
        </w:rPr>
        <w:t>L</w:t>
      </w:r>
      <w:r w:rsidR="00C3436C">
        <w:rPr>
          <w:szCs w:val="24"/>
          <w:lang w:val="en-US"/>
        </w:rPr>
        <w:t>ab</w:t>
      </w:r>
      <w:proofErr w:type="spellEnd"/>
      <w:r w:rsidR="00C3436C">
        <w:rPr>
          <w:szCs w:val="24"/>
          <w:lang w:val="en-US"/>
        </w:rPr>
        <w:t xml:space="preserve"> Skive developed in the </w:t>
      </w:r>
      <w:proofErr w:type="spellStart"/>
      <w:r w:rsidR="00C3436C">
        <w:rPr>
          <w:szCs w:val="24"/>
          <w:lang w:val="en-US"/>
        </w:rPr>
        <w:t>Green</w:t>
      </w:r>
      <w:r w:rsidR="00786D7B">
        <w:rPr>
          <w:szCs w:val="24"/>
          <w:lang w:val="en-US"/>
        </w:rPr>
        <w:t>L</w:t>
      </w:r>
      <w:r w:rsidR="00C3436C">
        <w:rPr>
          <w:szCs w:val="24"/>
          <w:lang w:val="en-US"/>
        </w:rPr>
        <w:t>ab</w:t>
      </w:r>
      <w:proofErr w:type="spellEnd"/>
      <w:r w:rsidR="00C3436C">
        <w:rPr>
          <w:szCs w:val="24"/>
          <w:lang w:val="en-US"/>
        </w:rPr>
        <w:t xml:space="preserve"> Skive </w:t>
      </w:r>
      <w:proofErr w:type="spellStart"/>
      <w:r w:rsidR="00C3436C">
        <w:rPr>
          <w:szCs w:val="24"/>
          <w:lang w:val="en-US"/>
        </w:rPr>
        <w:t>PtX</w:t>
      </w:r>
      <w:proofErr w:type="spellEnd"/>
      <w:r w:rsidR="00C3436C">
        <w:rPr>
          <w:szCs w:val="24"/>
          <w:lang w:val="en-US"/>
        </w:rPr>
        <w:t xml:space="preserve"> project.</w:t>
      </w:r>
      <w:r w:rsidR="00A674C7">
        <w:rPr>
          <w:szCs w:val="24"/>
          <w:lang w:val="en-US"/>
        </w:rPr>
        <w:t xml:space="preserve"> The timeline is provided as months after project kick-off, for example M10 means 10 months after starting the project.</w:t>
      </w:r>
      <w:ins w:id="98" w:author="Author">
        <w:r w:rsidR="00612C80">
          <w:rPr>
            <w:szCs w:val="24"/>
            <w:lang w:val="en-US"/>
          </w:rPr>
          <w:t xml:space="preserve"> </w:t>
        </w:r>
      </w:ins>
    </w:p>
    <w:p w14:paraId="4C2402E8" w14:textId="1C904DDC" w:rsidR="005123D5" w:rsidRDefault="005123D5" w:rsidP="003F1CBD">
      <w:pPr>
        <w:spacing w:line="276" w:lineRule="auto"/>
        <w:jc w:val="both"/>
        <w:rPr>
          <w:ins w:id="99" w:author="Author"/>
          <w:szCs w:val="24"/>
          <w:lang w:val="en-US"/>
        </w:rPr>
      </w:pPr>
    </w:p>
    <w:p w14:paraId="2AAAF532" w14:textId="77777777" w:rsidR="005123D5" w:rsidRPr="00D80D71" w:rsidRDefault="005123D5" w:rsidP="00D80D71">
      <w:pPr>
        <w:pStyle w:val="ITAbsatzohneNr"/>
        <w:numPr>
          <w:ilvl w:val="0"/>
          <w:numId w:val="23"/>
        </w:numPr>
        <w:jc w:val="both"/>
        <w:rPr>
          <w:color w:val="009193"/>
          <w:lang w:val="en-GB"/>
          <w:rPrChange w:id="100" w:author="Author">
            <w:rPr>
              <w:szCs w:val="24"/>
              <w:lang w:val="en-US"/>
            </w:rPr>
          </w:rPrChange>
        </w:rPr>
        <w:pPrChange w:id="101" w:author="Author">
          <w:pPr>
            <w:spacing w:line="276" w:lineRule="auto"/>
            <w:jc w:val="both"/>
          </w:pPr>
        </w:pPrChange>
      </w:pPr>
      <w:r w:rsidRPr="00D80D71">
        <w:rPr>
          <w:color w:val="009193"/>
          <w:lang w:val="en-GB"/>
          <w:rPrChange w:id="102" w:author="Author">
            <w:rPr>
              <w:szCs w:val="24"/>
              <w:lang w:val="en-US"/>
            </w:rPr>
          </w:rPrChange>
        </w:rPr>
        <w:t xml:space="preserve">Include some KPI’s in the WP, additionally it is recommended a summary </w:t>
      </w:r>
      <w:proofErr w:type="gramStart"/>
      <w:r w:rsidRPr="00D80D71">
        <w:rPr>
          <w:color w:val="009193"/>
          <w:lang w:val="en-GB"/>
          <w:rPrChange w:id="103" w:author="Author">
            <w:rPr>
              <w:szCs w:val="24"/>
              <w:lang w:val="en-US"/>
            </w:rPr>
          </w:rPrChange>
        </w:rPr>
        <w:t>table(</w:t>
      </w:r>
      <w:proofErr w:type="gramEnd"/>
      <w:r w:rsidRPr="00D80D71">
        <w:rPr>
          <w:color w:val="009193"/>
          <w:lang w:val="en-GB"/>
          <w:rPrChange w:id="104" w:author="Author">
            <w:rPr>
              <w:szCs w:val="24"/>
              <w:lang w:val="en-US"/>
            </w:rPr>
          </w:rPrChange>
        </w:rPr>
        <w:t>like the following), be included:</w:t>
      </w:r>
    </w:p>
    <w:tbl>
      <w:tblPr>
        <w:tblW w:w="9072" w:type="dxa"/>
        <w:tblInd w:w="-5" w:type="dxa"/>
        <w:tblLook w:val="04A0" w:firstRow="1" w:lastRow="0" w:firstColumn="1" w:lastColumn="0" w:noHBand="0" w:noVBand="1"/>
      </w:tblPr>
      <w:tblGrid>
        <w:gridCol w:w="1694"/>
        <w:gridCol w:w="2461"/>
        <w:gridCol w:w="2460"/>
        <w:gridCol w:w="2457"/>
      </w:tblGrid>
      <w:tr w:rsidR="005123D5" w:rsidRPr="00947FD2" w14:paraId="74A52222" w14:textId="77777777" w:rsidTr="00A32989">
        <w:trPr>
          <w:trHeight w:val="567"/>
        </w:trPr>
        <w:tc>
          <w:tcPr>
            <w:tcW w:w="1694" w:type="dxa"/>
            <w:tcBorders>
              <w:top w:val="single" w:sz="4" w:space="0" w:color="auto"/>
              <w:left w:val="single" w:sz="4" w:space="0" w:color="auto"/>
              <w:bottom w:val="single" w:sz="4" w:space="0" w:color="auto"/>
              <w:right w:val="single" w:sz="4" w:space="0" w:color="auto"/>
            </w:tcBorders>
            <w:vAlign w:val="center"/>
          </w:tcPr>
          <w:p w14:paraId="7B8D406C" w14:textId="77777777" w:rsidR="005123D5" w:rsidRPr="00947FD2" w:rsidRDefault="005123D5" w:rsidP="00A32989">
            <w:pPr>
              <w:pStyle w:val="ITStandard"/>
              <w:jc w:val="center"/>
              <w:rPr>
                <w:color w:val="009193"/>
                <w:lang w:val="en-US"/>
              </w:rPr>
            </w:pPr>
          </w:p>
        </w:tc>
        <w:tc>
          <w:tcPr>
            <w:tcW w:w="2461" w:type="dxa"/>
            <w:tcBorders>
              <w:top w:val="single" w:sz="4" w:space="0" w:color="auto"/>
              <w:left w:val="single" w:sz="4" w:space="0" w:color="auto"/>
              <w:bottom w:val="single" w:sz="4" w:space="0" w:color="auto"/>
              <w:right w:val="single" w:sz="4" w:space="0" w:color="auto"/>
            </w:tcBorders>
            <w:vAlign w:val="center"/>
            <w:hideMark/>
          </w:tcPr>
          <w:p w14:paraId="74ED7773" w14:textId="77777777" w:rsidR="005123D5" w:rsidRPr="00947FD2" w:rsidRDefault="005123D5" w:rsidP="00A32989">
            <w:pPr>
              <w:pStyle w:val="ITStandard"/>
              <w:jc w:val="center"/>
              <w:rPr>
                <w:color w:val="009193"/>
                <w:lang w:val="en-US"/>
              </w:rPr>
            </w:pPr>
            <w:r w:rsidRPr="00947FD2">
              <w:rPr>
                <w:b/>
                <w:color w:val="009193"/>
                <w:lang w:val="en-US"/>
              </w:rPr>
              <w:t>What?</w:t>
            </w:r>
          </w:p>
        </w:tc>
        <w:tc>
          <w:tcPr>
            <w:tcW w:w="2460" w:type="dxa"/>
            <w:tcBorders>
              <w:top w:val="single" w:sz="4" w:space="0" w:color="auto"/>
              <w:left w:val="single" w:sz="4" w:space="0" w:color="auto"/>
              <w:bottom w:val="single" w:sz="4" w:space="0" w:color="auto"/>
              <w:right w:val="single" w:sz="4" w:space="0" w:color="auto"/>
            </w:tcBorders>
            <w:vAlign w:val="center"/>
            <w:hideMark/>
          </w:tcPr>
          <w:p w14:paraId="550C7FAC" w14:textId="77777777" w:rsidR="005123D5" w:rsidRPr="00947FD2" w:rsidRDefault="005123D5" w:rsidP="00A32989">
            <w:pPr>
              <w:pStyle w:val="ITStandard"/>
              <w:jc w:val="center"/>
              <w:rPr>
                <w:color w:val="009193"/>
                <w:lang w:val="en-US"/>
              </w:rPr>
            </w:pPr>
            <w:r>
              <w:rPr>
                <w:b/>
                <w:color w:val="009193"/>
                <w:lang w:val="en-US"/>
              </w:rPr>
              <w:t>KPI</w:t>
            </w:r>
          </w:p>
        </w:tc>
        <w:tc>
          <w:tcPr>
            <w:tcW w:w="2457" w:type="dxa"/>
            <w:tcBorders>
              <w:top w:val="single" w:sz="4" w:space="0" w:color="auto"/>
              <w:left w:val="single" w:sz="4" w:space="0" w:color="auto"/>
              <w:bottom w:val="single" w:sz="4" w:space="0" w:color="auto"/>
              <w:right w:val="single" w:sz="4" w:space="0" w:color="auto"/>
            </w:tcBorders>
            <w:vAlign w:val="center"/>
            <w:hideMark/>
          </w:tcPr>
          <w:p w14:paraId="5B8ABDED" w14:textId="77777777" w:rsidR="005123D5" w:rsidRPr="00947FD2" w:rsidRDefault="005123D5" w:rsidP="00A32989">
            <w:pPr>
              <w:pStyle w:val="ITStandard"/>
              <w:jc w:val="center"/>
              <w:rPr>
                <w:color w:val="009193"/>
                <w:lang w:val="en-US"/>
              </w:rPr>
            </w:pPr>
            <w:r>
              <w:rPr>
                <w:b/>
                <w:color w:val="009193"/>
                <w:lang w:val="en-US"/>
              </w:rPr>
              <w:t>How?</w:t>
            </w:r>
          </w:p>
        </w:tc>
      </w:tr>
      <w:tr w:rsidR="005123D5" w:rsidRPr="00947FD2" w14:paraId="4CF21A32" w14:textId="77777777" w:rsidTr="00A32989">
        <w:trPr>
          <w:trHeight w:val="567"/>
        </w:trPr>
        <w:tc>
          <w:tcPr>
            <w:tcW w:w="1694" w:type="dxa"/>
            <w:tcBorders>
              <w:top w:val="single" w:sz="4" w:space="0" w:color="auto"/>
              <w:left w:val="single" w:sz="4" w:space="0" w:color="auto"/>
              <w:bottom w:val="single" w:sz="4" w:space="0" w:color="auto"/>
              <w:right w:val="single" w:sz="4" w:space="0" w:color="auto"/>
            </w:tcBorders>
            <w:vAlign w:val="center"/>
            <w:hideMark/>
          </w:tcPr>
          <w:p w14:paraId="7E1B67E9" w14:textId="77777777" w:rsidR="005123D5" w:rsidRPr="00947FD2" w:rsidRDefault="005123D5" w:rsidP="00A32989">
            <w:pPr>
              <w:pStyle w:val="ITStandard"/>
              <w:rPr>
                <w:color w:val="009193"/>
                <w:lang w:val="en-US"/>
              </w:rPr>
            </w:pPr>
            <w:r w:rsidRPr="00947FD2">
              <w:rPr>
                <w:color w:val="009193"/>
                <w:lang w:val="en-US"/>
              </w:rPr>
              <w:t>WP</w:t>
            </w:r>
            <w:r>
              <w:rPr>
                <w:color w:val="009193"/>
                <w:lang w:val="en-US"/>
              </w:rPr>
              <w:t>3</w:t>
            </w:r>
          </w:p>
        </w:tc>
        <w:tc>
          <w:tcPr>
            <w:tcW w:w="2461" w:type="dxa"/>
            <w:tcBorders>
              <w:top w:val="single" w:sz="4" w:space="0" w:color="auto"/>
              <w:left w:val="single" w:sz="4" w:space="0" w:color="auto"/>
              <w:bottom w:val="single" w:sz="4" w:space="0" w:color="auto"/>
              <w:right w:val="single" w:sz="4" w:space="0" w:color="auto"/>
            </w:tcBorders>
            <w:vAlign w:val="center"/>
          </w:tcPr>
          <w:p w14:paraId="7C6E55B2" w14:textId="77777777" w:rsidR="005123D5" w:rsidRPr="00947FD2" w:rsidRDefault="005123D5" w:rsidP="00A32989">
            <w:pPr>
              <w:pStyle w:val="ITStandard"/>
              <w:rPr>
                <w:color w:val="009193"/>
                <w:lang w:val="en-US"/>
              </w:rPr>
            </w:pPr>
          </w:p>
        </w:tc>
        <w:tc>
          <w:tcPr>
            <w:tcW w:w="2460" w:type="dxa"/>
            <w:tcBorders>
              <w:top w:val="single" w:sz="4" w:space="0" w:color="auto"/>
              <w:left w:val="single" w:sz="4" w:space="0" w:color="auto"/>
              <w:bottom w:val="single" w:sz="4" w:space="0" w:color="auto"/>
              <w:right w:val="single" w:sz="4" w:space="0" w:color="auto"/>
            </w:tcBorders>
            <w:vAlign w:val="center"/>
          </w:tcPr>
          <w:p w14:paraId="2FDA77D7" w14:textId="77777777" w:rsidR="005123D5" w:rsidRPr="00947FD2" w:rsidRDefault="005123D5" w:rsidP="00A32989">
            <w:pPr>
              <w:pStyle w:val="ITStandard"/>
              <w:rPr>
                <w:color w:val="009193"/>
                <w:lang w:val="en-US"/>
              </w:rPr>
            </w:pPr>
          </w:p>
        </w:tc>
        <w:tc>
          <w:tcPr>
            <w:tcW w:w="2457" w:type="dxa"/>
            <w:tcBorders>
              <w:top w:val="single" w:sz="4" w:space="0" w:color="auto"/>
              <w:left w:val="single" w:sz="4" w:space="0" w:color="auto"/>
              <w:bottom w:val="single" w:sz="4" w:space="0" w:color="auto"/>
              <w:right w:val="single" w:sz="4" w:space="0" w:color="auto"/>
            </w:tcBorders>
            <w:vAlign w:val="center"/>
          </w:tcPr>
          <w:p w14:paraId="6B34356A" w14:textId="77777777" w:rsidR="005123D5" w:rsidRPr="00947FD2" w:rsidRDefault="005123D5" w:rsidP="00A32989">
            <w:pPr>
              <w:pStyle w:val="ITStandard"/>
              <w:rPr>
                <w:color w:val="009193"/>
                <w:lang w:val="en-US"/>
              </w:rPr>
            </w:pPr>
          </w:p>
        </w:tc>
      </w:tr>
      <w:tr w:rsidR="005123D5" w:rsidRPr="00947FD2" w14:paraId="59466629" w14:textId="77777777" w:rsidTr="00A32989">
        <w:trPr>
          <w:trHeight w:val="567"/>
        </w:trPr>
        <w:tc>
          <w:tcPr>
            <w:tcW w:w="1694" w:type="dxa"/>
            <w:tcBorders>
              <w:top w:val="single" w:sz="4" w:space="0" w:color="auto"/>
              <w:left w:val="single" w:sz="4" w:space="0" w:color="auto"/>
              <w:bottom w:val="single" w:sz="4" w:space="0" w:color="auto"/>
              <w:right w:val="single" w:sz="4" w:space="0" w:color="auto"/>
            </w:tcBorders>
            <w:vAlign w:val="center"/>
            <w:hideMark/>
          </w:tcPr>
          <w:p w14:paraId="7EE3BF36" w14:textId="77777777" w:rsidR="005123D5" w:rsidRPr="00947FD2" w:rsidRDefault="005123D5" w:rsidP="00A32989">
            <w:pPr>
              <w:pStyle w:val="ITStandard"/>
              <w:rPr>
                <w:color w:val="009193"/>
                <w:lang w:val="en-US"/>
              </w:rPr>
            </w:pPr>
            <w:r w:rsidRPr="00947FD2">
              <w:rPr>
                <w:color w:val="009193"/>
                <w:lang w:val="en-US"/>
              </w:rPr>
              <w:t>WP</w:t>
            </w:r>
            <w:r>
              <w:rPr>
                <w:color w:val="009193"/>
                <w:lang w:val="en-US"/>
              </w:rPr>
              <w:t>4</w:t>
            </w:r>
          </w:p>
        </w:tc>
        <w:tc>
          <w:tcPr>
            <w:tcW w:w="2461" w:type="dxa"/>
            <w:tcBorders>
              <w:top w:val="single" w:sz="4" w:space="0" w:color="auto"/>
              <w:left w:val="single" w:sz="4" w:space="0" w:color="auto"/>
              <w:bottom w:val="single" w:sz="4" w:space="0" w:color="auto"/>
              <w:right w:val="single" w:sz="4" w:space="0" w:color="auto"/>
            </w:tcBorders>
            <w:vAlign w:val="center"/>
          </w:tcPr>
          <w:p w14:paraId="022B6CAA" w14:textId="77777777" w:rsidR="005123D5" w:rsidRPr="00947FD2" w:rsidRDefault="005123D5" w:rsidP="00A32989">
            <w:pPr>
              <w:pStyle w:val="ITStandard"/>
              <w:rPr>
                <w:color w:val="009193"/>
                <w:lang w:val="en-US"/>
              </w:rPr>
            </w:pPr>
          </w:p>
        </w:tc>
        <w:tc>
          <w:tcPr>
            <w:tcW w:w="2460" w:type="dxa"/>
            <w:tcBorders>
              <w:top w:val="single" w:sz="4" w:space="0" w:color="auto"/>
              <w:left w:val="single" w:sz="4" w:space="0" w:color="auto"/>
              <w:bottom w:val="single" w:sz="4" w:space="0" w:color="auto"/>
              <w:right w:val="single" w:sz="4" w:space="0" w:color="auto"/>
            </w:tcBorders>
            <w:vAlign w:val="center"/>
          </w:tcPr>
          <w:p w14:paraId="56F4548D" w14:textId="77777777" w:rsidR="005123D5" w:rsidRPr="00947FD2" w:rsidRDefault="005123D5" w:rsidP="00A32989">
            <w:pPr>
              <w:pStyle w:val="ITStandard"/>
              <w:rPr>
                <w:color w:val="009193"/>
                <w:lang w:val="en-US"/>
              </w:rPr>
            </w:pPr>
          </w:p>
        </w:tc>
        <w:tc>
          <w:tcPr>
            <w:tcW w:w="2457" w:type="dxa"/>
            <w:tcBorders>
              <w:top w:val="single" w:sz="4" w:space="0" w:color="auto"/>
              <w:left w:val="single" w:sz="4" w:space="0" w:color="auto"/>
              <w:bottom w:val="single" w:sz="4" w:space="0" w:color="auto"/>
              <w:right w:val="single" w:sz="4" w:space="0" w:color="auto"/>
            </w:tcBorders>
            <w:vAlign w:val="center"/>
          </w:tcPr>
          <w:p w14:paraId="765C9829" w14:textId="77777777" w:rsidR="005123D5" w:rsidRPr="00947FD2" w:rsidRDefault="005123D5" w:rsidP="00A32989">
            <w:pPr>
              <w:pStyle w:val="ITStandard"/>
              <w:rPr>
                <w:color w:val="009193"/>
                <w:lang w:val="en-US"/>
              </w:rPr>
            </w:pPr>
          </w:p>
        </w:tc>
      </w:tr>
      <w:tr w:rsidR="005123D5" w:rsidRPr="00947FD2" w14:paraId="64C1D47B" w14:textId="77777777" w:rsidTr="00A32989">
        <w:trPr>
          <w:trHeight w:val="567"/>
        </w:trPr>
        <w:tc>
          <w:tcPr>
            <w:tcW w:w="1694" w:type="dxa"/>
            <w:tcBorders>
              <w:top w:val="single" w:sz="4" w:space="0" w:color="auto"/>
              <w:left w:val="single" w:sz="4" w:space="0" w:color="auto"/>
              <w:bottom w:val="single" w:sz="4" w:space="0" w:color="auto"/>
              <w:right w:val="single" w:sz="4" w:space="0" w:color="auto"/>
            </w:tcBorders>
            <w:vAlign w:val="center"/>
            <w:hideMark/>
          </w:tcPr>
          <w:p w14:paraId="7CCA2A1A" w14:textId="77777777" w:rsidR="005123D5" w:rsidRPr="00947FD2" w:rsidRDefault="005123D5" w:rsidP="00A32989">
            <w:pPr>
              <w:pStyle w:val="ITStandard"/>
              <w:rPr>
                <w:color w:val="009193"/>
                <w:lang w:val="en-US"/>
              </w:rPr>
            </w:pPr>
            <w:r w:rsidRPr="00947FD2">
              <w:rPr>
                <w:color w:val="009193"/>
                <w:lang w:val="en-US"/>
              </w:rPr>
              <w:t>……</w:t>
            </w:r>
          </w:p>
        </w:tc>
        <w:tc>
          <w:tcPr>
            <w:tcW w:w="2461" w:type="dxa"/>
            <w:tcBorders>
              <w:top w:val="single" w:sz="4" w:space="0" w:color="auto"/>
              <w:left w:val="single" w:sz="4" w:space="0" w:color="auto"/>
              <w:bottom w:val="single" w:sz="4" w:space="0" w:color="auto"/>
              <w:right w:val="single" w:sz="4" w:space="0" w:color="auto"/>
            </w:tcBorders>
            <w:vAlign w:val="center"/>
          </w:tcPr>
          <w:p w14:paraId="72BE2745" w14:textId="77777777" w:rsidR="005123D5" w:rsidRPr="00947FD2" w:rsidRDefault="005123D5" w:rsidP="00A32989">
            <w:pPr>
              <w:pStyle w:val="ITStandard"/>
              <w:rPr>
                <w:color w:val="009193"/>
                <w:lang w:val="en-US"/>
              </w:rPr>
            </w:pPr>
          </w:p>
        </w:tc>
        <w:tc>
          <w:tcPr>
            <w:tcW w:w="2460" w:type="dxa"/>
            <w:tcBorders>
              <w:top w:val="single" w:sz="4" w:space="0" w:color="auto"/>
              <w:left w:val="single" w:sz="4" w:space="0" w:color="auto"/>
              <w:bottom w:val="single" w:sz="4" w:space="0" w:color="auto"/>
              <w:right w:val="single" w:sz="4" w:space="0" w:color="auto"/>
            </w:tcBorders>
            <w:vAlign w:val="center"/>
          </w:tcPr>
          <w:p w14:paraId="03F57DC7" w14:textId="77777777" w:rsidR="005123D5" w:rsidRPr="00947FD2" w:rsidRDefault="005123D5" w:rsidP="00A32989">
            <w:pPr>
              <w:pStyle w:val="ITStandard"/>
              <w:rPr>
                <w:color w:val="009193"/>
                <w:lang w:val="en-US"/>
              </w:rPr>
            </w:pPr>
          </w:p>
        </w:tc>
        <w:tc>
          <w:tcPr>
            <w:tcW w:w="2457" w:type="dxa"/>
            <w:tcBorders>
              <w:top w:val="single" w:sz="4" w:space="0" w:color="auto"/>
              <w:left w:val="single" w:sz="4" w:space="0" w:color="auto"/>
              <w:bottom w:val="single" w:sz="4" w:space="0" w:color="auto"/>
              <w:right w:val="single" w:sz="4" w:space="0" w:color="auto"/>
            </w:tcBorders>
            <w:vAlign w:val="center"/>
          </w:tcPr>
          <w:p w14:paraId="7BE6EA92" w14:textId="77777777" w:rsidR="005123D5" w:rsidRPr="00947FD2" w:rsidRDefault="005123D5" w:rsidP="00A32989">
            <w:pPr>
              <w:pStyle w:val="ITStandard"/>
              <w:rPr>
                <w:color w:val="009193"/>
                <w:lang w:val="en-US"/>
              </w:rPr>
            </w:pPr>
          </w:p>
        </w:tc>
      </w:tr>
      <w:tr w:rsidR="005123D5" w:rsidRPr="00947FD2" w14:paraId="6D00C339" w14:textId="77777777" w:rsidTr="00A32989">
        <w:trPr>
          <w:trHeight w:val="567"/>
        </w:trPr>
        <w:tc>
          <w:tcPr>
            <w:tcW w:w="1694" w:type="dxa"/>
            <w:tcBorders>
              <w:top w:val="single" w:sz="4" w:space="0" w:color="auto"/>
              <w:left w:val="single" w:sz="4" w:space="0" w:color="auto"/>
              <w:bottom w:val="single" w:sz="4" w:space="0" w:color="auto"/>
              <w:right w:val="single" w:sz="4" w:space="0" w:color="auto"/>
            </w:tcBorders>
            <w:vAlign w:val="center"/>
            <w:hideMark/>
          </w:tcPr>
          <w:p w14:paraId="7B014CD2" w14:textId="77777777" w:rsidR="005123D5" w:rsidRPr="00947FD2" w:rsidRDefault="005123D5" w:rsidP="00A32989">
            <w:pPr>
              <w:pStyle w:val="ITStandard"/>
              <w:rPr>
                <w:color w:val="009193"/>
                <w:lang w:val="en-US"/>
              </w:rPr>
            </w:pPr>
            <w:r w:rsidRPr="00947FD2">
              <w:rPr>
                <w:color w:val="009193"/>
                <w:lang w:val="en-US"/>
              </w:rPr>
              <w:t>……</w:t>
            </w:r>
          </w:p>
        </w:tc>
        <w:tc>
          <w:tcPr>
            <w:tcW w:w="2461" w:type="dxa"/>
            <w:tcBorders>
              <w:top w:val="single" w:sz="4" w:space="0" w:color="auto"/>
              <w:left w:val="single" w:sz="4" w:space="0" w:color="auto"/>
              <w:bottom w:val="single" w:sz="4" w:space="0" w:color="auto"/>
              <w:right w:val="single" w:sz="4" w:space="0" w:color="auto"/>
            </w:tcBorders>
            <w:vAlign w:val="center"/>
          </w:tcPr>
          <w:p w14:paraId="7BED01D5" w14:textId="77777777" w:rsidR="005123D5" w:rsidRPr="00947FD2" w:rsidRDefault="005123D5" w:rsidP="00A32989">
            <w:pPr>
              <w:pStyle w:val="ITStandard"/>
              <w:rPr>
                <w:color w:val="009193"/>
                <w:lang w:val="en-US"/>
              </w:rPr>
            </w:pPr>
          </w:p>
        </w:tc>
        <w:tc>
          <w:tcPr>
            <w:tcW w:w="2460" w:type="dxa"/>
            <w:tcBorders>
              <w:top w:val="single" w:sz="4" w:space="0" w:color="auto"/>
              <w:left w:val="single" w:sz="4" w:space="0" w:color="auto"/>
              <w:bottom w:val="single" w:sz="4" w:space="0" w:color="auto"/>
              <w:right w:val="single" w:sz="4" w:space="0" w:color="auto"/>
            </w:tcBorders>
            <w:vAlign w:val="center"/>
            <w:hideMark/>
          </w:tcPr>
          <w:p w14:paraId="4E6C37CC" w14:textId="77777777" w:rsidR="005123D5" w:rsidRPr="00947FD2" w:rsidRDefault="005123D5" w:rsidP="00A32989">
            <w:pPr>
              <w:pStyle w:val="ITStandard"/>
              <w:rPr>
                <w:color w:val="009193"/>
                <w:lang w:val="en-US"/>
              </w:rPr>
            </w:pPr>
          </w:p>
        </w:tc>
        <w:tc>
          <w:tcPr>
            <w:tcW w:w="2457" w:type="dxa"/>
            <w:tcBorders>
              <w:top w:val="single" w:sz="4" w:space="0" w:color="auto"/>
              <w:left w:val="single" w:sz="4" w:space="0" w:color="auto"/>
              <w:bottom w:val="single" w:sz="4" w:space="0" w:color="auto"/>
              <w:right w:val="single" w:sz="4" w:space="0" w:color="auto"/>
            </w:tcBorders>
            <w:vAlign w:val="center"/>
          </w:tcPr>
          <w:p w14:paraId="28A56AD9" w14:textId="77777777" w:rsidR="005123D5" w:rsidRPr="00947FD2" w:rsidRDefault="005123D5" w:rsidP="00A32989">
            <w:pPr>
              <w:pStyle w:val="ITStandard"/>
              <w:rPr>
                <w:color w:val="009193"/>
                <w:lang w:val="en-US"/>
              </w:rPr>
            </w:pPr>
          </w:p>
        </w:tc>
      </w:tr>
    </w:tbl>
    <w:p w14:paraId="514E4AFB" w14:textId="77777777" w:rsidR="005123D5" w:rsidRDefault="005123D5" w:rsidP="005123D5">
      <w:pPr>
        <w:spacing w:line="276" w:lineRule="auto"/>
        <w:jc w:val="both"/>
        <w:rPr>
          <w:szCs w:val="24"/>
          <w:lang w:val="en-US"/>
        </w:rPr>
      </w:pPr>
    </w:p>
    <w:p w14:paraId="439F60F7" w14:textId="77777777" w:rsidR="005123D5" w:rsidRPr="00A32989" w:rsidRDefault="005123D5" w:rsidP="005123D5">
      <w:pPr>
        <w:pStyle w:val="ITAbsatzohneNr"/>
        <w:numPr>
          <w:ilvl w:val="0"/>
          <w:numId w:val="23"/>
        </w:numPr>
        <w:jc w:val="both"/>
        <w:rPr>
          <w:color w:val="4F6228" w:themeColor="accent3" w:themeShade="80"/>
          <w:lang w:val="en-GB"/>
        </w:rPr>
      </w:pPr>
      <w:r>
        <w:rPr>
          <w:color w:val="009193"/>
          <w:lang w:val="en-GB"/>
        </w:rPr>
        <w:t>For</w:t>
      </w:r>
      <w:r w:rsidRPr="00A56A86">
        <w:rPr>
          <w:color w:val="009193"/>
          <w:lang w:val="en-GB"/>
        </w:rPr>
        <w:t xml:space="preserve"> each WP</w:t>
      </w:r>
      <w:r>
        <w:rPr>
          <w:color w:val="009193"/>
          <w:lang w:val="en-GB"/>
        </w:rPr>
        <w:t>, d</w:t>
      </w:r>
      <w:r w:rsidRPr="00A56A86">
        <w:rPr>
          <w:color w:val="009193"/>
          <w:lang w:val="en-GB"/>
        </w:rPr>
        <w:t xml:space="preserve">escribe what is the current </w:t>
      </w:r>
      <w:r>
        <w:rPr>
          <w:color w:val="009193"/>
          <w:lang w:val="en-GB"/>
        </w:rPr>
        <w:t>s</w:t>
      </w:r>
      <w:r w:rsidRPr="00A56A86">
        <w:rPr>
          <w:color w:val="009193"/>
          <w:lang w:val="en-GB"/>
        </w:rPr>
        <w:t>tate</w:t>
      </w:r>
      <w:r>
        <w:rPr>
          <w:color w:val="009193"/>
          <w:lang w:val="en-GB"/>
        </w:rPr>
        <w:t xml:space="preserve"> </w:t>
      </w:r>
      <w:r w:rsidRPr="00A56A86">
        <w:rPr>
          <w:color w:val="009193"/>
          <w:lang w:val="en-GB"/>
        </w:rPr>
        <w:t>of</w:t>
      </w:r>
      <w:r>
        <w:rPr>
          <w:color w:val="009193"/>
          <w:lang w:val="en-GB"/>
        </w:rPr>
        <w:t xml:space="preserve"> the a</w:t>
      </w:r>
      <w:r w:rsidRPr="00A56A86">
        <w:rPr>
          <w:color w:val="009193"/>
          <w:lang w:val="en-GB"/>
        </w:rPr>
        <w:t xml:space="preserve">rt </w:t>
      </w:r>
      <w:r>
        <w:rPr>
          <w:color w:val="009193"/>
          <w:lang w:val="en-GB"/>
        </w:rPr>
        <w:t>as well as the</w:t>
      </w:r>
      <w:r w:rsidRPr="00A56A86">
        <w:rPr>
          <w:color w:val="009193"/>
          <w:lang w:val="en-GB"/>
        </w:rPr>
        <w:t xml:space="preserve"> relevant </w:t>
      </w:r>
      <w:r>
        <w:rPr>
          <w:color w:val="009193"/>
          <w:lang w:val="en-GB"/>
        </w:rPr>
        <w:t xml:space="preserve">technical </w:t>
      </w:r>
      <w:r w:rsidRPr="00A56A86">
        <w:rPr>
          <w:color w:val="009193"/>
          <w:lang w:val="en-GB"/>
        </w:rPr>
        <w:t>KPI</w:t>
      </w:r>
      <w:r>
        <w:rPr>
          <w:color w:val="009193"/>
          <w:lang w:val="en-GB"/>
        </w:rPr>
        <w:t>s (not costs-related)</w:t>
      </w:r>
    </w:p>
    <w:p w14:paraId="5457BF24" w14:textId="77777777" w:rsidR="005123D5" w:rsidRDefault="005123D5" w:rsidP="005123D5">
      <w:pPr>
        <w:pStyle w:val="ITAbsatzohneNr"/>
        <w:numPr>
          <w:ilvl w:val="0"/>
          <w:numId w:val="23"/>
        </w:numPr>
        <w:jc w:val="both"/>
        <w:rPr>
          <w:color w:val="009193"/>
          <w:lang w:val="en-GB"/>
        </w:rPr>
      </w:pPr>
      <w:r>
        <w:rPr>
          <w:color w:val="009193"/>
          <w:lang w:val="en-GB"/>
        </w:rPr>
        <w:t>For each WP, s</w:t>
      </w:r>
      <w:r w:rsidRPr="00632B47">
        <w:rPr>
          <w:color w:val="009193"/>
          <w:lang w:val="en-GB"/>
        </w:rPr>
        <w:t xml:space="preserve">pecify what </w:t>
      </w:r>
      <w:r>
        <w:rPr>
          <w:color w:val="009193"/>
          <w:lang w:val="en-GB"/>
        </w:rPr>
        <w:t>technical</w:t>
      </w:r>
      <w:r w:rsidRPr="00632B47">
        <w:rPr>
          <w:color w:val="009193"/>
          <w:lang w:val="en-GB"/>
        </w:rPr>
        <w:t xml:space="preserve"> obstacles </w:t>
      </w:r>
      <w:r>
        <w:rPr>
          <w:color w:val="009193"/>
          <w:lang w:val="en-GB"/>
        </w:rPr>
        <w:t xml:space="preserve">the sector </w:t>
      </w:r>
      <w:r w:rsidRPr="00632B47">
        <w:rPr>
          <w:color w:val="009193"/>
          <w:lang w:val="en-GB"/>
        </w:rPr>
        <w:t>encounter</w:t>
      </w:r>
      <w:r>
        <w:rPr>
          <w:color w:val="009193"/>
          <w:lang w:val="en-GB"/>
        </w:rPr>
        <w:t>s that prevent further improvements in the field (</w:t>
      </w:r>
      <w:r w:rsidRPr="00632B47">
        <w:rPr>
          <w:color w:val="009193"/>
          <w:lang w:val="en-GB"/>
        </w:rPr>
        <w:t>current limits of the state of the art</w:t>
      </w:r>
      <w:r>
        <w:rPr>
          <w:color w:val="009193"/>
          <w:lang w:val="en-GB"/>
        </w:rPr>
        <w:t>)</w:t>
      </w:r>
    </w:p>
    <w:p w14:paraId="454CB8FF" w14:textId="77777777" w:rsidR="005123D5" w:rsidRDefault="005123D5" w:rsidP="005123D5">
      <w:pPr>
        <w:pStyle w:val="ITAbsatzohneNr"/>
        <w:numPr>
          <w:ilvl w:val="0"/>
          <w:numId w:val="23"/>
        </w:numPr>
        <w:jc w:val="both"/>
        <w:rPr>
          <w:color w:val="009193"/>
          <w:lang w:val="en-GB"/>
        </w:rPr>
      </w:pPr>
      <w:r>
        <w:rPr>
          <w:color w:val="009193"/>
          <w:lang w:val="en-GB"/>
        </w:rPr>
        <w:t>For each WP, d</w:t>
      </w:r>
      <w:r w:rsidRPr="00760FCB">
        <w:rPr>
          <w:color w:val="009193"/>
          <w:lang w:val="en-GB"/>
        </w:rPr>
        <w:t xml:space="preserve">escribe in sufficient detail the </w:t>
      </w:r>
      <w:r>
        <w:rPr>
          <w:color w:val="009193"/>
          <w:lang w:val="en-GB"/>
        </w:rPr>
        <w:t xml:space="preserve">objectives / innovations </w:t>
      </w:r>
      <w:r w:rsidRPr="00760FCB">
        <w:rPr>
          <w:color w:val="009193"/>
          <w:lang w:val="en-GB"/>
        </w:rPr>
        <w:t xml:space="preserve">that the company </w:t>
      </w:r>
      <w:r>
        <w:rPr>
          <w:color w:val="009193"/>
          <w:lang w:val="en-GB"/>
        </w:rPr>
        <w:t>aims at in the</w:t>
      </w:r>
      <w:r w:rsidRPr="00760FCB">
        <w:rPr>
          <w:color w:val="009193"/>
          <w:lang w:val="en-GB"/>
        </w:rPr>
        <w:t xml:space="preserve"> IPCEI </w:t>
      </w:r>
      <w:r>
        <w:rPr>
          <w:color w:val="009193"/>
          <w:lang w:val="en-GB"/>
        </w:rPr>
        <w:t>with the associated technical KPIs (the “what?”)</w:t>
      </w:r>
    </w:p>
    <w:p w14:paraId="2B61DE36" w14:textId="77777777" w:rsidR="005123D5" w:rsidRDefault="005123D5" w:rsidP="005123D5">
      <w:pPr>
        <w:pStyle w:val="ITAbsatzohneNr"/>
        <w:numPr>
          <w:ilvl w:val="0"/>
          <w:numId w:val="23"/>
        </w:numPr>
        <w:jc w:val="both"/>
        <w:rPr>
          <w:color w:val="009193"/>
          <w:lang w:val="en-GB"/>
        </w:rPr>
      </w:pPr>
      <w:r>
        <w:rPr>
          <w:color w:val="009193"/>
          <w:lang w:val="en-GB"/>
        </w:rPr>
        <w:t>For each WP, prove that</w:t>
      </w:r>
      <w:r w:rsidRPr="00760FCB">
        <w:rPr>
          <w:color w:val="009193"/>
          <w:lang w:val="en-GB"/>
        </w:rPr>
        <w:t xml:space="preserve"> the</w:t>
      </w:r>
      <w:r>
        <w:rPr>
          <w:color w:val="009193"/>
          <w:lang w:val="en-GB"/>
        </w:rPr>
        <w:t>se</w:t>
      </w:r>
      <w:r w:rsidRPr="00760FCB">
        <w:rPr>
          <w:color w:val="009193"/>
          <w:lang w:val="en-GB"/>
        </w:rPr>
        <w:t xml:space="preserve"> </w:t>
      </w:r>
      <w:r>
        <w:rPr>
          <w:color w:val="009193"/>
          <w:lang w:val="en-GB"/>
        </w:rPr>
        <w:t>objectives / innovations have never been met on the market so far (new to the world)</w:t>
      </w:r>
    </w:p>
    <w:p w14:paraId="649693B5" w14:textId="77777777" w:rsidR="005123D5" w:rsidRPr="00612C80" w:rsidRDefault="005123D5" w:rsidP="005123D5">
      <w:pPr>
        <w:pStyle w:val="ITAbsatzohneNr"/>
        <w:numPr>
          <w:ilvl w:val="0"/>
          <w:numId w:val="23"/>
        </w:numPr>
        <w:jc w:val="both"/>
        <w:rPr>
          <w:color w:val="009193"/>
          <w:lang w:val="en-GB"/>
        </w:rPr>
      </w:pPr>
      <w:r>
        <w:rPr>
          <w:color w:val="009193"/>
          <w:lang w:val="en-GB"/>
        </w:rPr>
        <w:t>For each WP,</w:t>
      </w:r>
      <w:r w:rsidRPr="00760FCB">
        <w:rPr>
          <w:color w:val="009193"/>
          <w:lang w:val="en-GB"/>
        </w:rPr>
        <w:t xml:space="preserve"> </w:t>
      </w:r>
      <w:r>
        <w:rPr>
          <w:color w:val="009193"/>
          <w:lang w:val="en-GB"/>
        </w:rPr>
        <w:t>d</w:t>
      </w:r>
      <w:r w:rsidRPr="00760FCB">
        <w:rPr>
          <w:color w:val="009193"/>
          <w:lang w:val="en-GB"/>
        </w:rPr>
        <w:t xml:space="preserve">escribe in sufficient detail what activities will </w:t>
      </w:r>
      <w:r>
        <w:rPr>
          <w:color w:val="009193"/>
          <w:lang w:val="en-GB"/>
        </w:rPr>
        <w:t>be carried out to reach the objectives (the</w:t>
      </w:r>
    </w:p>
    <w:p w14:paraId="7FAD7BA3" w14:textId="77777777" w:rsidR="005123D5" w:rsidRDefault="005123D5" w:rsidP="005123D5">
      <w:pPr>
        <w:pStyle w:val="ITAbsatzohneNr"/>
        <w:jc w:val="both"/>
        <w:rPr>
          <w:color w:val="4F6228" w:themeColor="accent3" w:themeShade="80"/>
          <w:lang w:val="en-GB"/>
        </w:rPr>
      </w:pPr>
    </w:p>
    <w:p w14:paraId="3D6D2A34" w14:textId="77777777" w:rsidR="005123D5" w:rsidRDefault="005123D5" w:rsidP="005123D5">
      <w:pPr>
        <w:pStyle w:val="ITAbsatzohneNr"/>
        <w:jc w:val="both"/>
        <w:rPr>
          <w:color w:val="4F6228" w:themeColor="accent3" w:themeShade="80"/>
          <w:lang w:val="en-GB"/>
        </w:rPr>
      </w:pPr>
    </w:p>
    <w:p w14:paraId="1FF8EED3" w14:textId="77777777" w:rsidR="005123D5" w:rsidRPr="00A32989" w:rsidRDefault="005123D5" w:rsidP="005123D5">
      <w:pPr>
        <w:pStyle w:val="ITAbsatzohneNr"/>
        <w:jc w:val="both"/>
        <w:rPr>
          <w:color w:val="4F6228" w:themeColor="accent3" w:themeShade="80"/>
          <w:lang w:val="en-GB"/>
        </w:rPr>
      </w:pPr>
    </w:p>
    <w:p w14:paraId="2BEED7A4" w14:textId="77777777" w:rsidR="005123D5" w:rsidRDefault="005123D5" w:rsidP="005123D5">
      <w:pPr>
        <w:pStyle w:val="ITAbsatzohneNr"/>
        <w:jc w:val="both"/>
        <w:rPr>
          <w:color w:val="009193"/>
          <w:lang w:val="en-GB"/>
        </w:rPr>
      </w:pPr>
      <w:r>
        <w:rPr>
          <w:color w:val="009193"/>
          <w:lang w:val="en-GB"/>
        </w:rPr>
        <w:t xml:space="preserve">It should be clear which WP includes the start and end of the FID phase. </w:t>
      </w:r>
    </w:p>
    <w:p w14:paraId="04D370E5" w14:textId="77777777" w:rsidR="005123D5" w:rsidRDefault="005123D5" w:rsidP="005123D5">
      <w:pPr>
        <w:pStyle w:val="ITAbsatzohneNr"/>
        <w:jc w:val="both"/>
        <w:rPr>
          <w:color w:val="009193"/>
          <w:lang w:val="en-GB"/>
        </w:rPr>
      </w:pPr>
    </w:p>
    <w:p w14:paraId="3E9EAB27" w14:textId="77777777" w:rsidR="005123D5" w:rsidRPr="00492ADB" w:rsidRDefault="005123D5" w:rsidP="005123D5">
      <w:pPr>
        <w:pStyle w:val="ITAbsatzohneNr"/>
        <w:jc w:val="both"/>
        <w:rPr>
          <w:b/>
          <w:color w:val="009193"/>
          <w:lang w:val="en-GB"/>
        </w:rPr>
      </w:pPr>
      <w:r>
        <w:rPr>
          <w:b/>
          <w:color w:val="009193"/>
          <w:lang w:val="en-GB"/>
        </w:rPr>
        <w:t>Schuman</w:t>
      </w:r>
      <w:r w:rsidRPr="00492ADB">
        <w:rPr>
          <w:b/>
          <w:color w:val="009193"/>
          <w:lang w:val="en-GB"/>
        </w:rPr>
        <w:t xml:space="preserve"> </w:t>
      </w:r>
      <w:r>
        <w:rPr>
          <w:b/>
          <w:color w:val="009193"/>
          <w:lang w:val="en-GB"/>
        </w:rPr>
        <w:t xml:space="preserve">additional </w:t>
      </w:r>
      <w:r w:rsidRPr="00492ADB">
        <w:rPr>
          <w:b/>
          <w:color w:val="009193"/>
          <w:lang w:val="en-GB"/>
        </w:rPr>
        <w:t>recommendations</w:t>
      </w:r>
      <w:r>
        <w:rPr>
          <w:b/>
          <w:color w:val="009193"/>
          <w:lang w:val="en-GB"/>
        </w:rPr>
        <w:t xml:space="preserve"> with respect to the FID phase</w:t>
      </w:r>
      <w:r w:rsidRPr="00492ADB">
        <w:rPr>
          <w:b/>
          <w:color w:val="009193"/>
          <w:lang w:val="en-GB"/>
        </w:rPr>
        <w:t>:</w:t>
      </w:r>
    </w:p>
    <w:p w14:paraId="6818C637" w14:textId="77777777" w:rsidR="005123D5" w:rsidRDefault="005123D5" w:rsidP="005123D5">
      <w:pPr>
        <w:pStyle w:val="ITAbsatzohneNr"/>
        <w:numPr>
          <w:ilvl w:val="0"/>
          <w:numId w:val="21"/>
        </w:numPr>
        <w:jc w:val="both"/>
        <w:rPr>
          <w:color w:val="009193"/>
          <w:lang w:val="en-GB"/>
        </w:rPr>
      </w:pPr>
      <w:r>
        <w:rPr>
          <w:color w:val="009193"/>
          <w:lang w:val="en-GB"/>
        </w:rPr>
        <w:t xml:space="preserve">According to the </w:t>
      </w:r>
      <w:r w:rsidRPr="005F732A">
        <w:rPr>
          <w:color w:val="009193"/>
          <w:lang w:val="en-GB"/>
        </w:rPr>
        <w:t>footnote (1) to the annex of the IPCEI Communication</w:t>
      </w:r>
      <w:r>
        <w:rPr>
          <w:color w:val="009193"/>
          <w:lang w:val="en-GB"/>
        </w:rPr>
        <w:t>, “</w:t>
      </w:r>
      <w:r w:rsidRPr="005F732A">
        <w:rPr>
          <w:color w:val="009193"/>
          <w:lang w:val="en-GB"/>
        </w:rPr>
        <w:t xml:space="preserve">First industrial deployment refers to the upscaling of pilot facilities, </w:t>
      </w:r>
      <w:r w:rsidRPr="005F732A">
        <w:rPr>
          <w:b/>
          <w:bCs/>
          <w:color w:val="009193"/>
          <w:u w:val="single"/>
          <w:lang w:val="en-GB"/>
        </w:rPr>
        <w:t>or</w:t>
      </w:r>
      <w:r w:rsidRPr="005F732A">
        <w:rPr>
          <w:color w:val="009193"/>
          <w:lang w:val="en-GB"/>
        </w:rPr>
        <w:t xml:space="preserve"> to the first-in-kind equipment and facilities which cover the steps subsequent to the pilot line including the testing phase</w:t>
      </w:r>
      <w:r>
        <w:rPr>
          <w:color w:val="009193"/>
          <w:lang w:val="en-GB"/>
        </w:rPr>
        <w:t>” (our emphasis); please make your choice in one of the two possibilities</w:t>
      </w:r>
    </w:p>
    <w:p w14:paraId="19791E06" w14:textId="77777777" w:rsidR="005123D5" w:rsidRDefault="005123D5" w:rsidP="005123D5">
      <w:pPr>
        <w:pStyle w:val="ITAbsatzohneNr"/>
        <w:numPr>
          <w:ilvl w:val="0"/>
          <w:numId w:val="21"/>
        </w:numPr>
        <w:jc w:val="both"/>
        <w:rPr>
          <w:color w:val="009193"/>
          <w:lang w:val="en-GB"/>
        </w:rPr>
      </w:pPr>
      <w:r w:rsidRPr="005F732A">
        <w:rPr>
          <w:color w:val="009193"/>
          <w:lang w:val="en-GB"/>
        </w:rPr>
        <w:t>Explain in detail</w:t>
      </w:r>
      <w:r>
        <w:rPr>
          <w:color w:val="009193"/>
          <w:lang w:val="en-GB"/>
        </w:rPr>
        <w:t xml:space="preserve"> what the objectives of the FID phase are (the “what?”), provide the start date and the end date</w:t>
      </w:r>
    </w:p>
    <w:p w14:paraId="56819130" w14:textId="77777777" w:rsidR="005123D5" w:rsidRDefault="005123D5" w:rsidP="005123D5">
      <w:pPr>
        <w:pStyle w:val="ITAbsatzohneNr"/>
        <w:numPr>
          <w:ilvl w:val="0"/>
          <w:numId w:val="21"/>
        </w:numPr>
        <w:jc w:val="both"/>
        <w:rPr>
          <w:color w:val="009193"/>
          <w:lang w:val="en-GB"/>
        </w:rPr>
      </w:pPr>
      <w:r w:rsidRPr="005F732A">
        <w:rPr>
          <w:color w:val="009193"/>
          <w:lang w:val="en-GB"/>
        </w:rPr>
        <w:t>Explain in detail</w:t>
      </w:r>
      <w:r>
        <w:rPr>
          <w:color w:val="009193"/>
          <w:lang w:val="en-GB"/>
        </w:rPr>
        <w:t xml:space="preserve"> what activities will be carried out to reach these objectives (the “how?”)</w:t>
      </w:r>
    </w:p>
    <w:p w14:paraId="6707A0A6" w14:textId="77777777" w:rsidR="005123D5" w:rsidRPr="00D80D71" w:rsidRDefault="005123D5" w:rsidP="003F1CBD">
      <w:pPr>
        <w:spacing w:line="276" w:lineRule="auto"/>
        <w:jc w:val="both"/>
        <w:rPr>
          <w:ins w:id="105" w:author="Author"/>
          <w:szCs w:val="24"/>
          <w:lang w:val="en-GB"/>
          <w:rPrChange w:id="106" w:author="Author">
            <w:rPr>
              <w:ins w:id="107" w:author="Author"/>
              <w:szCs w:val="24"/>
              <w:lang w:val="en-US"/>
            </w:rPr>
          </w:rPrChange>
        </w:rPr>
      </w:pPr>
    </w:p>
    <w:p w14:paraId="0B2303D3" w14:textId="77777777" w:rsidR="00EA0296" w:rsidRDefault="00EA0296" w:rsidP="003F1CBD">
      <w:pPr>
        <w:spacing w:line="276" w:lineRule="auto"/>
        <w:jc w:val="both"/>
        <w:rPr>
          <w:ins w:id="108" w:author="Author"/>
          <w:szCs w:val="24"/>
          <w:lang w:val="en-US"/>
        </w:rPr>
      </w:pPr>
    </w:p>
    <w:p w14:paraId="1EED44D2" w14:textId="77777777" w:rsidR="00612C80" w:rsidRDefault="00612C80" w:rsidP="00116E76">
      <w:pPr>
        <w:pStyle w:val="ITAbsatzohneNr"/>
        <w:jc w:val="both"/>
        <w:rPr>
          <w:ins w:id="109" w:author="Author"/>
          <w:color w:val="4F6228" w:themeColor="accent3" w:themeShade="80"/>
          <w:lang w:val="en-GB"/>
        </w:rPr>
        <w:pPrChange w:id="110" w:author="Author">
          <w:pPr>
            <w:pStyle w:val="ITAbsatzohneNr"/>
            <w:numPr>
              <w:numId w:val="23"/>
            </w:numPr>
            <w:ind w:left="720" w:hanging="360"/>
            <w:jc w:val="both"/>
          </w:pPr>
        </w:pPrChange>
      </w:pPr>
    </w:p>
    <w:p w14:paraId="31EC51C7" w14:textId="77777777" w:rsidR="00612C80" w:rsidRPr="00116E76" w:rsidRDefault="00612C80" w:rsidP="003F1CBD">
      <w:pPr>
        <w:spacing w:line="276" w:lineRule="auto"/>
        <w:jc w:val="both"/>
        <w:rPr>
          <w:szCs w:val="24"/>
          <w:lang w:val="en-GB"/>
          <w:rPrChange w:id="111" w:author="Author">
            <w:rPr>
              <w:szCs w:val="24"/>
              <w:lang w:val="en-US"/>
            </w:rPr>
          </w:rPrChange>
        </w:rPr>
      </w:pPr>
    </w:p>
    <w:p w14:paraId="77E94FD7" w14:textId="0F032E9B" w:rsidR="00BD1A7F" w:rsidRDefault="00BD1A7F" w:rsidP="003F1CBD">
      <w:pPr>
        <w:spacing w:line="276" w:lineRule="auto"/>
        <w:jc w:val="both"/>
        <w:rPr>
          <w:szCs w:val="24"/>
          <w:lang w:val="en-US"/>
        </w:rPr>
      </w:pPr>
    </w:p>
    <w:p w14:paraId="1B230DB0" w14:textId="576E59E2" w:rsidR="005A226F" w:rsidRPr="005204D8" w:rsidRDefault="005A226F" w:rsidP="003F1CBD">
      <w:pPr>
        <w:spacing w:line="276" w:lineRule="auto"/>
        <w:jc w:val="both"/>
        <w:rPr>
          <w:b/>
          <w:bCs/>
          <w:szCs w:val="24"/>
          <w:lang w:val="en-US"/>
        </w:rPr>
      </w:pPr>
      <w:commentRangeStart w:id="112"/>
      <w:r w:rsidRPr="005204D8">
        <w:rPr>
          <w:b/>
          <w:bCs/>
          <w:szCs w:val="24"/>
          <w:lang w:val="en-US"/>
        </w:rPr>
        <w:t>Work package 1:</w:t>
      </w:r>
      <w:r w:rsidR="00803593" w:rsidRPr="005204D8">
        <w:rPr>
          <w:b/>
          <w:bCs/>
          <w:szCs w:val="24"/>
          <w:lang w:val="en-US"/>
        </w:rPr>
        <w:t xml:space="preserve"> </w:t>
      </w:r>
      <w:r w:rsidR="005204D8">
        <w:rPr>
          <w:b/>
          <w:bCs/>
          <w:szCs w:val="24"/>
          <w:lang w:val="en-US"/>
        </w:rPr>
        <w:t>Site planning and conceptual</w:t>
      </w:r>
      <w:r w:rsidR="00803593" w:rsidRPr="005204D8">
        <w:rPr>
          <w:b/>
          <w:bCs/>
          <w:szCs w:val="24"/>
          <w:lang w:val="en-US"/>
        </w:rPr>
        <w:t xml:space="preserve"> engineering</w:t>
      </w:r>
      <w:r w:rsidR="00552A40">
        <w:rPr>
          <w:b/>
          <w:bCs/>
          <w:szCs w:val="24"/>
          <w:lang w:val="en-US"/>
        </w:rPr>
        <w:t xml:space="preserve"> (M1-M</w:t>
      </w:r>
      <w:r w:rsidR="000F01F2">
        <w:rPr>
          <w:b/>
          <w:bCs/>
          <w:szCs w:val="24"/>
          <w:lang w:val="en-US"/>
        </w:rPr>
        <w:t>6</w:t>
      </w:r>
      <w:r w:rsidR="00552A40">
        <w:rPr>
          <w:b/>
          <w:bCs/>
          <w:szCs w:val="24"/>
          <w:lang w:val="en-US"/>
        </w:rPr>
        <w:t>)</w:t>
      </w:r>
    </w:p>
    <w:p w14:paraId="2CB69028" w14:textId="44210BE3" w:rsidR="00803593" w:rsidRDefault="00552A40" w:rsidP="003F1CBD">
      <w:pPr>
        <w:spacing w:line="276" w:lineRule="auto"/>
        <w:jc w:val="both"/>
        <w:rPr>
          <w:szCs w:val="24"/>
          <w:lang w:val="en-US"/>
        </w:rPr>
      </w:pPr>
      <w:r>
        <w:rPr>
          <w:szCs w:val="24"/>
          <w:lang w:val="en-US"/>
        </w:rPr>
        <w:t xml:space="preserve">This work package will </w:t>
      </w:r>
      <w:r w:rsidR="003360BF">
        <w:rPr>
          <w:szCs w:val="24"/>
          <w:lang w:val="en-US"/>
        </w:rPr>
        <w:t>d</w:t>
      </w:r>
      <w:r w:rsidR="008639EF">
        <w:rPr>
          <w:szCs w:val="24"/>
          <w:lang w:val="en-US"/>
        </w:rPr>
        <w:t>evelop</w:t>
      </w:r>
      <w:r w:rsidR="003360BF">
        <w:rPr>
          <w:szCs w:val="24"/>
          <w:lang w:val="en-US"/>
        </w:rPr>
        <w:t xml:space="preserve"> the</w:t>
      </w:r>
      <w:r w:rsidR="008639EF">
        <w:rPr>
          <w:szCs w:val="24"/>
          <w:lang w:val="en-US"/>
        </w:rPr>
        <w:t xml:space="preserve"> site plan including interfaces to </w:t>
      </w:r>
      <w:r w:rsidR="003360BF">
        <w:rPr>
          <w:szCs w:val="24"/>
          <w:lang w:val="en-US"/>
        </w:rPr>
        <w:t xml:space="preserve">the </w:t>
      </w:r>
      <w:r w:rsidR="008639EF">
        <w:rPr>
          <w:szCs w:val="24"/>
          <w:lang w:val="en-US"/>
        </w:rPr>
        <w:t xml:space="preserve">electricity grid, </w:t>
      </w:r>
      <w:r w:rsidR="003360BF">
        <w:rPr>
          <w:szCs w:val="24"/>
          <w:lang w:val="en-US"/>
        </w:rPr>
        <w:t xml:space="preserve">the </w:t>
      </w:r>
      <w:r w:rsidR="008639EF">
        <w:rPr>
          <w:szCs w:val="24"/>
          <w:lang w:val="en-US"/>
        </w:rPr>
        <w:t>district heating grid,</w:t>
      </w:r>
      <w:r w:rsidR="003360BF">
        <w:rPr>
          <w:szCs w:val="24"/>
          <w:lang w:val="en-US"/>
        </w:rPr>
        <w:t xml:space="preserve"> the</w:t>
      </w:r>
      <w:r w:rsidR="008639EF">
        <w:rPr>
          <w:szCs w:val="24"/>
          <w:lang w:val="en-US"/>
        </w:rPr>
        <w:t xml:space="preserve"> CO2 </w:t>
      </w:r>
      <w:r w:rsidR="00332CF6">
        <w:rPr>
          <w:szCs w:val="24"/>
          <w:lang w:val="en-US"/>
        </w:rPr>
        <w:t xml:space="preserve">supply and storage, fuel storage </w:t>
      </w:r>
      <w:r w:rsidR="00913045">
        <w:rPr>
          <w:szCs w:val="24"/>
          <w:lang w:val="en-US"/>
        </w:rPr>
        <w:t>and handling, waste water treatment.</w:t>
      </w:r>
    </w:p>
    <w:commentRangeEnd w:id="112"/>
    <w:p w14:paraId="12D70903" w14:textId="72940FD6" w:rsidR="00637F79" w:rsidRDefault="00D80D71" w:rsidP="003F1CBD">
      <w:pPr>
        <w:spacing w:line="276" w:lineRule="auto"/>
        <w:jc w:val="both"/>
        <w:rPr>
          <w:szCs w:val="24"/>
          <w:lang w:val="en-US"/>
        </w:rPr>
      </w:pPr>
      <w:r>
        <w:rPr>
          <w:rStyle w:val="CommentReference"/>
        </w:rPr>
        <w:commentReference w:id="112"/>
      </w:r>
    </w:p>
    <w:p w14:paraId="35307429" w14:textId="112D0E15" w:rsidR="00637F79" w:rsidRDefault="00E079CE" w:rsidP="003F1CBD">
      <w:pPr>
        <w:spacing w:line="276" w:lineRule="auto"/>
        <w:jc w:val="both"/>
        <w:rPr>
          <w:szCs w:val="24"/>
          <w:lang w:val="en-US"/>
        </w:rPr>
      </w:pPr>
      <w:r>
        <w:rPr>
          <w:szCs w:val="24"/>
          <w:lang w:val="en-US"/>
        </w:rPr>
        <w:t xml:space="preserve">Innovation </w:t>
      </w:r>
      <w:r w:rsidR="00F02AAA">
        <w:rPr>
          <w:szCs w:val="24"/>
          <w:lang w:val="en-US"/>
        </w:rPr>
        <w:t xml:space="preserve">and development </w:t>
      </w:r>
      <w:r w:rsidR="006F3200">
        <w:rPr>
          <w:szCs w:val="24"/>
          <w:lang w:val="en-US"/>
        </w:rPr>
        <w:t xml:space="preserve">will be carried out </w:t>
      </w:r>
      <w:r w:rsidR="00996ADB">
        <w:rPr>
          <w:szCs w:val="24"/>
          <w:lang w:val="en-US"/>
        </w:rPr>
        <w:t>to improve efficiency, integrate with district heating, improve</w:t>
      </w:r>
      <w:r w:rsidR="001A74D7">
        <w:rPr>
          <w:szCs w:val="24"/>
          <w:lang w:val="en-US"/>
        </w:rPr>
        <w:t xml:space="preserve"> dynamic operation capability (grid balancing) and </w:t>
      </w:r>
      <w:r w:rsidR="00F321BD">
        <w:rPr>
          <w:szCs w:val="24"/>
          <w:lang w:val="en-US"/>
        </w:rPr>
        <w:t xml:space="preserve">secure scalability of the complete solution. </w:t>
      </w:r>
      <w:r w:rsidR="004831AC">
        <w:rPr>
          <w:szCs w:val="24"/>
          <w:lang w:val="en-US"/>
        </w:rPr>
        <w:t>C</w:t>
      </w:r>
      <w:r w:rsidR="00637F79">
        <w:rPr>
          <w:szCs w:val="24"/>
          <w:lang w:val="en-US"/>
        </w:rPr>
        <w:t xml:space="preserve">omplete </w:t>
      </w:r>
      <w:r w:rsidR="001226D5">
        <w:rPr>
          <w:szCs w:val="24"/>
          <w:lang w:val="en-US"/>
        </w:rPr>
        <w:t xml:space="preserve">overall </w:t>
      </w:r>
      <w:r w:rsidR="00637F79">
        <w:rPr>
          <w:szCs w:val="24"/>
          <w:lang w:val="en-US"/>
        </w:rPr>
        <w:t xml:space="preserve">facility </w:t>
      </w:r>
      <w:r w:rsidR="004831AC">
        <w:rPr>
          <w:szCs w:val="24"/>
          <w:lang w:val="en-US"/>
        </w:rPr>
        <w:t xml:space="preserve">design calculations </w:t>
      </w:r>
      <w:r w:rsidR="00B02226">
        <w:rPr>
          <w:szCs w:val="24"/>
          <w:lang w:val="en-US"/>
        </w:rPr>
        <w:lastRenderedPageBreak/>
        <w:t xml:space="preserve">including all </w:t>
      </w:r>
      <w:r w:rsidR="000E11DB">
        <w:rPr>
          <w:szCs w:val="24"/>
          <w:lang w:val="en-US"/>
        </w:rPr>
        <w:t>production capacity numbers</w:t>
      </w:r>
      <w:r>
        <w:rPr>
          <w:szCs w:val="24"/>
          <w:lang w:val="en-US"/>
        </w:rPr>
        <w:t xml:space="preserve"> and front</w:t>
      </w:r>
      <w:r w:rsidR="0035194C">
        <w:rPr>
          <w:szCs w:val="24"/>
          <w:lang w:val="en-US"/>
        </w:rPr>
        <w:t>-</w:t>
      </w:r>
      <w:r>
        <w:rPr>
          <w:szCs w:val="24"/>
          <w:lang w:val="en-US"/>
        </w:rPr>
        <w:t>end engineering design.</w:t>
      </w:r>
      <w:r w:rsidR="00380521">
        <w:rPr>
          <w:szCs w:val="24"/>
          <w:lang w:val="en-US"/>
        </w:rPr>
        <w:t xml:space="preserve"> Finish conceptual 3D illustrations </w:t>
      </w:r>
      <w:r w:rsidR="009D7E25">
        <w:rPr>
          <w:szCs w:val="24"/>
          <w:lang w:val="en-US"/>
        </w:rPr>
        <w:t>to be used for the construction permit application.</w:t>
      </w:r>
      <w:r w:rsidR="0014015F">
        <w:rPr>
          <w:szCs w:val="24"/>
          <w:lang w:val="en-US"/>
        </w:rPr>
        <w:t xml:space="preserve"> Consolidation of </w:t>
      </w:r>
      <w:r w:rsidR="006149AD">
        <w:rPr>
          <w:szCs w:val="24"/>
          <w:lang w:val="en-US"/>
        </w:rPr>
        <w:t>CAPEX and OPEX budgets as well as the overall business case.</w:t>
      </w:r>
    </w:p>
    <w:p w14:paraId="1E1BCBB0" w14:textId="2B61F3AF" w:rsidR="00822AC4" w:rsidRDefault="00822AC4" w:rsidP="003F1CBD">
      <w:pPr>
        <w:spacing w:line="276" w:lineRule="auto"/>
        <w:jc w:val="both"/>
        <w:rPr>
          <w:szCs w:val="24"/>
          <w:lang w:val="en-US"/>
        </w:rPr>
      </w:pPr>
    </w:p>
    <w:p w14:paraId="2B307DD9" w14:textId="77777777" w:rsidR="00417AE8" w:rsidRDefault="0035194C" w:rsidP="003F1CBD">
      <w:pPr>
        <w:spacing w:line="276" w:lineRule="auto"/>
        <w:jc w:val="both"/>
        <w:rPr>
          <w:szCs w:val="24"/>
          <w:lang w:val="en-US"/>
        </w:rPr>
      </w:pPr>
      <w:r>
        <w:rPr>
          <w:szCs w:val="24"/>
          <w:lang w:val="en-US"/>
        </w:rPr>
        <w:t>Milestones:</w:t>
      </w:r>
      <w:r w:rsidR="009D7E25">
        <w:rPr>
          <w:szCs w:val="24"/>
          <w:lang w:val="en-US"/>
        </w:rPr>
        <w:t xml:space="preserve"> </w:t>
      </w:r>
    </w:p>
    <w:p w14:paraId="23D9D810" w14:textId="60BC19A3" w:rsidR="0035194C" w:rsidRDefault="009D7E25" w:rsidP="003F1CBD">
      <w:pPr>
        <w:spacing w:line="276" w:lineRule="auto"/>
        <w:jc w:val="both"/>
        <w:rPr>
          <w:szCs w:val="24"/>
          <w:lang w:val="en-US"/>
        </w:rPr>
      </w:pPr>
      <w:r>
        <w:rPr>
          <w:szCs w:val="24"/>
          <w:lang w:val="en-US"/>
        </w:rPr>
        <w:t>Site plan completed (M</w:t>
      </w:r>
      <w:r w:rsidR="00417AE8">
        <w:rPr>
          <w:szCs w:val="24"/>
          <w:lang w:val="en-US"/>
        </w:rPr>
        <w:t>3)</w:t>
      </w:r>
    </w:p>
    <w:p w14:paraId="1CD63501" w14:textId="6152B4A2" w:rsidR="00417AE8" w:rsidRDefault="00417AE8" w:rsidP="003F1CBD">
      <w:pPr>
        <w:spacing w:line="276" w:lineRule="auto"/>
        <w:jc w:val="both"/>
        <w:rPr>
          <w:szCs w:val="24"/>
          <w:lang w:val="en-US"/>
        </w:rPr>
      </w:pPr>
      <w:r>
        <w:rPr>
          <w:szCs w:val="24"/>
          <w:lang w:val="en-US"/>
        </w:rPr>
        <w:t>Conceptual engineering completed (M6)</w:t>
      </w:r>
    </w:p>
    <w:p w14:paraId="5844E22F" w14:textId="65A61697" w:rsidR="00803593" w:rsidRDefault="00803593" w:rsidP="003F1CBD">
      <w:pPr>
        <w:spacing w:line="276" w:lineRule="auto"/>
        <w:jc w:val="both"/>
        <w:rPr>
          <w:szCs w:val="24"/>
          <w:lang w:val="en-US"/>
        </w:rPr>
      </w:pPr>
    </w:p>
    <w:p w14:paraId="2FBD7FD0" w14:textId="36E55EC1" w:rsidR="00803593" w:rsidRPr="005204D8" w:rsidRDefault="00803593" w:rsidP="003F1CBD">
      <w:pPr>
        <w:spacing w:line="276" w:lineRule="auto"/>
        <w:jc w:val="both"/>
        <w:rPr>
          <w:b/>
          <w:bCs/>
          <w:szCs w:val="24"/>
          <w:lang w:val="en-US"/>
        </w:rPr>
      </w:pPr>
      <w:r w:rsidRPr="005204D8">
        <w:rPr>
          <w:b/>
          <w:bCs/>
          <w:szCs w:val="24"/>
          <w:lang w:val="en-US"/>
        </w:rPr>
        <w:t>Work package 2: Permitting</w:t>
      </w:r>
      <w:r w:rsidR="000F01F2">
        <w:rPr>
          <w:b/>
          <w:bCs/>
          <w:szCs w:val="24"/>
          <w:lang w:val="en-US"/>
        </w:rPr>
        <w:t xml:space="preserve"> (M1-M18)</w:t>
      </w:r>
    </w:p>
    <w:p w14:paraId="144B9DEA" w14:textId="77777777" w:rsidR="006149AD" w:rsidRDefault="006149AD" w:rsidP="006149AD">
      <w:pPr>
        <w:spacing w:line="276" w:lineRule="auto"/>
        <w:jc w:val="both"/>
        <w:rPr>
          <w:szCs w:val="24"/>
          <w:lang w:val="en-US"/>
        </w:rPr>
      </w:pPr>
      <w:r>
        <w:rPr>
          <w:szCs w:val="24"/>
          <w:lang w:val="en-US"/>
        </w:rPr>
        <w:t>Preparation of all official documents required for the construction permit application and the VVM approval. Submission of the documents and dialog with the authorities during the processing of the applications.</w:t>
      </w:r>
    </w:p>
    <w:p w14:paraId="76C7CC00" w14:textId="77777777" w:rsidR="006149AD" w:rsidRDefault="006149AD" w:rsidP="003F1CBD">
      <w:pPr>
        <w:spacing w:line="276" w:lineRule="auto"/>
        <w:jc w:val="both"/>
        <w:rPr>
          <w:szCs w:val="24"/>
          <w:lang w:val="en-US"/>
        </w:rPr>
      </w:pPr>
    </w:p>
    <w:p w14:paraId="2CE469E3" w14:textId="7413118A" w:rsidR="009A0E60" w:rsidRDefault="009A0E60" w:rsidP="003F1CBD">
      <w:pPr>
        <w:spacing w:line="276" w:lineRule="auto"/>
        <w:jc w:val="both"/>
        <w:rPr>
          <w:szCs w:val="24"/>
          <w:lang w:val="en-US"/>
        </w:rPr>
      </w:pPr>
      <w:r>
        <w:rPr>
          <w:szCs w:val="24"/>
          <w:lang w:val="en-US"/>
        </w:rPr>
        <w:t xml:space="preserve">REintegrate </w:t>
      </w:r>
      <w:r w:rsidR="00FC25BE">
        <w:rPr>
          <w:szCs w:val="24"/>
          <w:lang w:val="en-US"/>
        </w:rPr>
        <w:t>has proposed work</w:t>
      </w:r>
      <w:r w:rsidR="006C7790">
        <w:rPr>
          <w:szCs w:val="24"/>
          <w:lang w:val="en-US"/>
        </w:rPr>
        <w:t xml:space="preserve"> package </w:t>
      </w:r>
      <w:r w:rsidR="008519EB">
        <w:rPr>
          <w:szCs w:val="24"/>
          <w:lang w:val="en-US"/>
        </w:rPr>
        <w:t>1 and 2</w:t>
      </w:r>
      <w:r w:rsidR="00FC25BE">
        <w:rPr>
          <w:szCs w:val="24"/>
          <w:lang w:val="en-US"/>
        </w:rPr>
        <w:t xml:space="preserve"> </w:t>
      </w:r>
      <w:r w:rsidR="00000D20">
        <w:rPr>
          <w:szCs w:val="24"/>
          <w:lang w:val="en-US"/>
        </w:rPr>
        <w:t xml:space="preserve">to the </w:t>
      </w:r>
      <w:r w:rsidR="00FC25BE">
        <w:rPr>
          <w:szCs w:val="24"/>
          <w:lang w:val="en-US"/>
        </w:rPr>
        <w:t>regional growth teams</w:t>
      </w:r>
      <w:r w:rsidR="00000D20">
        <w:rPr>
          <w:szCs w:val="24"/>
          <w:lang w:val="en-US"/>
        </w:rPr>
        <w:t xml:space="preserve"> in </w:t>
      </w:r>
      <w:r w:rsidR="009519B9">
        <w:rPr>
          <w:szCs w:val="24"/>
          <w:lang w:val="en-US"/>
        </w:rPr>
        <w:t xml:space="preserve">Region </w:t>
      </w:r>
      <w:r w:rsidR="00000D20">
        <w:rPr>
          <w:szCs w:val="24"/>
          <w:lang w:val="en-US"/>
        </w:rPr>
        <w:t>North</w:t>
      </w:r>
      <w:r w:rsidR="009519B9">
        <w:rPr>
          <w:szCs w:val="24"/>
          <w:lang w:val="en-US"/>
        </w:rPr>
        <w:t xml:space="preserve"> Denmark</w:t>
      </w:r>
      <w:r w:rsidR="00000D20">
        <w:rPr>
          <w:szCs w:val="24"/>
          <w:lang w:val="en-US"/>
        </w:rPr>
        <w:t xml:space="preserve"> as </w:t>
      </w:r>
      <w:r w:rsidR="008D6AA4">
        <w:rPr>
          <w:szCs w:val="24"/>
          <w:lang w:val="en-US"/>
        </w:rPr>
        <w:t xml:space="preserve">it is perfectly aligned with </w:t>
      </w:r>
      <w:r w:rsidR="00000D20">
        <w:rPr>
          <w:szCs w:val="24"/>
          <w:lang w:val="en-US"/>
        </w:rPr>
        <w:t xml:space="preserve">the focus of their work </w:t>
      </w:r>
      <w:r w:rsidR="008D6AA4">
        <w:rPr>
          <w:szCs w:val="24"/>
          <w:lang w:val="en-US"/>
        </w:rPr>
        <w:t>being</w:t>
      </w:r>
      <w:r w:rsidR="00000D20">
        <w:rPr>
          <w:szCs w:val="24"/>
          <w:lang w:val="en-US"/>
        </w:rPr>
        <w:t xml:space="preserve"> CCUS</w:t>
      </w:r>
      <w:r w:rsidR="000C7C6B">
        <w:rPr>
          <w:szCs w:val="24"/>
          <w:lang w:val="en-US"/>
        </w:rPr>
        <w:t xml:space="preserve"> (see </w:t>
      </w:r>
      <w:hyperlink r:id="rId12" w:history="1">
        <w:proofErr w:type="spellStart"/>
        <w:r w:rsidR="000C7C6B" w:rsidRPr="000C7C6B">
          <w:rPr>
            <w:rStyle w:val="Hyperlink"/>
            <w:lang w:val="en-US"/>
          </w:rPr>
          <w:t>Regionale</w:t>
        </w:r>
        <w:proofErr w:type="spellEnd"/>
        <w:r w:rsidR="000C7C6B" w:rsidRPr="000C7C6B">
          <w:rPr>
            <w:rStyle w:val="Hyperlink"/>
            <w:lang w:val="en-US"/>
          </w:rPr>
          <w:t xml:space="preserve"> </w:t>
        </w:r>
        <w:proofErr w:type="spellStart"/>
        <w:r w:rsidR="000C7C6B" w:rsidRPr="000C7C6B">
          <w:rPr>
            <w:rStyle w:val="Hyperlink"/>
            <w:lang w:val="en-US"/>
          </w:rPr>
          <w:t>vækstteams</w:t>
        </w:r>
        <w:proofErr w:type="spellEnd"/>
        <w:r w:rsidR="000C7C6B" w:rsidRPr="000C7C6B">
          <w:rPr>
            <w:rStyle w:val="Hyperlink"/>
            <w:lang w:val="en-US"/>
          </w:rPr>
          <w:t xml:space="preserve"> </w:t>
        </w:r>
        <w:proofErr w:type="spellStart"/>
        <w:r w:rsidR="000C7C6B" w:rsidRPr="000C7C6B">
          <w:rPr>
            <w:rStyle w:val="Hyperlink"/>
            <w:lang w:val="en-US"/>
          </w:rPr>
          <w:t>skal</w:t>
        </w:r>
        <w:proofErr w:type="spellEnd"/>
        <w:r w:rsidR="000C7C6B" w:rsidRPr="000C7C6B">
          <w:rPr>
            <w:rStyle w:val="Hyperlink"/>
            <w:lang w:val="en-US"/>
          </w:rPr>
          <w:t xml:space="preserve"> </w:t>
        </w:r>
        <w:proofErr w:type="spellStart"/>
        <w:r w:rsidR="000C7C6B" w:rsidRPr="000C7C6B">
          <w:rPr>
            <w:rStyle w:val="Hyperlink"/>
            <w:lang w:val="en-US"/>
          </w:rPr>
          <w:t>skabe</w:t>
        </w:r>
        <w:proofErr w:type="spellEnd"/>
        <w:r w:rsidR="000C7C6B" w:rsidRPr="000C7C6B">
          <w:rPr>
            <w:rStyle w:val="Hyperlink"/>
            <w:lang w:val="en-US"/>
          </w:rPr>
          <w:t xml:space="preserve"> </w:t>
        </w:r>
        <w:proofErr w:type="spellStart"/>
        <w:r w:rsidR="000C7C6B" w:rsidRPr="000C7C6B">
          <w:rPr>
            <w:rStyle w:val="Hyperlink"/>
            <w:lang w:val="en-US"/>
          </w:rPr>
          <w:t>vækst</w:t>
        </w:r>
        <w:proofErr w:type="spellEnd"/>
        <w:r w:rsidR="000C7C6B" w:rsidRPr="000C7C6B">
          <w:rPr>
            <w:rStyle w:val="Hyperlink"/>
            <w:lang w:val="en-US"/>
          </w:rPr>
          <w:t xml:space="preserve"> </w:t>
        </w:r>
        <w:proofErr w:type="spellStart"/>
        <w:r w:rsidR="000C7C6B" w:rsidRPr="000C7C6B">
          <w:rPr>
            <w:rStyle w:val="Hyperlink"/>
            <w:lang w:val="en-US"/>
          </w:rPr>
          <w:t>og</w:t>
        </w:r>
        <w:proofErr w:type="spellEnd"/>
        <w:r w:rsidR="000C7C6B" w:rsidRPr="000C7C6B">
          <w:rPr>
            <w:rStyle w:val="Hyperlink"/>
            <w:lang w:val="en-US"/>
          </w:rPr>
          <w:t xml:space="preserve"> </w:t>
        </w:r>
        <w:proofErr w:type="spellStart"/>
        <w:r w:rsidR="000C7C6B" w:rsidRPr="000C7C6B">
          <w:rPr>
            <w:rStyle w:val="Hyperlink"/>
            <w:lang w:val="en-US"/>
          </w:rPr>
          <w:t>arbejdspladser</w:t>
        </w:r>
        <w:proofErr w:type="spellEnd"/>
        <w:r w:rsidR="000C7C6B" w:rsidRPr="000C7C6B">
          <w:rPr>
            <w:rStyle w:val="Hyperlink"/>
            <w:lang w:val="en-US"/>
          </w:rPr>
          <w:t xml:space="preserve"> </w:t>
        </w:r>
        <w:proofErr w:type="spellStart"/>
        <w:r w:rsidR="000C7C6B" w:rsidRPr="000C7C6B">
          <w:rPr>
            <w:rStyle w:val="Hyperlink"/>
            <w:lang w:val="en-US"/>
          </w:rPr>
          <w:t>i</w:t>
        </w:r>
        <w:proofErr w:type="spellEnd"/>
        <w:r w:rsidR="000C7C6B" w:rsidRPr="000C7C6B">
          <w:rPr>
            <w:rStyle w:val="Hyperlink"/>
            <w:lang w:val="en-US"/>
          </w:rPr>
          <w:t xml:space="preserve"> hele </w:t>
        </w:r>
        <w:proofErr w:type="spellStart"/>
        <w:r w:rsidR="000C7C6B" w:rsidRPr="000C7C6B">
          <w:rPr>
            <w:rStyle w:val="Hyperlink"/>
            <w:lang w:val="en-US"/>
          </w:rPr>
          <w:t>Danmark</w:t>
        </w:r>
        <w:proofErr w:type="spellEnd"/>
        <w:r w:rsidR="000C7C6B" w:rsidRPr="000C7C6B">
          <w:rPr>
            <w:rStyle w:val="Hyperlink"/>
            <w:lang w:val="en-US"/>
          </w:rPr>
          <w:t xml:space="preserve"> (em.dk)</w:t>
        </w:r>
      </w:hyperlink>
      <w:r w:rsidR="006C7790" w:rsidRPr="006C7790">
        <w:rPr>
          <w:lang w:val="en-US"/>
        </w:rPr>
        <w:t>)</w:t>
      </w:r>
      <w:r w:rsidR="00494012">
        <w:rPr>
          <w:szCs w:val="24"/>
          <w:lang w:val="en-US"/>
        </w:rPr>
        <w:t xml:space="preserve">. If funding is granted to start the </w:t>
      </w:r>
      <w:r w:rsidR="0035194C">
        <w:rPr>
          <w:szCs w:val="24"/>
          <w:lang w:val="en-US"/>
        </w:rPr>
        <w:t>work,</w:t>
      </w:r>
      <w:r w:rsidR="00494012">
        <w:rPr>
          <w:szCs w:val="24"/>
          <w:lang w:val="en-US"/>
        </w:rPr>
        <w:t xml:space="preserve"> it will </w:t>
      </w:r>
      <w:r w:rsidR="005204D8">
        <w:rPr>
          <w:szCs w:val="24"/>
          <w:lang w:val="en-US"/>
        </w:rPr>
        <w:t xml:space="preserve">accelerate </w:t>
      </w:r>
      <w:r w:rsidR="000C6DC4">
        <w:rPr>
          <w:szCs w:val="24"/>
          <w:lang w:val="en-US"/>
        </w:rPr>
        <w:t xml:space="preserve">the timeline to </w:t>
      </w:r>
      <w:r w:rsidR="005204D8">
        <w:rPr>
          <w:szCs w:val="24"/>
          <w:lang w:val="en-US"/>
        </w:rPr>
        <w:t xml:space="preserve">production start. </w:t>
      </w:r>
    </w:p>
    <w:p w14:paraId="0B81A7DB" w14:textId="08114458" w:rsidR="0035194C" w:rsidRDefault="0035194C" w:rsidP="003F1CBD">
      <w:pPr>
        <w:spacing w:line="276" w:lineRule="auto"/>
        <w:jc w:val="both"/>
        <w:rPr>
          <w:szCs w:val="24"/>
          <w:lang w:val="en-US"/>
        </w:rPr>
      </w:pPr>
    </w:p>
    <w:p w14:paraId="1C0B0150" w14:textId="77777777" w:rsidR="0035194C" w:rsidRDefault="0035194C" w:rsidP="0035194C">
      <w:pPr>
        <w:spacing w:line="276" w:lineRule="auto"/>
        <w:jc w:val="both"/>
        <w:rPr>
          <w:szCs w:val="24"/>
          <w:lang w:val="en-US"/>
        </w:rPr>
      </w:pPr>
      <w:r>
        <w:rPr>
          <w:szCs w:val="24"/>
          <w:lang w:val="en-US"/>
        </w:rPr>
        <w:t>Milestones:</w:t>
      </w:r>
    </w:p>
    <w:p w14:paraId="1FB44079" w14:textId="1C2FB77E" w:rsidR="006149AD" w:rsidRDefault="006149AD" w:rsidP="006149AD">
      <w:pPr>
        <w:spacing w:line="276" w:lineRule="auto"/>
        <w:jc w:val="both"/>
        <w:rPr>
          <w:szCs w:val="24"/>
          <w:lang w:val="en-US"/>
        </w:rPr>
      </w:pPr>
      <w:r>
        <w:rPr>
          <w:szCs w:val="24"/>
          <w:lang w:val="en-US"/>
        </w:rPr>
        <w:t>VVM application submitted (M6)</w:t>
      </w:r>
    </w:p>
    <w:p w14:paraId="3C1D689F" w14:textId="77777777" w:rsidR="006149AD" w:rsidRDefault="006149AD" w:rsidP="006149AD">
      <w:pPr>
        <w:spacing w:line="276" w:lineRule="auto"/>
        <w:jc w:val="both"/>
        <w:rPr>
          <w:szCs w:val="24"/>
          <w:lang w:val="en-US"/>
        </w:rPr>
      </w:pPr>
      <w:r>
        <w:rPr>
          <w:szCs w:val="24"/>
          <w:lang w:val="en-US"/>
        </w:rPr>
        <w:t>VVM approved and construction permit obtained (M18)</w:t>
      </w:r>
    </w:p>
    <w:p w14:paraId="6D9F2A2C" w14:textId="77777777" w:rsidR="006149AD" w:rsidRDefault="006149AD" w:rsidP="006149AD">
      <w:pPr>
        <w:spacing w:line="276" w:lineRule="auto"/>
        <w:jc w:val="both"/>
        <w:rPr>
          <w:szCs w:val="24"/>
          <w:lang w:val="en-US"/>
        </w:rPr>
      </w:pPr>
    </w:p>
    <w:p w14:paraId="27CB7C38" w14:textId="4E204A27" w:rsidR="00913045" w:rsidRDefault="005204D8" w:rsidP="003F1CBD">
      <w:pPr>
        <w:spacing w:line="276" w:lineRule="auto"/>
        <w:jc w:val="both"/>
        <w:rPr>
          <w:b/>
          <w:bCs/>
          <w:szCs w:val="24"/>
          <w:lang w:val="en-US"/>
        </w:rPr>
      </w:pPr>
      <w:r w:rsidRPr="00E079CE">
        <w:rPr>
          <w:b/>
          <w:bCs/>
          <w:szCs w:val="24"/>
          <w:lang w:val="en-US"/>
        </w:rPr>
        <w:t xml:space="preserve">Work package 3: </w:t>
      </w:r>
      <w:r w:rsidR="00E079CE" w:rsidRPr="00E079CE">
        <w:rPr>
          <w:b/>
          <w:bCs/>
          <w:szCs w:val="24"/>
          <w:lang w:val="en-US"/>
        </w:rPr>
        <w:t>Detailed</w:t>
      </w:r>
      <w:r w:rsidRPr="00E079CE">
        <w:rPr>
          <w:b/>
          <w:bCs/>
          <w:szCs w:val="24"/>
          <w:lang w:val="en-US"/>
        </w:rPr>
        <w:t xml:space="preserve"> engineering</w:t>
      </w:r>
      <w:r w:rsidR="003119D5">
        <w:rPr>
          <w:b/>
          <w:bCs/>
          <w:szCs w:val="24"/>
          <w:lang w:val="en-US"/>
        </w:rPr>
        <w:t xml:space="preserve"> and procurement</w:t>
      </w:r>
      <w:r w:rsidR="00010604">
        <w:rPr>
          <w:b/>
          <w:bCs/>
          <w:szCs w:val="24"/>
          <w:lang w:val="en-US"/>
        </w:rPr>
        <w:t xml:space="preserve"> (M</w:t>
      </w:r>
      <w:r w:rsidR="00DD6F76">
        <w:rPr>
          <w:b/>
          <w:bCs/>
          <w:szCs w:val="24"/>
          <w:lang w:val="en-US"/>
        </w:rPr>
        <w:t>6-M18)</w:t>
      </w:r>
    </w:p>
    <w:p w14:paraId="5D9C85DD" w14:textId="40091FD1" w:rsidR="00E079CE" w:rsidRDefault="00A76EF2" w:rsidP="003F1CBD">
      <w:pPr>
        <w:spacing w:line="276" w:lineRule="auto"/>
        <w:jc w:val="both"/>
        <w:rPr>
          <w:szCs w:val="24"/>
          <w:lang w:val="en-US"/>
        </w:rPr>
      </w:pPr>
      <w:r>
        <w:rPr>
          <w:szCs w:val="24"/>
          <w:lang w:val="en-US"/>
        </w:rPr>
        <w:t xml:space="preserve">REintegrate will engage with a consulting engineering to </w:t>
      </w:r>
      <w:r w:rsidR="008B3924">
        <w:rPr>
          <w:szCs w:val="24"/>
          <w:lang w:val="en-US"/>
        </w:rPr>
        <w:t>c</w:t>
      </w:r>
      <w:r w:rsidR="00E079CE">
        <w:rPr>
          <w:szCs w:val="24"/>
          <w:lang w:val="en-US"/>
        </w:rPr>
        <w:t xml:space="preserve">omplete </w:t>
      </w:r>
      <w:r w:rsidR="004831AC">
        <w:rPr>
          <w:szCs w:val="24"/>
          <w:lang w:val="en-US"/>
        </w:rPr>
        <w:t xml:space="preserve">detailed </w:t>
      </w:r>
      <w:r w:rsidR="00710578">
        <w:rPr>
          <w:szCs w:val="24"/>
          <w:lang w:val="en-US"/>
        </w:rPr>
        <w:t xml:space="preserve">engineering </w:t>
      </w:r>
      <w:r w:rsidR="008B3924">
        <w:rPr>
          <w:szCs w:val="24"/>
          <w:lang w:val="en-US"/>
        </w:rPr>
        <w:t xml:space="preserve">of the Green CCU Hub Aalborg e-methanol facility </w:t>
      </w:r>
      <w:r w:rsidR="00710578">
        <w:rPr>
          <w:szCs w:val="24"/>
          <w:lang w:val="en-US"/>
        </w:rPr>
        <w:t>based on the innovations from work package 1</w:t>
      </w:r>
      <w:r w:rsidR="008B3924">
        <w:rPr>
          <w:szCs w:val="24"/>
          <w:lang w:val="en-US"/>
        </w:rPr>
        <w:t xml:space="preserve">. The work </w:t>
      </w:r>
      <w:r w:rsidR="00010604">
        <w:rPr>
          <w:szCs w:val="24"/>
          <w:lang w:val="en-US"/>
        </w:rPr>
        <w:t>will establish the complete technical foundation</w:t>
      </w:r>
      <w:r w:rsidR="00710578">
        <w:rPr>
          <w:szCs w:val="24"/>
          <w:lang w:val="en-US"/>
        </w:rPr>
        <w:t xml:space="preserve"> to produce the required tender documents </w:t>
      </w:r>
      <w:r w:rsidR="00AB07BF">
        <w:rPr>
          <w:szCs w:val="24"/>
          <w:lang w:val="en-US"/>
        </w:rPr>
        <w:t>for procurement and construction of the production plant.</w:t>
      </w:r>
    </w:p>
    <w:p w14:paraId="39166433" w14:textId="2B0ED91D" w:rsidR="00DD6F76" w:rsidRDefault="00DD6F76" w:rsidP="003F1CBD">
      <w:pPr>
        <w:spacing w:line="276" w:lineRule="auto"/>
        <w:jc w:val="both"/>
        <w:rPr>
          <w:szCs w:val="24"/>
          <w:lang w:val="en-US"/>
        </w:rPr>
      </w:pPr>
    </w:p>
    <w:p w14:paraId="73ABE62E" w14:textId="30F2CFE2" w:rsidR="00DD6F76" w:rsidRDefault="00591C03" w:rsidP="003F1CBD">
      <w:pPr>
        <w:spacing w:line="276" w:lineRule="auto"/>
        <w:jc w:val="both"/>
        <w:rPr>
          <w:szCs w:val="24"/>
          <w:lang w:val="en-US"/>
        </w:rPr>
      </w:pPr>
      <w:r>
        <w:rPr>
          <w:szCs w:val="24"/>
          <w:lang w:val="en-US"/>
        </w:rPr>
        <w:t xml:space="preserve">An open tender process will be held </w:t>
      </w:r>
      <w:r w:rsidR="00A91309">
        <w:rPr>
          <w:szCs w:val="24"/>
          <w:lang w:val="en-US"/>
        </w:rPr>
        <w:t xml:space="preserve">including dialog with potential suppliers, contract negotiations and </w:t>
      </w:r>
      <w:r w:rsidR="003119D5">
        <w:rPr>
          <w:szCs w:val="24"/>
          <w:lang w:val="en-US"/>
        </w:rPr>
        <w:t>signing of final supplier contracts.</w:t>
      </w:r>
    </w:p>
    <w:p w14:paraId="6E27BF87" w14:textId="05EB80A7" w:rsidR="000C6DC4" w:rsidRDefault="000C6DC4" w:rsidP="003F1CBD">
      <w:pPr>
        <w:spacing w:line="276" w:lineRule="auto"/>
        <w:jc w:val="both"/>
        <w:rPr>
          <w:szCs w:val="24"/>
          <w:lang w:val="en-US"/>
        </w:rPr>
      </w:pPr>
    </w:p>
    <w:p w14:paraId="5295CABD" w14:textId="1707D36D" w:rsidR="000C6DC4" w:rsidRDefault="000C6DC4" w:rsidP="000C6DC4">
      <w:pPr>
        <w:spacing w:line="276" w:lineRule="auto"/>
        <w:jc w:val="both"/>
        <w:rPr>
          <w:szCs w:val="24"/>
          <w:lang w:val="en-US"/>
        </w:rPr>
      </w:pPr>
      <w:r>
        <w:rPr>
          <w:szCs w:val="24"/>
          <w:lang w:val="en-US"/>
        </w:rPr>
        <w:t>Milestones:</w:t>
      </w:r>
    </w:p>
    <w:p w14:paraId="2246A7AF" w14:textId="1201F37D" w:rsidR="00A76EF2" w:rsidRDefault="005E68BF" w:rsidP="000C6DC4">
      <w:pPr>
        <w:spacing w:line="276" w:lineRule="auto"/>
        <w:jc w:val="both"/>
        <w:rPr>
          <w:szCs w:val="24"/>
          <w:lang w:val="en-US"/>
        </w:rPr>
      </w:pPr>
      <w:r>
        <w:rPr>
          <w:szCs w:val="24"/>
          <w:lang w:val="en-US"/>
        </w:rPr>
        <w:t>Detailed engineering completed (M1</w:t>
      </w:r>
      <w:r w:rsidR="009D3701">
        <w:rPr>
          <w:szCs w:val="24"/>
          <w:lang w:val="en-US"/>
        </w:rPr>
        <w:t>2</w:t>
      </w:r>
      <w:r>
        <w:rPr>
          <w:szCs w:val="24"/>
          <w:lang w:val="en-US"/>
        </w:rPr>
        <w:t>)</w:t>
      </w:r>
    </w:p>
    <w:p w14:paraId="6FE6C70B" w14:textId="74F53CBB" w:rsidR="009D3701" w:rsidRDefault="009D3701" w:rsidP="000C6DC4">
      <w:pPr>
        <w:spacing w:line="276" w:lineRule="auto"/>
        <w:jc w:val="both"/>
        <w:rPr>
          <w:szCs w:val="24"/>
          <w:lang w:val="en-US"/>
        </w:rPr>
      </w:pPr>
      <w:r>
        <w:rPr>
          <w:szCs w:val="24"/>
          <w:lang w:val="en-US"/>
        </w:rPr>
        <w:t>Complete tender material prepared (M15)</w:t>
      </w:r>
    </w:p>
    <w:p w14:paraId="3C6C2A23" w14:textId="310B7090" w:rsidR="005E68BF" w:rsidRDefault="00C857AD" w:rsidP="000C6DC4">
      <w:pPr>
        <w:spacing w:line="276" w:lineRule="auto"/>
        <w:jc w:val="both"/>
        <w:rPr>
          <w:szCs w:val="24"/>
          <w:lang w:val="en-US"/>
        </w:rPr>
      </w:pPr>
      <w:r>
        <w:rPr>
          <w:szCs w:val="24"/>
          <w:lang w:val="en-US"/>
        </w:rPr>
        <w:t xml:space="preserve">All major </w:t>
      </w:r>
      <w:r w:rsidR="00AA159E">
        <w:rPr>
          <w:szCs w:val="24"/>
          <w:lang w:val="en-US"/>
        </w:rPr>
        <w:t>subcontractor agreements signed (M18)</w:t>
      </w:r>
    </w:p>
    <w:p w14:paraId="6DB17F09" w14:textId="77777777" w:rsidR="00A76EF2" w:rsidRDefault="00A76EF2" w:rsidP="000C6DC4">
      <w:pPr>
        <w:spacing w:line="276" w:lineRule="auto"/>
        <w:jc w:val="both"/>
        <w:rPr>
          <w:szCs w:val="24"/>
          <w:lang w:val="en-US"/>
        </w:rPr>
      </w:pPr>
    </w:p>
    <w:p w14:paraId="258727AB" w14:textId="57FE14D4" w:rsidR="00AB07BF" w:rsidRPr="00AB07BF" w:rsidRDefault="00AB07BF" w:rsidP="003F1CBD">
      <w:pPr>
        <w:spacing w:line="276" w:lineRule="auto"/>
        <w:jc w:val="both"/>
        <w:rPr>
          <w:b/>
          <w:bCs/>
          <w:szCs w:val="24"/>
          <w:lang w:val="en-US"/>
        </w:rPr>
      </w:pPr>
      <w:r w:rsidRPr="00AB07BF">
        <w:rPr>
          <w:b/>
          <w:bCs/>
          <w:szCs w:val="24"/>
          <w:lang w:val="en-US"/>
        </w:rPr>
        <w:t>Work package 4: Construction and commissioning</w:t>
      </w:r>
      <w:r w:rsidR="00A858F7">
        <w:rPr>
          <w:b/>
          <w:bCs/>
          <w:szCs w:val="24"/>
          <w:lang w:val="en-US"/>
        </w:rPr>
        <w:t xml:space="preserve"> (M</w:t>
      </w:r>
      <w:r w:rsidR="00B1369B">
        <w:rPr>
          <w:b/>
          <w:bCs/>
          <w:szCs w:val="24"/>
          <w:lang w:val="en-US"/>
        </w:rPr>
        <w:t>12-M36)</w:t>
      </w:r>
    </w:p>
    <w:p w14:paraId="2F736ED2" w14:textId="71EFCF2D" w:rsidR="00AB07BF" w:rsidRDefault="009D3701" w:rsidP="003F1CBD">
      <w:pPr>
        <w:spacing w:line="276" w:lineRule="auto"/>
        <w:jc w:val="both"/>
        <w:rPr>
          <w:szCs w:val="24"/>
          <w:lang w:val="en-US"/>
        </w:rPr>
      </w:pPr>
      <w:r>
        <w:rPr>
          <w:szCs w:val="24"/>
          <w:lang w:val="en-US"/>
        </w:rPr>
        <w:t xml:space="preserve">This work package </w:t>
      </w:r>
      <w:r w:rsidR="005371F9">
        <w:rPr>
          <w:szCs w:val="24"/>
          <w:lang w:val="en-US"/>
        </w:rPr>
        <w:t xml:space="preserve">is focused on the </w:t>
      </w:r>
      <w:r w:rsidR="001824AD">
        <w:rPr>
          <w:szCs w:val="24"/>
          <w:lang w:val="en-US"/>
        </w:rPr>
        <w:t>site civil work required for site preparation</w:t>
      </w:r>
      <w:r w:rsidR="00BB0310">
        <w:rPr>
          <w:szCs w:val="24"/>
          <w:lang w:val="en-US"/>
        </w:rPr>
        <w:t xml:space="preserve">, preparation of electrical installations towards the transmission grid, required installations for the connection to the district heating grid, </w:t>
      </w:r>
      <w:r w:rsidR="0043388D">
        <w:rPr>
          <w:szCs w:val="24"/>
          <w:lang w:val="en-US"/>
        </w:rPr>
        <w:t>construction of fuel storage and handling infrastructure</w:t>
      </w:r>
      <w:r w:rsidR="006F7B25">
        <w:rPr>
          <w:szCs w:val="24"/>
          <w:lang w:val="en-US"/>
        </w:rPr>
        <w:t>, construction of CO2 handling and storage infrastructure.</w:t>
      </w:r>
    </w:p>
    <w:p w14:paraId="17EBE976" w14:textId="50680DF0" w:rsidR="006F7B25" w:rsidRDefault="006F7B25" w:rsidP="003F1CBD">
      <w:pPr>
        <w:spacing w:line="276" w:lineRule="auto"/>
        <w:jc w:val="both"/>
        <w:rPr>
          <w:szCs w:val="24"/>
          <w:lang w:val="en-US"/>
        </w:rPr>
      </w:pPr>
    </w:p>
    <w:p w14:paraId="42EB8143" w14:textId="34DE91C7" w:rsidR="006F7B25" w:rsidRDefault="00002526" w:rsidP="003F1CBD">
      <w:pPr>
        <w:spacing w:line="276" w:lineRule="auto"/>
        <w:jc w:val="both"/>
        <w:rPr>
          <w:szCs w:val="24"/>
          <w:lang w:val="en-US"/>
        </w:rPr>
      </w:pPr>
      <w:r>
        <w:rPr>
          <w:szCs w:val="24"/>
          <w:lang w:val="en-US"/>
        </w:rPr>
        <w:lastRenderedPageBreak/>
        <w:t xml:space="preserve">Factory prefabrication of the complete methanol synthesis plant will be carried out closely monitored by the REintegrate project manager. The </w:t>
      </w:r>
      <w:r w:rsidR="009130E2">
        <w:rPr>
          <w:szCs w:val="24"/>
          <w:lang w:val="en-US"/>
        </w:rPr>
        <w:t xml:space="preserve">production of long lead items including the </w:t>
      </w:r>
      <w:r>
        <w:rPr>
          <w:szCs w:val="24"/>
          <w:lang w:val="en-US"/>
        </w:rPr>
        <w:t xml:space="preserve">electrolyzer </w:t>
      </w:r>
      <w:r w:rsidR="009130E2">
        <w:rPr>
          <w:szCs w:val="24"/>
          <w:lang w:val="en-US"/>
        </w:rPr>
        <w:t xml:space="preserve">will be initiated in due time to meet the </w:t>
      </w:r>
      <w:r w:rsidR="00A858F7">
        <w:rPr>
          <w:szCs w:val="24"/>
          <w:lang w:val="en-US"/>
        </w:rPr>
        <w:t>deadline for site installation</w:t>
      </w:r>
      <w:r w:rsidR="00B1369B">
        <w:rPr>
          <w:szCs w:val="24"/>
          <w:lang w:val="en-US"/>
        </w:rPr>
        <w:t>.</w:t>
      </w:r>
    </w:p>
    <w:p w14:paraId="598B5516" w14:textId="514C0602" w:rsidR="00B1369B" w:rsidRDefault="00B1369B" w:rsidP="003F1CBD">
      <w:pPr>
        <w:spacing w:line="276" w:lineRule="auto"/>
        <w:jc w:val="both"/>
        <w:rPr>
          <w:szCs w:val="24"/>
          <w:lang w:val="en-US"/>
        </w:rPr>
      </w:pPr>
    </w:p>
    <w:p w14:paraId="6C8F4C79" w14:textId="06F366AB" w:rsidR="00B1369B" w:rsidRDefault="00B1369B" w:rsidP="003F1CBD">
      <w:pPr>
        <w:spacing w:line="276" w:lineRule="auto"/>
        <w:jc w:val="both"/>
        <w:rPr>
          <w:szCs w:val="24"/>
          <w:lang w:val="en-US"/>
        </w:rPr>
      </w:pPr>
      <w:r>
        <w:rPr>
          <w:szCs w:val="24"/>
          <w:lang w:val="en-US"/>
        </w:rPr>
        <w:t xml:space="preserve">Site installation of all equipment including the methanol synthesis plant, the electrolyzer, </w:t>
      </w:r>
      <w:r w:rsidR="009A7671">
        <w:rPr>
          <w:szCs w:val="24"/>
          <w:lang w:val="en-US"/>
        </w:rPr>
        <w:t>final approval and line walk of the complete facility</w:t>
      </w:r>
      <w:r w:rsidR="00D5758A">
        <w:rPr>
          <w:szCs w:val="24"/>
          <w:lang w:val="en-US"/>
        </w:rPr>
        <w:t>. Commissioning of the entire plant and production ramp-up.</w:t>
      </w:r>
    </w:p>
    <w:p w14:paraId="323D2280" w14:textId="6E6150F4" w:rsidR="009D3701" w:rsidRDefault="009D3701" w:rsidP="003F1CBD">
      <w:pPr>
        <w:spacing w:line="276" w:lineRule="auto"/>
        <w:jc w:val="both"/>
        <w:rPr>
          <w:szCs w:val="24"/>
          <w:lang w:val="en-US"/>
        </w:rPr>
      </w:pPr>
    </w:p>
    <w:p w14:paraId="73AAAA40" w14:textId="42B67348" w:rsidR="000C6DC4" w:rsidRDefault="000C6DC4" w:rsidP="000C6DC4">
      <w:pPr>
        <w:spacing w:line="276" w:lineRule="auto"/>
        <w:jc w:val="both"/>
        <w:rPr>
          <w:szCs w:val="24"/>
          <w:lang w:val="en-US"/>
        </w:rPr>
      </w:pPr>
      <w:r>
        <w:rPr>
          <w:szCs w:val="24"/>
          <w:lang w:val="en-US"/>
        </w:rPr>
        <w:t>Milestones:</w:t>
      </w:r>
    </w:p>
    <w:p w14:paraId="6C715DBB" w14:textId="7C76EB9C" w:rsidR="00D5758A" w:rsidRDefault="00232DB2" w:rsidP="000C6DC4">
      <w:pPr>
        <w:spacing w:line="276" w:lineRule="auto"/>
        <w:jc w:val="both"/>
        <w:rPr>
          <w:szCs w:val="24"/>
          <w:lang w:val="en-US"/>
        </w:rPr>
      </w:pPr>
      <w:r>
        <w:rPr>
          <w:szCs w:val="24"/>
          <w:lang w:val="en-US"/>
        </w:rPr>
        <w:t>Site preparations completed (M24)</w:t>
      </w:r>
    </w:p>
    <w:p w14:paraId="7939AECA" w14:textId="7FC0B107" w:rsidR="00232DB2" w:rsidRDefault="00232DB2" w:rsidP="000C6DC4">
      <w:pPr>
        <w:spacing w:line="276" w:lineRule="auto"/>
        <w:jc w:val="both"/>
        <w:rPr>
          <w:szCs w:val="24"/>
          <w:lang w:val="en-US"/>
        </w:rPr>
      </w:pPr>
      <w:r>
        <w:rPr>
          <w:szCs w:val="24"/>
          <w:lang w:val="en-US"/>
        </w:rPr>
        <w:t>Factory prefabrication completed (M</w:t>
      </w:r>
      <w:r w:rsidR="00F23B97">
        <w:rPr>
          <w:szCs w:val="24"/>
          <w:lang w:val="en-US"/>
        </w:rPr>
        <w:t>3</w:t>
      </w:r>
      <w:r w:rsidR="00087ED6">
        <w:rPr>
          <w:szCs w:val="24"/>
          <w:lang w:val="en-US"/>
        </w:rPr>
        <w:t>0</w:t>
      </w:r>
      <w:r w:rsidR="00F23B97">
        <w:rPr>
          <w:szCs w:val="24"/>
          <w:lang w:val="en-US"/>
        </w:rPr>
        <w:t>)</w:t>
      </w:r>
    </w:p>
    <w:p w14:paraId="1F3CFB50" w14:textId="51805AF7" w:rsidR="00F23B97" w:rsidRDefault="00F23B97" w:rsidP="000C6DC4">
      <w:pPr>
        <w:spacing w:line="276" w:lineRule="auto"/>
        <w:jc w:val="both"/>
        <w:rPr>
          <w:szCs w:val="24"/>
          <w:lang w:val="en-US"/>
        </w:rPr>
      </w:pPr>
      <w:r>
        <w:rPr>
          <w:szCs w:val="24"/>
          <w:lang w:val="en-US"/>
        </w:rPr>
        <w:t>Site</w:t>
      </w:r>
      <w:r w:rsidR="00087ED6">
        <w:rPr>
          <w:szCs w:val="24"/>
          <w:lang w:val="en-US"/>
        </w:rPr>
        <w:t xml:space="preserve"> installations completed (M34)</w:t>
      </w:r>
    </w:p>
    <w:p w14:paraId="442EA3F3" w14:textId="671DD67D" w:rsidR="00087ED6" w:rsidRDefault="00087ED6" w:rsidP="000C6DC4">
      <w:pPr>
        <w:spacing w:line="276" w:lineRule="auto"/>
        <w:jc w:val="both"/>
        <w:rPr>
          <w:szCs w:val="24"/>
          <w:lang w:val="en-US"/>
        </w:rPr>
      </w:pPr>
      <w:r>
        <w:rPr>
          <w:szCs w:val="24"/>
          <w:lang w:val="en-US"/>
        </w:rPr>
        <w:t>Production ramp-up completed (M36)</w:t>
      </w:r>
    </w:p>
    <w:p w14:paraId="26F081A7" w14:textId="77777777" w:rsidR="000C6DC4" w:rsidRDefault="000C6DC4" w:rsidP="003F1CBD">
      <w:pPr>
        <w:spacing w:line="276" w:lineRule="auto"/>
        <w:jc w:val="both"/>
        <w:rPr>
          <w:szCs w:val="24"/>
          <w:lang w:val="en-US"/>
        </w:rPr>
      </w:pPr>
    </w:p>
    <w:p w14:paraId="1985534B" w14:textId="2CE6CA79" w:rsidR="00AB07BF" w:rsidRPr="00AB07BF" w:rsidRDefault="00AB07BF" w:rsidP="003F1CBD">
      <w:pPr>
        <w:spacing w:line="276" w:lineRule="auto"/>
        <w:jc w:val="both"/>
        <w:rPr>
          <w:b/>
          <w:bCs/>
          <w:szCs w:val="24"/>
          <w:lang w:val="en-US"/>
        </w:rPr>
      </w:pPr>
      <w:r w:rsidRPr="00AB07BF">
        <w:rPr>
          <w:b/>
          <w:bCs/>
          <w:szCs w:val="24"/>
          <w:lang w:val="en-US"/>
        </w:rPr>
        <w:t>Work package 5: Operation</w:t>
      </w:r>
      <w:r w:rsidR="00F9480D">
        <w:rPr>
          <w:b/>
          <w:bCs/>
          <w:szCs w:val="24"/>
          <w:lang w:val="en-US"/>
        </w:rPr>
        <w:t xml:space="preserve"> (M36-M60)</w:t>
      </w:r>
    </w:p>
    <w:p w14:paraId="718C7C57" w14:textId="2C6C52BB" w:rsidR="000C6DC4" w:rsidRPr="00087ED6" w:rsidRDefault="00087ED6" w:rsidP="003F1CBD">
      <w:pPr>
        <w:spacing w:line="276" w:lineRule="auto"/>
        <w:jc w:val="both"/>
        <w:rPr>
          <w:szCs w:val="24"/>
          <w:lang w:val="en-US"/>
        </w:rPr>
      </w:pPr>
      <w:r w:rsidRPr="00087ED6">
        <w:rPr>
          <w:szCs w:val="24"/>
          <w:lang w:val="en-US"/>
        </w:rPr>
        <w:t>This work package c</w:t>
      </w:r>
      <w:r>
        <w:rPr>
          <w:szCs w:val="24"/>
          <w:lang w:val="en-US"/>
        </w:rPr>
        <w:t xml:space="preserve">overs the first years of production </w:t>
      </w:r>
      <w:r w:rsidR="002E6CE5">
        <w:rPr>
          <w:szCs w:val="24"/>
          <w:lang w:val="en-US"/>
        </w:rPr>
        <w:t xml:space="preserve">with the required </w:t>
      </w:r>
      <w:r w:rsidR="003F114B">
        <w:rPr>
          <w:szCs w:val="24"/>
          <w:lang w:val="en-US"/>
        </w:rPr>
        <w:t xml:space="preserve">fine tuning of the production plant. This work also covers the </w:t>
      </w:r>
      <w:r w:rsidR="009F3778">
        <w:rPr>
          <w:szCs w:val="24"/>
          <w:lang w:val="en-US"/>
        </w:rPr>
        <w:t>first years of fuel supply to the early adopters of e-methanol and secures the required technical and financi</w:t>
      </w:r>
      <w:r w:rsidR="00F9480D">
        <w:rPr>
          <w:szCs w:val="24"/>
          <w:lang w:val="en-US"/>
        </w:rPr>
        <w:t>a</w:t>
      </w:r>
      <w:r w:rsidR="009F3778">
        <w:rPr>
          <w:szCs w:val="24"/>
          <w:lang w:val="en-US"/>
        </w:rPr>
        <w:t>l support</w:t>
      </w:r>
      <w:r w:rsidR="00F9480D">
        <w:rPr>
          <w:szCs w:val="24"/>
          <w:lang w:val="en-US"/>
        </w:rPr>
        <w:t xml:space="preserve"> to enable the end-use cases.</w:t>
      </w:r>
    </w:p>
    <w:p w14:paraId="278619B0" w14:textId="5E943BD1" w:rsidR="00087ED6" w:rsidRPr="00087ED6" w:rsidRDefault="00087ED6" w:rsidP="003F1CBD">
      <w:pPr>
        <w:spacing w:line="276" w:lineRule="auto"/>
        <w:jc w:val="both"/>
        <w:rPr>
          <w:b/>
          <w:bCs/>
          <w:szCs w:val="24"/>
          <w:lang w:val="en-US"/>
        </w:rPr>
      </w:pPr>
    </w:p>
    <w:p w14:paraId="58774371" w14:textId="77777777" w:rsidR="000C6DC4" w:rsidRDefault="000C6DC4" w:rsidP="000C6DC4">
      <w:pPr>
        <w:spacing w:line="276" w:lineRule="auto"/>
        <w:jc w:val="both"/>
        <w:rPr>
          <w:szCs w:val="24"/>
          <w:lang w:val="en-US"/>
        </w:rPr>
      </w:pPr>
      <w:r>
        <w:rPr>
          <w:szCs w:val="24"/>
          <w:lang w:val="en-US"/>
        </w:rPr>
        <w:t>Milestones:</w:t>
      </w:r>
    </w:p>
    <w:p w14:paraId="2F472C32" w14:textId="4736DA76" w:rsidR="000C6DC4" w:rsidRDefault="00F9480D" w:rsidP="003F1CBD">
      <w:pPr>
        <w:spacing w:line="276" w:lineRule="auto"/>
        <w:jc w:val="both"/>
        <w:rPr>
          <w:szCs w:val="24"/>
          <w:lang w:val="en-US"/>
        </w:rPr>
      </w:pPr>
      <w:r w:rsidRPr="00F9480D">
        <w:rPr>
          <w:szCs w:val="24"/>
          <w:lang w:val="en-US"/>
        </w:rPr>
        <w:t>First delivery of e-methanol to end-user (M36)</w:t>
      </w:r>
    </w:p>
    <w:p w14:paraId="1E67BFF4" w14:textId="1F78FE96" w:rsidR="00F9480D" w:rsidRPr="00F9480D" w:rsidRDefault="00F9480D" w:rsidP="003F1CBD">
      <w:pPr>
        <w:spacing w:line="276" w:lineRule="auto"/>
        <w:jc w:val="both"/>
        <w:rPr>
          <w:szCs w:val="24"/>
          <w:lang w:val="en-US"/>
        </w:rPr>
      </w:pPr>
      <w:r>
        <w:rPr>
          <w:szCs w:val="24"/>
          <w:lang w:val="en-US"/>
        </w:rPr>
        <w:t>End of financial support period (M60)</w:t>
      </w:r>
    </w:p>
    <w:p w14:paraId="637FD4D2" w14:textId="77777777" w:rsidR="000C6DC4" w:rsidRPr="00087ED6" w:rsidRDefault="000C6DC4" w:rsidP="003F1CBD">
      <w:pPr>
        <w:spacing w:line="276" w:lineRule="auto"/>
        <w:jc w:val="both"/>
        <w:rPr>
          <w:b/>
          <w:bCs/>
          <w:szCs w:val="24"/>
          <w:lang w:val="en-US"/>
        </w:rPr>
      </w:pPr>
    </w:p>
    <w:p w14:paraId="69EB3D5D" w14:textId="5F4910E4" w:rsidR="00AB07BF" w:rsidRPr="000C6DC4" w:rsidRDefault="00AB07BF" w:rsidP="003F1CBD">
      <w:pPr>
        <w:spacing w:line="276" w:lineRule="auto"/>
        <w:jc w:val="both"/>
        <w:rPr>
          <w:b/>
          <w:bCs/>
          <w:szCs w:val="24"/>
          <w:lang w:val="en-US"/>
        </w:rPr>
      </w:pPr>
      <w:r w:rsidRPr="000C6DC4">
        <w:rPr>
          <w:b/>
          <w:bCs/>
          <w:szCs w:val="24"/>
          <w:lang w:val="en-US"/>
        </w:rPr>
        <w:t>Work package 6: Management and dissemination</w:t>
      </w:r>
      <w:r w:rsidR="00DB11DA">
        <w:rPr>
          <w:b/>
          <w:bCs/>
          <w:szCs w:val="24"/>
          <w:lang w:val="en-US"/>
        </w:rPr>
        <w:t xml:space="preserve"> (M1-M60)</w:t>
      </w:r>
    </w:p>
    <w:p w14:paraId="262C95D6" w14:textId="531ECAB4" w:rsidR="00E079CE" w:rsidRDefault="00444758" w:rsidP="003F1CBD">
      <w:pPr>
        <w:spacing w:line="276" w:lineRule="auto"/>
        <w:jc w:val="both"/>
        <w:rPr>
          <w:szCs w:val="24"/>
          <w:lang w:val="en-US"/>
        </w:rPr>
      </w:pPr>
      <w:r>
        <w:rPr>
          <w:szCs w:val="24"/>
          <w:lang w:val="en-US"/>
        </w:rPr>
        <w:t xml:space="preserve">This work package concerns the </w:t>
      </w:r>
      <w:r w:rsidR="005955A0">
        <w:rPr>
          <w:szCs w:val="24"/>
          <w:lang w:val="en-US"/>
        </w:rPr>
        <w:t xml:space="preserve">project management activities including the financial and technical reporting towards the funding </w:t>
      </w:r>
      <w:r w:rsidR="00C621F2">
        <w:rPr>
          <w:szCs w:val="24"/>
          <w:lang w:val="en-US"/>
        </w:rPr>
        <w:t xml:space="preserve">body. </w:t>
      </w:r>
    </w:p>
    <w:p w14:paraId="5F533F59" w14:textId="17B20FA7" w:rsidR="00C621F2" w:rsidRDefault="00C621F2" w:rsidP="003F1CBD">
      <w:pPr>
        <w:spacing w:line="276" w:lineRule="auto"/>
        <w:jc w:val="both"/>
        <w:rPr>
          <w:szCs w:val="24"/>
          <w:lang w:val="en-US"/>
        </w:rPr>
      </w:pPr>
    </w:p>
    <w:p w14:paraId="250F36BD" w14:textId="7F61AF6E" w:rsidR="00C621F2" w:rsidRDefault="00C621F2" w:rsidP="003F1CBD">
      <w:pPr>
        <w:spacing w:line="276" w:lineRule="auto"/>
        <w:jc w:val="both"/>
        <w:rPr>
          <w:szCs w:val="24"/>
          <w:lang w:val="en-US"/>
        </w:rPr>
      </w:pPr>
      <w:r>
        <w:rPr>
          <w:szCs w:val="24"/>
          <w:lang w:val="en-US"/>
        </w:rPr>
        <w:t xml:space="preserve">Dissemination activities will be carried out under this work package including </w:t>
      </w:r>
      <w:r w:rsidR="00E3620C">
        <w:rPr>
          <w:szCs w:val="24"/>
          <w:lang w:val="en-US"/>
        </w:rPr>
        <w:t xml:space="preserve">quarterly update of a dedicated project website hosted and managed by REintegrate. The website will communicate all </w:t>
      </w:r>
      <w:r w:rsidR="005426A1">
        <w:rPr>
          <w:szCs w:val="24"/>
          <w:lang w:val="en-US"/>
        </w:rPr>
        <w:t xml:space="preserve">non-confidential aspects of the project to ensure the obtained </w:t>
      </w:r>
      <w:r w:rsidR="00A77EFE">
        <w:rPr>
          <w:szCs w:val="24"/>
          <w:lang w:val="en-US"/>
        </w:rPr>
        <w:t>knowledge is made available to stakeholders across Europe.</w:t>
      </w:r>
    </w:p>
    <w:p w14:paraId="61941335" w14:textId="08B1C906" w:rsidR="005C27E0" w:rsidRDefault="005C27E0" w:rsidP="003F1CBD">
      <w:pPr>
        <w:spacing w:line="276" w:lineRule="auto"/>
        <w:jc w:val="both"/>
        <w:rPr>
          <w:szCs w:val="24"/>
          <w:lang w:val="en-US"/>
        </w:rPr>
      </w:pPr>
    </w:p>
    <w:p w14:paraId="2779ACD2" w14:textId="7352CF5A" w:rsidR="005C27E0" w:rsidRPr="00444758" w:rsidRDefault="005C27E0" w:rsidP="003F1CBD">
      <w:pPr>
        <w:spacing w:line="276" w:lineRule="auto"/>
        <w:jc w:val="both"/>
        <w:rPr>
          <w:szCs w:val="24"/>
          <w:lang w:val="en-US"/>
        </w:rPr>
      </w:pPr>
      <w:r>
        <w:rPr>
          <w:szCs w:val="24"/>
          <w:lang w:val="en-US"/>
        </w:rPr>
        <w:t xml:space="preserve">During the project execution REintegrate and European Energy will work with </w:t>
      </w:r>
      <w:proofErr w:type="spellStart"/>
      <w:r>
        <w:rPr>
          <w:szCs w:val="24"/>
          <w:lang w:val="en-US"/>
        </w:rPr>
        <w:t>GreenLab</w:t>
      </w:r>
      <w:proofErr w:type="spellEnd"/>
      <w:r>
        <w:rPr>
          <w:szCs w:val="24"/>
          <w:lang w:val="en-US"/>
        </w:rPr>
        <w:t xml:space="preserve"> Skive to use their </w:t>
      </w:r>
      <w:r w:rsidR="003E3812">
        <w:rPr>
          <w:szCs w:val="24"/>
          <w:lang w:val="en-US"/>
        </w:rPr>
        <w:t>dissemination platform to show case the project activities</w:t>
      </w:r>
      <w:r w:rsidR="00F116E2">
        <w:rPr>
          <w:szCs w:val="24"/>
          <w:lang w:val="en-US"/>
        </w:rPr>
        <w:t xml:space="preserve">. REintegrate will be open to allow interested parties to tour the facilities </w:t>
      </w:r>
      <w:r w:rsidR="00DB11DA">
        <w:rPr>
          <w:szCs w:val="24"/>
          <w:lang w:val="en-US"/>
        </w:rPr>
        <w:t xml:space="preserve">to the extent that safety regulations allow. </w:t>
      </w:r>
    </w:p>
    <w:p w14:paraId="301CA70C" w14:textId="77777777" w:rsidR="00E079CE" w:rsidRPr="000C6DC4" w:rsidRDefault="00E079CE" w:rsidP="003F1CBD">
      <w:pPr>
        <w:spacing w:line="276" w:lineRule="auto"/>
        <w:jc w:val="both"/>
        <w:rPr>
          <w:b/>
          <w:bCs/>
          <w:szCs w:val="24"/>
          <w:lang w:val="en-US"/>
        </w:rPr>
      </w:pPr>
    </w:p>
    <w:p w14:paraId="3A146ACF" w14:textId="4AE9966C" w:rsidR="000C6DC4" w:rsidRDefault="000C6DC4" w:rsidP="000C6DC4">
      <w:pPr>
        <w:spacing w:line="276" w:lineRule="auto"/>
        <w:jc w:val="both"/>
        <w:rPr>
          <w:szCs w:val="24"/>
          <w:lang w:val="en-US"/>
        </w:rPr>
      </w:pPr>
      <w:r>
        <w:rPr>
          <w:szCs w:val="24"/>
          <w:lang w:val="en-US"/>
        </w:rPr>
        <w:t>Milestones:</w:t>
      </w:r>
    </w:p>
    <w:p w14:paraId="7E3C8845" w14:textId="26C9E006" w:rsidR="00DB11DA" w:rsidRDefault="00DB11DA" w:rsidP="000C6DC4">
      <w:pPr>
        <w:spacing w:line="276" w:lineRule="auto"/>
        <w:jc w:val="both"/>
        <w:rPr>
          <w:szCs w:val="24"/>
          <w:lang w:val="en-US"/>
        </w:rPr>
      </w:pPr>
      <w:r>
        <w:rPr>
          <w:szCs w:val="24"/>
          <w:lang w:val="en-US"/>
        </w:rPr>
        <w:t>Project website established (M3)</w:t>
      </w:r>
    </w:p>
    <w:p w14:paraId="29A40D5D" w14:textId="7B88ABC0" w:rsidR="00DB11DA" w:rsidRDefault="00D41331" w:rsidP="000C6DC4">
      <w:pPr>
        <w:spacing w:line="276" w:lineRule="auto"/>
        <w:jc w:val="both"/>
        <w:rPr>
          <w:szCs w:val="24"/>
          <w:lang w:val="en-US"/>
        </w:rPr>
      </w:pPr>
      <w:r>
        <w:rPr>
          <w:szCs w:val="24"/>
          <w:lang w:val="en-US"/>
        </w:rPr>
        <w:t>Project communication plan developed (M6)</w:t>
      </w:r>
    </w:p>
    <w:p w14:paraId="4531E75A" w14:textId="67238898" w:rsidR="00D41331" w:rsidRDefault="00D41331" w:rsidP="000C6DC4">
      <w:pPr>
        <w:spacing w:line="276" w:lineRule="auto"/>
        <w:jc w:val="both"/>
        <w:rPr>
          <w:szCs w:val="24"/>
          <w:lang w:val="en-US"/>
        </w:rPr>
      </w:pPr>
    </w:p>
    <w:p w14:paraId="64872A58" w14:textId="77777777" w:rsidR="00B1707C" w:rsidRPr="00B1707C" w:rsidRDefault="00B1707C" w:rsidP="00B1707C">
      <w:pPr>
        <w:spacing w:line="276" w:lineRule="auto"/>
        <w:jc w:val="both"/>
        <w:rPr>
          <w:i/>
          <w:iCs/>
          <w:szCs w:val="24"/>
        </w:rPr>
      </w:pPr>
      <w:r w:rsidRPr="00B1707C">
        <w:rPr>
          <w:i/>
          <w:iCs/>
          <w:szCs w:val="24"/>
        </w:rPr>
        <w:lastRenderedPageBreak/>
        <w:t xml:space="preserve">Der skal redegøres for, at projektet ikke vil blive gennemført i den ansøgte version – enten slet ikke eller i en betydeligt svækket version, hvis der ikke opnås støtte. Det skal anføres, hvorledes tilskud til det ansøgte projekt vil øge indsatsens omfang, udstrækning, tempo set i forhold til en situation, hvor der ikke opnås støtte. </w:t>
      </w:r>
    </w:p>
    <w:p w14:paraId="61215E76" w14:textId="77777777" w:rsidR="00B1707C" w:rsidRDefault="00B1707C" w:rsidP="007F547D">
      <w:pPr>
        <w:spacing w:line="276" w:lineRule="auto"/>
        <w:jc w:val="both"/>
        <w:rPr>
          <w:szCs w:val="24"/>
        </w:rPr>
      </w:pPr>
    </w:p>
    <w:p w14:paraId="73BD184D" w14:textId="082A2359" w:rsidR="007F547D" w:rsidRPr="00357E73" w:rsidRDefault="00357E73" w:rsidP="007F547D">
      <w:pPr>
        <w:spacing w:line="276" w:lineRule="auto"/>
        <w:jc w:val="both"/>
        <w:rPr>
          <w:szCs w:val="24"/>
          <w:lang w:val="en-US"/>
        </w:rPr>
      </w:pPr>
      <w:commentRangeStart w:id="113"/>
      <w:r w:rsidRPr="00357E73">
        <w:rPr>
          <w:szCs w:val="24"/>
          <w:lang w:val="en-US"/>
        </w:rPr>
        <w:t>Without the</w:t>
      </w:r>
      <w:r w:rsidR="000057C4">
        <w:rPr>
          <w:szCs w:val="24"/>
          <w:lang w:val="en-US"/>
        </w:rPr>
        <w:t xml:space="preserve"> requested</w:t>
      </w:r>
      <w:r w:rsidRPr="00357E73">
        <w:rPr>
          <w:szCs w:val="24"/>
          <w:lang w:val="en-US"/>
        </w:rPr>
        <w:t xml:space="preserve"> financial </w:t>
      </w:r>
      <w:r w:rsidR="002A5DE0" w:rsidRPr="00357E73">
        <w:rPr>
          <w:szCs w:val="24"/>
          <w:lang w:val="en-US"/>
        </w:rPr>
        <w:t>support,</w:t>
      </w:r>
      <w:r w:rsidR="000057C4">
        <w:rPr>
          <w:szCs w:val="24"/>
          <w:lang w:val="en-US"/>
        </w:rPr>
        <w:t xml:space="preserve"> it is not economically viable to </w:t>
      </w:r>
      <w:r w:rsidR="00B1707C">
        <w:rPr>
          <w:szCs w:val="24"/>
          <w:lang w:val="en-US"/>
        </w:rPr>
        <w:t>establish</w:t>
      </w:r>
      <w:r w:rsidR="005A3D48">
        <w:rPr>
          <w:szCs w:val="24"/>
          <w:lang w:val="en-US"/>
        </w:rPr>
        <w:t xml:space="preserve"> the Green CCU Hub Aalborg. </w:t>
      </w:r>
      <w:r w:rsidR="00F44B1B">
        <w:rPr>
          <w:szCs w:val="24"/>
          <w:lang w:val="en-US"/>
        </w:rPr>
        <w:t>At this scale, t</w:t>
      </w:r>
      <w:r w:rsidR="005A3D48">
        <w:rPr>
          <w:szCs w:val="24"/>
          <w:lang w:val="en-US"/>
        </w:rPr>
        <w:t xml:space="preserve">he </w:t>
      </w:r>
      <w:r w:rsidR="00F44B1B">
        <w:rPr>
          <w:szCs w:val="24"/>
          <w:lang w:val="en-US"/>
        </w:rPr>
        <w:t xml:space="preserve">economic risk is too large </w:t>
      </w:r>
      <w:r w:rsidR="002426E4">
        <w:rPr>
          <w:szCs w:val="24"/>
          <w:lang w:val="en-US"/>
        </w:rPr>
        <w:t>for the project to be realized on commercial terms alone</w:t>
      </w:r>
      <w:commentRangeEnd w:id="113"/>
      <w:r w:rsidR="005123D5">
        <w:rPr>
          <w:rStyle w:val="CommentReference"/>
        </w:rPr>
        <w:commentReference w:id="113"/>
      </w:r>
      <w:r w:rsidR="002426E4">
        <w:rPr>
          <w:szCs w:val="24"/>
          <w:lang w:val="en-US"/>
        </w:rPr>
        <w:t xml:space="preserve">. </w:t>
      </w:r>
      <w:r w:rsidR="00802426">
        <w:rPr>
          <w:szCs w:val="24"/>
          <w:lang w:val="en-US"/>
        </w:rPr>
        <w:t>Although the participating end-users are ready to cover part of the</w:t>
      </w:r>
      <w:r w:rsidR="002A5DE0">
        <w:rPr>
          <w:szCs w:val="24"/>
          <w:lang w:val="en-US"/>
        </w:rPr>
        <w:t xml:space="preserve"> cost</w:t>
      </w:r>
      <w:r w:rsidR="00802426">
        <w:rPr>
          <w:szCs w:val="24"/>
          <w:lang w:val="en-US"/>
        </w:rPr>
        <w:t xml:space="preserve"> premium over fossil fuels, t</w:t>
      </w:r>
      <w:r w:rsidR="002426E4">
        <w:rPr>
          <w:szCs w:val="24"/>
          <w:lang w:val="en-US"/>
        </w:rPr>
        <w:t>he cost of the produced</w:t>
      </w:r>
      <w:r w:rsidR="00802426">
        <w:rPr>
          <w:szCs w:val="24"/>
          <w:lang w:val="en-US"/>
        </w:rPr>
        <w:t xml:space="preserve"> green</w:t>
      </w:r>
      <w:r w:rsidR="002426E4">
        <w:rPr>
          <w:szCs w:val="24"/>
          <w:lang w:val="en-US"/>
        </w:rPr>
        <w:t xml:space="preserve"> fuel will be too high to secure offtake agreements</w:t>
      </w:r>
      <w:r w:rsidR="00802426">
        <w:rPr>
          <w:szCs w:val="24"/>
          <w:lang w:val="en-US"/>
        </w:rPr>
        <w:t xml:space="preserve"> and make the project bankable. In addition, </w:t>
      </w:r>
      <w:r w:rsidR="00CA474B">
        <w:rPr>
          <w:szCs w:val="24"/>
          <w:lang w:val="en-US"/>
        </w:rPr>
        <w:t xml:space="preserve">being the first industrial deployment at this scale </w:t>
      </w:r>
      <w:r w:rsidR="007552C1">
        <w:rPr>
          <w:szCs w:val="24"/>
          <w:lang w:val="en-US"/>
        </w:rPr>
        <w:t xml:space="preserve">entails a significant </w:t>
      </w:r>
      <w:r w:rsidR="00CA474B">
        <w:rPr>
          <w:szCs w:val="24"/>
          <w:lang w:val="en-US"/>
        </w:rPr>
        <w:t xml:space="preserve">technical risk </w:t>
      </w:r>
      <w:r w:rsidR="007552C1">
        <w:rPr>
          <w:szCs w:val="24"/>
          <w:lang w:val="en-US"/>
        </w:rPr>
        <w:t xml:space="preserve">that is </w:t>
      </w:r>
      <w:r w:rsidR="001229BA">
        <w:rPr>
          <w:szCs w:val="24"/>
          <w:lang w:val="en-US"/>
        </w:rPr>
        <w:t>too high to be covered by the companies alone.</w:t>
      </w:r>
      <w:r w:rsidR="00351049">
        <w:rPr>
          <w:szCs w:val="24"/>
          <w:lang w:val="en-US"/>
        </w:rPr>
        <w:t xml:space="preserve"> Consequently, without the requested support the project will not be realized in the described form</w:t>
      </w:r>
      <w:r w:rsidR="00EC037E">
        <w:rPr>
          <w:szCs w:val="24"/>
          <w:lang w:val="en-US"/>
        </w:rPr>
        <w:t xml:space="preserve"> resulting in a </w:t>
      </w:r>
      <w:r w:rsidR="00FA23B5">
        <w:rPr>
          <w:szCs w:val="24"/>
          <w:lang w:val="en-US"/>
        </w:rPr>
        <w:t xml:space="preserve">significantly slower deployment of </w:t>
      </w:r>
      <w:proofErr w:type="spellStart"/>
      <w:r w:rsidR="00FA23B5">
        <w:rPr>
          <w:szCs w:val="24"/>
          <w:lang w:val="en-US"/>
        </w:rPr>
        <w:t>PtX</w:t>
      </w:r>
      <w:proofErr w:type="spellEnd"/>
      <w:r w:rsidR="00FA23B5">
        <w:rPr>
          <w:szCs w:val="24"/>
          <w:lang w:val="en-US"/>
        </w:rPr>
        <w:t xml:space="preserve"> in Denmark.</w:t>
      </w:r>
      <w:r w:rsidR="00D164B1">
        <w:rPr>
          <w:szCs w:val="24"/>
          <w:lang w:val="en-US"/>
        </w:rPr>
        <w:t xml:space="preserve"> REintegrate estimates that the </w:t>
      </w:r>
      <w:r w:rsidR="00916F55">
        <w:rPr>
          <w:szCs w:val="24"/>
          <w:lang w:val="en-US"/>
        </w:rPr>
        <w:t>requested funding will leverage a</w:t>
      </w:r>
      <w:r w:rsidR="00AE6AB0">
        <w:rPr>
          <w:szCs w:val="24"/>
          <w:lang w:val="en-US"/>
        </w:rPr>
        <w:t xml:space="preserve"> deployment of 500-1000 MW of electrolyzer capacity before 2030</w:t>
      </w:r>
      <w:r w:rsidR="005D2B3E">
        <w:rPr>
          <w:szCs w:val="24"/>
          <w:lang w:val="en-US"/>
        </w:rPr>
        <w:t xml:space="preserve">. Without public cost share, </w:t>
      </w:r>
      <w:r w:rsidR="00E45FC8">
        <w:rPr>
          <w:szCs w:val="24"/>
          <w:lang w:val="en-US"/>
        </w:rPr>
        <w:t xml:space="preserve">the deployment will be </w:t>
      </w:r>
      <w:r w:rsidR="00B1707C">
        <w:rPr>
          <w:szCs w:val="24"/>
          <w:lang w:val="en-US"/>
        </w:rPr>
        <w:t xml:space="preserve">much less, </w:t>
      </w:r>
      <w:r w:rsidR="00E45FC8">
        <w:rPr>
          <w:szCs w:val="24"/>
          <w:lang w:val="en-US"/>
        </w:rPr>
        <w:t>on the order of 100-</w:t>
      </w:r>
      <w:r w:rsidR="005D2B3E">
        <w:rPr>
          <w:szCs w:val="24"/>
          <w:lang w:val="en-US"/>
        </w:rPr>
        <w:t>150</w:t>
      </w:r>
      <w:r w:rsidR="00E45FC8">
        <w:rPr>
          <w:szCs w:val="24"/>
          <w:lang w:val="en-US"/>
        </w:rPr>
        <w:t xml:space="preserve"> MW before 2030.</w:t>
      </w:r>
    </w:p>
    <w:p w14:paraId="79676CFE" w14:textId="77777777" w:rsidR="007F547D" w:rsidRPr="00357E73" w:rsidRDefault="007F547D" w:rsidP="007F547D">
      <w:pPr>
        <w:spacing w:line="276" w:lineRule="auto"/>
        <w:jc w:val="both"/>
        <w:rPr>
          <w:szCs w:val="24"/>
          <w:lang w:val="en-US"/>
        </w:rPr>
      </w:pPr>
    </w:p>
    <w:p w14:paraId="1921B14D" w14:textId="3C9B8DE5" w:rsidR="007F547D" w:rsidRPr="007F547D" w:rsidRDefault="007F547D" w:rsidP="00BD1A7F">
      <w:pPr>
        <w:rPr>
          <w:rFonts w:cs="Arial"/>
          <w:b/>
          <w:bCs/>
          <w:sz w:val="32"/>
          <w:szCs w:val="32"/>
        </w:rPr>
      </w:pPr>
    </w:p>
    <w:p w14:paraId="369F6980" w14:textId="77777777" w:rsidR="007F547D" w:rsidRPr="007F547D" w:rsidRDefault="007F547D" w:rsidP="00BD1A7F">
      <w:pPr>
        <w:rPr>
          <w:rFonts w:cs="Arial"/>
          <w:b/>
          <w:bCs/>
          <w:sz w:val="32"/>
          <w:szCs w:val="32"/>
        </w:rPr>
      </w:pPr>
    </w:p>
    <w:p w14:paraId="421B6395" w14:textId="539AC17B" w:rsidR="007F547D" w:rsidRDefault="007F547D" w:rsidP="007F547D">
      <w:pPr>
        <w:spacing w:line="276" w:lineRule="auto"/>
        <w:jc w:val="both"/>
        <w:rPr>
          <w:szCs w:val="24"/>
          <w:lang w:val="en-US"/>
        </w:rPr>
      </w:pPr>
      <w:r>
        <w:rPr>
          <w:szCs w:val="24"/>
        </w:rPr>
        <w:t xml:space="preserve">Endelig skal det anføres, hvordan projektets resultater bliver opsamlet og offentligt formidlet med den nødvendige impact. Der skal redegøres for, hvem projektets resultater vil blive formidlet til, hvordan resultaterne vil blive formidlet (kommunikationsplatforme, besøgstjeneste mv.) samt hvordan resultater undervejs vil blive opsamlet og bearbejdet, herunder der vil være eventuelle undtagelser i formidlingen som følge af IPR-spørgsmål eller lign. </w:t>
      </w:r>
      <w:r w:rsidRPr="00314506">
        <w:rPr>
          <w:szCs w:val="24"/>
          <w:lang w:val="en-US"/>
        </w:rPr>
        <w:t>(</w:t>
      </w:r>
      <w:proofErr w:type="spellStart"/>
      <w:r w:rsidRPr="00314506">
        <w:rPr>
          <w:szCs w:val="24"/>
          <w:lang w:val="en-US"/>
        </w:rPr>
        <w:t>fortrolige</w:t>
      </w:r>
      <w:proofErr w:type="spellEnd"/>
      <w:r w:rsidRPr="00314506">
        <w:rPr>
          <w:szCs w:val="24"/>
          <w:lang w:val="en-US"/>
        </w:rPr>
        <w:t xml:space="preserve"> </w:t>
      </w:r>
      <w:proofErr w:type="spellStart"/>
      <w:r w:rsidRPr="00314506">
        <w:rPr>
          <w:szCs w:val="24"/>
          <w:lang w:val="en-US"/>
        </w:rPr>
        <w:t>oplysninger</w:t>
      </w:r>
      <w:proofErr w:type="spellEnd"/>
      <w:r w:rsidRPr="00314506">
        <w:rPr>
          <w:szCs w:val="24"/>
          <w:lang w:val="en-US"/>
        </w:rPr>
        <w:t xml:space="preserve">).] </w:t>
      </w:r>
    </w:p>
    <w:p w14:paraId="72FD75B4" w14:textId="00997B6C" w:rsidR="00B1707C" w:rsidRDefault="00B1707C" w:rsidP="007F547D">
      <w:pPr>
        <w:spacing w:line="276" w:lineRule="auto"/>
        <w:jc w:val="both"/>
        <w:rPr>
          <w:szCs w:val="24"/>
          <w:lang w:val="en-US"/>
        </w:rPr>
      </w:pPr>
    </w:p>
    <w:p w14:paraId="1B20899F" w14:textId="7F3C5860" w:rsidR="00B1707C" w:rsidRDefault="00FB5ACC" w:rsidP="007F547D">
      <w:pPr>
        <w:spacing w:line="276" w:lineRule="auto"/>
        <w:jc w:val="both"/>
        <w:rPr>
          <w:szCs w:val="24"/>
          <w:lang w:val="en-US"/>
        </w:rPr>
      </w:pPr>
      <w:r>
        <w:rPr>
          <w:szCs w:val="24"/>
          <w:lang w:val="en-US"/>
        </w:rPr>
        <w:t xml:space="preserve">REintegrate </w:t>
      </w:r>
      <w:commentRangeStart w:id="114"/>
      <w:r>
        <w:rPr>
          <w:szCs w:val="24"/>
          <w:lang w:val="en-US"/>
        </w:rPr>
        <w:t xml:space="preserve">will work with </w:t>
      </w:r>
      <w:proofErr w:type="spellStart"/>
      <w:r w:rsidR="00400567">
        <w:rPr>
          <w:szCs w:val="24"/>
          <w:lang w:val="en-US"/>
        </w:rPr>
        <w:t>GreenLab</w:t>
      </w:r>
      <w:proofErr w:type="spellEnd"/>
      <w:r w:rsidR="00400567">
        <w:rPr>
          <w:szCs w:val="24"/>
          <w:lang w:val="en-US"/>
        </w:rPr>
        <w:t>, Aalborg University</w:t>
      </w:r>
      <w:r w:rsidR="00417FA7">
        <w:rPr>
          <w:szCs w:val="24"/>
          <w:lang w:val="en-US"/>
        </w:rPr>
        <w:t xml:space="preserve">, Danish Hydrogen Association, </w:t>
      </w:r>
      <w:r>
        <w:rPr>
          <w:szCs w:val="24"/>
          <w:lang w:val="en-US"/>
        </w:rPr>
        <w:t xml:space="preserve">and other similar stakeholders and networks to disseminate the project results to as broad an audience as possible. </w:t>
      </w:r>
      <w:proofErr w:type="spellStart"/>
      <w:r w:rsidR="00423106">
        <w:rPr>
          <w:szCs w:val="24"/>
          <w:lang w:val="en-US"/>
        </w:rPr>
        <w:t>GreenLab</w:t>
      </w:r>
      <w:proofErr w:type="spellEnd"/>
      <w:r w:rsidR="00423106">
        <w:rPr>
          <w:szCs w:val="24"/>
          <w:lang w:val="en-US"/>
        </w:rPr>
        <w:t xml:space="preserve"> </w:t>
      </w:r>
      <w:r w:rsidR="007817DB">
        <w:rPr>
          <w:szCs w:val="24"/>
          <w:lang w:val="en-US"/>
        </w:rPr>
        <w:t>is planning to estab</w:t>
      </w:r>
      <w:r w:rsidR="006D581B">
        <w:rPr>
          <w:szCs w:val="24"/>
          <w:lang w:val="en-US"/>
        </w:rPr>
        <w:t xml:space="preserve">lish an innovation and visitor center at their site in </w:t>
      </w:r>
      <w:proofErr w:type="spellStart"/>
      <w:r w:rsidR="006D581B">
        <w:rPr>
          <w:szCs w:val="24"/>
          <w:lang w:val="en-US"/>
        </w:rPr>
        <w:t>GreenLab</w:t>
      </w:r>
      <w:proofErr w:type="spellEnd"/>
      <w:r w:rsidR="006D581B">
        <w:rPr>
          <w:szCs w:val="24"/>
          <w:lang w:val="en-US"/>
        </w:rPr>
        <w:t xml:space="preserve"> Skive. A</w:t>
      </w:r>
      <w:r w:rsidR="00423106">
        <w:rPr>
          <w:szCs w:val="24"/>
          <w:lang w:val="en-US"/>
        </w:rPr>
        <w:t xml:space="preserve"> dedicated area in the building </w:t>
      </w:r>
      <w:r w:rsidR="006D581B">
        <w:rPr>
          <w:szCs w:val="24"/>
          <w:lang w:val="en-US"/>
        </w:rPr>
        <w:t xml:space="preserve">will be allocated </w:t>
      </w:r>
      <w:r w:rsidR="00423106">
        <w:rPr>
          <w:szCs w:val="24"/>
          <w:lang w:val="en-US"/>
        </w:rPr>
        <w:t xml:space="preserve">to </w:t>
      </w:r>
      <w:r w:rsidR="002A2BCD">
        <w:rPr>
          <w:szCs w:val="24"/>
          <w:lang w:val="en-US"/>
        </w:rPr>
        <w:t xml:space="preserve">show recent photos and descriptions of the Green CCU Hub Aalborg plant. </w:t>
      </w:r>
      <w:r w:rsidR="002915D9">
        <w:rPr>
          <w:szCs w:val="24"/>
          <w:lang w:val="en-US"/>
        </w:rPr>
        <w:t xml:space="preserve">REintegrate will host interns from Aalborg University and other Danish universities to allow the students to get hands-on experience with </w:t>
      </w:r>
      <w:r w:rsidR="00DF30AC">
        <w:rPr>
          <w:szCs w:val="24"/>
          <w:lang w:val="en-US"/>
        </w:rPr>
        <w:t xml:space="preserve">all aspects of the </w:t>
      </w:r>
      <w:proofErr w:type="spellStart"/>
      <w:r w:rsidR="00DF30AC">
        <w:rPr>
          <w:szCs w:val="24"/>
          <w:lang w:val="en-US"/>
        </w:rPr>
        <w:t>PtX</w:t>
      </w:r>
      <w:proofErr w:type="spellEnd"/>
      <w:r w:rsidR="00DF30AC">
        <w:rPr>
          <w:szCs w:val="24"/>
          <w:lang w:val="en-US"/>
        </w:rPr>
        <w:t xml:space="preserve"> value chain.</w:t>
      </w:r>
      <w:commentRangeEnd w:id="114"/>
      <w:r w:rsidR="00761714">
        <w:rPr>
          <w:rStyle w:val="CommentReference"/>
        </w:rPr>
        <w:commentReference w:id="114"/>
      </w:r>
    </w:p>
    <w:p w14:paraId="491764E5" w14:textId="21866F26" w:rsidR="00FB4E4C" w:rsidRDefault="00FB4E4C" w:rsidP="007F547D">
      <w:pPr>
        <w:spacing w:line="276" w:lineRule="auto"/>
        <w:jc w:val="both"/>
        <w:rPr>
          <w:szCs w:val="24"/>
          <w:lang w:val="en-US"/>
        </w:rPr>
      </w:pPr>
    </w:p>
    <w:p w14:paraId="3D62C2FF" w14:textId="2F43D6EB" w:rsidR="00FB4E4C" w:rsidRDefault="00FB4E4C" w:rsidP="007F547D">
      <w:pPr>
        <w:spacing w:line="276" w:lineRule="auto"/>
        <w:jc w:val="both"/>
        <w:rPr>
          <w:ins w:id="115" w:author="Author"/>
          <w:szCs w:val="24"/>
          <w:lang w:val="en-US"/>
        </w:rPr>
      </w:pPr>
      <w:r>
        <w:rPr>
          <w:szCs w:val="24"/>
          <w:lang w:val="en-US"/>
        </w:rPr>
        <w:t>After production start</w:t>
      </w:r>
      <w:r w:rsidR="00FE5E6C">
        <w:rPr>
          <w:szCs w:val="24"/>
          <w:lang w:val="en-US"/>
        </w:rPr>
        <w:t xml:space="preserve"> month 36, an inauguration ceremony will be held where interested stakeholders will have an opportunity to visit the plant</w:t>
      </w:r>
      <w:r w:rsidR="00E83E59">
        <w:rPr>
          <w:szCs w:val="24"/>
          <w:lang w:val="en-US"/>
        </w:rPr>
        <w:t>.</w:t>
      </w:r>
    </w:p>
    <w:p w14:paraId="5898BD60" w14:textId="6D1BC174" w:rsidR="005123D5" w:rsidRPr="00D80D71" w:rsidRDefault="005123D5" w:rsidP="00D80D71">
      <w:pPr>
        <w:pStyle w:val="ITAbsatzohneNr"/>
        <w:jc w:val="both"/>
        <w:rPr>
          <w:ins w:id="116" w:author="Author"/>
          <w:color w:val="009193"/>
          <w:lang w:val="en-GB"/>
          <w:rPrChange w:id="117" w:author="Author">
            <w:rPr>
              <w:ins w:id="118" w:author="Author"/>
              <w:szCs w:val="24"/>
              <w:lang w:val="en-US"/>
            </w:rPr>
          </w:rPrChange>
        </w:rPr>
        <w:pPrChange w:id="119" w:author="Author">
          <w:pPr>
            <w:spacing w:line="276" w:lineRule="auto"/>
            <w:jc w:val="both"/>
          </w:pPr>
        </w:pPrChange>
      </w:pPr>
      <w:ins w:id="120" w:author="Author">
        <w:r w:rsidRPr="00D80D71">
          <w:rPr>
            <w:color w:val="009193"/>
            <w:lang w:val="en-GB"/>
            <w:rPrChange w:id="121" w:author="Author">
              <w:rPr>
                <w:szCs w:val="24"/>
                <w:lang w:val="en-US"/>
              </w:rPr>
            </w:rPrChange>
          </w:rPr>
          <w:t>Example text:</w:t>
        </w:r>
      </w:ins>
    </w:p>
    <w:p w14:paraId="339AE779" w14:textId="77777777" w:rsidR="005123D5" w:rsidRPr="00D80D71" w:rsidRDefault="005123D5" w:rsidP="00D80D71">
      <w:pPr>
        <w:pStyle w:val="ITAbsatzohneNr"/>
        <w:jc w:val="both"/>
        <w:rPr>
          <w:color w:val="009193"/>
          <w:lang w:val="en-GB"/>
          <w:rPrChange w:id="122" w:author="Author">
            <w:rPr/>
          </w:rPrChange>
        </w:rPr>
        <w:pPrChange w:id="123" w:author="Author">
          <w:pPr/>
        </w:pPrChange>
      </w:pPr>
      <w:r w:rsidRPr="00D80D71">
        <w:rPr>
          <w:color w:val="009193"/>
          <w:lang w:val="en-GB"/>
          <w:rPrChange w:id="124" w:author="Author">
            <w:rPr/>
          </w:rPrChange>
        </w:rPr>
        <w:t>Re-integrate commits to undertake the following dissemination actions of non-IP protected results from the IPCEI on Hydrogen:</w:t>
      </w:r>
    </w:p>
    <w:p w14:paraId="58AED9D5" w14:textId="77777777" w:rsidR="005123D5" w:rsidRPr="00D80D71" w:rsidRDefault="005123D5" w:rsidP="00D80D71">
      <w:pPr>
        <w:pStyle w:val="ITAbsatzohneNr"/>
        <w:numPr>
          <w:ilvl w:val="0"/>
          <w:numId w:val="23"/>
        </w:numPr>
        <w:jc w:val="both"/>
        <w:rPr>
          <w:color w:val="009193"/>
          <w:lang w:val="en-GB"/>
          <w:rPrChange w:id="125" w:author="Author">
            <w:rPr/>
          </w:rPrChange>
        </w:rPr>
        <w:pPrChange w:id="126" w:author="Author">
          <w:pPr>
            <w:pBdr>
              <w:top w:val="nil"/>
              <w:left w:val="nil"/>
              <w:bottom w:val="nil"/>
              <w:right w:val="nil"/>
              <w:between w:val="nil"/>
            </w:pBdr>
          </w:pPr>
        </w:pPrChange>
      </w:pPr>
      <w:r w:rsidRPr="00D80D71">
        <w:rPr>
          <w:color w:val="009193"/>
          <w:lang w:val="en-GB"/>
          <w:rPrChange w:id="127" w:author="Author">
            <w:rPr/>
          </w:rPrChange>
        </w:rPr>
        <w:t>Share results with the scientific &amp; technological community through conferences/workshops</w:t>
      </w:r>
    </w:p>
    <w:p w14:paraId="46E7A828" w14:textId="77777777" w:rsidR="005123D5" w:rsidRPr="00D80D71" w:rsidRDefault="005123D5" w:rsidP="00D80D71">
      <w:pPr>
        <w:pStyle w:val="ITAbsatzohneNr"/>
        <w:numPr>
          <w:ilvl w:val="0"/>
          <w:numId w:val="23"/>
        </w:numPr>
        <w:jc w:val="both"/>
        <w:rPr>
          <w:color w:val="009193"/>
          <w:lang w:val="en-GB"/>
          <w:rPrChange w:id="128" w:author="Author">
            <w:rPr>
              <w:i/>
              <w:sz w:val="22"/>
              <w:szCs w:val="22"/>
            </w:rPr>
          </w:rPrChange>
        </w:rPr>
        <w:pPrChange w:id="129" w:author="Author">
          <w:pPr>
            <w:numPr>
              <w:numId w:val="27"/>
            </w:numPr>
            <w:pBdr>
              <w:top w:val="nil"/>
              <w:left w:val="nil"/>
              <w:bottom w:val="nil"/>
              <w:right w:val="nil"/>
              <w:between w:val="nil"/>
            </w:pBdr>
            <w:spacing w:line="280" w:lineRule="auto"/>
            <w:ind w:left="720" w:hanging="360"/>
            <w:jc w:val="both"/>
          </w:pPr>
        </w:pPrChange>
      </w:pPr>
      <w:r w:rsidRPr="00D80D71">
        <w:rPr>
          <w:color w:val="009193"/>
          <w:lang w:val="en-GB"/>
          <w:rPrChange w:id="130" w:author="Author">
            <w:rPr/>
          </w:rPrChange>
        </w:rPr>
        <w:t>Share results with the scientific &amp; technological community through publications</w:t>
      </w:r>
    </w:p>
    <w:p w14:paraId="402ACFF6" w14:textId="77777777" w:rsidR="005123D5" w:rsidRPr="00D80D71" w:rsidRDefault="005123D5" w:rsidP="00D80D71">
      <w:pPr>
        <w:pStyle w:val="ITAbsatzohneNr"/>
        <w:numPr>
          <w:ilvl w:val="0"/>
          <w:numId w:val="23"/>
        </w:numPr>
        <w:jc w:val="both"/>
        <w:rPr>
          <w:color w:val="009193"/>
          <w:lang w:val="en-GB"/>
          <w:rPrChange w:id="131" w:author="Author">
            <w:rPr>
              <w:i/>
              <w:sz w:val="22"/>
              <w:szCs w:val="22"/>
            </w:rPr>
          </w:rPrChange>
        </w:rPr>
        <w:pPrChange w:id="132" w:author="Author">
          <w:pPr>
            <w:numPr>
              <w:numId w:val="27"/>
            </w:numPr>
            <w:pBdr>
              <w:top w:val="nil"/>
              <w:left w:val="nil"/>
              <w:bottom w:val="nil"/>
              <w:right w:val="nil"/>
              <w:between w:val="nil"/>
            </w:pBdr>
            <w:spacing w:line="280" w:lineRule="auto"/>
            <w:ind w:left="720" w:hanging="360"/>
            <w:jc w:val="both"/>
          </w:pPr>
        </w:pPrChange>
      </w:pPr>
      <w:r w:rsidRPr="00D80D71">
        <w:rPr>
          <w:color w:val="009193"/>
          <w:lang w:val="en-GB"/>
          <w:rPrChange w:id="133" w:author="Author">
            <w:rPr/>
          </w:rPrChange>
        </w:rPr>
        <w:lastRenderedPageBreak/>
        <w:t>Share results with the scientific &amp; technological community through the participation in large European research projects (e.g. Horizon Europe)</w:t>
      </w:r>
    </w:p>
    <w:p w14:paraId="4578EA82" w14:textId="77777777" w:rsidR="005123D5" w:rsidRPr="00D80D71" w:rsidRDefault="005123D5" w:rsidP="00D80D71">
      <w:pPr>
        <w:pStyle w:val="ITAbsatzohneNr"/>
        <w:numPr>
          <w:ilvl w:val="0"/>
          <w:numId w:val="23"/>
        </w:numPr>
        <w:jc w:val="both"/>
        <w:rPr>
          <w:color w:val="009193"/>
          <w:lang w:val="en-GB"/>
          <w:rPrChange w:id="134" w:author="Author">
            <w:rPr>
              <w:i/>
              <w:sz w:val="22"/>
              <w:szCs w:val="22"/>
            </w:rPr>
          </w:rPrChange>
        </w:rPr>
        <w:pPrChange w:id="135" w:author="Author">
          <w:pPr>
            <w:numPr>
              <w:numId w:val="27"/>
            </w:numPr>
            <w:pBdr>
              <w:top w:val="nil"/>
              <w:left w:val="nil"/>
              <w:bottom w:val="nil"/>
              <w:right w:val="nil"/>
              <w:between w:val="nil"/>
            </w:pBdr>
            <w:spacing w:line="280" w:lineRule="auto"/>
            <w:ind w:left="720" w:hanging="360"/>
            <w:jc w:val="both"/>
          </w:pPr>
        </w:pPrChange>
      </w:pPr>
      <w:r w:rsidRPr="00D80D71">
        <w:rPr>
          <w:color w:val="009193"/>
          <w:lang w:val="en-GB"/>
          <w:rPrChange w:id="136" w:author="Author">
            <w:rPr/>
          </w:rPrChange>
        </w:rPr>
        <w:t xml:space="preserve">Share Results with the scientific &amp; technological community through R&amp;D collaborations with universities and public research organisations </w:t>
      </w:r>
    </w:p>
    <w:p w14:paraId="4AC94468" w14:textId="77777777" w:rsidR="005123D5" w:rsidRPr="00D80D71" w:rsidRDefault="005123D5" w:rsidP="00D80D71">
      <w:pPr>
        <w:pStyle w:val="ITAbsatzohneNr"/>
        <w:numPr>
          <w:ilvl w:val="0"/>
          <w:numId w:val="23"/>
        </w:numPr>
        <w:jc w:val="both"/>
        <w:rPr>
          <w:color w:val="009193"/>
          <w:lang w:val="en-GB"/>
          <w:rPrChange w:id="137" w:author="Author">
            <w:rPr>
              <w:i/>
              <w:sz w:val="22"/>
              <w:szCs w:val="22"/>
            </w:rPr>
          </w:rPrChange>
        </w:rPr>
        <w:pPrChange w:id="138" w:author="Author">
          <w:pPr>
            <w:numPr>
              <w:numId w:val="27"/>
            </w:numPr>
            <w:pBdr>
              <w:top w:val="nil"/>
              <w:left w:val="nil"/>
              <w:bottom w:val="nil"/>
              <w:right w:val="nil"/>
              <w:between w:val="nil"/>
            </w:pBdr>
            <w:spacing w:line="280" w:lineRule="auto"/>
            <w:ind w:left="720" w:hanging="360"/>
            <w:jc w:val="both"/>
          </w:pPr>
        </w:pPrChange>
      </w:pPr>
      <w:r w:rsidRPr="00D80D71">
        <w:rPr>
          <w:color w:val="009193"/>
          <w:lang w:val="en-GB"/>
          <w:rPrChange w:id="139" w:author="Author">
            <w:rPr/>
          </w:rPrChange>
        </w:rPr>
        <w:t>Share results with the scientific &amp; technological community through actions in industry associations</w:t>
      </w:r>
    </w:p>
    <w:p w14:paraId="2652390D" w14:textId="77777777" w:rsidR="005123D5" w:rsidRPr="00D80D71" w:rsidRDefault="005123D5" w:rsidP="00D80D71">
      <w:pPr>
        <w:pStyle w:val="ITAbsatzohneNr"/>
        <w:numPr>
          <w:ilvl w:val="0"/>
          <w:numId w:val="23"/>
        </w:numPr>
        <w:jc w:val="both"/>
        <w:rPr>
          <w:color w:val="009193"/>
          <w:lang w:val="en-GB"/>
          <w:rPrChange w:id="140" w:author="Author">
            <w:rPr>
              <w:i/>
              <w:sz w:val="22"/>
              <w:szCs w:val="22"/>
            </w:rPr>
          </w:rPrChange>
        </w:rPr>
        <w:pPrChange w:id="141" w:author="Author">
          <w:pPr>
            <w:numPr>
              <w:numId w:val="27"/>
            </w:numPr>
            <w:pBdr>
              <w:top w:val="nil"/>
              <w:left w:val="nil"/>
              <w:bottom w:val="nil"/>
              <w:right w:val="nil"/>
              <w:between w:val="nil"/>
            </w:pBdr>
            <w:spacing w:line="280" w:lineRule="auto"/>
            <w:ind w:left="720" w:hanging="360"/>
            <w:jc w:val="both"/>
          </w:pPr>
        </w:pPrChange>
      </w:pPr>
      <w:r w:rsidRPr="00D80D71">
        <w:rPr>
          <w:color w:val="009193"/>
          <w:lang w:val="en-GB"/>
          <w:rPrChange w:id="142" w:author="Author">
            <w:rPr/>
          </w:rPrChange>
        </w:rPr>
        <w:t>Promote/fund the completion of doctoral work in the field</w:t>
      </w:r>
    </w:p>
    <w:p w14:paraId="3B637772" w14:textId="77777777" w:rsidR="005123D5" w:rsidRPr="00D80D71" w:rsidRDefault="005123D5" w:rsidP="00D80D71">
      <w:pPr>
        <w:pStyle w:val="ITAbsatzohneNr"/>
        <w:numPr>
          <w:ilvl w:val="0"/>
          <w:numId w:val="23"/>
        </w:numPr>
        <w:jc w:val="both"/>
        <w:rPr>
          <w:color w:val="009193"/>
          <w:lang w:val="en-GB"/>
          <w:rPrChange w:id="143" w:author="Author">
            <w:rPr>
              <w:i/>
              <w:sz w:val="22"/>
              <w:szCs w:val="22"/>
            </w:rPr>
          </w:rPrChange>
        </w:rPr>
        <w:pPrChange w:id="144" w:author="Author">
          <w:pPr>
            <w:numPr>
              <w:numId w:val="27"/>
            </w:numPr>
            <w:pBdr>
              <w:top w:val="nil"/>
              <w:left w:val="nil"/>
              <w:bottom w:val="nil"/>
              <w:right w:val="nil"/>
              <w:between w:val="nil"/>
            </w:pBdr>
            <w:spacing w:line="280" w:lineRule="auto"/>
            <w:ind w:left="720" w:hanging="360"/>
            <w:jc w:val="both"/>
          </w:pPr>
        </w:pPrChange>
      </w:pPr>
      <w:r w:rsidRPr="00D80D71">
        <w:rPr>
          <w:color w:val="009193"/>
          <w:lang w:val="en-GB"/>
          <w:rPrChange w:id="145" w:author="Author">
            <w:rPr/>
          </w:rPrChange>
        </w:rPr>
        <w:t>Promote/fund the completion of post doctoral work in the field</w:t>
      </w:r>
    </w:p>
    <w:p w14:paraId="71EA3471" w14:textId="77777777" w:rsidR="005123D5" w:rsidRPr="00D80D71" w:rsidRDefault="005123D5" w:rsidP="00D80D71">
      <w:pPr>
        <w:pStyle w:val="ITAbsatzohneNr"/>
        <w:numPr>
          <w:ilvl w:val="0"/>
          <w:numId w:val="23"/>
        </w:numPr>
        <w:jc w:val="both"/>
        <w:rPr>
          <w:color w:val="009193"/>
          <w:lang w:val="en-GB"/>
          <w:rPrChange w:id="146" w:author="Author">
            <w:rPr>
              <w:i/>
              <w:sz w:val="22"/>
              <w:szCs w:val="22"/>
            </w:rPr>
          </w:rPrChange>
        </w:rPr>
        <w:pPrChange w:id="147" w:author="Author">
          <w:pPr>
            <w:numPr>
              <w:numId w:val="27"/>
            </w:numPr>
            <w:pBdr>
              <w:top w:val="nil"/>
              <w:left w:val="nil"/>
              <w:bottom w:val="nil"/>
              <w:right w:val="nil"/>
              <w:between w:val="nil"/>
            </w:pBdr>
            <w:spacing w:line="280" w:lineRule="auto"/>
            <w:ind w:left="720" w:hanging="360"/>
            <w:jc w:val="both"/>
          </w:pPr>
        </w:pPrChange>
      </w:pPr>
      <w:r w:rsidRPr="00D80D71">
        <w:rPr>
          <w:color w:val="009193"/>
          <w:lang w:val="en-GB"/>
          <w:rPrChange w:id="148" w:author="Author">
            <w:rPr/>
          </w:rPrChange>
        </w:rPr>
        <w:t xml:space="preserve">Set up/ Participate in courses &amp; training </w:t>
      </w:r>
    </w:p>
    <w:p w14:paraId="40EABFB2" w14:textId="77777777" w:rsidR="005123D5" w:rsidRPr="00D80D71" w:rsidRDefault="005123D5" w:rsidP="00D80D71">
      <w:pPr>
        <w:pStyle w:val="ITAbsatzohneNr"/>
        <w:numPr>
          <w:ilvl w:val="0"/>
          <w:numId w:val="23"/>
        </w:numPr>
        <w:jc w:val="both"/>
        <w:rPr>
          <w:color w:val="009193"/>
          <w:lang w:val="en-GB"/>
          <w:rPrChange w:id="149" w:author="Author">
            <w:rPr>
              <w:i/>
              <w:sz w:val="22"/>
              <w:szCs w:val="22"/>
            </w:rPr>
          </w:rPrChange>
        </w:rPr>
        <w:pPrChange w:id="150" w:author="Author">
          <w:pPr>
            <w:numPr>
              <w:numId w:val="27"/>
            </w:numPr>
            <w:pBdr>
              <w:top w:val="nil"/>
              <w:left w:val="nil"/>
              <w:bottom w:val="nil"/>
              <w:right w:val="nil"/>
              <w:between w:val="nil"/>
            </w:pBdr>
            <w:spacing w:line="280" w:lineRule="auto"/>
            <w:ind w:left="720" w:hanging="360"/>
            <w:jc w:val="both"/>
          </w:pPr>
        </w:pPrChange>
      </w:pPr>
      <w:r w:rsidRPr="00D80D71">
        <w:rPr>
          <w:color w:val="009193"/>
          <w:lang w:val="en-GB"/>
          <w:rPrChange w:id="151" w:author="Author">
            <w:rPr/>
          </w:rPrChange>
        </w:rPr>
        <w:t xml:space="preserve">Set up/Participate in apprenticeship programs </w:t>
      </w:r>
    </w:p>
    <w:p w14:paraId="589DAA4B" w14:textId="77777777" w:rsidR="005123D5" w:rsidRPr="00D80D71" w:rsidRDefault="005123D5" w:rsidP="007F547D">
      <w:pPr>
        <w:spacing w:line="276" w:lineRule="auto"/>
        <w:jc w:val="both"/>
        <w:rPr>
          <w:ins w:id="152" w:author="Author"/>
          <w:szCs w:val="24"/>
          <w:rPrChange w:id="153" w:author="Author">
            <w:rPr>
              <w:ins w:id="154" w:author="Author"/>
              <w:szCs w:val="24"/>
              <w:lang w:val="en-US"/>
            </w:rPr>
          </w:rPrChange>
        </w:rPr>
      </w:pPr>
    </w:p>
    <w:p w14:paraId="7760E090" w14:textId="5A93F5B6" w:rsidR="00B91440" w:rsidRDefault="00B91440" w:rsidP="007F547D">
      <w:pPr>
        <w:spacing w:line="276" w:lineRule="auto"/>
        <w:jc w:val="both"/>
        <w:rPr>
          <w:szCs w:val="24"/>
          <w:lang w:val="en-US"/>
        </w:rPr>
      </w:pPr>
    </w:p>
    <w:p w14:paraId="79463BA1" w14:textId="77777777" w:rsidR="00B91440" w:rsidRPr="00B91440" w:rsidRDefault="00B91440" w:rsidP="007F547D">
      <w:pPr>
        <w:spacing w:line="276" w:lineRule="auto"/>
        <w:jc w:val="both"/>
        <w:rPr>
          <w:szCs w:val="24"/>
          <w:rPrChange w:id="155" w:author="Author">
            <w:rPr>
              <w:szCs w:val="24"/>
              <w:lang w:val="en-US"/>
            </w:rPr>
          </w:rPrChange>
        </w:rPr>
      </w:pPr>
    </w:p>
    <w:p w14:paraId="4362D893" w14:textId="77777777" w:rsidR="007F547D" w:rsidRPr="000C6DC4" w:rsidRDefault="007F547D" w:rsidP="00BD1A7F">
      <w:pPr>
        <w:rPr>
          <w:rFonts w:cs="Arial"/>
          <w:b/>
          <w:bCs/>
          <w:sz w:val="32"/>
          <w:szCs w:val="32"/>
          <w:lang w:val="en-US"/>
        </w:rPr>
      </w:pPr>
    </w:p>
    <w:p w14:paraId="72D529AC" w14:textId="0D00D455" w:rsidR="00BD1A7F" w:rsidRDefault="003452E7" w:rsidP="009B59F1">
      <w:pPr>
        <w:pStyle w:val="Heading1"/>
        <w:pBdr>
          <w:top w:val="single" w:sz="4" w:space="1" w:color="auto"/>
          <w:bottom w:val="single" w:sz="4" w:space="1" w:color="auto"/>
        </w:pBdr>
        <w:spacing w:line="276" w:lineRule="auto"/>
        <w:ind w:left="-567"/>
        <w:rPr>
          <w:szCs w:val="24"/>
        </w:rPr>
      </w:pPr>
      <w:r>
        <w:t>Afsnit 8</w:t>
      </w:r>
      <w:r w:rsidR="00222B8A">
        <w:t>:</w:t>
      </w:r>
      <w:r w:rsidR="00BD1A7F" w:rsidRPr="004647D5">
        <w:t xml:space="preserve"> </w:t>
      </w:r>
      <w:r w:rsidR="00BD1A7F">
        <w:t>Samtykke til behandling og deling af informationer</w:t>
      </w:r>
    </w:p>
    <w:p w14:paraId="6BEA4AAC" w14:textId="77777777" w:rsidR="00781569" w:rsidRDefault="00781569" w:rsidP="00BD1A7F">
      <w:pPr>
        <w:spacing w:line="276" w:lineRule="auto"/>
        <w:jc w:val="both"/>
        <w:rPr>
          <w:szCs w:val="24"/>
        </w:rPr>
      </w:pPr>
    </w:p>
    <w:p w14:paraId="2C444D88" w14:textId="1EAC1EF8" w:rsidR="00BD1A7F" w:rsidRPr="00781569" w:rsidRDefault="00BD1A7F" w:rsidP="00BD1A7F">
      <w:pPr>
        <w:spacing w:line="276" w:lineRule="auto"/>
        <w:jc w:val="both"/>
        <w:rPr>
          <w:szCs w:val="24"/>
        </w:rPr>
      </w:pPr>
      <w:r w:rsidRPr="00781569">
        <w:rPr>
          <w:szCs w:val="24"/>
        </w:rPr>
        <w:t xml:space="preserve">De indsendte informationer vil håndteres i overensstemmelse med databeskyttelsesforordningen, og den udarbejdede samtykkeerklæring i anneks </w:t>
      </w:r>
      <w:r w:rsidR="00781569">
        <w:rPr>
          <w:szCs w:val="24"/>
        </w:rPr>
        <w:t>3</w:t>
      </w:r>
      <w:r w:rsidRPr="00781569">
        <w:rPr>
          <w:szCs w:val="24"/>
        </w:rPr>
        <w:t xml:space="preserve">, der uddyber </w:t>
      </w:r>
      <w:r w:rsidR="006638B9">
        <w:rPr>
          <w:szCs w:val="24"/>
        </w:rPr>
        <w:t>ansøgers</w:t>
      </w:r>
      <w:r w:rsidRPr="00781569">
        <w:rPr>
          <w:szCs w:val="24"/>
        </w:rPr>
        <w:t xml:space="preserve"> rettigheder for informationsdeling. </w:t>
      </w:r>
    </w:p>
    <w:p w14:paraId="02AF913D" w14:textId="77777777" w:rsidR="00BD1A7F" w:rsidRPr="00781569" w:rsidRDefault="00BD1A7F" w:rsidP="00BD1A7F">
      <w:pPr>
        <w:spacing w:line="276" w:lineRule="auto"/>
        <w:jc w:val="both"/>
        <w:rPr>
          <w:szCs w:val="24"/>
        </w:rPr>
      </w:pPr>
    </w:p>
    <w:p w14:paraId="3FB926F2" w14:textId="26C79C16" w:rsidR="00BD1A7F" w:rsidRPr="00781569" w:rsidRDefault="00BD1A7F" w:rsidP="00BD1A7F">
      <w:pPr>
        <w:spacing w:line="276" w:lineRule="auto"/>
        <w:jc w:val="both"/>
        <w:rPr>
          <w:szCs w:val="24"/>
        </w:rPr>
      </w:pPr>
      <w:r w:rsidRPr="00781569">
        <w:rPr>
          <w:szCs w:val="24"/>
        </w:rPr>
        <w:t>[Du bedes her angive, om du vil give dit samtykke til, 1) at dine oplyste kontaktoplysninger mv. behandles af Erhvervsstyrelsen (JA/NEJ)</w:t>
      </w:r>
    </w:p>
    <w:p w14:paraId="58E4867C" w14:textId="77777777" w:rsidR="00BD1A7F" w:rsidRPr="00781569" w:rsidRDefault="00BD1A7F" w:rsidP="00BD1A7F">
      <w:pPr>
        <w:spacing w:line="276" w:lineRule="auto"/>
        <w:jc w:val="both"/>
        <w:rPr>
          <w:szCs w:val="24"/>
        </w:rPr>
      </w:pPr>
    </w:p>
    <w:p w14:paraId="0679D794" w14:textId="4121718B" w:rsidR="00BD1A7F" w:rsidRPr="00781569" w:rsidRDefault="00BD1A7F" w:rsidP="00BD1A7F">
      <w:pPr>
        <w:spacing w:line="276" w:lineRule="auto"/>
        <w:jc w:val="both"/>
        <w:rPr>
          <w:szCs w:val="24"/>
        </w:rPr>
      </w:pPr>
      <w:r w:rsidRPr="00781569">
        <w:rPr>
          <w:szCs w:val="24"/>
        </w:rPr>
        <w:t xml:space="preserve">og 2) om du vil give samtykke til, at oplysningerne deles med Kommissionen og andre </w:t>
      </w:r>
      <w:r w:rsidR="009B59F1" w:rsidRPr="00781569">
        <w:rPr>
          <w:szCs w:val="24"/>
        </w:rPr>
        <w:t xml:space="preserve">danske myndigheder </w:t>
      </w:r>
      <w:r w:rsidRPr="00781569">
        <w:rPr>
          <w:szCs w:val="24"/>
        </w:rPr>
        <w:t>virksomheder (JA/NEJ)</w:t>
      </w:r>
      <w:r w:rsidR="00766FED" w:rsidRPr="00781569">
        <w:rPr>
          <w:szCs w:val="24"/>
        </w:rPr>
        <w:t>]</w:t>
      </w:r>
    </w:p>
    <w:p w14:paraId="15677564" w14:textId="77777777" w:rsidR="00BD1A7F" w:rsidRPr="00781569" w:rsidRDefault="00BD1A7F" w:rsidP="00BD1A7F">
      <w:pPr>
        <w:spacing w:line="276" w:lineRule="auto"/>
        <w:jc w:val="both"/>
        <w:rPr>
          <w:szCs w:val="24"/>
        </w:rPr>
      </w:pPr>
    </w:p>
    <w:p w14:paraId="3BA50C77" w14:textId="262A67A3" w:rsidR="00BD1A7F" w:rsidRPr="00781569" w:rsidRDefault="00BD1A7F" w:rsidP="00BD1A7F">
      <w:pPr>
        <w:spacing w:line="276" w:lineRule="auto"/>
        <w:jc w:val="both"/>
        <w:rPr>
          <w:szCs w:val="24"/>
        </w:rPr>
      </w:pPr>
      <w:r w:rsidRPr="00781569">
        <w:rPr>
          <w:szCs w:val="24"/>
        </w:rPr>
        <w:t xml:space="preserve">Læs mere om samtykket og dine rettigheder i Anneks </w:t>
      </w:r>
      <w:r w:rsidR="00E620B9">
        <w:rPr>
          <w:szCs w:val="24"/>
        </w:rPr>
        <w:t>3</w:t>
      </w:r>
      <w:r w:rsidRPr="00781569">
        <w:rPr>
          <w:szCs w:val="24"/>
        </w:rPr>
        <w:t xml:space="preserve"> om samtykkeerklæring. </w:t>
      </w:r>
    </w:p>
    <w:p w14:paraId="593AB0FF" w14:textId="77777777" w:rsidR="00BD1A7F" w:rsidRPr="00781569" w:rsidRDefault="00BD1A7F" w:rsidP="003F1CBD">
      <w:pPr>
        <w:spacing w:line="276" w:lineRule="auto"/>
        <w:jc w:val="both"/>
        <w:rPr>
          <w:szCs w:val="24"/>
        </w:rPr>
      </w:pPr>
    </w:p>
    <w:sectPr w:rsidR="00BD1A7F" w:rsidRPr="00781569" w:rsidSect="00E41EDC">
      <w:footerReference w:type="default" r:id="rId13"/>
      <w:type w:val="nextColumn"/>
      <w:pgSz w:w="11907" w:h="16840" w:code="9"/>
      <w:pgMar w:top="1418" w:right="1417" w:bottom="1418" w:left="1418" w:header="709" w:footer="709" w:gutter="0"/>
      <w:cols w:space="708"/>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Author" w:initials="A">
    <w:p w14:paraId="5D0B206E" w14:textId="7773C11C" w:rsidR="00761714" w:rsidRDefault="00761714">
      <w:pPr>
        <w:pStyle w:val="CommentText"/>
      </w:pPr>
      <w:r>
        <w:rPr>
          <w:rStyle w:val="CommentReference"/>
        </w:rPr>
        <w:annotationRef/>
      </w:r>
      <w:r>
        <w:t>First use of an abbreviation should always contain the full words.</w:t>
      </w:r>
    </w:p>
  </w:comment>
  <w:comment w:id="1" w:author="Author" w:initials="A">
    <w:p w14:paraId="3A190876" w14:textId="77777777" w:rsidR="00761714" w:rsidRDefault="00761714" w:rsidP="00761714">
      <w:pPr>
        <w:pStyle w:val="CommentText"/>
      </w:pPr>
      <w:r>
        <w:rPr>
          <w:rStyle w:val="CommentReference"/>
        </w:rPr>
        <w:annotationRef/>
      </w:r>
      <w:r>
        <w:t xml:space="preserve">It should be clearer where ReIntegrate will find itself in the value chain. </w:t>
      </w:r>
    </w:p>
    <w:p w14:paraId="6D6675A6" w14:textId="77777777" w:rsidR="00761714" w:rsidRDefault="00761714" w:rsidP="00761714">
      <w:pPr>
        <w:pStyle w:val="CommentText"/>
      </w:pPr>
    </w:p>
    <w:p w14:paraId="3B79D0F8" w14:textId="0EBC58E5" w:rsidR="00761714" w:rsidRDefault="00761714" w:rsidP="00761714">
      <w:pPr>
        <w:pStyle w:val="CommentText"/>
      </w:pPr>
      <w:r>
        <w:t>Focus first on the function of each kind of company, and then name them. Example</w:t>
      </w:r>
      <w:r w:rsidRPr="006E2970">
        <w:rPr>
          <w:b/>
          <w:bCs/>
        </w:rPr>
        <w:t>: Lower down in the chain will be the product storage by companies with a bunkering specialty such as Bunker one</w:t>
      </w:r>
    </w:p>
  </w:comment>
  <w:comment w:id="3" w:author="Author" w:initials="A">
    <w:p w14:paraId="2E8C46B6" w14:textId="111F9646" w:rsidR="00E151B2" w:rsidRDefault="00E151B2">
      <w:pPr>
        <w:pStyle w:val="CommentText"/>
      </w:pPr>
      <w:r>
        <w:rPr>
          <w:rStyle w:val="CommentReference"/>
        </w:rPr>
        <w:annotationRef/>
      </w:r>
      <w:r>
        <w:t>Indicate start and end date of each project, as well as budget</w:t>
      </w:r>
    </w:p>
  </w:comment>
  <w:comment w:id="11" w:author="Author" w:initials="A">
    <w:p w14:paraId="1A5A7866" w14:textId="21A9DC2E" w:rsidR="00761714" w:rsidRDefault="00761714">
      <w:pPr>
        <w:pStyle w:val="CommentText"/>
      </w:pPr>
      <w:r>
        <w:rPr>
          <w:rStyle w:val="CommentReference"/>
        </w:rPr>
        <w:annotationRef/>
      </w:r>
      <w:r>
        <w:t>You mention that European Energy focuses on green energy but it should also be included that the the current project will be working downstream from Green Energy as this is part of the EU’s goals.</w:t>
      </w:r>
    </w:p>
  </w:comment>
  <w:comment w:id="12" w:author="Author" w:initials="A">
    <w:p w14:paraId="6193CB81" w14:textId="37BED208" w:rsidR="005123D5" w:rsidRDefault="005123D5">
      <w:pPr>
        <w:pStyle w:val="CommentText"/>
      </w:pPr>
      <w:r>
        <w:rPr>
          <w:rStyle w:val="CommentReference"/>
        </w:rPr>
        <w:annotationRef/>
      </w:r>
      <w:r>
        <w:t xml:space="preserve">Is EE the only </w:t>
      </w:r>
      <w:r w:rsidR="00E151B2">
        <w:t>owner of Reintegrate</w:t>
      </w:r>
    </w:p>
  </w:comment>
  <w:comment w:id="20" w:author="Author" w:initials="A">
    <w:p w14:paraId="03D4C58A" w14:textId="1705E71F" w:rsidR="00E151B2" w:rsidRDefault="00E151B2">
      <w:pPr>
        <w:pStyle w:val="CommentText"/>
      </w:pPr>
      <w:r>
        <w:rPr>
          <w:rStyle w:val="CommentReference"/>
        </w:rPr>
        <w:annotationRef/>
      </w:r>
      <w:r>
        <w:t>Please indicate exactly where the trucks come in, perhaps the images that were used in the presentation would be useful to indicate the chain in a more lucid manner.</w:t>
      </w:r>
    </w:p>
  </w:comment>
  <w:comment w:id="24" w:author="Author" w:initials="A">
    <w:p w14:paraId="613A121A" w14:textId="77777777" w:rsidR="00761714" w:rsidRDefault="00761714" w:rsidP="00761714">
      <w:pPr>
        <w:pStyle w:val="CommentText"/>
      </w:pPr>
      <w:r>
        <w:rPr>
          <w:rStyle w:val="CommentReference"/>
        </w:rPr>
        <w:annotationRef/>
      </w:r>
      <w:r>
        <w:rPr>
          <w:rStyle w:val="CommentReference"/>
        </w:rPr>
        <w:annotationRef/>
      </w:r>
      <w:r>
        <w:t xml:space="preserve">Some clarification of the downstream users of the E-methanol is needed here. </w:t>
      </w:r>
    </w:p>
    <w:p w14:paraId="2093F2FE" w14:textId="0BD5580C" w:rsidR="00761714" w:rsidRDefault="00761714">
      <w:pPr>
        <w:pStyle w:val="CommentText"/>
      </w:pPr>
    </w:p>
  </w:comment>
  <w:comment w:id="25" w:author="Author" w:initials="A">
    <w:p w14:paraId="0556AE35" w14:textId="77777777" w:rsidR="00761714" w:rsidRDefault="00761714" w:rsidP="00761714">
      <w:pPr>
        <w:pStyle w:val="CommentText"/>
      </w:pPr>
      <w:r>
        <w:rPr>
          <w:rStyle w:val="CommentReference"/>
        </w:rPr>
        <w:annotationRef/>
      </w:r>
      <w:r>
        <w:t>Additional measures that could be included(if available)</w:t>
      </w:r>
    </w:p>
    <w:p w14:paraId="6965E73E" w14:textId="77777777" w:rsidR="00761714" w:rsidRDefault="00761714" w:rsidP="00761714">
      <w:pPr>
        <w:pStyle w:val="CommentText"/>
        <w:numPr>
          <w:ilvl w:val="0"/>
          <w:numId w:val="22"/>
        </w:numPr>
      </w:pPr>
      <w:r>
        <w:t>Pollution</w:t>
      </w:r>
    </w:p>
    <w:p w14:paraId="05651403" w14:textId="77777777" w:rsidR="00761714" w:rsidRDefault="00761714" w:rsidP="00761714">
      <w:pPr>
        <w:pStyle w:val="CommentText"/>
        <w:numPr>
          <w:ilvl w:val="0"/>
          <w:numId w:val="22"/>
        </w:numPr>
      </w:pPr>
      <w:r>
        <w:t>Circular products</w:t>
      </w:r>
    </w:p>
    <w:p w14:paraId="11BD6C71" w14:textId="77777777" w:rsidR="00761714" w:rsidRDefault="00761714" w:rsidP="00761714">
      <w:pPr>
        <w:pStyle w:val="CommentText"/>
        <w:numPr>
          <w:ilvl w:val="0"/>
          <w:numId w:val="22"/>
        </w:numPr>
      </w:pPr>
      <w:r>
        <w:t>damage to forests</w:t>
      </w:r>
    </w:p>
    <w:p w14:paraId="2AF5EB1E" w14:textId="77777777" w:rsidR="00761714" w:rsidRDefault="00761714" w:rsidP="00761714">
      <w:pPr>
        <w:pStyle w:val="CommentText"/>
        <w:numPr>
          <w:ilvl w:val="0"/>
          <w:numId w:val="22"/>
        </w:numPr>
      </w:pPr>
      <w:r>
        <w:t>damage to oceans</w:t>
      </w:r>
    </w:p>
    <w:p w14:paraId="37499CFD" w14:textId="77777777" w:rsidR="00761714" w:rsidRDefault="00761714" w:rsidP="00761714">
      <w:pPr>
        <w:pStyle w:val="CommentText"/>
        <w:numPr>
          <w:ilvl w:val="0"/>
          <w:numId w:val="22"/>
        </w:numPr>
      </w:pPr>
      <w:r>
        <w:t>damage to biodiversity</w:t>
      </w:r>
    </w:p>
    <w:p w14:paraId="1E186D81" w14:textId="77777777" w:rsidR="00761714" w:rsidRDefault="00761714" w:rsidP="00761714">
      <w:pPr>
        <w:pStyle w:val="CommentText"/>
        <w:numPr>
          <w:ilvl w:val="0"/>
          <w:numId w:val="22"/>
        </w:numPr>
      </w:pPr>
      <w:r>
        <w:t>water stress</w:t>
      </w:r>
    </w:p>
    <w:p w14:paraId="46FB1F6C" w14:textId="2A2DAE4E" w:rsidR="00761714" w:rsidRDefault="00761714" w:rsidP="00761714">
      <w:pPr>
        <w:pStyle w:val="CommentText"/>
      </w:pPr>
      <w:r>
        <w:t>toxic-free environment(chemicals)</w:t>
      </w:r>
    </w:p>
  </w:comment>
  <w:comment w:id="66" w:author="Author" w:initials="A">
    <w:p w14:paraId="3B305DD0" w14:textId="77777777" w:rsidR="00761714" w:rsidRDefault="00761714" w:rsidP="00761714">
      <w:pPr>
        <w:pStyle w:val="CommentText"/>
      </w:pPr>
      <w:r>
        <w:rPr>
          <w:rStyle w:val="CommentReference"/>
        </w:rPr>
        <w:annotationRef/>
      </w:r>
      <w:r>
        <w:t xml:space="preserve">Something that could be included that is both an EU goal and probably a Danish priority is an estimation of Green Jobs. </w:t>
      </w:r>
    </w:p>
    <w:p w14:paraId="498BCCC1" w14:textId="77777777" w:rsidR="00761714" w:rsidRDefault="00761714" w:rsidP="00761714">
      <w:pPr>
        <w:pStyle w:val="CommentText"/>
      </w:pPr>
    </w:p>
    <w:p w14:paraId="68B7F266" w14:textId="133AD9F0" w:rsidR="00761714" w:rsidRDefault="00761714" w:rsidP="00761714">
      <w:pPr>
        <w:pStyle w:val="CommentText"/>
      </w:pPr>
      <w:r>
        <w:t>If you could estimate how many jobs will be directly created as well as indirectly, that is usually a strong point.</w:t>
      </w:r>
    </w:p>
  </w:comment>
  <w:comment w:id="71" w:author="Author" w:initials="A">
    <w:p w14:paraId="2DE85CE9" w14:textId="77777777" w:rsidR="00761714" w:rsidRDefault="00761714" w:rsidP="00761714">
      <w:pPr>
        <w:pStyle w:val="CommentText"/>
      </w:pPr>
      <w:r>
        <w:rPr>
          <w:rStyle w:val="CommentReference"/>
        </w:rPr>
        <w:annotationRef/>
      </w:r>
      <w:r>
        <w:rPr>
          <w:rStyle w:val="CommentReference"/>
        </w:rPr>
        <w:annotationRef/>
      </w:r>
      <w:r>
        <w:t xml:space="preserve">More technical detail is needed here. There is a much greater need to clarify the product or proccesses involved here. </w:t>
      </w:r>
    </w:p>
    <w:p w14:paraId="0210BFAD" w14:textId="46411F8D" w:rsidR="00761714" w:rsidRDefault="00761714">
      <w:pPr>
        <w:pStyle w:val="CommentText"/>
      </w:pPr>
    </w:p>
  </w:comment>
  <w:comment w:id="73" w:author="Author" w:initials="A">
    <w:p w14:paraId="4990A68A" w14:textId="77777777" w:rsidR="00761714" w:rsidRDefault="00761714" w:rsidP="00761714">
      <w:pPr>
        <w:pStyle w:val="CommentText"/>
      </w:pPr>
      <w:r>
        <w:rPr>
          <w:rStyle w:val="CommentReference"/>
        </w:rPr>
        <w:annotationRef/>
      </w:r>
      <w:r>
        <w:rPr>
          <w:rStyle w:val="CommentReference"/>
        </w:rPr>
        <w:annotationRef/>
      </w:r>
      <w:r>
        <w:t xml:space="preserve">When partners are mentioned it should be clear what their role is. </w:t>
      </w:r>
    </w:p>
    <w:p w14:paraId="5E29AEF1" w14:textId="4D51D6F2" w:rsidR="00761714" w:rsidRDefault="00761714">
      <w:pPr>
        <w:pStyle w:val="CommentText"/>
      </w:pPr>
    </w:p>
  </w:comment>
  <w:comment w:id="76" w:author="Author" w:initials="A">
    <w:p w14:paraId="588057AB" w14:textId="70ECD73A" w:rsidR="00E151B2" w:rsidRDefault="00E151B2">
      <w:pPr>
        <w:pStyle w:val="CommentText"/>
      </w:pPr>
      <w:r>
        <w:rPr>
          <w:rStyle w:val="CommentReference"/>
        </w:rPr>
        <w:annotationRef/>
      </w:r>
      <w:r>
        <w:t xml:space="preserve">It is worth mentioning what the risks associated with the technology are, to establish the inability of private capital to fund it. </w:t>
      </w:r>
    </w:p>
  </w:comment>
  <w:comment w:id="77" w:author="Author" w:initials="A">
    <w:p w14:paraId="2E16CAA2" w14:textId="77777777" w:rsidR="00761714" w:rsidRDefault="00761714" w:rsidP="00761714">
      <w:pPr>
        <w:pStyle w:val="CommentText"/>
      </w:pPr>
      <w:r>
        <w:rPr>
          <w:rStyle w:val="CommentReference"/>
        </w:rPr>
        <w:annotationRef/>
      </w:r>
      <w:r>
        <w:rPr>
          <w:rStyle w:val="CommentReference"/>
        </w:rPr>
        <w:annotationRef/>
      </w:r>
      <w:r>
        <w:t xml:space="preserve">Please indicate a clear end date for this project and simply state that this project will enable follow up investments which represent a lower risk. </w:t>
      </w:r>
    </w:p>
    <w:p w14:paraId="59C82D9B" w14:textId="3B68629F" w:rsidR="00761714" w:rsidRDefault="00761714">
      <w:pPr>
        <w:pStyle w:val="CommentText"/>
      </w:pPr>
    </w:p>
  </w:comment>
  <w:comment w:id="79" w:author="Author" w:initials="A">
    <w:p w14:paraId="0DB0AAC8" w14:textId="77777777" w:rsidR="00761714" w:rsidRDefault="00761714" w:rsidP="00761714">
      <w:pPr>
        <w:pStyle w:val="CommentText"/>
      </w:pPr>
      <w:r>
        <w:rPr>
          <w:rStyle w:val="CommentReference"/>
        </w:rPr>
        <w:annotationRef/>
      </w:r>
      <w:r>
        <w:rPr>
          <w:rStyle w:val="CommentReference"/>
        </w:rPr>
        <w:annotationRef/>
      </w:r>
      <w:r>
        <w:rPr>
          <w:rStyle w:val="CommentReference"/>
        </w:rPr>
        <w:annotationRef/>
      </w:r>
      <w:r>
        <w:t xml:space="preserve">Please explain their role, if they have different roles, highlight the differences. </w:t>
      </w:r>
    </w:p>
    <w:p w14:paraId="61746CE6" w14:textId="4D9467FD" w:rsidR="00761714" w:rsidRDefault="00761714">
      <w:pPr>
        <w:pStyle w:val="CommentText"/>
      </w:pPr>
    </w:p>
  </w:comment>
  <w:comment w:id="78" w:author="Author" w:initials="A">
    <w:p w14:paraId="008EB318" w14:textId="319940ED" w:rsidR="00761714" w:rsidRDefault="00761714">
      <w:pPr>
        <w:pStyle w:val="CommentText"/>
      </w:pPr>
      <w:r>
        <w:rPr>
          <w:rStyle w:val="CommentReference"/>
        </w:rPr>
        <w:annotationRef/>
      </w:r>
      <w:r>
        <w:t>Please indicate if the technology is patent protected and if so, a detailing of the companies patent strategy is neccesary.</w:t>
      </w:r>
    </w:p>
  </w:comment>
  <w:comment w:id="80" w:author="Author" w:initials="A">
    <w:p w14:paraId="3BD1DCE7" w14:textId="26E81AD0" w:rsidR="00761714" w:rsidRDefault="00761714">
      <w:pPr>
        <w:pStyle w:val="CommentText"/>
      </w:pPr>
      <w:r>
        <w:rPr>
          <w:rStyle w:val="CommentReference"/>
        </w:rPr>
        <w:annotationRef/>
      </w:r>
      <w:r>
        <w:t xml:space="preserve">Please include figures here. How many MW? Is the electrolizer solely going to contribute to the grid?  </w:t>
      </w:r>
    </w:p>
  </w:comment>
  <w:comment w:id="83" w:author="Author" w:initials="A">
    <w:p w14:paraId="77781ED1" w14:textId="29A7B5C2" w:rsidR="00EA0296" w:rsidRDefault="00EA0296">
      <w:pPr>
        <w:pStyle w:val="CommentText"/>
      </w:pPr>
      <w:r>
        <w:rPr>
          <w:rStyle w:val="CommentReference"/>
        </w:rPr>
        <w:annotationRef/>
      </w:r>
      <w:r>
        <w:t xml:space="preserve">Please put this information in a table, </w:t>
      </w:r>
    </w:p>
  </w:comment>
  <w:comment w:id="84" w:author="Author" w:initials="A">
    <w:p w14:paraId="4909CF45" w14:textId="0B3EAF34" w:rsidR="00E151B2" w:rsidRDefault="00E151B2">
      <w:pPr>
        <w:pStyle w:val="CommentText"/>
      </w:pPr>
      <w:r>
        <w:rPr>
          <w:rStyle w:val="CommentReference"/>
        </w:rPr>
        <w:annotationRef/>
      </w:r>
      <w:r>
        <w:t>Include a date by which the product will be obsolete or will require significant follow up investments(such that it will no longer count as part of this same project)</w:t>
      </w:r>
    </w:p>
  </w:comment>
  <w:comment w:id="112" w:author="Author" w:initials="A">
    <w:p w14:paraId="5D69724B" w14:textId="2699360B" w:rsidR="00D80D71" w:rsidRDefault="00D80D71">
      <w:pPr>
        <w:pStyle w:val="CommentText"/>
      </w:pPr>
      <w:r>
        <w:rPr>
          <w:rStyle w:val="CommentReference"/>
        </w:rPr>
        <w:annotationRef/>
      </w:r>
      <w:r>
        <w:t>The Work packages should indicate when the R&amp;D phase begins and when it ends.</w:t>
      </w:r>
    </w:p>
  </w:comment>
  <w:comment w:id="113" w:author="Author" w:initials="A">
    <w:p w14:paraId="2F98D76E" w14:textId="2B587083" w:rsidR="005123D5" w:rsidRDefault="005123D5">
      <w:pPr>
        <w:pStyle w:val="CommentText"/>
      </w:pPr>
      <w:r>
        <w:rPr>
          <w:rStyle w:val="CommentReference"/>
        </w:rPr>
        <w:annotationRef/>
      </w:r>
      <w:r>
        <w:t>An estimate of the CAPEX and OPEX involved can help establish an economies of scale argument</w:t>
      </w:r>
    </w:p>
  </w:comment>
  <w:comment w:id="114" w:author="Author" w:initials="A">
    <w:p w14:paraId="6E978460" w14:textId="77777777" w:rsidR="00761714" w:rsidRDefault="00761714" w:rsidP="00761714">
      <w:pPr>
        <w:pStyle w:val="CommentText"/>
      </w:pPr>
      <w:r>
        <w:rPr>
          <w:rStyle w:val="CommentReference"/>
        </w:rPr>
        <w:annotationRef/>
      </w:r>
      <w:r>
        <w:rPr>
          <w:rStyle w:val="CommentReference"/>
        </w:rPr>
        <w:annotationRef/>
      </w:r>
      <w:r>
        <w:t>The EC wants specifics, dates\locations\frequency</w:t>
      </w:r>
    </w:p>
    <w:p w14:paraId="54DD7B61" w14:textId="45BE508F" w:rsidR="00761714" w:rsidRDefault="0076171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D0B206E" w15:done="0"/>
  <w15:commentEx w15:paraId="3B79D0F8" w15:done="0"/>
  <w15:commentEx w15:paraId="2E8C46B6" w15:done="0"/>
  <w15:commentEx w15:paraId="1A5A7866" w15:done="0"/>
  <w15:commentEx w15:paraId="6193CB81" w15:done="0"/>
  <w15:commentEx w15:paraId="03D4C58A" w15:done="0"/>
  <w15:commentEx w15:paraId="2093F2FE" w15:done="0"/>
  <w15:commentEx w15:paraId="46FB1F6C" w15:done="0"/>
  <w15:commentEx w15:paraId="68B7F266" w15:done="0"/>
  <w15:commentEx w15:paraId="0210BFAD" w15:done="0"/>
  <w15:commentEx w15:paraId="5E29AEF1" w15:done="0"/>
  <w15:commentEx w15:paraId="588057AB" w15:done="0"/>
  <w15:commentEx w15:paraId="59C82D9B" w15:done="0"/>
  <w15:commentEx w15:paraId="61746CE6" w15:done="0"/>
  <w15:commentEx w15:paraId="008EB318" w15:done="0"/>
  <w15:commentEx w15:paraId="3BD1DCE7" w15:done="0"/>
  <w15:commentEx w15:paraId="77781ED1" w15:done="0"/>
  <w15:commentEx w15:paraId="4909CF45" w15:done="0"/>
  <w15:commentEx w15:paraId="5D69724B" w15:done="0"/>
  <w15:commentEx w15:paraId="2F98D76E" w15:done="0"/>
  <w15:commentEx w15:paraId="54DD7B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D0B206E" w16cid:durableId="240A26EB"/>
  <w16cid:commentId w16cid:paraId="3B79D0F8" w16cid:durableId="240A26F8"/>
  <w16cid:commentId w16cid:paraId="2E8C46B6" w16cid:durableId="240A2E4D"/>
  <w16cid:commentId w16cid:paraId="1A5A7866" w16cid:durableId="240A270D"/>
  <w16cid:commentId w16cid:paraId="6193CB81" w16cid:durableId="240A2E2A"/>
  <w16cid:commentId w16cid:paraId="03D4C58A" w16cid:durableId="240A2E7D"/>
  <w16cid:commentId w16cid:paraId="2093F2FE" w16cid:durableId="240A278A"/>
  <w16cid:commentId w16cid:paraId="46FB1F6C" w16cid:durableId="240A2799"/>
  <w16cid:commentId w16cid:paraId="68B7F266" w16cid:durableId="240A27AB"/>
  <w16cid:commentId w16cid:paraId="0210BFAD" w16cid:durableId="240A27BB"/>
  <w16cid:commentId w16cid:paraId="5E29AEF1" w16cid:durableId="240A27CC"/>
  <w16cid:commentId w16cid:paraId="588057AB" w16cid:durableId="240A2EEC"/>
  <w16cid:commentId w16cid:paraId="59C82D9B" w16cid:durableId="240A27D6"/>
  <w16cid:commentId w16cid:paraId="61746CE6" w16cid:durableId="240A26B8"/>
  <w16cid:commentId w16cid:paraId="008EB318" w16cid:durableId="240A26AB"/>
  <w16cid:commentId w16cid:paraId="3BD1DCE7" w16cid:durableId="240A26C8"/>
  <w16cid:commentId w16cid:paraId="77781ED1" w16cid:durableId="240A29DD"/>
  <w16cid:commentId w16cid:paraId="4909CF45" w16cid:durableId="240A2F4D"/>
  <w16cid:commentId w16cid:paraId="5D69724B" w16cid:durableId="240A30D7"/>
  <w16cid:commentId w16cid:paraId="2F98D76E" w16cid:durableId="240A2D7A"/>
  <w16cid:commentId w16cid:paraId="54DD7B61" w16cid:durableId="240A26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008132" w14:textId="77777777" w:rsidR="00B5028A" w:rsidRDefault="00B5028A" w:rsidP="00EC76D3">
      <w:r>
        <w:separator/>
      </w:r>
    </w:p>
  </w:endnote>
  <w:endnote w:type="continuationSeparator" w:id="0">
    <w:p w14:paraId="1D1CCB42" w14:textId="77777777" w:rsidR="00B5028A" w:rsidRDefault="00B5028A" w:rsidP="00EC7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5077940"/>
      <w:docPartObj>
        <w:docPartGallery w:val="Page Numbers (Bottom of Page)"/>
        <w:docPartUnique/>
      </w:docPartObj>
    </w:sdtPr>
    <w:sdtEndPr>
      <w:rPr>
        <w:color w:val="7F7F7F" w:themeColor="text1" w:themeTint="80"/>
        <w:sz w:val="20"/>
      </w:rPr>
    </w:sdtEndPr>
    <w:sdtContent>
      <w:p w14:paraId="30668229" w14:textId="6F41F594" w:rsidR="00612C80" w:rsidRPr="00852726" w:rsidRDefault="00612C80">
        <w:pPr>
          <w:pStyle w:val="Footer"/>
          <w:jc w:val="right"/>
          <w:rPr>
            <w:color w:val="7F7F7F" w:themeColor="text1" w:themeTint="80"/>
            <w:sz w:val="20"/>
          </w:rPr>
        </w:pPr>
        <w:r w:rsidRPr="00852726">
          <w:rPr>
            <w:color w:val="262626" w:themeColor="text1" w:themeTint="D9"/>
            <w:sz w:val="20"/>
          </w:rPr>
          <w:fldChar w:fldCharType="begin"/>
        </w:r>
        <w:r w:rsidRPr="00852726">
          <w:rPr>
            <w:color w:val="262626" w:themeColor="text1" w:themeTint="D9"/>
            <w:sz w:val="20"/>
          </w:rPr>
          <w:instrText>PAGE   \* MERGEFORMAT</w:instrText>
        </w:r>
        <w:r w:rsidRPr="00852726">
          <w:rPr>
            <w:color w:val="262626" w:themeColor="text1" w:themeTint="D9"/>
            <w:sz w:val="20"/>
          </w:rPr>
          <w:fldChar w:fldCharType="separate"/>
        </w:r>
        <w:r w:rsidRPr="00852726">
          <w:rPr>
            <w:color w:val="262626" w:themeColor="text1" w:themeTint="D9"/>
            <w:sz w:val="20"/>
          </w:rPr>
          <w:t>2</w:t>
        </w:r>
        <w:r w:rsidRPr="00852726">
          <w:rPr>
            <w:color w:val="262626" w:themeColor="text1" w:themeTint="D9"/>
            <w:sz w:val="20"/>
          </w:rPr>
          <w:fldChar w:fldCharType="end"/>
        </w:r>
      </w:p>
    </w:sdtContent>
  </w:sdt>
  <w:p w14:paraId="3450C7FD" w14:textId="77777777" w:rsidR="00612C80" w:rsidRDefault="00612C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EACDC6" w14:textId="77777777" w:rsidR="00B5028A" w:rsidRDefault="00B5028A" w:rsidP="00EC76D3">
      <w:r>
        <w:separator/>
      </w:r>
    </w:p>
  </w:footnote>
  <w:footnote w:type="continuationSeparator" w:id="0">
    <w:p w14:paraId="444656D8" w14:textId="77777777" w:rsidR="00B5028A" w:rsidRDefault="00B5028A" w:rsidP="00EC76D3">
      <w:r>
        <w:continuationSeparator/>
      </w:r>
    </w:p>
  </w:footnote>
  <w:footnote w:id="1">
    <w:p w14:paraId="2A5EEF97" w14:textId="5F598DD9" w:rsidR="00612C80" w:rsidRDefault="00612C80">
      <w:pPr>
        <w:pStyle w:val="FootnoteText"/>
      </w:pPr>
      <w:r w:rsidRPr="00534509">
        <w:rPr>
          <w:rStyle w:val="FootnoteReference"/>
          <w:sz w:val="18"/>
          <w:szCs w:val="18"/>
        </w:rPr>
        <w:footnoteRef/>
      </w:r>
      <w:r w:rsidRPr="00534509">
        <w:rPr>
          <w:sz w:val="18"/>
          <w:szCs w:val="18"/>
        </w:rPr>
        <w:t xml:space="preserve"> Meddelelse nr. 2014/C 188/02 </w:t>
      </w:r>
      <w:r w:rsidRPr="00534509">
        <w:rPr>
          <w:sz w:val="18"/>
          <w:szCs w:val="22"/>
        </w:rPr>
        <w:t>om kriterier for analysen af, hvorvidt statsstøtte til fremme af gennemførelsen af vigtige projekter af fælleseuropæisk interesse er forenelig med det indre marked</w:t>
      </w:r>
      <w:r w:rsidRPr="00534509">
        <w:rPr>
          <w:sz w:val="18"/>
          <w:szCs w:val="18"/>
        </w:rPr>
        <w:t xml:space="preserve"> Meddelelsens anvendelse er forlænget </w:t>
      </w:r>
      <w:r w:rsidRPr="00534509">
        <w:rPr>
          <w:sz w:val="18"/>
          <w:szCs w:val="22"/>
        </w:rPr>
        <w:t>til den 31. december 2021 i henhold til Europa-Kommissionens meddelelse nr. 2020/C 224/02.</w:t>
      </w:r>
    </w:p>
  </w:footnote>
  <w:footnote w:id="2">
    <w:p w14:paraId="0932239E" w14:textId="3F7CB457" w:rsidR="00612C80" w:rsidRPr="005C04FD" w:rsidRDefault="00612C80">
      <w:pPr>
        <w:pStyle w:val="FootnoteText"/>
        <w:rPr>
          <w:sz w:val="18"/>
          <w:szCs w:val="18"/>
        </w:rPr>
      </w:pPr>
      <w:r w:rsidRPr="005C04FD">
        <w:rPr>
          <w:rStyle w:val="FootnoteReference"/>
          <w:sz w:val="18"/>
          <w:szCs w:val="18"/>
        </w:rPr>
        <w:footnoteRef/>
      </w:r>
      <w:r w:rsidRPr="005C04FD">
        <w:rPr>
          <w:sz w:val="18"/>
          <w:szCs w:val="18"/>
        </w:rPr>
        <w:t xml:space="preserve"> </w:t>
      </w:r>
      <w:r w:rsidRPr="005C04FD">
        <w:rPr>
          <w:sz w:val="18"/>
          <w:szCs w:val="18"/>
        </w:rPr>
        <w:t>Meddelelse fra Kommissionen ”En strategi for brint med henblik på et klimaneutralt Europa” (</w:t>
      </w:r>
      <w:hyperlink r:id="rId1" w:history="1">
        <w:r w:rsidRPr="005C04FD">
          <w:rPr>
            <w:rStyle w:val="Hyperlink"/>
            <w:sz w:val="18"/>
            <w:szCs w:val="18"/>
          </w:rPr>
          <w:t>Link</w:t>
        </w:r>
      </w:hyperlink>
      <w:r w:rsidRPr="005C04FD">
        <w:rPr>
          <w:sz w:val="18"/>
          <w:szCs w:val="18"/>
        </w:rPr>
        <w:t>)</w:t>
      </w:r>
    </w:p>
  </w:footnote>
  <w:footnote w:id="3">
    <w:p w14:paraId="534D453C" w14:textId="215B1B3D" w:rsidR="00612C80" w:rsidRPr="005C04FD" w:rsidRDefault="00612C80">
      <w:pPr>
        <w:pStyle w:val="FootnoteText"/>
        <w:rPr>
          <w:sz w:val="18"/>
          <w:szCs w:val="18"/>
        </w:rPr>
      </w:pPr>
      <w:r w:rsidRPr="005C04FD">
        <w:rPr>
          <w:rStyle w:val="FootnoteReference"/>
          <w:sz w:val="18"/>
          <w:szCs w:val="18"/>
        </w:rPr>
        <w:footnoteRef/>
      </w:r>
      <w:r w:rsidRPr="005C04FD">
        <w:rPr>
          <w:sz w:val="18"/>
          <w:szCs w:val="18"/>
        </w:rPr>
        <w:t xml:space="preserve"> </w:t>
      </w:r>
      <w:r w:rsidRPr="005C04FD">
        <w:rPr>
          <w:sz w:val="18"/>
          <w:szCs w:val="18"/>
        </w:rPr>
        <w:t xml:space="preserve">Læs her for nærmere definition fra Europa-Kommissionen: </w:t>
      </w:r>
      <w:hyperlink r:id="rId2" w:history="1">
        <w:r w:rsidRPr="005C04FD">
          <w:rPr>
            <w:rStyle w:val="Hyperlink"/>
            <w:sz w:val="18"/>
            <w:szCs w:val="18"/>
          </w:rPr>
          <w:t>https://ec.europa.eu/research/participants/data/ref/h2020/wp/2014_2015/annexes/h2020-wp1415-annex-g-trl_en.pdf</w:t>
        </w:r>
      </w:hyperlink>
      <w:r w:rsidRPr="005C04FD">
        <w:rPr>
          <w:sz w:val="18"/>
          <w:szCs w:val="18"/>
        </w:rPr>
        <w:t xml:space="preserve"> </w:t>
      </w:r>
    </w:p>
  </w:footnote>
  <w:footnote w:id="4">
    <w:p w14:paraId="68DA4248" w14:textId="0A4A67FF" w:rsidR="00612C80" w:rsidRPr="005C04FD" w:rsidRDefault="00612C80">
      <w:pPr>
        <w:pStyle w:val="FootnoteText"/>
        <w:rPr>
          <w:sz w:val="18"/>
          <w:szCs w:val="18"/>
        </w:rPr>
      </w:pPr>
      <w:r w:rsidRPr="005C04FD">
        <w:rPr>
          <w:rStyle w:val="FootnoteReference"/>
          <w:sz w:val="18"/>
          <w:szCs w:val="18"/>
        </w:rPr>
        <w:footnoteRef/>
      </w:r>
      <w:r w:rsidRPr="005C04FD">
        <w:rPr>
          <w:sz w:val="18"/>
          <w:szCs w:val="18"/>
        </w:rPr>
        <w:t xml:space="preserve"> </w:t>
      </w:r>
      <w:r w:rsidRPr="005C04FD">
        <w:rPr>
          <w:rFonts w:cs="Arial"/>
          <w:iCs/>
          <w:sz w:val="18"/>
          <w:szCs w:val="18"/>
        </w:rPr>
        <w:t>Fremtidens</w:t>
      </w:r>
      <w:r w:rsidRPr="005C04FD">
        <w:rPr>
          <w:rFonts w:cs="Arial"/>
          <w:sz w:val="18"/>
          <w:szCs w:val="18"/>
        </w:rPr>
        <w:t xml:space="preserve"> grønne løsninger - Strategi for investeringer i grøn forskning, teknologi og innovation, s. 21 (</w:t>
      </w:r>
      <w:hyperlink r:id="rId3" w:history="1">
        <w:r w:rsidRPr="005C04FD">
          <w:rPr>
            <w:rStyle w:val="Hyperlink"/>
            <w:rFonts w:cs="Arial"/>
            <w:sz w:val="18"/>
            <w:szCs w:val="18"/>
          </w:rPr>
          <w:t>Link</w:t>
        </w:r>
      </w:hyperlink>
      <w:r w:rsidRPr="005C04FD">
        <w:rPr>
          <w:rFonts w:cs="Arial"/>
          <w:sz w:val="18"/>
          <w:szCs w:val="1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A38B8"/>
    <w:multiLevelType w:val="hybridMultilevel"/>
    <w:tmpl w:val="F5FED0E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82A67DA"/>
    <w:multiLevelType w:val="hybridMultilevel"/>
    <w:tmpl w:val="C0062840"/>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87E6BFE"/>
    <w:multiLevelType w:val="hybridMultilevel"/>
    <w:tmpl w:val="882EE77E"/>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C390DCA"/>
    <w:multiLevelType w:val="hybridMultilevel"/>
    <w:tmpl w:val="30384C1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tabs>
          <w:tab w:val="num" w:pos="2160"/>
        </w:tabs>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D9B35F4"/>
    <w:multiLevelType w:val="hybridMultilevel"/>
    <w:tmpl w:val="08A01F66"/>
    <w:lvl w:ilvl="0" w:tplc="2C28559E">
      <w:start w:val="5"/>
      <w:numFmt w:val="bullet"/>
      <w:lvlText w:val="-"/>
      <w:lvlJc w:val="left"/>
      <w:pPr>
        <w:ind w:left="720" w:hanging="360"/>
      </w:pPr>
      <w:rPr>
        <w:rFonts w:ascii="Arial" w:eastAsia="Times New Roman"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DD37C54"/>
    <w:multiLevelType w:val="hybridMultilevel"/>
    <w:tmpl w:val="82A44A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62A6E91"/>
    <w:multiLevelType w:val="hybridMultilevel"/>
    <w:tmpl w:val="F2EA8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021113"/>
    <w:multiLevelType w:val="hybridMultilevel"/>
    <w:tmpl w:val="517C79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25C706A8"/>
    <w:multiLevelType w:val="hybridMultilevel"/>
    <w:tmpl w:val="09FC687C"/>
    <w:lvl w:ilvl="0" w:tplc="BD260ABC">
      <w:start w:val="15"/>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7E827E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80E436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D90FC0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CA4F5C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060C8B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6CEE31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47A3BB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3002F1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68A3952"/>
    <w:multiLevelType w:val="hybridMultilevel"/>
    <w:tmpl w:val="7ED2AA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9000FFD"/>
    <w:multiLevelType w:val="hybridMultilevel"/>
    <w:tmpl w:val="ED3CDDA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D4620BD"/>
    <w:multiLevelType w:val="hybridMultilevel"/>
    <w:tmpl w:val="647C4F5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32CF6ABB"/>
    <w:multiLevelType w:val="hybridMultilevel"/>
    <w:tmpl w:val="EFEE0B72"/>
    <w:lvl w:ilvl="0" w:tplc="2FE61708">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330173D0"/>
    <w:multiLevelType w:val="hybridMultilevel"/>
    <w:tmpl w:val="6F9AF6F4"/>
    <w:lvl w:ilvl="0" w:tplc="AC1E8824">
      <w:start w:val="3"/>
      <w:numFmt w:val="bullet"/>
      <w:lvlText w:val="-"/>
      <w:lvlJc w:val="left"/>
      <w:pPr>
        <w:ind w:left="720" w:hanging="360"/>
      </w:pPr>
      <w:rPr>
        <w:rFonts w:ascii="Arial" w:eastAsia="Times New Roman"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3D70280"/>
    <w:multiLevelType w:val="hybridMultilevel"/>
    <w:tmpl w:val="69AA2004"/>
    <w:lvl w:ilvl="0" w:tplc="1A1AA90A">
      <w:start w:val="1"/>
      <w:numFmt w:val="bullet"/>
      <w:lvlText w:val="-"/>
      <w:lvlJc w:val="left"/>
      <w:pPr>
        <w:ind w:left="720" w:hanging="360"/>
      </w:pPr>
      <w:rPr>
        <w:rFonts w:ascii="Arial" w:eastAsia="Times New Roman"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34042A64"/>
    <w:multiLevelType w:val="hybridMultilevel"/>
    <w:tmpl w:val="D878045E"/>
    <w:lvl w:ilvl="0" w:tplc="2BFA8958">
      <w:start w:val="1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478B690D"/>
    <w:multiLevelType w:val="multilevel"/>
    <w:tmpl w:val="13700694"/>
    <w:lvl w:ilvl="0">
      <w:start w:val="1"/>
      <w:numFmt w:val="bullet"/>
      <w:lvlRestart w:val="0"/>
      <w:pStyle w:val="ITAufzhlung1Punkt"/>
      <w:lvlText w:val=""/>
      <w:lvlJc w:val="left"/>
      <w:pPr>
        <w:tabs>
          <w:tab w:val="num" w:pos="284"/>
        </w:tabs>
        <w:ind w:left="284" w:hanging="284"/>
      </w:pPr>
      <w:rPr>
        <w:rFonts w:ascii="Symbol" w:hAnsi="Symbol" w:hint="default"/>
        <w:b w:val="0"/>
        <w:i w:val="0"/>
        <w:color w:val="auto"/>
        <w:sz w:val="20"/>
      </w:rPr>
    </w:lvl>
    <w:lvl w:ilvl="1">
      <w:start w:val="1"/>
      <w:numFmt w:val="bullet"/>
      <w:pStyle w:val="ITAufzhlung2Minus"/>
      <w:lvlText w:val="-"/>
      <w:lvlJc w:val="left"/>
      <w:pPr>
        <w:tabs>
          <w:tab w:val="num" w:pos="964"/>
        </w:tabs>
        <w:ind w:left="964" w:hanging="284"/>
      </w:pPr>
      <w:rPr>
        <w:rFonts w:ascii="Arial" w:hAnsi="Arial" w:hint="default"/>
        <w:b w:val="0"/>
        <w:i w:val="0"/>
        <w:color w:val="auto"/>
        <w:sz w:val="24"/>
      </w:rPr>
    </w:lvl>
    <w:lvl w:ilvl="2">
      <w:start w:val="1"/>
      <w:numFmt w:val="bullet"/>
      <w:pStyle w:val="ITAufzhlung3Plus"/>
      <w:lvlText w:val=""/>
      <w:lvlJc w:val="left"/>
      <w:pPr>
        <w:tabs>
          <w:tab w:val="num" w:pos="964"/>
        </w:tabs>
        <w:ind w:left="964" w:hanging="284"/>
      </w:pPr>
      <w:rPr>
        <w:rFonts w:ascii="Symbol" w:hAnsi="Symbol" w:hint="default"/>
        <w:color w:val="auto"/>
      </w:rPr>
    </w:lvl>
    <w:lvl w:ilvl="3">
      <w:start w:val="1"/>
      <w:numFmt w:val="bullet"/>
      <w:pStyle w:val="ITAufzhlung4Pfeil"/>
      <w:lvlText w:val=""/>
      <w:lvlJc w:val="left"/>
      <w:pPr>
        <w:tabs>
          <w:tab w:val="num" w:pos="1247"/>
        </w:tabs>
        <w:ind w:left="1247" w:hanging="283"/>
      </w:pPr>
      <w:rPr>
        <w:rFonts w:ascii="Symbol" w:hAnsi="Symbol" w:hint="default"/>
        <w:color w:val="auto"/>
      </w:rPr>
    </w:lvl>
    <w:lvl w:ilvl="4">
      <w:start w:val="1"/>
      <w:numFmt w:val="bullet"/>
      <w:pStyle w:val="ITAufzhlung5Doppelpfeil"/>
      <w:lvlText w:val=""/>
      <w:lvlJc w:val="left"/>
      <w:pPr>
        <w:tabs>
          <w:tab w:val="num" w:pos="1247"/>
        </w:tabs>
        <w:ind w:left="1247" w:hanging="283"/>
      </w:pPr>
      <w:rPr>
        <w:rFonts w:ascii="Symbol" w:hAnsi="Symbol" w:hint="default"/>
        <w:color w:val="auto"/>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17" w15:restartNumberingAfterBreak="0">
    <w:nsid w:val="48BA5AAD"/>
    <w:multiLevelType w:val="hybridMultilevel"/>
    <w:tmpl w:val="C0062840"/>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50A46408"/>
    <w:multiLevelType w:val="multilevel"/>
    <w:tmpl w:val="BB5C5998"/>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15904AD"/>
    <w:multiLevelType w:val="hybridMultilevel"/>
    <w:tmpl w:val="8E90CD72"/>
    <w:lvl w:ilvl="0" w:tplc="04060001">
      <w:start w:val="1"/>
      <w:numFmt w:val="bullet"/>
      <w:lvlText w:val=""/>
      <w:lvlJc w:val="left"/>
      <w:pPr>
        <w:ind w:left="720" w:hanging="360"/>
      </w:pPr>
      <w:rPr>
        <w:rFonts w:ascii="Symbol" w:hAnsi="Symbol" w:hint="default"/>
        <w:i w:val="0"/>
        <w:iCs w:val="0"/>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4161183"/>
    <w:multiLevelType w:val="hybridMultilevel"/>
    <w:tmpl w:val="EDEACC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F60414F"/>
    <w:multiLevelType w:val="hybridMultilevel"/>
    <w:tmpl w:val="8F6E13E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60CB23E9"/>
    <w:multiLevelType w:val="multilevel"/>
    <w:tmpl w:val="96FCD7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1B6222E"/>
    <w:multiLevelType w:val="hybridMultilevel"/>
    <w:tmpl w:val="842887E6"/>
    <w:lvl w:ilvl="0" w:tplc="0BA87226">
      <w:start w:val="1"/>
      <w:numFmt w:val="bullet"/>
      <w:lvlText w:val=""/>
      <w:lvlJc w:val="left"/>
      <w:pPr>
        <w:ind w:left="720" w:hanging="360"/>
      </w:pPr>
      <w:rPr>
        <w:rFonts w:ascii="Symbol" w:hAnsi="Symbol" w:hint="default"/>
        <w:lang w:val="en-GB"/>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2683D8B"/>
    <w:multiLevelType w:val="hybridMultilevel"/>
    <w:tmpl w:val="5ED0A59A"/>
    <w:lvl w:ilvl="0" w:tplc="52B8C7C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57848C5"/>
    <w:multiLevelType w:val="multilevel"/>
    <w:tmpl w:val="BEB80F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8"/>
  </w:num>
  <w:num w:numId="2">
    <w:abstractNumId w:val="25"/>
  </w:num>
  <w:num w:numId="3">
    <w:abstractNumId w:val="0"/>
  </w:num>
  <w:num w:numId="4">
    <w:abstractNumId w:val="14"/>
  </w:num>
  <w:num w:numId="5">
    <w:abstractNumId w:val="3"/>
  </w:num>
  <w:num w:numId="6">
    <w:abstractNumId w:val="17"/>
  </w:num>
  <w:num w:numId="7">
    <w:abstractNumId w:val="10"/>
  </w:num>
  <w:num w:numId="8">
    <w:abstractNumId w:val="1"/>
  </w:num>
  <w:num w:numId="9">
    <w:abstractNumId w:val="5"/>
  </w:num>
  <w:num w:numId="10">
    <w:abstractNumId w:val="15"/>
  </w:num>
  <w:num w:numId="11">
    <w:abstractNumId w:val="2"/>
  </w:num>
  <w:num w:numId="12">
    <w:abstractNumId w:val="12"/>
  </w:num>
  <w:num w:numId="13">
    <w:abstractNumId w:val="11"/>
  </w:num>
  <w:num w:numId="14">
    <w:abstractNumId w:val="19"/>
  </w:num>
  <w:num w:numId="15">
    <w:abstractNumId w:val="21"/>
  </w:num>
  <w:num w:numId="16">
    <w:abstractNumId w:val="10"/>
  </w:num>
  <w:num w:numId="17">
    <w:abstractNumId w:val="13"/>
  </w:num>
  <w:num w:numId="18">
    <w:abstractNumId w:val="9"/>
  </w:num>
  <w:num w:numId="19">
    <w:abstractNumId w:val="7"/>
  </w:num>
  <w:num w:numId="20">
    <w:abstractNumId w:val="4"/>
  </w:num>
  <w:num w:numId="21">
    <w:abstractNumId w:val="23"/>
  </w:num>
  <w:num w:numId="22">
    <w:abstractNumId w:val="6"/>
  </w:num>
  <w:num w:numId="23">
    <w:abstractNumId w:val="24"/>
  </w:num>
  <w:num w:numId="24">
    <w:abstractNumId w:val="16"/>
  </w:num>
  <w:num w:numId="25">
    <w:abstractNumId w:val="8"/>
  </w:num>
  <w:num w:numId="26">
    <w:abstractNumId w:val="20"/>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1304"/>
  <w:hyphenationZone w:val="425"/>
  <w:drawingGridHorizontalSpacing w:val="120"/>
  <w:drawingGridVerticalSpacing w:val="163"/>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5CB"/>
    <w:rsid w:val="000006BA"/>
    <w:rsid w:val="00000D20"/>
    <w:rsid w:val="000018F5"/>
    <w:rsid w:val="00001BF1"/>
    <w:rsid w:val="00002526"/>
    <w:rsid w:val="00004D83"/>
    <w:rsid w:val="0000504F"/>
    <w:rsid w:val="00005780"/>
    <w:rsid w:val="000057C4"/>
    <w:rsid w:val="00005CE1"/>
    <w:rsid w:val="00007046"/>
    <w:rsid w:val="00007B9C"/>
    <w:rsid w:val="00010143"/>
    <w:rsid w:val="00010604"/>
    <w:rsid w:val="00010E44"/>
    <w:rsid w:val="00012135"/>
    <w:rsid w:val="0001355F"/>
    <w:rsid w:val="00015759"/>
    <w:rsid w:val="0001582D"/>
    <w:rsid w:val="00016B5C"/>
    <w:rsid w:val="000201BE"/>
    <w:rsid w:val="0002209E"/>
    <w:rsid w:val="00022D7B"/>
    <w:rsid w:val="0002471F"/>
    <w:rsid w:val="00031580"/>
    <w:rsid w:val="000318EE"/>
    <w:rsid w:val="0003264F"/>
    <w:rsid w:val="000327D4"/>
    <w:rsid w:val="00033D12"/>
    <w:rsid w:val="000363BD"/>
    <w:rsid w:val="00037021"/>
    <w:rsid w:val="000428DC"/>
    <w:rsid w:val="00044D05"/>
    <w:rsid w:val="00047570"/>
    <w:rsid w:val="00047A6C"/>
    <w:rsid w:val="00050110"/>
    <w:rsid w:val="00055048"/>
    <w:rsid w:val="00060EBE"/>
    <w:rsid w:val="00061DF1"/>
    <w:rsid w:val="00062B3C"/>
    <w:rsid w:val="000648B5"/>
    <w:rsid w:val="00065144"/>
    <w:rsid w:val="00067313"/>
    <w:rsid w:val="000722A5"/>
    <w:rsid w:val="00073325"/>
    <w:rsid w:val="0007355F"/>
    <w:rsid w:val="000741B9"/>
    <w:rsid w:val="00074B98"/>
    <w:rsid w:val="00077CBE"/>
    <w:rsid w:val="00085E96"/>
    <w:rsid w:val="00087ED6"/>
    <w:rsid w:val="00091602"/>
    <w:rsid w:val="00091C49"/>
    <w:rsid w:val="00091FE9"/>
    <w:rsid w:val="0009279D"/>
    <w:rsid w:val="00092F3F"/>
    <w:rsid w:val="00093FC2"/>
    <w:rsid w:val="00094524"/>
    <w:rsid w:val="000959D2"/>
    <w:rsid w:val="000A0420"/>
    <w:rsid w:val="000A0B1A"/>
    <w:rsid w:val="000A3C1F"/>
    <w:rsid w:val="000A4CBD"/>
    <w:rsid w:val="000A5A1A"/>
    <w:rsid w:val="000A6337"/>
    <w:rsid w:val="000B0F13"/>
    <w:rsid w:val="000B1F0D"/>
    <w:rsid w:val="000B4400"/>
    <w:rsid w:val="000B4D7E"/>
    <w:rsid w:val="000B515C"/>
    <w:rsid w:val="000B5467"/>
    <w:rsid w:val="000B5E76"/>
    <w:rsid w:val="000C27E3"/>
    <w:rsid w:val="000C481C"/>
    <w:rsid w:val="000C51F8"/>
    <w:rsid w:val="000C6DC4"/>
    <w:rsid w:val="000C6E73"/>
    <w:rsid w:val="000C7701"/>
    <w:rsid w:val="000C7C6B"/>
    <w:rsid w:val="000D0725"/>
    <w:rsid w:val="000D0EF6"/>
    <w:rsid w:val="000D112D"/>
    <w:rsid w:val="000D1363"/>
    <w:rsid w:val="000D1441"/>
    <w:rsid w:val="000D1F04"/>
    <w:rsid w:val="000D2476"/>
    <w:rsid w:val="000D3A7B"/>
    <w:rsid w:val="000D4488"/>
    <w:rsid w:val="000D4891"/>
    <w:rsid w:val="000D600F"/>
    <w:rsid w:val="000D6C36"/>
    <w:rsid w:val="000D6F7E"/>
    <w:rsid w:val="000E11DB"/>
    <w:rsid w:val="000E14E7"/>
    <w:rsid w:val="000E5D27"/>
    <w:rsid w:val="000E5E0A"/>
    <w:rsid w:val="000F01F2"/>
    <w:rsid w:val="000F0311"/>
    <w:rsid w:val="000F1609"/>
    <w:rsid w:val="000F168C"/>
    <w:rsid w:val="000F1BFD"/>
    <w:rsid w:val="000F248B"/>
    <w:rsid w:val="000F250B"/>
    <w:rsid w:val="000F47DF"/>
    <w:rsid w:val="000F58E1"/>
    <w:rsid w:val="000F6FFA"/>
    <w:rsid w:val="000F7D61"/>
    <w:rsid w:val="00100151"/>
    <w:rsid w:val="00102489"/>
    <w:rsid w:val="00103FFD"/>
    <w:rsid w:val="001043C4"/>
    <w:rsid w:val="001047D7"/>
    <w:rsid w:val="00105832"/>
    <w:rsid w:val="0010668A"/>
    <w:rsid w:val="00106D85"/>
    <w:rsid w:val="001073C2"/>
    <w:rsid w:val="001079ED"/>
    <w:rsid w:val="001105B9"/>
    <w:rsid w:val="00111C51"/>
    <w:rsid w:val="00113DA1"/>
    <w:rsid w:val="00114286"/>
    <w:rsid w:val="0011553B"/>
    <w:rsid w:val="00115D34"/>
    <w:rsid w:val="0011659E"/>
    <w:rsid w:val="00116686"/>
    <w:rsid w:val="00116E76"/>
    <w:rsid w:val="0012184D"/>
    <w:rsid w:val="00121F21"/>
    <w:rsid w:val="001226D5"/>
    <w:rsid w:val="001229BA"/>
    <w:rsid w:val="00122DC0"/>
    <w:rsid w:val="001235D7"/>
    <w:rsid w:val="00123E48"/>
    <w:rsid w:val="00127355"/>
    <w:rsid w:val="00127A99"/>
    <w:rsid w:val="00131E52"/>
    <w:rsid w:val="00133340"/>
    <w:rsid w:val="001335C9"/>
    <w:rsid w:val="00133D2D"/>
    <w:rsid w:val="00134039"/>
    <w:rsid w:val="0014015F"/>
    <w:rsid w:val="00140820"/>
    <w:rsid w:val="0014201F"/>
    <w:rsid w:val="00142BC4"/>
    <w:rsid w:val="00143808"/>
    <w:rsid w:val="00143CE3"/>
    <w:rsid w:val="001458BA"/>
    <w:rsid w:val="00146081"/>
    <w:rsid w:val="0014769F"/>
    <w:rsid w:val="00147AEA"/>
    <w:rsid w:val="00150D0B"/>
    <w:rsid w:val="001514B0"/>
    <w:rsid w:val="00151AF3"/>
    <w:rsid w:val="00153A7B"/>
    <w:rsid w:val="001546DF"/>
    <w:rsid w:val="00154753"/>
    <w:rsid w:val="0015634B"/>
    <w:rsid w:val="00157083"/>
    <w:rsid w:val="00162D3D"/>
    <w:rsid w:val="0016513E"/>
    <w:rsid w:val="001707D5"/>
    <w:rsid w:val="0017153C"/>
    <w:rsid w:val="00172780"/>
    <w:rsid w:val="00172C22"/>
    <w:rsid w:val="00173AE0"/>
    <w:rsid w:val="0017411A"/>
    <w:rsid w:val="001749CE"/>
    <w:rsid w:val="00174FEF"/>
    <w:rsid w:val="00175638"/>
    <w:rsid w:val="00177818"/>
    <w:rsid w:val="00177C3D"/>
    <w:rsid w:val="0018059B"/>
    <w:rsid w:val="00181777"/>
    <w:rsid w:val="001824AD"/>
    <w:rsid w:val="00183680"/>
    <w:rsid w:val="00184159"/>
    <w:rsid w:val="00184F21"/>
    <w:rsid w:val="0018588B"/>
    <w:rsid w:val="00187273"/>
    <w:rsid w:val="0019020D"/>
    <w:rsid w:val="00190520"/>
    <w:rsid w:val="0019062B"/>
    <w:rsid w:val="001908E1"/>
    <w:rsid w:val="00191D1F"/>
    <w:rsid w:val="00192550"/>
    <w:rsid w:val="00192757"/>
    <w:rsid w:val="00192EB6"/>
    <w:rsid w:val="00193C35"/>
    <w:rsid w:val="00195595"/>
    <w:rsid w:val="001961FF"/>
    <w:rsid w:val="001962F4"/>
    <w:rsid w:val="00196C2A"/>
    <w:rsid w:val="001A082E"/>
    <w:rsid w:val="001A2D67"/>
    <w:rsid w:val="001A3755"/>
    <w:rsid w:val="001A4362"/>
    <w:rsid w:val="001A5E3A"/>
    <w:rsid w:val="001A724B"/>
    <w:rsid w:val="001A74D7"/>
    <w:rsid w:val="001A7DCE"/>
    <w:rsid w:val="001B1C17"/>
    <w:rsid w:val="001B30BD"/>
    <w:rsid w:val="001B362F"/>
    <w:rsid w:val="001B57BC"/>
    <w:rsid w:val="001B5EA0"/>
    <w:rsid w:val="001B6CEF"/>
    <w:rsid w:val="001C363B"/>
    <w:rsid w:val="001C3F3E"/>
    <w:rsid w:val="001C4D91"/>
    <w:rsid w:val="001C50B0"/>
    <w:rsid w:val="001D106E"/>
    <w:rsid w:val="001D1716"/>
    <w:rsid w:val="001D44C0"/>
    <w:rsid w:val="001D65BB"/>
    <w:rsid w:val="001D6D9C"/>
    <w:rsid w:val="001D7A12"/>
    <w:rsid w:val="001D7D4A"/>
    <w:rsid w:val="001E029F"/>
    <w:rsid w:val="001E1EF7"/>
    <w:rsid w:val="001E2B8F"/>
    <w:rsid w:val="001E2EC7"/>
    <w:rsid w:val="001E4FDB"/>
    <w:rsid w:val="001E55DC"/>
    <w:rsid w:val="001E5FF9"/>
    <w:rsid w:val="001E6403"/>
    <w:rsid w:val="001F0CA1"/>
    <w:rsid w:val="001F14A3"/>
    <w:rsid w:val="001F3752"/>
    <w:rsid w:val="001F39DD"/>
    <w:rsid w:val="001F3B7E"/>
    <w:rsid w:val="001F4419"/>
    <w:rsid w:val="001F504A"/>
    <w:rsid w:val="001F5698"/>
    <w:rsid w:val="00200BAF"/>
    <w:rsid w:val="00200DEF"/>
    <w:rsid w:val="00201034"/>
    <w:rsid w:val="0020110C"/>
    <w:rsid w:val="002105F4"/>
    <w:rsid w:val="00210691"/>
    <w:rsid w:val="00210943"/>
    <w:rsid w:val="00210A32"/>
    <w:rsid w:val="00210B8C"/>
    <w:rsid w:val="00212B5A"/>
    <w:rsid w:val="00216811"/>
    <w:rsid w:val="002217D7"/>
    <w:rsid w:val="00222B8A"/>
    <w:rsid w:val="002231A7"/>
    <w:rsid w:val="00224990"/>
    <w:rsid w:val="00224D38"/>
    <w:rsid w:val="0022533E"/>
    <w:rsid w:val="00226029"/>
    <w:rsid w:val="0022641C"/>
    <w:rsid w:val="002276E5"/>
    <w:rsid w:val="00232DB2"/>
    <w:rsid w:val="00240FCA"/>
    <w:rsid w:val="00241514"/>
    <w:rsid w:val="002426E4"/>
    <w:rsid w:val="00242D37"/>
    <w:rsid w:val="00243072"/>
    <w:rsid w:val="002438B1"/>
    <w:rsid w:val="002441A2"/>
    <w:rsid w:val="002441D7"/>
    <w:rsid w:val="0024433C"/>
    <w:rsid w:val="00244449"/>
    <w:rsid w:val="002455D9"/>
    <w:rsid w:val="00247B32"/>
    <w:rsid w:val="00250424"/>
    <w:rsid w:val="0025296E"/>
    <w:rsid w:val="00253A3D"/>
    <w:rsid w:val="0025518E"/>
    <w:rsid w:val="00267AFC"/>
    <w:rsid w:val="0027121B"/>
    <w:rsid w:val="0027176A"/>
    <w:rsid w:val="00272F75"/>
    <w:rsid w:val="00273841"/>
    <w:rsid w:val="00273CA7"/>
    <w:rsid w:val="00273CCA"/>
    <w:rsid w:val="00274117"/>
    <w:rsid w:val="002745D6"/>
    <w:rsid w:val="002746B2"/>
    <w:rsid w:val="00276070"/>
    <w:rsid w:val="0027661E"/>
    <w:rsid w:val="002766D6"/>
    <w:rsid w:val="002822E0"/>
    <w:rsid w:val="002832DB"/>
    <w:rsid w:val="00286A4E"/>
    <w:rsid w:val="00290A64"/>
    <w:rsid w:val="002915D9"/>
    <w:rsid w:val="00291CD2"/>
    <w:rsid w:val="00291E17"/>
    <w:rsid w:val="00293937"/>
    <w:rsid w:val="0029417D"/>
    <w:rsid w:val="002952BC"/>
    <w:rsid w:val="00296DDE"/>
    <w:rsid w:val="002975F9"/>
    <w:rsid w:val="002A01F5"/>
    <w:rsid w:val="002A13B7"/>
    <w:rsid w:val="002A2BCD"/>
    <w:rsid w:val="002A2C8C"/>
    <w:rsid w:val="002A309B"/>
    <w:rsid w:val="002A428B"/>
    <w:rsid w:val="002A4507"/>
    <w:rsid w:val="002A477C"/>
    <w:rsid w:val="002A5DE0"/>
    <w:rsid w:val="002A760F"/>
    <w:rsid w:val="002B0E33"/>
    <w:rsid w:val="002B1524"/>
    <w:rsid w:val="002B3160"/>
    <w:rsid w:val="002B50DE"/>
    <w:rsid w:val="002B6A8A"/>
    <w:rsid w:val="002C0048"/>
    <w:rsid w:val="002C0E3F"/>
    <w:rsid w:val="002C1223"/>
    <w:rsid w:val="002C2C6D"/>
    <w:rsid w:val="002C2ED8"/>
    <w:rsid w:val="002C4131"/>
    <w:rsid w:val="002C5BF0"/>
    <w:rsid w:val="002C7140"/>
    <w:rsid w:val="002D09E8"/>
    <w:rsid w:val="002D2456"/>
    <w:rsid w:val="002D337C"/>
    <w:rsid w:val="002D3DB7"/>
    <w:rsid w:val="002D550D"/>
    <w:rsid w:val="002D5B8E"/>
    <w:rsid w:val="002D70C4"/>
    <w:rsid w:val="002E018C"/>
    <w:rsid w:val="002E3AC9"/>
    <w:rsid w:val="002E3E88"/>
    <w:rsid w:val="002E4966"/>
    <w:rsid w:val="002E6CE5"/>
    <w:rsid w:val="002E6CE7"/>
    <w:rsid w:val="002F049D"/>
    <w:rsid w:val="002F0B55"/>
    <w:rsid w:val="002F1CC2"/>
    <w:rsid w:val="002F3E95"/>
    <w:rsid w:val="002F4B74"/>
    <w:rsid w:val="002F4F68"/>
    <w:rsid w:val="0030001C"/>
    <w:rsid w:val="0030099D"/>
    <w:rsid w:val="00302114"/>
    <w:rsid w:val="00306364"/>
    <w:rsid w:val="003077C9"/>
    <w:rsid w:val="003104D9"/>
    <w:rsid w:val="00310842"/>
    <w:rsid w:val="00310A6E"/>
    <w:rsid w:val="00310D72"/>
    <w:rsid w:val="00310F9F"/>
    <w:rsid w:val="003119D5"/>
    <w:rsid w:val="00312243"/>
    <w:rsid w:val="00312B68"/>
    <w:rsid w:val="00312FA4"/>
    <w:rsid w:val="003139FE"/>
    <w:rsid w:val="00314506"/>
    <w:rsid w:val="00314E4C"/>
    <w:rsid w:val="003150C5"/>
    <w:rsid w:val="00315944"/>
    <w:rsid w:val="003161C9"/>
    <w:rsid w:val="00317AF7"/>
    <w:rsid w:val="0032120D"/>
    <w:rsid w:val="00323044"/>
    <w:rsid w:val="00323EC8"/>
    <w:rsid w:val="00324497"/>
    <w:rsid w:val="00324A77"/>
    <w:rsid w:val="0032721B"/>
    <w:rsid w:val="00330EA4"/>
    <w:rsid w:val="00332CF6"/>
    <w:rsid w:val="00333A2D"/>
    <w:rsid w:val="003360BF"/>
    <w:rsid w:val="003368B3"/>
    <w:rsid w:val="00336CCE"/>
    <w:rsid w:val="0033794A"/>
    <w:rsid w:val="00342A63"/>
    <w:rsid w:val="00343074"/>
    <w:rsid w:val="00344581"/>
    <w:rsid w:val="003452E7"/>
    <w:rsid w:val="00345975"/>
    <w:rsid w:val="00346432"/>
    <w:rsid w:val="00350685"/>
    <w:rsid w:val="0035082C"/>
    <w:rsid w:val="00351049"/>
    <w:rsid w:val="0035194C"/>
    <w:rsid w:val="00351C37"/>
    <w:rsid w:val="00351F99"/>
    <w:rsid w:val="00352382"/>
    <w:rsid w:val="0035242A"/>
    <w:rsid w:val="00352A4C"/>
    <w:rsid w:val="0035414F"/>
    <w:rsid w:val="00357E73"/>
    <w:rsid w:val="00360ED0"/>
    <w:rsid w:val="0036140E"/>
    <w:rsid w:val="0036141C"/>
    <w:rsid w:val="00361D77"/>
    <w:rsid w:val="00361EA6"/>
    <w:rsid w:val="00361EAE"/>
    <w:rsid w:val="00363411"/>
    <w:rsid w:val="003665AD"/>
    <w:rsid w:val="00366863"/>
    <w:rsid w:val="00366B97"/>
    <w:rsid w:val="00370C36"/>
    <w:rsid w:val="00370F87"/>
    <w:rsid w:val="00371057"/>
    <w:rsid w:val="003725E8"/>
    <w:rsid w:val="00373944"/>
    <w:rsid w:val="00376486"/>
    <w:rsid w:val="00377EAD"/>
    <w:rsid w:val="00380521"/>
    <w:rsid w:val="003815EB"/>
    <w:rsid w:val="00382919"/>
    <w:rsid w:val="00387BBF"/>
    <w:rsid w:val="00387F7E"/>
    <w:rsid w:val="0039031C"/>
    <w:rsid w:val="003954EF"/>
    <w:rsid w:val="003957D9"/>
    <w:rsid w:val="003A12E3"/>
    <w:rsid w:val="003A21D9"/>
    <w:rsid w:val="003A23E8"/>
    <w:rsid w:val="003A3E4B"/>
    <w:rsid w:val="003A77BB"/>
    <w:rsid w:val="003B38E3"/>
    <w:rsid w:val="003B41C9"/>
    <w:rsid w:val="003B7CA8"/>
    <w:rsid w:val="003C256A"/>
    <w:rsid w:val="003C2DD4"/>
    <w:rsid w:val="003C628B"/>
    <w:rsid w:val="003C64FF"/>
    <w:rsid w:val="003C7E80"/>
    <w:rsid w:val="003D0067"/>
    <w:rsid w:val="003D0F8B"/>
    <w:rsid w:val="003D1182"/>
    <w:rsid w:val="003D1FDF"/>
    <w:rsid w:val="003D3146"/>
    <w:rsid w:val="003D3B59"/>
    <w:rsid w:val="003D3E8C"/>
    <w:rsid w:val="003D635C"/>
    <w:rsid w:val="003E0ECD"/>
    <w:rsid w:val="003E3812"/>
    <w:rsid w:val="003E517C"/>
    <w:rsid w:val="003E53C6"/>
    <w:rsid w:val="003E54C3"/>
    <w:rsid w:val="003E6162"/>
    <w:rsid w:val="003E7273"/>
    <w:rsid w:val="003F114B"/>
    <w:rsid w:val="003F1811"/>
    <w:rsid w:val="003F1CBD"/>
    <w:rsid w:val="003F2674"/>
    <w:rsid w:val="003F2D95"/>
    <w:rsid w:val="003F54B4"/>
    <w:rsid w:val="003F5CFA"/>
    <w:rsid w:val="003F5D21"/>
    <w:rsid w:val="003F5DF2"/>
    <w:rsid w:val="003F65BB"/>
    <w:rsid w:val="00400567"/>
    <w:rsid w:val="0040065A"/>
    <w:rsid w:val="004008E2"/>
    <w:rsid w:val="004029A2"/>
    <w:rsid w:val="00402F21"/>
    <w:rsid w:val="00404AB4"/>
    <w:rsid w:val="0040621F"/>
    <w:rsid w:val="00411C18"/>
    <w:rsid w:val="00412149"/>
    <w:rsid w:val="0041239F"/>
    <w:rsid w:val="0041506E"/>
    <w:rsid w:val="00415DDD"/>
    <w:rsid w:val="004162DB"/>
    <w:rsid w:val="00417AE8"/>
    <w:rsid w:val="00417D11"/>
    <w:rsid w:val="00417FA7"/>
    <w:rsid w:val="00421BD5"/>
    <w:rsid w:val="004228D7"/>
    <w:rsid w:val="00423106"/>
    <w:rsid w:val="0042540A"/>
    <w:rsid w:val="00425AB1"/>
    <w:rsid w:val="0042604B"/>
    <w:rsid w:val="00427C11"/>
    <w:rsid w:val="004305A5"/>
    <w:rsid w:val="00431190"/>
    <w:rsid w:val="004312F3"/>
    <w:rsid w:val="004333B1"/>
    <w:rsid w:val="0043388D"/>
    <w:rsid w:val="00436F31"/>
    <w:rsid w:val="00437142"/>
    <w:rsid w:val="00437679"/>
    <w:rsid w:val="004410D8"/>
    <w:rsid w:val="004412EB"/>
    <w:rsid w:val="00441F5C"/>
    <w:rsid w:val="0044231E"/>
    <w:rsid w:val="00444758"/>
    <w:rsid w:val="00446D0B"/>
    <w:rsid w:val="00451ACC"/>
    <w:rsid w:val="00453D2C"/>
    <w:rsid w:val="00454409"/>
    <w:rsid w:val="004552D2"/>
    <w:rsid w:val="004561FD"/>
    <w:rsid w:val="00456B0A"/>
    <w:rsid w:val="00456E71"/>
    <w:rsid w:val="00457560"/>
    <w:rsid w:val="00460A98"/>
    <w:rsid w:val="00462AFA"/>
    <w:rsid w:val="0046394F"/>
    <w:rsid w:val="004647D5"/>
    <w:rsid w:val="00472052"/>
    <w:rsid w:val="0047424C"/>
    <w:rsid w:val="004746C2"/>
    <w:rsid w:val="00474F24"/>
    <w:rsid w:val="00476773"/>
    <w:rsid w:val="00480F45"/>
    <w:rsid w:val="00481943"/>
    <w:rsid w:val="004831AC"/>
    <w:rsid w:val="00485D1F"/>
    <w:rsid w:val="004868E6"/>
    <w:rsid w:val="00486B2E"/>
    <w:rsid w:val="00486FD3"/>
    <w:rsid w:val="0048765C"/>
    <w:rsid w:val="00487AE7"/>
    <w:rsid w:val="00491BFA"/>
    <w:rsid w:val="00491FEA"/>
    <w:rsid w:val="004937C6"/>
    <w:rsid w:val="00493F32"/>
    <w:rsid w:val="00494012"/>
    <w:rsid w:val="004946D4"/>
    <w:rsid w:val="00495AD9"/>
    <w:rsid w:val="00497778"/>
    <w:rsid w:val="004A3FF9"/>
    <w:rsid w:val="004A42D2"/>
    <w:rsid w:val="004A60F7"/>
    <w:rsid w:val="004A6BC0"/>
    <w:rsid w:val="004A73CA"/>
    <w:rsid w:val="004B0FEC"/>
    <w:rsid w:val="004B137A"/>
    <w:rsid w:val="004B1FB5"/>
    <w:rsid w:val="004B2D79"/>
    <w:rsid w:val="004B430F"/>
    <w:rsid w:val="004B466E"/>
    <w:rsid w:val="004B48DB"/>
    <w:rsid w:val="004B49E9"/>
    <w:rsid w:val="004B6050"/>
    <w:rsid w:val="004B6DC2"/>
    <w:rsid w:val="004B777A"/>
    <w:rsid w:val="004C17B5"/>
    <w:rsid w:val="004C19E1"/>
    <w:rsid w:val="004C6AEC"/>
    <w:rsid w:val="004C6F64"/>
    <w:rsid w:val="004D0879"/>
    <w:rsid w:val="004D481E"/>
    <w:rsid w:val="004D4B87"/>
    <w:rsid w:val="004D58B4"/>
    <w:rsid w:val="004D7310"/>
    <w:rsid w:val="004E0A78"/>
    <w:rsid w:val="004E6B33"/>
    <w:rsid w:val="004F249D"/>
    <w:rsid w:val="004F24CB"/>
    <w:rsid w:val="004F3CDC"/>
    <w:rsid w:val="004F68AE"/>
    <w:rsid w:val="004F68CA"/>
    <w:rsid w:val="004F7D37"/>
    <w:rsid w:val="00501323"/>
    <w:rsid w:val="00501C4E"/>
    <w:rsid w:val="00503D36"/>
    <w:rsid w:val="00504BC8"/>
    <w:rsid w:val="00506564"/>
    <w:rsid w:val="005066D3"/>
    <w:rsid w:val="005066D7"/>
    <w:rsid w:val="0050719D"/>
    <w:rsid w:val="00507C30"/>
    <w:rsid w:val="005111F6"/>
    <w:rsid w:val="00511E87"/>
    <w:rsid w:val="0051219F"/>
    <w:rsid w:val="005123D5"/>
    <w:rsid w:val="00512999"/>
    <w:rsid w:val="00512CE2"/>
    <w:rsid w:val="00512FB6"/>
    <w:rsid w:val="00513B0D"/>
    <w:rsid w:val="005143A2"/>
    <w:rsid w:val="00514448"/>
    <w:rsid w:val="0051472E"/>
    <w:rsid w:val="00516CA5"/>
    <w:rsid w:val="00517484"/>
    <w:rsid w:val="00517566"/>
    <w:rsid w:val="005204D8"/>
    <w:rsid w:val="005206BB"/>
    <w:rsid w:val="005225FA"/>
    <w:rsid w:val="0052507B"/>
    <w:rsid w:val="00525848"/>
    <w:rsid w:val="00526FCB"/>
    <w:rsid w:val="00530990"/>
    <w:rsid w:val="00532914"/>
    <w:rsid w:val="00532CE3"/>
    <w:rsid w:val="00532DE5"/>
    <w:rsid w:val="00532FB0"/>
    <w:rsid w:val="00534509"/>
    <w:rsid w:val="00535490"/>
    <w:rsid w:val="0053549E"/>
    <w:rsid w:val="005358BB"/>
    <w:rsid w:val="00535C3A"/>
    <w:rsid w:val="005370F2"/>
    <w:rsid w:val="005371F9"/>
    <w:rsid w:val="005375E0"/>
    <w:rsid w:val="00537DE7"/>
    <w:rsid w:val="00540312"/>
    <w:rsid w:val="005415E5"/>
    <w:rsid w:val="005426A1"/>
    <w:rsid w:val="00542A11"/>
    <w:rsid w:val="00542D97"/>
    <w:rsid w:val="00543A79"/>
    <w:rsid w:val="00543DBA"/>
    <w:rsid w:val="00543DF7"/>
    <w:rsid w:val="00545167"/>
    <w:rsid w:val="00546FFD"/>
    <w:rsid w:val="005473C9"/>
    <w:rsid w:val="00551E76"/>
    <w:rsid w:val="00552A40"/>
    <w:rsid w:val="00552FFE"/>
    <w:rsid w:val="00553E09"/>
    <w:rsid w:val="0055454C"/>
    <w:rsid w:val="005558D4"/>
    <w:rsid w:val="00560396"/>
    <w:rsid w:val="0056160F"/>
    <w:rsid w:val="00561631"/>
    <w:rsid w:val="00562BC1"/>
    <w:rsid w:val="00563F8E"/>
    <w:rsid w:val="00564664"/>
    <w:rsid w:val="0056568B"/>
    <w:rsid w:val="00570E0E"/>
    <w:rsid w:val="00570F8D"/>
    <w:rsid w:val="00570FCF"/>
    <w:rsid w:val="00571055"/>
    <w:rsid w:val="00573157"/>
    <w:rsid w:val="00575ABA"/>
    <w:rsid w:val="00575BA3"/>
    <w:rsid w:val="00577139"/>
    <w:rsid w:val="00580F87"/>
    <w:rsid w:val="0058157C"/>
    <w:rsid w:val="00581D36"/>
    <w:rsid w:val="00582A03"/>
    <w:rsid w:val="00582F95"/>
    <w:rsid w:val="00584181"/>
    <w:rsid w:val="00584516"/>
    <w:rsid w:val="00585688"/>
    <w:rsid w:val="00586C37"/>
    <w:rsid w:val="00591A62"/>
    <w:rsid w:val="00591C03"/>
    <w:rsid w:val="005942C6"/>
    <w:rsid w:val="00594B10"/>
    <w:rsid w:val="005955A0"/>
    <w:rsid w:val="00595EC2"/>
    <w:rsid w:val="0059654D"/>
    <w:rsid w:val="005A049F"/>
    <w:rsid w:val="005A092D"/>
    <w:rsid w:val="005A226F"/>
    <w:rsid w:val="005A35F9"/>
    <w:rsid w:val="005A3D48"/>
    <w:rsid w:val="005A3D6E"/>
    <w:rsid w:val="005A5D65"/>
    <w:rsid w:val="005A5E05"/>
    <w:rsid w:val="005A7878"/>
    <w:rsid w:val="005B1C64"/>
    <w:rsid w:val="005B3017"/>
    <w:rsid w:val="005B3950"/>
    <w:rsid w:val="005B3A40"/>
    <w:rsid w:val="005B5838"/>
    <w:rsid w:val="005B7CB3"/>
    <w:rsid w:val="005C04FD"/>
    <w:rsid w:val="005C0E4F"/>
    <w:rsid w:val="005C0F5E"/>
    <w:rsid w:val="005C1955"/>
    <w:rsid w:val="005C2350"/>
    <w:rsid w:val="005C265C"/>
    <w:rsid w:val="005C27E0"/>
    <w:rsid w:val="005C3575"/>
    <w:rsid w:val="005C36C4"/>
    <w:rsid w:val="005C37B2"/>
    <w:rsid w:val="005C3EF1"/>
    <w:rsid w:val="005D207F"/>
    <w:rsid w:val="005D2B3E"/>
    <w:rsid w:val="005D309E"/>
    <w:rsid w:val="005D3B40"/>
    <w:rsid w:val="005D477D"/>
    <w:rsid w:val="005D54C8"/>
    <w:rsid w:val="005D7F9C"/>
    <w:rsid w:val="005E0D22"/>
    <w:rsid w:val="005E2CB6"/>
    <w:rsid w:val="005E38DE"/>
    <w:rsid w:val="005E4E8F"/>
    <w:rsid w:val="005E503E"/>
    <w:rsid w:val="005E5E54"/>
    <w:rsid w:val="005E68BF"/>
    <w:rsid w:val="005E691D"/>
    <w:rsid w:val="005F0129"/>
    <w:rsid w:val="005F049D"/>
    <w:rsid w:val="005F21CD"/>
    <w:rsid w:val="005F413C"/>
    <w:rsid w:val="005F4AC1"/>
    <w:rsid w:val="005F4F92"/>
    <w:rsid w:val="005F5997"/>
    <w:rsid w:val="005F5D5D"/>
    <w:rsid w:val="005F6111"/>
    <w:rsid w:val="005F6990"/>
    <w:rsid w:val="005F6D72"/>
    <w:rsid w:val="005F7643"/>
    <w:rsid w:val="005F7A6B"/>
    <w:rsid w:val="0060068F"/>
    <w:rsid w:val="006029BC"/>
    <w:rsid w:val="00602A8F"/>
    <w:rsid w:val="006037EA"/>
    <w:rsid w:val="006057A5"/>
    <w:rsid w:val="00605CA9"/>
    <w:rsid w:val="00605E42"/>
    <w:rsid w:val="00606E13"/>
    <w:rsid w:val="00606E85"/>
    <w:rsid w:val="00607E93"/>
    <w:rsid w:val="00612C80"/>
    <w:rsid w:val="006149AD"/>
    <w:rsid w:val="00614E5D"/>
    <w:rsid w:val="006225E9"/>
    <w:rsid w:val="006226E2"/>
    <w:rsid w:val="00622B58"/>
    <w:rsid w:val="00624B4A"/>
    <w:rsid w:val="00625767"/>
    <w:rsid w:val="006266D7"/>
    <w:rsid w:val="0062781D"/>
    <w:rsid w:val="0063156E"/>
    <w:rsid w:val="00631B62"/>
    <w:rsid w:val="0063428A"/>
    <w:rsid w:val="00634D44"/>
    <w:rsid w:val="006357BA"/>
    <w:rsid w:val="00636795"/>
    <w:rsid w:val="006376FF"/>
    <w:rsid w:val="0063772C"/>
    <w:rsid w:val="00637F79"/>
    <w:rsid w:val="006417C4"/>
    <w:rsid w:val="00643A56"/>
    <w:rsid w:val="00645038"/>
    <w:rsid w:val="00646245"/>
    <w:rsid w:val="006471FE"/>
    <w:rsid w:val="00650EAA"/>
    <w:rsid w:val="0065108B"/>
    <w:rsid w:val="00651F79"/>
    <w:rsid w:val="00652169"/>
    <w:rsid w:val="006535DC"/>
    <w:rsid w:val="0065363C"/>
    <w:rsid w:val="0065471A"/>
    <w:rsid w:val="006566AF"/>
    <w:rsid w:val="00660A21"/>
    <w:rsid w:val="006617C3"/>
    <w:rsid w:val="006626BF"/>
    <w:rsid w:val="00662DD6"/>
    <w:rsid w:val="006638B9"/>
    <w:rsid w:val="00663D28"/>
    <w:rsid w:val="00664C6A"/>
    <w:rsid w:val="006708B0"/>
    <w:rsid w:val="006708CF"/>
    <w:rsid w:val="006715A9"/>
    <w:rsid w:val="006724F3"/>
    <w:rsid w:val="00672F57"/>
    <w:rsid w:val="00673F3D"/>
    <w:rsid w:val="00674315"/>
    <w:rsid w:val="006760B9"/>
    <w:rsid w:val="00681B51"/>
    <w:rsid w:val="00682225"/>
    <w:rsid w:val="00684004"/>
    <w:rsid w:val="00684CE6"/>
    <w:rsid w:val="00686ED8"/>
    <w:rsid w:val="00691376"/>
    <w:rsid w:val="00691493"/>
    <w:rsid w:val="00691ADD"/>
    <w:rsid w:val="00693051"/>
    <w:rsid w:val="00694103"/>
    <w:rsid w:val="00696447"/>
    <w:rsid w:val="00696D0B"/>
    <w:rsid w:val="006A1D4D"/>
    <w:rsid w:val="006A3E6E"/>
    <w:rsid w:val="006A5652"/>
    <w:rsid w:val="006A6133"/>
    <w:rsid w:val="006B05BA"/>
    <w:rsid w:val="006B070F"/>
    <w:rsid w:val="006B2821"/>
    <w:rsid w:val="006B2B3F"/>
    <w:rsid w:val="006B3705"/>
    <w:rsid w:val="006B4EF2"/>
    <w:rsid w:val="006B745D"/>
    <w:rsid w:val="006C19B8"/>
    <w:rsid w:val="006C2CF7"/>
    <w:rsid w:val="006C3627"/>
    <w:rsid w:val="006C50B0"/>
    <w:rsid w:val="006C5B1C"/>
    <w:rsid w:val="006C7790"/>
    <w:rsid w:val="006D0408"/>
    <w:rsid w:val="006D053B"/>
    <w:rsid w:val="006D2066"/>
    <w:rsid w:val="006D2BF4"/>
    <w:rsid w:val="006D581B"/>
    <w:rsid w:val="006D65ED"/>
    <w:rsid w:val="006D6CB4"/>
    <w:rsid w:val="006D7829"/>
    <w:rsid w:val="006E0E3F"/>
    <w:rsid w:val="006E0E51"/>
    <w:rsid w:val="006E199B"/>
    <w:rsid w:val="006E26EC"/>
    <w:rsid w:val="006E2970"/>
    <w:rsid w:val="006E33D7"/>
    <w:rsid w:val="006E44A6"/>
    <w:rsid w:val="006E5AB8"/>
    <w:rsid w:val="006E5DA7"/>
    <w:rsid w:val="006E6D37"/>
    <w:rsid w:val="006E7EE0"/>
    <w:rsid w:val="006F0B45"/>
    <w:rsid w:val="006F28EE"/>
    <w:rsid w:val="006F3200"/>
    <w:rsid w:val="006F483B"/>
    <w:rsid w:val="006F5339"/>
    <w:rsid w:val="006F5E8C"/>
    <w:rsid w:val="006F65EC"/>
    <w:rsid w:val="006F7B25"/>
    <w:rsid w:val="006F7BD0"/>
    <w:rsid w:val="00700F41"/>
    <w:rsid w:val="0070205B"/>
    <w:rsid w:val="00704E34"/>
    <w:rsid w:val="00706DDC"/>
    <w:rsid w:val="00706E6A"/>
    <w:rsid w:val="00707D05"/>
    <w:rsid w:val="00710578"/>
    <w:rsid w:val="007142E2"/>
    <w:rsid w:val="00715A1C"/>
    <w:rsid w:val="00715B03"/>
    <w:rsid w:val="0072020D"/>
    <w:rsid w:val="00721BF3"/>
    <w:rsid w:val="00722844"/>
    <w:rsid w:val="00724F09"/>
    <w:rsid w:val="0072766B"/>
    <w:rsid w:val="007305D7"/>
    <w:rsid w:val="007308CC"/>
    <w:rsid w:val="00730B24"/>
    <w:rsid w:val="00731ACA"/>
    <w:rsid w:val="007342BF"/>
    <w:rsid w:val="00740340"/>
    <w:rsid w:val="0074096B"/>
    <w:rsid w:val="007436D1"/>
    <w:rsid w:val="0074399E"/>
    <w:rsid w:val="00743A5F"/>
    <w:rsid w:val="00744DC4"/>
    <w:rsid w:val="00745ADE"/>
    <w:rsid w:val="0074799B"/>
    <w:rsid w:val="00747AEB"/>
    <w:rsid w:val="00750EEE"/>
    <w:rsid w:val="007534D1"/>
    <w:rsid w:val="007552C1"/>
    <w:rsid w:val="00755576"/>
    <w:rsid w:val="00755B7B"/>
    <w:rsid w:val="00757463"/>
    <w:rsid w:val="0075764F"/>
    <w:rsid w:val="0076014E"/>
    <w:rsid w:val="007603BB"/>
    <w:rsid w:val="00761714"/>
    <w:rsid w:val="00761B30"/>
    <w:rsid w:val="00761D20"/>
    <w:rsid w:val="007623AC"/>
    <w:rsid w:val="007636D7"/>
    <w:rsid w:val="007643BD"/>
    <w:rsid w:val="00765599"/>
    <w:rsid w:val="00766FED"/>
    <w:rsid w:val="00767A80"/>
    <w:rsid w:val="00772512"/>
    <w:rsid w:val="00772FE0"/>
    <w:rsid w:val="00774873"/>
    <w:rsid w:val="0077554D"/>
    <w:rsid w:val="007806DA"/>
    <w:rsid w:val="00781569"/>
    <w:rsid w:val="007817DB"/>
    <w:rsid w:val="0078262F"/>
    <w:rsid w:val="00786D7B"/>
    <w:rsid w:val="00787AEC"/>
    <w:rsid w:val="00794013"/>
    <w:rsid w:val="007952BB"/>
    <w:rsid w:val="00796344"/>
    <w:rsid w:val="0079707E"/>
    <w:rsid w:val="007A0384"/>
    <w:rsid w:val="007A04CE"/>
    <w:rsid w:val="007A41DC"/>
    <w:rsid w:val="007A6E9E"/>
    <w:rsid w:val="007A72C7"/>
    <w:rsid w:val="007A7C94"/>
    <w:rsid w:val="007B063A"/>
    <w:rsid w:val="007B2909"/>
    <w:rsid w:val="007B336E"/>
    <w:rsid w:val="007B47D4"/>
    <w:rsid w:val="007B61E4"/>
    <w:rsid w:val="007B6CAA"/>
    <w:rsid w:val="007B7D75"/>
    <w:rsid w:val="007C0428"/>
    <w:rsid w:val="007C0AA5"/>
    <w:rsid w:val="007C3E41"/>
    <w:rsid w:val="007C520E"/>
    <w:rsid w:val="007C5ACC"/>
    <w:rsid w:val="007D0238"/>
    <w:rsid w:val="007D169E"/>
    <w:rsid w:val="007D4D0F"/>
    <w:rsid w:val="007D6646"/>
    <w:rsid w:val="007D7568"/>
    <w:rsid w:val="007D7A90"/>
    <w:rsid w:val="007D7AA3"/>
    <w:rsid w:val="007D7E39"/>
    <w:rsid w:val="007E34A5"/>
    <w:rsid w:val="007E35B3"/>
    <w:rsid w:val="007E4013"/>
    <w:rsid w:val="007E5D5F"/>
    <w:rsid w:val="007E75A6"/>
    <w:rsid w:val="007F0F77"/>
    <w:rsid w:val="007F1A32"/>
    <w:rsid w:val="007F205F"/>
    <w:rsid w:val="007F36B3"/>
    <w:rsid w:val="007F4900"/>
    <w:rsid w:val="007F519F"/>
    <w:rsid w:val="007F547D"/>
    <w:rsid w:val="007F63A8"/>
    <w:rsid w:val="007F6829"/>
    <w:rsid w:val="007F6B85"/>
    <w:rsid w:val="007F74FB"/>
    <w:rsid w:val="007F7CF1"/>
    <w:rsid w:val="00800971"/>
    <w:rsid w:val="008012BE"/>
    <w:rsid w:val="00802174"/>
    <w:rsid w:val="00802426"/>
    <w:rsid w:val="00803593"/>
    <w:rsid w:val="00805F67"/>
    <w:rsid w:val="00806D1F"/>
    <w:rsid w:val="00812354"/>
    <w:rsid w:val="00813EDD"/>
    <w:rsid w:val="00822AC4"/>
    <w:rsid w:val="00824612"/>
    <w:rsid w:val="0082767F"/>
    <w:rsid w:val="00831AF8"/>
    <w:rsid w:val="00834011"/>
    <w:rsid w:val="008342C7"/>
    <w:rsid w:val="008343A3"/>
    <w:rsid w:val="008370E9"/>
    <w:rsid w:val="0083789D"/>
    <w:rsid w:val="00842AB5"/>
    <w:rsid w:val="00843EFC"/>
    <w:rsid w:val="00846E06"/>
    <w:rsid w:val="00846E7C"/>
    <w:rsid w:val="0085108B"/>
    <w:rsid w:val="008519EB"/>
    <w:rsid w:val="00852726"/>
    <w:rsid w:val="00854190"/>
    <w:rsid w:val="00854DA1"/>
    <w:rsid w:val="00855D38"/>
    <w:rsid w:val="00856B2C"/>
    <w:rsid w:val="00857303"/>
    <w:rsid w:val="008575C9"/>
    <w:rsid w:val="008613B8"/>
    <w:rsid w:val="00861EB3"/>
    <w:rsid w:val="00863719"/>
    <w:rsid w:val="008639EF"/>
    <w:rsid w:val="00864351"/>
    <w:rsid w:val="00864587"/>
    <w:rsid w:val="00865252"/>
    <w:rsid w:val="00865A34"/>
    <w:rsid w:val="00865FB5"/>
    <w:rsid w:val="00871B16"/>
    <w:rsid w:val="00873DF2"/>
    <w:rsid w:val="00874551"/>
    <w:rsid w:val="008752D8"/>
    <w:rsid w:val="008754F2"/>
    <w:rsid w:val="00875CE8"/>
    <w:rsid w:val="00876689"/>
    <w:rsid w:val="0087689E"/>
    <w:rsid w:val="0088070B"/>
    <w:rsid w:val="00885AFC"/>
    <w:rsid w:val="00890C05"/>
    <w:rsid w:val="00890C3F"/>
    <w:rsid w:val="00891F25"/>
    <w:rsid w:val="00892163"/>
    <w:rsid w:val="008933F9"/>
    <w:rsid w:val="008954DF"/>
    <w:rsid w:val="0089675F"/>
    <w:rsid w:val="0089738E"/>
    <w:rsid w:val="008A4018"/>
    <w:rsid w:val="008A4788"/>
    <w:rsid w:val="008A53B9"/>
    <w:rsid w:val="008A5CB1"/>
    <w:rsid w:val="008B01CB"/>
    <w:rsid w:val="008B0537"/>
    <w:rsid w:val="008B230A"/>
    <w:rsid w:val="008B3924"/>
    <w:rsid w:val="008B42AE"/>
    <w:rsid w:val="008B55D4"/>
    <w:rsid w:val="008C0ACE"/>
    <w:rsid w:val="008C14F0"/>
    <w:rsid w:val="008C1AD1"/>
    <w:rsid w:val="008C1D5C"/>
    <w:rsid w:val="008C2857"/>
    <w:rsid w:val="008C3EA6"/>
    <w:rsid w:val="008C4751"/>
    <w:rsid w:val="008C4BA1"/>
    <w:rsid w:val="008C4EB9"/>
    <w:rsid w:val="008C5DB2"/>
    <w:rsid w:val="008C65BA"/>
    <w:rsid w:val="008C6E88"/>
    <w:rsid w:val="008D1C52"/>
    <w:rsid w:val="008D2668"/>
    <w:rsid w:val="008D4D25"/>
    <w:rsid w:val="008D5A0B"/>
    <w:rsid w:val="008D6AA4"/>
    <w:rsid w:val="008E0B98"/>
    <w:rsid w:val="008E2D59"/>
    <w:rsid w:val="008E3CA0"/>
    <w:rsid w:val="008E4195"/>
    <w:rsid w:val="008E48C9"/>
    <w:rsid w:val="008E4CC0"/>
    <w:rsid w:val="008E4F47"/>
    <w:rsid w:val="008E6DA9"/>
    <w:rsid w:val="008E7136"/>
    <w:rsid w:val="008E7B4E"/>
    <w:rsid w:val="008E7DD0"/>
    <w:rsid w:val="008F00EF"/>
    <w:rsid w:val="008F1736"/>
    <w:rsid w:val="008F6782"/>
    <w:rsid w:val="008F7126"/>
    <w:rsid w:val="008F7506"/>
    <w:rsid w:val="0090160F"/>
    <w:rsid w:val="00901EB6"/>
    <w:rsid w:val="00902634"/>
    <w:rsid w:val="00905159"/>
    <w:rsid w:val="00905478"/>
    <w:rsid w:val="009075E8"/>
    <w:rsid w:val="009120C9"/>
    <w:rsid w:val="00912929"/>
    <w:rsid w:val="00913045"/>
    <w:rsid w:val="009130E2"/>
    <w:rsid w:val="0091332C"/>
    <w:rsid w:val="00913AC9"/>
    <w:rsid w:val="00915497"/>
    <w:rsid w:val="00916F55"/>
    <w:rsid w:val="0091745D"/>
    <w:rsid w:val="009225B6"/>
    <w:rsid w:val="0092273F"/>
    <w:rsid w:val="0092463D"/>
    <w:rsid w:val="00926804"/>
    <w:rsid w:val="00926C83"/>
    <w:rsid w:val="0092736D"/>
    <w:rsid w:val="009304F0"/>
    <w:rsid w:val="00930779"/>
    <w:rsid w:val="00930A2C"/>
    <w:rsid w:val="00931401"/>
    <w:rsid w:val="00932106"/>
    <w:rsid w:val="00932285"/>
    <w:rsid w:val="009357C7"/>
    <w:rsid w:val="00936989"/>
    <w:rsid w:val="00937362"/>
    <w:rsid w:val="00937E97"/>
    <w:rsid w:val="009402C3"/>
    <w:rsid w:val="00942436"/>
    <w:rsid w:val="00942CED"/>
    <w:rsid w:val="00943061"/>
    <w:rsid w:val="009431A8"/>
    <w:rsid w:val="0094582D"/>
    <w:rsid w:val="009505B4"/>
    <w:rsid w:val="009519B9"/>
    <w:rsid w:val="009527F4"/>
    <w:rsid w:val="00954479"/>
    <w:rsid w:val="009579E8"/>
    <w:rsid w:val="0096091B"/>
    <w:rsid w:val="009617D3"/>
    <w:rsid w:val="00961C70"/>
    <w:rsid w:val="00961F23"/>
    <w:rsid w:val="00964706"/>
    <w:rsid w:val="0096475E"/>
    <w:rsid w:val="00966688"/>
    <w:rsid w:val="00966F55"/>
    <w:rsid w:val="009678D6"/>
    <w:rsid w:val="00971CED"/>
    <w:rsid w:val="00971F9C"/>
    <w:rsid w:val="00972230"/>
    <w:rsid w:val="00972277"/>
    <w:rsid w:val="00973FAC"/>
    <w:rsid w:val="0097440F"/>
    <w:rsid w:val="00974834"/>
    <w:rsid w:val="009804F7"/>
    <w:rsid w:val="00980609"/>
    <w:rsid w:val="00981D58"/>
    <w:rsid w:val="00983D29"/>
    <w:rsid w:val="0098548A"/>
    <w:rsid w:val="00986A61"/>
    <w:rsid w:val="00990993"/>
    <w:rsid w:val="009912CB"/>
    <w:rsid w:val="009915C6"/>
    <w:rsid w:val="00991A74"/>
    <w:rsid w:val="00996ADB"/>
    <w:rsid w:val="00996D4D"/>
    <w:rsid w:val="009972C4"/>
    <w:rsid w:val="0099791B"/>
    <w:rsid w:val="009A0D82"/>
    <w:rsid w:val="009A0E60"/>
    <w:rsid w:val="009A5B40"/>
    <w:rsid w:val="009A7671"/>
    <w:rsid w:val="009A7E9B"/>
    <w:rsid w:val="009A7FF1"/>
    <w:rsid w:val="009B09FF"/>
    <w:rsid w:val="009B2483"/>
    <w:rsid w:val="009B40CE"/>
    <w:rsid w:val="009B4DAB"/>
    <w:rsid w:val="009B4E35"/>
    <w:rsid w:val="009B55AC"/>
    <w:rsid w:val="009B59F1"/>
    <w:rsid w:val="009B7774"/>
    <w:rsid w:val="009B7820"/>
    <w:rsid w:val="009B789E"/>
    <w:rsid w:val="009B7B82"/>
    <w:rsid w:val="009C0598"/>
    <w:rsid w:val="009C2003"/>
    <w:rsid w:val="009C28B7"/>
    <w:rsid w:val="009C33B6"/>
    <w:rsid w:val="009C3B72"/>
    <w:rsid w:val="009C3BEB"/>
    <w:rsid w:val="009C400E"/>
    <w:rsid w:val="009C4551"/>
    <w:rsid w:val="009C4ACE"/>
    <w:rsid w:val="009C4F23"/>
    <w:rsid w:val="009C4FE6"/>
    <w:rsid w:val="009C6798"/>
    <w:rsid w:val="009D0DB5"/>
    <w:rsid w:val="009D11FF"/>
    <w:rsid w:val="009D121B"/>
    <w:rsid w:val="009D14AF"/>
    <w:rsid w:val="009D14CC"/>
    <w:rsid w:val="009D2ADC"/>
    <w:rsid w:val="009D2CD6"/>
    <w:rsid w:val="009D3701"/>
    <w:rsid w:val="009D6B5B"/>
    <w:rsid w:val="009D7971"/>
    <w:rsid w:val="009D7E25"/>
    <w:rsid w:val="009D7F2D"/>
    <w:rsid w:val="009E04E8"/>
    <w:rsid w:val="009E145D"/>
    <w:rsid w:val="009E21BB"/>
    <w:rsid w:val="009E25AF"/>
    <w:rsid w:val="009E3CE4"/>
    <w:rsid w:val="009E4708"/>
    <w:rsid w:val="009E625A"/>
    <w:rsid w:val="009E62E4"/>
    <w:rsid w:val="009E6714"/>
    <w:rsid w:val="009E6CB6"/>
    <w:rsid w:val="009E6F13"/>
    <w:rsid w:val="009E73F8"/>
    <w:rsid w:val="009F03B1"/>
    <w:rsid w:val="009F0540"/>
    <w:rsid w:val="009F07B1"/>
    <w:rsid w:val="009F3778"/>
    <w:rsid w:val="009F46FE"/>
    <w:rsid w:val="00A00BD0"/>
    <w:rsid w:val="00A01430"/>
    <w:rsid w:val="00A01638"/>
    <w:rsid w:val="00A016A9"/>
    <w:rsid w:val="00A023DA"/>
    <w:rsid w:val="00A0316C"/>
    <w:rsid w:val="00A035A0"/>
    <w:rsid w:val="00A0382D"/>
    <w:rsid w:val="00A046AA"/>
    <w:rsid w:val="00A05774"/>
    <w:rsid w:val="00A05BF2"/>
    <w:rsid w:val="00A10BCB"/>
    <w:rsid w:val="00A10F6D"/>
    <w:rsid w:val="00A12558"/>
    <w:rsid w:val="00A125AF"/>
    <w:rsid w:val="00A13088"/>
    <w:rsid w:val="00A15384"/>
    <w:rsid w:val="00A16D73"/>
    <w:rsid w:val="00A17FDD"/>
    <w:rsid w:val="00A21B3A"/>
    <w:rsid w:val="00A224B9"/>
    <w:rsid w:val="00A22963"/>
    <w:rsid w:val="00A230C9"/>
    <w:rsid w:val="00A23B29"/>
    <w:rsid w:val="00A23B37"/>
    <w:rsid w:val="00A251CD"/>
    <w:rsid w:val="00A2553D"/>
    <w:rsid w:val="00A256C7"/>
    <w:rsid w:val="00A27344"/>
    <w:rsid w:val="00A27BF5"/>
    <w:rsid w:val="00A30A94"/>
    <w:rsid w:val="00A32091"/>
    <w:rsid w:val="00A320F0"/>
    <w:rsid w:val="00A3292F"/>
    <w:rsid w:val="00A34939"/>
    <w:rsid w:val="00A36694"/>
    <w:rsid w:val="00A3722E"/>
    <w:rsid w:val="00A378C9"/>
    <w:rsid w:val="00A4102F"/>
    <w:rsid w:val="00A41EC4"/>
    <w:rsid w:val="00A427F7"/>
    <w:rsid w:val="00A44657"/>
    <w:rsid w:val="00A44663"/>
    <w:rsid w:val="00A452B9"/>
    <w:rsid w:val="00A46C8A"/>
    <w:rsid w:val="00A474FA"/>
    <w:rsid w:val="00A47E5F"/>
    <w:rsid w:val="00A52362"/>
    <w:rsid w:val="00A53008"/>
    <w:rsid w:val="00A532CF"/>
    <w:rsid w:val="00A55B41"/>
    <w:rsid w:val="00A615D4"/>
    <w:rsid w:val="00A63C20"/>
    <w:rsid w:val="00A64DE6"/>
    <w:rsid w:val="00A65464"/>
    <w:rsid w:val="00A65778"/>
    <w:rsid w:val="00A662C6"/>
    <w:rsid w:val="00A664D4"/>
    <w:rsid w:val="00A674C7"/>
    <w:rsid w:val="00A67656"/>
    <w:rsid w:val="00A715FE"/>
    <w:rsid w:val="00A71D9F"/>
    <w:rsid w:val="00A7207A"/>
    <w:rsid w:val="00A7371F"/>
    <w:rsid w:val="00A7376E"/>
    <w:rsid w:val="00A762B0"/>
    <w:rsid w:val="00A76A69"/>
    <w:rsid w:val="00A76EF2"/>
    <w:rsid w:val="00A77EFE"/>
    <w:rsid w:val="00A837F6"/>
    <w:rsid w:val="00A854A0"/>
    <w:rsid w:val="00A858F7"/>
    <w:rsid w:val="00A91309"/>
    <w:rsid w:val="00A9602F"/>
    <w:rsid w:val="00A96E15"/>
    <w:rsid w:val="00AA148F"/>
    <w:rsid w:val="00AA159E"/>
    <w:rsid w:val="00AA28A8"/>
    <w:rsid w:val="00AA2AFF"/>
    <w:rsid w:val="00AA3254"/>
    <w:rsid w:val="00AA32D8"/>
    <w:rsid w:val="00AA4635"/>
    <w:rsid w:val="00AA6627"/>
    <w:rsid w:val="00AB07BF"/>
    <w:rsid w:val="00AB25AD"/>
    <w:rsid w:val="00AB6A89"/>
    <w:rsid w:val="00AB6E57"/>
    <w:rsid w:val="00AC0A4F"/>
    <w:rsid w:val="00AC203A"/>
    <w:rsid w:val="00AC7C12"/>
    <w:rsid w:val="00AD2034"/>
    <w:rsid w:val="00AD60A9"/>
    <w:rsid w:val="00AD6D76"/>
    <w:rsid w:val="00AD7DE5"/>
    <w:rsid w:val="00AE1B77"/>
    <w:rsid w:val="00AE2622"/>
    <w:rsid w:val="00AE2B8F"/>
    <w:rsid w:val="00AE3400"/>
    <w:rsid w:val="00AE4BE7"/>
    <w:rsid w:val="00AE5A60"/>
    <w:rsid w:val="00AE6AB0"/>
    <w:rsid w:val="00AE7A6F"/>
    <w:rsid w:val="00AF1016"/>
    <w:rsid w:val="00AF1A74"/>
    <w:rsid w:val="00AF1E5E"/>
    <w:rsid w:val="00AF266B"/>
    <w:rsid w:val="00AF38DF"/>
    <w:rsid w:val="00AF4AFB"/>
    <w:rsid w:val="00B02087"/>
    <w:rsid w:val="00B02226"/>
    <w:rsid w:val="00B03477"/>
    <w:rsid w:val="00B04B47"/>
    <w:rsid w:val="00B0561F"/>
    <w:rsid w:val="00B10898"/>
    <w:rsid w:val="00B10BE7"/>
    <w:rsid w:val="00B119B0"/>
    <w:rsid w:val="00B1369B"/>
    <w:rsid w:val="00B13B01"/>
    <w:rsid w:val="00B14489"/>
    <w:rsid w:val="00B160FF"/>
    <w:rsid w:val="00B161F7"/>
    <w:rsid w:val="00B1707C"/>
    <w:rsid w:val="00B178A7"/>
    <w:rsid w:val="00B17EA2"/>
    <w:rsid w:val="00B20012"/>
    <w:rsid w:val="00B2225F"/>
    <w:rsid w:val="00B22902"/>
    <w:rsid w:val="00B23A66"/>
    <w:rsid w:val="00B252B5"/>
    <w:rsid w:val="00B2552E"/>
    <w:rsid w:val="00B25830"/>
    <w:rsid w:val="00B26C36"/>
    <w:rsid w:val="00B27357"/>
    <w:rsid w:val="00B27592"/>
    <w:rsid w:val="00B315F3"/>
    <w:rsid w:val="00B32162"/>
    <w:rsid w:val="00B32EC9"/>
    <w:rsid w:val="00B3340C"/>
    <w:rsid w:val="00B33A09"/>
    <w:rsid w:val="00B37F07"/>
    <w:rsid w:val="00B37FB3"/>
    <w:rsid w:val="00B4143D"/>
    <w:rsid w:val="00B42EE8"/>
    <w:rsid w:val="00B44807"/>
    <w:rsid w:val="00B45752"/>
    <w:rsid w:val="00B46138"/>
    <w:rsid w:val="00B46615"/>
    <w:rsid w:val="00B46CE4"/>
    <w:rsid w:val="00B5028A"/>
    <w:rsid w:val="00B52192"/>
    <w:rsid w:val="00B52405"/>
    <w:rsid w:val="00B52D36"/>
    <w:rsid w:val="00B53DBF"/>
    <w:rsid w:val="00B54444"/>
    <w:rsid w:val="00B56B19"/>
    <w:rsid w:val="00B63236"/>
    <w:rsid w:val="00B64F55"/>
    <w:rsid w:val="00B666FF"/>
    <w:rsid w:val="00B674D9"/>
    <w:rsid w:val="00B67641"/>
    <w:rsid w:val="00B702E0"/>
    <w:rsid w:val="00B7085A"/>
    <w:rsid w:val="00B712B7"/>
    <w:rsid w:val="00B7318B"/>
    <w:rsid w:val="00B73500"/>
    <w:rsid w:val="00B738DC"/>
    <w:rsid w:val="00B748A8"/>
    <w:rsid w:val="00B75B6E"/>
    <w:rsid w:val="00B7653D"/>
    <w:rsid w:val="00B77B20"/>
    <w:rsid w:val="00B8173B"/>
    <w:rsid w:val="00B817A4"/>
    <w:rsid w:val="00B81BFB"/>
    <w:rsid w:val="00B81E9F"/>
    <w:rsid w:val="00B83830"/>
    <w:rsid w:val="00B84540"/>
    <w:rsid w:val="00B850FC"/>
    <w:rsid w:val="00B851F4"/>
    <w:rsid w:val="00B86478"/>
    <w:rsid w:val="00B8665E"/>
    <w:rsid w:val="00B8739A"/>
    <w:rsid w:val="00B87AC7"/>
    <w:rsid w:val="00B907EE"/>
    <w:rsid w:val="00B91440"/>
    <w:rsid w:val="00B91DC4"/>
    <w:rsid w:val="00B9345A"/>
    <w:rsid w:val="00B936BC"/>
    <w:rsid w:val="00B93DB3"/>
    <w:rsid w:val="00B9417C"/>
    <w:rsid w:val="00B95316"/>
    <w:rsid w:val="00B96FC2"/>
    <w:rsid w:val="00B9708B"/>
    <w:rsid w:val="00B97DFA"/>
    <w:rsid w:val="00BA0EE5"/>
    <w:rsid w:val="00BA18F9"/>
    <w:rsid w:val="00BA2DFC"/>
    <w:rsid w:val="00BA3523"/>
    <w:rsid w:val="00BA4ADC"/>
    <w:rsid w:val="00BA54C0"/>
    <w:rsid w:val="00BA5666"/>
    <w:rsid w:val="00BB0310"/>
    <w:rsid w:val="00BB1338"/>
    <w:rsid w:val="00BB3A6F"/>
    <w:rsid w:val="00BB4BEC"/>
    <w:rsid w:val="00BB57CE"/>
    <w:rsid w:val="00BB71CC"/>
    <w:rsid w:val="00BB795C"/>
    <w:rsid w:val="00BC0E01"/>
    <w:rsid w:val="00BC0FC7"/>
    <w:rsid w:val="00BC322C"/>
    <w:rsid w:val="00BC3A97"/>
    <w:rsid w:val="00BC44FE"/>
    <w:rsid w:val="00BC611F"/>
    <w:rsid w:val="00BC6A3B"/>
    <w:rsid w:val="00BD1214"/>
    <w:rsid w:val="00BD1764"/>
    <w:rsid w:val="00BD1A28"/>
    <w:rsid w:val="00BD1A7F"/>
    <w:rsid w:val="00BD4C9B"/>
    <w:rsid w:val="00BD5173"/>
    <w:rsid w:val="00BD5189"/>
    <w:rsid w:val="00BD66A0"/>
    <w:rsid w:val="00BE0368"/>
    <w:rsid w:val="00BE2126"/>
    <w:rsid w:val="00BE2986"/>
    <w:rsid w:val="00BE3645"/>
    <w:rsid w:val="00BE4370"/>
    <w:rsid w:val="00BE5792"/>
    <w:rsid w:val="00BF20C1"/>
    <w:rsid w:val="00BF27A3"/>
    <w:rsid w:val="00C000ED"/>
    <w:rsid w:val="00C00415"/>
    <w:rsid w:val="00C01F49"/>
    <w:rsid w:val="00C02997"/>
    <w:rsid w:val="00C03966"/>
    <w:rsid w:val="00C041CA"/>
    <w:rsid w:val="00C05751"/>
    <w:rsid w:val="00C07578"/>
    <w:rsid w:val="00C111EA"/>
    <w:rsid w:val="00C13D31"/>
    <w:rsid w:val="00C15221"/>
    <w:rsid w:val="00C1650E"/>
    <w:rsid w:val="00C16F2F"/>
    <w:rsid w:val="00C16FAC"/>
    <w:rsid w:val="00C1775A"/>
    <w:rsid w:val="00C21ACF"/>
    <w:rsid w:val="00C22A6A"/>
    <w:rsid w:val="00C22D90"/>
    <w:rsid w:val="00C256CA"/>
    <w:rsid w:val="00C261CE"/>
    <w:rsid w:val="00C26AF4"/>
    <w:rsid w:val="00C3016C"/>
    <w:rsid w:val="00C3045B"/>
    <w:rsid w:val="00C30585"/>
    <w:rsid w:val="00C31418"/>
    <w:rsid w:val="00C34039"/>
    <w:rsid w:val="00C3436C"/>
    <w:rsid w:val="00C349B7"/>
    <w:rsid w:val="00C3539B"/>
    <w:rsid w:val="00C35BCC"/>
    <w:rsid w:val="00C36147"/>
    <w:rsid w:val="00C37380"/>
    <w:rsid w:val="00C37FFB"/>
    <w:rsid w:val="00C42BF6"/>
    <w:rsid w:val="00C44919"/>
    <w:rsid w:val="00C45909"/>
    <w:rsid w:val="00C45A7F"/>
    <w:rsid w:val="00C46358"/>
    <w:rsid w:val="00C464FA"/>
    <w:rsid w:val="00C478B2"/>
    <w:rsid w:val="00C479EE"/>
    <w:rsid w:val="00C50F16"/>
    <w:rsid w:val="00C527AF"/>
    <w:rsid w:val="00C52EF9"/>
    <w:rsid w:val="00C53AB0"/>
    <w:rsid w:val="00C53F95"/>
    <w:rsid w:val="00C5428F"/>
    <w:rsid w:val="00C556D9"/>
    <w:rsid w:val="00C55E31"/>
    <w:rsid w:val="00C60F19"/>
    <w:rsid w:val="00C61A2B"/>
    <w:rsid w:val="00C621F2"/>
    <w:rsid w:val="00C6243A"/>
    <w:rsid w:val="00C67FF1"/>
    <w:rsid w:val="00C70B66"/>
    <w:rsid w:val="00C736BC"/>
    <w:rsid w:val="00C7600A"/>
    <w:rsid w:val="00C766AB"/>
    <w:rsid w:val="00C804F1"/>
    <w:rsid w:val="00C80682"/>
    <w:rsid w:val="00C853A1"/>
    <w:rsid w:val="00C857AD"/>
    <w:rsid w:val="00C90ACF"/>
    <w:rsid w:val="00C91CF2"/>
    <w:rsid w:val="00C93B63"/>
    <w:rsid w:val="00CA0281"/>
    <w:rsid w:val="00CA3415"/>
    <w:rsid w:val="00CA36CB"/>
    <w:rsid w:val="00CA4158"/>
    <w:rsid w:val="00CA474B"/>
    <w:rsid w:val="00CA4B8B"/>
    <w:rsid w:val="00CA7A24"/>
    <w:rsid w:val="00CB1EFB"/>
    <w:rsid w:val="00CB1F74"/>
    <w:rsid w:val="00CB2075"/>
    <w:rsid w:val="00CB43FC"/>
    <w:rsid w:val="00CB5ABA"/>
    <w:rsid w:val="00CC11AC"/>
    <w:rsid w:val="00CC21FB"/>
    <w:rsid w:val="00CC36B6"/>
    <w:rsid w:val="00CC3D15"/>
    <w:rsid w:val="00CC6860"/>
    <w:rsid w:val="00CC7D01"/>
    <w:rsid w:val="00CD3277"/>
    <w:rsid w:val="00CD4E72"/>
    <w:rsid w:val="00CD5B9F"/>
    <w:rsid w:val="00CD601C"/>
    <w:rsid w:val="00CE3FA7"/>
    <w:rsid w:val="00CE4C71"/>
    <w:rsid w:val="00CE669F"/>
    <w:rsid w:val="00CF2273"/>
    <w:rsid w:val="00CF3F4F"/>
    <w:rsid w:val="00CF4884"/>
    <w:rsid w:val="00CF4C94"/>
    <w:rsid w:val="00CF5E4D"/>
    <w:rsid w:val="00D002AE"/>
    <w:rsid w:val="00D02750"/>
    <w:rsid w:val="00D041A2"/>
    <w:rsid w:val="00D04654"/>
    <w:rsid w:val="00D046B4"/>
    <w:rsid w:val="00D04972"/>
    <w:rsid w:val="00D05027"/>
    <w:rsid w:val="00D10B8A"/>
    <w:rsid w:val="00D11020"/>
    <w:rsid w:val="00D11F92"/>
    <w:rsid w:val="00D1330B"/>
    <w:rsid w:val="00D15658"/>
    <w:rsid w:val="00D164B1"/>
    <w:rsid w:val="00D17460"/>
    <w:rsid w:val="00D20167"/>
    <w:rsid w:val="00D20AC6"/>
    <w:rsid w:val="00D22EF9"/>
    <w:rsid w:val="00D23C46"/>
    <w:rsid w:val="00D25101"/>
    <w:rsid w:val="00D253A5"/>
    <w:rsid w:val="00D2541E"/>
    <w:rsid w:val="00D25F73"/>
    <w:rsid w:val="00D2709E"/>
    <w:rsid w:val="00D271E8"/>
    <w:rsid w:val="00D30799"/>
    <w:rsid w:val="00D30D74"/>
    <w:rsid w:val="00D31643"/>
    <w:rsid w:val="00D336EE"/>
    <w:rsid w:val="00D34127"/>
    <w:rsid w:val="00D35022"/>
    <w:rsid w:val="00D36ABC"/>
    <w:rsid w:val="00D37EFB"/>
    <w:rsid w:val="00D41331"/>
    <w:rsid w:val="00D41AA8"/>
    <w:rsid w:val="00D43098"/>
    <w:rsid w:val="00D44C90"/>
    <w:rsid w:val="00D44F68"/>
    <w:rsid w:val="00D45022"/>
    <w:rsid w:val="00D45989"/>
    <w:rsid w:val="00D45C1B"/>
    <w:rsid w:val="00D45F5D"/>
    <w:rsid w:val="00D478CC"/>
    <w:rsid w:val="00D54351"/>
    <w:rsid w:val="00D5501E"/>
    <w:rsid w:val="00D5758A"/>
    <w:rsid w:val="00D60CC3"/>
    <w:rsid w:val="00D62287"/>
    <w:rsid w:val="00D62F5D"/>
    <w:rsid w:val="00D67258"/>
    <w:rsid w:val="00D67CAA"/>
    <w:rsid w:val="00D70F30"/>
    <w:rsid w:val="00D72176"/>
    <w:rsid w:val="00D72293"/>
    <w:rsid w:val="00D72D02"/>
    <w:rsid w:val="00D74EC5"/>
    <w:rsid w:val="00D75B76"/>
    <w:rsid w:val="00D80D71"/>
    <w:rsid w:val="00D846D9"/>
    <w:rsid w:val="00D86335"/>
    <w:rsid w:val="00D9011F"/>
    <w:rsid w:val="00D91D3C"/>
    <w:rsid w:val="00D92B29"/>
    <w:rsid w:val="00D933A7"/>
    <w:rsid w:val="00D94182"/>
    <w:rsid w:val="00D954EE"/>
    <w:rsid w:val="00DA0ABA"/>
    <w:rsid w:val="00DA0E41"/>
    <w:rsid w:val="00DA1FA0"/>
    <w:rsid w:val="00DA2676"/>
    <w:rsid w:val="00DA3F2B"/>
    <w:rsid w:val="00DA76E9"/>
    <w:rsid w:val="00DB05CB"/>
    <w:rsid w:val="00DB07E9"/>
    <w:rsid w:val="00DB11DA"/>
    <w:rsid w:val="00DB160F"/>
    <w:rsid w:val="00DB239D"/>
    <w:rsid w:val="00DB27CD"/>
    <w:rsid w:val="00DB680B"/>
    <w:rsid w:val="00DB7219"/>
    <w:rsid w:val="00DB7434"/>
    <w:rsid w:val="00DC4B4E"/>
    <w:rsid w:val="00DC5790"/>
    <w:rsid w:val="00DC65A9"/>
    <w:rsid w:val="00DC6CD6"/>
    <w:rsid w:val="00DC7311"/>
    <w:rsid w:val="00DD104D"/>
    <w:rsid w:val="00DD2616"/>
    <w:rsid w:val="00DD2FCF"/>
    <w:rsid w:val="00DD3290"/>
    <w:rsid w:val="00DD39B6"/>
    <w:rsid w:val="00DD3E3D"/>
    <w:rsid w:val="00DD41B7"/>
    <w:rsid w:val="00DD6A9F"/>
    <w:rsid w:val="00DD6E91"/>
    <w:rsid w:val="00DD6F76"/>
    <w:rsid w:val="00DD7670"/>
    <w:rsid w:val="00DE066D"/>
    <w:rsid w:val="00DE2575"/>
    <w:rsid w:val="00DE2972"/>
    <w:rsid w:val="00DE35B3"/>
    <w:rsid w:val="00DE54FF"/>
    <w:rsid w:val="00DE5C8A"/>
    <w:rsid w:val="00DE5F2C"/>
    <w:rsid w:val="00DE63FA"/>
    <w:rsid w:val="00DE7925"/>
    <w:rsid w:val="00DE79D3"/>
    <w:rsid w:val="00DF0318"/>
    <w:rsid w:val="00DF08DB"/>
    <w:rsid w:val="00DF0C8E"/>
    <w:rsid w:val="00DF1858"/>
    <w:rsid w:val="00DF2F28"/>
    <w:rsid w:val="00DF30AC"/>
    <w:rsid w:val="00DF41A7"/>
    <w:rsid w:val="00DF6510"/>
    <w:rsid w:val="00E0018C"/>
    <w:rsid w:val="00E00C0F"/>
    <w:rsid w:val="00E01092"/>
    <w:rsid w:val="00E0242D"/>
    <w:rsid w:val="00E02C04"/>
    <w:rsid w:val="00E04357"/>
    <w:rsid w:val="00E05B2E"/>
    <w:rsid w:val="00E06B0E"/>
    <w:rsid w:val="00E06BCB"/>
    <w:rsid w:val="00E079CE"/>
    <w:rsid w:val="00E10428"/>
    <w:rsid w:val="00E119D5"/>
    <w:rsid w:val="00E11C9A"/>
    <w:rsid w:val="00E151B2"/>
    <w:rsid w:val="00E15D11"/>
    <w:rsid w:val="00E16CE6"/>
    <w:rsid w:val="00E174BB"/>
    <w:rsid w:val="00E17527"/>
    <w:rsid w:val="00E17FA0"/>
    <w:rsid w:val="00E27022"/>
    <w:rsid w:val="00E30A6C"/>
    <w:rsid w:val="00E30CAB"/>
    <w:rsid w:val="00E335FB"/>
    <w:rsid w:val="00E35A59"/>
    <w:rsid w:val="00E3620C"/>
    <w:rsid w:val="00E3673D"/>
    <w:rsid w:val="00E3708F"/>
    <w:rsid w:val="00E373AC"/>
    <w:rsid w:val="00E37D35"/>
    <w:rsid w:val="00E41EDC"/>
    <w:rsid w:val="00E423BA"/>
    <w:rsid w:val="00E43D40"/>
    <w:rsid w:val="00E443F1"/>
    <w:rsid w:val="00E4555C"/>
    <w:rsid w:val="00E45FC8"/>
    <w:rsid w:val="00E4730E"/>
    <w:rsid w:val="00E50023"/>
    <w:rsid w:val="00E50C28"/>
    <w:rsid w:val="00E53F2C"/>
    <w:rsid w:val="00E54CEE"/>
    <w:rsid w:val="00E56667"/>
    <w:rsid w:val="00E6101F"/>
    <w:rsid w:val="00E6109E"/>
    <w:rsid w:val="00E61B91"/>
    <w:rsid w:val="00E620B9"/>
    <w:rsid w:val="00E62CFF"/>
    <w:rsid w:val="00E63B27"/>
    <w:rsid w:val="00E63BF7"/>
    <w:rsid w:val="00E64072"/>
    <w:rsid w:val="00E644A7"/>
    <w:rsid w:val="00E65265"/>
    <w:rsid w:val="00E6543C"/>
    <w:rsid w:val="00E65A6E"/>
    <w:rsid w:val="00E662A9"/>
    <w:rsid w:val="00E668DA"/>
    <w:rsid w:val="00E700C8"/>
    <w:rsid w:val="00E706DB"/>
    <w:rsid w:val="00E71B36"/>
    <w:rsid w:val="00E72277"/>
    <w:rsid w:val="00E723C1"/>
    <w:rsid w:val="00E72BEA"/>
    <w:rsid w:val="00E7519B"/>
    <w:rsid w:val="00E8103B"/>
    <w:rsid w:val="00E83E59"/>
    <w:rsid w:val="00E85CCB"/>
    <w:rsid w:val="00E86B15"/>
    <w:rsid w:val="00E933D0"/>
    <w:rsid w:val="00E94CE4"/>
    <w:rsid w:val="00E9684D"/>
    <w:rsid w:val="00E96CA9"/>
    <w:rsid w:val="00E97DCC"/>
    <w:rsid w:val="00EA0296"/>
    <w:rsid w:val="00EA3A41"/>
    <w:rsid w:val="00EA538A"/>
    <w:rsid w:val="00EA6D30"/>
    <w:rsid w:val="00EB501F"/>
    <w:rsid w:val="00EB6657"/>
    <w:rsid w:val="00EB6F82"/>
    <w:rsid w:val="00EC037E"/>
    <w:rsid w:val="00EC05BE"/>
    <w:rsid w:val="00EC2982"/>
    <w:rsid w:val="00EC2FEB"/>
    <w:rsid w:val="00EC4C96"/>
    <w:rsid w:val="00EC56E5"/>
    <w:rsid w:val="00EC67F6"/>
    <w:rsid w:val="00EC76D3"/>
    <w:rsid w:val="00ED09A9"/>
    <w:rsid w:val="00ED1B9C"/>
    <w:rsid w:val="00ED4542"/>
    <w:rsid w:val="00ED5D5C"/>
    <w:rsid w:val="00ED732F"/>
    <w:rsid w:val="00EE1216"/>
    <w:rsid w:val="00EE1539"/>
    <w:rsid w:val="00EE1C77"/>
    <w:rsid w:val="00EE2A20"/>
    <w:rsid w:val="00EE69D6"/>
    <w:rsid w:val="00EF0C68"/>
    <w:rsid w:val="00EF2358"/>
    <w:rsid w:val="00EF2FD3"/>
    <w:rsid w:val="00EF3311"/>
    <w:rsid w:val="00EF394D"/>
    <w:rsid w:val="00EF3D6B"/>
    <w:rsid w:val="00EF40F7"/>
    <w:rsid w:val="00EF526B"/>
    <w:rsid w:val="00EF720D"/>
    <w:rsid w:val="00EF725F"/>
    <w:rsid w:val="00EF7673"/>
    <w:rsid w:val="00EF7745"/>
    <w:rsid w:val="00EF7DA4"/>
    <w:rsid w:val="00F02AAA"/>
    <w:rsid w:val="00F04BF8"/>
    <w:rsid w:val="00F05299"/>
    <w:rsid w:val="00F05839"/>
    <w:rsid w:val="00F075F3"/>
    <w:rsid w:val="00F116E2"/>
    <w:rsid w:val="00F11F20"/>
    <w:rsid w:val="00F1708A"/>
    <w:rsid w:val="00F20305"/>
    <w:rsid w:val="00F224B8"/>
    <w:rsid w:val="00F23B97"/>
    <w:rsid w:val="00F24838"/>
    <w:rsid w:val="00F26512"/>
    <w:rsid w:val="00F2693F"/>
    <w:rsid w:val="00F26BDF"/>
    <w:rsid w:val="00F27D57"/>
    <w:rsid w:val="00F27E33"/>
    <w:rsid w:val="00F3183D"/>
    <w:rsid w:val="00F321BD"/>
    <w:rsid w:val="00F33231"/>
    <w:rsid w:val="00F332FF"/>
    <w:rsid w:val="00F35646"/>
    <w:rsid w:val="00F35AE9"/>
    <w:rsid w:val="00F375D2"/>
    <w:rsid w:val="00F4181E"/>
    <w:rsid w:val="00F426EF"/>
    <w:rsid w:val="00F44B1B"/>
    <w:rsid w:val="00F466E8"/>
    <w:rsid w:val="00F467C0"/>
    <w:rsid w:val="00F47AAA"/>
    <w:rsid w:val="00F47F8C"/>
    <w:rsid w:val="00F541FA"/>
    <w:rsid w:val="00F543B5"/>
    <w:rsid w:val="00F55B32"/>
    <w:rsid w:val="00F56475"/>
    <w:rsid w:val="00F5764D"/>
    <w:rsid w:val="00F60244"/>
    <w:rsid w:val="00F60E6E"/>
    <w:rsid w:val="00F610DC"/>
    <w:rsid w:val="00F66830"/>
    <w:rsid w:val="00F71447"/>
    <w:rsid w:val="00F72EB4"/>
    <w:rsid w:val="00F7335D"/>
    <w:rsid w:val="00F73E4A"/>
    <w:rsid w:val="00F755FF"/>
    <w:rsid w:val="00F75EC3"/>
    <w:rsid w:val="00F80DE4"/>
    <w:rsid w:val="00F839D0"/>
    <w:rsid w:val="00F847F0"/>
    <w:rsid w:val="00F8671A"/>
    <w:rsid w:val="00F87FB1"/>
    <w:rsid w:val="00F91618"/>
    <w:rsid w:val="00F9480D"/>
    <w:rsid w:val="00F969F5"/>
    <w:rsid w:val="00F970E9"/>
    <w:rsid w:val="00F97647"/>
    <w:rsid w:val="00FA12ED"/>
    <w:rsid w:val="00FA1DB3"/>
    <w:rsid w:val="00FA23B5"/>
    <w:rsid w:val="00FA44EB"/>
    <w:rsid w:val="00FA726A"/>
    <w:rsid w:val="00FB234F"/>
    <w:rsid w:val="00FB241B"/>
    <w:rsid w:val="00FB2C62"/>
    <w:rsid w:val="00FB31F4"/>
    <w:rsid w:val="00FB3C64"/>
    <w:rsid w:val="00FB4C9D"/>
    <w:rsid w:val="00FB4E4C"/>
    <w:rsid w:val="00FB4FC2"/>
    <w:rsid w:val="00FB5A94"/>
    <w:rsid w:val="00FB5ACC"/>
    <w:rsid w:val="00FC13F5"/>
    <w:rsid w:val="00FC25BE"/>
    <w:rsid w:val="00FC377C"/>
    <w:rsid w:val="00FC4CCE"/>
    <w:rsid w:val="00FC7642"/>
    <w:rsid w:val="00FC79FE"/>
    <w:rsid w:val="00FD013F"/>
    <w:rsid w:val="00FD0493"/>
    <w:rsid w:val="00FD2013"/>
    <w:rsid w:val="00FD26C5"/>
    <w:rsid w:val="00FD3696"/>
    <w:rsid w:val="00FD421E"/>
    <w:rsid w:val="00FD4E6F"/>
    <w:rsid w:val="00FD55C9"/>
    <w:rsid w:val="00FD62BC"/>
    <w:rsid w:val="00FD74EE"/>
    <w:rsid w:val="00FE0D89"/>
    <w:rsid w:val="00FE13FF"/>
    <w:rsid w:val="00FE42FA"/>
    <w:rsid w:val="00FE5E6C"/>
    <w:rsid w:val="00FF2EF3"/>
    <w:rsid w:val="00FF74C7"/>
    <w:rsid w:val="00FF7BB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F1912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rPr>
  </w:style>
  <w:style w:type="paragraph" w:styleId="Heading1">
    <w:name w:val="heading 1"/>
    <w:basedOn w:val="Normal"/>
    <w:next w:val="Normal"/>
    <w:link w:val="Heading1Char"/>
    <w:uiPriority w:val="9"/>
    <w:qFormat/>
    <w:rsid w:val="004647D5"/>
    <w:pPr>
      <w:keepNext/>
      <w:keepLines/>
      <w:spacing w:before="240"/>
      <w:outlineLvl w:val="0"/>
    </w:pPr>
    <w:rPr>
      <w:rFonts w:eastAsiaTheme="majorEastAsia" w:cs="Arial"/>
      <w:b/>
      <w:bCs/>
      <w:color w:val="000000" w:themeColor="text1"/>
      <w:sz w:val="32"/>
      <w:szCs w:val="32"/>
    </w:rPr>
  </w:style>
  <w:style w:type="paragraph" w:styleId="Heading2">
    <w:name w:val="heading 2"/>
    <w:basedOn w:val="Normal"/>
    <w:next w:val="Normal"/>
    <w:link w:val="Heading2Char"/>
    <w:uiPriority w:val="9"/>
    <w:semiHidden/>
    <w:unhideWhenUsed/>
    <w:qFormat/>
    <w:rsid w:val="004647D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817A4"/>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ligmeddelelsesform">
    <w:name w:val="Personlig meddelelsesform"/>
    <w:basedOn w:val="DefaultParagraphFont"/>
    <w:rPr>
      <w:rFonts w:ascii="Arial" w:hAnsi="Arial" w:cs="Arial"/>
      <w:color w:val="auto"/>
      <w:sz w:val="20"/>
    </w:rPr>
  </w:style>
  <w:style w:type="character" w:customStyle="1" w:styleId="Personligsvarlayout">
    <w:name w:val="Personlig svarlayout"/>
    <w:basedOn w:val="DefaultParagraphFont"/>
    <w:rPr>
      <w:rFonts w:ascii="Arial" w:hAnsi="Arial" w:cs="Arial"/>
      <w:color w:val="auto"/>
      <w:sz w:val="20"/>
    </w:rPr>
  </w:style>
  <w:style w:type="character" w:customStyle="1" w:styleId="Heading1Char">
    <w:name w:val="Heading 1 Char"/>
    <w:basedOn w:val="DefaultParagraphFont"/>
    <w:link w:val="Heading1"/>
    <w:uiPriority w:val="9"/>
    <w:rsid w:val="004647D5"/>
    <w:rPr>
      <w:rFonts w:ascii="Arial" w:eastAsiaTheme="majorEastAsia" w:hAnsi="Arial" w:cs="Arial"/>
      <w:b/>
      <w:bCs/>
      <w:color w:val="000000" w:themeColor="text1"/>
      <w:sz w:val="32"/>
      <w:szCs w:val="32"/>
    </w:rPr>
  </w:style>
  <w:style w:type="paragraph" w:styleId="TOCHeading">
    <w:name w:val="TOC Heading"/>
    <w:basedOn w:val="Heading1"/>
    <w:next w:val="Normal"/>
    <w:uiPriority w:val="39"/>
    <w:unhideWhenUsed/>
    <w:qFormat/>
    <w:rsid w:val="00C853A1"/>
    <w:pPr>
      <w:spacing w:line="259" w:lineRule="auto"/>
      <w:outlineLvl w:val="9"/>
    </w:pPr>
  </w:style>
  <w:style w:type="paragraph" w:styleId="ListParagraph">
    <w:name w:val="List Paragraph"/>
    <w:basedOn w:val="Normal"/>
    <w:uiPriority w:val="99"/>
    <w:qFormat/>
    <w:rsid w:val="00D30D74"/>
    <w:pPr>
      <w:ind w:left="720"/>
      <w:contextualSpacing/>
    </w:pPr>
  </w:style>
  <w:style w:type="paragraph" w:styleId="Subtitle">
    <w:name w:val="Subtitle"/>
    <w:basedOn w:val="Normal"/>
    <w:next w:val="Normal"/>
    <w:link w:val="SubtitleChar"/>
    <w:uiPriority w:val="11"/>
    <w:qFormat/>
    <w:rsid w:val="0079401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94013"/>
    <w:rPr>
      <w:rFonts w:asciiTheme="minorHAnsi" w:eastAsiaTheme="minorEastAsia" w:hAnsiTheme="minorHAnsi" w:cstheme="minorBidi"/>
      <w:color w:val="5A5A5A" w:themeColor="text1" w:themeTint="A5"/>
      <w:spacing w:val="15"/>
      <w:sz w:val="22"/>
      <w:szCs w:val="22"/>
    </w:rPr>
  </w:style>
  <w:style w:type="paragraph" w:styleId="TOC1">
    <w:name w:val="toc 1"/>
    <w:basedOn w:val="Normal"/>
    <w:next w:val="Normal"/>
    <w:autoRedefine/>
    <w:uiPriority w:val="39"/>
    <w:unhideWhenUsed/>
    <w:rsid w:val="00FD013F"/>
    <w:pPr>
      <w:tabs>
        <w:tab w:val="left" w:pos="660"/>
        <w:tab w:val="right" w:leader="dot" w:pos="9061"/>
      </w:tabs>
      <w:spacing w:after="100"/>
    </w:pPr>
    <w:rPr>
      <w:b/>
      <w:bCs/>
      <w:noProof/>
    </w:rPr>
  </w:style>
  <w:style w:type="character" w:styleId="Hyperlink">
    <w:name w:val="Hyperlink"/>
    <w:basedOn w:val="DefaultParagraphFont"/>
    <w:uiPriority w:val="99"/>
    <w:unhideWhenUsed/>
    <w:rsid w:val="00794013"/>
    <w:rPr>
      <w:color w:val="0000FF" w:themeColor="hyperlink"/>
      <w:u w:val="single"/>
    </w:rPr>
  </w:style>
  <w:style w:type="paragraph" w:styleId="Title">
    <w:name w:val="Title"/>
    <w:basedOn w:val="Normal"/>
    <w:next w:val="Normal"/>
    <w:link w:val="TitleChar"/>
    <w:uiPriority w:val="10"/>
    <w:qFormat/>
    <w:rsid w:val="0079401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013"/>
    <w:rPr>
      <w:rFonts w:asciiTheme="majorHAnsi" w:eastAsiaTheme="majorEastAsia" w:hAnsiTheme="majorHAnsi" w:cstheme="majorBidi"/>
      <w:spacing w:val="-10"/>
      <w:kern w:val="28"/>
      <w:sz w:val="56"/>
      <w:szCs w:val="56"/>
    </w:rPr>
  </w:style>
  <w:style w:type="paragraph" w:customStyle="1" w:styleId="Overskrift22">
    <w:name w:val="Overskrift 22"/>
    <w:basedOn w:val="Heading2"/>
    <w:link w:val="Overskrift22Tegn"/>
    <w:qFormat/>
    <w:rsid w:val="004647D5"/>
    <w:rPr>
      <w:rFonts w:ascii="Arial" w:hAnsi="Arial" w:cs="Arial"/>
      <w:b/>
      <w:bCs/>
      <w:color w:val="000000" w:themeColor="text1"/>
    </w:rPr>
  </w:style>
  <w:style w:type="paragraph" w:styleId="TOC2">
    <w:name w:val="toc 2"/>
    <w:basedOn w:val="Normal"/>
    <w:next w:val="Normal"/>
    <w:autoRedefine/>
    <w:uiPriority w:val="39"/>
    <w:unhideWhenUsed/>
    <w:rsid w:val="004647D5"/>
    <w:pPr>
      <w:spacing w:after="100"/>
      <w:ind w:left="240"/>
    </w:pPr>
  </w:style>
  <w:style w:type="character" w:customStyle="1" w:styleId="Heading2Char">
    <w:name w:val="Heading 2 Char"/>
    <w:basedOn w:val="DefaultParagraphFont"/>
    <w:link w:val="Heading2"/>
    <w:uiPriority w:val="9"/>
    <w:semiHidden/>
    <w:rsid w:val="004647D5"/>
    <w:rPr>
      <w:rFonts w:asciiTheme="majorHAnsi" w:eastAsiaTheme="majorEastAsia" w:hAnsiTheme="majorHAnsi" w:cstheme="majorBidi"/>
      <w:color w:val="365F91" w:themeColor="accent1" w:themeShade="BF"/>
      <w:sz w:val="26"/>
      <w:szCs w:val="26"/>
    </w:rPr>
  </w:style>
  <w:style w:type="character" w:customStyle="1" w:styleId="Overskrift22Tegn">
    <w:name w:val="Overskrift 22 Tegn"/>
    <w:basedOn w:val="Heading2Char"/>
    <w:link w:val="Overskrift22"/>
    <w:rsid w:val="004647D5"/>
    <w:rPr>
      <w:rFonts w:ascii="Arial" w:eastAsiaTheme="majorEastAsia" w:hAnsi="Arial" w:cs="Arial"/>
      <w:b/>
      <w:bCs/>
      <w:color w:val="000000" w:themeColor="text1"/>
      <w:sz w:val="26"/>
      <w:szCs w:val="26"/>
    </w:rPr>
  </w:style>
  <w:style w:type="paragraph" w:styleId="FootnoteText">
    <w:name w:val="footnote text"/>
    <w:basedOn w:val="Normal"/>
    <w:link w:val="FootnoteTextChar"/>
    <w:uiPriority w:val="99"/>
    <w:semiHidden/>
    <w:unhideWhenUsed/>
    <w:rsid w:val="002B3160"/>
    <w:rPr>
      <w:sz w:val="20"/>
    </w:rPr>
  </w:style>
  <w:style w:type="character" w:customStyle="1" w:styleId="FootnoteTextChar">
    <w:name w:val="Footnote Text Char"/>
    <w:basedOn w:val="DefaultParagraphFont"/>
    <w:link w:val="FootnoteText"/>
    <w:uiPriority w:val="99"/>
    <w:semiHidden/>
    <w:rsid w:val="002B3160"/>
    <w:rPr>
      <w:rFonts w:ascii="Arial" w:hAnsi="Arial"/>
    </w:rPr>
  </w:style>
  <w:style w:type="character" w:styleId="FootnoteReference">
    <w:name w:val="footnote reference"/>
    <w:basedOn w:val="DefaultParagraphFont"/>
    <w:uiPriority w:val="99"/>
    <w:semiHidden/>
    <w:unhideWhenUsed/>
    <w:rsid w:val="002B3160"/>
    <w:rPr>
      <w:vertAlign w:val="superscript"/>
    </w:rPr>
  </w:style>
  <w:style w:type="paragraph" w:styleId="BalloonText">
    <w:name w:val="Balloon Text"/>
    <w:basedOn w:val="Normal"/>
    <w:link w:val="BalloonTextChar"/>
    <w:uiPriority w:val="99"/>
    <w:semiHidden/>
    <w:unhideWhenUsed/>
    <w:rsid w:val="007D756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7568"/>
    <w:rPr>
      <w:rFonts w:ascii="Segoe UI" w:hAnsi="Segoe UI" w:cs="Segoe UI"/>
      <w:sz w:val="18"/>
      <w:szCs w:val="18"/>
    </w:rPr>
  </w:style>
  <w:style w:type="paragraph" w:styleId="NormalIndent">
    <w:name w:val="Normal Indent"/>
    <w:basedOn w:val="Normal"/>
    <w:qFormat/>
    <w:rsid w:val="00446D0B"/>
    <w:pPr>
      <w:spacing w:line="280" w:lineRule="atLeast"/>
      <w:ind w:left="397"/>
      <w:jc w:val="both"/>
    </w:pPr>
    <w:rPr>
      <w:rFonts w:ascii="Times New Roman" w:eastAsiaTheme="minorHAnsi" w:hAnsi="Times New Roman" w:cstheme="minorBidi"/>
      <w:sz w:val="22"/>
      <w:szCs w:val="24"/>
      <w:lang w:eastAsia="en-US"/>
    </w:rPr>
  </w:style>
  <w:style w:type="character" w:styleId="CommentReference">
    <w:name w:val="annotation reference"/>
    <w:basedOn w:val="DefaultParagraphFont"/>
    <w:uiPriority w:val="99"/>
    <w:semiHidden/>
    <w:unhideWhenUsed/>
    <w:rsid w:val="000363BD"/>
    <w:rPr>
      <w:sz w:val="16"/>
      <w:szCs w:val="16"/>
    </w:rPr>
  </w:style>
  <w:style w:type="paragraph" w:styleId="CommentText">
    <w:name w:val="annotation text"/>
    <w:basedOn w:val="Normal"/>
    <w:link w:val="CommentTextChar"/>
    <w:uiPriority w:val="99"/>
    <w:unhideWhenUsed/>
    <w:rsid w:val="000363BD"/>
    <w:rPr>
      <w:sz w:val="20"/>
    </w:rPr>
  </w:style>
  <w:style w:type="character" w:customStyle="1" w:styleId="CommentTextChar">
    <w:name w:val="Comment Text Char"/>
    <w:basedOn w:val="DefaultParagraphFont"/>
    <w:link w:val="CommentText"/>
    <w:uiPriority w:val="99"/>
    <w:rsid w:val="000363BD"/>
    <w:rPr>
      <w:rFonts w:ascii="Arial" w:hAnsi="Arial"/>
    </w:rPr>
  </w:style>
  <w:style w:type="paragraph" w:styleId="CommentSubject">
    <w:name w:val="annotation subject"/>
    <w:basedOn w:val="CommentText"/>
    <w:next w:val="CommentText"/>
    <w:link w:val="CommentSubjectChar"/>
    <w:uiPriority w:val="99"/>
    <w:semiHidden/>
    <w:unhideWhenUsed/>
    <w:rsid w:val="000363BD"/>
    <w:rPr>
      <w:b/>
      <w:bCs/>
    </w:rPr>
  </w:style>
  <w:style w:type="character" w:customStyle="1" w:styleId="CommentSubjectChar">
    <w:name w:val="Comment Subject Char"/>
    <w:basedOn w:val="CommentTextChar"/>
    <w:link w:val="CommentSubject"/>
    <w:uiPriority w:val="99"/>
    <w:semiHidden/>
    <w:rsid w:val="000363BD"/>
    <w:rPr>
      <w:rFonts w:ascii="Arial" w:hAnsi="Arial"/>
      <w:b/>
      <w:bCs/>
    </w:rPr>
  </w:style>
  <w:style w:type="paragraph" w:customStyle="1" w:styleId="ti-grseq-1">
    <w:name w:val="ti-grseq-1"/>
    <w:basedOn w:val="Normal"/>
    <w:rsid w:val="0011553B"/>
    <w:pPr>
      <w:spacing w:before="100" w:beforeAutospacing="1" w:after="100" w:afterAutospacing="1"/>
    </w:pPr>
    <w:rPr>
      <w:rFonts w:ascii="Times New Roman" w:hAnsi="Times New Roman"/>
      <w:szCs w:val="24"/>
    </w:rPr>
  </w:style>
  <w:style w:type="character" w:customStyle="1" w:styleId="bold">
    <w:name w:val="bold"/>
    <w:basedOn w:val="DefaultParagraphFont"/>
    <w:rsid w:val="0011553B"/>
  </w:style>
  <w:style w:type="paragraph" w:customStyle="1" w:styleId="Normal1">
    <w:name w:val="Normal1"/>
    <w:basedOn w:val="Normal"/>
    <w:rsid w:val="0011553B"/>
    <w:pPr>
      <w:spacing w:before="100" w:beforeAutospacing="1" w:after="100" w:afterAutospacing="1"/>
    </w:pPr>
    <w:rPr>
      <w:rFonts w:ascii="Times New Roman" w:hAnsi="Times New Roman"/>
      <w:szCs w:val="24"/>
    </w:rPr>
  </w:style>
  <w:style w:type="character" w:customStyle="1" w:styleId="super">
    <w:name w:val="super"/>
    <w:basedOn w:val="DefaultParagraphFont"/>
    <w:rsid w:val="0011553B"/>
  </w:style>
  <w:style w:type="paragraph" w:customStyle="1" w:styleId="note">
    <w:name w:val="note"/>
    <w:basedOn w:val="Normal"/>
    <w:rsid w:val="0011553B"/>
    <w:pPr>
      <w:spacing w:before="100" w:beforeAutospacing="1" w:after="100" w:afterAutospacing="1"/>
    </w:pPr>
    <w:rPr>
      <w:rFonts w:ascii="Times New Roman" w:hAnsi="Times New Roman"/>
      <w:szCs w:val="24"/>
    </w:rPr>
  </w:style>
  <w:style w:type="table" w:styleId="TableGrid">
    <w:name w:val="Table Grid"/>
    <w:basedOn w:val="TableNormal"/>
    <w:uiPriority w:val="59"/>
    <w:rsid w:val="009E47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73DF2"/>
    <w:rPr>
      <w:color w:val="605E5C"/>
      <w:shd w:val="clear" w:color="auto" w:fill="E1DFDD"/>
    </w:rPr>
  </w:style>
  <w:style w:type="character" w:customStyle="1" w:styleId="Heading3Char">
    <w:name w:val="Heading 3 Char"/>
    <w:basedOn w:val="DefaultParagraphFont"/>
    <w:link w:val="Heading3"/>
    <w:uiPriority w:val="9"/>
    <w:semiHidden/>
    <w:rsid w:val="00B817A4"/>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32721B"/>
    <w:pPr>
      <w:tabs>
        <w:tab w:val="center" w:pos="4819"/>
        <w:tab w:val="right" w:pos="9638"/>
      </w:tabs>
    </w:pPr>
  </w:style>
  <w:style w:type="character" w:customStyle="1" w:styleId="HeaderChar">
    <w:name w:val="Header Char"/>
    <w:basedOn w:val="DefaultParagraphFont"/>
    <w:link w:val="Header"/>
    <w:uiPriority w:val="99"/>
    <w:rsid w:val="0032721B"/>
    <w:rPr>
      <w:rFonts w:ascii="Arial" w:hAnsi="Arial"/>
      <w:sz w:val="24"/>
    </w:rPr>
  </w:style>
  <w:style w:type="paragraph" w:styleId="Footer">
    <w:name w:val="footer"/>
    <w:basedOn w:val="Normal"/>
    <w:link w:val="FooterChar"/>
    <w:uiPriority w:val="99"/>
    <w:unhideWhenUsed/>
    <w:rsid w:val="0032721B"/>
    <w:pPr>
      <w:tabs>
        <w:tab w:val="center" w:pos="4819"/>
        <w:tab w:val="right" w:pos="9638"/>
      </w:tabs>
    </w:pPr>
  </w:style>
  <w:style w:type="character" w:customStyle="1" w:styleId="FooterChar">
    <w:name w:val="Footer Char"/>
    <w:basedOn w:val="DefaultParagraphFont"/>
    <w:link w:val="Footer"/>
    <w:uiPriority w:val="99"/>
    <w:rsid w:val="0032721B"/>
    <w:rPr>
      <w:rFonts w:ascii="Arial" w:hAnsi="Arial"/>
      <w:sz w:val="24"/>
    </w:rPr>
  </w:style>
  <w:style w:type="character" w:styleId="FollowedHyperlink">
    <w:name w:val="FollowedHyperlink"/>
    <w:basedOn w:val="DefaultParagraphFont"/>
    <w:uiPriority w:val="99"/>
    <w:semiHidden/>
    <w:unhideWhenUsed/>
    <w:rsid w:val="00E335FB"/>
    <w:rPr>
      <w:color w:val="800080" w:themeColor="followedHyperlink"/>
      <w:u w:val="single"/>
    </w:rPr>
  </w:style>
  <w:style w:type="paragraph" w:customStyle="1" w:styleId="ITAbsatzohneNr">
    <w:name w:val="IT Absatz ohne Nr."/>
    <w:basedOn w:val="Normal"/>
    <w:link w:val="ITAbsatzohneNrZchn"/>
    <w:rsid w:val="00A0316C"/>
    <w:pPr>
      <w:spacing w:line="280" w:lineRule="exact"/>
    </w:pPr>
    <w:rPr>
      <w:sz w:val="20"/>
      <w:lang w:val="de-DE" w:eastAsia="de-DE"/>
    </w:rPr>
  </w:style>
  <w:style w:type="character" w:customStyle="1" w:styleId="ITAbsatzohneNrZchn">
    <w:name w:val="IT Absatz ohne Nr. Zchn"/>
    <w:basedOn w:val="DefaultParagraphFont"/>
    <w:link w:val="ITAbsatzohneNr"/>
    <w:rsid w:val="00A0316C"/>
    <w:rPr>
      <w:rFonts w:ascii="Arial" w:hAnsi="Arial"/>
      <w:lang w:val="de-DE" w:eastAsia="de-DE"/>
    </w:rPr>
  </w:style>
  <w:style w:type="paragraph" w:customStyle="1" w:styleId="ITStandard">
    <w:name w:val="IT Standard"/>
    <w:link w:val="ITStandardZchn"/>
    <w:qFormat/>
    <w:rsid w:val="00612C80"/>
    <w:pPr>
      <w:spacing w:line="276" w:lineRule="auto"/>
      <w:jc w:val="both"/>
    </w:pPr>
    <w:rPr>
      <w:rFonts w:ascii="Arial" w:hAnsi="Arial"/>
      <w:sz w:val="22"/>
      <w:lang w:val="de-DE" w:eastAsia="de-DE"/>
    </w:rPr>
  </w:style>
  <w:style w:type="character" w:customStyle="1" w:styleId="ITStandardZchn">
    <w:name w:val="IT Standard Zchn"/>
    <w:basedOn w:val="DefaultParagraphFont"/>
    <w:link w:val="ITStandard"/>
    <w:rsid w:val="00612C80"/>
    <w:rPr>
      <w:rFonts w:ascii="Arial" w:hAnsi="Arial"/>
      <w:sz w:val="22"/>
      <w:lang w:val="de-DE" w:eastAsia="de-DE"/>
    </w:rPr>
  </w:style>
  <w:style w:type="paragraph" w:customStyle="1" w:styleId="ITAufzhlung1Punkt">
    <w:name w:val="IT Aufzählung 1 Punkt"/>
    <w:basedOn w:val="ITAbsatzohneNr"/>
    <w:rsid w:val="00612C80"/>
    <w:pPr>
      <w:numPr>
        <w:numId w:val="24"/>
      </w:numPr>
      <w:spacing w:line="240" w:lineRule="auto"/>
    </w:pPr>
  </w:style>
  <w:style w:type="paragraph" w:customStyle="1" w:styleId="ITAufzhlung2Minus">
    <w:name w:val="IT Aufzählung 2 Minus"/>
    <w:basedOn w:val="ITAbsatzohneNr"/>
    <w:rsid w:val="00612C80"/>
    <w:pPr>
      <w:numPr>
        <w:ilvl w:val="1"/>
        <w:numId w:val="24"/>
      </w:numPr>
      <w:spacing w:after="60" w:line="240" w:lineRule="auto"/>
    </w:pPr>
  </w:style>
  <w:style w:type="paragraph" w:customStyle="1" w:styleId="ITAufzhlung3Plus">
    <w:name w:val="IT Aufzählung 3 Plus"/>
    <w:basedOn w:val="ITAufzhlung2Minus"/>
    <w:rsid w:val="00612C80"/>
    <w:pPr>
      <w:numPr>
        <w:ilvl w:val="2"/>
      </w:numPr>
    </w:pPr>
  </w:style>
  <w:style w:type="paragraph" w:customStyle="1" w:styleId="ITAufzhlung4Pfeil">
    <w:name w:val="IT Aufzählung 4 Pfeil"/>
    <w:basedOn w:val="ITAufzhlung2Minus"/>
    <w:rsid w:val="00612C80"/>
    <w:pPr>
      <w:numPr>
        <w:ilvl w:val="3"/>
      </w:numPr>
    </w:pPr>
  </w:style>
  <w:style w:type="paragraph" w:customStyle="1" w:styleId="ITAufzhlung5Doppelpfeil">
    <w:name w:val="IT Aufzählung 5 Doppelpfeil"/>
    <w:basedOn w:val="ITAufzhlung2Minus"/>
    <w:rsid w:val="00612C80"/>
    <w:pPr>
      <w:numPr>
        <w:ilvl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682823">
      <w:bodyDiv w:val="1"/>
      <w:marLeft w:val="0"/>
      <w:marRight w:val="0"/>
      <w:marTop w:val="0"/>
      <w:marBottom w:val="0"/>
      <w:divBdr>
        <w:top w:val="none" w:sz="0" w:space="0" w:color="auto"/>
        <w:left w:val="none" w:sz="0" w:space="0" w:color="auto"/>
        <w:bottom w:val="none" w:sz="0" w:space="0" w:color="auto"/>
        <w:right w:val="none" w:sz="0" w:space="0" w:color="auto"/>
      </w:divBdr>
    </w:div>
    <w:div w:id="212694326">
      <w:bodyDiv w:val="1"/>
      <w:marLeft w:val="0"/>
      <w:marRight w:val="0"/>
      <w:marTop w:val="0"/>
      <w:marBottom w:val="0"/>
      <w:divBdr>
        <w:top w:val="none" w:sz="0" w:space="0" w:color="auto"/>
        <w:left w:val="none" w:sz="0" w:space="0" w:color="auto"/>
        <w:bottom w:val="none" w:sz="0" w:space="0" w:color="auto"/>
        <w:right w:val="none" w:sz="0" w:space="0" w:color="auto"/>
      </w:divBdr>
    </w:div>
    <w:div w:id="286356986">
      <w:bodyDiv w:val="1"/>
      <w:marLeft w:val="0"/>
      <w:marRight w:val="0"/>
      <w:marTop w:val="0"/>
      <w:marBottom w:val="0"/>
      <w:divBdr>
        <w:top w:val="none" w:sz="0" w:space="0" w:color="auto"/>
        <w:left w:val="none" w:sz="0" w:space="0" w:color="auto"/>
        <w:bottom w:val="none" w:sz="0" w:space="0" w:color="auto"/>
        <w:right w:val="none" w:sz="0" w:space="0" w:color="auto"/>
      </w:divBdr>
    </w:div>
    <w:div w:id="301539120">
      <w:bodyDiv w:val="1"/>
      <w:marLeft w:val="0"/>
      <w:marRight w:val="0"/>
      <w:marTop w:val="0"/>
      <w:marBottom w:val="0"/>
      <w:divBdr>
        <w:top w:val="none" w:sz="0" w:space="0" w:color="auto"/>
        <w:left w:val="none" w:sz="0" w:space="0" w:color="auto"/>
        <w:bottom w:val="none" w:sz="0" w:space="0" w:color="auto"/>
        <w:right w:val="none" w:sz="0" w:space="0" w:color="auto"/>
      </w:divBdr>
    </w:div>
    <w:div w:id="389304177">
      <w:bodyDiv w:val="1"/>
      <w:marLeft w:val="0"/>
      <w:marRight w:val="0"/>
      <w:marTop w:val="0"/>
      <w:marBottom w:val="0"/>
      <w:divBdr>
        <w:top w:val="none" w:sz="0" w:space="0" w:color="auto"/>
        <w:left w:val="none" w:sz="0" w:space="0" w:color="auto"/>
        <w:bottom w:val="none" w:sz="0" w:space="0" w:color="auto"/>
        <w:right w:val="none" w:sz="0" w:space="0" w:color="auto"/>
      </w:divBdr>
    </w:div>
    <w:div w:id="744425054">
      <w:bodyDiv w:val="1"/>
      <w:marLeft w:val="0"/>
      <w:marRight w:val="0"/>
      <w:marTop w:val="0"/>
      <w:marBottom w:val="0"/>
      <w:divBdr>
        <w:top w:val="none" w:sz="0" w:space="0" w:color="auto"/>
        <w:left w:val="none" w:sz="0" w:space="0" w:color="auto"/>
        <w:bottom w:val="none" w:sz="0" w:space="0" w:color="auto"/>
        <w:right w:val="none" w:sz="0" w:space="0" w:color="auto"/>
      </w:divBdr>
    </w:div>
    <w:div w:id="1023090383">
      <w:bodyDiv w:val="1"/>
      <w:marLeft w:val="0"/>
      <w:marRight w:val="0"/>
      <w:marTop w:val="0"/>
      <w:marBottom w:val="0"/>
      <w:divBdr>
        <w:top w:val="none" w:sz="0" w:space="0" w:color="auto"/>
        <w:left w:val="none" w:sz="0" w:space="0" w:color="auto"/>
        <w:bottom w:val="none" w:sz="0" w:space="0" w:color="auto"/>
        <w:right w:val="none" w:sz="0" w:space="0" w:color="auto"/>
      </w:divBdr>
    </w:div>
    <w:div w:id="1113129162">
      <w:bodyDiv w:val="1"/>
      <w:marLeft w:val="0"/>
      <w:marRight w:val="0"/>
      <w:marTop w:val="0"/>
      <w:marBottom w:val="0"/>
      <w:divBdr>
        <w:top w:val="none" w:sz="0" w:space="0" w:color="auto"/>
        <w:left w:val="none" w:sz="0" w:space="0" w:color="auto"/>
        <w:bottom w:val="none" w:sz="0" w:space="0" w:color="auto"/>
        <w:right w:val="none" w:sz="0" w:space="0" w:color="auto"/>
      </w:divBdr>
    </w:div>
    <w:div w:id="1177571209">
      <w:bodyDiv w:val="1"/>
      <w:marLeft w:val="0"/>
      <w:marRight w:val="0"/>
      <w:marTop w:val="0"/>
      <w:marBottom w:val="0"/>
      <w:divBdr>
        <w:top w:val="none" w:sz="0" w:space="0" w:color="auto"/>
        <w:left w:val="none" w:sz="0" w:space="0" w:color="auto"/>
        <w:bottom w:val="none" w:sz="0" w:space="0" w:color="auto"/>
        <w:right w:val="none" w:sz="0" w:space="0" w:color="auto"/>
      </w:divBdr>
    </w:div>
    <w:div w:id="1453937286">
      <w:bodyDiv w:val="1"/>
      <w:marLeft w:val="0"/>
      <w:marRight w:val="0"/>
      <w:marTop w:val="0"/>
      <w:marBottom w:val="0"/>
      <w:divBdr>
        <w:top w:val="none" w:sz="0" w:space="0" w:color="auto"/>
        <w:left w:val="none" w:sz="0" w:space="0" w:color="auto"/>
        <w:bottom w:val="none" w:sz="0" w:space="0" w:color="auto"/>
        <w:right w:val="none" w:sz="0" w:space="0" w:color="auto"/>
      </w:divBdr>
    </w:div>
    <w:div w:id="1457870464">
      <w:bodyDiv w:val="1"/>
      <w:marLeft w:val="0"/>
      <w:marRight w:val="0"/>
      <w:marTop w:val="0"/>
      <w:marBottom w:val="0"/>
      <w:divBdr>
        <w:top w:val="none" w:sz="0" w:space="0" w:color="auto"/>
        <w:left w:val="none" w:sz="0" w:space="0" w:color="auto"/>
        <w:bottom w:val="none" w:sz="0" w:space="0" w:color="auto"/>
        <w:right w:val="none" w:sz="0" w:space="0" w:color="auto"/>
      </w:divBdr>
    </w:div>
    <w:div w:id="1588424501">
      <w:bodyDiv w:val="1"/>
      <w:marLeft w:val="0"/>
      <w:marRight w:val="0"/>
      <w:marTop w:val="0"/>
      <w:marBottom w:val="0"/>
      <w:divBdr>
        <w:top w:val="none" w:sz="0" w:space="0" w:color="auto"/>
        <w:left w:val="none" w:sz="0" w:space="0" w:color="auto"/>
        <w:bottom w:val="none" w:sz="0" w:space="0" w:color="auto"/>
        <w:right w:val="none" w:sz="0" w:space="0" w:color="auto"/>
      </w:divBdr>
    </w:div>
    <w:div w:id="1618951231">
      <w:bodyDiv w:val="1"/>
      <w:marLeft w:val="0"/>
      <w:marRight w:val="0"/>
      <w:marTop w:val="0"/>
      <w:marBottom w:val="0"/>
      <w:divBdr>
        <w:top w:val="none" w:sz="0" w:space="0" w:color="auto"/>
        <w:left w:val="none" w:sz="0" w:space="0" w:color="auto"/>
        <w:bottom w:val="none" w:sz="0" w:space="0" w:color="auto"/>
        <w:right w:val="none" w:sz="0" w:space="0" w:color="auto"/>
      </w:divBdr>
    </w:div>
    <w:div w:id="1686202107">
      <w:bodyDiv w:val="1"/>
      <w:marLeft w:val="0"/>
      <w:marRight w:val="0"/>
      <w:marTop w:val="0"/>
      <w:marBottom w:val="0"/>
      <w:divBdr>
        <w:top w:val="none" w:sz="0" w:space="0" w:color="auto"/>
        <w:left w:val="none" w:sz="0" w:space="0" w:color="auto"/>
        <w:bottom w:val="none" w:sz="0" w:space="0" w:color="auto"/>
        <w:right w:val="none" w:sz="0" w:space="0" w:color="auto"/>
      </w:divBdr>
    </w:div>
    <w:div w:id="207554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m.dk/nyhedsarkiv/2021/marts/regionale-vaekstteams-skal-skabe-vaekst-og-arbejdspladser-i-hele-danmar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ufm.dk/publikationer/2020/filer/1-fremtidens-gronne-losninger-strategi-for-investeringer-i-gron.pdf" TargetMode="External"/><Relationship Id="rId2" Type="http://schemas.openxmlformats.org/officeDocument/2006/relationships/hyperlink" Target="https://ec.europa.eu/research/participants/data/ref/h2020/wp/2014_2015/annexes/h2020-wp1415-annex-g-trl_en.pdf" TargetMode="External"/><Relationship Id="rId1" Type="http://schemas.openxmlformats.org/officeDocument/2006/relationships/hyperlink" Target="https://eur-lex.europa.eu/legal-content/DA/TXT/PDF/?uri=CELEX:52020DC0301&amp;from=DA"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20241-A296-49A4-BF55-F5D07775B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7081</Words>
  <Characters>40364</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2021-03-27T21:40:00Z</dcterms:created>
  <dcterms:modified xsi:type="dcterms:W3CDTF">2021-03-27T21:40:00Z</dcterms:modified>
</cp:coreProperties>
</file>