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5A03" w14:textId="77777777" w:rsidR="00A274BD" w:rsidRDefault="00A274BD" w:rsidP="00A274BD">
      <w:pPr>
        <w:spacing w:line="240" w:lineRule="auto"/>
        <w:jc w:val="center"/>
        <w:rPr>
          <w:rFonts w:cs="Arial"/>
          <w:b/>
          <w:sz w:val="32"/>
          <w:szCs w:val="22"/>
          <w:lang w:val="en-GB"/>
        </w:rPr>
      </w:pPr>
    </w:p>
    <w:p w14:paraId="77BAEBAC" w14:textId="77777777" w:rsidR="00A274BD" w:rsidRDefault="00A274BD" w:rsidP="00A274BD">
      <w:pPr>
        <w:spacing w:line="240" w:lineRule="auto"/>
        <w:jc w:val="center"/>
        <w:rPr>
          <w:rFonts w:cs="Arial"/>
          <w:b/>
          <w:sz w:val="32"/>
          <w:szCs w:val="22"/>
          <w:lang w:val="en-GB"/>
        </w:rPr>
      </w:pPr>
    </w:p>
    <w:p w14:paraId="58F01A5F" w14:textId="77777777" w:rsidR="00A274BD" w:rsidRDefault="00A274BD" w:rsidP="00A274BD">
      <w:pPr>
        <w:spacing w:line="240" w:lineRule="auto"/>
        <w:jc w:val="center"/>
        <w:rPr>
          <w:rFonts w:cs="Arial"/>
          <w:b/>
          <w:sz w:val="32"/>
          <w:szCs w:val="22"/>
          <w:lang w:val="en-GB"/>
        </w:rPr>
      </w:pPr>
    </w:p>
    <w:p w14:paraId="0E309624" w14:textId="77777777" w:rsidR="00A274BD" w:rsidRDefault="00A274BD" w:rsidP="00A274BD">
      <w:pPr>
        <w:spacing w:line="240" w:lineRule="auto"/>
        <w:jc w:val="center"/>
        <w:rPr>
          <w:rFonts w:cs="Arial"/>
          <w:b/>
          <w:sz w:val="32"/>
          <w:szCs w:val="22"/>
          <w:lang w:val="en-GB"/>
        </w:rPr>
      </w:pPr>
    </w:p>
    <w:p w14:paraId="78FC9E91" w14:textId="77777777" w:rsidR="00A274BD" w:rsidRDefault="00A274BD" w:rsidP="00A274BD">
      <w:pPr>
        <w:spacing w:line="240" w:lineRule="auto"/>
        <w:jc w:val="center"/>
        <w:rPr>
          <w:rFonts w:cs="Arial"/>
          <w:b/>
          <w:sz w:val="32"/>
          <w:szCs w:val="22"/>
          <w:lang w:val="en-GB"/>
        </w:rPr>
      </w:pPr>
    </w:p>
    <w:p w14:paraId="0E5C296C" w14:textId="77777777" w:rsidR="00A274BD" w:rsidRDefault="00A274BD" w:rsidP="00A274BD">
      <w:pPr>
        <w:spacing w:line="240" w:lineRule="auto"/>
        <w:jc w:val="center"/>
        <w:rPr>
          <w:rFonts w:cs="Arial"/>
          <w:b/>
          <w:sz w:val="32"/>
          <w:szCs w:val="22"/>
          <w:lang w:val="en-GB"/>
        </w:rPr>
      </w:pPr>
    </w:p>
    <w:p w14:paraId="00ADDABF" w14:textId="77777777" w:rsidR="00A274BD" w:rsidRDefault="00A274BD" w:rsidP="00A274BD">
      <w:pPr>
        <w:spacing w:line="240" w:lineRule="auto"/>
        <w:jc w:val="center"/>
        <w:rPr>
          <w:rFonts w:cs="Arial"/>
          <w:b/>
          <w:sz w:val="32"/>
          <w:szCs w:val="22"/>
          <w:lang w:val="en-GB"/>
        </w:rPr>
      </w:pPr>
    </w:p>
    <w:p w14:paraId="28AD81F1" w14:textId="77777777" w:rsidR="00A274BD" w:rsidRDefault="00A274BD" w:rsidP="00A274BD">
      <w:pPr>
        <w:spacing w:line="240" w:lineRule="auto"/>
        <w:jc w:val="center"/>
        <w:rPr>
          <w:rFonts w:cs="Arial"/>
          <w:b/>
          <w:sz w:val="32"/>
          <w:szCs w:val="22"/>
          <w:lang w:val="en-GB"/>
        </w:rPr>
      </w:pPr>
    </w:p>
    <w:p w14:paraId="235EC901" w14:textId="77777777" w:rsidR="00A274BD" w:rsidRDefault="00A274BD" w:rsidP="00A274BD">
      <w:pPr>
        <w:spacing w:line="240" w:lineRule="auto"/>
        <w:jc w:val="center"/>
        <w:rPr>
          <w:rFonts w:cs="Arial"/>
          <w:b/>
          <w:sz w:val="32"/>
          <w:szCs w:val="22"/>
          <w:lang w:val="en-GB"/>
        </w:rPr>
      </w:pPr>
    </w:p>
    <w:p w14:paraId="0651F12A" w14:textId="77777777" w:rsidR="00EA378C" w:rsidRPr="00A274BD" w:rsidRDefault="00EA378C" w:rsidP="00A274BD">
      <w:pPr>
        <w:spacing w:after="120" w:line="240" w:lineRule="auto"/>
        <w:jc w:val="center"/>
        <w:rPr>
          <w:b/>
          <w:color w:val="000000" w:themeColor="text1"/>
          <w:sz w:val="32"/>
          <w:szCs w:val="22"/>
          <w:lang w:val="en-US"/>
        </w:rPr>
      </w:pPr>
    </w:p>
    <w:p w14:paraId="109D8029" w14:textId="77777777" w:rsidR="00A274BD" w:rsidRPr="00280B43" w:rsidRDefault="00A274BD" w:rsidP="00A274BD">
      <w:pPr>
        <w:spacing w:after="240" w:line="240" w:lineRule="auto"/>
        <w:jc w:val="center"/>
        <w:rPr>
          <w:b/>
          <w:color w:val="000000" w:themeColor="text1"/>
          <w:sz w:val="40"/>
        </w:rPr>
      </w:pPr>
      <w:r w:rsidRPr="00280B43">
        <w:rPr>
          <w:b/>
          <w:color w:val="000000" w:themeColor="text1"/>
          <w:sz w:val="40"/>
        </w:rPr>
        <w:t xml:space="preserve">Project </w:t>
      </w:r>
      <w:commentRangeStart w:id="0"/>
      <w:r w:rsidRPr="00280B43">
        <w:rPr>
          <w:b/>
          <w:color w:val="000000" w:themeColor="text1"/>
          <w:sz w:val="40"/>
        </w:rPr>
        <w:t>Portfolio</w:t>
      </w:r>
      <w:commentRangeEnd w:id="0"/>
      <w:r w:rsidR="005439F1">
        <w:rPr>
          <w:rStyle w:val="CommentReference"/>
        </w:rPr>
        <w:commentReference w:id="0"/>
      </w:r>
    </w:p>
    <w:p w14:paraId="054A60F4" w14:textId="77777777" w:rsidR="00FF51C7" w:rsidRPr="00280B43" w:rsidRDefault="00FF51C7" w:rsidP="00A274BD">
      <w:pPr>
        <w:spacing w:after="240" w:line="240" w:lineRule="auto"/>
        <w:jc w:val="center"/>
        <w:rPr>
          <w:b/>
          <w:color w:val="000000" w:themeColor="text1"/>
          <w:sz w:val="32"/>
        </w:rPr>
      </w:pPr>
    </w:p>
    <w:p w14:paraId="11762761" w14:textId="77777777" w:rsidR="00FF51C7" w:rsidRPr="00280B43" w:rsidRDefault="00FF51C7" w:rsidP="00A274BD">
      <w:pPr>
        <w:spacing w:after="240" w:line="240" w:lineRule="auto"/>
        <w:jc w:val="center"/>
        <w:rPr>
          <w:b/>
          <w:color w:val="000000" w:themeColor="text1"/>
          <w:sz w:val="32"/>
        </w:rPr>
      </w:pPr>
    </w:p>
    <w:p w14:paraId="270BA529" w14:textId="58D7565E" w:rsidR="00DE2F52" w:rsidRPr="00280B43" w:rsidRDefault="00E701E7" w:rsidP="00DE2F52">
      <w:pPr>
        <w:spacing w:line="240" w:lineRule="auto"/>
        <w:jc w:val="center"/>
        <w:rPr>
          <w:b/>
          <w:color w:val="000000" w:themeColor="text1"/>
          <w:sz w:val="32"/>
        </w:rPr>
      </w:pPr>
      <w:ins w:id="1" w:author="Author">
        <w:r w:rsidRPr="00280B43">
          <w:rPr>
            <w:b/>
            <w:color w:val="000000" w:themeColor="text1"/>
            <w:sz w:val="32"/>
          </w:rPr>
          <w:t>Deutsche Telekom AG</w:t>
        </w:r>
      </w:ins>
    </w:p>
    <w:p w14:paraId="099A0CAD" w14:textId="5B2F3C6A" w:rsidR="00FF51C7" w:rsidRPr="008E467B" w:rsidRDefault="00C24303" w:rsidP="00FB71D8">
      <w:pPr>
        <w:spacing w:line="240" w:lineRule="auto"/>
        <w:jc w:val="center"/>
        <w:rPr>
          <w:color w:val="000000" w:themeColor="text1"/>
          <w:sz w:val="24"/>
          <w:lang w:val="en-US"/>
        </w:rPr>
      </w:pPr>
      <w:r w:rsidRPr="008E467B">
        <w:rPr>
          <w:color w:val="000000" w:themeColor="text1"/>
          <w:sz w:val="24"/>
          <w:lang w:val="en-US"/>
        </w:rPr>
        <w:t>B</w:t>
      </w:r>
      <w:r w:rsidR="00E61600" w:rsidRPr="008E467B">
        <w:rPr>
          <w:color w:val="000000" w:themeColor="text1"/>
          <w:sz w:val="24"/>
          <w:lang w:val="en-US"/>
        </w:rPr>
        <w:t>onn</w:t>
      </w:r>
      <w:r w:rsidRPr="008E467B">
        <w:rPr>
          <w:color w:val="000000" w:themeColor="text1"/>
          <w:sz w:val="24"/>
          <w:lang w:val="en-US"/>
        </w:rPr>
        <w:t>, Germany</w:t>
      </w:r>
    </w:p>
    <w:p w14:paraId="75E5011E" w14:textId="77777777" w:rsidR="00FB71D8" w:rsidRPr="008E467B" w:rsidRDefault="00FB71D8" w:rsidP="00FB71D8">
      <w:pPr>
        <w:spacing w:line="240" w:lineRule="auto"/>
        <w:rPr>
          <w:color w:val="000000" w:themeColor="text1"/>
          <w:sz w:val="22"/>
          <w:lang w:val="en-US"/>
        </w:rPr>
      </w:pPr>
    </w:p>
    <w:p w14:paraId="6D68C58B" w14:textId="77777777" w:rsidR="00FB71D8" w:rsidRPr="008E467B" w:rsidRDefault="00FB71D8" w:rsidP="00FB71D8">
      <w:pPr>
        <w:spacing w:line="240" w:lineRule="auto"/>
        <w:rPr>
          <w:color w:val="000000" w:themeColor="text1"/>
          <w:sz w:val="22"/>
          <w:lang w:val="en-US"/>
        </w:rPr>
      </w:pPr>
    </w:p>
    <w:p w14:paraId="676F6A31" w14:textId="77777777" w:rsidR="00B55D32" w:rsidRPr="008E467B" w:rsidRDefault="00D820E2" w:rsidP="00FB71D8">
      <w:pPr>
        <w:spacing w:after="120" w:line="240" w:lineRule="auto"/>
        <w:rPr>
          <w:b/>
          <w:color w:val="000000" w:themeColor="text1"/>
          <w:sz w:val="22"/>
          <w:szCs w:val="22"/>
          <w:lang w:val="en-US"/>
        </w:rPr>
      </w:pPr>
      <w:r>
        <w:rPr>
          <w:b/>
          <w:noProof/>
          <w:color w:val="000000" w:themeColor="text1"/>
          <w:sz w:val="32"/>
        </w:rPr>
        <mc:AlternateContent>
          <mc:Choice Requires="wps">
            <w:drawing>
              <wp:anchor distT="0" distB="0" distL="114300" distR="114300" simplePos="0" relativeHeight="251658240" behindDoc="0" locked="0" layoutInCell="1" allowOverlap="1" wp14:anchorId="396ED491" wp14:editId="6BDD9909">
                <wp:simplePos x="0" y="0"/>
                <wp:positionH relativeFrom="column">
                  <wp:posOffset>1995805</wp:posOffset>
                </wp:positionH>
                <wp:positionV relativeFrom="paragraph">
                  <wp:posOffset>22225</wp:posOffset>
                </wp:positionV>
                <wp:extent cx="1988820" cy="640080"/>
                <wp:effectExtent l="0" t="0" r="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8820" cy="640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F4742" w14:textId="77777777" w:rsidR="00A26678" w:rsidRPr="00277985" w:rsidRDefault="00A26678" w:rsidP="00277985">
                            <w:pPr>
                              <w:jc w:val="center"/>
                              <w:rPr>
                                <w:color w:val="000000" w:themeColor="text1"/>
                              </w:rPr>
                            </w:pPr>
                            <w:r w:rsidRPr="00277985">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ED491" id="Rechteck 3" o:spid="_x0000_s1026" style="position:absolute;margin-left:157.15pt;margin-top:1.75pt;width:156.6pt;height: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" filled="f" strokecolor="black [3213]" strokeweight=".5pt">
                <v:path arrowok="t"/>
                <v:textbox>
                  <w:txbxContent>
                    <w:p w14:paraId="4B6F4742" w14:textId="77777777" w:rsidR="00A26678" w:rsidRPr="00277985" w:rsidRDefault="00A26678" w:rsidP="00277985">
                      <w:pPr>
                        <w:jc w:val="center"/>
                        <w:rPr>
                          <w:color w:val="000000" w:themeColor="text1"/>
                        </w:rPr>
                      </w:pPr>
                      <w:r w:rsidRPr="00277985">
                        <w:rPr>
                          <w:color w:val="000000" w:themeColor="text1"/>
                        </w:rPr>
                        <w:t>Company logo</w:t>
                      </w:r>
                    </w:p>
                  </w:txbxContent>
                </v:textbox>
              </v:rect>
            </w:pict>
          </mc:Fallback>
        </mc:AlternateContent>
      </w:r>
    </w:p>
    <w:p w14:paraId="3849CE04" w14:textId="77777777" w:rsidR="00FF51C7" w:rsidRPr="008E467B" w:rsidRDefault="00FF51C7" w:rsidP="00FF51C7">
      <w:pPr>
        <w:spacing w:after="120" w:line="240" w:lineRule="auto"/>
        <w:rPr>
          <w:b/>
          <w:color w:val="000000" w:themeColor="text1"/>
          <w:sz w:val="22"/>
          <w:szCs w:val="22"/>
          <w:lang w:val="en-US"/>
        </w:rPr>
      </w:pPr>
    </w:p>
    <w:p w14:paraId="02713EBB" w14:textId="77777777" w:rsidR="00FB71D8" w:rsidRPr="008E467B" w:rsidRDefault="00FB71D8" w:rsidP="00FF51C7">
      <w:pPr>
        <w:spacing w:after="120" w:line="240" w:lineRule="auto"/>
        <w:rPr>
          <w:b/>
          <w:color w:val="000000" w:themeColor="text1"/>
          <w:sz w:val="22"/>
          <w:szCs w:val="22"/>
          <w:lang w:val="en-US"/>
        </w:rPr>
      </w:pPr>
    </w:p>
    <w:p w14:paraId="0749832E" w14:textId="77777777" w:rsidR="00542CAD" w:rsidRPr="008E467B" w:rsidRDefault="00542CAD" w:rsidP="00B55D32">
      <w:pPr>
        <w:spacing w:after="120" w:line="240" w:lineRule="auto"/>
        <w:jc w:val="center"/>
        <w:rPr>
          <w:b/>
          <w:color w:val="000000" w:themeColor="text1"/>
          <w:sz w:val="22"/>
          <w:szCs w:val="22"/>
          <w:lang w:val="en-US"/>
        </w:rPr>
      </w:pPr>
    </w:p>
    <w:p w14:paraId="4D804627" w14:textId="02661D0C" w:rsidR="00FB71D8" w:rsidRPr="000B5672" w:rsidRDefault="00542CAD" w:rsidP="00B55D32">
      <w:pPr>
        <w:spacing w:after="120" w:line="240" w:lineRule="auto"/>
        <w:jc w:val="center"/>
        <w:rPr>
          <w:b/>
          <w:color w:val="000000" w:themeColor="text1"/>
          <w:sz w:val="24"/>
          <w:szCs w:val="24"/>
          <w:lang w:val="en-US"/>
        </w:rPr>
      </w:pPr>
      <w:r w:rsidRPr="00695287">
        <w:rPr>
          <w:b/>
          <w:color w:val="FF0000"/>
          <w:sz w:val="24"/>
          <w:szCs w:val="24"/>
          <w:lang w:val="en-US"/>
        </w:rPr>
        <w:t>Legal identification of the comp</w:t>
      </w:r>
      <w:r w:rsidR="001316BA" w:rsidRPr="00695287">
        <w:rPr>
          <w:b/>
          <w:color w:val="FF0000"/>
          <w:sz w:val="24"/>
          <w:szCs w:val="24"/>
          <w:lang w:val="en-US"/>
        </w:rPr>
        <w:t>any</w:t>
      </w:r>
      <w:r w:rsidRPr="000B5672">
        <w:rPr>
          <w:b/>
          <w:color w:val="000000" w:themeColor="text1"/>
          <w:sz w:val="24"/>
          <w:szCs w:val="24"/>
          <w:lang w:val="en-US"/>
        </w:rPr>
        <w:t>:</w:t>
      </w:r>
    </w:p>
    <w:p w14:paraId="7965FAC0" w14:textId="287B3277" w:rsidR="00542CAD" w:rsidRPr="000B5672" w:rsidRDefault="00542CAD" w:rsidP="00B55D32">
      <w:pPr>
        <w:spacing w:after="120" w:line="240" w:lineRule="auto"/>
        <w:jc w:val="center"/>
        <w:rPr>
          <w:b/>
          <w:color w:val="000000" w:themeColor="text1"/>
          <w:sz w:val="24"/>
          <w:szCs w:val="24"/>
          <w:lang w:val="en-US"/>
        </w:rPr>
      </w:pPr>
    </w:p>
    <w:p w14:paraId="194BCE6F" w14:textId="1057AE4F" w:rsidR="00542CAD" w:rsidRPr="000B5672" w:rsidRDefault="00542CAD" w:rsidP="00B55D32">
      <w:pPr>
        <w:spacing w:after="120" w:line="240" w:lineRule="auto"/>
        <w:jc w:val="center"/>
        <w:rPr>
          <w:b/>
          <w:color w:val="000000" w:themeColor="text1"/>
          <w:sz w:val="24"/>
          <w:szCs w:val="24"/>
          <w:lang w:val="en-US"/>
        </w:rPr>
      </w:pPr>
      <w:r w:rsidRPr="000B5672">
        <w:rPr>
          <w:b/>
          <w:color w:val="000000" w:themeColor="text1"/>
          <w:sz w:val="24"/>
          <w:szCs w:val="24"/>
          <w:lang w:val="en-US"/>
        </w:rPr>
        <w:t>Project period:</w:t>
      </w:r>
    </w:p>
    <w:p w14:paraId="0EC6D502" w14:textId="74D5E338" w:rsidR="00542CAD" w:rsidRPr="00DE0AA2" w:rsidRDefault="00542CAD" w:rsidP="00B55D32">
      <w:pPr>
        <w:spacing w:after="120" w:line="240" w:lineRule="auto"/>
        <w:jc w:val="center"/>
        <w:rPr>
          <w:color w:val="FF0000"/>
          <w:sz w:val="24"/>
          <w:szCs w:val="24"/>
          <w:lang w:val="en-US"/>
        </w:rPr>
      </w:pPr>
      <w:r w:rsidRPr="00DE0AA2">
        <w:rPr>
          <w:color w:val="FF0000"/>
          <w:sz w:val="24"/>
          <w:szCs w:val="24"/>
          <w:lang w:val="en-US"/>
        </w:rPr>
        <w:t>MM.YYYY – MM.YYYY</w:t>
      </w:r>
    </w:p>
    <w:p w14:paraId="4C828883" w14:textId="77777777" w:rsidR="00542CAD" w:rsidRPr="000B5672" w:rsidRDefault="00542CAD" w:rsidP="00B55D32">
      <w:pPr>
        <w:spacing w:after="120" w:line="240" w:lineRule="auto"/>
        <w:jc w:val="center"/>
        <w:rPr>
          <w:b/>
          <w:color w:val="000000" w:themeColor="text1"/>
          <w:sz w:val="24"/>
          <w:szCs w:val="24"/>
          <w:lang w:val="en-US"/>
        </w:rPr>
      </w:pPr>
    </w:p>
    <w:p w14:paraId="4D10252E" w14:textId="62B145E6" w:rsidR="00B55D32" w:rsidRPr="000B5672" w:rsidRDefault="00F26D98" w:rsidP="00B55D32">
      <w:pPr>
        <w:spacing w:after="120" w:line="240" w:lineRule="auto"/>
        <w:jc w:val="center"/>
        <w:rPr>
          <w:b/>
          <w:color w:val="000000" w:themeColor="text1"/>
          <w:sz w:val="24"/>
          <w:szCs w:val="24"/>
          <w:lang w:val="en-US"/>
        </w:rPr>
      </w:pPr>
      <w:r w:rsidRPr="000B5672">
        <w:rPr>
          <w:b/>
          <w:color w:val="000000" w:themeColor="text1"/>
          <w:sz w:val="24"/>
          <w:szCs w:val="24"/>
          <w:lang w:val="en-US"/>
        </w:rPr>
        <w:t>Work</w:t>
      </w:r>
      <w:r w:rsidR="00065F65" w:rsidRPr="000B5672">
        <w:rPr>
          <w:b/>
          <w:color w:val="000000" w:themeColor="text1"/>
          <w:sz w:val="24"/>
          <w:szCs w:val="24"/>
          <w:lang w:val="en-US"/>
        </w:rPr>
        <w:t>stream</w:t>
      </w:r>
      <w:r w:rsidR="00227795" w:rsidRPr="000B5672">
        <w:rPr>
          <w:b/>
          <w:color w:val="000000" w:themeColor="text1"/>
          <w:sz w:val="24"/>
          <w:szCs w:val="24"/>
          <w:lang w:val="en-US"/>
        </w:rPr>
        <w:t>(s)</w:t>
      </w:r>
      <w:r w:rsidR="00065F65" w:rsidRPr="000B5672">
        <w:rPr>
          <w:b/>
          <w:color w:val="000000" w:themeColor="text1"/>
          <w:sz w:val="24"/>
          <w:szCs w:val="24"/>
          <w:lang w:val="en-US"/>
        </w:rPr>
        <w:t xml:space="preserve">: </w:t>
      </w:r>
      <w:r w:rsidR="00DE0AA2" w:rsidRPr="00DE0AA2">
        <w:rPr>
          <w:b/>
          <w:i/>
          <w:iCs/>
          <w:color w:val="0070C0"/>
          <w:sz w:val="24"/>
          <w:szCs w:val="24"/>
          <w:lang w:val="en-US"/>
        </w:rPr>
        <w:t>Communicate</w:t>
      </w:r>
    </w:p>
    <w:p w14:paraId="1E364E50" w14:textId="77777777" w:rsidR="00542CAD" w:rsidRPr="000B5672" w:rsidRDefault="00542CAD" w:rsidP="00B55D32">
      <w:pPr>
        <w:spacing w:after="120" w:line="240" w:lineRule="auto"/>
        <w:jc w:val="center"/>
        <w:rPr>
          <w:b/>
          <w:color w:val="000000" w:themeColor="text1"/>
          <w:sz w:val="24"/>
          <w:szCs w:val="24"/>
          <w:lang w:val="en-US"/>
        </w:rPr>
      </w:pPr>
    </w:p>
    <w:p w14:paraId="6B045869" w14:textId="6CC3AEB2" w:rsidR="009D35B2" w:rsidRPr="009D35B2" w:rsidRDefault="00F26D98" w:rsidP="009D35B2">
      <w:pPr>
        <w:spacing w:after="120" w:line="240" w:lineRule="auto"/>
        <w:jc w:val="center"/>
        <w:rPr>
          <w:b/>
          <w:i/>
          <w:iCs/>
          <w:color w:val="0070C0"/>
          <w:sz w:val="24"/>
          <w:szCs w:val="24"/>
          <w:lang w:val="en-US"/>
        </w:rPr>
      </w:pPr>
      <w:r w:rsidRPr="000B5672">
        <w:rPr>
          <w:b/>
          <w:color w:val="000000" w:themeColor="text1"/>
          <w:sz w:val="24"/>
          <w:szCs w:val="24"/>
          <w:lang w:val="en-US"/>
        </w:rPr>
        <w:t>Work P</w:t>
      </w:r>
      <w:r w:rsidR="00065F65" w:rsidRPr="000B5672">
        <w:rPr>
          <w:b/>
          <w:color w:val="000000" w:themeColor="text1"/>
          <w:sz w:val="24"/>
          <w:szCs w:val="24"/>
          <w:lang w:val="en-US"/>
        </w:rPr>
        <w:t>ackage</w:t>
      </w:r>
      <w:r w:rsidR="00227795" w:rsidRPr="000B5672">
        <w:rPr>
          <w:b/>
          <w:color w:val="000000" w:themeColor="text1"/>
          <w:sz w:val="24"/>
          <w:szCs w:val="24"/>
          <w:lang w:val="en-US"/>
        </w:rPr>
        <w:t>(s)</w:t>
      </w:r>
      <w:r w:rsidR="00065F65" w:rsidRPr="000B5672">
        <w:rPr>
          <w:b/>
          <w:color w:val="000000" w:themeColor="text1"/>
          <w:sz w:val="24"/>
          <w:szCs w:val="24"/>
          <w:lang w:val="en-US"/>
        </w:rPr>
        <w:t xml:space="preserve">: </w:t>
      </w:r>
      <w:r w:rsidR="009D35B2" w:rsidRPr="009D35B2">
        <w:rPr>
          <w:b/>
          <w:i/>
          <w:iCs/>
          <w:color w:val="0070C0"/>
          <w:sz w:val="24"/>
          <w:szCs w:val="24"/>
          <w:lang w:val="en-US"/>
        </w:rPr>
        <w:t>WP 4 - Subsystems and</w:t>
      </w:r>
    </w:p>
    <w:p w14:paraId="7F6F2C79" w14:textId="20C0ACB5" w:rsidR="00065F65" w:rsidRPr="009D35B2" w:rsidRDefault="009D35B2" w:rsidP="009D35B2">
      <w:pPr>
        <w:spacing w:after="120" w:line="240" w:lineRule="auto"/>
        <w:jc w:val="center"/>
        <w:rPr>
          <w:b/>
          <w:i/>
          <w:iCs/>
          <w:color w:val="0070C0"/>
          <w:sz w:val="24"/>
          <w:szCs w:val="24"/>
          <w:lang w:val="en-US"/>
        </w:rPr>
      </w:pPr>
      <w:r w:rsidRPr="009D35B2">
        <w:rPr>
          <w:b/>
          <w:i/>
          <w:iCs/>
          <w:color w:val="0070C0"/>
          <w:sz w:val="24"/>
          <w:szCs w:val="24"/>
          <w:lang w:val="en-US"/>
        </w:rPr>
        <w:t>Systems including Communication Networks</w:t>
      </w:r>
    </w:p>
    <w:p w14:paraId="670A2B32" w14:textId="77777777" w:rsidR="00065F65" w:rsidRPr="007B3D5D" w:rsidRDefault="00065F65" w:rsidP="00B55D32">
      <w:pPr>
        <w:spacing w:after="120" w:line="240" w:lineRule="auto"/>
        <w:jc w:val="center"/>
        <w:rPr>
          <w:rFonts w:cs="Arial"/>
          <w:i/>
          <w:szCs w:val="22"/>
          <w:lang w:val="en-US"/>
        </w:rPr>
      </w:pPr>
    </w:p>
    <w:p w14:paraId="0C280624" w14:textId="77777777" w:rsidR="00B55D32" w:rsidRPr="007B3D5D" w:rsidRDefault="00B55D32" w:rsidP="00A274BD">
      <w:pPr>
        <w:spacing w:line="240" w:lineRule="auto"/>
        <w:jc w:val="center"/>
        <w:rPr>
          <w:b/>
          <w:color w:val="000000" w:themeColor="text1"/>
          <w:sz w:val="32"/>
          <w:lang w:val="en-US"/>
        </w:rPr>
      </w:pPr>
    </w:p>
    <w:p w14:paraId="768058E9" w14:textId="77777777" w:rsidR="00FB71D8" w:rsidRPr="007B3D5D" w:rsidRDefault="00FB71D8">
      <w:pPr>
        <w:spacing w:after="200"/>
        <w:rPr>
          <w:lang w:val="en-US"/>
        </w:rPr>
      </w:pPr>
      <w:r w:rsidRPr="007B3D5D">
        <w:rPr>
          <w:b/>
          <w:lang w:val="en-US"/>
        </w:rPr>
        <w:br w:type="page"/>
      </w:r>
    </w:p>
    <w:p w14:paraId="34DFC793" w14:textId="77777777" w:rsidR="000D3006" w:rsidRPr="007B3D5D" w:rsidRDefault="000D3006" w:rsidP="001D6A22">
      <w:pPr>
        <w:pStyle w:val="ITberschriftAohneNr"/>
        <w:spacing w:beforeLines="60" w:before="144" w:afterLines="60" w:after="144"/>
        <w:rPr>
          <w:b w:val="0"/>
          <w:sz w:val="20"/>
          <w:lang w:val="en-US"/>
        </w:rPr>
      </w:pPr>
    </w:p>
    <w:sdt>
      <w:sdtPr>
        <w:rPr>
          <w:b w:val="0"/>
          <w:bCs w:val="0"/>
          <w:noProof w:val="0"/>
        </w:rPr>
        <w:id w:val="-295146957"/>
        <w:docPartObj>
          <w:docPartGallery w:val="Table of Contents"/>
          <w:docPartUnique/>
        </w:docPartObj>
      </w:sdtPr>
      <w:sdtEndPr/>
      <w:sdtContent>
        <w:p w14:paraId="07F81FA8" w14:textId="77777777" w:rsidR="002933AC" w:rsidRDefault="00BD1368" w:rsidP="00042495">
          <w:pPr>
            <w:pStyle w:val="TOC1"/>
            <w:spacing w:before="0" w:after="20" w:line="240" w:lineRule="auto"/>
            <w:rPr>
              <w:sz w:val="24"/>
              <w:szCs w:val="24"/>
              <w:lang w:val="en-US"/>
            </w:rPr>
          </w:pPr>
          <w:r w:rsidRPr="00A16672">
            <w:rPr>
              <w:sz w:val="24"/>
              <w:szCs w:val="24"/>
              <w:lang w:val="en-US"/>
            </w:rPr>
            <w:t>Table of Content</w:t>
          </w:r>
        </w:p>
        <w:p w14:paraId="389F4EB5" w14:textId="6D96E180" w:rsidR="00695287" w:rsidRDefault="00017319">
          <w:pPr>
            <w:pStyle w:val="TOC1"/>
            <w:rPr>
              <w:rFonts w:asciiTheme="minorHAnsi" w:eastAsiaTheme="minorEastAsia" w:hAnsiTheme="minorHAnsi" w:cstheme="minorBidi"/>
              <w:b w:val="0"/>
              <w:bCs w:val="0"/>
              <w:sz w:val="22"/>
              <w:szCs w:val="22"/>
              <w:lang w:val="en-US" w:eastAsia="en-US"/>
            </w:rPr>
          </w:pPr>
          <w:r w:rsidRPr="00504B99">
            <w:rPr>
              <w:sz w:val="24"/>
              <w:szCs w:val="24"/>
            </w:rPr>
            <w:fldChar w:fldCharType="begin"/>
          </w:r>
          <w:r w:rsidR="00A274BD" w:rsidRPr="00A16672">
            <w:rPr>
              <w:sz w:val="24"/>
              <w:szCs w:val="24"/>
              <w:lang w:val="en-US"/>
            </w:rPr>
            <w:instrText xml:space="preserve"> TOC \o "1-3" \h \z \u </w:instrText>
          </w:r>
          <w:r w:rsidRPr="00504B99">
            <w:rPr>
              <w:sz w:val="24"/>
              <w:szCs w:val="24"/>
            </w:rPr>
            <w:fldChar w:fldCharType="separate"/>
          </w:r>
          <w:hyperlink w:anchor="_Toc83310847" w:history="1">
            <w:r w:rsidR="00695287" w:rsidRPr="001744FC">
              <w:rPr>
                <w:rStyle w:val="Hyperlink"/>
              </w:rPr>
              <w:t>Preface</w:t>
            </w:r>
            <w:r w:rsidR="00695287">
              <w:rPr>
                <w:webHidden/>
              </w:rPr>
              <w:tab/>
            </w:r>
            <w:r w:rsidR="00695287">
              <w:rPr>
                <w:webHidden/>
              </w:rPr>
              <w:fldChar w:fldCharType="begin"/>
            </w:r>
            <w:r w:rsidR="00695287">
              <w:rPr>
                <w:webHidden/>
              </w:rPr>
              <w:instrText xml:space="preserve"> PAGEREF _Toc83310847 \h </w:instrText>
            </w:r>
            <w:r w:rsidR="00695287">
              <w:rPr>
                <w:webHidden/>
              </w:rPr>
            </w:r>
            <w:r w:rsidR="00695287">
              <w:rPr>
                <w:webHidden/>
              </w:rPr>
              <w:fldChar w:fldCharType="separate"/>
            </w:r>
            <w:r w:rsidR="00695287">
              <w:rPr>
                <w:webHidden/>
              </w:rPr>
              <w:t>4</w:t>
            </w:r>
            <w:r w:rsidR="00695287">
              <w:rPr>
                <w:webHidden/>
              </w:rPr>
              <w:fldChar w:fldCharType="end"/>
            </w:r>
          </w:hyperlink>
        </w:p>
        <w:p w14:paraId="529B5A62" w14:textId="7A584B3E" w:rsidR="00695287" w:rsidRDefault="002534B8">
          <w:pPr>
            <w:pStyle w:val="TOC1"/>
            <w:rPr>
              <w:rFonts w:asciiTheme="minorHAnsi" w:eastAsiaTheme="minorEastAsia" w:hAnsiTheme="minorHAnsi" w:cstheme="minorBidi"/>
              <w:b w:val="0"/>
              <w:bCs w:val="0"/>
              <w:sz w:val="22"/>
              <w:szCs w:val="22"/>
              <w:lang w:val="en-US" w:eastAsia="en-US"/>
            </w:rPr>
          </w:pPr>
          <w:hyperlink w:anchor="_Toc83310848" w:history="1">
            <w:r w:rsidR="00695287" w:rsidRPr="001744FC">
              <w:rPr>
                <w:rStyle w:val="Hyperlink"/>
              </w:rPr>
              <w:t>1</w:t>
            </w:r>
            <w:r w:rsidR="00695287">
              <w:rPr>
                <w:rFonts w:asciiTheme="minorHAnsi" w:eastAsiaTheme="minorEastAsia" w:hAnsiTheme="minorHAnsi" w:cstheme="minorBidi"/>
                <w:b w:val="0"/>
                <w:bCs w:val="0"/>
                <w:sz w:val="22"/>
                <w:szCs w:val="22"/>
                <w:lang w:val="en-US" w:eastAsia="en-US"/>
              </w:rPr>
              <w:tab/>
            </w:r>
            <w:r w:rsidR="00695287" w:rsidRPr="001744FC">
              <w:rPr>
                <w:rStyle w:val="Hyperlink"/>
              </w:rPr>
              <w:t>Project Outline</w:t>
            </w:r>
            <w:r w:rsidR="00695287">
              <w:rPr>
                <w:webHidden/>
              </w:rPr>
              <w:tab/>
            </w:r>
            <w:r w:rsidR="00695287">
              <w:rPr>
                <w:webHidden/>
              </w:rPr>
              <w:fldChar w:fldCharType="begin"/>
            </w:r>
            <w:r w:rsidR="00695287">
              <w:rPr>
                <w:webHidden/>
              </w:rPr>
              <w:instrText xml:space="preserve"> PAGEREF _Toc83310848 \h </w:instrText>
            </w:r>
            <w:r w:rsidR="00695287">
              <w:rPr>
                <w:webHidden/>
              </w:rPr>
            </w:r>
            <w:r w:rsidR="00695287">
              <w:rPr>
                <w:webHidden/>
              </w:rPr>
              <w:fldChar w:fldCharType="separate"/>
            </w:r>
            <w:r w:rsidR="00695287">
              <w:rPr>
                <w:webHidden/>
              </w:rPr>
              <w:t>5</w:t>
            </w:r>
            <w:r w:rsidR="00695287">
              <w:rPr>
                <w:webHidden/>
              </w:rPr>
              <w:fldChar w:fldCharType="end"/>
            </w:r>
          </w:hyperlink>
        </w:p>
        <w:p w14:paraId="2CE73945" w14:textId="043EF304" w:rsidR="00695287" w:rsidRDefault="002534B8">
          <w:pPr>
            <w:pStyle w:val="TOC2"/>
            <w:rPr>
              <w:rFonts w:asciiTheme="minorHAnsi" w:eastAsiaTheme="minorEastAsia" w:hAnsiTheme="minorHAnsi" w:cstheme="minorBidi"/>
              <w:bCs w:val="0"/>
              <w:iCs w:val="0"/>
              <w:sz w:val="22"/>
              <w:szCs w:val="22"/>
              <w:lang w:val="en-US" w:eastAsia="en-US"/>
            </w:rPr>
          </w:pPr>
          <w:hyperlink w:anchor="_Toc83310849" w:history="1">
            <w:r w:rsidR="00695287" w:rsidRPr="001744FC">
              <w:rPr>
                <w:rStyle w:val="Hyperlink"/>
                <w:lang w:val="en-US"/>
              </w:rPr>
              <w:t>1.1</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US"/>
              </w:rPr>
              <w:t>Company Presentation</w:t>
            </w:r>
            <w:r w:rsidR="00695287">
              <w:rPr>
                <w:webHidden/>
              </w:rPr>
              <w:tab/>
            </w:r>
            <w:r w:rsidR="00695287">
              <w:rPr>
                <w:webHidden/>
              </w:rPr>
              <w:fldChar w:fldCharType="begin"/>
            </w:r>
            <w:r w:rsidR="00695287">
              <w:rPr>
                <w:webHidden/>
              </w:rPr>
              <w:instrText xml:space="preserve"> PAGEREF _Toc83310849 \h </w:instrText>
            </w:r>
            <w:r w:rsidR="00695287">
              <w:rPr>
                <w:webHidden/>
              </w:rPr>
            </w:r>
            <w:r w:rsidR="00695287">
              <w:rPr>
                <w:webHidden/>
              </w:rPr>
              <w:fldChar w:fldCharType="separate"/>
            </w:r>
            <w:r w:rsidR="00695287">
              <w:rPr>
                <w:webHidden/>
              </w:rPr>
              <w:t>5</w:t>
            </w:r>
            <w:r w:rsidR="00695287">
              <w:rPr>
                <w:webHidden/>
              </w:rPr>
              <w:fldChar w:fldCharType="end"/>
            </w:r>
          </w:hyperlink>
        </w:p>
        <w:p w14:paraId="3D8CD379" w14:textId="187B50A3" w:rsidR="00695287" w:rsidRDefault="002534B8">
          <w:pPr>
            <w:pStyle w:val="TOC2"/>
            <w:rPr>
              <w:rFonts w:asciiTheme="minorHAnsi" w:eastAsiaTheme="minorEastAsia" w:hAnsiTheme="minorHAnsi" w:cstheme="minorBidi"/>
              <w:bCs w:val="0"/>
              <w:iCs w:val="0"/>
              <w:sz w:val="22"/>
              <w:szCs w:val="22"/>
              <w:lang w:val="en-US" w:eastAsia="en-US"/>
            </w:rPr>
          </w:pPr>
          <w:hyperlink w:anchor="_Toc83310850" w:history="1">
            <w:r w:rsidR="00695287" w:rsidRPr="001744FC">
              <w:rPr>
                <w:rStyle w:val="Hyperlink"/>
                <w:lang w:val="en-US"/>
              </w:rPr>
              <w:t>1.2</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US"/>
              </w:rPr>
              <w:t>Objectives of  the company in the IPCEI in all Workstreams it’s involved</w:t>
            </w:r>
            <w:r w:rsidR="00695287">
              <w:rPr>
                <w:webHidden/>
              </w:rPr>
              <w:tab/>
            </w:r>
            <w:r w:rsidR="00695287">
              <w:rPr>
                <w:webHidden/>
              </w:rPr>
              <w:fldChar w:fldCharType="begin"/>
            </w:r>
            <w:r w:rsidR="00695287">
              <w:rPr>
                <w:webHidden/>
              </w:rPr>
              <w:instrText xml:space="preserve"> PAGEREF _Toc83310850 \h </w:instrText>
            </w:r>
            <w:r w:rsidR="00695287">
              <w:rPr>
                <w:webHidden/>
              </w:rPr>
            </w:r>
            <w:r w:rsidR="00695287">
              <w:rPr>
                <w:webHidden/>
              </w:rPr>
              <w:fldChar w:fldCharType="separate"/>
            </w:r>
            <w:r w:rsidR="00695287">
              <w:rPr>
                <w:webHidden/>
              </w:rPr>
              <w:t>5</w:t>
            </w:r>
            <w:r w:rsidR="00695287">
              <w:rPr>
                <w:webHidden/>
              </w:rPr>
              <w:fldChar w:fldCharType="end"/>
            </w:r>
          </w:hyperlink>
        </w:p>
        <w:p w14:paraId="5E99A6C4" w14:textId="1C37300F" w:rsidR="00695287" w:rsidRDefault="002534B8">
          <w:pPr>
            <w:pStyle w:val="TOC3"/>
            <w:rPr>
              <w:rFonts w:asciiTheme="minorHAnsi" w:eastAsiaTheme="minorEastAsia" w:hAnsiTheme="minorHAnsi" w:cstheme="minorBidi"/>
              <w:noProof/>
              <w:sz w:val="22"/>
              <w:szCs w:val="22"/>
              <w:lang w:val="en-US" w:eastAsia="en-US"/>
            </w:rPr>
          </w:pPr>
          <w:hyperlink w:anchor="_Toc83310851" w:history="1">
            <w:r w:rsidR="00695287" w:rsidRPr="008D185F">
              <w:rPr>
                <w:rStyle w:val="Hyperlink"/>
                <w:noProof/>
                <w:highlight w:val="green"/>
                <w:lang w:val="en-US"/>
              </w:rPr>
              <w:t>1.2.1</w:t>
            </w:r>
            <w:r w:rsidR="00695287" w:rsidRPr="008D185F">
              <w:rPr>
                <w:rFonts w:asciiTheme="minorHAnsi" w:eastAsiaTheme="minorEastAsia" w:hAnsiTheme="minorHAnsi" w:cstheme="minorBidi"/>
                <w:noProof/>
                <w:sz w:val="22"/>
                <w:szCs w:val="22"/>
                <w:highlight w:val="green"/>
                <w:lang w:val="en-US" w:eastAsia="en-US"/>
              </w:rPr>
              <w:tab/>
            </w:r>
            <w:r w:rsidR="00695287" w:rsidRPr="008D185F">
              <w:rPr>
                <w:rStyle w:val="Hyperlink"/>
                <w:noProof/>
                <w:highlight w:val="green"/>
                <w:lang w:val="en-US"/>
              </w:rPr>
              <w:t>Context of market</w:t>
            </w:r>
            <w:r w:rsidR="00695287" w:rsidRPr="008D185F">
              <w:rPr>
                <w:noProof/>
                <w:webHidden/>
                <w:highlight w:val="green"/>
              </w:rPr>
              <w:tab/>
            </w:r>
            <w:r w:rsidR="00695287" w:rsidRPr="008D185F">
              <w:rPr>
                <w:noProof/>
                <w:webHidden/>
                <w:highlight w:val="green"/>
              </w:rPr>
              <w:fldChar w:fldCharType="begin"/>
            </w:r>
            <w:r w:rsidR="00695287" w:rsidRPr="008D185F">
              <w:rPr>
                <w:noProof/>
                <w:webHidden/>
                <w:highlight w:val="green"/>
              </w:rPr>
              <w:instrText xml:space="preserve"> PAGEREF _Toc83310851 \h </w:instrText>
            </w:r>
            <w:r w:rsidR="00695287" w:rsidRPr="008D185F">
              <w:rPr>
                <w:noProof/>
                <w:webHidden/>
                <w:highlight w:val="green"/>
              </w:rPr>
            </w:r>
            <w:r w:rsidR="00695287" w:rsidRPr="008D185F">
              <w:rPr>
                <w:noProof/>
                <w:webHidden/>
                <w:highlight w:val="green"/>
              </w:rPr>
              <w:fldChar w:fldCharType="separate"/>
            </w:r>
            <w:r w:rsidR="00695287" w:rsidRPr="008D185F">
              <w:rPr>
                <w:noProof/>
                <w:webHidden/>
                <w:highlight w:val="green"/>
              </w:rPr>
              <w:t>5</w:t>
            </w:r>
            <w:r w:rsidR="00695287" w:rsidRPr="008D185F">
              <w:rPr>
                <w:noProof/>
                <w:webHidden/>
                <w:highlight w:val="green"/>
              </w:rPr>
              <w:fldChar w:fldCharType="end"/>
            </w:r>
          </w:hyperlink>
        </w:p>
        <w:p w14:paraId="479F96ED" w14:textId="2C60D2A4" w:rsidR="00695287" w:rsidRDefault="002534B8">
          <w:pPr>
            <w:pStyle w:val="TOC3"/>
            <w:rPr>
              <w:rFonts w:asciiTheme="minorHAnsi" w:eastAsiaTheme="minorEastAsia" w:hAnsiTheme="minorHAnsi" w:cstheme="minorBidi"/>
              <w:noProof/>
              <w:sz w:val="22"/>
              <w:szCs w:val="22"/>
              <w:lang w:val="en-US" w:eastAsia="en-US"/>
            </w:rPr>
          </w:pPr>
          <w:hyperlink w:anchor="_Toc83310852" w:history="1">
            <w:r w:rsidR="00695287" w:rsidRPr="00E772AD">
              <w:rPr>
                <w:rStyle w:val="Hyperlink"/>
                <w:noProof/>
                <w:highlight w:val="green"/>
                <w:lang w:val="en-US"/>
              </w:rPr>
              <w:t>1.2.2</w:t>
            </w:r>
            <w:r w:rsidR="00695287" w:rsidRPr="00E772AD">
              <w:rPr>
                <w:rFonts w:asciiTheme="minorHAnsi" w:eastAsiaTheme="minorEastAsia" w:hAnsiTheme="minorHAnsi" w:cstheme="minorBidi"/>
                <w:noProof/>
                <w:sz w:val="22"/>
                <w:szCs w:val="22"/>
                <w:highlight w:val="green"/>
                <w:lang w:val="en-US" w:eastAsia="en-US"/>
              </w:rPr>
              <w:tab/>
            </w:r>
            <w:r w:rsidR="00695287" w:rsidRPr="00E772AD">
              <w:rPr>
                <w:rStyle w:val="Hyperlink"/>
                <w:noProof/>
                <w:highlight w:val="green"/>
                <w:lang w:val="en-US"/>
              </w:rPr>
              <w:t>Industry wide action for Open RAN challenge</w:t>
            </w:r>
            <w:r w:rsidR="00695287" w:rsidRPr="00E772AD">
              <w:rPr>
                <w:noProof/>
                <w:webHidden/>
                <w:highlight w:val="green"/>
              </w:rPr>
              <w:tab/>
            </w:r>
            <w:r w:rsidR="00695287" w:rsidRPr="00E772AD">
              <w:rPr>
                <w:noProof/>
                <w:webHidden/>
                <w:highlight w:val="green"/>
              </w:rPr>
              <w:fldChar w:fldCharType="begin"/>
            </w:r>
            <w:r w:rsidR="00695287" w:rsidRPr="00E772AD">
              <w:rPr>
                <w:noProof/>
                <w:webHidden/>
                <w:highlight w:val="green"/>
              </w:rPr>
              <w:instrText xml:space="preserve"> PAGEREF _Toc83310852 \h </w:instrText>
            </w:r>
            <w:r w:rsidR="00695287" w:rsidRPr="00E772AD">
              <w:rPr>
                <w:noProof/>
                <w:webHidden/>
                <w:highlight w:val="green"/>
              </w:rPr>
            </w:r>
            <w:r w:rsidR="00695287" w:rsidRPr="00E772AD">
              <w:rPr>
                <w:noProof/>
                <w:webHidden/>
                <w:highlight w:val="green"/>
              </w:rPr>
              <w:fldChar w:fldCharType="separate"/>
            </w:r>
            <w:r w:rsidR="00695287" w:rsidRPr="00E772AD">
              <w:rPr>
                <w:noProof/>
                <w:webHidden/>
                <w:highlight w:val="green"/>
              </w:rPr>
              <w:t>8</w:t>
            </w:r>
            <w:r w:rsidR="00695287" w:rsidRPr="00E772AD">
              <w:rPr>
                <w:noProof/>
                <w:webHidden/>
                <w:highlight w:val="green"/>
              </w:rPr>
              <w:fldChar w:fldCharType="end"/>
            </w:r>
          </w:hyperlink>
        </w:p>
        <w:p w14:paraId="506DE740" w14:textId="5D98323C" w:rsidR="00695287" w:rsidRDefault="002534B8">
          <w:pPr>
            <w:pStyle w:val="TOC3"/>
            <w:rPr>
              <w:rFonts w:asciiTheme="minorHAnsi" w:eastAsiaTheme="minorEastAsia" w:hAnsiTheme="minorHAnsi" w:cstheme="minorBidi"/>
              <w:noProof/>
              <w:sz w:val="22"/>
              <w:szCs w:val="22"/>
              <w:lang w:val="en-US" w:eastAsia="en-US"/>
            </w:rPr>
          </w:pPr>
          <w:hyperlink w:anchor="_Toc83310853" w:history="1">
            <w:r w:rsidR="00695287" w:rsidRPr="001744FC">
              <w:rPr>
                <w:rStyle w:val="Hyperlink"/>
                <w:noProof/>
                <w:lang w:val="en-US"/>
              </w:rPr>
              <w:t>1.2.3</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Deutsche Telekom’s IPCEI objectives</w:t>
            </w:r>
            <w:r w:rsidR="00695287">
              <w:rPr>
                <w:noProof/>
                <w:webHidden/>
              </w:rPr>
              <w:tab/>
            </w:r>
            <w:r w:rsidR="00695287">
              <w:rPr>
                <w:noProof/>
                <w:webHidden/>
              </w:rPr>
              <w:fldChar w:fldCharType="begin"/>
            </w:r>
            <w:r w:rsidR="00695287">
              <w:rPr>
                <w:noProof/>
                <w:webHidden/>
              </w:rPr>
              <w:instrText xml:space="preserve"> PAGEREF _Toc83310853 \h </w:instrText>
            </w:r>
            <w:r w:rsidR="00695287">
              <w:rPr>
                <w:noProof/>
                <w:webHidden/>
              </w:rPr>
            </w:r>
            <w:r w:rsidR="00695287">
              <w:rPr>
                <w:noProof/>
                <w:webHidden/>
              </w:rPr>
              <w:fldChar w:fldCharType="separate"/>
            </w:r>
            <w:r w:rsidR="00695287">
              <w:rPr>
                <w:noProof/>
                <w:webHidden/>
              </w:rPr>
              <w:t>11</w:t>
            </w:r>
            <w:r w:rsidR="00695287">
              <w:rPr>
                <w:noProof/>
                <w:webHidden/>
              </w:rPr>
              <w:fldChar w:fldCharType="end"/>
            </w:r>
          </w:hyperlink>
        </w:p>
        <w:p w14:paraId="234D6455" w14:textId="6577AFAD" w:rsidR="00695287" w:rsidRDefault="002534B8">
          <w:pPr>
            <w:pStyle w:val="TOC3"/>
            <w:rPr>
              <w:rFonts w:asciiTheme="minorHAnsi" w:eastAsiaTheme="minorEastAsia" w:hAnsiTheme="minorHAnsi" w:cstheme="minorBidi"/>
              <w:noProof/>
              <w:sz w:val="22"/>
              <w:szCs w:val="22"/>
              <w:lang w:val="en-US" w:eastAsia="en-US"/>
            </w:rPr>
          </w:pPr>
          <w:hyperlink w:anchor="_Toc83310854" w:history="1">
            <w:r w:rsidR="00695287" w:rsidRPr="008D185F">
              <w:rPr>
                <w:rStyle w:val="Hyperlink"/>
                <w:noProof/>
                <w:highlight w:val="green"/>
                <w:lang w:val="en-US"/>
              </w:rPr>
              <w:t>1.2.4</w:t>
            </w:r>
            <w:r w:rsidR="00695287" w:rsidRPr="008D185F">
              <w:rPr>
                <w:rFonts w:asciiTheme="minorHAnsi" w:eastAsiaTheme="minorEastAsia" w:hAnsiTheme="minorHAnsi" w:cstheme="minorBidi"/>
                <w:noProof/>
                <w:sz w:val="22"/>
                <w:szCs w:val="22"/>
                <w:highlight w:val="green"/>
                <w:lang w:val="en-US" w:eastAsia="en-US"/>
              </w:rPr>
              <w:tab/>
            </w:r>
            <w:r w:rsidR="00695287" w:rsidRPr="008D185F">
              <w:rPr>
                <w:rStyle w:val="Hyperlink"/>
                <w:noProof/>
                <w:highlight w:val="green"/>
                <w:lang w:val="en-US"/>
              </w:rPr>
              <w:t>Roadmap for European Open RAN</w:t>
            </w:r>
            <w:r w:rsidR="00695287" w:rsidRPr="008D185F">
              <w:rPr>
                <w:noProof/>
                <w:webHidden/>
                <w:highlight w:val="green"/>
              </w:rPr>
              <w:tab/>
            </w:r>
            <w:r w:rsidR="00695287" w:rsidRPr="008D185F">
              <w:rPr>
                <w:noProof/>
                <w:webHidden/>
                <w:highlight w:val="green"/>
              </w:rPr>
              <w:fldChar w:fldCharType="begin"/>
            </w:r>
            <w:r w:rsidR="00695287" w:rsidRPr="008D185F">
              <w:rPr>
                <w:noProof/>
                <w:webHidden/>
                <w:highlight w:val="green"/>
              </w:rPr>
              <w:instrText xml:space="preserve"> PAGEREF _Toc83310854 \h </w:instrText>
            </w:r>
            <w:r w:rsidR="00695287" w:rsidRPr="008D185F">
              <w:rPr>
                <w:noProof/>
                <w:webHidden/>
                <w:highlight w:val="green"/>
              </w:rPr>
            </w:r>
            <w:r w:rsidR="00695287" w:rsidRPr="008D185F">
              <w:rPr>
                <w:noProof/>
                <w:webHidden/>
                <w:highlight w:val="green"/>
              </w:rPr>
              <w:fldChar w:fldCharType="separate"/>
            </w:r>
            <w:r w:rsidR="00695287" w:rsidRPr="008D185F">
              <w:rPr>
                <w:noProof/>
                <w:webHidden/>
                <w:highlight w:val="green"/>
              </w:rPr>
              <w:t>12</w:t>
            </w:r>
            <w:r w:rsidR="00695287" w:rsidRPr="008D185F">
              <w:rPr>
                <w:noProof/>
                <w:webHidden/>
                <w:highlight w:val="green"/>
              </w:rPr>
              <w:fldChar w:fldCharType="end"/>
            </w:r>
          </w:hyperlink>
        </w:p>
        <w:p w14:paraId="6B0EE1CD" w14:textId="71B1B0DF" w:rsidR="00695287" w:rsidRDefault="002534B8">
          <w:pPr>
            <w:pStyle w:val="TOC2"/>
            <w:rPr>
              <w:rFonts w:asciiTheme="minorHAnsi" w:eastAsiaTheme="minorEastAsia" w:hAnsiTheme="minorHAnsi" w:cstheme="minorBidi"/>
              <w:bCs w:val="0"/>
              <w:iCs w:val="0"/>
              <w:sz w:val="22"/>
              <w:szCs w:val="22"/>
              <w:lang w:val="en-US" w:eastAsia="en-US"/>
            </w:rPr>
          </w:pPr>
          <w:hyperlink w:anchor="_Toc83310855" w:history="1">
            <w:r w:rsidR="00695287" w:rsidRPr="001744FC">
              <w:rPr>
                <w:rStyle w:val="Hyperlink"/>
                <w:lang w:val="en-GB"/>
              </w:rPr>
              <w:t>1.3</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R&amp;D Projects Before IPCEI</w:t>
            </w:r>
            <w:r w:rsidR="00695287">
              <w:rPr>
                <w:webHidden/>
              </w:rPr>
              <w:tab/>
            </w:r>
            <w:r w:rsidR="00695287">
              <w:rPr>
                <w:webHidden/>
              </w:rPr>
              <w:fldChar w:fldCharType="begin"/>
            </w:r>
            <w:r w:rsidR="00695287">
              <w:rPr>
                <w:webHidden/>
              </w:rPr>
              <w:instrText xml:space="preserve"> PAGEREF _Toc83310855 \h </w:instrText>
            </w:r>
            <w:r w:rsidR="00695287">
              <w:rPr>
                <w:webHidden/>
              </w:rPr>
            </w:r>
            <w:r w:rsidR="00695287">
              <w:rPr>
                <w:webHidden/>
              </w:rPr>
              <w:fldChar w:fldCharType="separate"/>
            </w:r>
            <w:r w:rsidR="00695287">
              <w:rPr>
                <w:webHidden/>
              </w:rPr>
              <w:t>13</w:t>
            </w:r>
            <w:r w:rsidR="00695287">
              <w:rPr>
                <w:webHidden/>
              </w:rPr>
              <w:fldChar w:fldCharType="end"/>
            </w:r>
          </w:hyperlink>
        </w:p>
        <w:p w14:paraId="34F955E8" w14:textId="10D54ED4" w:rsidR="00695287" w:rsidRDefault="002534B8">
          <w:pPr>
            <w:pStyle w:val="TOC2"/>
            <w:rPr>
              <w:rFonts w:asciiTheme="minorHAnsi" w:eastAsiaTheme="minorEastAsia" w:hAnsiTheme="minorHAnsi" w:cstheme="minorBidi"/>
              <w:bCs w:val="0"/>
              <w:iCs w:val="0"/>
              <w:sz w:val="22"/>
              <w:szCs w:val="22"/>
              <w:lang w:val="en-US" w:eastAsia="en-US"/>
            </w:rPr>
          </w:pPr>
          <w:hyperlink w:anchor="_Toc83310856" w:history="1">
            <w:r w:rsidR="00695287" w:rsidRPr="001744FC">
              <w:rPr>
                <w:rStyle w:val="Hyperlink"/>
                <w:lang w:val="en-GB"/>
              </w:rPr>
              <w:t>1.4</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Technology and Challenges</w:t>
            </w:r>
            <w:r w:rsidR="00695287">
              <w:rPr>
                <w:webHidden/>
              </w:rPr>
              <w:tab/>
            </w:r>
            <w:r w:rsidR="00695287">
              <w:rPr>
                <w:webHidden/>
              </w:rPr>
              <w:fldChar w:fldCharType="begin"/>
            </w:r>
            <w:r w:rsidR="00695287">
              <w:rPr>
                <w:webHidden/>
              </w:rPr>
              <w:instrText xml:space="preserve"> PAGEREF _Toc83310856 \h </w:instrText>
            </w:r>
            <w:r w:rsidR="00695287">
              <w:rPr>
                <w:webHidden/>
              </w:rPr>
            </w:r>
            <w:r w:rsidR="00695287">
              <w:rPr>
                <w:webHidden/>
              </w:rPr>
              <w:fldChar w:fldCharType="separate"/>
            </w:r>
            <w:r w:rsidR="00695287">
              <w:rPr>
                <w:webHidden/>
              </w:rPr>
              <w:t>13</w:t>
            </w:r>
            <w:r w:rsidR="00695287">
              <w:rPr>
                <w:webHidden/>
              </w:rPr>
              <w:fldChar w:fldCharType="end"/>
            </w:r>
          </w:hyperlink>
        </w:p>
        <w:p w14:paraId="5C61766D" w14:textId="2F84593D" w:rsidR="00695287" w:rsidRDefault="002534B8">
          <w:pPr>
            <w:pStyle w:val="TOC3"/>
            <w:rPr>
              <w:rFonts w:asciiTheme="minorHAnsi" w:eastAsiaTheme="minorEastAsia" w:hAnsiTheme="minorHAnsi" w:cstheme="minorBidi"/>
              <w:noProof/>
              <w:sz w:val="22"/>
              <w:szCs w:val="22"/>
              <w:lang w:val="en-US" w:eastAsia="en-US"/>
            </w:rPr>
          </w:pPr>
          <w:hyperlink w:anchor="_Toc83310857" w:history="1">
            <w:r w:rsidR="00695287" w:rsidRPr="001744FC">
              <w:rPr>
                <w:rStyle w:val="Hyperlink"/>
                <w:noProof/>
                <w:lang w:val="en-US"/>
              </w:rPr>
              <w:t>1.4.1</w:t>
            </w:r>
            <w:r w:rsidR="00695287">
              <w:rPr>
                <w:rFonts w:asciiTheme="minorHAnsi" w:eastAsiaTheme="minorEastAsia" w:hAnsiTheme="minorHAnsi" w:cstheme="minorBidi"/>
                <w:noProof/>
                <w:sz w:val="22"/>
                <w:szCs w:val="22"/>
                <w:lang w:val="en-US" w:eastAsia="en-US"/>
              </w:rPr>
              <w:tab/>
            </w:r>
            <w:r w:rsidR="00695287" w:rsidRPr="009814A1">
              <w:rPr>
                <w:rStyle w:val="Hyperlink"/>
                <w:highlight w:val="green"/>
                <w:lang w:val="en-US"/>
              </w:rPr>
              <w:t>State of the art</w:t>
            </w:r>
            <w:r w:rsidR="00695287">
              <w:rPr>
                <w:noProof/>
                <w:webHidden/>
              </w:rPr>
              <w:tab/>
            </w:r>
            <w:r w:rsidR="00695287">
              <w:rPr>
                <w:noProof/>
                <w:webHidden/>
              </w:rPr>
              <w:fldChar w:fldCharType="begin"/>
            </w:r>
            <w:r w:rsidR="00695287">
              <w:rPr>
                <w:noProof/>
                <w:webHidden/>
              </w:rPr>
              <w:instrText xml:space="preserve"> PAGEREF _Toc83310857 \h </w:instrText>
            </w:r>
            <w:r w:rsidR="00695287">
              <w:rPr>
                <w:noProof/>
                <w:webHidden/>
              </w:rPr>
            </w:r>
            <w:r w:rsidR="00695287">
              <w:rPr>
                <w:noProof/>
                <w:webHidden/>
              </w:rPr>
              <w:fldChar w:fldCharType="separate"/>
            </w:r>
            <w:r w:rsidR="00695287">
              <w:rPr>
                <w:noProof/>
                <w:webHidden/>
              </w:rPr>
              <w:t>13</w:t>
            </w:r>
            <w:r w:rsidR="00695287">
              <w:rPr>
                <w:noProof/>
                <w:webHidden/>
              </w:rPr>
              <w:fldChar w:fldCharType="end"/>
            </w:r>
          </w:hyperlink>
        </w:p>
        <w:p w14:paraId="220928F0" w14:textId="6A54F7CA" w:rsidR="00695287" w:rsidRDefault="002534B8">
          <w:pPr>
            <w:pStyle w:val="TOC3"/>
            <w:rPr>
              <w:rFonts w:asciiTheme="minorHAnsi" w:eastAsiaTheme="minorEastAsia" w:hAnsiTheme="minorHAnsi" w:cstheme="minorBidi"/>
              <w:noProof/>
              <w:sz w:val="22"/>
              <w:szCs w:val="22"/>
              <w:lang w:val="en-US" w:eastAsia="en-US"/>
            </w:rPr>
          </w:pPr>
          <w:hyperlink w:anchor="_Toc83310858" w:history="1">
            <w:r w:rsidR="00695287" w:rsidRPr="001744FC">
              <w:rPr>
                <w:rStyle w:val="Hyperlink"/>
                <w:rFonts w:cs="Arial"/>
                <w:noProof/>
                <w:lang w:val="en-US"/>
              </w:rPr>
              <w:t>1.4.2</w:t>
            </w:r>
            <w:r w:rsidR="00695287">
              <w:rPr>
                <w:rFonts w:asciiTheme="minorHAnsi" w:eastAsiaTheme="minorEastAsia" w:hAnsiTheme="minorHAnsi" w:cstheme="minorBidi"/>
                <w:noProof/>
                <w:sz w:val="22"/>
                <w:szCs w:val="22"/>
                <w:lang w:val="en-US" w:eastAsia="en-US"/>
              </w:rPr>
              <w:tab/>
            </w:r>
            <w:r w:rsidR="00695287" w:rsidRPr="001744FC">
              <w:rPr>
                <w:rStyle w:val="Hyperlink"/>
                <w:rFonts w:cs="Arial"/>
                <w:noProof/>
                <w:lang w:val="en-US"/>
              </w:rPr>
              <w:t>Technical challenges in the project</w:t>
            </w:r>
            <w:r w:rsidR="00695287">
              <w:rPr>
                <w:noProof/>
                <w:webHidden/>
              </w:rPr>
              <w:tab/>
            </w:r>
            <w:r w:rsidR="00695287">
              <w:rPr>
                <w:noProof/>
                <w:webHidden/>
              </w:rPr>
              <w:fldChar w:fldCharType="begin"/>
            </w:r>
            <w:r w:rsidR="00695287">
              <w:rPr>
                <w:noProof/>
                <w:webHidden/>
              </w:rPr>
              <w:instrText xml:space="preserve"> PAGEREF _Toc83310858 \h </w:instrText>
            </w:r>
            <w:r w:rsidR="00695287">
              <w:rPr>
                <w:noProof/>
                <w:webHidden/>
              </w:rPr>
            </w:r>
            <w:r w:rsidR="00695287">
              <w:rPr>
                <w:noProof/>
                <w:webHidden/>
              </w:rPr>
              <w:fldChar w:fldCharType="separate"/>
            </w:r>
            <w:r w:rsidR="00695287">
              <w:rPr>
                <w:noProof/>
                <w:webHidden/>
              </w:rPr>
              <w:t>15</w:t>
            </w:r>
            <w:r w:rsidR="00695287">
              <w:rPr>
                <w:noProof/>
                <w:webHidden/>
              </w:rPr>
              <w:fldChar w:fldCharType="end"/>
            </w:r>
          </w:hyperlink>
        </w:p>
        <w:p w14:paraId="547443E5" w14:textId="35955A45" w:rsidR="00695287" w:rsidRDefault="002534B8">
          <w:pPr>
            <w:pStyle w:val="TOC2"/>
            <w:rPr>
              <w:rFonts w:asciiTheme="minorHAnsi" w:eastAsiaTheme="minorEastAsia" w:hAnsiTheme="minorHAnsi" w:cstheme="minorBidi"/>
              <w:bCs w:val="0"/>
              <w:iCs w:val="0"/>
              <w:sz w:val="22"/>
              <w:szCs w:val="22"/>
              <w:lang w:val="en-US" w:eastAsia="en-US"/>
            </w:rPr>
          </w:pPr>
          <w:hyperlink w:anchor="_Toc83310859" w:history="1">
            <w:r w:rsidR="00695287" w:rsidRPr="001744FC">
              <w:rPr>
                <w:rStyle w:val="Hyperlink"/>
                <w:lang w:val="en-GB"/>
              </w:rPr>
              <w:t>1.5</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First Industrial Deployment (FID)</w:t>
            </w:r>
            <w:r w:rsidR="00695287">
              <w:rPr>
                <w:webHidden/>
              </w:rPr>
              <w:tab/>
            </w:r>
            <w:r w:rsidR="00695287">
              <w:rPr>
                <w:webHidden/>
              </w:rPr>
              <w:fldChar w:fldCharType="begin"/>
            </w:r>
            <w:r w:rsidR="00695287">
              <w:rPr>
                <w:webHidden/>
              </w:rPr>
              <w:instrText xml:space="preserve"> PAGEREF _Toc83310859 \h </w:instrText>
            </w:r>
            <w:r w:rsidR="00695287">
              <w:rPr>
                <w:webHidden/>
              </w:rPr>
            </w:r>
            <w:r w:rsidR="00695287">
              <w:rPr>
                <w:webHidden/>
              </w:rPr>
              <w:fldChar w:fldCharType="separate"/>
            </w:r>
            <w:r w:rsidR="00695287">
              <w:rPr>
                <w:webHidden/>
              </w:rPr>
              <w:t>16</w:t>
            </w:r>
            <w:r w:rsidR="00695287">
              <w:rPr>
                <w:webHidden/>
              </w:rPr>
              <w:fldChar w:fldCharType="end"/>
            </w:r>
          </w:hyperlink>
        </w:p>
        <w:p w14:paraId="0B5D97B0" w14:textId="223F8CDA" w:rsidR="00695287" w:rsidRDefault="002534B8">
          <w:pPr>
            <w:pStyle w:val="TOC2"/>
            <w:rPr>
              <w:rFonts w:asciiTheme="minorHAnsi" w:eastAsiaTheme="minorEastAsia" w:hAnsiTheme="minorHAnsi" w:cstheme="minorBidi"/>
              <w:bCs w:val="0"/>
              <w:iCs w:val="0"/>
              <w:sz w:val="22"/>
              <w:szCs w:val="22"/>
              <w:lang w:val="en-US" w:eastAsia="en-US"/>
            </w:rPr>
          </w:pPr>
          <w:hyperlink w:anchor="_Toc83310860" w:history="1">
            <w:r w:rsidR="00695287" w:rsidRPr="001744FC">
              <w:rPr>
                <w:rStyle w:val="Hyperlink"/>
                <w:lang w:val="en-GB"/>
              </w:rPr>
              <w:t>1.6</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Intellectual Property Rights</w:t>
            </w:r>
            <w:r w:rsidR="00695287">
              <w:rPr>
                <w:webHidden/>
              </w:rPr>
              <w:tab/>
            </w:r>
            <w:r w:rsidR="00695287">
              <w:rPr>
                <w:webHidden/>
              </w:rPr>
              <w:fldChar w:fldCharType="begin"/>
            </w:r>
            <w:r w:rsidR="00695287">
              <w:rPr>
                <w:webHidden/>
              </w:rPr>
              <w:instrText xml:space="preserve"> PAGEREF _Toc83310860 \h </w:instrText>
            </w:r>
            <w:r w:rsidR="00695287">
              <w:rPr>
                <w:webHidden/>
              </w:rPr>
            </w:r>
            <w:r w:rsidR="00695287">
              <w:rPr>
                <w:webHidden/>
              </w:rPr>
              <w:fldChar w:fldCharType="separate"/>
            </w:r>
            <w:r w:rsidR="00695287">
              <w:rPr>
                <w:webHidden/>
              </w:rPr>
              <w:t>17</w:t>
            </w:r>
            <w:r w:rsidR="00695287">
              <w:rPr>
                <w:webHidden/>
              </w:rPr>
              <w:fldChar w:fldCharType="end"/>
            </w:r>
          </w:hyperlink>
        </w:p>
        <w:p w14:paraId="2090F935" w14:textId="7D9A59E2" w:rsidR="00695287" w:rsidRDefault="002534B8">
          <w:pPr>
            <w:pStyle w:val="TOC2"/>
            <w:rPr>
              <w:rFonts w:asciiTheme="minorHAnsi" w:eastAsiaTheme="minorEastAsia" w:hAnsiTheme="minorHAnsi" w:cstheme="minorBidi"/>
              <w:bCs w:val="0"/>
              <w:iCs w:val="0"/>
              <w:sz w:val="22"/>
              <w:szCs w:val="22"/>
              <w:lang w:val="en-US" w:eastAsia="en-US"/>
            </w:rPr>
          </w:pPr>
          <w:hyperlink w:anchor="_Toc83310861" w:history="1">
            <w:r w:rsidR="00695287" w:rsidRPr="001744FC">
              <w:rPr>
                <w:rStyle w:val="Hyperlink"/>
                <w:lang w:val="en-GB"/>
              </w:rPr>
              <w:t>1.7</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Work Plan</w:t>
            </w:r>
            <w:r w:rsidR="00695287">
              <w:rPr>
                <w:webHidden/>
              </w:rPr>
              <w:tab/>
            </w:r>
            <w:r w:rsidR="00695287">
              <w:rPr>
                <w:webHidden/>
              </w:rPr>
              <w:fldChar w:fldCharType="begin"/>
            </w:r>
            <w:r w:rsidR="00695287">
              <w:rPr>
                <w:webHidden/>
              </w:rPr>
              <w:instrText xml:space="preserve"> PAGEREF _Toc83310861 \h </w:instrText>
            </w:r>
            <w:r w:rsidR="00695287">
              <w:rPr>
                <w:webHidden/>
              </w:rPr>
            </w:r>
            <w:r w:rsidR="00695287">
              <w:rPr>
                <w:webHidden/>
              </w:rPr>
              <w:fldChar w:fldCharType="separate"/>
            </w:r>
            <w:r w:rsidR="00695287">
              <w:rPr>
                <w:webHidden/>
              </w:rPr>
              <w:t>18</w:t>
            </w:r>
            <w:r w:rsidR="00695287">
              <w:rPr>
                <w:webHidden/>
              </w:rPr>
              <w:fldChar w:fldCharType="end"/>
            </w:r>
          </w:hyperlink>
        </w:p>
        <w:p w14:paraId="74B5178E" w14:textId="76B41CE8" w:rsidR="00695287" w:rsidRDefault="002534B8">
          <w:pPr>
            <w:pStyle w:val="TOC2"/>
            <w:rPr>
              <w:rFonts w:asciiTheme="minorHAnsi" w:eastAsiaTheme="minorEastAsia" w:hAnsiTheme="minorHAnsi" w:cstheme="minorBidi"/>
              <w:bCs w:val="0"/>
              <w:iCs w:val="0"/>
              <w:sz w:val="22"/>
              <w:szCs w:val="22"/>
              <w:lang w:val="en-US" w:eastAsia="en-US"/>
            </w:rPr>
          </w:pPr>
          <w:hyperlink w:anchor="_Toc83310862" w:history="1">
            <w:r w:rsidR="00695287" w:rsidRPr="001744FC">
              <w:rPr>
                <w:rStyle w:val="Hyperlink"/>
                <w:lang w:val="en-GB"/>
              </w:rPr>
              <w:t>1.8</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Investment</w:t>
            </w:r>
            <w:r w:rsidR="00695287">
              <w:rPr>
                <w:webHidden/>
              </w:rPr>
              <w:tab/>
            </w:r>
            <w:r w:rsidR="00695287">
              <w:rPr>
                <w:webHidden/>
              </w:rPr>
              <w:fldChar w:fldCharType="begin"/>
            </w:r>
            <w:r w:rsidR="00695287">
              <w:rPr>
                <w:webHidden/>
              </w:rPr>
              <w:instrText xml:space="preserve"> PAGEREF _Toc83310862 \h </w:instrText>
            </w:r>
            <w:r w:rsidR="00695287">
              <w:rPr>
                <w:webHidden/>
              </w:rPr>
            </w:r>
            <w:r w:rsidR="00695287">
              <w:rPr>
                <w:webHidden/>
              </w:rPr>
              <w:fldChar w:fldCharType="separate"/>
            </w:r>
            <w:r w:rsidR="00695287">
              <w:rPr>
                <w:webHidden/>
              </w:rPr>
              <w:t>19</w:t>
            </w:r>
            <w:r w:rsidR="00695287">
              <w:rPr>
                <w:webHidden/>
              </w:rPr>
              <w:fldChar w:fldCharType="end"/>
            </w:r>
          </w:hyperlink>
        </w:p>
        <w:p w14:paraId="6255905B" w14:textId="77F3A4F1" w:rsidR="00695287" w:rsidRDefault="002534B8">
          <w:pPr>
            <w:pStyle w:val="TOC3"/>
            <w:rPr>
              <w:rFonts w:asciiTheme="minorHAnsi" w:eastAsiaTheme="minorEastAsia" w:hAnsiTheme="minorHAnsi" w:cstheme="minorBidi"/>
              <w:noProof/>
              <w:sz w:val="22"/>
              <w:szCs w:val="22"/>
              <w:lang w:val="en-US" w:eastAsia="en-US"/>
            </w:rPr>
          </w:pPr>
          <w:hyperlink w:anchor="_Toc83310863" w:history="1">
            <w:r w:rsidR="00695287" w:rsidRPr="001744FC">
              <w:rPr>
                <w:rStyle w:val="Hyperlink"/>
                <w:noProof/>
                <w:lang w:val="en-US"/>
              </w:rPr>
              <w:t>1.8.1</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Tools and Equipment</w:t>
            </w:r>
            <w:r w:rsidR="00695287">
              <w:rPr>
                <w:noProof/>
                <w:webHidden/>
              </w:rPr>
              <w:tab/>
            </w:r>
            <w:r w:rsidR="00695287">
              <w:rPr>
                <w:noProof/>
                <w:webHidden/>
              </w:rPr>
              <w:fldChar w:fldCharType="begin"/>
            </w:r>
            <w:r w:rsidR="00695287">
              <w:rPr>
                <w:noProof/>
                <w:webHidden/>
              </w:rPr>
              <w:instrText xml:space="preserve"> PAGEREF _Toc83310863 \h </w:instrText>
            </w:r>
            <w:r w:rsidR="00695287">
              <w:rPr>
                <w:noProof/>
                <w:webHidden/>
              </w:rPr>
            </w:r>
            <w:r w:rsidR="00695287">
              <w:rPr>
                <w:noProof/>
                <w:webHidden/>
              </w:rPr>
              <w:fldChar w:fldCharType="separate"/>
            </w:r>
            <w:r w:rsidR="00695287">
              <w:rPr>
                <w:noProof/>
                <w:webHidden/>
              </w:rPr>
              <w:t>19</w:t>
            </w:r>
            <w:r w:rsidR="00695287">
              <w:rPr>
                <w:noProof/>
                <w:webHidden/>
              </w:rPr>
              <w:fldChar w:fldCharType="end"/>
            </w:r>
          </w:hyperlink>
        </w:p>
        <w:p w14:paraId="078FD0F3" w14:textId="57110E28" w:rsidR="00695287" w:rsidRDefault="002534B8">
          <w:pPr>
            <w:pStyle w:val="TOC3"/>
            <w:rPr>
              <w:rFonts w:asciiTheme="minorHAnsi" w:eastAsiaTheme="minorEastAsia" w:hAnsiTheme="minorHAnsi" w:cstheme="minorBidi"/>
              <w:noProof/>
              <w:sz w:val="22"/>
              <w:szCs w:val="22"/>
              <w:lang w:val="en-US" w:eastAsia="en-US"/>
            </w:rPr>
          </w:pPr>
          <w:hyperlink w:anchor="_Toc83310864" w:history="1">
            <w:r w:rsidR="00695287" w:rsidRPr="001744FC">
              <w:rPr>
                <w:rStyle w:val="Hyperlink"/>
                <w:noProof/>
                <w:lang w:val="en-US"/>
              </w:rPr>
              <w:t>1.8.2</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Construction of Buildings/Laboratory</w:t>
            </w:r>
            <w:r w:rsidR="00695287">
              <w:rPr>
                <w:noProof/>
                <w:webHidden/>
              </w:rPr>
              <w:tab/>
            </w:r>
            <w:r w:rsidR="00695287">
              <w:rPr>
                <w:noProof/>
                <w:webHidden/>
              </w:rPr>
              <w:fldChar w:fldCharType="begin"/>
            </w:r>
            <w:r w:rsidR="00695287">
              <w:rPr>
                <w:noProof/>
                <w:webHidden/>
              </w:rPr>
              <w:instrText xml:space="preserve"> PAGEREF _Toc83310864 \h </w:instrText>
            </w:r>
            <w:r w:rsidR="00695287">
              <w:rPr>
                <w:noProof/>
                <w:webHidden/>
              </w:rPr>
            </w:r>
            <w:r w:rsidR="00695287">
              <w:rPr>
                <w:noProof/>
                <w:webHidden/>
              </w:rPr>
              <w:fldChar w:fldCharType="separate"/>
            </w:r>
            <w:r w:rsidR="00695287">
              <w:rPr>
                <w:noProof/>
                <w:webHidden/>
              </w:rPr>
              <w:t>19</w:t>
            </w:r>
            <w:r w:rsidR="00695287">
              <w:rPr>
                <w:noProof/>
                <w:webHidden/>
              </w:rPr>
              <w:fldChar w:fldCharType="end"/>
            </w:r>
          </w:hyperlink>
        </w:p>
        <w:p w14:paraId="334F9E3E" w14:textId="70E2E271" w:rsidR="00695287" w:rsidRDefault="002534B8">
          <w:pPr>
            <w:pStyle w:val="TOC2"/>
            <w:rPr>
              <w:rFonts w:asciiTheme="minorHAnsi" w:eastAsiaTheme="minorEastAsia" w:hAnsiTheme="minorHAnsi" w:cstheme="minorBidi"/>
              <w:bCs w:val="0"/>
              <w:iCs w:val="0"/>
              <w:sz w:val="22"/>
              <w:szCs w:val="22"/>
              <w:lang w:val="en-US" w:eastAsia="en-US"/>
            </w:rPr>
          </w:pPr>
          <w:hyperlink w:anchor="_Toc83310865" w:history="1">
            <w:r w:rsidR="00695287" w:rsidRPr="00CC5408">
              <w:rPr>
                <w:rStyle w:val="Hyperlink"/>
                <w:highlight w:val="green"/>
                <w:lang w:val="en-GB"/>
              </w:rPr>
              <w:t>1.9</w:t>
            </w:r>
            <w:r w:rsidR="00695287" w:rsidRPr="00CC5408">
              <w:rPr>
                <w:rFonts w:asciiTheme="minorHAnsi" w:eastAsiaTheme="minorEastAsia" w:hAnsiTheme="minorHAnsi" w:cstheme="minorBidi"/>
                <w:bCs w:val="0"/>
                <w:iCs w:val="0"/>
                <w:sz w:val="22"/>
                <w:szCs w:val="22"/>
                <w:highlight w:val="green"/>
                <w:lang w:val="en-US" w:eastAsia="en-US"/>
              </w:rPr>
              <w:tab/>
            </w:r>
            <w:r w:rsidR="00695287" w:rsidRPr="00CC5408">
              <w:rPr>
                <w:rStyle w:val="Hyperlink"/>
                <w:highlight w:val="green"/>
                <w:lang w:val="en-GB"/>
              </w:rPr>
              <w:t>Survey of project-related cooperation</w:t>
            </w:r>
            <w:r w:rsidR="00695287" w:rsidRPr="00CC5408">
              <w:rPr>
                <w:webHidden/>
                <w:highlight w:val="green"/>
              </w:rPr>
              <w:tab/>
            </w:r>
            <w:r w:rsidR="00695287" w:rsidRPr="00CC5408">
              <w:rPr>
                <w:webHidden/>
                <w:highlight w:val="green"/>
              </w:rPr>
              <w:fldChar w:fldCharType="begin"/>
            </w:r>
            <w:r w:rsidR="00695287" w:rsidRPr="00CC5408">
              <w:rPr>
                <w:webHidden/>
                <w:highlight w:val="green"/>
              </w:rPr>
              <w:instrText xml:space="preserve"> PAGEREF _Toc83310865 \h </w:instrText>
            </w:r>
            <w:r w:rsidR="00695287" w:rsidRPr="00CC5408">
              <w:rPr>
                <w:webHidden/>
                <w:highlight w:val="green"/>
              </w:rPr>
            </w:r>
            <w:r w:rsidR="00695287" w:rsidRPr="00CC5408">
              <w:rPr>
                <w:webHidden/>
                <w:highlight w:val="green"/>
              </w:rPr>
              <w:fldChar w:fldCharType="separate"/>
            </w:r>
            <w:r w:rsidR="00695287" w:rsidRPr="00CC5408">
              <w:rPr>
                <w:webHidden/>
                <w:highlight w:val="green"/>
              </w:rPr>
              <w:t>19</w:t>
            </w:r>
            <w:r w:rsidR="00695287" w:rsidRPr="00CC5408">
              <w:rPr>
                <w:webHidden/>
                <w:highlight w:val="green"/>
              </w:rPr>
              <w:fldChar w:fldCharType="end"/>
            </w:r>
          </w:hyperlink>
        </w:p>
        <w:p w14:paraId="1076918F" w14:textId="56A64A30" w:rsidR="00695287" w:rsidRDefault="002534B8">
          <w:pPr>
            <w:pStyle w:val="TOC2"/>
            <w:rPr>
              <w:rFonts w:asciiTheme="minorHAnsi" w:eastAsiaTheme="minorEastAsia" w:hAnsiTheme="minorHAnsi" w:cstheme="minorBidi"/>
              <w:bCs w:val="0"/>
              <w:iCs w:val="0"/>
              <w:sz w:val="22"/>
              <w:szCs w:val="22"/>
              <w:lang w:val="en-US" w:eastAsia="en-US"/>
            </w:rPr>
          </w:pPr>
          <w:hyperlink w:anchor="_Toc83310866" w:history="1">
            <w:r w:rsidR="00695287" w:rsidRPr="001744FC">
              <w:rPr>
                <w:rStyle w:val="Hyperlink"/>
                <w:lang w:val="en-GB"/>
              </w:rPr>
              <w:t>1.10</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Importance of the project for the European Union strategies</w:t>
            </w:r>
            <w:r w:rsidR="00695287">
              <w:rPr>
                <w:webHidden/>
              </w:rPr>
              <w:tab/>
            </w:r>
            <w:r w:rsidR="00695287">
              <w:rPr>
                <w:webHidden/>
              </w:rPr>
              <w:fldChar w:fldCharType="begin"/>
            </w:r>
            <w:r w:rsidR="00695287">
              <w:rPr>
                <w:webHidden/>
              </w:rPr>
              <w:instrText xml:space="preserve"> PAGEREF _Toc83310866 \h </w:instrText>
            </w:r>
            <w:r w:rsidR="00695287">
              <w:rPr>
                <w:webHidden/>
              </w:rPr>
            </w:r>
            <w:r w:rsidR="00695287">
              <w:rPr>
                <w:webHidden/>
              </w:rPr>
              <w:fldChar w:fldCharType="separate"/>
            </w:r>
            <w:r w:rsidR="00695287">
              <w:rPr>
                <w:webHidden/>
              </w:rPr>
              <w:t>20</w:t>
            </w:r>
            <w:r w:rsidR="00695287">
              <w:rPr>
                <w:webHidden/>
              </w:rPr>
              <w:fldChar w:fldCharType="end"/>
            </w:r>
          </w:hyperlink>
        </w:p>
        <w:p w14:paraId="2FBAD70B" w14:textId="0EB91A0C" w:rsidR="00695287" w:rsidRDefault="002534B8">
          <w:pPr>
            <w:pStyle w:val="TOC1"/>
            <w:rPr>
              <w:rFonts w:asciiTheme="minorHAnsi" w:eastAsiaTheme="minorEastAsia" w:hAnsiTheme="minorHAnsi" w:cstheme="minorBidi"/>
              <w:b w:val="0"/>
              <w:bCs w:val="0"/>
              <w:sz w:val="22"/>
              <w:szCs w:val="22"/>
              <w:lang w:val="en-US" w:eastAsia="en-US"/>
            </w:rPr>
          </w:pPr>
          <w:hyperlink w:anchor="_Toc83310867" w:history="1">
            <w:r w:rsidR="00695287" w:rsidRPr="001744FC">
              <w:rPr>
                <w:rStyle w:val="Hyperlink"/>
              </w:rPr>
              <w:t>2</w:t>
            </w:r>
            <w:r w:rsidR="00695287">
              <w:rPr>
                <w:rFonts w:asciiTheme="minorHAnsi" w:eastAsiaTheme="minorEastAsia" w:hAnsiTheme="minorHAnsi" w:cstheme="minorBidi"/>
                <w:b w:val="0"/>
                <w:bCs w:val="0"/>
                <w:sz w:val="22"/>
                <w:szCs w:val="22"/>
                <w:lang w:val="en-US" w:eastAsia="en-US"/>
              </w:rPr>
              <w:tab/>
            </w:r>
            <w:r w:rsidR="00695287" w:rsidRPr="001744FC">
              <w:rPr>
                <w:rStyle w:val="Hyperlink"/>
              </w:rPr>
              <w:t>Budget</w:t>
            </w:r>
            <w:r w:rsidR="00695287">
              <w:rPr>
                <w:webHidden/>
              </w:rPr>
              <w:tab/>
            </w:r>
            <w:r w:rsidR="00695287">
              <w:rPr>
                <w:webHidden/>
              </w:rPr>
              <w:fldChar w:fldCharType="begin"/>
            </w:r>
            <w:r w:rsidR="00695287">
              <w:rPr>
                <w:webHidden/>
              </w:rPr>
              <w:instrText xml:space="preserve"> PAGEREF _Toc83310867 \h </w:instrText>
            </w:r>
            <w:r w:rsidR="00695287">
              <w:rPr>
                <w:webHidden/>
              </w:rPr>
            </w:r>
            <w:r w:rsidR="00695287">
              <w:rPr>
                <w:webHidden/>
              </w:rPr>
              <w:fldChar w:fldCharType="separate"/>
            </w:r>
            <w:r w:rsidR="00695287">
              <w:rPr>
                <w:webHidden/>
              </w:rPr>
              <w:t>24</w:t>
            </w:r>
            <w:r w:rsidR="00695287">
              <w:rPr>
                <w:webHidden/>
              </w:rPr>
              <w:fldChar w:fldCharType="end"/>
            </w:r>
          </w:hyperlink>
        </w:p>
        <w:p w14:paraId="2DD88E66" w14:textId="74E9022E" w:rsidR="00695287" w:rsidRDefault="002534B8">
          <w:pPr>
            <w:pStyle w:val="TOC2"/>
            <w:rPr>
              <w:rFonts w:asciiTheme="minorHAnsi" w:eastAsiaTheme="minorEastAsia" w:hAnsiTheme="minorHAnsi" w:cstheme="minorBidi"/>
              <w:bCs w:val="0"/>
              <w:iCs w:val="0"/>
              <w:sz w:val="22"/>
              <w:szCs w:val="22"/>
              <w:lang w:val="en-US" w:eastAsia="en-US"/>
            </w:rPr>
          </w:pPr>
          <w:hyperlink w:anchor="_Toc83310868" w:history="1">
            <w:r w:rsidR="00695287" w:rsidRPr="001744FC">
              <w:rPr>
                <w:rStyle w:val="Hyperlink"/>
                <w:lang w:val="en-GB"/>
              </w:rPr>
              <w:t>2.1</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Eligible Costs</w:t>
            </w:r>
            <w:r w:rsidR="00695287">
              <w:rPr>
                <w:webHidden/>
              </w:rPr>
              <w:tab/>
            </w:r>
            <w:r w:rsidR="00695287">
              <w:rPr>
                <w:webHidden/>
              </w:rPr>
              <w:fldChar w:fldCharType="begin"/>
            </w:r>
            <w:r w:rsidR="00695287">
              <w:rPr>
                <w:webHidden/>
              </w:rPr>
              <w:instrText xml:space="preserve"> PAGEREF _Toc83310868 \h </w:instrText>
            </w:r>
            <w:r w:rsidR="00695287">
              <w:rPr>
                <w:webHidden/>
              </w:rPr>
            </w:r>
            <w:r w:rsidR="00695287">
              <w:rPr>
                <w:webHidden/>
              </w:rPr>
              <w:fldChar w:fldCharType="separate"/>
            </w:r>
            <w:r w:rsidR="00695287">
              <w:rPr>
                <w:webHidden/>
              </w:rPr>
              <w:t>24</w:t>
            </w:r>
            <w:r w:rsidR="00695287">
              <w:rPr>
                <w:webHidden/>
              </w:rPr>
              <w:fldChar w:fldCharType="end"/>
            </w:r>
          </w:hyperlink>
        </w:p>
        <w:p w14:paraId="67DBAAE1" w14:textId="5AB02B87" w:rsidR="00695287" w:rsidRDefault="002534B8">
          <w:pPr>
            <w:pStyle w:val="TOC2"/>
            <w:rPr>
              <w:rFonts w:asciiTheme="minorHAnsi" w:eastAsiaTheme="minorEastAsia" w:hAnsiTheme="minorHAnsi" w:cstheme="minorBidi"/>
              <w:bCs w:val="0"/>
              <w:iCs w:val="0"/>
              <w:sz w:val="22"/>
              <w:szCs w:val="22"/>
              <w:lang w:val="en-US" w:eastAsia="en-US"/>
            </w:rPr>
          </w:pPr>
          <w:hyperlink w:anchor="_Toc83310869" w:history="1">
            <w:r w:rsidR="00695287" w:rsidRPr="001744FC">
              <w:rPr>
                <w:rStyle w:val="Hyperlink"/>
                <w:lang w:val="en-US"/>
              </w:rPr>
              <w:t>2.2</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US"/>
              </w:rPr>
              <w:t>State Aid</w:t>
            </w:r>
            <w:r w:rsidR="00695287">
              <w:rPr>
                <w:webHidden/>
              </w:rPr>
              <w:tab/>
            </w:r>
            <w:r w:rsidR="00695287">
              <w:rPr>
                <w:webHidden/>
              </w:rPr>
              <w:fldChar w:fldCharType="begin"/>
            </w:r>
            <w:r w:rsidR="00695287">
              <w:rPr>
                <w:webHidden/>
              </w:rPr>
              <w:instrText xml:space="preserve"> PAGEREF _Toc83310869 \h </w:instrText>
            </w:r>
            <w:r w:rsidR="00695287">
              <w:rPr>
                <w:webHidden/>
              </w:rPr>
            </w:r>
            <w:r w:rsidR="00695287">
              <w:rPr>
                <w:webHidden/>
              </w:rPr>
              <w:fldChar w:fldCharType="separate"/>
            </w:r>
            <w:r w:rsidR="00695287">
              <w:rPr>
                <w:webHidden/>
              </w:rPr>
              <w:t>24</w:t>
            </w:r>
            <w:r w:rsidR="00695287">
              <w:rPr>
                <w:webHidden/>
              </w:rPr>
              <w:fldChar w:fldCharType="end"/>
            </w:r>
          </w:hyperlink>
        </w:p>
        <w:p w14:paraId="7137730B" w14:textId="591C31DE" w:rsidR="00695287" w:rsidRDefault="002534B8">
          <w:pPr>
            <w:pStyle w:val="TOC1"/>
            <w:rPr>
              <w:rFonts w:asciiTheme="minorHAnsi" w:eastAsiaTheme="minorEastAsia" w:hAnsiTheme="minorHAnsi" w:cstheme="minorBidi"/>
              <w:b w:val="0"/>
              <w:bCs w:val="0"/>
              <w:sz w:val="22"/>
              <w:szCs w:val="22"/>
              <w:lang w:val="en-US" w:eastAsia="en-US"/>
            </w:rPr>
          </w:pPr>
          <w:hyperlink w:anchor="_Toc83310870" w:history="1">
            <w:r w:rsidR="00695287" w:rsidRPr="001744FC">
              <w:rPr>
                <w:rStyle w:val="Hyperlink"/>
                <w:lang w:val="en-GB"/>
              </w:rPr>
              <w:t>3</w:t>
            </w:r>
            <w:r w:rsidR="00695287">
              <w:rPr>
                <w:rFonts w:asciiTheme="minorHAnsi" w:eastAsiaTheme="minorEastAsia" w:hAnsiTheme="minorHAnsi" w:cstheme="minorBidi"/>
                <w:b w:val="0"/>
                <w:bCs w:val="0"/>
                <w:sz w:val="22"/>
                <w:szCs w:val="22"/>
                <w:lang w:val="en-US" w:eastAsia="en-US"/>
              </w:rPr>
              <w:tab/>
            </w:r>
            <w:r w:rsidR="00695287" w:rsidRPr="00CC5408">
              <w:rPr>
                <w:rStyle w:val="Hyperlink"/>
                <w:highlight w:val="green"/>
                <w:lang w:val="en-GB"/>
              </w:rPr>
              <w:t>Spill-over Effects</w:t>
            </w:r>
            <w:r w:rsidR="00695287">
              <w:rPr>
                <w:webHidden/>
              </w:rPr>
              <w:tab/>
            </w:r>
            <w:r w:rsidR="00695287">
              <w:rPr>
                <w:webHidden/>
              </w:rPr>
              <w:fldChar w:fldCharType="begin"/>
            </w:r>
            <w:r w:rsidR="00695287">
              <w:rPr>
                <w:webHidden/>
              </w:rPr>
              <w:instrText xml:space="preserve"> PAGEREF _Toc83310870 \h </w:instrText>
            </w:r>
            <w:r w:rsidR="00695287">
              <w:rPr>
                <w:webHidden/>
              </w:rPr>
            </w:r>
            <w:r w:rsidR="00695287">
              <w:rPr>
                <w:webHidden/>
              </w:rPr>
              <w:fldChar w:fldCharType="separate"/>
            </w:r>
            <w:r w:rsidR="00695287">
              <w:rPr>
                <w:webHidden/>
              </w:rPr>
              <w:t>25</w:t>
            </w:r>
            <w:r w:rsidR="00695287">
              <w:rPr>
                <w:webHidden/>
              </w:rPr>
              <w:fldChar w:fldCharType="end"/>
            </w:r>
          </w:hyperlink>
        </w:p>
        <w:p w14:paraId="7745701E" w14:textId="33B689A3" w:rsidR="00695287" w:rsidRDefault="002534B8">
          <w:pPr>
            <w:pStyle w:val="TOC2"/>
            <w:rPr>
              <w:rFonts w:asciiTheme="minorHAnsi" w:eastAsiaTheme="minorEastAsia" w:hAnsiTheme="minorHAnsi" w:cstheme="minorBidi"/>
              <w:bCs w:val="0"/>
              <w:iCs w:val="0"/>
              <w:sz w:val="22"/>
              <w:szCs w:val="22"/>
              <w:lang w:val="en-US" w:eastAsia="en-US"/>
            </w:rPr>
          </w:pPr>
          <w:hyperlink w:anchor="_Toc83310871" w:history="1">
            <w:r w:rsidR="00695287" w:rsidRPr="001744FC">
              <w:rPr>
                <w:rStyle w:val="Hyperlink"/>
                <w:lang w:val="en-GB"/>
              </w:rPr>
              <w:t>3.1</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Spill-over by non-protected results diffusion</w:t>
            </w:r>
            <w:r w:rsidR="00695287">
              <w:rPr>
                <w:webHidden/>
              </w:rPr>
              <w:tab/>
            </w:r>
            <w:r w:rsidR="00695287">
              <w:rPr>
                <w:webHidden/>
              </w:rPr>
              <w:fldChar w:fldCharType="begin"/>
            </w:r>
            <w:r w:rsidR="00695287">
              <w:rPr>
                <w:webHidden/>
              </w:rPr>
              <w:instrText xml:space="preserve"> PAGEREF _Toc83310871 \h </w:instrText>
            </w:r>
            <w:r w:rsidR="00695287">
              <w:rPr>
                <w:webHidden/>
              </w:rPr>
            </w:r>
            <w:r w:rsidR="00695287">
              <w:rPr>
                <w:webHidden/>
              </w:rPr>
              <w:fldChar w:fldCharType="separate"/>
            </w:r>
            <w:r w:rsidR="00695287">
              <w:rPr>
                <w:webHidden/>
              </w:rPr>
              <w:t>25</w:t>
            </w:r>
            <w:r w:rsidR="00695287">
              <w:rPr>
                <w:webHidden/>
              </w:rPr>
              <w:fldChar w:fldCharType="end"/>
            </w:r>
          </w:hyperlink>
        </w:p>
        <w:p w14:paraId="3DEB2A4E" w14:textId="05BA115F" w:rsidR="00695287" w:rsidRDefault="002534B8">
          <w:pPr>
            <w:pStyle w:val="TOC2"/>
            <w:rPr>
              <w:rFonts w:asciiTheme="minorHAnsi" w:eastAsiaTheme="minorEastAsia" w:hAnsiTheme="minorHAnsi" w:cstheme="minorBidi"/>
              <w:bCs w:val="0"/>
              <w:iCs w:val="0"/>
              <w:sz w:val="22"/>
              <w:szCs w:val="22"/>
              <w:lang w:val="en-US" w:eastAsia="en-US"/>
            </w:rPr>
          </w:pPr>
          <w:hyperlink w:anchor="_Toc83310872" w:history="1">
            <w:r w:rsidR="00695287" w:rsidRPr="001744FC">
              <w:rPr>
                <w:rStyle w:val="Hyperlink"/>
                <w:lang w:val="en-GB"/>
              </w:rPr>
              <w:t>3.2</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Spill-over by IP protected results diffusion</w:t>
            </w:r>
            <w:r w:rsidR="00695287">
              <w:rPr>
                <w:webHidden/>
              </w:rPr>
              <w:tab/>
            </w:r>
            <w:r w:rsidR="00695287">
              <w:rPr>
                <w:webHidden/>
              </w:rPr>
              <w:fldChar w:fldCharType="begin"/>
            </w:r>
            <w:r w:rsidR="00695287">
              <w:rPr>
                <w:webHidden/>
              </w:rPr>
              <w:instrText xml:space="preserve"> PAGEREF _Toc83310872 \h </w:instrText>
            </w:r>
            <w:r w:rsidR="00695287">
              <w:rPr>
                <w:webHidden/>
              </w:rPr>
            </w:r>
            <w:r w:rsidR="00695287">
              <w:rPr>
                <w:webHidden/>
              </w:rPr>
              <w:fldChar w:fldCharType="separate"/>
            </w:r>
            <w:r w:rsidR="00695287">
              <w:rPr>
                <w:webHidden/>
              </w:rPr>
              <w:t>27</w:t>
            </w:r>
            <w:r w:rsidR="00695287">
              <w:rPr>
                <w:webHidden/>
              </w:rPr>
              <w:fldChar w:fldCharType="end"/>
            </w:r>
          </w:hyperlink>
        </w:p>
        <w:p w14:paraId="01C2D279" w14:textId="75D0A6EB" w:rsidR="00695287" w:rsidRDefault="002534B8">
          <w:pPr>
            <w:pStyle w:val="TOC2"/>
            <w:rPr>
              <w:rFonts w:asciiTheme="minorHAnsi" w:eastAsiaTheme="minorEastAsia" w:hAnsiTheme="minorHAnsi" w:cstheme="minorBidi"/>
              <w:bCs w:val="0"/>
              <w:iCs w:val="0"/>
              <w:sz w:val="22"/>
              <w:szCs w:val="22"/>
              <w:lang w:val="en-US" w:eastAsia="en-US"/>
            </w:rPr>
          </w:pPr>
          <w:hyperlink w:anchor="_Toc83310873" w:history="1">
            <w:r w:rsidR="00695287" w:rsidRPr="001744FC">
              <w:rPr>
                <w:rStyle w:val="Hyperlink"/>
                <w:lang w:val="en-GB"/>
              </w:rPr>
              <w:t>3.3</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Spill-over in FID phases</w:t>
            </w:r>
            <w:r w:rsidR="00695287">
              <w:rPr>
                <w:webHidden/>
              </w:rPr>
              <w:tab/>
            </w:r>
            <w:r w:rsidR="00695287">
              <w:rPr>
                <w:webHidden/>
              </w:rPr>
              <w:fldChar w:fldCharType="begin"/>
            </w:r>
            <w:r w:rsidR="00695287">
              <w:rPr>
                <w:webHidden/>
              </w:rPr>
              <w:instrText xml:space="preserve"> PAGEREF _Toc83310873 \h </w:instrText>
            </w:r>
            <w:r w:rsidR="00695287">
              <w:rPr>
                <w:webHidden/>
              </w:rPr>
            </w:r>
            <w:r w:rsidR="00695287">
              <w:rPr>
                <w:webHidden/>
              </w:rPr>
              <w:fldChar w:fldCharType="separate"/>
            </w:r>
            <w:r w:rsidR="00695287">
              <w:rPr>
                <w:webHidden/>
              </w:rPr>
              <w:t>28</w:t>
            </w:r>
            <w:r w:rsidR="00695287">
              <w:rPr>
                <w:webHidden/>
              </w:rPr>
              <w:fldChar w:fldCharType="end"/>
            </w:r>
          </w:hyperlink>
        </w:p>
        <w:p w14:paraId="2A112128" w14:textId="187AE70D" w:rsidR="00695287" w:rsidRDefault="002534B8">
          <w:pPr>
            <w:pStyle w:val="TOC1"/>
            <w:rPr>
              <w:rFonts w:asciiTheme="minorHAnsi" w:eastAsiaTheme="minorEastAsia" w:hAnsiTheme="minorHAnsi" w:cstheme="minorBidi"/>
              <w:b w:val="0"/>
              <w:bCs w:val="0"/>
              <w:sz w:val="22"/>
              <w:szCs w:val="22"/>
              <w:lang w:val="en-US" w:eastAsia="en-US"/>
            </w:rPr>
          </w:pPr>
          <w:hyperlink w:anchor="_Toc83310874" w:history="1">
            <w:r w:rsidR="00695287" w:rsidRPr="001744FC">
              <w:rPr>
                <w:rStyle w:val="Hyperlink"/>
                <w:lang w:val="en-GB"/>
              </w:rPr>
              <w:t>4</w:t>
            </w:r>
            <w:r w:rsidR="00695287">
              <w:rPr>
                <w:rFonts w:asciiTheme="minorHAnsi" w:eastAsiaTheme="minorEastAsia" w:hAnsiTheme="minorHAnsi" w:cstheme="minorBidi"/>
                <w:b w:val="0"/>
                <w:bCs w:val="0"/>
                <w:sz w:val="22"/>
                <w:szCs w:val="22"/>
                <w:lang w:val="en-US" w:eastAsia="en-US"/>
              </w:rPr>
              <w:tab/>
            </w:r>
            <w:r w:rsidR="00695287" w:rsidRPr="001744FC">
              <w:rPr>
                <w:rStyle w:val="Hyperlink"/>
                <w:lang w:val="en-GB"/>
              </w:rPr>
              <w:t>Other positive effect on the market</w:t>
            </w:r>
            <w:r w:rsidR="00695287">
              <w:rPr>
                <w:webHidden/>
              </w:rPr>
              <w:tab/>
            </w:r>
            <w:r w:rsidR="00695287">
              <w:rPr>
                <w:webHidden/>
              </w:rPr>
              <w:fldChar w:fldCharType="begin"/>
            </w:r>
            <w:r w:rsidR="00695287">
              <w:rPr>
                <w:webHidden/>
              </w:rPr>
              <w:instrText xml:space="preserve"> PAGEREF _Toc83310874 \h </w:instrText>
            </w:r>
            <w:r w:rsidR="00695287">
              <w:rPr>
                <w:webHidden/>
              </w:rPr>
            </w:r>
            <w:r w:rsidR="00695287">
              <w:rPr>
                <w:webHidden/>
              </w:rPr>
              <w:fldChar w:fldCharType="separate"/>
            </w:r>
            <w:r w:rsidR="00695287">
              <w:rPr>
                <w:webHidden/>
              </w:rPr>
              <w:t>31</w:t>
            </w:r>
            <w:r w:rsidR="00695287">
              <w:rPr>
                <w:webHidden/>
              </w:rPr>
              <w:fldChar w:fldCharType="end"/>
            </w:r>
          </w:hyperlink>
        </w:p>
        <w:p w14:paraId="6E31D405" w14:textId="59AD15D2" w:rsidR="00695287" w:rsidRDefault="002534B8">
          <w:pPr>
            <w:pStyle w:val="TOC2"/>
            <w:rPr>
              <w:rFonts w:asciiTheme="minorHAnsi" w:eastAsiaTheme="minorEastAsia" w:hAnsiTheme="minorHAnsi" w:cstheme="minorBidi"/>
              <w:bCs w:val="0"/>
              <w:iCs w:val="0"/>
              <w:sz w:val="22"/>
              <w:szCs w:val="22"/>
              <w:lang w:val="en-US" w:eastAsia="en-US"/>
            </w:rPr>
          </w:pPr>
          <w:hyperlink w:anchor="_Toc83310875" w:history="1">
            <w:r w:rsidR="00695287" w:rsidRPr="001744FC">
              <w:rPr>
                <w:rStyle w:val="Hyperlink"/>
                <w:lang w:val="en-GB"/>
              </w:rPr>
              <w:t>4.1</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Increasing the level of R&amp;D and innovations in Europe</w:t>
            </w:r>
            <w:r w:rsidR="00695287">
              <w:rPr>
                <w:webHidden/>
              </w:rPr>
              <w:tab/>
            </w:r>
            <w:r w:rsidR="00695287">
              <w:rPr>
                <w:webHidden/>
              </w:rPr>
              <w:fldChar w:fldCharType="begin"/>
            </w:r>
            <w:r w:rsidR="00695287">
              <w:rPr>
                <w:webHidden/>
              </w:rPr>
              <w:instrText xml:space="preserve"> PAGEREF _Toc83310875 \h </w:instrText>
            </w:r>
            <w:r w:rsidR="00695287">
              <w:rPr>
                <w:webHidden/>
              </w:rPr>
            </w:r>
            <w:r w:rsidR="00695287">
              <w:rPr>
                <w:webHidden/>
              </w:rPr>
              <w:fldChar w:fldCharType="separate"/>
            </w:r>
            <w:r w:rsidR="00695287">
              <w:rPr>
                <w:webHidden/>
              </w:rPr>
              <w:t>31</w:t>
            </w:r>
            <w:r w:rsidR="00695287">
              <w:rPr>
                <w:webHidden/>
              </w:rPr>
              <w:fldChar w:fldCharType="end"/>
            </w:r>
          </w:hyperlink>
        </w:p>
        <w:p w14:paraId="089FC885" w14:textId="0A1D4108" w:rsidR="00695287" w:rsidRDefault="002534B8">
          <w:pPr>
            <w:pStyle w:val="TOC2"/>
            <w:rPr>
              <w:rFonts w:asciiTheme="minorHAnsi" w:eastAsiaTheme="minorEastAsia" w:hAnsiTheme="minorHAnsi" w:cstheme="minorBidi"/>
              <w:bCs w:val="0"/>
              <w:iCs w:val="0"/>
              <w:sz w:val="22"/>
              <w:szCs w:val="22"/>
              <w:lang w:val="en-US" w:eastAsia="en-US"/>
            </w:rPr>
          </w:pPr>
          <w:hyperlink w:anchor="_Toc83310876" w:history="1">
            <w:r w:rsidR="00695287" w:rsidRPr="001744FC">
              <w:rPr>
                <w:rStyle w:val="Hyperlink"/>
                <w:lang w:val="en-GB"/>
              </w:rPr>
              <w:t>4.2</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Impact of the Project on Employment and New Investments in Europe</w:t>
            </w:r>
            <w:r w:rsidR="00695287">
              <w:rPr>
                <w:webHidden/>
              </w:rPr>
              <w:tab/>
            </w:r>
            <w:r w:rsidR="00695287">
              <w:rPr>
                <w:webHidden/>
              </w:rPr>
              <w:fldChar w:fldCharType="begin"/>
            </w:r>
            <w:r w:rsidR="00695287">
              <w:rPr>
                <w:webHidden/>
              </w:rPr>
              <w:instrText xml:space="preserve"> PAGEREF _Toc83310876 \h </w:instrText>
            </w:r>
            <w:r w:rsidR="00695287">
              <w:rPr>
                <w:webHidden/>
              </w:rPr>
            </w:r>
            <w:r w:rsidR="00695287">
              <w:rPr>
                <w:webHidden/>
              </w:rPr>
              <w:fldChar w:fldCharType="separate"/>
            </w:r>
            <w:r w:rsidR="00695287">
              <w:rPr>
                <w:webHidden/>
              </w:rPr>
              <w:t>31</w:t>
            </w:r>
            <w:r w:rsidR="00695287">
              <w:rPr>
                <w:webHidden/>
              </w:rPr>
              <w:fldChar w:fldCharType="end"/>
            </w:r>
          </w:hyperlink>
        </w:p>
        <w:p w14:paraId="74DC3DCD" w14:textId="776249F9" w:rsidR="00695287" w:rsidRDefault="002534B8">
          <w:pPr>
            <w:pStyle w:val="TOC2"/>
            <w:rPr>
              <w:rFonts w:asciiTheme="minorHAnsi" w:eastAsiaTheme="minorEastAsia" w:hAnsiTheme="minorHAnsi" w:cstheme="minorBidi"/>
              <w:bCs w:val="0"/>
              <w:iCs w:val="0"/>
              <w:sz w:val="22"/>
              <w:szCs w:val="22"/>
              <w:lang w:val="en-US" w:eastAsia="en-US"/>
            </w:rPr>
          </w:pPr>
          <w:hyperlink w:anchor="_Toc83310877" w:history="1">
            <w:r w:rsidR="00695287" w:rsidRPr="001744FC">
              <w:rPr>
                <w:rStyle w:val="Hyperlink"/>
                <w:lang w:val="en-GB"/>
              </w:rPr>
              <w:t>4.3</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Environmental protection and energy dependence</w:t>
            </w:r>
            <w:r w:rsidR="00695287">
              <w:rPr>
                <w:webHidden/>
              </w:rPr>
              <w:tab/>
            </w:r>
            <w:r w:rsidR="00695287">
              <w:rPr>
                <w:webHidden/>
              </w:rPr>
              <w:fldChar w:fldCharType="begin"/>
            </w:r>
            <w:r w:rsidR="00695287">
              <w:rPr>
                <w:webHidden/>
              </w:rPr>
              <w:instrText xml:space="preserve"> PAGEREF _Toc83310877 \h </w:instrText>
            </w:r>
            <w:r w:rsidR="00695287">
              <w:rPr>
                <w:webHidden/>
              </w:rPr>
            </w:r>
            <w:r w:rsidR="00695287">
              <w:rPr>
                <w:webHidden/>
              </w:rPr>
              <w:fldChar w:fldCharType="separate"/>
            </w:r>
            <w:r w:rsidR="00695287">
              <w:rPr>
                <w:webHidden/>
              </w:rPr>
              <w:t>31</w:t>
            </w:r>
            <w:r w:rsidR="00695287">
              <w:rPr>
                <w:webHidden/>
              </w:rPr>
              <w:fldChar w:fldCharType="end"/>
            </w:r>
          </w:hyperlink>
        </w:p>
        <w:p w14:paraId="403BD71C" w14:textId="06F954DB" w:rsidR="00695287" w:rsidRDefault="002534B8">
          <w:pPr>
            <w:pStyle w:val="TOC2"/>
            <w:rPr>
              <w:rFonts w:asciiTheme="minorHAnsi" w:eastAsiaTheme="minorEastAsia" w:hAnsiTheme="minorHAnsi" w:cstheme="minorBidi"/>
              <w:bCs w:val="0"/>
              <w:iCs w:val="0"/>
              <w:sz w:val="22"/>
              <w:szCs w:val="22"/>
              <w:lang w:val="en-US" w:eastAsia="en-US"/>
            </w:rPr>
          </w:pPr>
          <w:hyperlink w:anchor="_Toc83310878" w:history="1">
            <w:r w:rsidR="00695287" w:rsidRPr="00CC5408">
              <w:rPr>
                <w:rStyle w:val="Hyperlink"/>
                <w:highlight w:val="green"/>
                <w:lang w:val="en-GB"/>
              </w:rPr>
              <w:t>4.4</w:t>
            </w:r>
            <w:r w:rsidR="00695287" w:rsidRPr="00CC5408">
              <w:rPr>
                <w:rFonts w:asciiTheme="minorHAnsi" w:eastAsiaTheme="minorEastAsia" w:hAnsiTheme="minorHAnsi" w:cstheme="minorBidi"/>
                <w:bCs w:val="0"/>
                <w:iCs w:val="0"/>
                <w:sz w:val="22"/>
                <w:szCs w:val="22"/>
                <w:highlight w:val="green"/>
                <w:lang w:val="en-US" w:eastAsia="en-US"/>
              </w:rPr>
              <w:tab/>
            </w:r>
            <w:r w:rsidR="00695287" w:rsidRPr="00CC5408">
              <w:rPr>
                <w:rStyle w:val="Hyperlink"/>
                <w:highlight w:val="green"/>
                <w:lang w:val="en-GB"/>
              </w:rPr>
              <w:t>Coordination problems</w:t>
            </w:r>
            <w:r w:rsidR="00695287" w:rsidRPr="00CC5408">
              <w:rPr>
                <w:webHidden/>
                <w:highlight w:val="green"/>
              </w:rPr>
              <w:tab/>
            </w:r>
            <w:r w:rsidR="00695287" w:rsidRPr="00CC5408">
              <w:rPr>
                <w:webHidden/>
                <w:highlight w:val="green"/>
              </w:rPr>
              <w:fldChar w:fldCharType="begin"/>
            </w:r>
            <w:r w:rsidR="00695287" w:rsidRPr="00CC5408">
              <w:rPr>
                <w:webHidden/>
                <w:highlight w:val="green"/>
              </w:rPr>
              <w:instrText xml:space="preserve"> PAGEREF _Toc83310878 \h </w:instrText>
            </w:r>
            <w:r w:rsidR="00695287" w:rsidRPr="00CC5408">
              <w:rPr>
                <w:webHidden/>
                <w:highlight w:val="green"/>
              </w:rPr>
            </w:r>
            <w:r w:rsidR="00695287" w:rsidRPr="00CC5408">
              <w:rPr>
                <w:webHidden/>
                <w:highlight w:val="green"/>
              </w:rPr>
              <w:fldChar w:fldCharType="separate"/>
            </w:r>
            <w:r w:rsidR="00695287" w:rsidRPr="00CC5408">
              <w:rPr>
                <w:webHidden/>
                <w:highlight w:val="green"/>
              </w:rPr>
              <w:t>31</w:t>
            </w:r>
            <w:r w:rsidR="00695287" w:rsidRPr="00CC5408">
              <w:rPr>
                <w:webHidden/>
                <w:highlight w:val="green"/>
              </w:rPr>
              <w:fldChar w:fldCharType="end"/>
            </w:r>
          </w:hyperlink>
        </w:p>
        <w:p w14:paraId="52B82DE7" w14:textId="3777B3C7" w:rsidR="00695287" w:rsidRDefault="002534B8">
          <w:pPr>
            <w:pStyle w:val="TOC3"/>
            <w:rPr>
              <w:rFonts w:asciiTheme="minorHAnsi" w:eastAsiaTheme="minorEastAsia" w:hAnsiTheme="minorHAnsi" w:cstheme="minorBidi"/>
              <w:noProof/>
              <w:sz w:val="22"/>
              <w:szCs w:val="22"/>
              <w:lang w:val="en-US" w:eastAsia="en-US"/>
            </w:rPr>
          </w:pPr>
          <w:hyperlink w:anchor="_Toc83310879" w:history="1">
            <w:r w:rsidR="00695287" w:rsidRPr="001744FC">
              <w:rPr>
                <w:rStyle w:val="Hyperlink"/>
                <w:noProof/>
                <w:lang w:val="en-US"/>
              </w:rPr>
              <w:t>4.4.1</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Coordination failures between companies and research organizations</w:t>
            </w:r>
            <w:r w:rsidR="00695287">
              <w:rPr>
                <w:noProof/>
                <w:webHidden/>
              </w:rPr>
              <w:tab/>
            </w:r>
            <w:r w:rsidR="00695287">
              <w:rPr>
                <w:noProof/>
                <w:webHidden/>
              </w:rPr>
              <w:fldChar w:fldCharType="begin"/>
            </w:r>
            <w:r w:rsidR="00695287">
              <w:rPr>
                <w:noProof/>
                <w:webHidden/>
              </w:rPr>
              <w:instrText xml:space="preserve"> PAGEREF _Toc83310879 \h </w:instrText>
            </w:r>
            <w:r w:rsidR="00695287">
              <w:rPr>
                <w:noProof/>
                <w:webHidden/>
              </w:rPr>
            </w:r>
            <w:r w:rsidR="00695287">
              <w:rPr>
                <w:noProof/>
                <w:webHidden/>
              </w:rPr>
              <w:fldChar w:fldCharType="separate"/>
            </w:r>
            <w:r w:rsidR="00695287">
              <w:rPr>
                <w:noProof/>
                <w:webHidden/>
              </w:rPr>
              <w:t>32</w:t>
            </w:r>
            <w:r w:rsidR="00695287">
              <w:rPr>
                <w:noProof/>
                <w:webHidden/>
              </w:rPr>
              <w:fldChar w:fldCharType="end"/>
            </w:r>
          </w:hyperlink>
        </w:p>
        <w:p w14:paraId="7EC5E3DC" w14:textId="7408E9B3" w:rsidR="00695287" w:rsidRDefault="002534B8">
          <w:pPr>
            <w:pStyle w:val="TOC3"/>
            <w:rPr>
              <w:rFonts w:asciiTheme="minorHAnsi" w:eastAsiaTheme="minorEastAsia" w:hAnsiTheme="minorHAnsi" w:cstheme="minorBidi"/>
              <w:noProof/>
              <w:sz w:val="22"/>
              <w:szCs w:val="22"/>
              <w:lang w:val="en-US" w:eastAsia="en-US"/>
            </w:rPr>
          </w:pPr>
          <w:hyperlink w:anchor="_Toc83310880" w:history="1">
            <w:r w:rsidR="00695287" w:rsidRPr="001744FC">
              <w:rPr>
                <w:rStyle w:val="Hyperlink"/>
                <w:noProof/>
                <w:lang w:val="en-US"/>
              </w:rPr>
              <w:t>4.4.2</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Coordination failures between European research organizations themselves</w:t>
            </w:r>
            <w:r w:rsidR="00695287">
              <w:rPr>
                <w:noProof/>
                <w:webHidden/>
              </w:rPr>
              <w:tab/>
            </w:r>
            <w:r w:rsidR="00695287">
              <w:rPr>
                <w:noProof/>
                <w:webHidden/>
              </w:rPr>
              <w:fldChar w:fldCharType="begin"/>
            </w:r>
            <w:r w:rsidR="00695287">
              <w:rPr>
                <w:noProof/>
                <w:webHidden/>
              </w:rPr>
              <w:instrText xml:space="preserve"> PAGEREF _Toc83310880 \h </w:instrText>
            </w:r>
            <w:r w:rsidR="00695287">
              <w:rPr>
                <w:noProof/>
                <w:webHidden/>
              </w:rPr>
            </w:r>
            <w:r w:rsidR="00695287">
              <w:rPr>
                <w:noProof/>
                <w:webHidden/>
              </w:rPr>
              <w:fldChar w:fldCharType="separate"/>
            </w:r>
            <w:r w:rsidR="00695287">
              <w:rPr>
                <w:noProof/>
                <w:webHidden/>
              </w:rPr>
              <w:t>32</w:t>
            </w:r>
            <w:r w:rsidR="00695287">
              <w:rPr>
                <w:noProof/>
                <w:webHidden/>
              </w:rPr>
              <w:fldChar w:fldCharType="end"/>
            </w:r>
          </w:hyperlink>
        </w:p>
        <w:p w14:paraId="08C3732D" w14:textId="284191BC" w:rsidR="00695287" w:rsidRDefault="002534B8">
          <w:pPr>
            <w:pStyle w:val="TOC3"/>
            <w:rPr>
              <w:rFonts w:asciiTheme="minorHAnsi" w:eastAsiaTheme="minorEastAsia" w:hAnsiTheme="minorHAnsi" w:cstheme="minorBidi"/>
              <w:noProof/>
              <w:sz w:val="22"/>
              <w:szCs w:val="22"/>
              <w:lang w:val="en-US" w:eastAsia="en-US"/>
            </w:rPr>
          </w:pPr>
          <w:hyperlink w:anchor="_Toc83310881" w:history="1">
            <w:r w:rsidR="00695287" w:rsidRPr="001744FC">
              <w:rPr>
                <w:rStyle w:val="Hyperlink"/>
                <w:noProof/>
                <w:lang w:val="en-US"/>
              </w:rPr>
              <w:t>4.4.3</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Coordination failures between SMEs and industry leaders</w:t>
            </w:r>
            <w:r w:rsidR="00695287">
              <w:rPr>
                <w:noProof/>
                <w:webHidden/>
              </w:rPr>
              <w:tab/>
            </w:r>
            <w:r w:rsidR="00695287">
              <w:rPr>
                <w:noProof/>
                <w:webHidden/>
              </w:rPr>
              <w:fldChar w:fldCharType="begin"/>
            </w:r>
            <w:r w:rsidR="00695287">
              <w:rPr>
                <w:noProof/>
                <w:webHidden/>
              </w:rPr>
              <w:instrText xml:space="preserve"> PAGEREF _Toc83310881 \h </w:instrText>
            </w:r>
            <w:r w:rsidR="00695287">
              <w:rPr>
                <w:noProof/>
                <w:webHidden/>
              </w:rPr>
            </w:r>
            <w:r w:rsidR="00695287">
              <w:rPr>
                <w:noProof/>
                <w:webHidden/>
              </w:rPr>
              <w:fldChar w:fldCharType="separate"/>
            </w:r>
            <w:r w:rsidR="00695287">
              <w:rPr>
                <w:noProof/>
                <w:webHidden/>
              </w:rPr>
              <w:t>33</w:t>
            </w:r>
            <w:r w:rsidR="00695287">
              <w:rPr>
                <w:noProof/>
                <w:webHidden/>
              </w:rPr>
              <w:fldChar w:fldCharType="end"/>
            </w:r>
          </w:hyperlink>
        </w:p>
        <w:p w14:paraId="4D262963" w14:textId="327BD852" w:rsidR="00695287" w:rsidRDefault="002534B8">
          <w:pPr>
            <w:pStyle w:val="TOC3"/>
            <w:rPr>
              <w:rFonts w:asciiTheme="minorHAnsi" w:eastAsiaTheme="minorEastAsia" w:hAnsiTheme="minorHAnsi" w:cstheme="minorBidi"/>
              <w:noProof/>
              <w:sz w:val="22"/>
              <w:szCs w:val="22"/>
              <w:lang w:val="en-US" w:eastAsia="en-US"/>
            </w:rPr>
          </w:pPr>
          <w:hyperlink w:anchor="_Toc83310882" w:history="1">
            <w:r w:rsidR="00695287" w:rsidRPr="001744FC">
              <w:rPr>
                <w:rStyle w:val="Hyperlink"/>
                <w:noProof/>
                <w:lang w:val="en-US"/>
              </w:rPr>
              <w:t>4.4.4</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Coordination failures of a very large-scale R&amp;D project</w:t>
            </w:r>
            <w:r w:rsidR="00695287">
              <w:rPr>
                <w:noProof/>
                <w:webHidden/>
              </w:rPr>
              <w:tab/>
            </w:r>
            <w:r w:rsidR="00695287">
              <w:rPr>
                <w:noProof/>
                <w:webHidden/>
              </w:rPr>
              <w:fldChar w:fldCharType="begin"/>
            </w:r>
            <w:r w:rsidR="00695287">
              <w:rPr>
                <w:noProof/>
                <w:webHidden/>
              </w:rPr>
              <w:instrText xml:space="preserve"> PAGEREF _Toc83310882 \h </w:instrText>
            </w:r>
            <w:r w:rsidR="00695287">
              <w:rPr>
                <w:noProof/>
                <w:webHidden/>
              </w:rPr>
            </w:r>
            <w:r w:rsidR="00695287">
              <w:rPr>
                <w:noProof/>
                <w:webHidden/>
              </w:rPr>
              <w:fldChar w:fldCharType="separate"/>
            </w:r>
            <w:r w:rsidR="00695287">
              <w:rPr>
                <w:noProof/>
                <w:webHidden/>
              </w:rPr>
              <w:t>33</w:t>
            </w:r>
            <w:r w:rsidR="00695287">
              <w:rPr>
                <w:noProof/>
                <w:webHidden/>
              </w:rPr>
              <w:fldChar w:fldCharType="end"/>
            </w:r>
          </w:hyperlink>
        </w:p>
        <w:p w14:paraId="4C0EA2F7" w14:textId="6B791AAE" w:rsidR="00695287" w:rsidRDefault="002534B8">
          <w:pPr>
            <w:pStyle w:val="TOC3"/>
            <w:rPr>
              <w:rFonts w:asciiTheme="minorHAnsi" w:eastAsiaTheme="minorEastAsia" w:hAnsiTheme="minorHAnsi" w:cstheme="minorBidi"/>
              <w:noProof/>
              <w:sz w:val="22"/>
              <w:szCs w:val="22"/>
              <w:lang w:val="en-US" w:eastAsia="en-US"/>
            </w:rPr>
          </w:pPr>
          <w:hyperlink w:anchor="_Toc83310883" w:history="1">
            <w:r w:rsidR="00695287" w:rsidRPr="001744FC">
              <w:rPr>
                <w:rStyle w:val="Hyperlink"/>
                <w:noProof/>
                <w:lang w:val="en-US"/>
              </w:rPr>
              <w:t>4.4.5</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Coordination failures associated with contractual incompleteness</w:t>
            </w:r>
            <w:r w:rsidR="00695287">
              <w:rPr>
                <w:noProof/>
                <w:webHidden/>
              </w:rPr>
              <w:tab/>
            </w:r>
            <w:r w:rsidR="00695287">
              <w:rPr>
                <w:noProof/>
                <w:webHidden/>
              </w:rPr>
              <w:fldChar w:fldCharType="begin"/>
            </w:r>
            <w:r w:rsidR="00695287">
              <w:rPr>
                <w:noProof/>
                <w:webHidden/>
              </w:rPr>
              <w:instrText xml:space="preserve"> PAGEREF _Toc83310883 \h </w:instrText>
            </w:r>
            <w:r w:rsidR="00695287">
              <w:rPr>
                <w:noProof/>
                <w:webHidden/>
              </w:rPr>
            </w:r>
            <w:r w:rsidR="00695287">
              <w:rPr>
                <w:noProof/>
                <w:webHidden/>
              </w:rPr>
              <w:fldChar w:fldCharType="separate"/>
            </w:r>
            <w:r w:rsidR="00695287">
              <w:rPr>
                <w:noProof/>
                <w:webHidden/>
              </w:rPr>
              <w:t>34</w:t>
            </w:r>
            <w:r w:rsidR="00695287">
              <w:rPr>
                <w:noProof/>
                <w:webHidden/>
              </w:rPr>
              <w:fldChar w:fldCharType="end"/>
            </w:r>
          </w:hyperlink>
        </w:p>
        <w:p w14:paraId="688EBC10" w14:textId="59BDB8CC" w:rsidR="00695287" w:rsidRDefault="002534B8">
          <w:pPr>
            <w:pStyle w:val="TOC2"/>
            <w:rPr>
              <w:rFonts w:asciiTheme="minorHAnsi" w:eastAsiaTheme="minorEastAsia" w:hAnsiTheme="minorHAnsi" w:cstheme="minorBidi"/>
              <w:bCs w:val="0"/>
              <w:iCs w:val="0"/>
              <w:sz w:val="22"/>
              <w:szCs w:val="22"/>
              <w:lang w:val="en-US" w:eastAsia="en-US"/>
            </w:rPr>
          </w:pPr>
          <w:hyperlink w:anchor="_Toc83310884" w:history="1">
            <w:r w:rsidR="00695287" w:rsidRPr="00CC5408">
              <w:rPr>
                <w:rStyle w:val="Hyperlink"/>
                <w:highlight w:val="green"/>
                <w:lang w:val="en-GB"/>
              </w:rPr>
              <w:t>4.5</w:t>
            </w:r>
            <w:r w:rsidR="00695287" w:rsidRPr="00CC5408">
              <w:rPr>
                <w:rFonts w:asciiTheme="minorHAnsi" w:eastAsiaTheme="minorEastAsia" w:hAnsiTheme="minorHAnsi" w:cstheme="minorBidi"/>
                <w:bCs w:val="0"/>
                <w:iCs w:val="0"/>
                <w:sz w:val="22"/>
                <w:szCs w:val="22"/>
                <w:highlight w:val="green"/>
                <w:lang w:val="en-US" w:eastAsia="en-US"/>
              </w:rPr>
              <w:tab/>
            </w:r>
            <w:r w:rsidR="00695287" w:rsidRPr="00CC5408">
              <w:rPr>
                <w:rStyle w:val="Hyperlink"/>
                <w:highlight w:val="green"/>
                <w:lang w:val="en-GB"/>
              </w:rPr>
              <w:t>Imperfect and asymmetric information</w:t>
            </w:r>
            <w:r w:rsidR="00695287" w:rsidRPr="00CC5408">
              <w:rPr>
                <w:webHidden/>
                <w:highlight w:val="green"/>
              </w:rPr>
              <w:tab/>
            </w:r>
            <w:r w:rsidR="00695287" w:rsidRPr="00CC5408">
              <w:rPr>
                <w:webHidden/>
                <w:highlight w:val="green"/>
              </w:rPr>
              <w:fldChar w:fldCharType="begin"/>
            </w:r>
            <w:r w:rsidR="00695287" w:rsidRPr="00CC5408">
              <w:rPr>
                <w:webHidden/>
                <w:highlight w:val="green"/>
              </w:rPr>
              <w:instrText xml:space="preserve"> PAGEREF _Toc83310884 \h </w:instrText>
            </w:r>
            <w:r w:rsidR="00695287" w:rsidRPr="00CC5408">
              <w:rPr>
                <w:webHidden/>
                <w:highlight w:val="green"/>
              </w:rPr>
            </w:r>
            <w:r w:rsidR="00695287" w:rsidRPr="00CC5408">
              <w:rPr>
                <w:webHidden/>
                <w:highlight w:val="green"/>
              </w:rPr>
              <w:fldChar w:fldCharType="separate"/>
            </w:r>
            <w:r w:rsidR="00695287" w:rsidRPr="00CC5408">
              <w:rPr>
                <w:webHidden/>
                <w:highlight w:val="green"/>
              </w:rPr>
              <w:t>35</w:t>
            </w:r>
            <w:r w:rsidR="00695287" w:rsidRPr="00CC5408">
              <w:rPr>
                <w:webHidden/>
                <w:highlight w:val="green"/>
              </w:rPr>
              <w:fldChar w:fldCharType="end"/>
            </w:r>
          </w:hyperlink>
        </w:p>
        <w:p w14:paraId="46D1A5F4" w14:textId="63E5645B" w:rsidR="00695287" w:rsidRDefault="002534B8">
          <w:pPr>
            <w:pStyle w:val="TOC3"/>
            <w:rPr>
              <w:rFonts w:asciiTheme="minorHAnsi" w:eastAsiaTheme="minorEastAsia" w:hAnsiTheme="minorHAnsi" w:cstheme="minorBidi"/>
              <w:noProof/>
              <w:sz w:val="22"/>
              <w:szCs w:val="22"/>
              <w:lang w:val="en-US" w:eastAsia="en-US"/>
            </w:rPr>
          </w:pPr>
          <w:hyperlink w:anchor="_Toc83310885" w:history="1">
            <w:r w:rsidR="00695287" w:rsidRPr="001744FC">
              <w:rPr>
                <w:rStyle w:val="Hyperlink"/>
                <w:noProof/>
              </w:rPr>
              <w:t>4.5.1</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Technological risk</w:t>
            </w:r>
            <w:r w:rsidR="00695287">
              <w:rPr>
                <w:noProof/>
                <w:webHidden/>
              </w:rPr>
              <w:tab/>
            </w:r>
            <w:r w:rsidR="00695287">
              <w:rPr>
                <w:noProof/>
                <w:webHidden/>
              </w:rPr>
              <w:fldChar w:fldCharType="begin"/>
            </w:r>
            <w:r w:rsidR="00695287">
              <w:rPr>
                <w:noProof/>
                <w:webHidden/>
              </w:rPr>
              <w:instrText xml:space="preserve"> PAGEREF _Toc83310885 \h </w:instrText>
            </w:r>
            <w:r w:rsidR="00695287">
              <w:rPr>
                <w:noProof/>
                <w:webHidden/>
              </w:rPr>
            </w:r>
            <w:r w:rsidR="00695287">
              <w:rPr>
                <w:noProof/>
                <w:webHidden/>
              </w:rPr>
              <w:fldChar w:fldCharType="separate"/>
            </w:r>
            <w:r w:rsidR="00695287">
              <w:rPr>
                <w:noProof/>
                <w:webHidden/>
              </w:rPr>
              <w:t>35</w:t>
            </w:r>
            <w:r w:rsidR="00695287">
              <w:rPr>
                <w:noProof/>
                <w:webHidden/>
              </w:rPr>
              <w:fldChar w:fldCharType="end"/>
            </w:r>
          </w:hyperlink>
        </w:p>
        <w:p w14:paraId="73D849F2" w14:textId="585275D1" w:rsidR="00695287" w:rsidRDefault="002534B8">
          <w:pPr>
            <w:pStyle w:val="TOC3"/>
            <w:rPr>
              <w:rFonts w:asciiTheme="minorHAnsi" w:eastAsiaTheme="minorEastAsia" w:hAnsiTheme="minorHAnsi" w:cstheme="minorBidi"/>
              <w:noProof/>
              <w:sz w:val="22"/>
              <w:szCs w:val="22"/>
              <w:lang w:val="en-US" w:eastAsia="en-US"/>
            </w:rPr>
          </w:pPr>
          <w:hyperlink w:anchor="_Toc83310886" w:history="1">
            <w:r w:rsidR="00695287" w:rsidRPr="001744FC">
              <w:rPr>
                <w:rStyle w:val="Hyperlink"/>
                <w:noProof/>
              </w:rPr>
              <w:t>4.5.2</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Economic risk</w:t>
            </w:r>
            <w:r w:rsidR="00695287">
              <w:rPr>
                <w:noProof/>
                <w:webHidden/>
              </w:rPr>
              <w:tab/>
            </w:r>
            <w:r w:rsidR="00695287">
              <w:rPr>
                <w:noProof/>
                <w:webHidden/>
              </w:rPr>
              <w:fldChar w:fldCharType="begin"/>
            </w:r>
            <w:r w:rsidR="00695287">
              <w:rPr>
                <w:noProof/>
                <w:webHidden/>
              </w:rPr>
              <w:instrText xml:space="preserve"> PAGEREF _Toc83310886 \h </w:instrText>
            </w:r>
            <w:r w:rsidR="00695287">
              <w:rPr>
                <w:noProof/>
                <w:webHidden/>
              </w:rPr>
            </w:r>
            <w:r w:rsidR="00695287">
              <w:rPr>
                <w:noProof/>
                <w:webHidden/>
              </w:rPr>
              <w:fldChar w:fldCharType="separate"/>
            </w:r>
            <w:r w:rsidR="00695287">
              <w:rPr>
                <w:noProof/>
                <w:webHidden/>
              </w:rPr>
              <w:t>36</w:t>
            </w:r>
            <w:r w:rsidR="00695287">
              <w:rPr>
                <w:noProof/>
                <w:webHidden/>
              </w:rPr>
              <w:fldChar w:fldCharType="end"/>
            </w:r>
          </w:hyperlink>
        </w:p>
        <w:p w14:paraId="4B99AD9E" w14:textId="59F04308" w:rsidR="00695287" w:rsidRDefault="002534B8">
          <w:pPr>
            <w:pStyle w:val="TOC3"/>
            <w:rPr>
              <w:rFonts w:asciiTheme="minorHAnsi" w:eastAsiaTheme="minorEastAsia" w:hAnsiTheme="minorHAnsi" w:cstheme="minorBidi"/>
              <w:noProof/>
              <w:sz w:val="22"/>
              <w:szCs w:val="22"/>
              <w:lang w:val="en-US" w:eastAsia="en-US"/>
            </w:rPr>
          </w:pPr>
          <w:hyperlink w:anchor="_Toc83310887" w:history="1">
            <w:r w:rsidR="00695287" w:rsidRPr="001744FC">
              <w:rPr>
                <w:rStyle w:val="Hyperlink"/>
                <w:noProof/>
              </w:rPr>
              <w:t>4.5.3</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Partnership risk</w:t>
            </w:r>
            <w:r w:rsidR="00695287">
              <w:rPr>
                <w:noProof/>
                <w:webHidden/>
              </w:rPr>
              <w:tab/>
            </w:r>
            <w:r w:rsidR="00695287">
              <w:rPr>
                <w:noProof/>
                <w:webHidden/>
              </w:rPr>
              <w:fldChar w:fldCharType="begin"/>
            </w:r>
            <w:r w:rsidR="00695287">
              <w:rPr>
                <w:noProof/>
                <w:webHidden/>
              </w:rPr>
              <w:instrText xml:space="preserve"> PAGEREF _Toc83310887 \h </w:instrText>
            </w:r>
            <w:r w:rsidR="00695287">
              <w:rPr>
                <w:noProof/>
                <w:webHidden/>
              </w:rPr>
            </w:r>
            <w:r w:rsidR="00695287">
              <w:rPr>
                <w:noProof/>
                <w:webHidden/>
              </w:rPr>
              <w:fldChar w:fldCharType="separate"/>
            </w:r>
            <w:r w:rsidR="00695287">
              <w:rPr>
                <w:noProof/>
                <w:webHidden/>
              </w:rPr>
              <w:t>36</w:t>
            </w:r>
            <w:r w:rsidR="00695287">
              <w:rPr>
                <w:noProof/>
                <w:webHidden/>
              </w:rPr>
              <w:fldChar w:fldCharType="end"/>
            </w:r>
          </w:hyperlink>
        </w:p>
        <w:p w14:paraId="61A66508" w14:textId="639534B1" w:rsidR="00695287" w:rsidRDefault="002534B8">
          <w:pPr>
            <w:pStyle w:val="TOC3"/>
            <w:rPr>
              <w:rFonts w:asciiTheme="minorHAnsi" w:eastAsiaTheme="minorEastAsia" w:hAnsiTheme="minorHAnsi" w:cstheme="minorBidi"/>
              <w:noProof/>
              <w:sz w:val="22"/>
              <w:szCs w:val="22"/>
              <w:lang w:val="en-US" w:eastAsia="en-US"/>
            </w:rPr>
          </w:pPr>
          <w:hyperlink w:anchor="_Toc83310888" w:history="1">
            <w:r w:rsidR="00695287" w:rsidRPr="001744FC">
              <w:rPr>
                <w:rStyle w:val="Hyperlink"/>
                <w:noProof/>
                <w:lang w:val="en-US"/>
              </w:rPr>
              <w:t>4.5.4</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Risk associated with major R&amp;D programs</w:t>
            </w:r>
            <w:r w:rsidR="00695287">
              <w:rPr>
                <w:noProof/>
                <w:webHidden/>
              </w:rPr>
              <w:tab/>
            </w:r>
            <w:r w:rsidR="00695287">
              <w:rPr>
                <w:noProof/>
                <w:webHidden/>
              </w:rPr>
              <w:fldChar w:fldCharType="begin"/>
            </w:r>
            <w:r w:rsidR="00695287">
              <w:rPr>
                <w:noProof/>
                <w:webHidden/>
              </w:rPr>
              <w:instrText xml:space="preserve"> PAGEREF _Toc83310888 \h </w:instrText>
            </w:r>
            <w:r w:rsidR="00695287">
              <w:rPr>
                <w:noProof/>
                <w:webHidden/>
              </w:rPr>
            </w:r>
            <w:r w:rsidR="00695287">
              <w:rPr>
                <w:noProof/>
                <w:webHidden/>
              </w:rPr>
              <w:fldChar w:fldCharType="separate"/>
            </w:r>
            <w:r w:rsidR="00695287">
              <w:rPr>
                <w:noProof/>
                <w:webHidden/>
              </w:rPr>
              <w:t>36</w:t>
            </w:r>
            <w:r w:rsidR="00695287">
              <w:rPr>
                <w:noProof/>
                <w:webHidden/>
              </w:rPr>
              <w:fldChar w:fldCharType="end"/>
            </w:r>
          </w:hyperlink>
        </w:p>
        <w:p w14:paraId="477ECD8E" w14:textId="3C26DAD0" w:rsidR="00695287" w:rsidRDefault="002534B8">
          <w:pPr>
            <w:pStyle w:val="TOC3"/>
            <w:rPr>
              <w:rFonts w:asciiTheme="minorHAnsi" w:eastAsiaTheme="minorEastAsia" w:hAnsiTheme="minorHAnsi" w:cstheme="minorBidi"/>
              <w:noProof/>
              <w:sz w:val="22"/>
              <w:szCs w:val="22"/>
              <w:lang w:val="en-US" w:eastAsia="en-US"/>
            </w:rPr>
          </w:pPr>
          <w:hyperlink w:anchor="_Toc83310889" w:history="1">
            <w:r w:rsidR="00695287" w:rsidRPr="001744FC">
              <w:rPr>
                <w:rStyle w:val="Hyperlink"/>
                <w:noProof/>
              </w:rPr>
              <w:t>4.5.5</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Regulatory risk</w:t>
            </w:r>
            <w:r w:rsidR="00695287">
              <w:rPr>
                <w:noProof/>
                <w:webHidden/>
              </w:rPr>
              <w:tab/>
            </w:r>
            <w:r w:rsidR="00695287">
              <w:rPr>
                <w:noProof/>
                <w:webHidden/>
              </w:rPr>
              <w:fldChar w:fldCharType="begin"/>
            </w:r>
            <w:r w:rsidR="00695287">
              <w:rPr>
                <w:noProof/>
                <w:webHidden/>
              </w:rPr>
              <w:instrText xml:space="preserve"> PAGEREF _Toc83310889 \h </w:instrText>
            </w:r>
            <w:r w:rsidR="00695287">
              <w:rPr>
                <w:noProof/>
                <w:webHidden/>
              </w:rPr>
            </w:r>
            <w:r w:rsidR="00695287">
              <w:rPr>
                <w:noProof/>
                <w:webHidden/>
              </w:rPr>
              <w:fldChar w:fldCharType="separate"/>
            </w:r>
            <w:r w:rsidR="00695287">
              <w:rPr>
                <w:noProof/>
                <w:webHidden/>
              </w:rPr>
              <w:t>37</w:t>
            </w:r>
            <w:r w:rsidR="00695287">
              <w:rPr>
                <w:noProof/>
                <w:webHidden/>
              </w:rPr>
              <w:fldChar w:fldCharType="end"/>
            </w:r>
          </w:hyperlink>
        </w:p>
        <w:p w14:paraId="66A09EC5" w14:textId="583F341D" w:rsidR="00695287" w:rsidRDefault="002534B8">
          <w:pPr>
            <w:pStyle w:val="TOC3"/>
            <w:rPr>
              <w:rFonts w:asciiTheme="minorHAnsi" w:eastAsiaTheme="minorEastAsia" w:hAnsiTheme="minorHAnsi" w:cstheme="minorBidi"/>
              <w:noProof/>
              <w:sz w:val="22"/>
              <w:szCs w:val="22"/>
              <w:lang w:val="en-US" w:eastAsia="en-US"/>
            </w:rPr>
          </w:pPr>
          <w:hyperlink w:anchor="_Toc83310890" w:history="1">
            <w:r w:rsidR="00695287" w:rsidRPr="001744FC">
              <w:rPr>
                <w:rStyle w:val="Hyperlink"/>
                <w:noProof/>
              </w:rPr>
              <w:t>4.5.6</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Strategic and organizational risk</w:t>
            </w:r>
            <w:r w:rsidR="00695287">
              <w:rPr>
                <w:noProof/>
                <w:webHidden/>
              </w:rPr>
              <w:tab/>
            </w:r>
            <w:r w:rsidR="00695287">
              <w:rPr>
                <w:noProof/>
                <w:webHidden/>
              </w:rPr>
              <w:fldChar w:fldCharType="begin"/>
            </w:r>
            <w:r w:rsidR="00695287">
              <w:rPr>
                <w:noProof/>
                <w:webHidden/>
              </w:rPr>
              <w:instrText xml:space="preserve"> PAGEREF _Toc83310890 \h </w:instrText>
            </w:r>
            <w:r w:rsidR="00695287">
              <w:rPr>
                <w:noProof/>
                <w:webHidden/>
              </w:rPr>
            </w:r>
            <w:r w:rsidR="00695287">
              <w:rPr>
                <w:noProof/>
                <w:webHidden/>
              </w:rPr>
              <w:fldChar w:fldCharType="separate"/>
            </w:r>
            <w:r w:rsidR="00695287">
              <w:rPr>
                <w:noProof/>
                <w:webHidden/>
              </w:rPr>
              <w:t>37</w:t>
            </w:r>
            <w:r w:rsidR="00695287">
              <w:rPr>
                <w:noProof/>
                <w:webHidden/>
              </w:rPr>
              <w:fldChar w:fldCharType="end"/>
            </w:r>
          </w:hyperlink>
        </w:p>
        <w:p w14:paraId="3AF7D1C5" w14:textId="0126D697" w:rsidR="00695287" w:rsidRDefault="002534B8">
          <w:pPr>
            <w:pStyle w:val="TOC3"/>
            <w:rPr>
              <w:rFonts w:asciiTheme="minorHAnsi" w:eastAsiaTheme="minorEastAsia" w:hAnsiTheme="minorHAnsi" w:cstheme="minorBidi"/>
              <w:noProof/>
              <w:sz w:val="22"/>
              <w:szCs w:val="22"/>
              <w:lang w:val="en-US" w:eastAsia="en-US"/>
            </w:rPr>
          </w:pPr>
          <w:hyperlink w:anchor="_Toc83310891" w:history="1">
            <w:r w:rsidR="00695287" w:rsidRPr="001744FC">
              <w:rPr>
                <w:rStyle w:val="Hyperlink"/>
                <w:noProof/>
                <w:lang w:val="en-US"/>
              </w:rPr>
              <w:t>4.5.7</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US"/>
              </w:rPr>
              <w:t>Difficulty to recruit highly qualified personnel</w:t>
            </w:r>
            <w:r w:rsidR="00695287">
              <w:rPr>
                <w:noProof/>
                <w:webHidden/>
              </w:rPr>
              <w:tab/>
            </w:r>
            <w:r w:rsidR="00695287">
              <w:rPr>
                <w:noProof/>
                <w:webHidden/>
              </w:rPr>
              <w:fldChar w:fldCharType="begin"/>
            </w:r>
            <w:r w:rsidR="00695287">
              <w:rPr>
                <w:noProof/>
                <w:webHidden/>
              </w:rPr>
              <w:instrText xml:space="preserve"> PAGEREF _Toc83310891 \h </w:instrText>
            </w:r>
            <w:r w:rsidR="00695287">
              <w:rPr>
                <w:noProof/>
                <w:webHidden/>
              </w:rPr>
            </w:r>
            <w:r w:rsidR="00695287">
              <w:rPr>
                <w:noProof/>
                <w:webHidden/>
              </w:rPr>
              <w:fldChar w:fldCharType="separate"/>
            </w:r>
            <w:r w:rsidR="00695287">
              <w:rPr>
                <w:noProof/>
                <w:webHidden/>
              </w:rPr>
              <w:t>37</w:t>
            </w:r>
            <w:r w:rsidR="00695287">
              <w:rPr>
                <w:noProof/>
                <w:webHidden/>
              </w:rPr>
              <w:fldChar w:fldCharType="end"/>
            </w:r>
          </w:hyperlink>
        </w:p>
        <w:p w14:paraId="5037431D" w14:textId="297F37E9" w:rsidR="00695287" w:rsidRDefault="002534B8">
          <w:pPr>
            <w:pStyle w:val="TOC3"/>
            <w:rPr>
              <w:rFonts w:asciiTheme="minorHAnsi" w:eastAsiaTheme="minorEastAsia" w:hAnsiTheme="minorHAnsi" w:cstheme="minorBidi"/>
              <w:noProof/>
              <w:sz w:val="22"/>
              <w:szCs w:val="22"/>
              <w:lang w:val="en-US" w:eastAsia="en-US"/>
            </w:rPr>
          </w:pPr>
          <w:hyperlink w:anchor="_Toc83310892" w:history="1">
            <w:r w:rsidR="00695287" w:rsidRPr="001744FC">
              <w:rPr>
                <w:rStyle w:val="Hyperlink"/>
                <w:noProof/>
              </w:rPr>
              <w:t>4.5.8</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 xml:space="preserve">Strategic independence of supply </w:t>
            </w:r>
            <w:r w:rsidR="00695287">
              <w:rPr>
                <w:noProof/>
                <w:webHidden/>
              </w:rPr>
              <w:tab/>
            </w:r>
            <w:r w:rsidR="00695287">
              <w:rPr>
                <w:noProof/>
                <w:webHidden/>
              </w:rPr>
              <w:fldChar w:fldCharType="begin"/>
            </w:r>
            <w:r w:rsidR="00695287">
              <w:rPr>
                <w:noProof/>
                <w:webHidden/>
              </w:rPr>
              <w:instrText xml:space="preserve"> PAGEREF _Toc83310892 \h </w:instrText>
            </w:r>
            <w:r w:rsidR="00695287">
              <w:rPr>
                <w:noProof/>
                <w:webHidden/>
              </w:rPr>
            </w:r>
            <w:r w:rsidR="00695287">
              <w:rPr>
                <w:noProof/>
                <w:webHidden/>
              </w:rPr>
              <w:fldChar w:fldCharType="separate"/>
            </w:r>
            <w:r w:rsidR="00695287">
              <w:rPr>
                <w:noProof/>
                <w:webHidden/>
              </w:rPr>
              <w:t>38</w:t>
            </w:r>
            <w:r w:rsidR="00695287">
              <w:rPr>
                <w:noProof/>
                <w:webHidden/>
              </w:rPr>
              <w:fldChar w:fldCharType="end"/>
            </w:r>
          </w:hyperlink>
        </w:p>
        <w:p w14:paraId="7316937D" w14:textId="5E8FD3B6" w:rsidR="00695287" w:rsidRDefault="002534B8">
          <w:pPr>
            <w:pStyle w:val="TOC2"/>
            <w:rPr>
              <w:rFonts w:asciiTheme="minorHAnsi" w:eastAsiaTheme="minorEastAsia" w:hAnsiTheme="minorHAnsi" w:cstheme="minorBidi"/>
              <w:bCs w:val="0"/>
              <w:iCs w:val="0"/>
              <w:sz w:val="22"/>
              <w:szCs w:val="22"/>
              <w:lang w:val="en-US" w:eastAsia="en-US"/>
            </w:rPr>
          </w:pPr>
          <w:hyperlink w:anchor="_Toc83310893" w:history="1">
            <w:r w:rsidR="00695287" w:rsidRPr="001744FC">
              <w:rPr>
                <w:rStyle w:val="Hyperlink"/>
                <w:lang w:val="en-US"/>
              </w:rPr>
              <w:t>4.6</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US"/>
              </w:rPr>
              <w:t>Adequacy of the state aid instrument</w:t>
            </w:r>
            <w:r w:rsidR="00695287">
              <w:rPr>
                <w:webHidden/>
              </w:rPr>
              <w:tab/>
            </w:r>
            <w:r w:rsidR="00695287">
              <w:rPr>
                <w:webHidden/>
              </w:rPr>
              <w:fldChar w:fldCharType="begin"/>
            </w:r>
            <w:r w:rsidR="00695287">
              <w:rPr>
                <w:webHidden/>
              </w:rPr>
              <w:instrText xml:space="preserve"> PAGEREF _Toc83310893 \h </w:instrText>
            </w:r>
            <w:r w:rsidR="00695287">
              <w:rPr>
                <w:webHidden/>
              </w:rPr>
            </w:r>
            <w:r w:rsidR="00695287">
              <w:rPr>
                <w:webHidden/>
              </w:rPr>
              <w:fldChar w:fldCharType="separate"/>
            </w:r>
            <w:r w:rsidR="00695287">
              <w:rPr>
                <w:webHidden/>
              </w:rPr>
              <w:t>38</w:t>
            </w:r>
            <w:r w:rsidR="00695287">
              <w:rPr>
                <w:webHidden/>
              </w:rPr>
              <w:fldChar w:fldCharType="end"/>
            </w:r>
          </w:hyperlink>
        </w:p>
        <w:p w14:paraId="44250817" w14:textId="727D1323" w:rsidR="00695287" w:rsidRDefault="002534B8">
          <w:pPr>
            <w:pStyle w:val="TOC3"/>
            <w:rPr>
              <w:rFonts w:asciiTheme="minorHAnsi" w:eastAsiaTheme="minorEastAsia" w:hAnsiTheme="minorHAnsi" w:cstheme="minorBidi"/>
              <w:noProof/>
              <w:sz w:val="22"/>
              <w:szCs w:val="22"/>
              <w:lang w:val="en-US" w:eastAsia="en-US"/>
            </w:rPr>
          </w:pPr>
          <w:hyperlink w:anchor="_Toc83310894" w:history="1">
            <w:r w:rsidR="00695287" w:rsidRPr="001744FC">
              <w:rPr>
                <w:rStyle w:val="Hyperlink"/>
                <w:rFonts w:ascii="Wingdings" w:hAnsi="Wingdings"/>
                <w:noProof/>
              </w:rPr>
              <w:t></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Appropriateness among alternative policy instruments</w:t>
            </w:r>
            <w:r w:rsidR="00695287">
              <w:rPr>
                <w:noProof/>
                <w:webHidden/>
              </w:rPr>
              <w:tab/>
            </w:r>
            <w:r w:rsidR="00695287">
              <w:rPr>
                <w:noProof/>
                <w:webHidden/>
              </w:rPr>
              <w:fldChar w:fldCharType="begin"/>
            </w:r>
            <w:r w:rsidR="00695287">
              <w:rPr>
                <w:noProof/>
                <w:webHidden/>
              </w:rPr>
              <w:instrText xml:space="preserve"> PAGEREF _Toc83310894 \h </w:instrText>
            </w:r>
            <w:r w:rsidR="00695287">
              <w:rPr>
                <w:noProof/>
                <w:webHidden/>
              </w:rPr>
            </w:r>
            <w:r w:rsidR="00695287">
              <w:rPr>
                <w:noProof/>
                <w:webHidden/>
              </w:rPr>
              <w:fldChar w:fldCharType="separate"/>
            </w:r>
            <w:r w:rsidR="00695287">
              <w:rPr>
                <w:noProof/>
                <w:webHidden/>
              </w:rPr>
              <w:t>38</w:t>
            </w:r>
            <w:r w:rsidR="00695287">
              <w:rPr>
                <w:noProof/>
                <w:webHidden/>
              </w:rPr>
              <w:fldChar w:fldCharType="end"/>
            </w:r>
          </w:hyperlink>
        </w:p>
        <w:p w14:paraId="5BB42090" w14:textId="3742405A" w:rsidR="00695287" w:rsidRDefault="002534B8">
          <w:pPr>
            <w:pStyle w:val="TOC3"/>
            <w:rPr>
              <w:rFonts w:asciiTheme="minorHAnsi" w:eastAsiaTheme="minorEastAsia" w:hAnsiTheme="minorHAnsi" w:cstheme="minorBidi"/>
              <w:noProof/>
              <w:sz w:val="22"/>
              <w:szCs w:val="22"/>
              <w:lang w:val="en-US" w:eastAsia="en-US"/>
            </w:rPr>
          </w:pPr>
          <w:hyperlink w:anchor="_Toc83310895" w:history="1">
            <w:r w:rsidR="00695287" w:rsidRPr="001744FC">
              <w:rPr>
                <w:rStyle w:val="Hyperlink"/>
                <w:rFonts w:ascii="Wingdings" w:hAnsi="Wingdings"/>
                <w:noProof/>
              </w:rPr>
              <w:t></w:t>
            </w:r>
            <w:r w:rsidR="00695287">
              <w:rPr>
                <w:rFonts w:asciiTheme="minorHAnsi" w:eastAsiaTheme="minorEastAsia" w:hAnsiTheme="minorHAnsi" w:cstheme="minorBidi"/>
                <w:noProof/>
                <w:sz w:val="22"/>
                <w:szCs w:val="22"/>
                <w:lang w:val="en-US" w:eastAsia="en-US"/>
              </w:rPr>
              <w:tab/>
            </w:r>
            <w:r w:rsidR="00695287" w:rsidRPr="001744FC">
              <w:rPr>
                <w:rStyle w:val="Hyperlink"/>
                <w:noProof/>
              </w:rPr>
              <w:t>Appropriateness among different State aid instruments</w:t>
            </w:r>
            <w:r w:rsidR="00695287">
              <w:rPr>
                <w:noProof/>
                <w:webHidden/>
              </w:rPr>
              <w:tab/>
            </w:r>
            <w:r w:rsidR="00695287">
              <w:rPr>
                <w:noProof/>
                <w:webHidden/>
              </w:rPr>
              <w:fldChar w:fldCharType="begin"/>
            </w:r>
            <w:r w:rsidR="00695287">
              <w:rPr>
                <w:noProof/>
                <w:webHidden/>
              </w:rPr>
              <w:instrText xml:space="preserve"> PAGEREF _Toc83310895 \h </w:instrText>
            </w:r>
            <w:r w:rsidR="00695287">
              <w:rPr>
                <w:noProof/>
                <w:webHidden/>
              </w:rPr>
            </w:r>
            <w:r w:rsidR="00695287">
              <w:rPr>
                <w:noProof/>
                <w:webHidden/>
              </w:rPr>
              <w:fldChar w:fldCharType="separate"/>
            </w:r>
            <w:r w:rsidR="00695287">
              <w:rPr>
                <w:noProof/>
                <w:webHidden/>
              </w:rPr>
              <w:t>39</w:t>
            </w:r>
            <w:r w:rsidR="00695287">
              <w:rPr>
                <w:noProof/>
                <w:webHidden/>
              </w:rPr>
              <w:fldChar w:fldCharType="end"/>
            </w:r>
          </w:hyperlink>
        </w:p>
        <w:p w14:paraId="285215B9" w14:textId="62564173" w:rsidR="00695287" w:rsidRDefault="002534B8">
          <w:pPr>
            <w:pStyle w:val="TOC1"/>
            <w:rPr>
              <w:rFonts w:asciiTheme="minorHAnsi" w:eastAsiaTheme="minorEastAsia" w:hAnsiTheme="minorHAnsi" w:cstheme="minorBidi"/>
              <w:b w:val="0"/>
              <w:bCs w:val="0"/>
              <w:sz w:val="22"/>
              <w:szCs w:val="22"/>
              <w:lang w:val="en-US" w:eastAsia="en-US"/>
            </w:rPr>
          </w:pPr>
          <w:hyperlink w:anchor="_Toc83310896" w:history="1">
            <w:r w:rsidR="00695287" w:rsidRPr="001744FC">
              <w:rPr>
                <w:rStyle w:val="Hyperlink"/>
                <w:lang w:val="en-GB"/>
              </w:rPr>
              <w:t>5</w:t>
            </w:r>
            <w:r w:rsidR="00695287">
              <w:rPr>
                <w:rFonts w:asciiTheme="minorHAnsi" w:eastAsiaTheme="minorEastAsia" w:hAnsiTheme="minorHAnsi" w:cstheme="minorBidi"/>
                <w:b w:val="0"/>
                <w:bCs w:val="0"/>
                <w:sz w:val="22"/>
                <w:szCs w:val="22"/>
                <w:lang w:val="en-US" w:eastAsia="en-US"/>
              </w:rPr>
              <w:tab/>
            </w:r>
            <w:r w:rsidR="00695287" w:rsidRPr="001744FC">
              <w:rPr>
                <w:rStyle w:val="Hyperlink"/>
                <w:lang w:val="en-GB"/>
              </w:rPr>
              <w:t>Necessity and Proportionality</w:t>
            </w:r>
            <w:r w:rsidR="00695287">
              <w:rPr>
                <w:webHidden/>
              </w:rPr>
              <w:tab/>
            </w:r>
            <w:r w:rsidR="00695287">
              <w:rPr>
                <w:webHidden/>
              </w:rPr>
              <w:fldChar w:fldCharType="begin"/>
            </w:r>
            <w:r w:rsidR="00695287">
              <w:rPr>
                <w:webHidden/>
              </w:rPr>
              <w:instrText xml:space="preserve"> PAGEREF _Toc83310896 \h </w:instrText>
            </w:r>
            <w:r w:rsidR="00695287">
              <w:rPr>
                <w:webHidden/>
              </w:rPr>
            </w:r>
            <w:r w:rsidR="00695287">
              <w:rPr>
                <w:webHidden/>
              </w:rPr>
              <w:fldChar w:fldCharType="separate"/>
            </w:r>
            <w:r w:rsidR="00695287">
              <w:rPr>
                <w:webHidden/>
              </w:rPr>
              <w:t>40</w:t>
            </w:r>
            <w:r w:rsidR="00695287">
              <w:rPr>
                <w:webHidden/>
              </w:rPr>
              <w:fldChar w:fldCharType="end"/>
            </w:r>
          </w:hyperlink>
        </w:p>
        <w:p w14:paraId="701812C6" w14:textId="5C04D196" w:rsidR="00695287" w:rsidRDefault="002534B8">
          <w:pPr>
            <w:pStyle w:val="TOC2"/>
            <w:rPr>
              <w:rFonts w:asciiTheme="minorHAnsi" w:eastAsiaTheme="minorEastAsia" w:hAnsiTheme="minorHAnsi" w:cstheme="minorBidi"/>
              <w:bCs w:val="0"/>
              <w:iCs w:val="0"/>
              <w:sz w:val="22"/>
              <w:szCs w:val="22"/>
              <w:lang w:val="en-US" w:eastAsia="en-US"/>
            </w:rPr>
          </w:pPr>
          <w:hyperlink w:anchor="_Toc83310897" w:history="1">
            <w:r w:rsidR="00695287" w:rsidRPr="001744FC">
              <w:rPr>
                <w:rStyle w:val="Hyperlink"/>
                <w:lang w:val="en-GB"/>
              </w:rPr>
              <w:t>5.1</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Absence of similar projects</w:t>
            </w:r>
            <w:r w:rsidR="00695287">
              <w:rPr>
                <w:webHidden/>
              </w:rPr>
              <w:tab/>
            </w:r>
            <w:r w:rsidR="00695287">
              <w:rPr>
                <w:webHidden/>
              </w:rPr>
              <w:fldChar w:fldCharType="begin"/>
            </w:r>
            <w:r w:rsidR="00695287">
              <w:rPr>
                <w:webHidden/>
              </w:rPr>
              <w:instrText xml:space="preserve"> PAGEREF _Toc83310897 \h </w:instrText>
            </w:r>
            <w:r w:rsidR="00695287">
              <w:rPr>
                <w:webHidden/>
              </w:rPr>
            </w:r>
            <w:r w:rsidR="00695287">
              <w:rPr>
                <w:webHidden/>
              </w:rPr>
              <w:fldChar w:fldCharType="separate"/>
            </w:r>
            <w:r w:rsidR="00695287">
              <w:rPr>
                <w:webHidden/>
              </w:rPr>
              <w:t>40</w:t>
            </w:r>
            <w:r w:rsidR="00695287">
              <w:rPr>
                <w:webHidden/>
              </w:rPr>
              <w:fldChar w:fldCharType="end"/>
            </w:r>
          </w:hyperlink>
        </w:p>
        <w:p w14:paraId="66953B73" w14:textId="6CD03ECF" w:rsidR="00695287" w:rsidRDefault="002534B8">
          <w:pPr>
            <w:pStyle w:val="TOC2"/>
            <w:rPr>
              <w:rFonts w:asciiTheme="minorHAnsi" w:eastAsiaTheme="minorEastAsia" w:hAnsiTheme="minorHAnsi" w:cstheme="minorBidi"/>
              <w:bCs w:val="0"/>
              <w:iCs w:val="0"/>
              <w:sz w:val="22"/>
              <w:szCs w:val="22"/>
              <w:lang w:val="en-US" w:eastAsia="en-US"/>
            </w:rPr>
          </w:pPr>
          <w:hyperlink w:anchor="_Toc83310898" w:history="1">
            <w:r w:rsidR="00695287" w:rsidRPr="001744FC">
              <w:rPr>
                <w:rStyle w:val="Hyperlink"/>
                <w:lang w:val="en-GB"/>
              </w:rPr>
              <w:t>5.2</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Counterfactual scenario</w:t>
            </w:r>
            <w:r w:rsidR="00695287">
              <w:rPr>
                <w:webHidden/>
              </w:rPr>
              <w:tab/>
            </w:r>
            <w:r w:rsidR="00695287">
              <w:rPr>
                <w:webHidden/>
              </w:rPr>
              <w:fldChar w:fldCharType="begin"/>
            </w:r>
            <w:r w:rsidR="00695287">
              <w:rPr>
                <w:webHidden/>
              </w:rPr>
              <w:instrText xml:space="preserve"> PAGEREF _Toc83310898 \h </w:instrText>
            </w:r>
            <w:r w:rsidR="00695287">
              <w:rPr>
                <w:webHidden/>
              </w:rPr>
            </w:r>
            <w:r w:rsidR="00695287">
              <w:rPr>
                <w:webHidden/>
              </w:rPr>
              <w:fldChar w:fldCharType="separate"/>
            </w:r>
            <w:r w:rsidR="00695287">
              <w:rPr>
                <w:webHidden/>
              </w:rPr>
              <w:t>40</w:t>
            </w:r>
            <w:r w:rsidR="00695287">
              <w:rPr>
                <w:webHidden/>
              </w:rPr>
              <w:fldChar w:fldCharType="end"/>
            </w:r>
          </w:hyperlink>
        </w:p>
        <w:p w14:paraId="06169EFF" w14:textId="0074DE90" w:rsidR="00695287" w:rsidRDefault="002534B8">
          <w:pPr>
            <w:pStyle w:val="TOC2"/>
            <w:rPr>
              <w:rFonts w:asciiTheme="minorHAnsi" w:eastAsiaTheme="minorEastAsia" w:hAnsiTheme="minorHAnsi" w:cstheme="minorBidi"/>
              <w:bCs w:val="0"/>
              <w:iCs w:val="0"/>
              <w:sz w:val="22"/>
              <w:szCs w:val="22"/>
              <w:lang w:val="en-US" w:eastAsia="en-US"/>
            </w:rPr>
          </w:pPr>
          <w:hyperlink w:anchor="_Toc83310899" w:history="1">
            <w:r w:rsidR="00695287" w:rsidRPr="001744FC">
              <w:rPr>
                <w:rStyle w:val="Hyperlink"/>
                <w:lang w:val="en-GB"/>
              </w:rPr>
              <w:t>5.3</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Date start of the project</w:t>
            </w:r>
            <w:r w:rsidR="00695287">
              <w:rPr>
                <w:webHidden/>
              </w:rPr>
              <w:tab/>
            </w:r>
            <w:r w:rsidR="00695287">
              <w:rPr>
                <w:webHidden/>
              </w:rPr>
              <w:fldChar w:fldCharType="begin"/>
            </w:r>
            <w:r w:rsidR="00695287">
              <w:rPr>
                <w:webHidden/>
              </w:rPr>
              <w:instrText xml:space="preserve"> PAGEREF _Toc83310899 \h </w:instrText>
            </w:r>
            <w:r w:rsidR="00695287">
              <w:rPr>
                <w:webHidden/>
              </w:rPr>
            </w:r>
            <w:r w:rsidR="00695287">
              <w:rPr>
                <w:webHidden/>
              </w:rPr>
              <w:fldChar w:fldCharType="separate"/>
            </w:r>
            <w:r w:rsidR="00695287">
              <w:rPr>
                <w:webHidden/>
              </w:rPr>
              <w:t>41</w:t>
            </w:r>
            <w:r w:rsidR="00695287">
              <w:rPr>
                <w:webHidden/>
              </w:rPr>
              <w:fldChar w:fldCharType="end"/>
            </w:r>
          </w:hyperlink>
        </w:p>
        <w:p w14:paraId="2CDE458D" w14:textId="0FC1C072" w:rsidR="00695287" w:rsidRDefault="002534B8">
          <w:pPr>
            <w:pStyle w:val="TOC2"/>
            <w:rPr>
              <w:rFonts w:asciiTheme="minorHAnsi" w:eastAsiaTheme="minorEastAsia" w:hAnsiTheme="minorHAnsi" w:cstheme="minorBidi"/>
              <w:bCs w:val="0"/>
              <w:iCs w:val="0"/>
              <w:sz w:val="22"/>
              <w:szCs w:val="22"/>
              <w:lang w:val="en-US" w:eastAsia="en-US"/>
            </w:rPr>
          </w:pPr>
          <w:hyperlink w:anchor="_Toc83310900" w:history="1">
            <w:r w:rsidR="00695287" w:rsidRPr="001744FC">
              <w:rPr>
                <w:rStyle w:val="Hyperlink"/>
                <w:highlight w:val="yellow"/>
                <w:lang w:val="en-GB"/>
              </w:rPr>
              <w:t>5.4</w:t>
            </w:r>
            <w:r w:rsidR="00695287">
              <w:rPr>
                <w:rFonts w:asciiTheme="minorHAnsi" w:eastAsiaTheme="minorEastAsia" w:hAnsiTheme="minorHAnsi" w:cstheme="minorBidi"/>
                <w:bCs w:val="0"/>
                <w:iCs w:val="0"/>
                <w:sz w:val="22"/>
                <w:szCs w:val="22"/>
                <w:lang w:val="en-US" w:eastAsia="en-US"/>
              </w:rPr>
              <w:tab/>
            </w:r>
            <w:r w:rsidR="00695287" w:rsidRPr="001744FC">
              <w:rPr>
                <w:rStyle w:val="Hyperlink"/>
                <w:highlight w:val="yellow"/>
                <w:lang w:val="en-GB"/>
              </w:rPr>
              <w:t>Increase in R&amp;D and FID efforts</w:t>
            </w:r>
            <w:r w:rsidR="00695287">
              <w:rPr>
                <w:webHidden/>
              </w:rPr>
              <w:tab/>
            </w:r>
            <w:r w:rsidR="00695287">
              <w:rPr>
                <w:webHidden/>
              </w:rPr>
              <w:fldChar w:fldCharType="begin"/>
            </w:r>
            <w:r w:rsidR="00695287">
              <w:rPr>
                <w:webHidden/>
              </w:rPr>
              <w:instrText xml:space="preserve"> PAGEREF _Toc83310900 \h </w:instrText>
            </w:r>
            <w:r w:rsidR="00695287">
              <w:rPr>
                <w:webHidden/>
              </w:rPr>
            </w:r>
            <w:r w:rsidR="00695287">
              <w:rPr>
                <w:webHidden/>
              </w:rPr>
              <w:fldChar w:fldCharType="separate"/>
            </w:r>
            <w:r w:rsidR="00695287">
              <w:rPr>
                <w:webHidden/>
              </w:rPr>
              <w:t>41</w:t>
            </w:r>
            <w:r w:rsidR="00695287">
              <w:rPr>
                <w:webHidden/>
              </w:rPr>
              <w:fldChar w:fldCharType="end"/>
            </w:r>
          </w:hyperlink>
        </w:p>
        <w:p w14:paraId="661EEC71" w14:textId="297A62FA" w:rsidR="00695287" w:rsidRDefault="002534B8">
          <w:pPr>
            <w:pStyle w:val="TOC1"/>
            <w:rPr>
              <w:rFonts w:asciiTheme="minorHAnsi" w:eastAsiaTheme="minorEastAsia" w:hAnsiTheme="minorHAnsi" w:cstheme="minorBidi"/>
              <w:b w:val="0"/>
              <w:bCs w:val="0"/>
              <w:sz w:val="22"/>
              <w:szCs w:val="22"/>
              <w:lang w:val="en-US" w:eastAsia="en-US"/>
            </w:rPr>
          </w:pPr>
          <w:hyperlink w:anchor="_Toc83310901" w:history="1">
            <w:r w:rsidR="00695287" w:rsidRPr="001744FC">
              <w:rPr>
                <w:rStyle w:val="Hyperlink"/>
                <w:lang w:val="en-GB"/>
              </w:rPr>
              <w:t>6</w:t>
            </w:r>
            <w:r w:rsidR="00695287">
              <w:rPr>
                <w:rFonts w:asciiTheme="minorHAnsi" w:eastAsiaTheme="minorEastAsia" w:hAnsiTheme="minorHAnsi" w:cstheme="minorBidi"/>
                <w:b w:val="0"/>
                <w:bCs w:val="0"/>
                <w:sz w:val="22"/>
                <w:szCs w:val="22"/>
                <w:lang w:val="en-US" w:eastAsia="en-US"/>
              </w:rPr>
              <w:tab/>
            </w:r>
            <w:r w:rsidR="00695287" w:rsidRPr="001744FC">
              <w:rPr>
                <w:rStyle w:val="Hyperlink"/>
                <w:lang w:val="en-GB"/>
              </w:rPr>
              <w:t>Elaboration on Terms of the Funding Gap Questionnaire</w:t>
            </w:r>
            <w:r w:rsidR="00695287">
              <w:rPr>
                <w:webHidden/>
              </w:rPr>
              <w:tab/>
            </w:r>
            <w:r w:rsidR="00695287">
              <w:rPr>
                <w:webHidden/>
              </w:rPr>
              <w:fldChar w:fldCharType="begin"/>
            </w:r>
            <w:r w:rsidR="00695287">
              <w:rPr>
                <w:webHidden/>
              </w:rPr>
              <w:instrText xml:space="preserve"> PAGEREF _Toc83310901 \h </w:instrText>
            </w:r>
            <w:r w:rsidR="00695287">
              <w:rPr>
                <w:webHidden/>
              </w:rPr>
            </w:r>
            <w:r w:rsidR="00695287">
              <w:rPr>
                <w:webHidden/>
              </w:rPr>
              <w:fldChar w:fldCharType="separate"/>
            </w:r>
            <w:r w:rsidR="00695287">
              <w:rPr>
                <w:webHidden/>
              </w:rPr>
              <w:t>43</w:t>
            </w:r>
            <w:r w:rsidR="00695287">
              <w:rPr>
                <w:webHidden/>
              </w:rPr>
              <w:fldChar w:fldCharType="end"/>
            </w:r>
          </w:hyperlink>
        </w:p>
        <w:p w14:paraId="4B618A0F" w14:textId="1A2D8048" w:rsidR="00695287" w:rsidRDefault="002534B8">
          <w:pPr>
            <w:pStyle w:val="TOC2"/>
            <w:rPr>
              <w:rFonts w:asciiTheme="minorHAnsi" w:eastAsiaTheme="minorEastAsia" w:hAnsiTheme="minorHAnsi" w:cstheme="minorBidi"/>
              <w:bCs w:val="0"/>
              <w:iCs w:val="0"/>
              <w:sz w:val="22"/>
              <w:szCs w:val="22"/>
              <w:lang w:val="en-US" w:eastAsia="en-US"/>
            </w:rPr>
          </w:pPr>
          <w:hyperlink w:anchor="_Toc83310902" w:history="1">
            <w:r w:rsidR="00695287" w:rsidRPr="001744FC">
              <w:rPr>
                <w:rStyle w:val="Hyperlink"/>
                <w:lang w:val="en-GB"/>
              </w:rPr>
              <w:t>6.1</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Incentive effect</w:t>
            </w:r>
            <w:r w:rsidR="00695287">
              <w:rPr>
                <w:webHidden/>
              </w:rPr>
              <w:tab/>
            </w:r>
            <w:r w:rsidR="00695287">
              <w:rPr>
                <w:webHidden/>
              </w:rPr>
              <w:fldChar w:fldCharType="begin"/>
            </w:r>
            <w:r w:rsidR="00695287">
              <w:rPr>
                <w:webHidden/>
              </w:rPr>
              <w:instrText xml:space="preserve"> PAGEREF _Toc83310902 \h </w:instrText>
            </w:r>
            <w:r w:rsidR="00695287">
              <w:rPr>
                <w:webHidden/>
              </w:rPr>
            </w:r>
            <w:r w:rsidR="00695287">
              <w:rPr>
                <w:webHidden/>
              </w:rPr>
              <w:fldChar w:fldCharType="separate"/>
            </w:r>
            <w:r w:rsidR="00695287">
              <w:rPr>
                <w:webHidden/>
              </w:rPr>
              <w:t>44</w:t>
            </w:r>
            <w:r w:rsidR="00695287">
              <w:rPr>
                <w:webHidden/>
              </w:rPr>
              <w:fldChar w:fldCharType="end"/>
            </w:r>
          </w:hyperlink>
        </w:p>
        <w:p w14:paraId="77FA4793" w14:textId="2D167F3C" w:rsidR="00695287" w:rsidRDefault="002534B8">
          <w:pPr>
            <w:pStyle w:val="TOC3"/>
            <w:rPr>
              <w:rFonts w:asciiTheme="minorHAnsi" w:eastAsiaTheme="minorEastAsia" w:hAnsiTheme="minorHAnsi" w:cstheme="minorBidi"/>
              <w:noProof/>
              <w:sz w:val="22"/>
              <w:szCs w:val="22"/>
              <w:lang w:val="en-US" w:eastAsia="en-US"/>
            </w:rPr>
          </w:pPr>
          <w:hyperlink w:anchor="_Toc83310903" w:history="1">
            <w:r w:rsidR="00695287" w:rsidRPr="001744FC">
              <w:rPr>
                <w:rStyle w:val="Hyperlink"/>
                <w:noProof/>
                <w:lang w:val="en-GB"/>
              </w:rPr>
              <w:t>6.1.1</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Start date of the project</w:t>
            </w:r>
            <w:r w:rsidR="00695287">
              <w:rPr>
                <w:noProof/>
                <w:webHidden/>
              </w:rPr>
              <w:tab/>
            </w:r>
            <w:r w:rsidR="00695287">
              <w:rPr>
                <w:noProof/>
                <w:webHidden/>
              </w:rPr>
              <w:fldChar w:fldCharType="begin"/>
            </w:r>
            <w:r w:rsidR="00695287">
              <w:rPr>
                <w:noProof/>
                <w:webHidden/>
              </w:rPr>
              <w:instrText xml:space="preserve"> PAGEREF _Toc83310903 \h </w:instrText>
            </w:r>
            <w:r w:rsidR="00695287">
              <w:rPr>
                <w:noProof/>
                <w:webHidden/>
              </w:rPr>
            </w:r>
            <w:r w:rsidR="00695287">
              <w:rPr>
                <w:noProof/>
                <w:webHidden/>
              </w:rPr>
              <w:fldChar w:fldCharType="separate"/>
            </w:r>
            <w:r w:rsidR="00695287">
              <w:rPr>
                <w:noProof/>
                <w:webHidden/>
              </w:rPr>
              <w:t>44</w:t>
            </w:r>
            <w:r w:rsidR="00695287">
              <w:rPr>
                <w:noProof/>
                <w:webHidden/>
              </w:rPr>
              <w:fldChar w:fldCharType="end"/>
            </w:r>
          </w:hyperlink>
        </w:p>
        <w:p w14:paraId="5798C258" w14:textId="3E868A89" w:rsidR="00695287" w:rsidRDefault="002534B8">
          <w:pPr>
            <w:pStyle w:val="TOC3"/>
            <w:rPr>
              <w:rFonts w:asciiTheme="minorHAnsi" w:eastAsiaTheme="minorEastAsia" w:hAnsiTheme="minorHAnsi" w:cstheme="minorBidi"/>
              <w:noProof/>
              <w:sz w:val="22"/>
              <w:szCs w:val="22"/>
              <w:lang w:val="en-US" w:eastAsia="en-US"/>
            </w:rPr>
          </w:pPr>
          <w:hyperlink w:anchor="_Toc83310904" w:history="1">
            <w:r w:rsidR="00695287" w:rsidRPr="001744FC">
              <w:rPr>
                <w:rStyle w:val="Hyperlink"/>
                <w:noProof/>
                <w:lang w:val="en-GB"/>
              </w:rPr>
              <w:t>6.1.2</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Increase in R&amp;D and FID efforts</w:t>
            </w:r>
            <w:r w:rsidR="00695287">
              <w:rPr>
                <w:noProof/>
                <w:webHidden/>
              </w:rPr>
              <w:tab/>
            </w:r>
            <w:r w:rsidR="00695287">
              <w:rPr>
                <w:noProof/>
                <w:webHidden/>
              </w:rPr>
              <w:fldChar w:fldCharType="begin"/>
            </w:r>
            <w:r w:rsidR="00695287">
              <w:rPr>
                <w:noProof/>
                <w:webHidden/>
              </w:rPr>
              <w:instrText xml:space="preserve"> PAGEREF _Toc83310904 \h </w:instrText>
            </w:r>
            <w:r w:rsidR="00695287">
              <w:rPr>
                <w:noProof/>
                <w:webHidden/>
              </w:rPr>
            </w:r>
            <w:r w:rsidR="00695287">
              <w:rPr>
                <w:noProof/>
                <w:webHidden/>
              </w:rPr>
              <w:fldChar w:fldCharType="separate"/>
            </w:r>
            <w:r w:rsidR="00695287">
              <w:rPr>
                <w:noProof/>
                <w:webHidden/>
              </w:rPr>
              <w:t>44</w:t>
            </w:r>
            <w:r w:rsidR="00695287">
              <w:rPr>
                <w:noProof/>
                <w:webHidden/>
              </w:rPr>
              <w:fldChar w:fldCharType="end"/>
            </w:r>
          </w:hyperlink>
        </w:p>
        <w:p w14:paraId="1A649232" w14:textId="47CC7C18" w:rsidR="00695287" w:rsidRDefault="002534B8">
          <w:pPr>
            <w:pStyle w:val="TOC3"/>
            <w:rPr>
              <w:rFonts w:asciiTheme="minorHAnsi" w:eastAsiaTheme="minorEastAsia" w:hAnsiTheme="minorHAnsi" w:cstheme="minorBidi"/>
              <w:noProof/>
              <w:sz w:val="22"/>
              <w:szCs w:val="22"/>
              <w:lang w:val="en-US" w:eastAsia="en-US"/>
            </w:rPr>
          </w:pPr>
          <w:hyperlink w:anchor="_Toc83310905" w:history="1">
            <w:r w:rsidR="00695287" w:rsidRPr="001744FC">
              <w:rPr>
                <w:rStyle w:val="Hyperlink"/>
                <w:noProof/>
                <w:lang w:val="en-GB"/>
              </w:rPr>
              <w:t>6.1.3</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Risks affecting the project</w:t>
            </w:r>
            <w:r w:rsidR="00695287">
              <w:rPr>
                <w:noProof/>
                <w:webHidden/>
              </w:rPr>
              <w:tab/>
            </w:r>
            <w:r w:rsidR="00695287">
              <w:rPr>
                <w:noProof/>
                <w:webHidden/>
              </w:rPr>
              <w:fldChar w:fldCharType="begin"/>
            </w:r>
            <w:r w:rsidR="00695287">
              <w:rPr>
                <w:noProof/>
                <w:webHidden/>
              </w:rPr>
              <w:instrText xml:space="preserve"> PAGEREF _Toc83310905 \h </w:instrText>
            </w:r>
            <w:r w:rsidR="00695287">
              <w:rPr>
                <w:noProof/>
                <w:webHidden/>
              </w:rPr>
            </w:r>
            <w:r w:rsidR="00695287">
              <w:rPr>
                <w:noProof/>
                <w:webHidden/>
              </w:rPr>
              <w:fldChar w:fldCharType="separate"/>
            </w:r>
            <w:r w:rsidR="00695287">
              <w:rPr>
                <w:noProof/>
                <w:webHidden/>
              </w:rPr>
              <w:t>44</w:t>
            </w:r>
            <w:r w:rsidR="00695287">
              <w:rPr>
                <w:noProof/>
                <w:webHidden/>
              </w:rPr>
              <w:fldChar w:fldCharType="end"/>
            </w:r>
          </w:hyperlink>
        </w:p>
        <w:p w14:paraId="1F49550B" w14:textId="32834A1C" w:rsidR="00695287" w:rsidRDefault="002534B8">
          <w:pPr>
            <w:pStyle w:val="TOC2"/>
            <w:rPr>
              <w:rFonts w:asciiTheme="minorHAnsi" w:eastAsiaTheme="minorEastAsia" w:hAnsiTheme="minorHAnsi" w:cstheme="minorBidi"/>
              <w:bCs w:val="0"/>
              <w:iCs w:val="0"/>
              <w:sz w:val="22"/>
              <w:szCs w:val="22"/>
              <w:lang w:val="en-US" w:eastAsia="en-US"/>
            </w:rPr>
          </w:pPr>
          <w:hyperlink w:anchor="_Toc83310906" w:history="1">
            <w:r w:rsidR="00695287" w:rsidRPr="001744FC">
              <w:rPr>
                <w:rStyle w:val="Hyperlink"/>
                <w:lang w:val="en-GB"/>
              </w:rPr>
              <w:t>6.2</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Necessity of state aid</w:t>
            </w:r>
            <w:r w:rsidR="00695287">
              <w:rPr>
                <w:webHidden/>
              </w:rPr>
              <w:tab/>
            </w:r>
            <w:r w:rsidR="00695287">
              <w:rPr>
                <w:webHidden/>
              </w:rPr>
              <w:fldChar w:fldCharType="begin"/>
            </w:r>
            <w:r w:rsidR="00695287">
              <w:rPr>
                <w:webHidden/>
              </w:rPr>
              <w:instrText xml:space="preserve"> PAGEREF _Toc83310906 \h </w:instrText>
            </w:r>
            <w:r w:rsidR="00695287">
              <w:rPr>
                <w:webHidden/>
              </w:rPr>
            </w:r>
            <w:r w:rsidR="00695287">
              <w:rPr>
                <w:webHidden/>
              </w:rPr>
              <w:fldChar w:fldCharType="separate"/>
            </w:r>
            <w:r w:rsidR="00695287">
              <w:rPr>
                <w:webHidden/>
              </w:rPr>
              <w:t>44</w:t>
            </w:r>
            <w:r w:rsidR="00695287">
              <w:rPr>
                <w:webHidden/>
              </w:rPr>
              <w:fldChar w:fldCharType="end"/>
            </w:r>
          </w:hyperlink>
        </w:p>
        <w:p w14:paraId="5B504868" w14:textId="43172211" w:rsidR="00695287" w:rsidRDefault="002534B8">
          <w:pPr>
            <w:pStyle w:val="TOC2"/>
            <w:rPr>
              <w:rFonts w:asciiTheme="minorHAnsi" w:eastAsiaTheme="minorEastAsia" w:hAnsiTheme="minorHAnsi" w:cstheme="minorBidi"/>
              <w:bCs w:val="0"/>
              <w:iCs w:val="0"/>
              <w:sz w:val="22"/>
              <w:szCs w:val="22"/>
              <w:lang w:val="en-US" w:eastAsia="en-US"/>
            </w:rPr>
          </w:pPr>
          <w:hyperlink w:anchor="_Toc83310907" w:history="1">
            <w:r w:rsidR="00695287" w:rsidRPr="001744FC">
              <w:rPr>
                <w:rStyle w:val="Hyperlink"/>
                <w:lang w:val="en-GB"/>
              </w:rPr>
              <w:t>6.3</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Proportionality of state aid</w:t>
            </w:r>
            <w:r w:rsidR="00695287">
              <w:rPr>
                <w:webHidden/>
              </w:rPr>
              <w:tab/>
            </w:r>
            <w:r w:rsidR="00695287">
              <w:rPr>
                <w:webHidden/>
              </w:rPr>
              <w:fldChar w:fldCharType="begin"/>
            </w:r>
            <w:r w:rsidR="00695287">
              <w:rPr>
                <w:webHidden/>
              </w:rPr>
              <w:instrText xml:space="preserve"> PAGEREF _Toc83310907 \h </w:instrText>
            </w:r>
            <w:r w:rsidR="00695287">
              <w:rPr>
                <w:webHidden/>
              </w:rPr>
            </w:r>
            <w:r w:rsidR="00695287">
              <w:rPr>
                <w:webHidden/>
              </w:rPr>
              <w:fldChar w:fldCharType="separate"/>
            </w:r>
            <w:r w:rsidR="00695287">
              <w:rPr>
                <w:webHidden/>
              </w:rPr>
              <w:t>44</w:t>
            </w:r>
            <w:r w:rsidR="00695287">
              <w:rPr>
                <w:webHidden/>
              </w:rPr>
              <w:fldChar w:fldCharType="end"/>
            </w:r>
          </w:hyperlink>
        </w:p>
        <w:p w14:paraId="31F6AD93" w14:textId="7AAE9A82" w:rsidR="00695287" w:rsidRDefault="002534B8">
          <w:pPr>
            <w:pStyle w:val="TOC3"/>
            <w:rPr>
              <w:rFonts w:asciiTheme="minorHAnsi" w:eastAsiaTheme="minorEastAsia" w:hAnsiTheme="minorHAnsi" w:cstheme="minorBidi"/>
              <w:noProof/>
              <w:sz w:val="22"/>
              <w:szCs w:val="22"/>
              <w:lang w:val="en-US" w:eastAsia="en-US"/>
            </w:rPr>
          </w:pPr>
          <w:hyperlink w:anchor="_Toc83310908" w:history="1">
            <w:r w:rsidR="00695287" w:rsidRPr="001744FC">
              <w:rPr>
                <w:rStyle w:val="Hyperlink"/>
                <w:noProof/>
                <w:lang w:val="en-GB"/>
              </w:rPr>
              <w:t>6.3.1</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Costs and state aid</w:t>
            </w:r>
            <w:r w:rsidR="00695287">
              <w:rPr>
                <w:noProof/>
                <w:webHidden/>
              </w:rPr>
              <w:tab/>
            </w:r>
            <w:r w:rsidR="00695287">
              <w:rPr>
                <w:noProof/>
                <w:webHidden/>
              </w:rPr>
              <w:fldChar w:fldCharType="begin"/>
            </w:r>
            <w:r w:rsidR="00695287">
              <w:rPr>
                <w:noProof/>
                <w:webHidden/>
              </w:rPr>
              <w:instrText xml:space="preserve"> PAGEREF _Toc83310908 \h </w:instrText>
            </w:r>
            <w:r w:rsidR="00695287">
              <w:rPr>
                <w:noProof/>
                <w:webHidden/>
              </w:rPr>
            </w:r>
            <w:r w:rsidR="00695287">
              <w:rPr>
                <w:noProof/>
                <w:webHidden/>
              </w:rPr>
              <w:fldChar w:fldCharType="separate"/>
            </w:r>
            <w:r w:rsidR="00695287">
              <w:rPr>
                <w:noProof/>
                <w:webHidden/>
              </w:rPr>
              <w:t>44</w:t>
            </w:r>
            <w:r w:rsidR="00695287">
              <w:rPr>
                <w:noProof/>
                <w:webHidden/>
              </w:rPr>
              <w:fldChar w:fldCharType="end"/>
            </w:r>
          </w:hyperlink>
        </w:p>
        <w:p w14:paraId="5F6DBA8A" w14:textId="74304BE5" w:rsidR="00695287" w:rsidRDefault="002534B8">
          <w:pPr>
            <w:pStyle w:val="TOC3"/>
            <w:rPr>
              <w:rFonts w:asciiTheme="minorHAnsi" w:eastAsiaTheme="minorEastAsia" w:hAnsiTheme="minorHAnsi" w:cstheme="minorBidi"/>
              <w:noProof/>
              <w:sz w:val="22"/>
              <w:szCs w:val="22"/>
              <w:lang w:val="en-US" w:eastAsia="en-US"/>
            </w:rPr>
          </w:pPr>
          <w:hyperlink w:anchor="_Toc83310909" w:history="1">
            <w:r w:rsidR="00695287" w:rsidRPr="001744FC">
              <w:rPr>
                <w:rStyle w:val="Hyperlink"/>
                <w:noProof/>
                <w:lang w:val="en-GB"/>
              </w:rPr>
              <w:t>6.3.2</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State aid cumulation</w:t>
            </w:r>
            <w:r w:rsidR="00695287">
              <w:rPr>
                <w:noProof/>
                <w:webHidden/>
              </w:rPr>
              <w:tab/>
            </w:r>
            <w:r w:rsidR="00695287">
              <w:rPr>
                <w:noProof/>
                <w:webHidden/>
              </w:rPr>
              <w:fldChar w:fldCharType="begin"/>
            </w:r>
            <w:r w:rsidR="00695287">
              <w:rPr>
                <w:noProof/>
                <w:webHidden/>
              </w:rPr>
              <w:instrText xml:space="preserve"> PAGEREF _Toc83310909 \h </w:instrText>
            </w:r>
            <w:r w:rsidR="00695287">
              <w:rPr>
                <w:noProof/>
                <w:webHidden/>
              </w:rPr>
            </w:r>
            <w:r w:rsidR="00695287">
              <w:rPr>
                <w:noProof/>
                <w:webHidden/>
              </w:rPr>
              <w:fldChar w:fldCharType="separate"/>
            </w:r>
            <w:r w:rsidR="00695287">
              <w:rPr>
                <w:noProof/>
                <w:webHidden/>
              </w:rPr>
              <w:t>44</w:t>
            </w:r>
            <w:r w:rsidR="00695287">
              <w:rPr>
                <w:noProof/>
                <w:webHidden/>
              </w:rPr>
              <w:fldChar w:fldCharType="end"/>
            </w:r>
          </w:hyperlink>
        </w:p>
        <w:p w14:paraId="0F9A2DAE" w14:textId="20BF2411" w:rsidR="00695287" w:rsidRDefault="002534B8">
          <w:pPr>
            <w:pStyle w:val="TOC3"/>
            <w:rPr>
              <w:rFonts w:asciiTheme="minorHAnsi" w:eastAsiaTheme="minorEastAsia" w:hAnsiTheme="minorHAnsi" w:cstheme="minorBidi"/>
              <w:noProof/>
              <w:sz w:val="22"/>
              <w:szCs w:val="22"/>
              <w:lang w:val="en-US" w:eastAsia="en-US"/>
            </w:rPr>
          </w:pPr>
          <w:hyperlink w:anchor="_Toc83310910" w:history="1">
            <w:r w:rsidR="00695287" w:rsidRPr="001744FC">
              <w:rPr>
                <w:rStyle w:val="Hyperlink"/>
                <w:noProof/>
                <w:lang w:val="en-GB"/>
              </w:rPr>
              <w:t>6.3.3</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Open selection proceeding</w:t>
            </w:r>
            <w:r w:rsidR="00695287">
              <w:rPr>
                <w:noProof/>
                <w:webHidden/>
              </w:rPr>
              <w:tab/>
            </w:r>
            <w:r w:rsidR="00695287">
              <w:rPr>
                <w:noProof/>
                <w:webHidden/>
              </w:rPr>
              <w:fldChar w:fldCharType="begin"/>
            </w:r>
            <w:r w:rsidR="00695287">
              <w:rPr>
                <w:noProof/>
                <w:webHidden/>
              </w:rPr>
              <w:instrText xml:space="preserve"> PAGEREF _Toc83310910 \h </w:instrText>
            </w:r>
            <w:r w:rsidR="00695287">
              <w:rPr>
                <w:noProof/>
                <w:webHidden/>
              </w:rPr>
            </w:r>
            <w:r w:rsidR="00695287">
              <w:rPr>
                <w:noProof/>
                <w:webHidden/>
              </w:rPr>
              <w:fldChar w:fldCharType="separate"/>
            </w:r>
            <w:r w:rsidR="00695287">
              <w:rPr>
                <w:noProof/>
                <w:webHidden/>
              </w:rPr>
              <w:t>44</w:t>
            </w:r>
            <w:r w:rsidR="00695287">
              <w:rPr>
                <w:noProof/>
                <w:webHidden/>
              </w:rPr>
              <w:fldChar w:fldCharType="end"/>
            </w:r>
          </w:hyperlink>
        </w:p>
        <w:p w14:paraId="28D7351E" w14:textId="78EC976C" w:rsidR="00695287" w:rsidRDefault="002534B8">
          <w:pPr>
            <w:pStyle w:val="TOC1"/>
            <w:rPr>
              <w:rFonts w:asciiTheme="minorHAnsi" w:eastAsiaTheme="minorEastAsia" w:hAnsiTheme="minorHAnsi" w:cstheme="minorBidi"/>
              <w:b w:val="0"/>
              <w:bCs w:val="0"/>
              <w:sz w:val="22"/>
              <w:szCs w:val="22"/>
              <w:lang w:val="en-US" w:eastAsia="en-US"/>
            </w:rPr>
          </w:pPr>
          <w:hyperlink w:anchor="_Toc83310911" w:history="1">
            <w:r w:rsidR="00695287" w:rsidRPr="001744FC">
              <w:rPr>
                <w:rStyle w:val="Hyperlink"/>
                <w:lang w:val="en-GB"/>
              </w:rPr>
              <w:t>7</w:t>
            </w:r>
            <w:r w:rsidR="00695287">
              <w:rPr>
                <w:rFonts w:asciiTheme="minorHAnsi" w:eastAsiaTheme="minorEastAsia" w:hAnsiTheme="minorHAnsi" w:cstheme="minorBidi"/>
                <w:b w:val="0"/>
                <w:bCs w:val="0"/>
                <w:sz w:val="22"/>
                <w:szCs w:val="22"/>
                <w:lang w:val="en-US" w:eastAsia="en-US"/>
              </w:rPr>
              <w:tab/>
            </w:r>
            <w:r w:rsidR="00695287" w:rsidRPr="001744FC">
              <w:rPr>
                <w:rStyle w:val="Hyperlink"/>
                <w:lang w:val="en-GB"/>
              </w:rPr>
              <w:t>Limitation of distortion of competition and trade</w:t>
            </w:r>
            <w:r w:rsidR="00695287">
              <w:rPr>
                <w:webHidden/>
              </w:rPr>
              <w:tab/>
            </w:r>
            <w:r w:rsidR="00695287">
              <w:rPr>
                <w:webHidden/>
              </w:rPr>
              <w:fldChar w:fldCharType="begin"/>
            </w:r>
            <w:r w:rsidR="00695287">
              <w:rPr>
                <w:webHidden/>
              </w:rPr>
              <w:instrText xml:space="preserve"> PAGEREF _Toc83310911 \h </w:instrText>
            </w:r>
            <w:r w:rsidR="00695287">
              <w:rPr>
                <w:webHidden/>
              </w:rPr>
            </w:r>
            <w:r w:rsidR="00695287">
              <w:rPr>
                <w:webHidden/>
              </w:rPr>
              <w:fldChar w:fldCharType="separate"/>
            </w:r>
            <w:r w:rsidR="00695287">
              <w:rPr>
                <w:webHidden/>
              </w:rPr>
              <w:t>45</w:t>
            </w:r>
            <w:r w:rsidR="00695287">
              <w:rPr>
                <w:webHidden/>
              </w:rPr>
              <w:fldChar w:fldCharType="end"/>
            </w:r>
          </w:hyperlink>
        </w:p>
        <w:p w14:paraId="631D8F9F" w14:textId="4483F099" w:rsidR="00695287" w:rsidRDefault="002534B8">
          <w:pPr>
            <w:pStyle w:val="TOC2"/>
            <w:rPr>
              <w:rFonts w:asciiTheme="minorHAnsi" w:eastAsiaTheme="minorEastAsia" w:hAnsiTheme="minorHAnsi" w:cstheme="minorBidi"/>
              <w:bCs w:val="0"/>
              <w:iCs w:val="0"/>
              <w:sz w:val="22"/>
              <w:szCs w:val="22"/>
              <w:lang w:val="en-US" w:eastAsia="en-US"/>
            </w:rPr>
          </w:pPr>
          <w:hyperlink w:anchor="_Toc83310912" w:history="1">
            <w:r w:rsidR="00695287" w:rsidRPr="001744FC">
              <w:rPr>
                <w:rStyle w:val="Hyperlink"/>
                <w:lang w:val="en-GB"/>
              </w:rPr>
              <w:t>7.1</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Market affected by the state aid</w:t>
            </w:r>
            <w:r w:rsidR="00695287">
              <w:rPr>
                <w:webHidden/>
              </w:rPr>
              <w:tab/>
            </w:r>
            <w:r w:rsidR="00695287">
              <w:rPr>
                <w:webHidden/>
              </w:rPr>
              <w:fldChar w:fldCharType="begin"/>
            </w:r>
            <w:r w:rsidR="00695287">
              <w:rPr>
                <w:webHidden/>
              </w:rPr>
              <w:instrText xml:space="preserve"> PAGEREF _Toc83310912 \h </w:instrText>
            </w:r>
            <w:r w:rsidR="00695287">
              <w:rPr>
                <w:webHidden/>
              </w:rPr>
            </w:r>
            <w:r w:rsidR="00695287">
              <w:rPr>
                <w:webHidden/>
              </w:rPr>
              <w:fldChar w:fldCharType="separate"/>
            </w:r>
            <w:r w:rsidR="00695287">
              <w:rPr>
                <w:webHidden/>
              </w:rPr>
              <w:t>45</w:t>
            </w:r>
            <w:r w:rsidR="00695287">
              <w:rPr>
                <w:webHidden/>
              </w:rPr>
              <w:fldChar w:fldCharType="end"/>
            </w:r>
          </w:hyperlink>
        </w:p>
        <w:p w14:paraId="001BAACC" w14:textId="4BF60A2B" w:rsidR="00695287" w:rsidRDefault="002534B8">
          <w:pPr>
            <w:pStyle w:val="TOC3"/>
            <w:rPr>
              <w:rFonts w:asciiTheme="minorHAnsi" w:eastAsiaTheme="minorEastAsia" w:hAnsiTheme="minorHAnsi" w:cstheme="minorBidi"/>
              <w:noProof/>
              <w:sz w:val="22"/>
              <w:szCs w:val="22"/>
              <w:lang w:val="en-US" w:eastAsia="en-US"/>
            </w:rPr>
          </w:pPr>
          <w:hyperlink w:anchor="_Toc83310913" w:history="1">
            <w:r w:rsidR="00695287" w:rsidRPr="001744FC">
              <w:rPr>
                <w:rStyle w:val="Hyperlink"/>
                <w:noProof/>
                <w:lang w:val="en-GB"/>
              </w:rPr>
              <w:t>7.1.1</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Current Industry Sector</w:t>
            </w:r>
            <w:r w:rsidR="00695287">
              <w:rPr>
                <w:noProof/>
                <w:webHidden/>
              </w:rPr>
              <w:tab/>
            </w:r>
            <w:r w:rsidR="00695287">
              <w:rPr>
                <w:noProof/>
                <w:webHidden/>
              </w:rPr>
              <w:fldChar w:fldCharType="begin"/>
            </w:r>
            <w:r w:rsidR="00695287">
              <w:rPr>
                <w:noProof/>
                <w:webHidden/>
              </w:rPr>
              <w:instrText xml:space="preserve"> PAGEREF _Toc83310913 \h </w:instrText>
            </w:r>
            <w:r w:rsidR="00695287">
              <w:rPr>
                <w:noProof/>
                <w:webHidden/>
              </w:rPr>
            </w:r>
            <w:r w:rsidR="00695287">
              <w:rPr>
                <w:noProof/>
                <w:webHidden/>
              </w:rPr>
              <w:fldChar w:fldCharType="separate"/>
            </w:r>
            <w:r w:rsidR="00695287">
              <w:rPr>
                <w:noProof/>
                <w:webHidden/>
              </w:rPr>
              <w:t>45</w:t>
            </w:r>
            <w:r w:rsidR="00695287">
              <w:rPr>
                <w:noProof/>
                <w:webHidden/>
              </w:rPr>
              <w:fldChar w:fldCharType="end"/>
            </w:r>
          </w:hyperlink>
        </w:p>
        <w:p w14:paraId="4073F407" w14:textId="77BC9516" w:rsidR="00695287" w:rsidRDefault="002534B8">
          <w:pPr>
            <w:pStyle w:val="TOC3"/>
            <w:rPr>
              <w:rFonts w:asciiTheme="minorHAnsi" w:eastAsiaTheme="minorEastAsia" w:hAnsiTheme="minorHAnsi" w:cstheme="minorBidi"/>
              <w:noProof/>
              <w:sz w:val="22"/>
              <w:szCs w:val="22"/>
              <w:lang w:val="en-US" w:eastAsia="en-US"/>
            </w:rPr>
          </w:pPr>
          <w:hyperlink w:anchor="_Toc83310914" w:history="1">
            <w:r w:rsidR="00695287" w:rsidRPr="001744FC">
              <w:rPr>
                <w:rStyle w:val="Hyperlink"/>
                <w:noProof/>
                <w:lang w:val="en-GB"/>
              </w:rPr>
              <w:t>7.1.2</w:t>
            </w:r>
            <w:r w:rsidR="00695287">
              <w:rPr>
                <w:rFonts w:asciiTheme="minorHAnsi" w:eastAsiaTheme="minorEastAsia" w:hAnsiTheme="minorHAnsi" w:cstheme="minorBidi"/>
                <w:noProof/>
                <w:sz w:val="22"/>
                <w:szCs w:val="22"/>
                <w:lang w:val="en-US" w:eastAsia="en-US"/>
              </w:rPr>
              <w:tab/>
            </w:r>
            <w:r w:rsidR="00695287" w:rsidRPr="001744FC">
              <w:rPr>
                <w:rStyle w:val="Hyperlink"/>
                <w:noProof/>
                <w:lang w:val="en-GB"/>
              </w:rPr>
              <w:t>Market Situation / Share after IPCEI</w:t>
            </w:r>
            <w:r w:rsidR="00695287">
              <w:rPr>
                <w:noProof/>
                <w:webHidden/>
              </w:rPr>
              <w:tab/>
            </w:r>
            <w:r w:rsidR="00695287">
              <w:rPr>
                <w:noProof/>
                <w:webHidden/>
              </w:rPr>
              <w:fldChar w:fldCharType="begin"/>
            </w:r>
            <w:r w:rsidR="00695287">
              <w:rPr>
                <w:noProof/>
                <w:webHidden/>
              </w:rPr>
              <w:instrText xml:space="preserve"> PAGEREF _Toc83310914 \h </w:instrText>
            </w:r>
            <w:r w:rsidR="00695287">
              <w:rPr>
                <w:noProof/>
                <w:webHidden/>
              </w:rPr>
            </w:r>
            <w:r w:rsidR="00695287">
              <w:rPr>
                <w:noProof/>
                <w:webHidden/>
              </w:rPr>
              <w:fldChar w:fldCharType="separate"/>
            </w:r>
            <w:r w:rsidR="00695287">
              <w:rPr>
                <w:noProof/>
                <w:webHidden/>
              </w:rPr>
              <w:t>45</w:t>
            </w:r>
            <w:r w:rsidR="00695287">
              <w:rPr>
                <w:noProof/>
                <w:webHidden/>
              </w:rPr>
              <w:fldChar w:fldCharType="end"/>
            </w:r>
          </w:hyperlink>
        </w:p>
        <w:p w14:paraId="3B6598EC" w14:textId="7ACE6406" w:rsidR="00695287" w:rsidRDefault="002534B8">
          <w:pPr>
            <w:pStyle w:val="TOC2"/>
            <w:rPr>
              <w:rFonts w:asciiTheme="minorHAnsi" w:eastAsiaTheme="minorEastAsia" w:hAnsiTheme="minorHAnsi" w:cstheme="minorBidi"/>
              <w:bCs w:val="0"/>
              <w:iCs w:val="0"/>
              <w:sz w:val="22"/>
              <w:szCs w:val="22"/>
              <w:lang w:val="en-US" w:eastAsia="en-US"/>
            </w:rPr>
          </w:pPr>
          <w:hyperlink w:anchor="_Toc83310915" w:history="1">
            <w:r w:rsidR="00695287" w:rsidRPr="001744FC">
              <w:rPr>
                <w:rStyle w:val="Hyperlink"/>
                <w:lang w:val="en-GB"/>
              </w:rPr>
              <w:t>7.2</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Limiting distortion of dynamic incentives</w:t>
            </w:r>
            <w:r w:rsidR="00695287">
              <w:rPr>
                <w:webHidden/>
              </w:rPr>
              <w:tab/>
            </w:r>
            <w:r w:rsidR="00695287">
              <w:rPr>
                <w:webHidden/>
              </w:rPr>
              <w:fldChar w:fldCharType="begin"/>
            </w:r>
            <w:r w:rsidR="00695287">
              <w:rPr>
                <w:webHidden/>
              </w:rPr>
              <w:instrText xml:space="preserve"> PAGEREF _Toc83310915 \h </w:instrText>
            </w:r>
            <w:r w:rsidR="00695287">
              <w:rPr>
                <w:webHidden/>
              </w:rPr>
            </w:r>
            <w:r w:rsidR="00695287">
              <w:rPr>
                <w:webHidden/>
              </w:rPr>
              <w:fldChar w:fldCharType="separate"/>
            </w:r>
            <w:r w:rsidR="00695287">
              <w:rPr>
                <w:webHidden/>
              </w:rPr>
              <w:t>45</w:t>
            </w:r>
            <w:r w:rsidR="00695287">
              <w:rPr>
                <w:webHidden/>
              </w:rPr>
              <w:fldChar w:fldCharType="end"/>
            </w:r>
          </w:hyperlink>
        </w:p>
        <w:p w14:paraId="43A85892" w14:textId="1977EF40" w:rsidR="00695287" w:rsidRDefault="002534B8">
          <w:pPr>
            <w:pStyle w:val="TOC2"/>
            <w:rPr>
              <w:rFonts w:asciiTheme="minorHAnsi" w:eastAsiaTheme="minorEastAsia" w:hAnsiTheme="minorHAnsi" w:cstheme="minorBidi"/>
              <w:bCs w:val="0"/>
              <w:iCs w:val="0"/>
              <w:sz w:val="22"/>
              <w:szCs w:val="22"/>
              <w:lang w:val="en-US" w:eastAsia="en-US"/>
            </w:rPr>
          </w:pPr>
          <w:hyperlink w:anchor="_Toc83310916" w:history="1">
            <w:r w:rsidR="00695287" w:rsidRPr="001744FC">
              <w:rPr>
                <w:rStyle w:val="Hyperlink"/>
                <w:lang w:val="en-GB"/>
              </w:rPr>
              <w:t>7.3</w:t>
            </w:r>
            <w:r w:rsidR="00695287">
              <w:rPr>
                <w:rFonts w:asciiTheme="minorHAnsi" w:eastAsiaTheme="minorEastAsia" w:hAnsiTheme="minorHAnsi" w:cstheme="minorBidi"/>
                <w:bCs w:val="0"/>
                <w:iCs w:val="0"/>
                <w:sz w:val="22"/>
                <w:szCs w:val="22"/>
                <w:lang w:val="en-US" w:eastAsia="en-US"/>
              </w:rPr>
              <w:tab/>
            </w:r>
            <w:r w:rsidR="00695287" w:rsidRPr="001744FC">
              <w:rPr>
                <w:rStyle w:val="Hyperlink"/>
                <w:i/>
                <w:lang w:val="en-GB"/>
              </w:rPr>
              <w:t>Please describe why the IPCEI funding will not deter your competitors’ investments in R&amp;D and FID to develop competing technologies.</w:t>
            </w:r>
            <w:r w:rsidR="00695287" w:rsidRPr="001744FC">
              <w:rPr>
                <w:rStyle w:val="Hyperlink"/>
                <w:lang w:val="en-GB"/>
              </w:rPr>
              <w:t>No strengthening or creation of market power</w:t>
            </w:r>
            <w:r w:rsidR="00695287">
              <w:rPr>
                <w:webHidden/>
              </w:rPr>
              <w:tab/>
            </w:r>
            <w:r w:rsidR="00695287">
              <w:rPr>
                <w:webHidden/>
              </w:rPr>
              <w:fldChar w:fldCharType="begin"/>
            </w:r>
            <w:r w:rsidR="00695287">
              <w:rPr>
                <w:webHidden/>
              </w:rPr>
              <w:instrText xml:space="preserve"> PAGEREF _Toc83310916 \h </w:instrText>
            </w:r>
            <w:r w:rsidR="00695287">
              <w:rPr>
                <w:webHidden/>
              </w:rPr>
            </w:r>
            <w:r w:rsidR="00695287">
              <w:rPr>
                <w:webHidden/>
              </w:rPr>
              <w:fldChar w:fldCharType="separate"/>
            </w:r>
            <w:r w:rsidR="00695287">
              <w:rPr>
                <w:webHidden/>
              </w:rPr>
              <w:t>45</w:t>
            </w:r>
            <w:r w:rsidR="00695287">
              <w:rPr>
                <w:webHidden/>
              </w:rPr>
              <w:fldChar w:fldCharType="end"/>
            </w:r>
          </w:hyperlink>
        </w:p>
        <w:p w14:paraId="2C5AB3C7" w14:textId="4A2419C4" w:rsidR="00695287" w:rsidRDefault="002534B8">
          <w:pPr>
            <w:pStyle w:val="TOC2"/>
            <w:rPr>
              <w:rFonts w:asciiTheme="minorHAnsi" w:eastAsiaTheme="minorEastAsia" w:hAnsiTheme="minorHAnsi" w:cstheme="minorBidi"/>
              <w:bCs w:val="0"/>
              <w:iCs w:val="0"/>
              <w:sz w:val="22"/>
              <w:szCs w:val="22"/>
              <w:lang w:val="en-US" w:eastAsia="en-US"/>
            </w:rPr>
          </w:pPr>
          <w:hyperlink w:anchor="_Toc83310917" w:history="1">
            <w:r w:rsidR="00695287" w:rsidRPr="001744FC">
              <w:rPr>
                <w:rStyle w:val="Hyperlink"/>
                <w:lang w:val="en-GB"/>
              </w:rPr>
              <w:t>7.4</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Failure to maintain an inefficient market structure</w:t>
            </w:r>
            <w:r w:rsidR="00695287">
              <w:rPr>
                <w:webHidden/>
              </w:rPr>
              <w:tab/>
            </w:r>
            <w:r w:rsidR="00695287">
              <w:rPr>
                <w:webHidden/>
              </w:rPr>
              <w:fldChar w:fldCharType="begin"/>
            </w:r>
            <w:r w:rsidR="00695287">
              <w:rPr>
                <w:webHidden/>
              </w:rPr>
              <w:instrText xml:space="preserve"> PAGEREF _Toc83310917 \h </w:instrText>
            </w:r>
            <w:r w:rsidR="00695287">
              <w:rPr>
                <w:webHidden/>
              </w:rPr>
            </w:r>
            <w:r w:rsidR="00695287">
              <w:rPr>
                <w:webHidden/>
              </w:rPr>
              <w:fldChar w:fldCharType="separate"/>
            </w:r>
            <w:r w:rsidR="00695287">
              <w:rPr>
                <w:webHidden/>
              </w:rPr>
              <w:t>45</w:t>
            </w:r>
            <w:r w:rsidR="00695287">
              <w:rPr>
                <w:webHidden/>
              </w:rPr>
              <w:fldChar w:fldCharType="end"/>
            </w:r>
          </w:hyperlink>
        </w:p>
        <w:p w14:paraId="2EAFB1DC" w14:textId="3C2ECD27" w:rsidR="00695287" w:rsidRDefault="002534B8">
          <w:pPr>
            <w:pStyle w:val="TOC2"/>
            <w:rPr>
              <w:rFonts w:asciiTheme="minorHAnsi" w:eastAsiaTheme="minorEastAsia" w:hAnsiTheme="minorHAnsi" w:cstheme="minorBidi"/>
              <w:bCs w:val="0"/>
              <w:iCs w:val="0"/>
              <w:sz w:val="22"/>
              <w:szCs w:val="22"/>
              <w:lang w:val="en-US" w:eastAsia="en-US"/>
            </w:rPr>
          </w:pPr>
          <w:hyperlink w:anchor="_Toc83310918" w:history="1">
            <w:r w:rsidR="00695287" w:rsidRPr="001744FC">
              <w:rPr>
                <w:rStyle w:val="Hyperlink"/>
                <w:lang w:val="en-GB"/>
              </w:rPr>
              <w:t>7.5</w:t>
            </w:r>
            <w:r w:rsidR="00695287">
              <w:rPr>
                <w:rFonts w:asciiTheme="minorHAnsi" w:eastAsiaTheme="minorEastAsia" w:hAnsiTheme="minorHAnsi" w:cstheme="minorBidi"/>
                <w:bCs w:val="0"/>
                <w:iCs w:val="0"/>
                <w:sz w:val="22"/>
                <w:szCs w:val="22"/>
                <w:lang w:val="en-US" w:eastAsia="en-US"/>
              </w:rPr>
              <w:tab/>
            </w:r>
            <w:r w:rsidR="00695287" w:rsidRPr="001744FC">
              <w:rPr>
                <w:rStyle w:val="Hyperlink"/>
                <w:lang w:val="en-GB"/>
              </w:rPr>
              <w:t>No effect on location activities</w:t>
            </w:r>
            <w:r w:rsidR="00695287">
              <w:rPr>
                <w:webHidden/>
              </w:rPr>
              <w:tab/>
            </w:r>
            <w:r w:rsidR="00695287">
              <w:rPr>
                <w:webHidden/>
              </w:rPr>
              <w:fldChar w:fldCharType="begin"/>
            </w:r>
            <w:r w:rsidR="00695287">
              <w:rPr>
                <w:webHidden/>
              </w:rPr>
              <w:instrText xml:space="preserve"> PAGEREF _Toc83310918 \h </w:instrText>
            </w:r>
            <w:r w:rsidR="00695287">
              <w:rPr>
                <w:webHidden/>
              </w:rPr>
            </w:r>
            <w:r w:rsidR="00695287">
              <w:rPr>
                <w:webHidden/>
              </w:rPr>
              <w:fldChar w:fldCharType="separate"/>
            </w:r>
            <w:r w:rsidR="00695287">
              <w:rPr>
                <w:webHidden/>
              </w:rPr>
              <w:t>45</w:t>
            </w:r>
            <w:r w:rsidR="00695287">
              <w:rPr>
                <w:webHidden/>
              </w:rPr>
              <w:fldChar w:fldCharType="end"/>
            </w:r>
          </w:hyperlink>
        </w:p>
        <w:p w14:paraId="25471339" w14:textId="3BFC7EA8" w:rsidR="00695287" w:rsidRDefault="002534B8">
          <w:pPr>
            <w:pStyle w:val="TOC1"/>
            <w:rPr>
              <w:rFonts w:asciiTheme="minorHAnsi" w:eastAsiaTheme="minorEastAsia" w:hAnsiTheme="minorHAnsi" w:cstheme="minorBidi"/>
              <w:b w:val="0"/>
              <w:bCs w:val="0"/>
              <w:sz w:val="22"/>
              <w:szCs w:val="22"/>
              <w:lang w:val="en-US" w:eastAsia="en-US"/>
            </w:rPr>
          </w:pPr>
          <w:hyperlink w:anchor="_Toc83310919" w:history="1">
            <w:r w:rsidR="00695287" w:rsidRPr="001744FC">
              <w:rPr>
                <w:rStyle w:val="Hyperlink"/>
                <w:lang w:val="en-GB"/>
              </w:rPr>
              <w:t>8</w:t>
            </w:r>
            <w:r w:rsidR="00695287">
              <w:rPr>
                <w:rFonts w:asciiTheme="minorHAnsi" w:eastAsiaTheme="minorEastAsia" w:hAnsiTheme="minorHAnsi" w:cstheme="minorBidi"/>
                <w:b w:val="0"/>
                <w:bCs w:val="0"/>
                <w:sz w:val="22"/>
                <w:szCs w:val="22"/>
                <w:lang w:val="en-US" w:eastAsia="en-US"/>
              </w:rPr>
              <w:tab/>
            </w:r>
            <w:r w:rsidR="00695287" w:rsidRPr="001744FC">
              <w:rPr>
                <w:rStyle w:val="Hyperlink"/>
                <w:lang w:val="en-GB"/>
              </w:rPr>
              <w:t>Annex to the Portfolio</w:t>
            </w:r>
            <w:r w:rsidR="00695287">
              <w:rPr>
                <w:webHidden/>
              </w:rPr>
              <w:tab/>
            </w:r>
            <w:r w:rsidR="00695287">
              <w:rPr>
                <w:webHidden/>
              </w:rPr>
              <w:fldChar w:fldCharType="begin"/>
            </w:r>
            <w:r w:rsidR="00695287">
              <w:rPr>
                <w:webHidden/>
              </w:rPr>
              <w:instrText xml:space="preserve"> PAGEREF _Toc83310919 \h </w:instrText>
            </w:r>
            <w:r w:rsidR="00695287">
              <w:rPr>
                <w:webHidden/>
              </w:rPr>
            </w:r>
            <w:r w:rsidR="00695287">
              <w:rPr>
                <w:webHidden/>
              </w:rPr>
              <w:fldChar w:fldCharType="separate"/>
            </w:r>
            <w:r w:rsidR="00695287">
              <w:rPr>
                <w:webHidden/>
              </w:rPr>
              <w:t>46</w:t>
            </w:r>
            <w:r w:rsidR="00695287">
              <w:rPr>
                <w:webHidden/>
              </w:rPr>
              <w:fldChar w:fldCharType="end"/>
            </w:r>
          </w:hyperlink>
        </w:p>
        <w:p w14:paraId="2B124A41" w14:textId="32B9446E" w:rsidR="00A274BD" w:rsidRPr="00A16672" w:rsidRDefault="00017319" w:rsidP="00042495">
          <w:pPr>
            <w:spacing w:beforeLines="60" w:before="144" w:afterLines="60" w:after="144" w:line="240" w:lineRule="auto"/>
            <w:rPr>
              <w:sz w:val="28"/>
            </w:rPr>
          </w:pPr>
          <w:r w:rsidRPr="00504B99">
            <w:rPr>
              <w:b/>
              <w:sz w:val="24"/>
              <w:szCs w:val="24"/>
            </w:rPr>
            <w:fldChar w:fldCharType="end"/>
          </w:r>
        </w:p>
      </w:sdtContent>
    </w:sdt>
    <w:p w14:paraId="20887C3F" w14:textId="379DB512" w:rsidR="6496F354" w:rsidRPr="00280B43" w:rsidRDefault="7DFEE71E" w:rsidP="38749746">
      <w:pPr>
        <w:pStyle w:val="ITberschrift1"/>
        <w:numPr>
          <w:ilvl w:val="0"/>
          <w:numId w:val="0"/>
        </w:numPr>
        <w:rPr>
          <w:lang w:val="en-US"/>
        </w:rPr>
      </w:pPr>
      <w:bookmarkStart w:id="2" w:name="_Toc83310847"/>
      <w:r w:rsidRPr="00280B43">
        <w:rPr>
          <w:lang w:val="en-US"/>
        </w:rPr>
        <w:lastRenderedPageBreak/>
        <w:t>Preface</w:t>
      </w:r>
      <w:bookmarkEnd w:id="2"/>
    </w:p>
    <w:p w14:paraId="6D130374" w14:textId="6B245BD2" w:rsidR="45B3E63D" w:rsidRPr="00280B43" w:rsidRDefault="45B3E63D" w:rsidP="561FBC65">
      <w:pPr>
        <w:jc w:val="both"/>
        <w:rPr>
          <w:rFonts w:eastAsia="Arial" w:cs="Arial"/>
          <w:sz w:val="24"/>
          <w:szCs w:val="24"/>
          <w:lang w:val="en-US"/>
        </w:rPr>
      </w:pPr>
      <w:r w:rsidRPr="00280B43">
        <w:rPr>
          <w:rFonts w:eastAsia="Arial" w:cs="Arial"/>
          <w:sz w:val="24"/>
          <w:szCs w:val="24"/>
          <w:lang w:val="en-US"/>
        </w:rPr>
        <w:t>Today mobile networks are an essential part of a country’s infrastructure and indicate its economic potential. Accordingly, the EU emphasizes in its Digital Compass for 2030 that “resilient, secure and trustworthy infrastructures and technologies are indispensable to ensure the respect of European rules and values” and mandates building secure and performant sustainable digital infrastructures as one of its four cardinal points.</w:t>
      </w:r>
    </w:p>
    <w:p w14:paraId="55002BE5" w14:textId="26B54935" w:rsidR="561FBC65" w:rsidRPr="00280B43" w:rsidRDefault="561FBC65" w:rsidP="561FBC65">
      <w:pPr>
        <w:jc w:val="both"/>
        <w:rPr>
          <w:lang w:val="en-US"/>
        </w:rPr>
      </w:pPr>
    </w:p>
    <w:p w14:paraId="405F7183" w14:textId="5CD69E05" w:rsidR="45B3E63D" w:rsidRPr="00280B43" w:rsidRDefault="45B3E63D" w:rsidP="561FBC65">
      <w:pPr>
        <w:jc w:val="both"/>
        <w:rPr>
          <w:rFonts w:eastAsia="Arial" w:cs="Arial"/>
          <w:sz w:val="24"/>
          <w:szCs w:val="24"/>
          <w:lang w:val="en-US"/>
        </w:rPr>
      </w:pPr>
      <w:r w:rsidRPr="00280B43">
        <w:rPr>
          <w:rFonts w:eastAsia="Arial" w:cs="Arial"/>
          <w:sz w:val="24"/>
          <w:szCs w:val="24"/>
          <w:lang w:val="en-US"/>
        </w:rPr>
        <w:t>An important international trend in the design of mobile radio network infrastructure is the Open RAN network architecture. A mobile network includes the so-called core network (consisting of fiber optic network and the central network control sites as well as network gateways) and the Radio Access Network (RAN) (consisting of a large number of components for signal processing, such as antennas, radio units or base stations). The RAN is of central importance for the performance of the overall network and offers a high innovation potential with respect to security, sustainability and cost efficiency.</w:t>
      </w:r>
    </w:p>
    <w:p w14:paraId="271D1E6C" w14:textId="53BBA6BD"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 </w:t>
      </w:r>
    </w:p>
    <w:p w14:paraId="0AB8CDE4" w14:textId="66D91A69" w:rsidR="45B3E63D" w:rsidRPr="00280B43" w:rsidRDefault="45B3E63D" w:rsidP="561FBC65">
      <w:pPr>
        <w:jc w:val="both"/>
        <w:rPr>
          <w:rFonts w:eastAsia="Arial" w:cs="Arial"/>
          <w:sz w:val="24"/>
          <w:szCs w:val="24"/>
          <w:lang w:val="en-US"/>
        </w:rPr>
      </w:pPr>
      <w:r w:rsidRPr="00280B43">
        <w:rPr>
          <w:rFonts w:eastAsia="Arial" w:cs="Arial"/>
          <w:sz w:val="24"/>
          <w:szCs w:val="24"/>
          <w:lang w:val="en-US"/>
        </w:rPr>
        <w:t>Unfortunately, the market for mobile radio networks is highly concentrated. Only a few large players are offering fully integrated end to end solutions. This hinders both competition as well as innovation, as manufacturers of network components are facing the challenge to find customers willing to integrate their components into an end to end network solution.</w:t>
      </w:r>
    </w:p>
    <w:p w14:paraId="64BF906F" w14:textId="3B9FAC0A"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 </w:t>
      </w:r>
    </w:p>
    <w:p w14:paraId="2D0F9975" w14:textId="7D6B714E"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The Open RAN network architecture offers a way to overcome these limitations and barriers of entry into the market. It builds on open interfaces and the implementation of network components as software that is running on commercial-of-the-shelf servers. This enables fast implementation, rapid large-scale rollouts and easier integration of innovative features for end customers. The Open RAN concept is considerably supported from governmental side in non-European regions, particularly in the US and in Asia, while European innovators still have difficulties to find funding and acceptance for their products. This movement tends to shift the global balance on market distribution to the disfavor of European manufacturers. There is a substantial risk that disruptive and highly scalable innovations emerging outside Europe can displace the European network suppliers in a short period of time. </w:t>
      </w:r>
    </w:p>
    <w:p w14:paraId="593174D2" w14:textId="0E8945DF"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 </w:t>
      </w:r>
    </w:p>
    <w:p w14:paraId="6B2AC2DA" w14:textId="3304CEF1"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To prevent Europe from falling behind its non-European competitors, an ecosystem is needed where innovative </w:t>
      </w:r>
      <w:r w:rsidR="51DC3EF5" w:rsidRPr="7815F68B">
        <w:rPr>
          <w:rFonts w:eastAsia="Arial" w:cs="Arial"/>
          <w:sz w:val="24"/>
          <w:szCs w:val="24"/>
          <w:lang w:val="en-US"/>
        </w:rPr>
        <w:t xml:space="preserve">European </w:t>
      </w:r>
      <w:r w:rsidRPr="00280B43">
        <w:rPr>
          <w:rFonts w:eastAsia="Arial" w:cs="Arial"/>
          <w:sz w:val="24"/>
          <w:szCs w:val="24"/>
          <w:lang w:val="en-US"/>
        </w:rPr>
        <w:t xml:space="preserve">companies can market their products successfully. To establish this ecosystem three European network operators, Deutsche Telekom, Orange, and Telecom Italia (TIM), together with European system integrators and manufacturers of RAN components intend to form a “European Open RAN Consortium” (EOC). The ambition of the consortium partners is to establish an environment that enables constructive and healthy competition and thus facilitates innovation. It is intended that this project will not only benefit the consortium partners. Indirectly, it will also strengthen the innovative capabilities of the established European </w:t>
      </w:r>
      <w:r w:rsidRPr="00280B43">
        <w:rPr>
          <w:rFonts w:eastAsia="Arial" w:cs="Arial"/>
          <w:sz w:val="24"/>
          <w:szCs w:val="24"/>
          <w:lang w:val="en-US"/>
        </w:rPr>
        <w:lastRenderedPageBreak/>
        <w:t>network suppliers and reduce their risk of being overrun by disruptive innovations. Furthermore, demand from European network equipment manufacturers will likely stimulate the European semiconductor industry. Being European but supporting a global open initiative, the consortium is intended to make efforts for mitigating the strengthening risk of bifurcation in next generation mobile standards.</w:t>
      </w:r>
    </w:p>
    <w:p w14:paraId="6AA22BC4" w14:textId="38CFD14A"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 </w:t>
      </w:r>
    </w:p>
    <w:p w14:paraId="179A711A" w14:textId="5FBD5507" w:rsidR="45B3E63D" w:rsidRPr="00280B43" w:rsidRDefault="45B3E63D" w:rsidP="561FBC65">
      <w:pPr>
        <w:jc w:val="both"/>
        <w:rPr>
          <w:rFonts w:eastAsia="Arial" w:cs="Arial"/>
          <w:sz w:val="24"/>
          <w:szCs w:val="24"/>
          <w:lang w:val="en-US"/>
        </w:rPr>
      </w:pPr>
      <w:r w:rsidRPr="00280B43">
        <w:rPr>
          <w:rFonts w:eastAsia="Arial" w:cs="Arial"/>
          <w:sz w:val="24"/>
          <w:szCs w:val="24"/>
          <w:lang w:val="en-US"/>
        </w:rPr>
        <w:t>The EOC aims to develop first open RAN network blueprints and the necessary network components within the ecosystem until 2025. For the EOC partners</w:t>
      </w:r>
      <w:r w:rsidR="27594F04" w:rsidRPr="00280B43">
        <w:rPr>
          <w:rFonts w:eastAsia="Arial" w:cs="Arial"/>
          <w:sz w:val="24"/>
          <w:szCs w:val="24"/>
          <w:lang w:val="en-US"/>
        </w:rPr>
        <w:t>,</w:t>
      </w:r>
      <w:r w:rsidRPr="00280B43">
        <w:rPr>
          <w:rFonts w:eastAsia="Arial" w:cs="Arial"/>
          <w:sz w:val="24"/>
          <w:szCs w:val="24"/>
          <w:lang w:val="en-US"/>
        </w:rPr>
        <w:t xml:space="preserve"> in particular the SMEs</w:t>
      </w:r>
      <w:r w:rsidR="75241075" w:rsidRPr="00280B43">
        <w:rPr>
          <w:rFonts w:eastAsia="Arial" w:cs="Arial"/>
          <w:sz w:val="24"/>
          <w:szCs w:val="24"/>
          <w:lang w:val="en-US"/>
        </w:rPr>
        <w:t>,</w:t>
      </w:r>
      <w:r w:rsidRPr="00280B43">
        <w:rPr>
          <w:rFonts w:eastAsia="Arial" w:cs="Arial"/>
          <w:sz w:val="24"/>
          <w:szCs w:val="24"/>
          <w:lang w:val="en-US"/>
        </w:rPr>
        <w:t xml:space="preserve"> the development of the open RAN network components incurs substantial financial risk. Therefore, we as Deutsche Telekom apply for the required funding to reduce this financial risk to a level that enables us to proceed with this pro-European and pro-competitive project. </w:t>
      </w:r>
    </w:p>
    <w:p w14:paraId="1CE0DB9F" w14:textId="72D18C09"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 </w:t>
      </w:r>
    </w:p>
    <w:p w14:paraId="3E59EFEE" w14:textId="5035F399"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Deutsche Telekom and the other consortium partners are aware that the IPCEI methodology is originally intended for the development of products; an IPCEI submission for building an ecosystem is quite unusual. Nevertheless, the objectives of this ecosystem are fully in line with the ambitions stated in the European Digital Agenda, and the consortium partners regard this EOC initiative as a contribution of strategic importance to the implementation of this agenda. </w:t>
      </w:r>
      <w:r w:rsidR="00685DDC" w:rsidRPr="00685DDC">
        <w:rPr>
          <w:rFonts w:eastAsia="Arial" w:cs="Arial"/>
          <w:color w:val="FF0000"/>
          <w:sz w:val="24"/>
          <w:szCs w:val="24"/>
          <w:lang w:val="en-US"/>
        </w:rPr>
        <w:t>Through our individual applications, the members of the consortium request support for RDI and FDI costs that will mitigate the financial and technological risks each of us encounters. But more than that, our independent actions will lead to the construction of a common ecosystem that spans across Europe.</w:t>
      </w:r>
      <w:r w:rsidRPr="00280B43">
        <w:rPr>
          <w:rFonts w:eastAsia="Arial" w:cs="Arial"/>
          <w:sz w:val="24"/>
          <w:szCs w:val="24"/>
          <w:lang w:val="en-US"/>
        </w:rPr>
        <w:t xml:space="preserve"> Funding to establish a healthy and competitive market for innovative telecommunications equipment will support European wellbeing in many ways, presumably even more than funding of dedicated </w:t>
      </w:r>
      <w:r w:rsidR="0F4B8BDA" w:rsidRPr="00280B43">
        <w:rPr>
          <w:rFonts w:eastAsia="Arial" w:cs="Arial"/>
          <w:sz w:val="24"/>
          <w:szCs w:val="24"/>
          <w:lang w:val="en-US"/>
        </w:rPr>
        <w:t xml:space="preserve">telecommunications </w:t>
      </w:r>
      <w:r w:rsidRPr="00280B43">
        <w:rPr>
          <w:rFonts w:eastAsia="Arial" w:cs="Arial"/>
          <w:sz w:val="24"/>
          <w:szCs w:val="24"/>
          <w:lang w:val="en-US"/>
        </w:rPr>
        <w:t>products could do.</w:t>
      </w:r>
    </w:p>
    <w:p w14:paraId="32A7933E" w14:textId="7B94AE35"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 </w:t>
      </w:r>
    </w:p>
    <w:p w14:paraId="5A21F98B" w14:textId="030CD735" w:rsidR="45B3E63D" w:rsidRPr="00280B43" w:rsidRDefault="45B3E63D" w:rsidP="561FBC65">
      <w:pPr>
        <w:jc w:val="both"/>
        <w:rPr>
          <w:rFonts w:eastAsia="Arial" w:cs="Arial"/>
          <w:sz w:val="24"/>
          <w:szCs w:val="24"/>
          <w:lang w:val="en-US"/>
        </w:rPr>
      </w:pPr>
      <w:r w:rsidRPr="00280B43">
        <w:rPr>
          <w:rFonts w:eastAsia="Arial" w:cs="Arial"/>
          <w:sz w:val="24"/>
          <w:szCs w:val="24"/>
          <w:lang w:val="en-US"/>
        </w:rPr>
        <w:t xml:space="preserve">The subsequent application deviates in that sense from typical applications, since different members of the EOC consortium will apply individually for funding and this happens across different countries. These applications are linked to each other and should be understood as a common EOC proposal. Those applications are easily identifiable as they all refer (via title or explanation) to the  “European Open RAN Consortium”. </w:t>
      </w:r>
    </w:p>
    <w:p w14:paraId="4339A757" w14:textId="1B9E2231" w:rsidR="561FBC65" w:rsidRPr="00280B43" w:rsidRDefault="561FBC65" w:rsidP="561FBC65">
      <w:pPr>
        <w:rPr>
          <w:lang w:val="en-US"/>
        </w:rPr>
      </w:pPr>
    </w:p>
    <w:p w14:paraId="0DEE1FDB" w14:textId="105B5E1E" w:rsidR="38749746" w:rsidRPr="00280B43" w:rsidRDefault="38749746" w:rsidP="38749746">
      <w:pPr>
        <w:pStyle w:val="ITAbsatzohneNr"/>
        <w:rPr>
          <w:lang w:val="en-US"/>
        </w:rPr>
      </w:pPr>
    </w:p>
    <w:p w14:paraId="77B778B3" w14:textId="77777777" w:rsidR="00A274BD" w:rsidRPr="00504B99" w:rsidRDefault="00A274BD" w:rsidP="00A274BD">
      <w:pPr>
        <w:pStyle w:val="ITberschrift1"/>
      </w:pPr>
      <w:bookmarkStart w:id="3" w:name="_Toc495919885"/>
      <w:bookmarkStart w:id="4" w:name="_Toc83310848"/>
      <w:r w:rsidRPr="00504B99">
        <w:lastRenderedPageBreak/>
        <w:t>Project Outline</w:t>
      </w:r>
      <w:bookmarkEnd w:id="3"/>
      <w:bookmarkEnd w:id="4"/>
    </w:p>
    <w:p w14:paraId="549E6A1B" w14:textId="77777777" w:rsidR="00FB71D8" w:rsidRPr="00504B99" w:rsidRDefault="00F96B3D" w:rsidP="00A274BD">
      <w:pPr>
        <w:pStyle w:val="ITberschrift11"/>
        <w:rPr>
          <w:lang w:val="en-US"/>
        </w:rPr>
      </w:pPr>
      <w:bookmarkStart w:id="5" w:name="_Toc83310849"/>
      <w:commentRangeStart w:id="6"/>
      <w:r w:rsidRPr="00504B99">
        <w:rPr>
          <w:lang w:val="en-US"/>
        </w:rPr>
        <w:t>Company</w:t>
      </w:r>
      <w:commentRangeEnd w:id="6"/>
      <w:r w:rsidR="00DE42C0">
        <w:rPr>
          <w:rStyle w:val="CommentReference"/>
        </w:rPr>
        <w:commentReference w:id="6"/>
      </w:r>
      <w:r w:rsidRPr="00504B99">
        <w:rPr>
          <w:lang w:val="en-US"/>
        </w:rPr>
        <w:t xml:space="preserve"> </w:t>
      </w:r>
      <w:r w:rsidR="00DD5ED5" w:rsidRPr="00504B99">
        <w:rPr>
          <w:lang w:val="en-US"/>
        </w:rPr>
        <w:t>P</w:t>
      </w:r>
      <w:r w:rsidRPr="00504B99">
        <w:rPr>
          <w:lang w:val="en-US"/>
        </w:rPr>
        <w:t>resentation</w:t>
      </w:r>
      <w:bookmarkEnd w:id="5"/>
    </w:p>
    <w:p w14:paraId="5C596A0B" w14:textId="0144E68B" w:rsidR="009C5620" w:rsidRDefault="00FB71D8" w:rsidP="00A16672">
      <w:pPr>
        <w:pStyle w:val="ITAbsatzohneNr"/>
        <w:rPr>
          <w:i/>
          <w:lang w:val="en-GB"/>
        </w:rPr>
      </w:pPr>
      <w:r w:rsidRPr="00504B99">
        <w:rPr>
          <w:i/>
          <w:lang w:val="en-GB"/>
        </w:rPr>
        <w:t xml:space="preserve">Please give a brief description of your company and type of company </w:t>
      </w:r>
    </w:p>
    <w:p w14:paraId="4B4D09D5" w14:textId="657F1814" w:rsidR="006515A2" w:rsidRDefault="006515A2" w:rsidP="00A16672">
      <w:pPr>
        <w:pStyle w:val="ITAbsatzohneNr"/>
        <w:rPr>
          <w:i/>
          <w:lang w:val="en-GB"/>
        </w:rPr>
      </w:pPr>
    </w:p>
    <w:p w14:paraId="3BD94B46" w14:textId="464AB323" w:rsidR="3A956E4D" w:rsidRPr="00280B43" w:rsidRDefault="006515A2" w:rsidP="00FF242E">
      <w:pPr>
        <w:pStyle w:val="ITAbsatzohneNr"/>
        <w:jc w:val="both"/>
        <w:rPr>
          <w:sz w:val="24"/>
          <w:szCs w:val="24"/>
          <w:lang w:val="en-US"/>
        </w:rPr>
      </w:pPr>
      <w:commentRangeStart w:id="7"/>
      <w:commentRangeStart w:id="8"/>
      <w:commentRangeEnd w:id="7"/>
      <w:r>
        <w:rPr>
          <w:rStyle w:val="CommentReference"/>
        </w:rPr>
        <w:commentReference w:id="7"/>
      </w:r>
      <w:commentRangeEnd w:id="8"/>
      <w:r>
        <w:rPr>
          <w:rStyle w:val="CommentReference"/>
        </w:rPr>
        <w:commentReference w:id="8"/>
      </w:r>
      <w:r w:rsidR="3A956E4D" w:rsidRPr="00FF242E">
        <w:rPr>
          <w:rFonts w:eastAsia="Arial" w:cs="Arial"/>
          <w:b/>
          <w:bCs/>
          <w:sz w:val="24"/>
          <w:szCs w:val="24"/>
          <w:lang w:val="en-GB"/>
        </w:rPr>
        <w:t>Deutsche Telekom</w:t>
      </w:r>
      <w:r w:rsidR="3A956E4D" w:rsidRPr="00FF242E">
        <w:rPr>
          <w:rFonts w:eastAsia="Arial" w:cs="Arial"/>
          <w:sz w:val="24"/>
          <w:szCs w:val="24"/>
          <w:lang w:val="en-GB"/>
        </w:rPr>
        <w:t xml:space="preserve"> is one of the world’s leading integrated telecommunications companies with 241,8 million mobile customers, 27,4 million fixed-network lines and 21,7 million broadband lines (as of December 31, 2020). The Group provides fixed-network, mobile communications, Internet and IPTV products and services for consumers, and ICT solutions for business and corporate customers. Deutsche Telekom is present in around 50 countries and has approximately 226,000 employees worldwide. The Group generated revenue of 101,0 billion euros in the 2020 financial year.</w:t>
      </w:r>
    </w:p>
    <w:p w14:paraId="65AC230D" w14:textId="16E16DF5" w:rsidR="25686DA8" w:rsidRPr="00FF242E" w:rsidRDefault="25686DA8" w:rsidP="00FF242E">
      <w:pPr>
        <w:jc w:val="both"/>
        <w:rPr>
          <w:sz w:val="24"/>
          <w:szCs w:val="24"/>
          <w:lang w:val="en-GB"/>
        </w:rPr>
      </w:pPr>
    </w:p>
    <w:p w14:paraId="09530AD1" w14:textId="7ED132D6" w:rsidR="3A956E4D" w:rsidRPr="00280B43" w:rsidRDefault="3A956E4D" w:rsidP="00FF242E">
      <w:pPr>
        <w:jc w:val="both"/>
        <w:rPr>
          <w:sz w:val="24"/>
          <w:szCs w:val="24"/>
          <w:lang w:val="en-US"/>
        </w:rPr>
      </w:pPr>
      <w:r w:rsidRPr="00FF242E">
        <w:rPr>
          <w:rFonts w:eastAsia="Arial" w:cs="Arial"/>
          <w:sz w:val="24"/>
          <w:szCs w:val="24"/>
          <w:lang w:val="en-GB"/>
        </w:rPr>
        <w:t xml:space="preserve">The </w:t>
      </w:r>
      <w:r w:rsidRPr="00FF242E">
        <w:rPr>
          <w:rFonts w:eastAsia="Arial" w:cs="Arial"/>
          <w:b/>
          <w:bCs/>
          <w:sz w:val="24"/>
          <w:szCs w:val="24"/>
          <w:lang w:val="en-GB"/>
        </w:rPr>
        <w:t>Technology Architecture &amp; Innovation (TAI)</w:t>
      </w:r>
      <w:r w:rsidRPr="00FF242E">
        <w:rPr>
          <w:rFonts w:eastAsia="Arial" w:cs="Arial"/>
          <w:sz w:val="24"/>
          <w:szCs w:val="24"/>
          <w:lang w:val="en-GB"/>
        </w:rPr>
        <w:t xml:space="preserve"> division is part of the central Technology &amp; Innovation board area of DT. TAI drives the development and delivery of service-native end to end network architectures based on the principles of disaggregation, cloudification and orchestration that will enable DT’s transformation to an automated production model.  TAI works closely with DT's operating units to ensure the handover and successful implementation into the production network to enable the delivery of end2end solutions for customers and creation of new monetization opportunities.</w:t>
      </w:r>
    </w:p>
    <w:p w14:paraId="094C31C0" w14:textId="1BBF44DF" w:rsidR="3A956E4D" w:rsidRPr="00280B43" w:rsidRDefault="3A956E4D" w:rsidP="00FF242E">
      <w:pPr>
        <w:jc w:val="both"/>
        <w:rPr>
          <w:sz w:val="24"/>
          <w:szCs w:val="24"/>
          <w:lang w:val="en-US"/>
        </w:rPr>
      </w:pPr>
      <w:r w:rsidRPr="00FF242E">
        <w:rPr>
          <w:rFonts w:eastAsia="Arial" w:cs="Arial"/>
          <w:sz w:val="24"/>
          <w:szCs w:val="24"/>
          <w:lang w:val="en-GB"/>
        </w:rPr>
        <w:t xml:space="preserve">With locations in Bonn, Darmstadt and Berlin (Germany) as well as teams of specialists located across DT’s European </w:t>
      </w:r>
      <w:proofErr w:type="spellStart"/>
      <w:r w:rsidRPr="00FF242E">
        <w:rPr>
          <w:rFonts w:eastAsia="Arial" w:cs="Arial"/>
          <w:sz w:val="24"/>
          <w:szCs w:val="24"/>
          <w:lang w:val="en-GB"/>
        </w:rPr>
        <w:t>NatCos</w:t>
      </w:r>
      <w:proofErr w:type="spellEnd"/>
      <w:r w:rsidRPr="00FF242E">
        <w:rPr>
          <w:rFonts w:eastAsia="Arial" w:cs="Arial"/>
          <w:sz w:val="24"/>
          <w:szCs w:val="24"/>
          <w:lang w:val="en-GB"/>
        </w:rPr>
        <w:t>, TAI concentrates on critical future trends and requirements to transform and differentiate the infrastructure of Deutsche Telekom to become a Software Telco. Its close engagement with industrial partners ensures close integration with the innovation community.</w:t>
      </w:r>
    </w:p>
    <w:p w14:paraId="5BBBBBEB" w14:textId="29EC343D" w:rsidR="3A956E4D" w:rsidRPr="00280B43" w:rsidRDefault="3A956E4D" w:rsidP="00FF242E">
      <w:pPr>
        <w:jc w:val="both"/>
        <w:rPr>
          <w:sz w:val="24"/>
          <w:szCs w:val="24"/>
          <w:lang w:val="en-US"/>
        </w:rPr>
      </w:pPr>
      <w:r w:rsidRPr="00FF242E">
        <w:rPr>
          <w:rFonts w:eastAsia="Arial" w:cs="Arial"/>
          <w:sz w:val="24"/>
          <w:szCs w:val="24"/>
          <w:lang w:val="en-GB"/>
        </w:rPr>
        <w:t xml:space="preserve">As network operator, DT will share its experience in planning, deploying and operating communication networks and its expertise on 5G topics achieved within EU funded projects like EU FP 7 METIS and 5G PPP METIS-II, 5G NORMA, </w:t>
      </w:r>
      <w:proofErr w:type="spellStart"/>
      <w:r w:rsidRPr="00FF242E">
        <w:rPr>
          <w:rFonts w:eastAsia="Arial" w:cs="Arial"/>
          <w:sz w:val="24"/>
          <w:szCs w:val="24"/>
          <w:lang w:val="en-GB"/>
        </w:rPr>
        <w:t>VirtuWind</w:t>
      </w:r>
      <w:proofErr w:type="spellEnd"/>
      <w:r w:rsidRPr="00FF242E">
        <w:rPr>
          <w:rFonts w:eastAsia="Arial" w:cs="Arial"/>
          <w:sz w:val="24"/>
          <w:szCs w:val="24"/>
          <w:lang w:val="en-GB"/>
        </w:rPr>
        <w:t xml:space="preserve">, 5GEx and 5G </w:t>
      </w:r>
      <w:proofErr w:type="spellStart"/>
      <w:r w:rsidRPr="00FF242E">
        <w:rPr>
          <w:rFonts w:eastAsia="Arial" w:cs="Arial"/>
          <w:sz w:val="24"/>
          <w:szCs w:val="24"/>
          <w:lang w:val="en-GB"/>
        </w:rPr>
        <w:t>MoNArch</w:t>
      </w:r>
      <w:proofErr w:type="spellEnd"/>
      <w:r w:rsidRPr="00FF242E">
        <w:rPr>
          <w:rFonts w:eastAsia="Arial" w:cs="Arial"/>
          <w:sz w:val="24"/>
          <w:szCs w:val="24"/>
          <w:lang w:val="en-GB"/>
        </w:rPr>
        <w:t xml:space="preserve"> with partner</w:t>
      </w:r>
      <w:r w:rsidR="6AB824FF" w:rsidRPr="00FF242E">
        <w:rPr>
          <w:rFonts w:eastAsia="Arial" w:cs="Arial"/>
          <w:sz w:val="24"/>
          <w:szCs w:val="24"/>
          <w:lang w:val="en-GB"/>
        </w:rPr>
        <w:t xml:space="preserve"> companie</w:t>
      </w:r>
      <w:r w:rsidRPr="00FF242E">
        <w:rPr>
          <w:rFonts w:eastAsia="Arial" w:cs="Arial"/>
          <w:sz w:val="24"/>
          <w:szCs w:val="24"/>
          <w:lang w:val="en-GB"/>
        </w:rPr>
        <w:t xml:space="preserve">s </w:t>
      </w:r>
      <w:r w:rsidR="157CFFA9" w:rsidRPr="00FF242E">
        <w:rPr>
          <w:rFonts w:eastAsia="Arial" w:cs="Arial"/>
          <w:sz w:val="24"/>
          <w:szCs w:val="24"/>
          <w:lang w:val="en-GB"/>
        </w:rPr>
        <w:t>from the European 5G ecosystem.</w:t>
      </w:r>
    </w:p>
    <w:p w14:paraId="57CBAB8E" w14:textId="77777777" w:rsidR="006515A2" w:rsidRPr="00A16672" w:rsidRDefault="006515A2" w:rsidP="00A16672">
      <w:pPr>
        <w:pStyle w:val="ITAbsatzohneNr"/>
        <w:rPr>
          <w:i/>
          <w:lang w:val="en-GB"/>
        </w:rPr>
      </w:pPr>
    </w:p>
    <w:p w14:paraId="6D4618D6" w14:textId="566B768F" w:rsidR="00A274BD" w:rsidRPr="00324273" w:rsidRDefault="00FB71D8" w:rsidP="00A274BD">
      <w:pPr>
        <w:pStyle w:val="ITberschrift11"/>
        <w:rPr>
          <w:szCs w:val="24"/>
          <w:lang w:val="en-US"/>
        </w:rPr>
      </w:pPr>
      <w:bookmarkStart w:id="9" w:name="_Toc83310850"/>
      <w:commentRangeStart w:id="10"/>
      <w:r w:rsidRPr="00324273">
        <w:rPr>
          <w:szCs w:val="24"/>
          <w:lang w:val="en-US"/>
        </w:rPr>
        <w:t>O</w:t>
      </w:r>
      <w:r w:rsidR="00DD5ED5" w:rsidRPr="00324273">
        <w:rPr>
          <w:szCs w:val="24"/>
          <w:lang w:val="en-US"/>
        </w:rPr>
        <w:t>bjectives</w:t>
      </w:r>
      <w:commentRangeEnd w:id="10"/>
      <w:r w:rsidR="009B07A0" w:rsidRPr="00324273">
        <w:rPr>
          <w:rStyle w:val="CommentReference"/>
          <w:sz w:val="24"/>
          <w:szCs w:val="24"/>
        </w:rPr>
        <w:commentReference w:id="10"/>
      </w:r>
      <w:r w:rsidR="00DD5ED5" w:rsidRPr="00324273">
        <w:rPr>
          <w:szCs w:val="24"/>
          <w:lang w:val="en-US"/>
        </w:rPr>
        <w:t xml:space="preserve"> of </w:t>
      </w:r>
      <w:r w:rsidR="009C5620" w:rsidRPr="00324273">
        <w:rPr>
          <w:szCs w:val="24"/>
          <w:lang w:val="en-US"/>
        </w:rPr>
        <w:t xml:space="preserve"> the company in the IPCEI in all </w:t>
      </w:r>
      <w:commentRangeStart w:id="11"/>
      <w:r w:rsidR="00A26678" w:rsidRPr="00324273">
        <w:rPr>
          <w:szCs w:val="24"/>
          <w:lang w:val="en-US"/>
        </w:rPr>
        <w:t>Workstreams</w:t>
      </w:r>
      <w:commentRangeEnd w:id="11"/>
      <w:r w:rsidR="006515A2" w:rsidRPr="00324273">
        <w:rPr>
          <w:rStyle w:val="CommentReference"/>
          <w:sz w:val="24"/>
          <w:szCs w:val="24"/>
        </w:rPr>
        <w:commentReference w:id="11"/>
      </w:r>
      <w:r w:rsidR="009C5620" w:rsidRPr="00324273">
        <w:rPr>
          <w:szCs w:val="24"/>
          <w:lang w:val="en-US"/>
        </w:rPr>
        <w:t xml:space="preserve"> it’s involved</w:t>
      </w:r>
      <w:bookmarkEnd w:id="9"/>
    </w:p>
    <w:p w14:paraId="598380DB" w14:textId="4B3DEF54" w:rsidR="6215C8ED" w:rsidRPr="00280B43" w:rsidRDefault="6215C8ED" w:rsidP="1139D262">
      <w:pPr>
        <w:jc w:val="both"/>
        <w:rPr>
          <w:sz w:val="24"/>
          <w:szCs w:val="24"/>
          <w:lang w:val="en-US"/>
        </w:rPr>
      </w:pPr>
      <w:r w:rsidRPr="00324273">
        <w:rPr>
          <w:rFonts w:eastAsia="Arial" w:cs="Arial"/>
          <w:i/>
          <w:iCs/>
          <w:sz w:val="24"/>
          <w:szCs w:val="24"/>
          <w:lang w:val="en-GB"/>
        </w:rPr>
        <w:t xml:space="preserve"> </w:t>
      </w:r>
    </w:p>
    <w:p w14:paraId="3933C323" w14:textId="77777777" w:rsidR="006515A2" w:rsidRPr="007E6A4E" w:rsidRDefault="006515A2" w:rsidP="000C440F">
      <w:pPr>
        <w:pStyle w:val="ITberschrift111"/>
        <w:rPr>
          <w:rFonts w:asciiTheme="minorHAnsi" w:eastAsiaTheme="minorEastAsia" w:hAnsiTheme="minorHAnsi" w:cstheme="minorBidi"/>
          <w:sz w:val="24"/>
          <w:szCs w:val="24"/>
          <w:highlight w:val="green"/>
          <w:lang w:val="en-US"/>
        </w:rPr>
      </w:pPr>
      <w:bookmarkStart w:id="12" w:name="_Toc80693893"/>
      <w:bookmarkStart w:id="13" w:name="_Toc82180891"/>
      <w:bookmarkStart w:id="14" w:name="_Toc82723630"/>
      <w:bookmarkStart w:id="15" w:name="_Toc83310851"/>
      <w:r w:rsidRPr="007E6A4E">
        <w:rPr>
          <w:sz w:val="24"/>
          <w:szCs w:val="24"/>
          <w:highlight w:val="green"/>
          <w:lang w:val="en-US"/>
        </w:rPr>
        <w:t>Context of market</w:t>
      </w:r>
      <w:bookmarkEnd w:id="12"/>
      <w:bookmarkEnd w:id="13"/>
      <w:bookmarkEnd w:id="14"/>
      <w:bookmarkEnd w:id="15"/>
    </w:p>
    <w:p w14:paraId="0B2D7C2E" w14:textId="291028E4" w:rsidR="1139D262" w:rsidRPr="00324273" w:rsidRDefault="1139D262" w:rsidP="1139D262">
      <w:pPr>
        <w:pStyle w:val="ITAbsatzohneNr"/>
        <w:rPr>
          <w:sz w:val="24"/>
          <w:szCs w:val="24"/>
          <w:lang w:val="en-US"/>
        </w:rPr>
      </w:pPr>
    </w:p>
    <w:p w14:paraId="4CE26C20" w14:textId="77777777" w:rsidR="00F756EC" w:rsidRPr="00280B43" w:rsidRDefault="00F756EC" w:rsidP="00F756EC">
      <w:pPr>
        <w:jc w:val="both"/>
        <w:rPr>
          <w:sz w:val="24"/>
          <w:szCs w:val="24"/>
          <w:lang w:val="en-US"/>
        </w:rPr>
      </w:pPr>
      <w:r w:rsidRPr="00324273">
        <w:rPr>
          <w:rFonts w:eastAsia="Arial" w:cs="Arial"/>
          <w:sz w:val="24"/>
          <w:szCs w:val="24"/>
          <w:lang w:val="en-GB"/>
        </w:rPr>
        <w:t xml:space="preserve">The launch of GSM </w:t>
      </w:r>
      <w:r w:rsidRPr="004E262A">
        <w:rPr>
          <w:rFonts w:eastAsia="Arial" w:cs="Arial"/>
          <w:sz w:val="24"/>
          <w:szCs w:val="24"/>
          <w:lang w:val="en-GB"/>
        </w:rPr>
        <w:t xml:space="preserve">in 1992 was a tremendous success for the European telecommunications industry. This success motivated US and Japanese to heavily engage in development of UMTS and later also Chinese and Koreans in LTE and 5G. One major success factor was a technological disruption, namely the switch from </w:t>
      </w:r>
      <w:proofErr w:type="spellStart"/>
      <w:r w:rsidRPr="004E262A">
        <w:rPr>
          <w:rFonts w:eastAsia="Arial" w:cs="Arial"/>
          <w:sz w:val="24"/>
          <w:szCs w:val="24"/>
          <w:lang w:val="en-GB"/>
        </w:rPr>
        <w:t>analog</w:t>
      </w:r>
      <w:proofErr w:type="spellEnd"/>
      <w:r w:rsidRPr="004E262A">
        <w:rPr>
          <w:rFonts w:eastAsia="Arial" w:cs="Arial"/>
          <w:sz w:val="24"/>
          <w:szCs w:val="24"/>
          <w:lang w:val="en-GB"/>
        </w:rPr>
        <w:t xml:space="preserve"> to digital network equipment and UEs. This required many years of academic and industrial research and development prior to the launch. However, this success would not have been possible without European cooperation and the audacity to take the risk of technological and commercial failure, political support and funding.</w:t>
      </w:r>
    </w:p>
    <w:p w14:paraId="255AE117" w14:textId="77777777" w:rsidR="00F756EC" w:rsidRPr="00280B43" w:rsidRDefault="00F756EC" w:rsidP="00F756EC">
      <w:pPr>
        <w:jc w:val="both"/>
        <w:rPr>
          <w:sz w:val="24"/>
          <w:szCs w:val="24"/>
          <w:lang w:val="en-US"/>
        </w:rPr>
      </w:pPr>
      <w:r w:rsidRPr="004E262A">
        <w:rPr>
          <w:rFonts w:eastAsia="Arial" w:cs="Arial"/>
          <w:sz w:val="24"/>
          <w:szCs w:val="24"/>
          <w:lang w:val="en-GB"/>
        </w:rPr>
        <w:lastRenderedPageBreak/>
        <w:t xml:space="preserve"> </w:t>
      </w:r>
    </w:p>
    <w:p w14:paraId="7ADA706D" w14:textId="134F6F3F" w:rsidR="006E35D0" w:rsidRDefault="00F756EC" w:rsidP="00F756EC">
      <w:pPr>
        <w:jc w:val="both"/>
        <w:rPr>
          <w:rFonts w:eastAsia="Arial" w:cs="Arial"/>
          <w:sz w:val="24"/>
          <w:szCs w:val="24"/>
          <w:lang w:val="en-GB"/>
        </w:rPr>
      </w:pPr>
      <w:r w:rsidRPr="004E262A">
        <w:rPr>
          <w:rFonts w:eastAsia="Arial" w:cs="Arial"/>
          <w:sz w:val="24"/>
          <w:szCs w:val="24"/>
          <w:lang w:val="en-GB"/>
        </w:rPr>
        <w:t xml:space="preserve">Since then, Europe has lost its leading position in telecommunications technology, innovative / disruptive technologies like cloud and O-RAN are driven mainly by US and Asian players in the market. </w:t>
      </w:r>
      <w:r w:rsidR="00155CA6" w:rsidRPr="00495B2C">
        <w:rPr>
          <w:rFonts w:eastAsia="Arial" w:cs="Arial"/>
          <w:color w:val="FF0000"/>
          <w:sz w:val="24"/>
          <w:szCs w:val="24"/>
          <w:highlight w:val="yellow"/>
          <w:lang w:val="en-GB"/>
        </w:rPr>
        <w:t>A sentence on Open RAN</w:t>
      </w:r>
      <w:r w:rsidR="00CB2A0D" w:rsidRPr="00495B2C">
        <w:rPr>
          <w:rFonts w:eastAsia="Arial" w:cs="Arial"/>
          <w:color w:val="FF0000"/>
          <w:sz w:val="24"/>
          <w:szCs w:val="24"/>
          <w:highlight w:val="yellow"/>
          <w:lang w:val="en-GB"/>
        </w:rPr>
        <w:t xml:space="preserve"> vs legacy RAN</w:t>
      </w:r>
      <w:r w:rsidR="00932FD9" w:rsidRPr="00495B2C">
        <w:rPr>
          <w:rFonts w:eastAsia="Arial" w:cs="Arial"/>
          <w:color w:val="FF0000"/>
          <w:sz w:val="24"/>
          <w:szCs w:val="24"/>
          <w:highlight w:val="yellow"/>
          <w:lang w:val="en-GB"/>
        </w:rPr>
        <w:t xml:space="preserve"> as the next market disruption Europe should make use of</w:t>
      </w:r>
      <w:r w:rsidR="00CB2A0D" w:rsidRPr="00CB2A0D">
        <w:rPr>
          <w:rFonts w:eastAsia="Arial" w:cs="Arial"/>
          <w:color w:val="FF0000"/>
          <w:sz w:val="24"/>
          <w:szCs w:val="24"/>
          <w:lang w:val="en-GB"/>
        </w:rPr>
        <w:t>.</w:t>
      </w:r>
    </w:p>
    <w:p w14:paraId="5547F31A" w14:textId="26DA8721" w:rsidR="006E35D0" w:rsidRDefault="006E35D0" w:rsidP="00F756EC">
      <w:pPr>
        <w:jc w:val="both"/>
        <w:rPr>
          <w:rFonts w:eastAsia="Arial" w:cs="Arial"/>
          <w:sz w:val="24"/>
          <w:szCs w:val="24"/>
          <w:lang w:val="en-GB"/>
        </w:rPr>
      </w:pPr>
      <w:r w:rsidRPr="006E35D0">
        <w:rPr>
          <w:rFonts w:eastAsia="Arial" w:cs="Arial"/>
          <w:noProof/>
          <w:sz w:val="24"/>
          <w:szCs w:val="24"/>
          <w:lang w:val="en-GB"/>
        </w:rPr>
        <mc:AlternateContent>
          <mc:Choice Requires="wps">
            <w:drawing>
              <wp:anchor distT="91440" distB="91440" distL="114300" distR="114300" simplePos="0" relativeHeight="251658244" behindDoc="0" locked="0" layoutInCell="1" allowOverlap="1" wp14:anchorId="287ECFC9" wp14:editId="3B96FDFF">
                <wp:simplePos x="0" y="0"/>
                <wp:positionH relativeFrom="page">
                  <wp:posOffset>981075</wp:posOffset>
                </wp:positionH>
                <wp:positionV relativeFrom="paragraph">
                  <wp:posOffset>276225</wp:posOffset>
                </wp:positionV>
                <wp:extent cx="57721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3985"/>
                        </a:xfrm>
                        <a:prstGeom prst="rect">
                          <a:avLst/>
                        </a:prstGeom>
                        <a:noFill/>
                        <a:ln w="9525">
                          <a:noFill/>
                          <a:miter lim="800000"/>
                          <a:headEnd/>
                          <a:tailEnd/>
                        </a:ln>
                      </wps:spPr>
                      <wps:txbx>
                        <w:txbxContent>
                          <w:p w14:paraId="0FD9E9E6" w14:textId="58A9296A" w:rsidR="006E35D0" w:rsidRPr="00D45A32" w:rsidRDefault="006E35D0">
                            <w:pPr>
                              <w:pBdr>
                                <w:top w:val="single" w:sz="24" w:space="8" w:color="4F81BD" w:themeColor="accent1"/>
                                <w:bottom w:val="single" w:sz="24" w:space="8" w:color="4F81BD" w:themeColor="accent1"/>
                              </w:pBdr>
                              <w:rPr>
                                <w:i/>
                                <w:iCs/>
                                <w:color w:val="4F81BD" w:themeColor="accent1"/>
                                <w:sz w:val="24"/>
                                <w:lang w:val="en-US"/>
                              </w:rPr>
                            </w:pPr>
                            <w:r w:rsidRPr="00D45A32">
                              <w:rPr>
                                <w:i/>
                                <w:iCs/>
                                <w:color w:val="4F81BD" w:themeColor="accent1"/>
                                <w:sz w:val="24"/>
                                <w:lang w:val="en-US"/>
                              </w:rPr>
                              <w:t>The central ambition of this project proposal is</w:t>
                            </w:r>
                            <w:r w:rsidR="0016088F" w:rsidRPr="00D45A32">
                              <w:rPr>
                                <w:i/>
                                <w:iCs/>
                                <w:color w:val="4F81BD" w:themeColor="accent1"/>
                                <w:sz w:val="24"/>
                                <w:lang w:val="en-US"/>
                              </w:rPr>
                              <w:t xml:space="preserve"> </w:t>
                            </w:r>
                            <w:r w:rsidRPr="00D45A32">
                              <w:rPr>
                                <w:i/>
                                <w:iCs/>
                                <w:color w:val="4F81BD" w:themeColor="accent1"/>
                                <w:sz w:val="24"/>
                                <w:lang w:val="en-US"/>
                              </w:rPr>
                              <w:t xml:space="preserve">to bring back European network operators and telecommunications industry to an industry- and market-leading position </w:t>
                            </w:r>
                            <w:r w:rsidRPr="00D45A32">
                              <w:rPr>
                                <w:i/>
                                <w:iCs/>
                                <w:color w:val="FF0000"/>
                                <w:sz w:val="24"/>
                                <w:lang w:val="en-US"/>
                              </w:rPr>
                              <w:t>by making Open RAN the go-to technology for new network deployments in Europe.</w:t>
                            </w:r>
                          </w:p>
                          <w:p w14:paraId="4CDA601B" w14:textId="77777777" w:rsidR="006E35D0" w:rsidRPr="00D45A32" w:rsidRDefault="006E35D0">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7ECFC9" id="_x0000_t202" coordsize="21600,21600" o:spt="202" path="m,l,21600r21600,l21600,xe">
                <v:stroke joinstyle="miter"/>
                <v:path gradientshapeok="t" o:connecttype="rect"/>
              </v:shapetype>
              <v:shape id="Text Box 2" o:spid="_x0000_s1027" type="#_x0000_t202" style="position:absolute;left:0;text-align:left;margin-left:77.25pt;margin-top:21.75pt;width:454.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" filled="f" stroked="f">
                <v:textbox style="mso-fit-shape-to-text:t">
                  <w:txbxContent>
                    <w:p w14:paraId="0FD9E9E6" w14:textId="58A9296A" w:rsidR="006E35D0" w:rsidRPr="00D45A32" w:rsidRDefault="006E35D0">
                      <w:pPr>
                        <w:pBdr>
                          <w:top w:val="single" w:sz="24" w:space="8" w:color="4F81BD" w:themeColor="accent1"/>
                          <w:bottom w:val="single" w:sz="24" w:space="8" w:color="4F81BD" w:themeColor="accent1"/>
                        </w:pBdr>
                        <w:rPr>
                          <w:i/>
                          <w:iCs/>
                          <w:color w:val="4F81BD" w:themeColor="accent1"/>
                          <w:sz w:val="24"/>
                          <w:lang w:val="en-US"/>
                        </w:rPr>
                      </w:pPr>
                      <w:r w:rsidRPr="00D45A32">
                        <w:rPr>
                          <w:i/>
                          <w:iCs/>
                          <w:color w:val="4F81BD" w:themeColor="accent1"/>
                          <w:sz w:val="24"/>
                          <w:lang w:val="en-US"/>
                        </w:rPr>
                        <w:t>The central ambition of this project proposal is</w:t>
                      </w:r>
                      <w:r w:rsidR="0016088F" w:rsidRPr="00D45A32">
                        <w:rPr>
                          <w:i/>
                          <w:iCs/>
                          <w:color w:val="4F81BD" w:themeColor="accent1"/>
                          <w:sz w:val="24"/>
                          <w:lang w:val="en-US"/>
                        </w:rPr>
                        <w:t xml:space="preserve"> </w:t>
                      </w:r>
                      <w:r w:rsidRPr="00D45A32">
                        <w:rPr>
                          <w:i/>
                          <w:iCs/>
                          <w:color w:val="4F81BD" w:themeColor="accent1"/>
                          <w:sz w:val="24"/>
                          <w:lang w:val="en-US"/>
                        </w:rPr>
                        <w:t xml:space="preserve">to bring back European network operators and telecommunications industry to an industry- and market-leading position </w:t>
                      </w:r>
                      <w:r w:rsidRPr="00D45A32">
                        <w:rPr>
                          <w:i/>
                          <w:iCs/>
                          <w:color w:val="FF0000"/>
                          <w:sz w:val="24"/>
                          <w:lang w:val="en-US"/>
                        </w:rPr>
                        <w:t>by making Open RAN the go-to technology for new network deployments in Europe.</w:t>
                      </w:r>
                    </w:p>
                    <w:p w14:paraId="4CDA601B" w14:textId="77777777" w:rsidR="006E35D0" w:rsidRPr="00D45A32" w:rsidRDefault="006E35D0">
                      <w:pPr>
                        <w:rPr>
                          <w:lang w:val="en-US"/>
                        </w:rPr>
                      </w:pPr>
                    </w:p>
                  </w:txbxContent>
                </v:textbox>
                <w10:wrap type="topAndBottom" anchorx="page"/>
              </v:shape>
            </w:pict>
          </mc:Fallback>
        </mc:AlternateContent>
      </w:r>
    </w:p>
    <w:p w14:paraId="69B009E9" w14:textId="62240AE0" w:rsidR="00F756EC" w:rsidRPr="00280B43" w:rsidRDefault="00F756EC" w:rsidP="00F756EC">
      <w:pPr>
        <w:jc w:val="both"/>
        <w:rPr>
          <w:sz w:val="24"/>
          <w:szCs w:val="24"/>
          <w:lang w:val="en-US"/>
        </w:rPr>
      </w:pPr>
      <w:r w:rsidRPr="004E262A">
        <w:rPr>
          <w:rFonts w:eastAsia="Arial" w:cs="Arial"/>
          <w:sz w:val="24"/>
          <w:szCs w:val="24"/>
          <w:lang w:val="en-GB"/>
        </w:rPr>
        <w:t xml:space="preserve">The resulting effects will be greatly beneficial to enabling European innovation. Perhaps the most important is the positive effects is the enablement of innovative European SMEs and manufacturers without RAN business to step into this area and widen the European ecosystem in communications technologies, increasing sovereignty and independence in radio networks and ensuring Europe keeps a field to play in a market which is under attack by large US infrastructure providers (Dell, IBM) and </w:t>
      </w:r>
      <w:proofErr w:type="spellStart"/>
      <w:r w:rsidRPr="004E262A">
        <w:rPr>
          <w:rFonts w:eastAsia="Arial" w:cs="Arial"/>
          <w:sz w:val="24"/>
          <w:szCs w:val="24"/>
          <w:lang w:val="en-GB"/>
        </w:rPr>
        <w:t>hyperscalers</w:t>
      </w:r>
      <w:proofErr w:type="spellEnd"/>
      <w:r w:rsidRPr="004E262A">
        <w:rPr>
          <w:rFonts w:eastAsia="Arial" w:cs="Arial"/>
          <w:sz w:val="24"/>
          <w:szCs w:val="24"/>
          <w:lang w:val="en-GB"/>
        </w:rPr>
        <w:t xml:space="preserve"> (Microsoft, AWS).</w:t>
      </w:r>
    </w:p>
    <w:p w14:paraId="3B9D8DC3" w14:textId="77777777" w:rsidR="00F756EC" w:rsidRPr="00280B43" w:rsidRDefault="00F756EC" w:rsidP="1139D262">
      <w:pPr>
        <w:jc w:val="both"/>
        <w:rPr>
          <w:rFonts w:eastAsia="Arial" w:cs="Arial"/>
          <w:sz w:val="24"/>
          <w:szCs w:val="24"/>
          <w:lang w:val="en-US"/>
        </w:rPr>
      </w:pPr>
    </w:p>
    <w:p w14:paraId="2AC29FF8" w14:textId="0F654891" w:rsidR="4A53C65E" w:rsidRPr="00280B43" w:rsidRDefault="4A53C65E" w:rsidP="1139D262">
      <w:pPr>
        <w:jc w:val="both"/>
        <w:rPr>
          <w:sz w:val="24"/>
          <w:szCs w:val="24"/>
          <w:lang w:val="en-US"/>
        </w:rPr>
      </w:pPr>
      <w:r w:rsidRPr="004E262A">
        <w:rPr>
          <w:rFonts w:eastAsia="Arial" w:cs="Arial"/>
          <w:sz w:val="24"/>
          <w:szCs w:val="24"/>
          <w:lang w:val="en-US"/>
        </w:rPr>
        <w:t xml:space="preserve">The scenario where no O-RAN network is developed entails a continuation of the current trend: the market for telecommunication network equipment is going to be dominated by a few big players from the US and Asia. Europe is going to lose market share. The European value chains in the communications technologies value chains are going the lose depth. </w:t>
      </w:r>
    </w:p>
    <w:p w14:paraId="7C8B0947" w14:textId="6684C890" w:rsidR="4A53C65E" w:rsidRPr="00280B43" w:rsidRDefault="4A53C65E" w:rsidP="1139D262">
      <w:pPr>
        <w:jc w:val="both"/>
        <w:rPr>
          <w:sz w:val="24"/>
          <w:szCs w:val="24"/>
          <w:lang w:val="en-US"/>
        </w:rPr>
      </w:pPr>
      <w:r w:rsidRPr="004E262A">
        <w:rPr>
          <w:rFonts w:eastAsia="Arial" w:cs="Arial"/>
          <w:sz w:val="24"/>
          <w:szCs w:val="24"/>
          <w:lang w:val="en-US"/>
        </w:rPr>
        <w:t xml:space="preserve"> </w:t>
      </w:r>
    </w:p>
    <w:p w14:paraId="150386C5" w14:textId="3786A087" w:rsidR="4A53C65E" w:rsidRPr="00280B43" w:rsidRDefault="4A53C65E" w:rsidP="1139D262">
      <w:pPr>
        <w:jc w:val="both"/>
        <w:rPr>
          <w:sz w:val="24"/>
          <w:szCs w:val="24"/>
          <w:lang w:val="en-US"/>
        </w:rPr>
      </w:pPr>
      <w:r w:rsidRPr="004E262A">
        <w:rPr>
          <w:rFonts w:eastAsia="Arial" w:cs="Arial"/>
          <w:sz w:val="24"/>
          <w:szCs w:val="24"/>
          <w:lang w:val="en-US"/>
        </w:rPr>
        <w:t xml:space="preserve">Mobile networks have become part of the critical infrastructure as they increasingly become the primary enabler of communication, work, entertainment and industrial transformation. Expansion of 4G, 5G and the 6G(in the future), will help Europe be globally competitive while addressing social issues such as the digital divide. However, Europe’s mobile network operators (MNO’s) </w:t>
      </w:r>
      <w:r w:rsidR="006515A2" w:rsidRPr="004E262A">
        <w:rPr>
          <w:rFonts w:eastAsia="Arial" w:cs="Arial"/>
          <w:sz w:val="24"/>
          <w:szCs w:val="24"/>
          <w:lang w:val="en-US"/>
        </w:rPr>
        <w:t xml:space="preserve">and </w:t>
      </w:r>
      <w:r w:rsidRPr="004E262A">
        <w:rPr>
          <w:rFonts w:eastAsia="Arial" w:cs="Arial"/>
          <w:sz w:val="24"/>
          <w:szCs w:val="24"/>
          <w:lang w:val="en-US"/>
        </w:rPr>
        <w:t xml:space="preserve">industries are reliant on a very limited and closed supply chain. Open RAN is not just an important issue of the mobile sector; it impacts on critical issues of competitiveness and access to technology across all industry sectors. </w:t>
      </w:r>
    </w:p>
    <w:p w14:paraId="211C88BD" w14:textId="5D2F2B18" w:rsidR="4A53C65E" w:rsidRPr="00280B43" w:rsidRDefault="4A53C65E" w:rsidP="1139D262">
      <w:pPr>
        <w:jc w:val="both"/>
        <w:rPr>
          <w:sz w:val="24"/>
          <w:szCs w:val="24"/>
          <w:lang w:val="en-US"/>
        </w:rPr>
      </w:pPr>
      <w:r w:rsidRPr="004E262A">
        <w:rPr>
          <w:rFonts w:eastAsia="Arial" w:cs="Arial"/>
          <w:sz w:val="24"/>
          <w:szCs w:val="24"/>
          <w:lang w:val="en-US"/>
        </w:rPr>
        <w:t xml:space="preserve"> </w:t>
      </w:r>
    </w:p>
    <w:p w14:paraId="023EB174" w14:textId="37AB46D6" w:rsidR="4A53C65E" w:rsidRPr="00280B43" w:rsidRDefault="4A53C65E" w:rsidP="1139D262">
      <w:pPr>
        <w:jc w:val="both"/>
        <w:rPr>
          <w:sz w:val="24"/>
          <w:szCs w:val="24"/>
          <w:lang w:val="en-US"/>
        </w:rPr>
      </w:pPr>
      <w:r w:rsidRPr="004E262A">
        <w:rPr>
          <w:rFonts w:eastAsia="Arial" w:cs="Arial"/>
          <w:sz w:val="24"/>
          <w:szCs w:val="24"/>
          <w:lang w:val="en-US"/>
        </w:rPr>
        <w:t>The radio access network (RAN), which supports mobile communications, has been dominated by just three suppliers which controlled over 85% of the RAN market in 2020. Their networks are closed (all the elements have to</w:t>
      </w:r>
      <w:r w:rsidR="00856273" w:rsidRPr="004E262A">
        <w:rPr>
          <w:rFonts w:eastAsia="Arial" w:cs="Arial"/>
          <w:sz w:val="24"/>
          <w:szCs w:val="24"/>
          <w:lang w:val="en-US"/>
        </w:rPr>
        <w:t xml:space="preserve"> be</w:t>
      </w:r>
      <w:r w:rsidRPr="004E262A">
        <w:rPr>
          <w:rFonts w:eastAsia="Arial" w:cs="Arial"/>
          <w:sz w:val="24"/>
          <w:szCs w:val="24"/>
          <w:lang w:val="en-US"/>
        </w:rPr>
        <w:t xml:space="preserve"> acquired from one vendor). A more diverse ecosystem is essential to 1) Enable operators to access a wide range of innovations 2) Support solutions for an increasingly diverse set of use cases, with a wide range of price points and form factors for different applications, in order to enable</w:t>
      </w:r>
      <w:r w:rsidR="006515A2" w:rsidRPr="004E262A">
        <w:rPr>
          <w:rFonts w:eastAsia="Arial" w:cs="Arial"/>
          <w:sz w:val="24"/>
          <w:szCs w:val="24"/>
          <w:lang w:val="en-US"/>
        </w:rPr>
        <w:t xml:space="preserve"> new </w:t>
      </w:r>
      <w:r w:rsidRPr="004E262A">
        <w:rPr>
          <w:rFonts w:eastAsia="Arial" w:cs="Arial"/>
          <w:sz w:val="24"/>
          <w:szCs w:val="24"/>
          <w:lang w:val="en-US"/>
        </w:rPr>
        <w:t xml:space="preserve">industrial transformation 3) Ensure access to a robust supply chain of trusted vendors. </w:t>
      </w:r>
    </w:p>
    <w:p w14:paraId="66A80020" w14:textId="44FD05DD" w:rsidR="4A53C65E" w:rsidRPr="00280B43" w:rsidRDefault="4A53C65E" w:rsidP="1139D262">
      <w:pPr>
        <w:jc w:val="both"/>
        <w:rPr>
          <w:sz w:val="24"/>
          <w:szCs w:val="24"/>
          <w:lang w:val="en-US"/>
        </w:rPr>
      </w:pPr>
      <w:r w:rsidRPr="004E262A">
        <w:rPr>
          <w:rFonts w:eastAsia="Arial" w:cs="Arial"/>
          <w:color w:val="FF0000"/>
          <w:sz w:val="24"/>
          <w:szCs w:val="24"/>
          <w:lang w:val="en-US"/>
        </w:rPr>
        <w:lastRenderedPageBreak/>
        <w:t xml:space="preserve"> </w:t>
      </w:r>
    </w:p>
    <w:p w14:paraId="28680E02" w14:textId="746DB527" w:rsidR="4A53C65E" w:rsidRPr="004E262A" w:rsidRDefault="4A53C65E" w:rsidP="1139D262">
      <w:pPr>
        <w:jc w:val="both"/>
        <w:rPr>
          <w:ins w:id="16" w:author="Author"/>
          <w:rFonts w:eastAsia="Arial" w:cs="Arial"/>
          <w:sz w:val="24"/>
          <w:szCs w:val="24"/>
          <w:lang w:val="en-US"/>
        </w:rPr>
      </w:pPr>
      <w:r w:rsidRPr="004E262A">
        <w:rPr>
          <w:rFonts w:eastAsia="Arial" w:cs="Arial"/>
          <w:sz w:val="24"/>
          <w:szCs w:val="24"/>
          <w:lang w:val="en-US"/>
        </w:rPr>
        <w:t xml:space="preserve">These goals can only be achieved with open platforms that allow many suppliers to compete and innovate, resulting in a broad ecosystem with many interoperable solutions. This need has resulted in the development of Open Ran.  </w:t>
      </w:r>
    </w:p>
    <w:p w14:paraId="2FCB939A" w14:textId="646B0176" w:rsidR="002B1175" w:rsidRPr="004E262A" w:rsidRDefault="002B1175" w:rsidP="1139D262">
      <w:pPr>
        <w:jc w:val="both"/>
        <w:rPr>
          <w:ins w:id="17" w:author="Author"/>
          <w:rFonts w:eastAsia="Arial" w:cs="Arial"/>
          <w:sz w:val="24"/>
          <w:szCs w:val="24"/>
          <w:lang w:val="en-US"/>
        </w:rPr>
      </w:pPr>
    </w:p>
    <w:p w14:paraId="7823F942" w14:textId="2F383A21" w:rsidR="009831AD" w:rsidRPr="004E262A" w:rsidRDefault="009831AD" w:rsidP="1139D262">
      <w:pPr>
        <w:jc w:val="both"/>
        <w:rPr>
          <w:rFonts w:eastAsia="Arial" w:cs="Arial"/>
          <w:sz w:val="24"/>
          <w:szCs w:val="24"/>
          <w:lang w:val="en-US"/>
        </w:rPr>
      </w:pPr>
      <w:ins w:id="18" w:author="Author">
        <w:r w:rsidRPr="004E262A">
          <w:rPr>
            <w:rFonts w:eastAsia="Arial" w:cs="Arial"/>
            <w:noProof/>
            <w:sz w:val="24"/>
            <w:szCs w:val="24"/>
            <w:lang w:val="en-US"/>
          </w:rPr>
          <w:drawing>
            <wp:inline distT="0" distB="0" distL="0" distR="0" wp14:anchorId="1B1AD6F0" wp14:editId="4D20CB63">
              <wp:extent cx="6153150" cy="230505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ins>
    </w:p>
    <w:p w14:paraId="5B38D0E1" w14:textId="79BA5CB7" w:rsidR="4A53C65E" w:rsidRPr="004E262A" w:rsidRDefault="4A53C65E" w:rsidP="1139D262">
      <w:pPr>
        <w:jc w:val="both"/>
        <w:rPr>
          <w:rFonts w:eastAsia="Arial" w:cs="Arial"/>
          <w:sz w:val="24"/>
          <w:szCs w:val="24"/>
          <w:lang w:val="en-US"/>
        </w:rPr>
      </w:pPr>
      <w:r w:rsidRPr="004E262A">
        <w:rPr>
          <w:rFonts w:eastAsia="Arial" w:cs="Arial"/>
          <w:sz w:val="24"/>
          <w:szCs w:val="24"/>
          <w:lang w:val="en-US"/>
        </w:rPr>
        <w:t xml:space="preserve"> </w:t>
      </w:r>
    </w:p>
    <w:p w14:paraId="7822050F" w14:textId="26403D16" w:rsidR="4A53C65E" w:rsidRPr="00AA54DF" w:rsidRDefault="4A53C65E" w:rsidP="1139D262">
      <w:pPr>
        <w:jc w:val="both"/>
        <w:rPr>
          <w:sz w:val="24"/>
          <w:szCs w:val="24"/>
          <w:lang w:val="en-US"/>
        </w:rPr>
      </w:pPr>
      <w:r w:rsidRPr="004E262A">
        <w:rPr>
          <w:rFonts w:eastAsia="Arial" w:cs="Arial"/>
          <w:sz w:val="24"/>
          <w:szCs w:val="24"/>
          <w:lang w:val="en-US"/>
        </w:rPr>
        <w:t xml:space="preserve"> </w:t>
      </w:r>
    </w:p>
    <w:p w14:paraId="42EBCA38" w14:textId="62DD6721" w:rsidR="4A53C65E" w:rsidRDefault="2BEC5A14" w:rsidP="1139D262">
      <w:pPr>
        <w:jc w:val="both"/>
        <w:rPr>
          <w:rFonts w:eastAsia="Arial" w:cs="Arial"/>
          <w:color w:val="FF0000"/>
          <w:lang w:val="en-US"/>
        </w:rPr>
      </w:pPr>
      <w:r w:rsidRPr="6E3EB0B0">
        <w:rPr>
          <w:rFonts w:eastAsia="Arial" w:cs="Arial"/>
          <w:sz w:val="24"/>
          <w:szCs w:val="24"/>
          <w:lang w:val="en-US"/>
        </w:rPr>
        <w:t>Outside of Europe</w:t>
      </w:r>
      <w:r w:rsidR="4A53C65E" w:rsidRPr="004E262A">
        <w:rPr>
          <w:rFonts w:eastAsia="Arial" w:cs="Arial"/>
          <w:sz w:val="24"/>
          <w:szCs w:val="24"/>
          <w:lang w:val="en-US"/>
        </w:rPr>
        <w:t xml:space="preserve">, other players are taking the lead, with strong funding from the US authorities to enable competition with their Chinese counterparts. The US government specifically may soon mandate O-RAN. New </w:t>
      </w:r>
      <w:r w:rsidR="006515A2" w:rsidRPr="004E262A">
        <w:rPr>
          <w:rFonts w:eastAsia="Arial" w:cs="Arial"/>
          <w:sz w:val="24"/>
          <w:szCs w:val="24"/>
          <w:lang w:val="en-US"/>
        </w:rPr>
        <w:t xml:space="preserve">solution concepts </w:t>
      </w:r>
      <w:r w:rsidR="4A53C65E" w:rsidRPr="004E262A">
        <w:rPr>
          <w:rFonts w:eastAsia="Arial" w:cs="Arial"/>
          <w:sz w:val="24"/>
          <w:szCs w:val="24"/>
          <w:lang w:val="en-US"/>
        </w:rPr>
        <w:t>are merging</w:t>
      </w:r>
      <w:r w:rsidR="006515A2" w:rsidRPr="004E262A">
        <w:rPr>
          <w:rFonts w:eastAsia="Arial" w:cs="Arial"/>
          <w:sz w:val="24"/>
          <w:szCs w:val="24"/>
          <w:lang w:val="en-US"/>
        </w:rPr>
        <w:t>, based on novel technologies like cloud platforms, methods from IT and software development, and (of course) O-RAN</w:t>
      </w:r>
      <w:r w:rsidR="417C9BA9" w:rsidRPr="539B7D10">
        <w:rPr>
          <w:rFonts w:eastAsia="Arial" w:cs="Arial"/>
          <w:sz w:val="24"/>
          <w:szCs w:val="24"/>
          <w:lang w:val="en-US"/>
        </w:rPr>
        <w:t>.</w:t>
      </w:r>
    </w:p>
    <w:p w14:paraId="0DCD0183" w14:textId="1A84E6AA" w:rsidR="006515A2" w:rsidRDefault="4A53C65E" w:rsidP="00495B2C">
      <w:pPr>
        <w:rPr>
          <w:color w:val="FF0000"/>
          <w:lang w:val="en-US"/>
        </w:rPr>
      </w:pPr>
      <w:r w:rsidRPr="00280B43">
        <w:rPr>
          <w:lang w:val="en-US"/>
        </w:rPr>
        <w:br/>
      </w:r>
    </w:p>
    <w:p w14:paraId="0CBFB930" w14:textId="7AAE87CE" w:rsidR="006515A2" w:rsidRPr="00652123" w:rsidRDefault="006515A2" w:rsidP="006515A2">
      <w:pPr>
        <w:rPr>
          <w:color w:val="4BACC6" w:themeColor="accent5"/>
          <w:lang w:val="en-US"/>
        </w:rPr>
      </w:pPr>
    </w:p>
    <w:p w14:paraId="32301B90" w14:textId="467DBAF1" w:rsidR="006515A2" w:rsidRPr="007E6A4E" w:rsidRDefault="00682748" w:rsidP="000C440F">
      <w:pPr>
        <w:pStyle w:val="ITberschrift111"/>
        <w:rPr>
          <w:bCs/>
          <w:sz w:val="24"/>
          <w:szCs w:val="24"/>
          <w:highlight w:val="green"/>
          <w:lang w:val="en-US"/>
        </w:rPr>
      </w:pPr>
      <w:bookmarkStart w:id="19" w:name="_Toc83310852"/>
      <w:r w:rsidRPr="007E6A4E">
        <w:rPr>
          <w:bCs/>
          <w:sz w:val="24"/>
          <w:szCs w:val="24"/>
          <w:highlight w:val="green"/>
          <w:lang w:val="en-US"/>
        </w:rPr>
        <w:t>Industry wide action for Open RAN challenge</w:t>
      </w:r>
      <w:bookmarkEnd w:id="19"/>
    </w:p>
    <w:p w14:paraId="242B266C" w14:textId="77777777" w:rsidR="00695287" w:rsidRDefault="00695287" w:rsidP="1139D262">
      <w:pPr>
        <w:jc w:val="both"/>
        <w:rPr>
          <w:rFonts w:eastAsia="Arial" w:cs="Arial"/>
          <w:sz w:val="24"/>
          <w:szCs w:val="24"/>
          <w:lang w:val="en-US"/>
        </w:rPr>
      </w:pPr>
    </w:p>
    <w:p w14:paraId="41126E44" w14:textId="73C69410" w:rsidR="005D5883" w:rsidDel="00820FF9" w:rsidRDefault="00633B1C" w:rsidP="1139D262">
      <w:pPr>
        <w:jc w:val="both"/>
        <w:rPr>
          <w:del w:id="20" w:author="Author"/>
          <w:rFonts w:eastAsia="Arial" w:cs="Arial"/>
          <w:sz w:val="24"/>
          <w:szCs w:val="24"/>
          <w:lang w:val="en-US"/>
        </w:rPr>
      </w:pPr>
      <w:ins w:id="21" w:author="Author">
        <w:r>
          <w:rPr>
            <w:rFonts w:eastAsia="Arial" w:cs="Arial"/>
            <w:sz w:val="24"/>
            <w:szCs w:val="24"/>
            <w:lang w:val="en-US"/>
          </w:rPr>
          <w:t>The benefits of introducing Open RAN at scale have been widely documented</w:t>
        </w:r>
      </w:ins>
      <w:r w:rsidR="005D5883">
        <w:rPr>
          <w:rStyle w:val="FootnoteReference"/>
          <w:rFonts w:eastAsia="Arial" w:cs="Arial"/>
          <w:szCs w:val="24"/>
          <w:lang w:val="en-US"/>
        </w:rPr>
        <w:footnoteReference w:id="2"/>
      </w:r>
      <w:ins w:id="22" w:author="Author">
        <w:r>
          <w:rPr>
            <w:rFonts w:eastAsia="Arial" w:cs="Arial"/>
            <w:sz w:val="24"/>
            <w:szCs w:val="24"/>
            <w:lang w:val="en-US"/>
          </w:rPr>
          <w:t xml:space="preserve">. </w:t>
        </w:r>
        <w:r w:rsidR="00E515DC">
          <w:rPr>
            <w:rFonts w:eastAsia="Arial" w:cs="Arial"/>
            <w:sz w:val="24"/>
            <w:szCs w:val="24"/>
            <w:lang w:val="en-US"/>
          </w:rPr>
          <w:t xml:space="preserve">A robust local Open RAN ecosystem will </w:t>
        </w:r>
        <w:r w:rsidR="00820FF9">
          <w:rPr>
            <w:rFonts w:eastAsia="Arial" w:cs="Arial"/>
            <w:sz w:val="24"/>
            <w:szCs w:val="24"/>
            <w:lang w:val="en-US"/>
          </w:rPr>
          <w:t xml:space="preserve">improve the resilience of supply chains, defend mobile GDP and 5G economic impact, give access to technology and add value to global </w:t>
        </w:r>
        <w:proofErr w:type="spellStart"/>
        <w:r w:rsidR="00820FF9">
          <w:rPr>
            <w:rFonts w:eastAsia="Arial" w:cs="Arial"/>
            <w:sz w:val="24"/>
            <w:szCs w:val="24"/>
            <w:lang w:val="en-US"/>
          </w:rPr>
          <w:t>platforms.</w:t>
        </w:r>
      </w:ins>
    </w:p>
    <w:p w14:paraId="26D119B5" w14:textId="6C1E8D19" w:rsidR="00633B1C" w:rsidRDefault="00633B1C" w:rsidP="1139D262">
      <w:pPr>
        <w:jc w:val="both"/>
        <w:rPr>
          <w:ins w:id="23" w:author="Author"/>
          <w:rFonts w:eastAsia="Arial" w:cs="Arial"/>
          <w:sz w:val="24"/>
          <w:szCs w:val="24"/>
          <w:lang w:val="en-US"/>
        </w:rPr>
      </w:pPr>
      <w:ins w:id="24" w:author="Author">
        <w:r>
          <w:rPr>
            <w:rFonts w:eastAsia="Arial" w:cs="Arial"/>
            <w:sz w:val="24"/>
            <w:szCs w:val="24"/>
            <w:lang w:val="en-US"/>
          </w:rPr>
          <w:t>Yet</w:t>
        </w:r>
        <w:proofErr w:type="spellEnd"/>
        <w:r>
          <w:rPr>
            <w:rFonts w:eastAsia="Arial" w:cs="Arial"/>
            <w:sz w:val="24"/>
            <w:szCs w:val="24"/>
            <w:lang w:val="en-US"/>
          </w:rPr>
          <w:t xml:space="preserve">, obtaining an end-to-end solution to support both the modernization of existing network infrastructure and greenfield deployments is not a challenge to be undertaken by a single company. One of the unique features of Open RAN resides in the variety of suppliers that </w:t>
        </w:r>
        <w:r w:rsidR="0090699F">
          <w:rPr>
            <w:rFonts w:eastAsia="Arial" w:cs="Arial"/>
            <w:sz w:val="24"/>
            <w:szCs w:val="24"/>
            <w:lang w:val="en-US"/>
          </w:rPr>
          <w:t>build network components</w:t>
        </w:r>
        <w:r w:rsidR="0053017F">
          <w:rPr>
            <w:rFonts w:eastAsia="Arial" w:cs="Arial"/>
            <w:sz w:val="24"/>
            <w:szCs w:val="24"/>
            <w:lang w:val="en-US"/>
          </w:rPr>
          <w:t xml:space="preserve"> as</w:t>
        </w:r>
        <w:r w:rsidR="00A97B9E">
          <w:rPr>
            <w:rFonts w:eastAsia="Arial" w:cs="Arial"/>
            <w:sz w:val="24"/>
            <w:szCs w:val="24"/>
            <w:lang w:val="en-US"/>
          </w:rPr>
          <w:t xml:space="preserve"> </w:t>
        </w:r>
        <w:r w:rsidR="0053017F">
          <w:rPr>
            <w:rFonts w:eastAsia="Arial" w:cs="Arial"/>
            <w:sz w:val="24"/>
            <w:szCs w:val="24"/>
            <w:lang w:val="en-US"/>
          </w:rPr>
          <w:t>c</w:t>
        </w:r>
        <w:r w:rsidR="0090699F">
          <w:rPr>
            <w:rFonts w:eastAsia="Arial" w:cs="Arial"/>
            <w:sz w:val="24"/>
            <w:szCs w:val="24"/>
            <w:lang w:val="en-US"/>
          </w:rPr>
          <w:t>ompetition among these suppliers is expected to foster innovation</w:t>
        </w:r>
        <w:r w:rsidR="0053017F">
          <w:rPr>
            <w:rFonts w:eastAsia="Arial" w:cs="Arial"/>
            <w:sz w:val="24"/>
            <w:szCs w:val="24"/>
            <w:lang w:val="en-US"/>
          </w:rPr>
          <w:t>.</w:t>
        </w:r>
        <w:del w:id="25" w:author="Author">
          <w:r w:rsidR="0090699F" w:rsidDel="0053017F">
            <w:rPr>
              <w:rFonts w:eastAsia="Arial" w:cs="Arial"/>
              <w:sz w:val="24"/>
              <w:szCs w:val="24"/>
              <w:lang w:val="en-US"/>
            </w:rPr>
            <w:delText>,</w:delText>
          </w:r>
        </w:del>
      </w:ins>
    </w:p>
    <w:p w14:paraId="770C010F" w14:textId="60209701" w:rsidR="0053017F" w:rsidRDefault="0053017F" w:rsidP="1139D262">
      <w:pPr>
        <w:jc w:val="both"/>
        <w:rPr>
          <w:ins w:id="26" w:author="Author"/>
          <w:rFonts w:eastAsia="Arial" w:cs="Arial"/>
          <w:sz w:val="24"/>
          <w:szCs w:val="24"/>
          <w:lang w:val="en-US"/>
        </w:rPr>
      </w:pPr>
      <w:ins w:id="27" w:author="Author">
        <w:r>
          <w:rPr>
            <w:rFonts w:eastAsia="Arial" w:cs="Arial"/>
            <w:sz w:val="24"/>
            <w:szCs w:val="24"/>
            <w:lang w:val="en-US"/>
          </w:rPr>
          <w:t xml:space="preserve">For this reason, Deutsche Telekom AG, along with 30 like-minded industry players representing various segments of the Open RAN value chain, are striving to set up an European </w:t>
        </w:r>
        <w:r w:rsidR="004C7951">
          <w:rPr>
            <w:rFonts w:eastAsia="Arial" w:cs="Arial"/>
            <w:sz w:val="24"/>
            <w:szCs w:val="24"/>
            <w:lang w:val="en-US"/>
          </w:rPr>
          <w:t xml:space="preserve">Open RAN Consortium (EOC) as a collective effort to accelerate </w:t>
        </w:r>
        <w:r w:rsidR="00071760">
          <w:rPr>
            <w:rFonts w:eastAsia="Arial" w:cs="Arial"/>
            <w:sz w:val="24"/>
            <w:szCs w:val="24"/>
            <w:lang w:val="en-US"/>
          </w:rPr>
          <w:t xml:space="preserve">rollout in Europe. </w:t>
        </w:r>
      </w:ins>
    </w:p>
    <w:p w14:paraId="5D4DF8DF" w14:textId="0B8B78CE" w:rsidR="00071760" w:rsidRDefault="00820FF9" w:rsidP="1139D262">
      <w:pPr>
        <w:jc w:val="both"/>
        <w:rPr>
          <w:ins w:id="28" w:author="Author"/>
          <w:rFonts w:eastAsia="Arial" w:cs="Arial"/>
          <w:sz w:val="24"/>
          <w:szCs w:val="24"/>
          <w:lang w:val="en-US"/>
        </w:rPr>
      </w:pPr>
      <w:r w:rsidRPr="006E35D0">
        <w:rPr>
          <w:rFonts w:eastAsia="Arial" w:cs="Arial"/>
          <w:noProof/>
          <w:sz w:val="24"/>
          <w:szCs w:val="24"/>
          <w:lang w:val="en-GB"/>
        </w:rPr>
        <w:lastRenderedPageBreak/>
        <mc:AlternateContent>
          <mc:Choice Requires="wps">
            <w:drawing>
              <wp:anchor distT="91440" distB="91440" distL="114300" distR="114300" simplePos="0" relativeHeight="251658245" behindDoc="0" locked="0" layoutInCell="1" allowOverlap="1" wp14:anchorId="5A5B7E17" wp14:editId="59D510B6">
                <wp:simplePos x="0" y="0"/>
                <wp:positionH relativeFrom="page">
                  <wp:posOffset>833120</wp:posOffset>
                </wp:positionH>
                <wp:positionV relativeFrom="paragraph">
                  <wp:posOffset>1157605</wp:posOffset>
                </wp:positionV>
                <wp:extent cx="5772150" cy="140398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3985"/>
                        </a:xfrm>
                        <a:prstGeom prst="rect">
                          <a:avLst/>
                        </a:prstGeom>
                        <a:noFill/>
                        <a:ln w="9525">
                          <a:noFill/>
                          <a:miter lim="800000"/>
                          <a:headEnd/>
                          <a:tailEnd/>
                        </a:ln>
                      </wps:spPr>
                      <wps:txbx>
                        <w:txbxContent>
                          <w:p w14:paraId="49F2087D" w14:textId="1E83AB14" w:rsidR="00E672DC" w:rsidRPr="00D45A32" w:rsidRDefault="00E672DC" w:rsidP="00E672DC">
                            <w:pPr>
                              <w:pBdr>
                                <w:top w:val="single" w:sz="24" w:space="8" w:color="4F81BD" w:themeColor="accent1"/>
                                <w:bottom w:val="single" w:sz="24" w:space="8" w:color="4F81BD" w:themeColor="accent1"/>
                              </w:pBdr>
                              <w:rPr>
                                <w:i/>
                                <w:iCs/>
                                <w:color w:val="4F81BD" w:themeColor="accent1"/>
                                <w:sz w:val="24"/>
                                <w:lang w:val="en-US"/>
                              </w:rPr>
                            </w:pPr>
                            <w:r w:rsidRPr="00D45A32">
                              <w:rPr>
                                <w:i/>
                                <w:iCs/>
                                <w:color w:val="4F81BD" w:themeColor="accent1"/>
                                <w:sz w:val="24"/>
                                <w:lang w:val="en-US"/>
                              </w:rPr>
                              <w:t xml:space="preserve">The EOC is a group of Europe-based network operators, system integrators and equipment manufacturers, sharing the objective of building an E2E solution for </w:t>
                            </w:r>
                            <w:r w:rsidR="008C42C3" w:rsidRPr="00D45A32">
                              <w:rPr>
                                <w:i/>
                                <w:iCs/>
                                <w:color w:val="4F81BD" w:themeColor="accent1"/>
                                <w:sz w:val="24"/>
                                <w:lang w:val="en-US"/>
                              </w:rPr>
                              <w:t>5G/B5G/6G  mobile radio communication network with major (&gt;50%) share of components developed and manufactured in Europe</w:t>
                            </w:r>
                            <w:r w:rsidR="00175F06" w:rsidRPr="00D45A32">
                              <w:rPr>
                                <w:i/>
                                <w:iCs/>
                                <w:color w:val="4F81BD" w:themeColor="accent1"/>
                                <w:sz w:val="24"/>
                                <w:lang w:val="en-US"/>
                              </w:rPr>
                              <w:t>.</w:t>
                            </w:r>
                          </w:p>
                          <w:p w14:paraId="653C8929" w14:textId="77777777" w:rsidR="00E672DC" w:rsidRPr="00D45A32" w:rsidRDefault="00E672DC" w:rsidP="00E672DC">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5B7E17" id="_x0000_s1028" type="#_x0000_t202" style="position:absolute;left:0;text-align:left;margin-left:65.6pt;margin-top:91.15pt;width:454.5pt;height:110.55pt;z-index:251658245;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" filled="f" stroked="f">
                <v:textbox style="mso-fit-shape-to-text:t">
                  <w:txbxContent>
                    <w:p w14:paraId="49F2087D" w14:textId="1E83AB14" w:rsidR="00E672DC" w:rsidRPr="00D45A32" w:rsidRDefault="00E672DC" w:rsidP="00E672DC">
                      <w:pPr>
                        <w:pBdr>
                          <w:top w:val="single" w:sz="24" w:space="8" w:color="4F81BD" w:themeColor="accent1"/>
                          <w:bottom w:val="single" w:sz="24" w:space="8" w:color="4F81BD" w:themeColor="accent1"/>
                        </w:pBdr>
                        <w:rPr>
                          <w:i/>
                          <w:iCs/>
                          <w:color w:val="4F81BD" w:themeColor="accent1"/>
                          <w:sz w:val="24"/>
                          <w:lang w:val="en-US"/>
                        </w:rPr>
                      </w:pPr>
                      <w:r w:rsidRPr="00D45A32">
                        <w:rPr>
                          <w:i/>
                          <w:iCs/>
                          <w:color w:val="4F81BD" w:themeColor="accent1"/>
                          <w:sz w:val="24"/>
                          <w:lang w:val="en-US"/>
                        </w:rPr>
                        <w:t xml:space="preserve">The EOC is a group of Europe-based network operators, system integrators and equipment manufacturers, sharing the objective of building an E2E solution for </w:t>
                      </w:r>
                      <w:r w:rsidR="008C42C3" w:rsidRPr="00D45A32">
                        <w:rPr>
                          <w:i/>
                          <w:iCs/>
                          <w:color w:val="4F81BD" w:themeColor="accent1"/>
                          <w:sz w:val="24"/>
                          <w:lang w:val="en-US"/>
                        </w:rPr>
                        <w:t>5G/B5G/6G  mobile radio communication network with major (&gt;50%) share of components developed and manufactured in Europe</w:t>
                      </w:r>
                      <w:r w:rsidR="00175F06" w:rsidRPr="00D45A32">
                        <w:rPr>
                          <w:i/>
                          <w:iCs/>
                          <w:color w:val="4F81BD" w:themeColor="accent1"/>
                          <w:sz w:val="24"/>
                          <w:lang w:val="en-US"/>
                        </w:rPr>
                        <w:t>.</w:t>
                      </w:r>
                    </w:p>
                    <w:p w14:paraId="653C8929" w14:textId="77777777" w:rsidR="00E672DC" w:rsidRPr="00D45A32" w:rsidRDefault="00E672DC" w:rsidP="00E672DC">
                      <w:pPr>
                        <w:rPr>
                          <w:lang w:val="en-US"/>
                        </w:rPr>
                      </w:pPr>
                    </w:p>
                  </w:txbxContent>
                </v:textbox>
                <w10:wrap type="topAndBottom" anchorx="page"/>
              </v:shape>
            </w:pict>
          </mc:Fallback>
        </mc:AlternateContent>
      </w:r>
      <w:ins w:id="29" w:author="Author">
        <w:r w:rsidR="00071760">
          <w:rPr>
            <w:rFonts w:eastAsia="Arial" w:cs="Arial"/>
            <w:sz w:val="24"/>
            <w:szCs w:val="24"/>
            <w:lang w:val="en-US"/>
          </w:rPr>
          <w:t xml:space="preserve">We expect the EOC to </w:t>
        </w:r>
        <w:r w:rsidR="000B0BC9">
          <w:rPr>
            <w:rFonts w:eastAsia="Arial" w:cs="Arial"/>
            <w:sz w:val="24"/>
            <w:szCs w:val="24"/>
            <w:lang w:val="en-US"/>
          </w:rPr>
          <w:t>help build the roadmap for European Open RAN, but more so, we expect it to foster research and development activities which will bring new products to market. As network operators and integrators, DT</w:t>
        </w:r>
        <w:r w:rsidR="00FB5F13">
          <w:rPr>
            <w:rFonts w:eastAsia="Arial" w:cs="Arial"/>
            <w:sz w:val="24"/>
            <w:szCs w:val="24"/>
            <w:lang w:val="en-US"/>
          </w:rPr>
          <w:t xml:space="preserve"> intends to play an </w:t>
        </w:r>
        <w:proofErr w:type="spellStart"/>
        <w:r w:rsidR="00FB5F13">
          <w:rPr>
            <w:rFonts w:eastAsia="Arial" w:cs="Arial"/>
            <w:sz w:val="24"/>
            <w:szCs w:val="24"/>
            <w:lang w:val="en-US"/>
          </w:rPr>
          <w:t>impotant</w:t>
        </w:r>
        <w:proofErr w:type="spellEnd"/>
        <w:r w:rsidR="00FB5F13">
          <w:rPr>
            <w:rFonts w:eastAsia="Arial" w:cs="Arial"/>
            <w:sz w:val="24"/>
            <w:szCs w:val="24"/>
            <w:lang w:val="en-US"/>
          </w:rPr>
          <w:t xml:space="preserve"> part in the EOC – to contribute</w:t>
        </w:r>
        <w:r w:rsidR="005622C0">
          <w:rPr>
            <w:rFonts w:eastAsia="Arial" w:cs="Arial"/>
            <w:sz w:val="24"/>
            <w:szCs w:val="24"/>
            <w:lang w:val="en-US"/>
          </w:rPr>
          <w:t xml:space="preserve"> to</w:t>
        </w:r>
        <w:r w:rsidR="00FB5F13">
          <w:rPr>
            <w:rFonts w:eastAsia="Arial" w:cs="Arial"/>
            <w:sz w:val="24"/>
            <w:szCs w:val="24"/>
            <w:lang w:val="en-US"/>
          </w:rPr>
          <w:t xml:space="preserve"> and to </w:t>
        </w:r>
        <w:r w:rsidR="005622C0">
          <w:rPr>
            <w:rFonts w:eastAsia="Arial" w:cs="Arial"/>
            <w:sz w:val="24"/>
            <w:szCs w:val="24"/>
            <w:lang w:val="en-US"/>
          </w:rPr>
          <w:t>make use of</w:t>
        </w:r>
        <w:r w:rsidR="00FB5F13">
          <w:rPr>
            <w:rFonts w:eastAsia="Arial" w:cs="Arial"/>
            <w:sz w:val="24"/>
            <w:szCs w:val="24"/>
            <w:lang w:val="en-US"/>
          </w:rPr>
          <w:t xml:space="preserve"> research results obtained within the group. </w:t>
        </w:r>
      </w:ins>
    </w:p>
    <w:p w14:paraId="68AF8225" w14:textId="4CC9BFD0" w:rsidR="00E158A8" w:rsidRDefault="4FB928DC" w:rsidP="1139D262">
      <w:pPr>
        <w:jc w:val="both"/>
        <w:rPr>
          <w:rFonts w:eastAsia="Arial" w:cs="Arial"/>
          <w:sz w:val="24"/>
          <w:szCs w:val="24"/>
          <w:lang w:val="en-US"/>
        </w:rPr>
      </w:pPr>
      <w:r w:rsidRPr="004E262A">
        <w:rPr>
          <w:rFonts w:eastAsia="Arial" w:cs="Arial"/>
          <w:sz w:val="24"/>
          <w:szCs w:val="24"/>
          <w:lang w:val="en-US"/>
        </w:rPr>
        <w:t>The ambition is to establish an ecosystem where small and mid-sized suppliers have the possibility to successfully market innovative, disruptive products. In this way, the EOC shall</w:t>
      </w:r>
      <w:r w:rsidR="00E158A8">
        <w:rPr>
          <w:rFonts w:eastAsia="Arial" w:cs="Arial"/>
          <w:sz w:val="24"/>
          <w:szCs w:val="24"/>
          <w:lang w:val="en-US"/>
        </w:rPr>
        <w:t>:</w:t>
      </w:r>
    </w:p>
    <w:p w14:paraId="1F0B8EF4" w14:textId="77777777" w:rsidR="00E158A8" w:rsidRPr="00280B43" w:rsidRDefault="4FB928DC" w:rsidP="005D5883">
      <w:pPr>
        <w:pStyle w:val="ListParagraph"/>
        <w:numPr>
          <w:ilvl w:val="0"/>
          <w:numId w:val="46"/>
        </w:numPr>
        <w:jc w:val="both"/>
        <w:rPr>
          <w:sz w:val="24"/>
          <w:szCs w:val="24"/>
          <w:lang w:val="en-US"/>
        </w:rPr>
      </w:pPr>
      <w:r w:rsidRPr="00E158A8">
        <w:rPr>
          <w:rFonts w:eastAsia="Arial" w:cs="Arial"/>
          <w:sz w:val="24"/>
          <w:szCs w:val="24"/>
          <w:lang w:val="en-US"/>
        </w:rPr>
        <w:t xml:space="preserve">stimulate development and production of components and E2E solutions for telecommunication networks in Europe similar to those emerging in the US and Asia; </w:t>
      </w:r>
    </w:p>
    <w:p w14:paraId="75B4C26F" w14:textId="77777777" w:rsidR="00E158A8" w:rsidRPr="00280B43" w:rsidRDefault="4FB928DC" w:rsidP="005D5883">
      <w:pPr>
        <w:pStyle w:val="ListParagraph"/>
        <w:numPr>
          <w:ilvl w:val="0"/>
          <w:numId w:val="46"/>
        </w:numPr>
        <w:jc w:val="both"/>
        <w:rPr>
          <w:sz w:val="24"/>
          <w:szCs w:val="24"/>
          <w:lang w:val="en-US"/>
        </w:rPr>
      </w:pPr>
      <w:r w:rsidRPr="00E158A8">
        <w:rPr>
          <w:rFonts w:eastAsia="Arial" w:cs="Arial"/>
          <w:sz w:val="24"/>
          <w:szCs w:val="24"/>
          <w:lang w:val="en-US"/>
        </w:rPr>
        <w:t>overcome the risk that Europe will be decoupled from world-wide evolution in telecommunications and related IT industries</w:t>
      </w:r>
      <w:r w:rsidR="00E158A8">
        <w:rPr>
          <w:rFonts w:eastAsia="Arial" w:cs="Arial"/>
          <w:sz w:val="24"/>
          <w:szCs w:val="24"/>
          <w:lang w:val="en-US"/>
        </w:rPr>
        <w:t>.</w:t>
      </w:r>
    </w:p>
    <w:p w14:paraId="6B144E7D" w14:textId="77777777" w:rsidR="006057C8" w:rsidRDefault="006057C8" w:rsidP="00E158A8">
      <w:pPr>
        <w:jc w:val="both"/>
        <w:rPr>
          <w:rFonts w:eastAsia="Arial" w:cs="Arial"/>
          <w:sz w:val="24"/>
          <w:szCs w:val="24"/>
          <w:lang w:val="en-US"/>
        </w:rPr>
      </w:pPr>
    </w:p>
    <w:p w14:paraId="7E984EC0" w14:textId="1DF6A326" w:rsidR="4FB928DC" w:rsidRPr="00280B43" w:rsidRDefault="00E158A8" w:rsidP="00E158A8">
      <w:pPr>
        <w:jc w:val="both"/>
        <w:rPr>
          <w:sz w:val="24"/>
          <w:szCs w:val="24"/>
          <w:lang w:val="en-US"/>
        </w:rPr>
      </w:pPr>
      <w:r>
        <w:rPr>
          <w:rFonts w:eastAsia="Arial" w:cs="Arial"/>
          <w:sz w:val="24"/>
          <w:szCs w:val="24"/>
          <w:lang w:val="en-US"/>
        </w:rPr>
        <w:t>I</w:t>
      </w:r>
      <w:r w:rsidR="4FB928DC" w:rsidRPr="00E158A8">
        <w:rPr>
          <w:rFonts w:eastAsia="Arial" w:cs="Arial"/>
          <w:sz w:val="24"/>
          <w:szCs w:val="24"/>
          <w:lang w:val="en-US"/>
        </w:rPr>
        <w:t>f one relies only on the legacy solutions of the established vendors, although two of these are headquartered in Europe as well</w:t>
      </w:r>
      <w:r w:rsidR="006057C8">
        <w:rPr>
          <w:rFonts w:eastAsia="Arial" w:cs="Arial"/>
          <w:sz w:val="24"/>
          <w:szCs w:val="24"/>
          <w:lang w:val="en-US"/>
        </w:rPr>
        <w:t>, t</w:t>
      </w:r>
      <w:r w:rsidR="4FB928DC" w:rsidRPr="00E158A8">
        <w:rPr>
          <w:rFonts w:eastAsia="Arial" w:cs="Arial"/>
          <w:sz w:val="24"/>
          <w:szCs w:val="24"/>
          <w:lang w:val="en-US"/>
        </w:rPr>
        <w:t xml:space="preserve">here is potential risk that those two players won’t successfully defend their market share against new vendors, large infra companies and </w:t>
      </w:r>
      <w:proofErr w:type="spellStart"/>
      <w:r w:rsidR="4FB928DC" w:rsidRPr="00E158A8">
        <w:rPr>
          <w:rFonts w:eastAsia="Arial" w:cs="Arial"/>
          <w:sz w:val="24"/>
          <w:szCs w:val="24"/>
          <w:lang w:val="en-US"/>
        </w:rPr>
        <w:t>hyperscalers</w:t>
      </w:r>
      <w:proofErr w:type="spellEnd"/>
      <w:r w:rsidR="4FB928DC" w:rsidRPr="00E158A8">
        <w:rPr>
          <w:rFonts w:eastAsia="Arial" w:cs="Arial"/>
          <w:sz w:val="24"/>
          <w:szCs w:val="24"/>
          <w:lang w:val="en-US"/>
        </w:rPr>
        <w:t>.</w:t>
      </w:r>
    </w:p>
    <w:p w14:paraId="047BA20F" w14:textId="4C584125" w:rsidR="4FB928DC" w:rsidRPr="00280B43" w:rsidRDefault="4FB928DC" w:rsidP="1139D262">
      <w:pPr>
        <w:jc w:val="both"/>
        <w:rPr>
          <w:sz w:val="24"/>
          <w:szCs w:val="24"/>
          <w:lang w:val="en-US"/>
        </w:rPr>
      </w:pPr>
      <w:r w:rsidRPr="004E262A">
        <w:rPr>
          <w:rFonts w:eastAsia="Arial" w:cs="Arial"/>
          <w:sz w:val="24"/>
          <w:szCs w:val="24"/>
          <w:lang w:val="en-US"/>
        </w:rPr>
        <w:t xml:space="preserve"> </w:t>
      </w:r>
    </w:p>
    <w:p w14:paraId="63776B55" w14:textId="5FB8E7BB" w:rsidR="4FB928DC" w:rsidRPr="00280B43" w:rsidRDefault="4FB928DC" w:rsidP="00CC7782">
      <w:pPr>
        <w:jc w:val="both"/>
        <w:rPr>
          <w:sz w:val="24"/>
          <w:szCs w:val="24"/>
          <w:lang w:val="en-US"/>
        </w:rPr>
      </w:pPr>
      <w:r w:rsidRPr="004E262A">
        <w:rPr>
          <w:rFonts w:eastAsia="Arial" w:cs="Arial"/>
          <w:sz w:val="24"/>
          <w:szCs w:val="24"/>
          <w:lang w:val="en-US"/>
        </w:rPr>
        <w:t xml:space="preserve">While still young, the open RAN market already goes through consolidation – consortia and acquisitions are resulting in new integrated solutions based on open standards. European players getting late to market will face difficulties of finding partners. Thus those players will more likely be successful together than apart. </w:t>
      </w:r>
    </w:p>
    <w:p w14:paraId="65E09752" w14:textId="58502F0D" w:rsidR="4FB928DC" w:rsidRPr="00280B43" w:rsidRDefault="4FB928DC" w:rsidP="00CC7782">
      <w:pPr>
        <w:jc w:val="both"/>
        <w:rPr>
          <w:sz w:val="24"/>
          <w:szCs w:val="24"/>
          <w:lang w:val="en-US"/>
        </w:rPr>
      </w:pPr>
      <w:r w:rsidRPr="004E262A">
        <w:rPr>
          <w:rFonts w:eastAsia="Arial" w:cs="Arial"/>
          <w:sz w:val="24"/>
          <w:szCs w:val="24"/>
          <w:lang w:val="en-US"/>
        </w:rPr>
        <w:t xml:space="preserve"> </w:t>
      </w:r>
    </w:p>
    <w:p w14:paraId="3A4B2C7A" w14:textId="6E2A65BF" w:rsidR="4FB928DC" w:rsidRPr="00280B43" w:rsidRDefault="4FB928DC" w:rsidP="00CC7782">
      <w:pPr>
        <w:jc w:val="both"/>
        <w:rPr>
          <w:sz w:val="24"/>
          <w:szCs w:val="24"/>
          <w:lang w:val="en-US"/>
        </w:rPr>
      </w:pPr>
      <w:r w:rsidRPr="004E262A">
        <w:rPr>
          <w:rFonts w:eastAsia="Arial" w:cs="Arial"/>
          <w:sz w:val="24"/>
          <w:szCs w:val="24"/>
          <w:lang w:val="en-US"/>
        </w:rPr>
        <w:t xml:space="preserve">However, these consolidations can end up becoming a double edge sword without the proper incentives. There are two equilibria that can result, the dominance of non-open standards, or the dominance of open standards, The beforementioned consolidation creates new consortia which may rely more on integration based and on proprietary implementations than on open standards. More open RAN suppliers are needed which stick to standards and evolve them further to keep this ecosystem open. This enables higher innovation and (hopefully) better prices from which the end customer may benefit as well. </w:t>
      </w:r>
    </w:p>
    <w:p w14:paraId="3083ED69" w14:textId="7E58E2E0" w:rsidR="4FB928DC" w:rsidRPr="00280B43" w:rsidRDefault="4FB928DC" w:rsidP="00CC7782">
      <w:pPr>
        <w:jc w:val="both"/>
        <w:rPr>
          <w:sz w:val="24"/>
          <w:szCs w:val="24"/>
          <w:lang w:val="en-US"/>
        </w:rPr>
      </w:pPr>
      <w:r w:rsidRPr="004E262A">
        <w:rPr>
          <w:rFonts w:eastAsia="Arial" w:cs="Arial"/>
          <w:sz w:val="24"/>
          <w:szCs w:val="24"/>
          <w:lang w:val="en-US"/>
        </w:rPr>
        <w:t xml:space="preserve"> </w:t>
      </w:r>
    </w:p>
    <w:p w14:paraId="778C84A5" w14:textId="7CA32A34" w:rsidR="4FB928DC" w:rsidRPr="00280B43" w:rsidRDefault="4FB928DC" w:rsidP="00CC7782">
      <w:pPr>
        <w:jc w:val="both"/>
        <w:rPr>
          <w:sz w:val="24"/>
          <w:szCs w:val="24"/>
          <w:lang w:val="en-US"/>
        </w:rPr>
      </w:pPr>
      <w:r w:rsidRPr="004E262A">
        <w:rPr>
          <w:rFonts w:eastAsia="Arial" w:cs="Arial"/>
          <w:sz w:val="24"/>
          <w:szCs w:val="24"/>
          <w:lang w:val="en-US"/>
        </w:rPr>
        <w:t xml:space="preserve">The O-RAN solution is important to keep Europe sovereign. The EOC aims to create European suppliers for all components of the solution, which will keep the know how in Europe as well as create high tech employment opportunities and hubs. The EOC </w:t>
      </w:r>
      <w:r w:rsidRPr="004E262A">
        <w:rPr>
          <w:rFonts w:eastAsia="Arial" w:cs="Arial"/>
          <w:sz w:val="24"/>
          <w:szCs w:val="24"/>
          <w:lang w:val="en-US"/>
        </w:rPr>
        <w:lastRenderedPageBreak/>
        <w:t>hopes to be an important contribution to achieve European sovereignty and independency from U.S, and Asia in this important field of future technology.</w:t>
      </w:r>
    </w:p>
    <w:p w14:paraId="26F33E92" w14:textId="539436B8" w:rsidR="1139D262" w:rsidRPr="004E262A" w:rsidRDefault="1139D262" w:rsidP="00CC7782">
      <w:pPr>
        <w:pStyle w:val="ITAbsatzohneNr"/>
        <w:jc w:val="both"/>
        <w:rPr>
          <w:color w:val="4BACC6" w:themeColor="accent5"/>
          <w:sz w:val="24"/>
          <w:szCs w:val="24"/>
          <w:lang w:val="en-US"/>
        </w:rPr>
      </w:pPr>
    </w:p>
    <w:p w14:paraId="6B684CD4" w14:textId="607F2B74" w:rsidR="006515A2" w:rsidRPr="004E262A" w:rsidRDefault="3B54961B" w:rsidP="00CC7782">
      <w:pPr>
        <w:jc w:val="both"/>
        <w:rPr>
          <w:color w:val="4BACC6" w:themeColor="accent5"/>
          <w:sz w:val="24"/>
          <w:szCs w:val="24"/>
          <w:lang w:val="en-US"/>
        </w:rPr>
      </w:pPr>
      <w:r w:rsidRPr="004E262A">
        <w:rPr>
          <w:rFonts w:eastAsia="Arial" w:cs="Arial"/>
          <w:sz w:val="24"/>
          <w:szCs w:val="24"/>
          <w:lang w:val="en-US"/>
        </w:rPr>
        <w:t>Part of the goal of the EOC is to defend mobile equipment industry as contributor to European wealth and jobs. This will be done by supporting start-up and mid-sized partners to develop and market disruptive / innovative solutions as well as working closely with major European players (Nokia, Ericsson, large integrators) to encourage them to play a key role in driving confidence and scale.</w:t>
      </w:r>
    </w:p>
    <w:p w14:paraId="3CDBEC40" w14:textId="536FDA5B" w:rsidR="006515A2" w:rsidRPr="00280B43" w:rsidRDefault="3B54961B" w:rsidP="1139D262">
      <w:pPr>
        <w:jc w:val="both"/>
        <w:rPr>
          <w:sz w:val="24"/>
          <w:szCs w:val="24"/>
          <w:lang w:val="en-US"/>
        </w:rPr>
      </w:pPr>
      <w:r w:rsidRPr="004E262A">
        <w:rPr>
          <w:rFonts w:eastAsia="Arial" w:cs="Arial"/>
          <w:sz w:val="24"/>
          <w:szCs w:val="24"/>
          <w:lang w:val="en-US"/>
        </w:rPr>
        <w:t xml:space="preserve"> </w:t>
      </w:r>
    </w:p>
    <w:p w14:paraId="286B7654" w14:textId="2BCF6874" w:rsidR="006515A2" w:rsidRPr="004E262A" w:rsidRDefault="3B54961B" w:rsidP="1139D262">
      <w:pPr>
        <w:jc w:val="both"/>
        <w:rPr>
          <w:sz w:val="24"/>
          <w:szCs w:val="24"/>
        </w:rPr>
      </w:pPr>
      <w:r w:rsidRPr="004E262A">
        <w:rPr>
          <w:rFonts w:eastAsia="Arial" w:cs="Arial"/>
          <w:sz w:val="24"/>
          <w:szCs w:val="24"/>
          <w:lang w:val="en-US"/>
        </w:rPr>
        <w:t>Simultaneously, the project will reduce costs and risk building next generation RAN, including industrial and rural, to accelerate 5G socio-economic impact. This will be done in a few ways:</w:t>
      </w:r>
    </w:p>
    <w:p w14:paraId="4A8ED944" w14:textId="5BBB201D" w:rsidR="006515A2" w:rsidRPr="00280B43" w:rsidRDefault="3B54961B" w:rsidP="005D5883">
      <w:pPr>
        <w:pStyle w:val="ListParagraph"/>
        <w:numPr>
          <w:ilvl w:val="1"/>
          <w:numId w:val="40"/>
        </w:numPr>
        <w:rPr>
          <w:rFonts w:asciiTheme="minorHAnsi" w:eastAsiaTheme="minorEastAsia" w:hAnsiTheme="minorHAnsi" w:cstheme="minorBidi"/>
          <w:sz w:val="24"/>
          <w:szCs w:val="24"/>
          <w:lang w:val="en-US"/>
        </w:rPr>
      </w:pPr>
      <w:r w:rsidRPr="004E262A">
        <w:rPr>
          <w:sz w:val="24"/>
          <w:szCs w:val="24"/>
          <w:lang w:val="en-US"/>
        </w:rPr>
        <w:t xml:space="preserve">Streamline approvals and support expansion of tower companies into open RAN </w:t>
      </w:r>
    </w:p>
    <w:p w14:paraId="58898471" w14:textId="096316A7" w:rsidR="006515A2" w:rsidRPr="00280B43" w:rsidRDefault="3B54961B" w:rsidP="005D5883">
      <w:pPr>
        <w:pStyle w:val="ListParagraph"/>
        <w:numPr>
          <w:ilvl w:val="1"/>
          <w:numId w:val="40"/>
        </w:numPr>
        <w:rPr>
          <w:rFonts w:asciiTheme="minorHAnsi" w:eastAsiaTheme="minorEastAsia" w:hAnsiTheme="minorHAnsi" w:cstheme="minorBidi"/>
          <w:sz w:val="24"/>
          <w:szCs w:val="24"/>
          <w:lang w:val="en-US"/>
        </w:rPr>
      </w:pPr>
      <w:r w:rsidRPr="004E262A">
        <w:rPr>
          <w:sz w:val="24"/>
          <w:szCs w:val="24"/>
          <w:lang w:val="en-US"/>
        </w:rPr>
        <w:t xml:space="preserve">Support and fund an ecosystem that will enable interoperability to simplify integration and drive down cost </w:t>
      </w:r>
    </w:p>
    <w:p w14:paraId="33673899" w14:textId="6D486D0B" w:rsidR="006515A2" w:rsidRPr="00D45A32" w:rsidRDefault="00C72C31" w:rsidP="005D5883">
      <w:pPr>
        <w:pStyle w:val="ListParagraph"/>
        <w:numPr>
          <w:ilvl w:val="1"/>
          <w:numId w:val="40"/>
        </w:numPr>
        <w:rPr>
          <w:rFonts w:asciiTheme="minorHAnsi" w:eastAsiaTheme="minorEastAsia" w:hAnsiTheme="minorHAnsi" w:cstheme="minorBidi"/>
          <w:sz w:val="24"/>
          <w:szCs w:val="24"/>
          <w:lang w:val="en-US"/>
        </w:rPr>
      </w:pPr>
      <w:r>
        <w:rPr>
          <w:sz w:val="24"/>
          <w:szCs w:val="24"/>
          <w:lang w:val="en-US"/>
        </w:rPr>
        <w:t>E</w:t>
      </w:r>
      <w:r w:rsidR="3B54961B" w:rsidRPr="004E262A">
        <w:rPr>
          <w:sz w:val="24"/>
          <w:szCs w:val="24"/>
          <w:lang w:val="en-US"/>
        </w:rPr>
        <w:t xml:space="preserve">nsure participation in open RAN standards processes </w:t>
      </w:r>
    </w:p>
    <w:p w14:paraId="3488D35C" w14:textId="69E2DC3D" w:rsidR="006515A2" w:rsidRPr="00D45A32" w:rsidRDefault="3B54961B" w:rsidP="005D5883">
      <w:pPr>
        <w:pStyle w:val="ListParagraph"/>
        <w:numPr>
          <w:ilvl w:val="1"/>
          <w:numId w:val="40"/>
        </w:numPr>
        <w:jc w:val="both"/>
        <w:rPr>
          <w:rFonts w:asciiTheme="minorHAnsi" w:eastAsiaTheme="minorEastAsia" w:hAnsiTheme="minorHAnsi" w:cstheme="minorBidi"/>
          <w:sz w:val="24"/>
          <w:szCs w:val="24"/>
          <w:lang w:val="en-US"/>
        </w:rPr>
      </w:pPr>
      <w:r w:rsidRPr="004E262A">
        <w:rPr>
          <w:sz w:val="24"/>
          <w:szCs w:val="24"/>
          <w:lang w:val="en-US"/>
        </w:rPr>
        <w:t>Encourage resilient technology supply chain in Europe, with uninterrupted delivery and low security risk</w:t>
      </w:r>
    </w:p>
    <w:p w14:paraId="50EF2A6A" w14:textId="545DE5EE" w:rsidR="006515A2" w:rsidRPr="00D45A32" w:rsidRDefault="3B54961B" w:rsidP="005D5883">
      <w:pPr>
        <w:pStyle w:val="ListParagraph"/>
        <w:numPr>
          <w:ilvl w:val="2"/>
          <w:numId w:val="40"/>
        </w:numPr>
        <w:jc w:val="both"/>
        <w:rPr>
          <w:rFonts w:asciiTheme="minorHAnsi" w:eastAsiaTheme="minorEastAsia" w:hAnsiTheme="minorHAnsi" w:cstheme="minorBidi"/>
          <w:sz w:val="24"/>
          <w:szCs w:val="24"/>
          <w:lang w:val="en-US"/>
        </w:rPr>
      </w:pPr>
      <w:r w:rsidRPr="004E262A">
        <w:rPr>
          <w:sz w:val="24"/>
          <w:szCs w:val="24"/>
          <w:lang w:val="en-US"/>
        </w:rPr>
        <w:t>Support reliable semiconductor, device and equipment innovation and design.</w:t>
      </w:r>
    </w:p>
    <w:p w14:paraId="2163ABBB" w14:textId="59BCC208" w:rsidR="006515A2" w:rsidRPr="00D45A32" w:rsidRDefault="3B54961B" w:rsidP="005D5883">
      <w:pPr>
        <w:pStyle w:val="ListParagraph"/>
        <w:numPr>
          <w:ilvl w:val="2"/>
          <w:numId w:val="40"/>
        </w:numPr>
        <w:jc w:val="both"/>
        <w:rPr>
          <w:rFonts w:asciiTheme="minorHAnsi" w:eastAsiaTheme="minorEastAsia" w:hAnsiTheme="minorHAnsi" w:cstheme="minorBidi"/>
          <w:sz w:val="24"/>
          <w:szCs w:val="24"/>
          <w:lang w:val="en-US"/>
        </w:rPr>
      </w:pPr>
      <w:r w:rsidRPr="004E262A">
        <w:rPr>
          <w:sz w:val="24"/>
          <w:szCs w:val="24"/>
          <w:lang w:val="en-US"/>
        </w:rPr>
        <w:t>Foster a robust global supply chain via partnerships, open platforms, transparency, testbeds</w:t>
      </w:r>
    </w:p>
    <w:p w14:paraId="35C049BB" w14:textId="1CE5D279" w:rsidR="006515A2" w:rsidRPr="00D45A32" w:rsidRDefault="3B54961B" w:rsidP="005D5883">
      <w:pPr>
        <w:pStyle w:val="ListParagraph"/>
        <w:numPr>
          <w:ilvl w:val="1"/>
          <w:numId w:val="40"/>
        </w:numPr>
        <w:jc w:val="both"/>
        <w:rPr>
          <w:rFonts w:asciiTheme="minorHAnsi" w:eastAsiaTheme="minorEastAsia" w:hAnsiTheme="minorHAnsi" w:cstheme="minorBidi"/>
          <w:sz w:val="24"/>
          <w:szCs w:val="24"/>
          <w:lang w:val="en-US"/>
        </w:rPr>
      </w:pPr>
      <w:r w:rsidRPr="004E262A">
        <w:rPr>
          <w:sz w:val="24"/>
          <w:szCs w:val="24"/>
          <w:lang w:val="en-US"/>
        </w:rPr>
        <w:t>Enable access to local technology to reduce investment risk for local vendors to invest in new technology and IPR</w:t>
      </w:r>
    </w:p>
    <w:p w14:paraId="0E6F036C" w14:textId="7F485851" w:rsidR="006515A2" w:rsidRPr="00D45A32" w:rsidRDefault="3B54961B" w:rsidP="005D5883">
      <w:pPr>
        <w:pStyle w:val="ListParagraph"/>
        <w:numPr>
          <w:ilvl w:val="2"/>
          <w:numId w:val="39"/>
        </w:numPr>
        <w:jc w:val="both"/>
        <w:rPr>
          <w:rFonts w:asciiTheme="minorHAnsi" w:eastAsiaTheme="minorEastAsia" w:hAnsiTheme="minorHAnsi" w:cstheme="minorBidi"/>
          <w:sz w:val="24"/>
          <w:szCs w:val="24"/>
          <w:lang w:val="en-US"/>
        </w:rPr>
      </w:pPr>
      <w:r w:rsidRPr="004E262A">
        <w:rPr>
          <w:sz w:val="24"/>
          <w:szCs w:val="24"/>
          <w:lang w:val="en-US"/>
        </w:rPr>
        <w:t>Encourage innovation via government-funded R&amp;D incentives, and start-ups investments</w:t>
      </w:r>
    </w:p>
    <w:p w14:paraId="3A58D076" w14:textId="76E89885" w:rsidR="006515A2" w:rsidRPr="004E262A" w:rsidRDefault="3B54961B" w:rsidP="005D5883">
      <w:pPr>
        <w:pStyle w:val="ListParagraph"/>
        <w:numPr>
          <w:ilvl w:val="2"/>
          <w:numId w:val="39"/>
        </w:numPr>
        <w:jc w:val="both"/>
        <w:rPr>
          <w:rFonts w:asciiTheme="minorHAnsi" w:eastAsiaTheme="minorEastAsia" w:hAnsiTheme="minorHAnsi" w:cstheme="minorBidi"/>
          <w:sz w:val="24"/>
          <w:szCs w:val="24"/>
        </w:rPr>
      </w:pPr>
      <w:r w:rsidRPr="004E262A">
        <w:rPr>
          <w:sz w:val="24"/>
          <w:szCs w:val="24"/>
          <w:lang w:val="en-US"/>
        </w:rPr>
        <w:t>Provide industrial and ecosystem support</w:t>
      </w:r>
    </w:p>
    <w:p w14:paraId="175D31B5" w14:textId="6C6F299D" w:rsidR="006515A2" w:rsidRPr="00D45A32" w:rsidRDefault="3B54961B" w:rsidP="005D5883">
      <w:pPr>
        <w:pStyle w:val="ListParagraph"/>
        <w:numPr>
          <w:ilvl w:val="2"/>
          <w:numId w:val="39"/>
        </w:numPr>
        <w:jc w:val="both"/>
        <w:rPr>
          <w:rFonts w:asciiTheme="minorHAnsi" w:eastAsiaTheme="minorEastAsia" w:hAnsiTheme="minorHAnsi" w:cstheme="minorBidi"/>
          <w:sz w:val="24"/>
          <w:szCs w:val="24"/>
          <w:lang w:val="en-US"/>
        </w:rPr>
      </w:pPr>
      <w:r w:rsidRPr="004E262A">
        <w:rPr>
          <w:sz w:val="24"/>
          <w:szCs w:val="24"/>
          <w:lang w:val="en-US"/>
        </w:rPr>
        <w:t>Support technologies that are not entirely reliant on one platform such as O-RAN-generic enablers of open networks</w:t>
      </w:r>
    </w:p>
    <w:p w14:paraId="7F9C4BF1" w14:textId="77FD7569" w:rsidR="00324273" w:rsidRPr="00D45A32" w:rsidRDefault="00324273">
      <w:pPr>
        <w:spacing w:after="200"/>
        <w:rPr>
          <w:rFonts w:asciiTheme="minorHAnsi" w:eastAsiaTheme="minorEastAsia" w:hAnsiTheme="minorHAnsi" w:cstheme="minorBidi"/>
          <w:sz w:val="24"/>
          <w:szCs w:val="24"/>
          <w:lang w:val="en-US"/>
        </w:rPr>
      </w:pPr>
      <w:r w:rsidRPr="00D45A32">
        <w:rPr>
          <w:rFonts w:asciiTheme="minorHAnsi" w:eastAsiaTheme="minorEastAsia" w:hAnsiTheme="minorHAnsi" w:cstheme="minorBidi"/>
          <w:sz w:val="24"/>
          <w:szCs w:val="24"/>
          <w:lang w:val="en-US"/>
        </w:rPr>
        <w:br w:type="page"/>
      </w:r>
    </w:p>
    <w:p w14:paraId="2B0383F7" w14:textId="4FA3A833" w:rsidR="006515A2" w:rsidRPr="00695287" w:rsidRDefault="00C72EBC" w:rsidP="00C72EBC">
      <w:pPr>
        <w:pStyle w:val="ITberschrift111"/>
        <w:rPr>
          <w:bCs/>
          <w:sz w:val="24"/>
          <w:szCs w:val="24"/>
          <w:lang w:val="en-US"/>
        </w:rPr>
      </w:pPr>
      <w:bookmarkStart w:id="30" w:name="_Toc83310853"/>
      <w:r w:rsidRPr="00695287">
        <w:rPr>
          <w:bCs/>
          <w:sz w:val="24"/>
          <w:szCs w:val="24"/>
          <w:lang w:val="en-US"/>
        </w:rPr>
        <w:lastRenderedPageBreak/>
        <w:t>Deutsche Telekom’s IPCEI objectives</w:t>
      </w:r>
      <w:bookmarkEnd w:id="30"/>
    </w:p>
    <w:p w14:paraId="547883F8" w14:textId="77777777" w:rsidR="007D4D39" w:rsidRPr="007D4D39" w:rsidRDefault="007D4D39" w:rsidP="007D4D39">
      <w:pPr>
        <w:pStyle w:val="ITAbsatzohneNr"/>
        <w:rPr>
          <w:lang w:val="en-US"/>
        </w:rPr>
      </w:pPr>
    </w:p>
    <w:p w14:paraId="78B4DEE9" w14:textId="7203CCA3" w:rsidR="008C42C3" w:rsidRPr="00D45A32" w:rsidRDefault="00324273" w:rsidP="008C42C3">
      <w:pPr>
        <w:jc w:val="both"/>
        <w:rPr>
          <w:sz w:val="24"/>
          <w:szCs w:val="24"/>
          <w:lang w:val="en-US"/>
        </w:rPr>
      </w:pPr>
      <w:r w:rsidRPr="006E35D0">
        <w:rPr>
          <w:rFonts w:eastAsia="Arial" w:cs="Arial"/>
          <w:noProof/>
          <w:sz w:val="24"/>
          <w:szCs w:val="24"/>
          <w:lang w:val="en-GB"/>
        </w:rPr>
        <mc:AlternateContent>
          <mc:Choice Requires="wps">
            <w:drawing>
              <wp:anchor distT="91440" distB="91440" distL="114300" distR="114300" simplePos="0" relativeHeight="251658246" behindDoc="0" locked="0" layoutInCell="1" allowOverlap="1" wp14:anchorId="65E7825A" wp14:editId="6F4F77F1">
                <wp:simplePos x="0" y="0"/>
                <wp:positionH relativeFrom="page">
                  <wp:posOffset>899795</wp:posOffset>
                </wp:positionH>
                <wp:positionV relativeFrom="paragraph">
                  <wp:posOffset>1397000</wp:posOffset>
                </wp:positionV>
                <wp:extent cx="5772150" cy="1403985"/>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3985"/>
                        </a:xfrm>
                        <a:prstGeom prst="rect">
                          <a:avLst/>
                        </a:prstGeom>
                        <a:noFill/>
                        <a:ln w="9525">
                          <a:noFill/>
                          <a:miter lim="800000"/>
                          <a:headEnd/>
                          <a:tailEnd/>
                        </a:ln>
                      </wps:spPr>
                      <wps:txbx>
                        <w:txbxContent>
                          <w:p w14:paraId="702CEDFE" w14:textId="1D0639E7" w:rsidR="00324273" w:rsidRPr="00324273" w:rsidRDefault="00324273" w:rsidP="00324273">
                            <w:pPr>
                              <w:pBdr>
                                <w:top w:val="single" w:sz="24" w:space="8" w:color="4F81BD" w:themeColor="accent1"/>
                                <w:bottom w:val="single" w:sz="24" w:space="8" w:color="4F81BD" w:themeColor="accent1"/>
                              </w:pBdr>
                              <w:rPr>
                                <w:i/>
                                <w:iCs/>
                                <w:color w:val="4F81BD" w:themeColor="accent1"/>
                                <w:sz w:val="24"/>
                                <w:lang w:val="en-GB"/>
                              </w:rPr>
                            </w:pPr>
                            <w:r>
                              <w:rPr>
                                <w:i/>
                                <w:iCs/>
                                <w:color w:val="4F81BD" w:themeColor="accent1"/>
                                <w:sz w:val="24"/>
                                <w:lang w:val="en-GB"/>
                              </w:rPr>
                              <w:t xml:space="preserve">Deutsche Telekom’s vision for the IPCEI project is to help empower European Open RAN production and deployment and help reconsolidate European telecommunication competitivity worldwide. </w:t>
                            </w:r>
                          </w:p>
                          <w:p w14:paraId="06B31313" w14:textId="77777777" w:rsidR="00324273" w:rsidRPr="00D45A32" w:rsidRDefault="00324273" w:rsidP="00324273">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5E7825A" id="_x0000_s1029" type="#_x0000_t202" style="position:absolute;left:0;text-align:left;margin-left:70.85pt;margin-top:110pt;width:454.5pt;height:110.55pt;z-index:25165824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" filled="f" stroked="f">
                <v:textbox style="mso-fit-shape-to-text:t">
                  <w:txbxContent>
                    <w:p w14:paraId="702CEDFE" w14:textId="1D0639E7" w:rsidR="00324273" w:rsidRPr="00324273" w:rsidRDefault="00324273" w:rsidP="00324273">
                      <w:pPr>
                        <w:pBdr>
                          <w:top w:val="single" w:sz="24" w:space="8" w:color="4F81BD" w:themeColor="accent1"/>
                          <w:bottom w:val="single" w:sz="24" w:space="8" w:color="4F81BD" w:themeColor="accent1"/>
                        </w:pBdr>
                        <w:rPr>
                          <w:i/>
                          <w:iCs/>
                          <w:color w:val="4F81BD" w:themeColor="accent1"/>
                          <w:sz w:val="24"/>
                          <w:lang w:val="en-GB"/>
                        </w:rPr>
                      </w:pPr>
                      <w:r>
                        <w:rPr>
                          <w:i/>
                          <w:iCs/>
                          <w:color w:val="4F81BD" w:themeColor="accent1"/>
                          <w:sz w:val="24"/>
                          <w:lang w:val="en-GB"/>
                        </w:rPr>
                        <w:t xml:space="preserve">Deutsche Telekom’s vision for the IPCEI project is to help empower European Open RAN production and deployment and help reconsolidate European telecommunication competitivity worldwide. </w:t>
                      </w:r>
                    </w:p>
                    <w:p w14:paraId="06B31313" w14:textId="77777777" w:rsidR="00324273" w:rsidRPr="00D45A32" w:rsidRDefault="00324273" w:rsidP="00324273">
                      <w:pPr>
                        <w:rPr>
                          <w:lang w:val="en-US"/>
                        </w:rPr>
                      </w:pPr>
                    </w:p>
                  </w:txbxContent>
                </v:textbox>
                <w10:wrap type="topAndBottom" anchorx="page"/>
              </v:shape>
            </w:pict>
          </mc:Fallback>
        </mc:AlternateContent>
      </w:r>
      <w:ins w:id="31" w:author="Author">
        <w:r w:rsidR="008C42C3" w:rsidRPr="00324273">
          <w:rPr>
            <w:rFonts w:eastAsia="Arial" w:cs="Arial"/>
            <w:sz w:val="24"/>
            <w:szCs w:val="24"/>
            <w:highlight w:val="yellow"/>
            <w:lang w:val="en-GB"/>
          </w:rPr>
          <w:t>Within th</w:t>
        </w:r>
      </w:ins>
      <w:r w:rsidR="008C42C3">
        <w:rPr>
          <w:rFonts w:eastAsia="Arial" w:cs="Arial"/>
          <w:sz w:val="24"/>
          <w:szCs w:val="24"/>
          <w:highlight w:val="yellow"/>
          <w:lang w:val="en-GB"/>
        </w:rPr>
        <w:t>e EOC</w:t>
      </w:r>
      <w:ins w:id="32" w:author="Author">
        <w:r w:rsidR="008C42C3" w:rsidRPr="00324273">
          <w:rPr>
            <w:rFonts w:eastAsia="Arial" w:cs="Arial"/>
            <w:sz w:val="24"/>
            <w:szCs w:val="24"/>
            <w:highlight w:val="yellow"/>
            <w:lang w:val="en-GB"/>
          </w:rPr>
          <w:t xml:space="preserve"> initiative aimed at obtaining an European E2E open RAN solution, DT</w:t>
        </w:r>
        <w:r w:rsidR="008C42C3" w:rsidRPr="004E262A">
          <w:rPr>
            <w:rFonts w:eastAsia="Arial" w:cs="Arial"/>
            <w:sz w:val="24"/>
            <w:szCs w:val="24"/>
            <w:highlight w:val="yellow"/>
            <w:lang w:val="en-GB"/>
          </w:rPr>
          <w:t>’s role</w:t>
        </w:r>
        <w:del w:id="33" w:author="Author">
          <w:r w:rsidR="008C42C3" w:rsidRPr="004E262A" w:rsidDel="00A05461">
            <w:rPr>
              <w:rFonts w:eastAsia="Arial" w:cs="Arial"/>
              <w:sz w:val="24"/>
              <w:szCs w:val="24"/>
              <w:highlight w:val="yellow"/>
              <w:lang w:val="en-GB"/>
              <w:rPrChange w:id="34" w:author="Author">
                <w:rPr>
                  <w:rFonts w:eastAsia="Arial" w:cs="Arial"/>
                  <w:lang w:val="en-GB"/>
                </w:rPr>
              </w:rPrChange>
            </w:rPr>
            <w:delText>,</w:delText>
          </w:r>
        </w:del>
        <w:r w:rsidR="008C42C3" w:rsidRPr="004E262A">
          <w:rPr>
            <w:rFonts w:eastAsia="Arial" w:cs="Arial"/>
            <w:sz w:val="24"/>
            <w:szCs w:val="24"/>
            <w:highlight w:val="yellow"/>
            <w:lang w:val="en-GB"/>
            <w:rPrChange w:id="35" w:author="Author">
              <w:rPr>
                <w:rFonts w:eastAsia="Arial" w:cs="Arial"/>
                <w:lang w:val="en-GB"/>
              </w:rPr>
            </w:rPrChange>
          </w:rPr>
          <w:t xml:space="preserve"> as a network operator, </w:t>
        </w:r>
        <w:del w:id="36" w:author="Author">
          <w:r w:rsidR="008C42C3" w:rsidRPr="004E262A" w:rsidDel="00A05461">
            <w:rPr>
              <w:rFonts w:eastAsia="Arial" w:cs="Arial"/>
              <w:sz w:val="24"/>
              <w:szCs w:val="24"/>
              <w:highlight w:val="yellow"/>
              <w:lang w:val="en-GB"/>
              <w:rPrChange w:id="37" w:author="Author">
                <w:rPr>
                  <w:rFonts w:eastAsia="Arial" w:cs="Arial"/>
                  <w:lang w:val="en-GB"/>
                </w:rPr>
              </w:rPrChange>
            </w:rPr>
            <w:delText>it</w:delText>
          </w:r>
        </w:del>
        <w:r w:rsidR="008C42C3" w:rsidRPr="004E262A">
          <w:rPr>
            <w:rFonts w:eastAsia="Arial" w:cs="Arial"/>
            <w:sz w:val="24"/>
            <w:szCs w:val="24"/>
            <w:highlight w:val="yellow"/>
            <w:lang w:val="en-GB"/>
            <w:rPrChange w:id="38" w:author="Author">
              <w:rPr>
                <w:rFonts w:eastAsia="Arial" w:cs="Arial"/>
                <w:lang w:val="en-GB"/>
              </w:rPr>
            </w:rPrChange>
          </w:rPr>
          <w:t xml:space="preserve"> will</w:t>
        </w:r>
        <w:r w:rsidR="008C42C3" w:rsidRPr="004E262A">
          <w:rPr>
            <w:rFonts w:eastAsia="Arial" w:cs="Arial"/>
            <w:sz w:val="24"/>
            <w:szCs w:val="24"/>
            <w:highlight w:val="yellow"/>
            <w:lang w:val="en-GB"/>
          </w:rPr>
          <w:t xml:space="preserve"> </w:t>
        </w:r>
      </w:ins>
      <w:r w:rsidR="007D4D39">
        <w:rPr>
          <w:rFonts w:eastAsia="Arial" w:cs="Arial"/>
          <w:sz w:val="24"/>
          <w:szCs w:val="24"/>
          <w:highlight w:val="yellow"/>
          <w:lang w:val="en-GB"/>
        </w:rPr>
        <w:t xml:space="preserve">be to </w:t>
      </w:r>
      <w:ins w:id="39" w:author="Author">
        <w:r w:rsidR="008C42C3" w:rsidRPr="004E262A">
          <w:rPr>
            <w:rFonts w:eastAsia="Arial" w:cs="Arial"/>
            <w:sz w:val="24"/>
            <w:szCs w:val="24"/>
            <w:highlight w:val="yellow"/>
            <w:lang w:val="en-GB"/>
          </w:rPr>
          <w:t>aggregate and test the sub-components as well as pilot and</w:t>
        </w:r>
        <w:r w:rsidR="008C42C3" w:rsidRPr="00324273">
          <w:rPr>
            <w:rFonts w:eastAsia="Arial" w:cs="Arial"/>
            <w:sz w:val="24"/>
            <w:szCs w:val="24"/>
            <w:highlight w:val="yellow"/>
            <w:lang w:val="en-GB"/>
          </w:rPr>
          <w:t xml:space="preserve"> deploy the E2E solution at scale. Considering the </w:t>
        </w:r>
        <w:r w:rsidR="008C42C3" w:rsidRPr="004E262A">
          <w:rPr>
            <w:rFonts w:eastAsia="Arial" w:cs="Arial"/>
            <w:sz w:val="24"/>
            <w:szCs w:val="24"/>
            <w:highlight w:val="yellow"/>
            <w:lang w:val="en-GB"/>
          </w:rPr>
          <w:t>disaggregation</w:t>
        </w:r>
        <w:r w:rsidR="008C42C3" w:rsidRPr="00324273">
          <w:rPr>
            <w:rFonts w:eastAsia="Arial" w:cs="Arial"/>
            <w:sz w:val="24"/>
            <w:szCs w:val="24"/>
            <w:highlight w:val="yellow"/>
            <w:lang w:val="en-GB"/>
          </w:rPr>
          <w:t xml:space="preserve"> of sub-components Open RAN introduces, an intense coordination and alignment effort needs to be conducted to ensure true interoperability, security and energy efficiency of all elements.</w:t>
        </w:r>
        <w:r w:rsidR="008C42C3" w:rsidRPr="004E262A">
          <w:rPr>
            <w:rFonts w:eastAsia="Arial" w:cs="Arial"/>
            <w:sz w:val="24"/>
            <w:szCs w:val="24"/>
            <w:lang w:val="en-GB"/>
          </w:rPr>
          <w:t xml:space="preserve"> </w:t>
        </w:r>
      </w:ins>
    </w:p>
    <w:p w14:paraId="0D7D31D2" w14:textId="28036D71" w:rsidR="008C42C3" w:rsidRPr="004E262A" w:rsidRDefault="008C42C3" w:rsidP="008C42C3">
      <w:pPr>
        <w:jc w:val="both"/>
        <w:rPr>
          <w:ins w:id="40" w:author="Author"/>
          <w:rFonts w:eastAsia="Arial" w:cs="Arial"/>
          <w:sz w:val="24"/>
          <w:szCs w:val="24"/>
          <w:lang w:val="en-GB"/>
        </w:rPr>
      </w:pPr>
      <w:r w:rsidRPr="004E262A">
        <w:rPr>
          <w:rFonts w:eastAsia="Arial" w:cs="Arial"/>
          <w:sz w:val="24"/>
          <w:szCs w:val="24"/>
          <w:lang w:val="en-GB"/>
        </w:rPr>
        <w:t xml:space="preserve">Deutsche Telekom </w:t>
      </w:r>
      <w:r w:rsidRPr="00324273">
        <w:rPr>
          <w:rFonts w:eastAsia="Arial" w:cs="Arial"/>
          <w:b/>
          <w:bCs/>
          <w:sz w:val="24"/>
          <w:szCs w:val="24"/>
          <w:lang w:val="en-GB"/>
        </w:rPr>
        <w:t>specific objectives</w:t>
      </w:r>
      <w:r w:rsidRPr="004E262A">
        <w:rPr>
          <w:rFonts w:eastAsia="Arial" w:cs="Arial"/>
          <w:sz w:val="24"/>
          <w:szCs w:val="24"/>
          <w:lang w:val="en-GB"/>
        </w:rPr>
        <w:t xml:space="preserve"> </w:t>
      </w:r>
      <w:ins w:id="41" w:author="Author">
        <w:r w:rsidRPr="004E262A">
          <w:rPr>
            <w:rFonts w:eastAsia="Arial" w:cs="Arial"/>
            <w:sz w:val="24"/>
            <w:szCs w:val="24"/>
            <w:lang w:val="en-GB"/>
          </w:rPr>
          <w:t xml:space="preserve">for the IPCEI are: </w:t>
        </w:r>
      </w:ins>
    </w:p>
    <w:p w14:paraId="16ECF685" w14:textId="77777777" w:rsidR="008C42C3" w:rsidRPr="004E262A" w:rsidRDefault="008C42C3" w:rsidP="008C42C3">
      <w:pPr>
        <w:pStyle w:val="ListParagraph"/>
        <w:numPr>
          <w:ilvl w:val="0"/>
          <w:numId w:val="42"/>
        </w:numPr>
        <w:jc w:val="both"/>
        <w:rPr>
          <w:ins w:id="42" w:author="Author"/>
          <w:rFonts w:eastAsia="Arial" w:cs="Arial"/>
          <w:sz w:val="24"/>
          <w:szCs w:val="24"/>
          <w:lang w:val="en-GB"/>
        </w:rPr>
      </w:pPr>
      <w:ins w:id="43" w:author="Author">
        <w:r w:rsidRPr="004E262A">
          <w:rPr>
            <w:rFonts w:eastAsia="Arial" w:cs="Arial"/>
            <w:sz w:val="24"/>
            <w:szCs w:val="24"/>
            <w:lang w:val="en-GB"/>
          </w:rPr>
          <w:t>Cooperate and coordinate development activities within the EOC, ensuring interoperability between DT’s own sub-components and the rest of the value chain</w:t>
        </w:r>
      </w:ins>
    </w:p>
    <w:p w14:paraId="1BBA0CC2" w14:textId="77777777" w:rsidR="008C42C3" w:rsidRPr="004E262A" w:rsidRDefault="008C42C3" w:rsidP="008C42C3">
      <w:pPr>
        <w:pStyle w:val="ListParagraph"/>
        <w:numPr>
          <w:ilvl w:val="0"/>
          <w:numId w:val="42"/>
        </w:numPr>
        <w:jc w:val="both"/>
        <w:rPr>
          <w:ins w:id="44" w:author="Author"/>
          <w:rFonts w:eastAsia="Arial" w:cs="Arial"/>
          <w:sz w:val="24"/>
          <w:szCs w:val="24"/>
          <w:lang w:val="en-GB"/>
        </w:rPr>
      </w:pPr>
      <w:ins w:id="45" w:author="Author">
        <w:del w:id="46" w:author="Author">
          <w:r w:rsidRPr="004E262A" w:rsidDel="004C483F">
            <w:rPr>
              <w:rFonts w:eastAsia="Arial" w:cs="Arial"/>
              <w:sz w:val="24"/>
              <w:szCs w:val="24"/>
              <w:lang w:val="en-GB"/>
            </w:rPr>
            <w:delText>-</w:delText>
          </w:r>
          <w:r w:rsidRPr="00D45A32" w:rsidDel="004C483F">
            <w:rPr>
              <w:lang w:val="en-US"/>
            </w:rPr>
            <w:tab/>
          </w:r>
        </w:del>
        <w:r w:rsidRPr="004E262A">
          <w:rPr>
            <w:rFonts w:eastAsia="Arial" w:cs="Arial"/>
            <w:sz w:val="24"/>
            <w:szCs w:val="24"/>
            <w:lang w:val="en-GB"/>
          </w:rPr>
          <w:t>Aggregate</w:t>
        </w:r>
        <w:del w:id="47" w:author="Author">
          <w:r w:rsidRPr="004E262A" w:rsidDel="004C483F">
            <w:rPr>
              <w:rFonts w:eastAsia="Arial" w:cs="Arial"/>
              <w:sz w:val="24"/>
              <w:szCs w:val="24"/>
              <w:lang w:val="en-GB"/>
            </w:rPr>
            <w:delText>s</w:delText>
          </w:r>
        </w:del>
        <w:r w:rsidRPr="004E262A">
          <w:rPr>
            <w:rFonts w:eastAsia="Arial" w:cs="Arial"/>
            <w:sz w:val="24"/>
            <w:szCs w:val="24"/>
            <w:lang w:val="en-GB"/>
          </w:rPr>
          <w:t xml:space="preserve"> sub-components and tests the final e2e solution (RDI component of the IPCEI)</w:t>
        </w:r>
      </w:ins>
    </w:p>
    <w:p w14:paraId="4B882A0B" w14:textId="77777777" w:rsidR="008C42C3" w:rsidRPr="00324273" w:rsidRDefault="008C42C3" w:rsidP="008C42C3">
      <w:pPr>
        <w:jc w:val="both"/>
        <w:rPr>
          <w:ins w:id="48" w:author="Author"/>
          <w:rFonts w:eastAsia="Arial" w:cs="Arial"/>
          <w:sz w:val="24"/>
          <w:szCs w:val="24"/>
          <w:lang w:val="en-US"/>
        </w:rPr>
      </w:pPr>
      <w:ins w:id="49" w:author="Author">
        <w:r w:rsidRPr="004E262A">
          <w:rPr>
            <w:rFonts w:eastAsia="Arial" w:cs="Arial"/>
            <w:sz w:val="24"/>
            <w:szCs w:val="24"/>
            <w:lang w:val="en-GB"/>
          </w:rPr>
          <w:t>-</w:t>
        </w:r>
        <w:r w:rsidRPr="004E262A">
          <w:rPr>
            <w:rFonts w:eastAsia="Arial" w:cs="Arial"/>
            <w:sz w:val="24"/>
            <w:szCs w:val="24"/>
            <w:lang w:val="en-GB"/>
          </w:rPr>
          <w:tab/>
          <w:t xml:space="preserve">Pilots the e2e solution on </w:t>
        </w:r>
        <w:r w:rsidRPr="00324273">
          <w:rPr>
            <w:rFonts w:eastAsia="Arial" w:cs="Arial"/>
            <w:sz w:val="24"/>
            <w:szCs w:val="24"/>
            <w:highlight w:val="yellow"/>
            <w:lang w:val="en-GB"/>
          </w:rPr>
          <w:t>xxx</w:t>
        </w:r>
        <w:r w:rsidRPr="004E262A">
          <w:rPr>
            <w:rFonts w:eastAsia="Arial" w:cs="Arial"/>
            <w:sz w:val="24"/>
            <w:szCs w:val="24"/>
            <w:lang w:val="en-GB"/>
          </w:rPr>
          <w:t xml:space="preserve"> sites (FID component)</w:t>
        </w:r>
      </w:ins>
    </w:p>
    <w:p w14:paraId="41C1D158" w14:textId="77777777" w:rsidR="008C42C3" w:rsidRPr="004E262A" w:rsidRDefault="008C42C3" w:rsidP="008C42C3">
      <w:pPr>
        <w:jc w:val="both"/>
        <w:rPr>
          <w:ins w:id="50" w:author="Author"/>
          <w:rFonts w:eastAsia="Arial" w:cs="Arial"/>
          <w:sz w:val="24"/>
          <w:szCs w:val="24"/>
          <w:lang w:val="en-GB"/>
        </w:rPr>
      </w:pPr>
    </w:p>
    <w:p w14:paraId="438905A5" w14:textId="77777777" w:rsidR="008C42C3" w:rsidRPr="004E262A" w:rsidRDefault="008C42C3" w:rsidP="008C42C3">
      <w:pPr>
        <w:jc w:val="both"/>
        <w:rPr>
          <w:ins w:id="51" w:author="Author"/>
          <w:rFonts w:eastAsia="Arial" w:cs="Arial"/>
          <w:sz w:val="24"/>
          <w:szCs w:val="24"/>
          <w:lang w:val="en-GB"/>
        </w:rPr>
      </w:pPr>
      <w:ins w:id="52" w:author="Author">
        <w:r w:rsidRPr="004E262A">
          <w:rPr>
            <w:rFonts w:eastAsia="Arial" w:cs="Arial"/>
            <w:sz w:val="24"/>
            <w:szCs w:val="24"/>
            <w:lang w:val="en-GB"/>
          </w:rPr>
          <w:t xml:space="preserve">Open RAN has many benefits for the telecommunication sector, but also for the European economy at large. Almost every economic sector relies on strong, secure and affordable communication networks. Opening up the network equipment market to more players, especially to SMEs, will not only increase competition and benefit the end consumer, but will also invite innovation. </w:t>
        </w:r>
      </w:ins>
      <w:r w:rsidRPr="004E262A">
        <w:rPr>
          <w:rFonts w:eastAsia="Arial" w:cs="Arial"/>
          <w:sz w:val="24"/>
          <w:szCs w:val="24"/>
          <w:lang w:val="en-GB"/>
        </w:rPr>
        <w:t>In the long term, Europe shall benefit as a region f</w:t>
      </w:r>
      <w:del w:id="53" w:author="Author">
        <w:r w:rsidRPr="004E262A" w:rsidDel="0033565A">
          <w:rPr>
            <w:rFonts w:eastAsia="Arial" w:cs="Arial"/>
            <w:sz w:val="24"/>
            <w:szCs w:val="24"/>
            <w:lang w:val="en-GB"/>
          </w:rPr>
          <w:delText>o</w:delText>
        </w:r>
      </w:del>
      <w:r w:rsidRPr="004E262A">
        <w:rPr>
          <w:rFonts w:eastAsia="Arial" w:cs="Arial"/>
          <w:sz w:val="24"/>
          <w:szCs w:val="24"/>
          <w:lang w:val="en-GB"/>
        </w:rPr>
        <w:t>r</w:t>
      </w:r>
      <w:ins w:id="54" w:author="Author">
        <w:r w:rsidRPr="004E262A">
          <w:rPr>
            <w:rFonts w:eastAsia="Arial" w:cs="Arial"/>
            <w:sz w:val="24"/>
            <w:szCs w:val="24"/>
            <w:lang w:val="en-GB"/>
          </w:rPr>
          <w:t>om</w:t>
        </w:r>
      </w:ins>
      <w:r w:rsidRPr="004E262A">
        <w:rPr>
          <w:rFonts w:eastAsia="Arial" w:cs="Arial"/>
          <w:sz w:val="24"/>
          <w:szCs w:val="24"/>
          <w:lang w:val="en-GB"/>
        </w:rPr>
        <w:t xml:space="preserve"> mobile communications research and innovation from rebuilding its former world-leading competence in this technology. </w:t>
      </w:r>
    </w:p>
    <w:p w14:paraId="7AAA5B43" w14:textId="77777777" w:rsidR="008C42C3" w:rsidRPr="004E262A" w:rsidRDefault="008C42C3" w:rsidP="008C42C3">
      <w:pPr>
        <w:jc w:val="both"/>
        <w:rPr>
          <w:ins w:id="55" w:author="Author"/>
          <w:rFonts w:eastAsia="Arial" w:cs="Arial"/>
          <w:sz w:val="24"/>
          <w:szCs w:val="24"/>
          <w:lang w:val="en-GB"/>
        </w:rPr>
      </w:pPr>
    </w:p>
    <w:p w14:paraId="747C0EC0" w14:textId="77777777" w:rsidR="008C42C3" w:rsidRPr="004E262A" w:rsidRDefault="008C42C3" w:rsidP="008C42C3">
      <w:pPr>
        <w:jc w:val="both"/>
        <w:rPr>
          <w:ins w:id="56" w:author="Author"/>
          <w:rFonts w:eastAsia="Arial" w:cs="Arial"/>
          <w:sz w:val="24"/>
          <w:szCs w:val="24"/>
          <w:lang w:val="en-GB"/>
        </w:rPr>
      </w:pPr>
      <w:ins w:id="57" w:author="Author">
        <w:r w:rsidRPr="004E262A">
          <w:rPr>
            <w:rFonts w:eastAsia="Arial" w:cs="Arial"/>
            <w:sz w:val="24"/>
            <w:szCs w:val="24"/>
            <w:lang w:val="en-GB"/>
          </w:rPr>
          <w:t>Keeping in mind the impact of competitive and secure telecommunication services on European industry and the strong interdependence between the micro-electronics and telecommunication sectors – acting as both end-users and suppliers for each other – we strongly believe DT’s proposal is aligned with the goals formulated under the “Communicate” Work stream of IPCEI-ME II. The activities and outputs we propose in our project fall under the scope of Work Package 4 - Subsystems and Systems including Communication Networks.</w:t>
        </w:r>
      </w:ins>
    </w:p>
    <w:p w14:paraId="564ECDDD" w14:textId="77777777" w:rsidR="008C42C3" w:rsidRPr="004E262A" w:rsidRDefault="008C42C3" w:rsidP="008C42C3">
      <w:pPr>
        <w:jc w:val="both"/>
        <w:rPr>
          <w:ins w:id="58" w:author="Author"/>
          <w:rFonts w:eastAsia="Arial" w:cs="Arial"/>
          <w:sz w:val="24"/>
          <w:szCs w:val="24"/>
          <w:lang w:val="en-GB"/>
        </w:rPr>
      </w:pPr>
    </w:p>
    <w:p w14:paraId="283C89B4" w14:textId="77777777" w:rsidR="008C42C3" w:rsidRPr="004E262A" w:rsidRDefault="008C42C3" w:rsidP="008C42C3">
      <w:pPr>
        <w:jc w:val="both"/>
        <w:rPr>
          <w:ins w:id="59" w:author="Author"/>
          <w:rFonts w:eastAsia="Arial" w:cs="Arial"/>
          <w:sz w:val="24"/>
          <w:szCs w:val="24"/>
          <w:lang w:val="en-GB"/>
        </w:rPr>
      </w:pPr>
      <w:ins w:id="60" w:author="Author">
        <w:r w:rsidRPr="004E262A">
          <w:rPr>
            <w:rFonts w:eastAsia="Arial" w:cs="Arial"/>
            <w:sz w:val="24"/>
            <w:szCs w:val="24"/>
            <w:lang w:val="en-GB"/>
          </w:rPr>
          <w:t>Open RAN deployment is recognised as essential at all levels of industry, academia and politics. As Mr. Breton stated: “</w:t>
        </w:r>
        <w:r w:rsidRPr="004E262A">
          <w:rPr>
            <w:rFonts w:eastAsia="Arial" w:cs="Arial"/>
            <w:i/>
            <w:iCs/>
            <w:sz w:val="24"/>
            <w:szCs w:val="24"/>
            <w:lang w:val="en-GB"/>
          </w:rPr>
          <w:t xml:space="preserve">The Commission considers that open and software-based network architecture solutions can help enable competition and innovation and </w:t>
        </w:r>
        <w:r w:rsidRPr="004E262A">
          <w:rPr>
            <w:rFonts w:eastAsia="Arial" w:cs="Arial"/>
            <w:i/>
            <w:iCs/>
            <w:sz w:val="24"/>
            <w:szCs w:val="24"/>
            <w:lang w:val="en-GB"/>
          </w:rPr>
          <w:lastRenderedPageBreak/>
          <w:t>strengthen European technology capacities in connectivity as well as further increase diversity in the market</w:t>
        </w:r>
        <w:r w:rsidRPr="004E262A">
          <w:rPr>
            <w:rFonts w:eastAsia="Arial" w:cs="Arial"/>
            <w:sz w:val="24"/>
            <w:szCs w:val="24"/>
            <w:lang w:val="en-GB"/>
          </w:rPr>
          <w:t>.”</w:t>
        </w:r>
        <w:del w:id="61" w:author="Author">
          <w:r w:rsidRPr="004E262A" w:rsidDel="00ED0099">
            <w:rPr>
              <w:rFonts w:eastAsia="Arial" w:cs="Arial"/>
              <w:sz w:val="24"/>
              <w:szCs w:val="24"/>
              <w:lang w:val="en-GB"/>
            </w:rPr>
            <w:delText>I</w:delText>
          </w:r>
        </w:del>
        <w:r w:rsidRPr="004E262A">
          <w:rPr>
            <w:rStyle w:val="FootnoteReference"/>
            <w:rFonts w:eastAsia="Arial" w:cs="Arial"/>
            <w:sz w:val="24"/>
            <w:szCs w:val="24"/>
            <w:lang w:val="en-GB"/>
          </w:rPr>
          <w:footnoteReference w:id="3"/>
        </w:r>
      </w:ins>
    </w:p>
    <w:p w14:paraId="652845F1" w14:textId="77777777" w:rsidR="008C42C3" w:rsidRPr="00695287" w:rsidRDefault="008C42C3" w:rsidP="008C42C3">
      <w:pPr>
        <w:pStyle w:val="ITAbsatzohneNr"/>
        <w:rPr>
          <w:lang w:val="en-US"/>
        </w:rPr>
      </w:pPr>
    </w:p>
    <w:p w14:paraId="40EA7073" w14:textId="24D9A306" w:rsidR="006515A2" w:rsidRPr="007E6A4E" w:rsidRDefault="006515A2" w:rsidP="000C440F">
      <w:pPr>
        <w:pStyle w:val="ITberschrift111"/>
        <w:rPr>
          <w:bCs/>
          <w:color w:val="4BACC6" w:themeColor="accent5"/>
          <w:sz w:val="24"/>
          <w:szCs w:val="24"/>
          <w:highlight w:val="green"/>
          <w:lang w:val="en-US"/>
        </w:rPr>
      </w:pPr>
      <w:bookmarkStart w:id="63" w:name="_Toc82179489"/>
      <w:bookmarkStart w:id="64" w:name="_Toc82179566"/>
      <w:bookmarkStart w:id="65" w:name="_Toc82180893"/>
      <w:bookmarkStart w:id="66" w:name="_Toc80693895"/>
      <w:bookmarkStart w:id="67" w:name="_Toc82180895"/>
      <w:bookmarkStart w:id="68" w:name="_Toc82723632"/>
      <w:bookmarkStart w:id="69" w:name="_Toc83310854"/>
      <w:bookmarkEnd w:id="63"/>
      <w:bookmarkEnd w:id="64"/>
      <w:bookmarkEnd w:id="65"/>
      <w:r w:rsidRPr="007E6A4E">
        <w:rPr>
          <w:bCs/>
          <w:sz w:val="24"/>
          <w:szCs w:val="24"/>
          <w:highlight w:val="green"/>
          <w:lang w:val="en-US"/>
        </w:rPr>
        <w:t>Roadmap</w:t>
      </w:r>
      <w:bookmarkEnd w:id="66"/>
      <w:bookmarkEnd w:id="67"/>
      <w:r w:rsidRPr="007E6A4E">
        <w:rPr>
          <w:bCs/>
          <w:sz w:val="24"/>
          <w:szCs w:val="24"/>
          <w:highlight w:val="green"/>
          <w:lang w:val="en-US"/>
        </w:rPr>
        <w:t xml:space="preserve"> </w:t>
      </w:r>
      <w:bookmarkEnd w:id="68"/>
      <w:r w:rsidR="0096311E" w:rsidRPr="007E6A4E">
        <w:rPr>
          <w:bCs/>
          <w:sz w:val="24"/>
          <w:szCs w:val="24"/>
          <w:highlight w:val="green"/>
          <w:lang w:val="en-US"/>
        </w:rPr>
        <w:t>for European Open RAN</w:t>
      </w:r>
      <w:bookmarkEnd w:id="69"/>
    </w:p>
    <w:p w14:paraId="05132EA8" w14:textId="44F10F22" w:rsidR="0096311E" w:rsidRPr="0096311E" w:rsidRDefault="006B714A" w:rsidP="0096311E">
      <w:pPr>
        <w:pStyle w:val="ITAbsatzohneNr"/>
        <w:rPr>
          <w:lang w:val="en-US"/>
        </w:rPr>
      </w:pPr>
      <w:r>
        <w:rPr>
          <w:noProof/>
        </w:rPr>
        <mc:AlternateContent>
          <mc:Choice Requires="wps">
            <w:drawing>
              <wp:anchor distT="0" distB="0" distL="114300" distR="114300" simplePos="0" relativeHeight="251658247" behindDoc="0" locked="0" layoutInCell="1" allowOverlap="1" wp14:anchorId="3FC2B31A" wp14:editId="62E2F13B">
                <wp:simplePos x="0" y="0"/>
                <wp:positionH relativeFrom="column">
                  <wp:posOffset>-4445</wp:posOffset>
                </wp:positionH>
                <wp:positionV relativeFrom="paragraph">
                  <wp:posOffset>3789045</wp:posOffset>
                </wp:positionV>
                <wp:extent cx="57607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28EF7A" w14:textId="7DF1900B" w:rsidR="006B714A" w:rsidRPr="007753B6" w:rsidRDefault="006B714A" w:rsidP="006B714A">
                            <w:pPr>
                              <w:pStyle w:val="Caption"/>
                              <w:rPr>
                                <w:noProof/>
                                <w:color w:val="4BACC6" w:themeColor="accent5"/>
                              </w:rPr>
                            </w:pPr>
                            <w:r>
                              <w:t xml:space="preserve">Figure </w:t>
                            </w:r>
                            <w:r>
                              <w:fldChar w:fldCharType="begin"/>
                            </w:r>
                            <w:r>
                              <w:instrText>SEQ Figure \* ARABIC</w:instrText>
                            </w:r>
                            <w:r>
                              <w:fldChar w:fldCharType="separate"/>
                            </w:r>
                            <w:r>
                              <w:rPr>
                                <w:noProof/>
                              </w:rPr>
                              <w:t>1</w:t>
                            </w:r>
                            <w:r>
                              <w:fldChar w:fldCharType="end"/>
                            </w:r>
                            <w:r>
                              <w:t xml:space="preserve"> - EOC Roadmap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2B31A" id="Text Box 18" o:spid="_x0000_s1030" type="#_x0000_t202" style="position:absolute;margin-left:-.35pt;margin-top:298.35pt;width:453.6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7BLg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" stroked="f">
                <v:textbox style="mso-fit-shape-to-text:t" inset="0,0,0,0">
                  <w:txbxContent>
                    <w:p w14:paraId="4C28EF7A" w14:textId="7DF1900B" w:rsidR="006B714A" w:rsidRPr="007753B6" w:rsidRDefault="006B714A" w:rsidP="006B714A">
                      <w:pPr>
                        <w:pStyle w:val="Caption"/>
                        <w:rPr>
                          <w:noProof/>
                          <w:color w:val="4BACC6" w:themeColor="accent5"/>
                        </w:rPr>
                      </w:pPr>
                      <w:r>
                        <w:t xml:space="preserve">Figure </w:t>
                      </w:r>
                      <w:r>
                        <w:fldChar w:fldCharType="begin"/>
                      </w:r>
                      <w:r>
                        <w:instrText>SEQ Figure \* ARABIC</w:instrText>
                      </w:r>
                      <w:r>
                        <w:fldChar w:fldCharType="separate"/>
                      </w:r>
                      <w:r>
                        <w:rPr>
                          <w:noProof/>
                        </w:rPr>
                        <w:t>1</w:t>
                      </w:r>
                      <w:r>
                        <w:fldChar w:fldCharType="end"/>
                      </w:r>
                      <w:r>
                        <w:t xml:space="preserve"> - EOC Roadmap</w:t>
                      </w:r>
                    </w:p>
                  </w:txbxContent>
                </v:textbox>
                <w10:wrap type="topAndBottom"/>
              </v:shape>
            </w:pict>
          </mc:Fallback>
        </mc:AlternateContent>
      </w:r>
      <w:r w:rsidR="0096311E" w:rsidRPr="00C64B05">
        <w:rPr>
          <w:noProof/>
          <w:color w:val="4BACC6" w:themeColor="accent5"/>
          <w:lang w:val="en-US"/>
        </w:rPr>
        <w:drawing>
          <wp:anchor distT="0" distB="0" distL="114300" distR="114300" simplePos="0" relativeHeight="251658241" behindDoc="0" locked="0" layoutInCell="1" allowOverlap="1" wp14:anchorId="7A677A88" wp14:editId="772955BF">
            <wp:simplePos x="0" y="0"/>
            <wp:positionH relativeFrom="column">
              <wp:posOffset>-4445</wp:posOffset>
            </wp:positionH>
            <wp:positionV relativeFrom="paragraph">
              <wp:posOffset>874395</wp:posOffset>
            </wp:positionV>
            <wp:extent cx="5760720" cy="2857500"/>
            <wp:effectExtent l="0" t="0" r="0" b="0"/>
            <wp:wrapTopAndBottom/>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19">
                      <a:extLst>
                        <a:ext uri="{28A0092B-C50C-407E-A947-70E740481C1C}">
                          <a14:useLocalDpi xmlns:a14="http://schemas.microsoft.com/office/drawing/2010/main" val="0"/>
                        </a:ext>
                      </a:extLst>
                    </a:blip>
                    <a:srcRect b="11817"/>
                    <a:stretch/>
                  </pic:blipFill>
                  <pic:spPr bwMode="auto">
                    <a:xfrm>
                      <a:off x="0" y="0"/>
                      <a:ext cx="576072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311E">
        <w:rPr>
          <w:lang w:val="en-US"/>
        </w:rPr>
        <w:t>As we have stated above, reaching Open RAN rollout in Europe at scale is a challenge to be tackled as an industry and not by a single company. For this reason, we consider it essential to highlight how DT’s contribution fits in with actions undertaken by other segments of the value chain – the EOC in particular.</w:t>
      </w:r>
    </w:p>
    <w:p w14:paraId="7CE8BDD2" w14:textId="6D46886D" w:rsidR="006515A2" w:rsidRPr="0000485E" w:rsidRDefault="006D637C" w:rsidP="006515A2">
      <w:pPr>
        <w:pStyle w:val="ITAbsatzohneNr"/>
        <w:jc w:val="both"/>
        <w:rPr>
          <w:lang w:val="en-US"/>
        </w:rPr>
      </w:pPr>
      <w:r w:rsidRPr="0000485E">
        <w:rPr>
          <w:lang w:val="en-US"/>
        </w:rPr>
        <w:t xml:space="preserve">The activities planned within the EOC </w:t>
      </w:r>
      <w:r w:rsidR="00A67919" w:rsidRPr="0000485E">
        <w:rPr>
          <w:lang w:val="en-US"/>
        </w:rPr>
        <w:t xml:space="preserve">are further detailed below. We have highlighted the steps </w:t>
      </w:r>
      <w:r w:rsidR="0000485E" w:rsidRPr="0000485E">
        <w:rPr>
          <w:lang w:val="en-US"/>
        </w:rPr>
        <w:t>where DT will play a significant role in obtaining an E2E solution:</w:t>
      </w:r>
    </w:p>
    <w:p w14:paraId="30EDE794" w14:textId="45ECAF90" w:rsidR="0000485E" w:rsidRDefault="0000485E" w:rsidP="006515A2">
      <w:pPr>
        <w:pStyle w:val="ITAbsatzohneNr"/>
        <w:jc w:val="both"/>
        <w:rPr>
          <w:color w:val="4BACC6" w:themeColor="accent5"/>
          <w:lang w:val="en-US"/>
        </w:rPr>
      </w:pPr>
      <w:r>
        <w:rPr>
          <w:noProof/>
          <w:color w:val="4BACC6" w:themeColor="accent5"/>
          <w:lang w:val="en-US"/>
        </w:rPr>
        <mc:AlternateContent>
          <mc:Choice Requires="wps">
            <w:drawing>
              <wp:anchor distT="0" distB="0" distL="114300" distR="114300" simplePos="0" relativeHeight="251658243" behindDoc="0" locked="0" layoutInCell="1" allowOverlap="1" wp14:anchorId="1F648F36" wp14:editId="573BECB0">
                <wp:simplePos x="0" y="0"/>
                <wp:positionH relativeFrom="column">
                  <wp:posOffset>-356870</wp:posOffset>
                </wp:positionH>
                <wp:positionV relativeFrom="paragraph">
                  <wp:posOffset>64770</wp:posOffset>
                </wp:positionV>
                <wp:extent cx="352425" cy="3019425"/>
                <wp:effectExtent l="0" t="0" r="9525" b="9525"/>
                <wp:wrapNone/>
                <wp:docPr id="9" name="Arrow: Down 9"/>
                <wp:cNvGraphicFramePr/>
                <a:graphic xmlns:a="http://schemas.openxmlformats.org/drawingml/2006/main">
                  <a:graphicData uri="http://schemas.microsoft.com/office/word/2010/wordprocessingShape">
                    <wps:wsp>
                      <wps:cNvSpPr/>
                      <wps:spPr>
                        <a:xfrm>
                          <a:off x="0" y="0"/>
                          <a:ext cx="352425" cy="3019425"/>
                        </a:xfrm>
                        <a:prstGeom prst="downArrow">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arto="http://schemas.microsoft.com/office/word/2006/arto">
            <w:pict w14:anchorId="3001D1C5">
              <v:shapetype id="_x0000_t67" coordsize="21600,21600" o:spt="67" adj="16200,5400" path="m0@0l@1@0@1,0@2,0@2@0,21600@0,10800,21600xe" w14:anchorId="3148A9D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9" style="position:absolute;margin-left:-28.1pt;margin-top:5.1pt;width:27.75pt;height:237.75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6f8fb [180]" stroked="f" strokeweight="2pt" type="#_x0000_t67" adj="20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">
                <v:fill type="gradient" color2="#cad9eb [980]" colors="0 #f6f9fc;48497f #b0c6e1;54395f #b0c6e1;1 #cad9eb" focus="100%"/>
              </v:shape>
            </w:pict>
          </mc:Fallback>
        </mc:AlternateContent>
      </w:r>
    </w:p>
    <w:tbl>
      <w:tblPr>
        <w:tblStyle w:val="TableGridLight"/>
        <w:tblW w:w="9062" w:type="dxa"/>
        <w:tblLook w:val="04A0" w:firstRow="1" w:lastRow="0" w:firstColumn="1" w:lastColumn="0" w:noHBand="0" w:noVBand="1"/>
      </w:tblPr>
      <w:tblGrid>
        <w:gridCol w:w="415"/>
        <w:gridCol w:w="2085"/>
        <w:gridCol w:w="3301"/>
        <w:gridCol w:w="1288"/>
        <w:gridCol w:w="1973"/>
      </w:tblGrid>
      <w:tr w:rsidR="006515A2" w:rsidRPr="00C15DCB" w14:paraId="7B952721" w14:textId="77777777" w:rsidTr="00B64A40">
        <w:tc>
          <w:tcPr>
            <w:tcW w:w="415" w:type="dxa"/>
          </w:tcPr>
          <w:p w14:paraId="07C71D86" w14:textId="77777777" w:rsidR="006515A2" w:rsidRPr="0000485E" w:rsidRDefault="006515A2" w:rsidP="00966C61">
            <w:pPr>
              <w:pStyle w:val="ITAbsatzohneNr"/>
              <w:jc w:val="both"/>
              <w:rPr>
                <w:b/>
                <w:bCs/>
                <w:lang w:val="en-US"/>
              </w:rPr>
            </w:pPr>
            <w:r w:rsidRPr="0000485E">
              <w:rPr>
                <w:b/>
                <w:bCs/>
                <w:lang w:val="en-US"/>
              </w:rPr>
              <w:t>#</w:t>
            </w:r>
          </w:p>
        </w:tc>
        <w:tc>
          <w:tcPr>
            <w:tcW w:w="2085" w:type="dxa"/>
          </w:tcPr>
          <w:p w14:paraId="7CC45772" w14:textId="77777777" w:rsidR="006515A2" w:rsidRPr="0000485E" w:rsidRDefault="006515A2" w:rsidP="00966C61">
            <w:pPr>
              <w:pStyle w:val="ITAbsatzohneNr"/>
              <w:jc w:val="both"/>
              <w:rPr>
                <w:b/>
                <w:bCs/>
                <w:lang w:val="en-US"/>
              </w:rPr>
            </w:pPr>
            <w:r w:rsidRPr="0000485E">
              <w:rPr>
                <w:b/>
                <w:bCs/>
                <w:lang w:val="en-US"/>
              </w:rPr>
              <w:t>Activity</w:t>
            </w:r>
          </w:p>
        </w:tc>
        <w:tc>
          <w:tcPr>
            <w:tcW w:w="3301" w:type="dxa"/>
          </w:tcPr>
          <w:p w14:paraId="135BB258" w14:textId="77777777" w:rsidR="006515A2" w:rsidRPr="0000485E" w:rsidRDefault="006515A2" w:rsidP="00966C61">
            <w:pPr>
              <w:pStyle w:val="ITAbsatzohneNr"/>
              <w:jc w:val="both"/>
              <w:rPr>
                <w:b/>
                <w:bCs/>
                <w:lang w:val="en-US"/>
              </w:rPr>
            </w:pPr>
            <w:r w:rsidRPr="0000485E">
              <w:rPr>
                <w:b/>
                <w:bCs/>
                <w:lang w:val="en-US"/>
              </w:rPr>
              <w:t>Brief description of scope and expected outputs</w:t>
            </w:r>
          </w:p>
        </w:tc>
        <w:tc>
          <w:tcPr>
            <w:tcW w:w="1288" w:type="dxa"/>
          </w:tcPr>
          <w:p w14:paraId="3FD58C3F" w14:textId="77777777" w:rsidR="006515A2" w:rsidRPr="0000485E" w:rsidRDefault="006515A2" w:rsidP="00966C61">
            <w:pPr>
              <w:pStyle w:val="ITAbsatzohneNr"/>
              <w:jc w:val="both"/>
              <w:rPr>
                <w:b/>
                <w:bCs/>
                <w:lang w:val="en-US"/>
              </w:rPr>
            </w:pPr>
            <w:r w:rsidRPr="0000485E">
              <w:rPr>
                <w:b/>
                <w:bCs/>
                <w:lang w:val="en-US"/>
              </w:rPr>
              <w:t>Indicative timeline</w:t>
            </w:r>
          </w:p>
        </w:tc>
        <w:tc>
          <w:tcPr>
            <w:tcW w:w="1973" w:type="dxa"/>
          </w:tcPr>
          <w:p w14:paraId="7E722227" w14:textId="77777777" w:rsidR="006515A2" w:rsidRPr="0000485E" w:rsidRDefault="006515A2" w:rsidP="00966C61">
            <w:pPr>
              <w:pStyle w:val="ITAbsatzohneNr"/>
              <w:jc w:val="both"/>
              <w:rPr>
                <w:b/>
                <w:bCs/>
                <w:lang w:val="en-US"/>
              </w:rPr>
            </w:pPr>
            <w:r w:rsidRPr="0000485E">
              <w:rPr>
                <w:b/>
                <w:bCs/>
                <w:lang w:val="en-US"/>
              </w:rPr>
              <w:t xml:space="preserve">Activity owner </w:t>
            </w:r>
          </w:p>
        </w:tc>
      </w:tr>
      <w:tr w:rsidR="006515A2" w:rsidRPr="00AA54DF" w14:paraId="368A1089" w14:textId="77777777" w:rsidTr="00B64A40">
        <w:tc>
          <w:tcPr>
            <w:tcW w:w="415" w:type="dxa"/>
          </w:tcPr>
          <w:p w14:paraId="240B0BA9" w14:textId="404B23EB" w:rsidR="006515A2" w:rsidRPr="00C15DCB" w:rsidRDefault="006515A2" w:rsidP="00966C61">
            <w:pPr>
              <w:pStyle w:val="ITAbsatzohneNr"/>
              <w:jc w:val="both"/>
              <w:rPr>
                <w:lang w:val="en-US"/>
              </w:rPr>
            </w:pPr>
            <w:r>
              <w:rPr>
                <w:lang w:val="en-US"/>
              </w:rPr>
              <w:t>1</w:t>
            </w:r>
          </w:p>
        </w:tc>
        <w:tc>
          <w:tcPr>
            <w:tcW w:w="2085" w:type="dxa"/>
          </w:tcPr>
          <w:p w14:paraId="56CB10CF" w14:textId="77777777" w:rsidR="006515A2" w:rsidRPr="00FF242E" w:rsidRDefault="006515A2" w:rsidP="00966C61">
            <w:pPr>
              <w:pStyle w:val="ITAbsatzohneNr"/>
              <w:rPr>
                <w:b/>
                <w:bCs/>
                <w:lang w:val="en-US"/>
              </w:rPr>
            </w:pPr>
            <w:r w:rsidRPr="00FF242E">
              <w:rPr>
                <w:b/>
                <w:bCs/>
                <w:lang w:val="en-US"/>
              </w:rPr>
              <w:t>Product definition</w:t>
            </w:r>
          </w:p>
        </w:tc>
        <w:tc>
          <w:tcPr>
            <w:tcW w:w="3301" w:type="dxa"/>
          </w:tcPr>
          <w:p w14:paraId="4750BACD" w14:textId="77777777" w:rsidR="006515A2" w:rsidRPr="00C15DCB" w:rsidRDefault="006515A2" w:rsidP="00966C61">
            <w:pPr>
              <w:pStyle w:val="ITAbsatzohneNr"/>
              <w:rPr>
                <w:lang w:val="en-US"/>
              </w:rPr>
            </w:pPr>
            <w:proofErr w:type="spellStart"/>
            <w:r w:rsidRPr="00C15DCB">
              <w:rPr>
                <w:lang w:val="en-US"/>
              </w:rPr>
              <w:t>Analyse</w:t>
            </w:r>
            <w:proofErr w:type="spellEnd"/>
            <w:r w:rsidRPr="00C15DCB">
              <w:rPr>
                <w:lang w:val="en-US"/>
              </w:rPr>
              <w:t xml:space="preserve"> partners’ capabilities, market situation and decide on product in terms of outdoor macro, outdoor </w:t>
            </w:r>
            <w:proofErr w:type="spellStart"/>
            <w:r w:rsidRPr="00C15DCB">
              <w:rPr>
                <w:lang w:val="en-US"/>
              </w:rPr>
              <w:t>pico</w:t>
            </w:r>
            <w:proofErr w:type="spellEnd"/>
            <w:r w:rsidRPr="00C15DCB">
              <w:rPr>
                <w:lang w:val="en-US"/>
              </w:rPr>
              <w:t>, campus, indoor home network</w:t>
            </w:r>
          </w:p>
        </w:tc>
        <w:tc>
          <w:tcPr>
            <w:tcW w:w="1288" w:type="dxa"/>
          </w:tcPr>
          <w:p w14:paraId="7F1B2FFF" w14:textId="77777777" w:rsidR="006515A2" w:rsidRPr="00C15DCB" w:rsidRDefault="006515A2" w:rsidP="00966C61">
            <w:pPr>
              <w:pStyle w:val="ITAbsatzohneNr"/>
              <w:rPr>
                <w:lang w:val="en-US"/>
              </w:rPr>
            </w:pPr>
            <w:r w:rsidRPr="00C15DCB">
              <w:rPr>
                <w:lang w:val="en-US"/>
              </w:rPr>
              <w:t>Y1-Y2 (first products and solutions)</w:t>
            </w:r>
          </w:p>
        </w:tc>
        <w:tc>
          <w:tcPr>
            <w:tcW w:w="1973" w:type="dxa"/>
          </w:tcPr>
          <w:p w14:paraId="510D4E8F" w14:textId="77777777" w:rsidR="006515A2" w:rsidRPr="00C15DCB" w:rsidRDefault="006515A2" w:rsidP="00966C61">
            <w:pPr>
              <w:pStyle w:val="ITAbsatzohneNr"/>
              <w:rPr>
                <w:lang w:val="en-US"/>
              </w:rPr>
            </w:pPr>
            <w:r w:rsidRPr="005D79F4">
              <w:rPr>
                <w:color w:val="0070C0"/>
                <w:lang w:val="en-US"/>
              </w:rPr>
              <w:t>Network operators for the E2E network</w:t>
            </w:r>
            <w:r w:rsidRPr="00C15DCB">
              <w:rPr>
                <w:lang w:val="en-US"/>
              </w:rPr>
              <w:t xml:space="preserve">; </w:t>
            </w:r>
          </w:p>
          <w:p w14:paraId="068BA6C9" w14:textId="77777777" w:rsidR="006515A2" w:rsidRPr="00C15DCB" w:rsidRDefault="006515A2" w:rsidP="00966C61">
            <w:pPr>
              <w:pStyle w:val="ITAbsatzohneNr"/>
              <w:rPr>
                <w:lang w:val="en-US"/>
              </w:rPr>
            </w:pPr>
            <w:r w:rsidRPr="00C15DCB">
              <w:rPr>
                <w:lang w:val="en-US"/>
              </w:rPr>
              <w:t>Manufacturers for the components and sub-components</w:t>
            </w:r>
          </w:p>
        </w:tc>
      </w:tr>
      <w:tr w:rsidR="006515A2" w:rsidRPr="00C15DCB" w14:paraId="15C40814" w14:textId="77777777" w:rsidTr="00B64A40">
        <w:tc>
          <w:tcPr>
            <w:tcW w:w="415" w:type="dxa"/>
          </w:tcPr>
          <w:p w14:paraId="69A9355A" w14:textId="77777777" w:rsidR="006515A2" w:rsidRPr="00C15DCB" w:rsidRDefault="006515A2" w:rsidP="00966C61">
            <w:pPr>
              <w:pStyle w:val="ITAbsatzohneNr"/>
              <w:jc w:val="both"/>
              <w:rPr>
                <w:lang w:val="en-US"/>
              </w:rPr>
            </w:pPr>
            <w:r>
              <w:rPr>
                <w:lang w:val="en-US"/>
              </w:rPr>
              <w:t>2</w:t>
            </w:r>
          </w:p>
        </w:tc>
        <w:tc>
          <w:tcPr>
            <w:tcW w:w="2085" w:type="dxa"/>
          </w:tcPr>
          <w:p w14:paraId="1B70B8E1" w14:textId="77777777" w:rsidR="006515A2" w:rsidRPr="00FF242E" w:rsidRDefault="006515A2" w:rsidP="00966C61">
            <w:pPr>
              <w:pStyle w:val="ITAbsatzohneNr"/>
              <w:rPr>
                <w:b/>
                <w:bCs/>
                <w:lang w:val="en-US"/>
              </w:rPr>
            </w:pPr>
            <w:r w:rsidRPr="00FF242E">
              <w:rPr>
                <w:b/>
                <w:bCs/>
                <w:lang w:val="en-US"/>
              </w:rPr>
              <w:t>Development</w:t>
            </w:r>
          </w:p>
        </w:tc>
        <w:tc>
          <w:tcPr>
            <w:tcW w:w="3301" w:type="dxa"/>
          </w:tcPr>
          <w:p w14:paraId="4E715AE4" w14:textId="77777777" w:rsidR="006515A2" w:rsidRPr="00C15DCB" w:rsidRDefault="006515A2" w:rsidP="00966C61">
            <w:pPr>
              <w:pStyle w:val="ITAbsatzohneNr"/>
              <w:rPr>
                <w:lang w:val="en-US"/>
              </w:rPr>
            </w:pPr>
            <w:r w:rsidRPr="00C15DCB">
              <w:rPr>
                <w:lang w:val="en-US"/>
              </w:rPr>
              <w:t>Analysis of available and missing components and sub-components;</w:t>
            </w:r>
          </w:p>
          <w:p w14:paraId="6DB8BDC8" w14:textId="77777777" w:rsidR="006515A2" w:rsidRPr="00C15DCB" w:rsidRDefault="006515A2" w:rsidP="00966C61">
            <w:pPr>
              <w:pStyle w:val="ITAbsatzohneNr"/>
              <w:rPr>
                <w:lang w:val="en-US"/>
              </w:rPr>
            </w:pPr>
            <w:r w:rsidRPr="00C15DCB">
              <w:rPr>
                <w:lang w:val="en-US"/>
              </w:rPr>
              <w:t>Development of missing components</w:t>
            </w:r>
          </w:p>
        </w:tc>
        <w:tc>
          <w:tcPr>
            <w:tcW w:w="1288" w:type="dxa"/>
          </w:tcPr>
          <w:p w14:paraId="6355A381" w14:textId="77777777" w:rsidR="006515A2" w:rsidRPr="00C15DCB" w:rsidRDefault="006515A2" w:rsidP="00966C61">
            <w:pPr>
              <w:pStyle w:val="ITAbsatzohneNr"/>
              <w:rPr>
                <w:lang w:val="en-US"/>
              </w:rPr>
            </w:pPr>
            <w:r w:rsidRPr="00C15DCB">
              <w:rPr>
                <w:lang w:val="en-US"/>
              </w:rPr>
              <w:t>Y1-Y4</w:t>
            </w:r>
          </w:p>
        </w:tc>
        <w:tc>
          <w:tcPr>
            <w:tcW w:w="1973" w:type="dxa"/>
          </w:tcPr>
          <w:p w14:paraId="676E83D2" w14:textId="77777777" w:rsidR="006515A2" w:rsidRPr="00C15DCB" w:rsidRDefault="006515A2" w:rsidP="00966C61">
            <w:pPr>
              <w:pStyle w:val="ITAbsatzohneNr"/>
              <w:rPr>
                <w:lang w:val="en-US"/>
              </w:rPr>
            </w:pPr>
            <w:r w:rsidRPr="00C15DCB">
              <w:rPr>
                <w:lang w:val="en-US"/>
              </w:rPr>
              <w:t>Manufacturers</w:t>
            </w:r>
          </w:p>
        </w:tc>
      </w:tr>
      <w:tr w:rsidR="006515A2" w:rsidRPr="00C15DCB" w14:paraId="73FE9C42" w14:textId="77777777" w:rsidTr="00B64A40">
        <w:tc>
          <w:tcPr>
            <w:tcW w:w="415" w:type="dxa"/>
          </w:tcPr>
          <w:p w14:paraId="1C769340" w14:textId="77777777" w:rsidR="006515A2" w:rsidRPr="00C15DCB" w:rsidRDefault="006515A2" w:rsidP="00966C61">
            <w:pPr>
              <w:pStyle w:val="ITAbsatzohneNr"/>
              <w:jc w:val="both"/>
              <w:rPr>
                <w:lang w:val="en-US"/>
              </w:rPr>
            </w:pPr>
            <w:r>
              <w:rPr>
                <w:lang w:val="en-US"/>
              </w:rPr>
              <w:t>3</w:t>
            </w:r>
          </w:p>
        </w:tc>
        <w:tc>
          <w:tcPr>
            <w:tcW w:w="2085" w:type="dxa"/>
          </w:tcPr>
          <w:p w14:paraId="0BFBC9A2" w14:textId="77777777" w:rsidR="006515A2" w:rsidRPr="00FF242E" w:rsidRDefault="006515A2" w:rsidP="00966C61">
            <w:pPr>
              <w:pStyle w:val="ITAbsatzohneNr"/>
              <w:rPr>
                <w:b/>
                <w:bCs/>
                <w:lang w:val="en-US"/>
              </w:rPr>
            </w:pPr>
            <w:r w:rsidRPr="00FF242E">
              <w:rPr>
                <w:b/>
                <w:bCs/>
                <w:lang w:val="en-US"/>
              </w:rPr>
              <w:t>Test &amp; Integration</w:t>
            </w:r>
          </w:p>
        </w:tc>
        <w:tc>
          <w:tcPr>
            <w:tcW w:w="3301" w:type="dxa"/>
          </w:tcPr>
          <w:p w14:paraId="5572F4FC" w14:textId="77777777" w:rsidR="006515A2" w:rsidRPr="00C15DCB" w:rsidRDefault="006515A2" w:rsidP="00966C61">
            <w:pPr>
              <w:pStyle w:val="ITAbsatzohneNr"/>
              <w:rPr>
                <w:lang w:val="en-US"/>
              </w:rPr>
            </w:pPr>
            <w:r w:rsidRPr="00C15DCB">
              <w:rPr>
                <w:lang w:val="en-US"/>
              </w:rPr>
              <w:t>Integration of O-RAN components and testing</w:t>
            </w:r>
          </w:p>
        </w:tc>
        <w:tc>
          <w:tcPr>
            <w:tcW w:w="1288" w:type="dxa"/>
          </w:tcPr>
          <w:p w14:paraId="362D5D09" w14:textId="77777777" w:rsidR="006515A2" w:rsidRPr="00C15DCB" w:rsidRDefault="006515A2" w:rsidP="00966C61">
            <w:pPr>
              <w:pStyle w:val="ITAbsatzohneNr"/>
              <w:rPr>
                <w:lang w:val="en-US"/>
              </w:rPr>
            </w:pPr>
            <w:r w:rsidRPr="00C15DCB">
              <w:rPr>
                <w:lang w:val="en-US"/>
              </w:rPr>
              <w:t>Y3-Y5</w:t>
            </w:r>
          </w:p>
        </w:tc>
        <w:tc>
          <w:tcPr>
            <w:tcW w:w="1973" w:type="dxa"/>
          </w:tcPr>
          <w:p w14:paraId="0556F4EB" w14:textId="77777777" w:rsidR="006515A2" w:rsidRPr="00C15DCB" w:rsidRDefault="006515A2" w:rsidP="00966C61">
            <w:pPr>
              <w:pStyle w:val="ITAbsatzohneNr"/>
              <w:rPr>
                <w:lang w:val="en-US"/>
              </w:rPr>
            </w:pPr>
            <w:r w:rsidRPr="00C15DCB">
              <w:rPr>
                <w:lang w:val="en-US"/>
              </w:rPr>
              <w:t xml:space="preserve">Integrators, testing experts </w:t>
            </w:r>
          </w:p>
        </w:tc>
      </w:tr>
      <w:tr w:rsidR="006515A2" w:rsidRPr="00C15DCB" w14:paraId="0C9F7E9B" w14:textId="77777777" w:rsidTr="00B64A40">
        <w:tc>
          <w:tcPr>
            <w:tcW w:w="415" w:type="dxa"/>
          </w:tcPr>
          <w:p w14:paraId="09BD755C" w14:textId="77777777" w:rsidR="006515A2" w:rsidRPr="00C15DCB" w:rsidRDefault="006515A2" w:rsidP="00966C61">
            <w:pPr>
              <w:pStyle w:val="ITAbsatzohneNr"/>
              <w:jc w:val="both"/>
              <w:rPr>
                <w:lang w:val="en-US"/>
              </w:rPr>
            </w:pPr>
            <w:r>
              <w:rPr>
                <w:lang w:val="en-US"/>
              </w:rPr>
              <w:lastRenderedPageBreak/>
              <w:t>4</w:t>
            </w:r>
          </w:p>
        </w:tc>
        <w:tc>
          <w:tcPr>
            <w:tcW w:w="2085" w:type="dxa"/>
          </w:tcPr>
          <w:p w14:paraId="444BF4C2" w14:textId="77777777" w:rsidR="006515A2" w:rsidRPr="00FF242E" w:rsidRDefault="006515A2" w:rsidP="00966C61">
            <w:pPr>
              <w:pStyle w:val="ITAbsatzohneNr"/>
              <w:rPr>
                <w:b/>
                <w:bCs/>
                <w:lang w:val="en-US"/>
              </w:rPr>
            </w:pPr>
            <w:r w:rsidRPr="00FF242E">
              <w:rPr>
                <w:b/>
                <w:bCs/>
                <w:lang w:val="en-US"/>
              </w:rPr>
              <w:t>First deployment</w:t>
            </w:r>
          </w:p>
        </w:tc>
        <w:tc>
          <w:tcPr>
            <w:tcW w:w="3301" w:type="dxa"/>
          </w:tcPr>
          <w:p w14:paraId="30F98201" w14:textId="77777777" w:rsidR="006515A2" w:rsidRPr="00C15DCB" w:rsidRDefault="006515A2" w:rsidP="00966C61">
            <w:pPr>
              <w:pStyle w:val="ITAbsatzohneNr"/>
              <w:rPr>
                <w:lang w:val="en-US"/>
              </w:rPr>
            </w:pPr>
            <w:r w:rsidRPr="00C15DCB">
              <w:rPr>
                <w:lang w:val="en-US"/>
              </w:rPr>
              <w:t>Prototypic deployment of E2E network in the field</w:t>
            </w:r>
          </w:p>
        </w:tc>
        <w:tc>
          <w:tcPr>
            <w:tcW w:w="1288" w:type="dxa"/>
          </w:tcPr>
          <w:p w14:paraId="6EFD3DCC" w14:textId="77777777" w:rsidR="006515A2" w:rsidRPr="00C15DCB" w:rsidRDefault="006515A2" w:rsidP="00966C61">
            <w:pPr>
              <w:pStyle w:val="ITAbsatzohneNr"/>
              <w:rPr>
                <w:lang w:val="en-US"/>
              </w:rPr>
            </w:pPr>
            <w:r w:rsidRPr="00C15DCB">
              <w:rPr>
                <w:lang w:val="en-US"/>
              </w:rPr>
              <w:t>Y5</w:t>
            </w:r>
          </w:p>
        </w:tc>
        <w:tc>
          <w:tcPr>
            <w:tcW w:w="1973" w:type="dxa"/>
          </w:tcPr>
          <w:p w14:paraId="0438A85C" w14:textId="77777777" w:rsidR="006515A2" w:rsidRPr="00C15DCB" w:rsidRDefault="006515A2" w:rsidP="00966C61">
            <w:pPr>
              <w:pStyle w:val="ITAbsatzohneNr"/>
              <w:rPr>
                <w:lang w:val="en-US"/>
              </w:rPr>
            </w:pPr>
            <w:r w:rsidRPr="008B5EBA">
              <w:rPr>
                <w:color w:val="0070C0"/>
                <w:lang w:val="en-US"/>
              </w:rPr>
              <w:t>Network operators</w:t>
            </w:r>
          </w:p>
        </w:tc>
      </w:tr>
    </w:tbl>
    <w:p w14:paraId="5DC8C817" w14:textId="77777777" w:rsidR="006515A2" w:rsidRDefault="006515A2" w:rsidP="006515A2">
      <w:pPr>
        <w:pStyle w:val="ITAbsatzohneNr"/>
        <w:jc w:val="both"/>
        <w:rPr>
          <w:iCs/>
          <w:lang w:val="en-US"/>
        </w:rPr>
      </w:pPr>
    </w:p>
    <w:p w14:paraId="139F464E" w14:textId="12115E9B" w:rsidR="7359BE64" w:rsidRPr="00D45A32" w:rsidRDefault="7359BE64" w:rsidP="1139D262">
      <w:pPr>
        <w:jc w:val="both"/>
        <w:rPr>
          <w:sz w:val="24"/>
          <w:szCs w:val="24"/>
          <w:lang w:val="en-US"/>
        </w:rPr>
      </w:pPr>
      <w:r w:rsidRPr="0058409B">
        <w:rPr>
          <w:rFonts w:eastAsia="Arial" w:cs="Arial"/>
          <w:sz w:val="24"/>
          <w:szCs w:val="24"/>
          <w:lang w:val="en-GB"/>
        </w:rPr>
        <w:t xml:space="preserve">DT’s supports the EOC consortium in the objective that EOC partners will create a blueprint for End-2-End Open-RAN networks and deliver corresponding network components and services. The results of the consortium with respect to DT’s own services will be the following: </w:t>
      </w:r>
    </w:p>
    <w:p w14:paraId="3711FE7C" w14:textId="26BBEC4E" w:rsidR="1396EC51" w:rsidRPr="00D45A32" w:rsidRDefault="006515A2" w:rsidP="1139D262">
      <w:pPr>
        <w:jc w:val="both"/>
        <w:rPr>
          <w:sz w:val="24"/>
          <w:szCs w:val="24"/>
          <w:lang w:val="en-US"/>
        </w:rPr>
      </w:pPr>
      <w:r w:rsidRPr="0058409B">
        <w:rPr>
          <w:rFonts w:eastAsia="Arial" w:cs="Arial"/>
          <w:sz w:val="24"/>
          <w:szCs w:val="24"/>
          <w:lang w:val="en-GB"/>
        </w:rPr>
        <w:t xml:space="preserve"> </w:t>
      </w:r>
    </w:p>
    <w:p w14:paraId="433CF67A" w14:textId="5DC95037" w:rsidR="084F2591" w:rsidRPr="00D45A32" w:rsidRDefault="084F2591" w:rsidP="005D5883">
      <w:pPr>
        <w:pStyle w:val="ListParagraph"/>
        <w:numPr>
          <w:ilvl w:val="0"/>
          <w:numId w:val="38"/>
        </w:numPr>
        <w:rPr>
          <w:rFonts w:asciiTheme="minorHAnsi" w:eastAsiaTheme="minorEastAsia" w:hAnsiTheme="minorHAnsi" w:cstheme="minorBidi"/>
          <w:sz w:val="24"/>
          <w:szCs w:val="24"/>
          <w:lang w:val="en-US"/>
        </w:rPr>
      </w:pPr>
      <w:r w:rsidRPr="0058409B">
        <w:rPr>
          <w:sz w:val="24"/>
          <w:szCs w:val="24"/>
          <w:lang w:val="en-GB"/>
        </w:rPr>
        <w:t xml:space="preserve">Network design </w:t>
      </w:r>
      <w:r w:rsidR="2AB1B4AF" w:rsidRPr="0058409B">
        <w:rPr>
          <w:sz w:val="24"/>
          <w:szCs w:val="24"/>
          <w:lang w:val="en-GB"/>
        </w:rPr>
        <w:t xml:space="preserve">blueprint </w:t>
      </w:r>
      <w:r w:rsidRPr="0058409B">
        <w:rPr>
          <w:sz w:val="24"/>
          <w:szCs w:val="24"/>
          <w:lang w:val="en-GB"/>
        </w:rPr>
        <w:t xml:space="preserve">for open RAN-based components, under consideration of </w:t>
      </w:r>
      <w:proofErr w:type="spellStart"/>
      <w:r w:rsidR="72F79803" w:rsidRPr="0058409B">
        <w:rPr>
          <w:sz w:val="24"/>
          <w:szCs w:val="24"/>
          <w:lang w:val="en-GB"/>
        </w:rPr>
        <w:t>i</w:t>
      </w:r>
      <w:proofErr w:type="spellEnd"/>
      <w:r w:rsidR="6C21FD36" w:rsidRPr="0058409B">
        <w:rPr>
          <w:sz w:val="24"/>
          <w:szCs w:val="24"/>
          <w:lang w:val="en-GB"/>
        </w:rPr>
        <w:t xml:space="preserve">) </w:t>
      </w:r>
      <w:r w:rsidRPr="0058409B">
        <w:rPr>
          <w:sz w:val="24"/>
          <w:szCs w:val="24"/>
          <w:lang w:val="en-GB"/>
        </w:rPr>
        <w:t xml:space="preserve">joint requirements analysis with </w:t>
      </w:r>
      <w:r w:rsidR="5A5BCA2E" w:rsidRPr="0058409B">
        <w:rPr>
          <w:sz w:val="24"/>
          <w:szCs w:val="24"/>
          <w:lang w:val="en-GB"/>
        </w:rPr>
        <w:t xml:space="preserve">other network operators in the EOC and </w:t>
      </w:r>
      <w:r w:rsidR="4630E117" w:rsidRPr="0058409B">
        <w:rPr>
          <w:sz w:val="24"/>
          <w:szCs w:val="24"/>
          <w:lang w:val="en-GB"/>
        </w:rPr>
        <w:t xml:space="preserve">ii) </w:t>
      </w:r>
      <w:r w:rsidRPr="0058409B">
        <w:rPr>
          <w:sz w:val="24"/>
          <w:szCs w:val="24"/>
          <w:lang w:val="en-GB"/>
        </w:rPr>
        <w:t>network components developed by EOC partners</w:t>
      </w:r>
      <w:r w:rsidR="45C9BFE7" w:rsidRPr="0058409B">
        <w:rPr>
          <w:sz w:val="24"/>
          <w:szCs w:val="24"/>
          <w:lang w:val="en-GB"/>
        </w:rPr>
        <w:t>.</w:t>
      </w:r>
    </w:p>
    <w:p w14:paraId="60077C9C" w14:textId="4C2E33E0" w:rsidR="6CE38D02" w:rsidRPr="0058409B" w:rsidDel="00D12530" w:rsidRDefault="36EEE680" w:rsidP="005D5883">
      <w:pPr>
        <w:pStyle w:val="ListParagraph"/>
        <w:numPr>
          <w:ilvl w:val="0"/>
          <w:numId w:val="38"/>
        </w:numPr>
        <w:rPr>
          <w:del w:id="70" w:author="Author"/>
          <w:rFonts w:asciiTheme="minorHAnsi" w:eastAsiaTheme="minorEastAsia" w:hAnsiTheme="minorHAnsi" w:cstheme="minorBidi"/>
          <w:sz w:val="24"/>
          <w:szCs w:val="24"/>
        </w:rPr>
      </w:pPr>
      <w:del w:id="71" w:author="Author">
        <w:r w:rsidRPr="0058409B" w:rsidDel="00D12530">
          <w:rPr>
            <w:sz w:val="24"/>
            <w:szCs w:val="24"/>
            <w:lang w:val="en-GB"/>
          </w:rPr>
          <w:delText>SMO based on the ONAP concept</w:delText>
        </w:r>
        <w:r w:rsidR="56C5577F" w:rsidRPr="0058409B" w:rsidDel="00D12530">
          <w:rPr>
            <w:sz w:val="24"/>
            <w:szCs w:val="24"/>
            <w:lang w:val="en-GB"/>
          </w:rPr>
          <w:delText xml:space="preserve"> </w:delText>
        </w:r>
        <w:r w:rsidR="56C5577F" w:rsidRPr="0058409B" w:rsidDel="00D12530">
          <w:rPr>
            <w:rFonts w:eastAsia="Arial"/>
            <w:color w:val="008080"/>
            <w:sz w:val="24"/>
            <w:szCs w:val="24"/>
            <w:u w:val="single"/>
            <w:lang w:val="en-GB"/>
          </w:rPr>
          <w:delText>(work on this currently still under consideration)</w:delText>
        </w:r>
      </w:del>
    </w:p>
    <w:p w14:paraId="110B08E6" w14:textId="1BFBDFAC" w:rsidR="66BA1905" w:rsidRPr="00D45A32" w:rsidRDefault="66BA1905" w:rsidP="005D5883">
      <w:pPr>
        <w:pStyle w:val="ListParagraph"/>
        <w:numPr>
          <w:ilvl w:val="0"/>
          <w:numId w:val="38"/>
        </w:numPr>
        <w:rPr>
          <w:rFonts w:asciiTheme="minorHAnsi" w:eastAsiaTheme="minorEastAsia" w:hAnsiTheme="minorHAnsi" w:cstheme="minorBidi"/>
          <w:sz w:val="24"/>
          <w:szCs w:val="24"/>
          <w:lang w:val="en-US"/>
        </w:rPr>
      </w:pPr>
      <w:r w:rsidRPr="0058409B">
        <w:rPr>
          <w:sz w:val="24"/>
          <w:szCs w:val="24"/>
          <w:lang w:val="en-GB"/>
        </w:rPr>
        <w:t>System integration capabilities for open RAN-based networks</w:t>
      </w:r>
    </w:p>
    <w:p w14:paraId="490DA50A" w14:textId="2FD348FB" w:rsidR="7359BE64" w:rsidRPr="00D45A32" w:rsidRDefault="7359BE64" w:rsidP="1139D262">
      <w:pPr>
        <w:jc w:val="both"/>
        <w:rPr>
          <w:sz w:val="24"/>
          <w:szCs w:val="24"/>
          <w:lang w:val="en-US"/>
        </w:rPr>
      </w:pPr>
      <w:r w:rsidRPr="0058409B">
        <w:rPr>
          <w:rFonts w:eastAsia="Arial" w:cs="Arial"/>
          <w:sz w:val="24"/>
          <w:szCs w:val="24"/>
          <w:lang w:val="en-GB"/>
        </w:rPr>
        <w:t xml:space="preserve"> </w:t>
      </w:r>
    </w:p>
    <w:p w14:paraId="4C747E79" w14:textId="08FB43D1" w:rsidR="7359BE64" w:rsidRPr="0058409B" w:rsidDel="00D12530" w:rsidRDefault="7359BE64" w:rsidP="1139D262">
      <w:pPr>
        <w:jc w:val="both"/>
        <w:rPr>
          <w:del w:id="72" w:author="Author"/>
          <w:sz w:val="24"/>
          <w:szCs w:val="24"/>
        </w:rPr>
      </w:pPr>
      <w:r w:rsidRPr="0058409B">
        <w:rPr>
          <w:rFonts w:eastAsia="Arial" w:cs="Arial"/>
          <w:sz w:val="24"/>
          <w:szCs w:val="24"/>
          <w:lang w:val="en-GB"/>
        </w:rPr>
        <w:t xml:space="preserve"> </w:t>
      </w:r>
    </w:p>
    <w:p w14:paraId="24A7F89C" w14:textId="14EED5AA" w:rsidR="2A3BBBA7" w:rsidRPr="00D45A32" w:rsidRDefault="2A3BBBA7" w:rsidP="1139D262">
      <w:pPr>
        <w:jc w:val="both"/>
        <w:rPr>
          <w:sz w:val="24"/>
          <w:szCs w:val="24"/>
          <w:lang w:val="en-US"/>
        </w:rPr>
      </w:pPr>
      <w:r w:rsidRPr="0058409B">
        <w:rPr>
          <w:rFonts w:eastAsia="Arial" w:cs="Arial"/>
          <w:sz w:val="24"/>
          <w:szCs w:val="24"/>
          <w:lang w:val="en-GB"/>
        </w:rPr>
        <w:t xml:space="preserve">Aside these product developments, </w:t>
      </w:r>
      <w:r w:rsidR="1C3DBF4A" w:rsidRPr="0058409B">
        <w:rPr>
          <w:rFonts w:eastAsia="Arial" w:cs="Arial"/>
          <w:sz w:val="24"/>
          <w:szCs w:val="24"/>
          <w:lang w:val="en-GB"/>
        </w:rPr>
        <w:t>Deutsche Telekom intends to engage in the EOC by providing the following contributions:</w:t>
      </w:r>
    </w:p>
    <w:p w14:paraId="6ECC796B" w14:textId="1CF2F949" w:rsidR="1C3DBF4A" w:rsidRPr="0058409B" w:rsidRDefault="28A312A1" w:rsidP="005D5883">
      <w:pPr>
        <w:pStyle w:val="ListParagraph"/>
        <w:numPr>
          <w:ilvl w:val="0"/>
          <w:numId w:val="37"/>
        </w:numPr>
        <w:rPr>
          <w:rFonts w:asciiTheme="minorHAnsi" w:eastAsiaTheme="minorEastAsia" w:hAnsiTheme="minorHAnsi" w:cstheme="minorBidi"/>
          <w:sz w:val="24"/>
          <w:szCs w:val="24"/>
        </w:rPr>
      </w:pPr>
      <w:r w:rsidRPr="0058409B">
        <w:rPr>
          <w:sz w:val="24"/>
          <w:szCs w:val="24"/>
          <w:lang w:val="en-GB"/>
        </w:rPr>
        <w:t>C</w:t>
      </w:r>
      <w:r w:rsidR="6A3A8098" w:rsidRPr="0058409B">
        <w:rPr>
          <w:sz w:val="24"/>
          <w:szCs w:val="24"/>
          <w:lang w:val="en-GB"/>
        </w:rPr>
        <w:t>oordination of EOC activities</w:t>
      </w:r>
    </w:p>
    <w:p w14:paraId="0068441A" w14:textId="52BCF304" w:rsidR="1C3DBF4A" w:rsidRPr="00D45A32" w:rsidRDefault="1C3DBF4A" w:rsidP="005D5883">
      <w:pPr>
        <w:pStyle w:val="ListParagraph"/>
        <w:numPr>
          <w:ilvl w:val="0"/>
          <w:numId w:val="37"/>
        </w:numPr>
        <w:rPr>
          <w:rFonts w:asciiTheme="minorHAnsi" w:eastAsiaTheme="minorEastAsia" w:hAnsiTheme="minorHAnsi" w:cstheme="minorBidi"/>
          <w:sz w:val="24"/>
          <w:szCs w:val="24"/>
          <w:lang w:val="en-US"/>
        </w:rPr>
      </w:pPr>
      <w:r w:rsidRPr="0058409B">
        <w:rPr>
          <w:sz w:val="24"/>
          <w:szCs w:val="24"/>
          <w:lang w:val="en-GB"/>
        </w:rPr>
        <w:t>For Activity 1 in the table above: Alignment between EOC network operators on requirements to an E2E public network and its components</w:t>
      </w:r>
    </w:p>
    <w:p w14:paraId="18376B38" w14:textId="30C6AF5F" w:rsidR="1C3DBF4A" w:rsidRPr="00D45A32" w:rsidRDefault="1C3DBF4A" w:rsidP="005D5883">
      <w:pPr>
        <w:pStyle w:val="ListParagraph"/>
        <w:numPr>
          <w:ilvl w:val="0"/>
          <w:numId w:val="37"/>
        </w:numPr>
        <w:rPr>
          <w:rFonts w:asciiTheme="minorHAnsi" w:eastAsiaTheme="minorEastAsia" w:hAnsiTheme="minorHAnsi" w:cstheme="minorBidi"/>
          <w:sz w:val="24"/>
          <w:szCs w:val="24"/>
          <w:lang w:val="en-US"/>
        </w:rPr>
      </w:pPr>
      <w:r w:rsidRPr="0058409B">
        <w:rPr>
          <w:sz w:val="24"/>
          <w:szCs w:val="24"/>
          <w:lang w:val="en-GB"/>
        </w:rPr>
        <w:t>For Activities 3 / 4: Preparation and execution of field tests and a first deployment</w:t>
      </w:r>
    </w:p>
    <w:p w14:paraId="2E33BE3E" w14:textId="76DC6125" w:rsidR="006515A2" w:rsidRPr="00D45A32" w:rsidRDefault="006515A2" w:rsidP="005D5883">
      <w:pPr>
        <w:pStyle w:val="ListParagraph"/>
        <w:numPr>
          <w:ilvl w:val="0"/>
          <w:numId w:val="36"/>
        </w:numPr>
        <w:rPr>
          <w:rFonts w:asciiTheme="minorHAnsi" w:eastAsiaTheme="minorEastAsia" w:hAnsiTheme="minorHAnsi" w:cstheme="minorBidi"/>
          <w:sz w:val="24"/>
          <w:szCs w:val="24"/>
          <w:lang w:val="en-US"/>
        </w:rPr>
      </w:pPr>
      <w:r w:rsidRPr="0058409B">
        <w:rPr>
          <w:sz w:val="24"/>
          <w:szCs w:val="24"/>
          <w:lang w:val="en-GB"/>
        </w:rPr>
        <w:t xml:space="preserve">By </w:t>
      </w:r>
      <w:r w:rsidR="56B541F0" w:rsidRPr="0058409B">
        <w:rPr>
          <w:sz w:val="24"/>
          <w:szCs w:val="24"/>
          <w:lang w:val="en-GB"/>
        </w:rPr>
        <w:t>its engagement in the EOC,</w:t>
      </w:r>
      <w:r w:rsidRPr="0058409B">
        <w:rPr>
          <w:sz w:val="24"/>
          <w:szCs w:val="24"/>
          <w:lang w:val="en-GB"/>
        </w:rPr>
        <w:t xml:space="preserve"> DT targets to increase the number and diversity of RAN suppliers, which is currently dominated by a few big players. </w:t>
      </w:r>
    </w:p>
    <w:p w14:paraId="1FE3F654" w14:textId="6B274416" w:rsidR="006515A2" w:rsidRPr="00D45A32" w:rsidRDefault="006515A2" w:rsidP="005D5883">
      <w:pPr>
        <w:pStyle w:val="ListParagraph"/>
        <w:numPr>
          <w:ilvl w:val="0"/>
          <w:numId w:val="36"/>
        </w:numPr>
        <w:rPr>
          <w:rFonts w:asciiTheme="minorHAnsi" w:eastAsiaTheme="minorEastAsia" w:hAnsiTheme="minorHAnsi" w:cstheme="minorBidi"/>
          <w:sz w:val="24"/>
          <w:szCs w:val="24"/>
          <w:lang w:val="en-US"/>
        </w:rPr>
      </w:pPr>
      <w:r w:rsidRPr="0058409B">
        <w:rPr>
          <w:iCs/>
          <w:sz w:val="24"/>
          <w:szCs w:val="24"/>
          <w:lang w:val="en-GB"/>
        </w:rPr>
        <w:t xml:space="preserve">The diversification in the supply chain is expected to have positive impact on RAN cost, which finally translates into end-user-prices. </w:t>
      </w:r>
    </w:p>
    <w:p w14:paraId="302E3B40" w14:textId="4265406A" w:rsidR="006515A2" w:rsidRPr="0058409B" w:rsidDel="008825DC" w:rsidRDefault="006515A2" w:rsidP="1139D262">
      <w:pPr>
        <w:jc w:val="both"/>
        <w:rPr>
          <w:del w:id="73" w:author="Author"/>
          <w:rFonts w:eastAsia="Arial" w:cs="Arial"/>
          <w:i/>
          <w:sz w:val="24"/>
          <w:szCs w:val="24"/>
          <w:lang w:val="en-GB"/>
        </w:rPr>
      </w:pPr>
      <w:commentRangeStart w:id="74"/>
      <w:del w:id="75" w:author="Author">
        <w:r w:rsidRPr="0058409B" w:rsidDel="008825DC">
          <w:rPr>
            <w:rFonts w:eastAsia="Arial" w:cs="Arial"/>
            <w:i/>
            <w:sz w:val="24"/>
            <w:szCs w:val="24"/>
            <w:highlight w:val="yellow"/>
            <w:lang w:val="en-GB"/>
          </w:rPr>
          <w:delText>Internal remark: The project does not lead to new end-customer-products or new end-customer-services. Open-RAN is just another/better way to construct and deploy a RAN. We should not argue on new products or new services for the end-customer to be provided by DT.</w:delText>
        </w:r>
        <w:commentRangeEnd w:id="74"/>
        <w:r w:rsidR="7359BE64" w:rsidRPr="0058409B" w:rsidDel="008825DC">
          <w:rPr>
            <w:rStyle w:val="CommentReference"/>
            <w:sz w:val="24"/>
            <w:szCs w:val="24"/>
          </w:rPr>
          <w:commentReference w:id="74"/>
        </w:r>
      </w:del>
    </w:p>
    <w:p w14:paraId="576F5FC6" w14:textId="26D9080D" w:rsidR="1139D262" w:rsidRDefault="1139D262" w:rsidP="1139D262">
      <w:pPr>
        <w:pStyle w:val="ITAbsatzohneNr"/>
        <w:ind w:left="720"/>
        <w:jc w:val="both"/>
        <w:rPr>
          <w:i/>
          <w:iCs/>
          <w:lang w:val="en-GB"/>
        </w:rPr>
      </w:pPr>
    </w:p>
    <w:p w14:paraId="1C41F869" w14:textId="77777777" w:rsidR="00A274BD" w:rsidRPr="00504B99" w:rsidRDefault="00F96B3D" w:rsidP="00A274BD">
      <w:pPr>
        <w:pStyle w:val="ITberschrift11"/>
        <w:rPr>
          <w:lang w:val="en-GB"/>
        </w:rPr>
      </w:pPr>
      <w:bookmarkStart w:id="76" w:name="_Toc83310855"/>
      <w:r w:rsidRPr="000956E9">
        <w:rPr>
          <w:lang w:val="en-GB"/>
        </w:rPr>
        <w:t xml:space="preserve">R&amp;D </w:t>
      </w:r>
      <w:r w:rsidR="00DD5ED5" w:rsidRPr="00504B99">
        <w:rPr>
          <w:lang w:val="en-GB"/>
        </w:rPr>
        <w:t>P</w:t>
      </w:r>
      <w:r w:rsidRPr="00504B99">
        <w:rPr>
          <w:lang w:val="en-GB"/>
        </w:rPr>
        <w:t xml:space="preserve">rojects </w:t>
      </w:r>
      <w:r w:rsidR="00DD5ED5" w:rsidRPr="00504B99">
        <w:rPr>
          <w:lang w:val="en-GB"/>
        </w:rPr>
        <w:t>B</w:t>
      </w:r>
      <w:r w:rsidRPr="00504B99">
        <w:rPr>
          <w:lang w:val="en-GB"/>
        </w:rPr>
        <w:t>efore IPCEI</w:t>
      </w:r>
      <w:bookmarkEnd w:id="76"/>
    </w:p>
    <w:p w14:paraId="29E382E7" w14:textId="44265199" w:rsidR="00277985" w:rsidRDefault="00F96B3D" w:rsidP="00504B99">
      <w:pPr>
        <w:pStyle w:val="ITAbsatzohneNr"/>
        <w:jc w:val="both"/>
        <w:rPr>
          <w:i/>
          <w:lang w:val="en-GB"/>
        </w:rPr>
      </w:pPr>
      <w:r w:rsidRPr="00504B99">
        <w:rPr>
          <w:i/>
          <w:lang w:val="en-GB"/>
        </w:rPr>
        <w:t>Description of the R&amp;D-parts which were necessary for the IPCEI project and that were carried out before start of the project</w:t>
      </w:r>
      <w:r w:rsidR="00A16672">
        <w:rPr>
          <w:i/>
          <w:lang w:val="en-GB"/>
        </w:rPr>
        <w:t xml:space="preserve"> (background)</w:t>
      </w:r>
      <w:r w:rsidR="009C5620" w:rsidRPr="00A16672">
        <w:rPr>
          <w:i/>
          <w:lang w:val="en-GB"/>
        </w:rPr>
        <w:t>.</w:t>
      </w:r>
    </w:p>
    <w:p w14:paraId="0D1522AB" w14:textId="7EDFA38E" w:rsidR="006515A2" w:rsidRDefault="006515A2" w:rsidP="00504B99">
      <w:pPr>
        <w:pStyle w:val="ITAbsatzohneNr"/>
        <w:jc w:val="both"/>
        <w:rPr>
          <w:i/>
          <w:lang w:val="en-GB"/>
        </w:rPr>
      </w:pPr>
    </w:p>
    <w:p w14:paraId="2B4A3EA4" w14:textId="7D17C216" w:rsidR="3279D7FF" w:rsidRDefault="3279D7FF" w:rsidP="24B835D1">
      <w:r>
        <w:t>The O-RAN Alliance has established several OTIC labs, where components developed by O-RAN partners are interconnected and tested. Furthermore the O-RAN Alliance organizes plugfests to verify and demonstrate the interoperability of the developed network components. It has to be pointed out, however, that many of the suppliers are non-European.</w:t>
      </w:r>
    </w:p>
    <w:p w14:paraId="3078D85B" w14:textId="3D3E3D9E" w:rsidR="3279D7FF" w:rsidRDefault="3279D7FF" w:rsidP="24B835D1">
      <w:r>
        <w:t xml:space="preserve"> </w:t>
      </w:r>
    </w:p>
    <w:p w14:paraId="66A9A6C4" w14:textId="700174CB" w:rsidR="3279D7FF" w:rsidRDefault="3279D7FF" w:rsidP="24B835D1">
      <w:r>
        <w:t>Within Deutsche Telekom, a prototype testbed in the field has been setup. Again, the suppliers are non-European.</w:t>
      </w:r>
    </w:p>
    <w:p w14:paraId="21AE54CC" w14:textId="29AEC023" w:rsidR="24B835D1" w:rsidRDefault="24B835D1" w:rsidP="24B835D1">
      <w:pPr>
        <w:pStyle w:val="ITAbsatzohneNr"/>
        <w:jc w:val="both"/>
        <w:rPr>
          <w:i/>
          <w:iCs/>
          <w:lang w:val="en-GB"/>
        </w:rPr>
      </w:pPr>
    </w:p>
    <w:p w14:paraId="589B12B0" w14:textId="70D3ADD6" w:rsidR="24B835D1" w:rsidRDefault="24B835D1" w:rsidP="24B835D1">
      <w:pPr>
        <w:pStyle w:val="ITAbsatzohneNr"/>
        <w:jc w:val="both"/>
        <w:rPr>
          <w:i/>
          <w:iCs/>
          <w:lang w:val="en-GB"/>
        </w:rPr>
      </w:pPr>
    </w:p>
    <w:p w14:paraId="1338DC2A" w14:textId="77777777" w:rsidR="006515A2" w:rsidRDefault="006515A2" w:rsidP="006515A2">
      <w:pPr>
        <w:pStyle w:val="ITAbsatzohneNr"/>
        <w:jc w:val="both"/>
        <w:rPr>
          <w:i/>
          <w:lang w:val="en-GB"/>
        </w:rPr>
      </w:pPr>
      <w:r w:rsidRPr="000D4152">
        <w:rPr>
          <w:i/>
          <w:highlight w:val="yellow"/>
          <w:lang w:val="en-GB"/>
        </w:rPr>
        <w:t>Note: Further input on this section is expected from DT</w:t>
      </w:r>
    </w:p>
    <w:p w14:paraId="07630231" w14:textId="77777777" w:rsidR="006515A2" w:rsidRDefault="006515A2" w:rsidP="006515A2">
      <w:pPr>
        <w:pStyle w:val="ITAbsatzohneNr"/>
        <w:jc w:val="both"/>
        <w:rPr>
          <w:i/>
          <w:lang w:val="en-GB"/>
        </w:rPr>
      </w:pPr>
    </w:p>
    <w:p w14:paraId="16D43C00" w14:textId="763AD810" w:rsidR="1A91F0BB" w:rsidRDefault="1A91F0BB" w:rsidP="23A6534E">
      <w:pPr>
        <w:pStyle w:val="ITAbsatzohneNr"/>
        <w:numPr>
          <w:ilvl w:val="0"/>
          <w:numId w:val="18"/>
        </w:numPr>
        <w:jc w:val="both"/>
        <w:rPr>
          <w:rFonts w:asciiTheme="minorHAnsi" w:eastAsiaTheme="minorEastAsia" w:hAnsiTheme="minorHAnsi" w:cstheme="minorBidi"/>
          <w:color w:val="4BACC6" w:themeColor="accent5"/>
          <w:highlight w:val="yellow"/>
          <w:lang w:val="en-US"/>
        </w:rPr>
      </w:pPr>
      <w:r w:rsidRPr="24B835D1">
        <w:rPr>
          <w:rFonts w:eastAsia="Calibri"/>
          <w:color w:val="4BACC6" w:themeColor="accent5"/>
          <w:highlight w:val="yellow"/>
          <w:lang w:val="en-US"/>
        </w:rPr>
        <w:t>Deutsche Telekom, Orange and Telecom Italia are engaged in the Open RAN Alliance. Together with two other network operators, they have signed an MoU in which they express the demands and requirements of European network operators with the objective to stimulating the development of corresponding network solutions, preferably by European equipment manufacturers.</w:t>
      </w:r>
    </w:p>
    <w:p w14:paraId="5CC03D2F" w14:textId="50E24AE7" w:rsidR="1A91F0BB" w:rsidRDefault="1A91F0BB" w:rsidP="23A6534E">
      <w:pPr>
        <w:pStyle w:val="ListParagraph"/>
        <w:numPr>
          <w:ilvl w:val="0"/>
          <w:numId w:val="18"/>
        </w:numPr>
        <w:rPr>
          <w:rFonts w:asciiTheme="minorHAnsi" w:eastAsiaTheme="minorEastAsia" w:hAnsiTheme="minorHAnsi" w:cstheme="minorBidi"/>
        </w:rPr>
      </w:pPr>
      <w:r>
        <w:rPr>
          <w:rFonts w:eastAsia="Calibri"/>
        </w:rPr>
        <w:t xml:space="preserve"> </w:t>
      </w:r>
    </w:p>
    <w:p w14:paraId="64926995" w14:textId="77777777" w:rsidR="006515A2" w:rsidRPr="006515A2" w:rsidRDefault="006515A2" w:rsidP="00504B99">
      <w:pPr>
        <w:pStyle w:val="ITAbsatzohneNr"/>
        <w:jc w:val="both"/>
        <w:rPr>
          <w:i/>
          <w:lang w:val="en-US"/>
        </w:rPr>
      </w:pPr>
    </w:p>
    <w:p w14:paraId="18219895" w14:textId="628E6326" w:rsidR="00F96B3D" w:rsidRPr="000956E9" w:rsidRDefault="00F96B3D" w:rsidP="00504B99">
      <w:pPr>
        <w:pStyle w:val="ITberschrift11"/>
        <w:jc w:val="both"/>
        <w:rPr>
          <w:lang w:val="en-GB"/>
        </w:rPr>
      </w:pPr>
      <w:bookmarkStart w:id="77" w:name="_Toc83310856"/>
      <w:r w:rsidRPr="00A16672">
        <w:rPr>
          <w:lang w:val="en-GB"/>
        </w:rPr>
        <w:t>Technology and Challenges</w:t>
      </w:r>
      <w:bookmarkEnd w:id="77"/>
      <w:r w:rsidRPr="00A16672">
        <w:rPr>
          <w:lang w:val="en-GB"/>
        </w:rPr>
        <w:t xml:space="preserve"> </w:t>
      </w:r>
    </w:p>
    <w:p w14:paraId="5BE75C9A" w14:textId="12F33F7A" w:rsidR="00F96B3D" w:rsidRDefault="00A16672" w:rsidP="00F96B3D">
      <w:pPr>
        <w:pStyle w:val="ITAbsatzohneNr"/>
        <w:rPr>
          <w:i/>
          <w:lang w:val="en-GB"/>
        </w:rPr>
      </w:pPr>
      <w:r>
        <w:rPr>
          <w:i/>
          <w:lang w:val="en-GB"/>
        </w:rPr>
        <w:t xml:space="preserve">For each WP describe the </w:t>
      </w:r>
      <w:proofErr w:type="spellStart"/>
      <w:r w:rsidR="00A26678">
        <w:rPr>
          <w:i/>
          <w:lang w:val="en-GB"/>
        </w:rPr>
        <w:t>the</w:t>
      </w:r>
      <w:proofErr w:type="spellEnd"/>
      <w:r w:rsidR="00A26678" w:rsidRPr="00A26678">
        <w:rPr>
          <w:i/>
          <w:lang w:val="en-GB"/>
        </w:rPr>
        <w:t xml:space="preserve"> R&amp;D&amp;I Activities within IPCEI in all Workstreams it’s involved</w:t>
      </w:r>
      <w:r w:rsidR="00A26678">
        <w:rPr>
          <w:i/>
          <w:lang w:val="en-GB"/>
        </w:rPr>
        <w:t>, the</w:t>
      </w:r>
      <w:r w:rsidR="00A26678" w:rsidRPr="00A26678">
        <w:rPr>
          <w:i/>
          <w:lang w:val="en-GB"/>
        </w:rPr>
        <w:t xml:space="preserve"> </w:t>
      </w:r>
      <w:r>
        <w:rPr>
          <w:i/>
          <w:lang w:val="en-GB"/>
        </w:rPr>
        <w:t xml:space="preserve">state of art, the technical locks, the objective and the technical challenge to solve </w:t>
      </w:r>
      <w:r w:rsidR="00A26678">
        <w:rPr>
          <w:i/>
          <w:lang w:val="en-GB"/>
        </w:rPr>
        <w:t>th</w:t>
      </w:r>
      <w:r>
        <w:rPr>
          <w:i/>
          <w:lang w:val="en-GB"/>
        </w:rPr>
        <w:t xml:space="preserve">e technical </w:t>
      </w:r>
      <w:r w:rsidR="00C7449B">
        <w:rPr>
          <w:i/>
          <w:lang w:val="en-GB"/>
        </w:rPr>
        <w:t>locks.</w:t>
      </w:r>
    </w:p>
    <w:p w14:paraId="065003E7" w14:textId="77777777" w:rsidR="00F12773" w:rsidRDefault="00F12773" w:rsidP="00F12773">
      <w:pPr>
        <w:pStyle w:val="CommentText"/>
        <w:rPr>
          <w:lang w:val="en-US"/>
        </w:rPr>
      </w:pPr>
    </w:p>
    <w:p w14:paraId="4258F495" w14:textId="6E171365" w:rsidR="00F12773" w:rsidRPr="00D45A32" w:rsidRDefault="00F12773" w:rsidP="00F12773">
      <w:pPr>
        <w:pStyle w:val="CommentText"/>
        <w:rPr>
          <w:lang w:val="en-US"/>
        </w:rPr>
      </w:pPr>
      <w:r w:rsidRPr="00F12773">
        <w:rPr>
          <w:lang w:val="en-US"/>
        </w:rPr>
        <w:t xml:space="preserve">The project contributes to Workstream “Communicate” and IPCEI Work Package 4 - </w:t>
      </w:r>
      <w:r w:rsidRPr="00D45A32">
        <w:rPr>
          <w:lang w:val="en-US"/>
        </w:rPr>
        <w:t>Subsystems and</w:t>
      </w:r>
    </w:p>
    <w:p w14:paraId="4A11E5C9" w14:textId="2BD6BC05" w:rsidR="00F12773" w:rsidRPr="00F12773" w:rsidRDefault="00F12773" w:rsidP="00F12773">
      <w:pPr>
        <w:pStyle w:val="ITAbsatzohneNr"/>
        <w:jc w:val="both"/>
        <w:rPr>
          <w:lang w:val="en-US"/>
        </w:rPr>
      </w:pPr>
      <w:r w:rsidRPr="00D45A32">
        <w:rPr>
          <w:lang w:val="en-US"/>
        </w:rPr>
        <w:t xml:space="preserve">Systems including Communication Networks. All RDI and FID activities undertaken in this project </w:t>
      </w:r>
      <w:r w:rsidR="00434894" w:rsidRPr="00D45A32">
        <w:rPr>
          <w:lang w:val="en-US"/>
        </w:rPr>
        <w:t>contribute to WP 4.</w:t>
      </w:r>
    </w:p>
    <w:p w14:paraId="05F32188" w14:textId="77777777" w:rsidR="006515A2" w:rsidRPr="00E00786" w:rsidRDefault="006515A2" w:rsidP="000C440F">
      <w:pPr>
        <w:pStyle w:val="ITberschrift111"/>
        <w:rPr>
          <w:b w:val="0"/>
          <w:color w:val="4BACC6" w:themeColor="accent5"/>
          <w:highlight w:val="green"/>
          <w:lang w:val="en-US"/>
        </w:rPr>
      </w:pPr>
      <w:bookmarkStart w:id="78" w:name="_Toc80693899"/>
      <w:bookmarkStart w:id="79" w:name="_Toc82180900"/>
      <w:bookmarkStart w:id="80" w:name="_Toc82723636"/>
      <w:bookmarkStart w:id="81" w:name="_Toc83310857"/>
      <w:commentRangeStart w:id="82"/>
      <w:r w:rsidRPr="00E00786">
        <w:rPr>
          <w:b w:val="0"/>
          <w:color w:val="4BACC6" w:themeColor="accent5"/>
          <w:highlight w:val="green"/>
          <w:lang w:val="en-US"/>
        </w:rPr>
        <w:t>State</w:t>
      </w:r>
      <w:commentRangeEnd w:id="82"/>
      <w:r w:rsidR="00062018" w:rsidRPr="00E00786">
        <w:rPr>
          <w:rStyle w:val="CommentReference"/>
          <w:highlight w:val="green"/>
        </w:rPr>
        <w:commentReference w:id="82"/>
      </w:r>
      <w:r w:rsidRPr="00E00786">
        <w:rPr>
          <w:b w:val="0"/>
          <w:color w:val="4BACC6" w:themeColor="accent5"/>
          <w:highlight w:val="green"/>
          <w:lang w:val="en-US"/>
        </w:rPr>
        <w:t xml:space="preserve"> of the art</w:t>
      </w:r>
      <w:bookmarkEnd w:id="78"/>
      <w:bookmarkEnd w:id="79"/>
      <w:bookmarkEnd w:id="80"/>
      <w:bookmarkEnd w:id="81"/>
    </w:p>
    <w:p w14:paraId="0BA48CB3" w14:textId="77777777" w:rsidR="0037095E" w:rsidRPr="00D27247" w:rsidRDefault="0037095E" w:rsidP="00D27247">
      <w:pPr>
        <w:pStyle w:val="ITAbsatzohneNr"/>
        <w:jc w:val="both"/>
        <w:rPr>
          <w:ins w:id="83" w:author="Author"/>
          <w:rFonts w:cs="Arial"/>
          <w:sz w:val="24"/>
          <w:szCs w:val="24"/>
          <w:lang w:val="en-US"/>
        </w:rPr>
      </w:pPr>
      <w:ins w:id="84" w:author="Author">
        <w:r w:rsidRPr="00D27247">
          <w:rPr>
            <w:rFonts w:cs="Arial"/>
            <w:sz w:val="24"/>
            <w:szCs w:val="24"/>
            <w:lang w:val="en-US"/>
          </w:rPr>
          <w:t>5G mobile radio networks comprise essentially two main components, radio access network (RAN) and core network. In case of legacy network systems, each of these two components is provided by a vendor as a fully integrated block. While 3GPP has standardized multiple interfaces between network functions, in practice only few interfaces are capable of interworking between network functions from different vendors.</w:t>
        </w:r>
      </w:ins>
    </w:p>
    <w:p w14:paraId="42B654F1" w14:textId="77777777" w:rsidR="0037095E" w:rsidRPr="00D27247" w:rsidRDefault="0037095E" w:rsidP="00D27247">
      <w:pPr>
        <w:pStyle w:val="ITAbsatzohneNr"/>
        <w:jc w:val="both"/>
        <w:rPr>
          <w:ins w:id="85" w:author="Author"/>
          <w:rFonts w:cs="Arial"/>
          <w:sz w:val="24"/>
          <w:szCs w:val="24"/>
          <w:lang w:val="en-US"/>
        </w:rPr>
      </w:pPr>
    </w:p>
    <w:p w14:paraId="67E577F1" w14:textId="77777777" w:rsidR="0037095E" w:rsidRPr="00D27247" w:rsidRDefault="0037095E" w:rsidP="00D27247">
      <w:pPr>
        <w:pStyle w:val="ITAbsatzohneNr"/>
        <w:jc w:val="both"/>
        <w:rPr>
          <w:ins w:id="86" w:author="Author"/>
          <w:rFonts w:cs="Arial"/>
          <w:sz w:val="24"/>
          <w:szCs w:val="24"/>
          <w:lang w:val="en-US"/>
        </w:rPr>
      </w:pPr>
      <w:ins w:id="87" w:author="Author">
        <w:r w:rsidRPr="00D27247">
          <w:rPr>
            <w:rFonts w:cs="Arial"/>
            <w:sz w:val="24"/>
            <w:szCs w:val="24"/>
            <w:lang w:val="en-US"/>
          </w:rPr>
          <w:t>In this situation, possibilities for adaptation of networks to operator- or service-specific requirements are limited to omitting not required features from the feature catalog of the component vendor. Addition of special features by integration of components from other vendors is almost impossible in practice.</w:t>
        </w:r>
      </w:ins>
    </w:p>
    <w:p w14:paraId="693742F2" w14:textId="77777777" w:rsidR="0037095E" w:rsidRPr="00D27247" w:rsidRDefault="0037095E" w:rsidP="00D27247">
      <w:pPr>
        <w:pStyle w:val="ITAbsatzohneNr"/>
        <w:ind w:left="720"/>
        <w:jc w:val="both"/>
        <w:rPr>
          <w:ins w:id="88" w:author="Author"/>
          <w:rFonts w:cs="Arial"/>
          <w:sz w:val="24"/>
          <w:szCs w:val="24"/>
          <w:lang w:val="en-US"/>
        </w:rPr>
      </w:pPr>
    </w:p>
    <w:p w14:paraId="08103B6C" w14:textId="77777777" w:rsidR="0037095E" w:rsidRPr="00D27247" w:rsidRDefault="0037095E" w:rsidP="00D27247">
      <w:pPr>
        <w:pStyle w:val="ITAbsatzohneNr"/>
        <w:jc w:val="both"/>
        <w:rPr>
          <w:ins w:id="89" w:author="Author"/>
          <w:rFonts w:cs="Arial"/>
          <w:sz w:val="24"/>
          <w:szCs w:val="24"/>
          <w:lang w:val="en-US"/>
        </w:rPr>
      </w:pPr>
      <w:ins w:id="90" w:author="Author">
        <w:r w:rsidRPr="00D27247">
          <w:rPr>
            <w:rFonts w:cs="Arial"/>
            <w:sz w:val="24"/>
            <w:szCs w:val="24"/>
            <w:lang w:val="en-US"/>
          </w:rPr>
          <w:t xml:space="preserve">O-RAN aims at disaggregation of the RAN component into multiple sub-components. Sub-components can be provided by different suppliers. Interoperability between subcomponents from different suppliers is achieved through introduction of standardized open interfaces. Interoperability is verified through OTIC labs and </w:t>
        </w:r>
        <w:proofErr w:type="spellStart"/>
        <w:r w:rsidRPr="00D27247">
          <w:rPr>
            <w:rFonts w:cs="Arial"/>
            <w:sz w:val="24"/>
            <w:szCs w:val="24"/>
            <w:lang w:val="en-US"/>
          </w:rPr>
          <w:t>plugfests</w:t>
        </w:r>
        <w:proofErr w:type="spellEnd"/>
        <w:r w:rsidRPr="00D27247">
          <w:rPr>
            <w:rFonts w:cs="Arial"/>
            <w:sz w:val="24"/>
            <w:szCs w:val="24"/>
            <w:lang w:val="en-US"/>
          </w:rPr>
          <w:t>.</w:t>
        </w:r>
      </w:ins>
    </w:p>
    <w:p w14:paraId="71C45B39" w14:textId="77777777" w:rsidR="0037095E" w:rsidRPr="00D27247" w:rsidRDefault="0037095E" w:rsidP="00D27247">
      <w:pPr>
        <w:pStyle w:val="ITAbsatzohneNr"/>
        <w:jc w:val="both"/>
        <w:rPr>
          <w:ins w:id="91" w:author="Author"/>
          <w:rFonts w:cs="Arial"/>
          <w:sz w:val="24"/>
          <w:szCs w:val="24"/>
          <w:lang w:val="en-US"/>
        </w:rPr>
      </w:pPr>
    </w:p>
    <w:p w14:paraId="14EC945E" w14:textId="77777777" w:rsidR="0037095E" w:rsidRPr="00D27247" w:rsidRDefault="0037095E" w:rsidP="00D27247">
      <w:pPr>
        <w:pStyle w:val="ITAbsatzohneNr"/>
        <w:jc w:val="both"/>
        <w:rPr>
          <w:ins w:id="92" w:author="Author"/>
          <w:rFonts w:cs="Arial"/>
          <w:b/>
          <w:bCs/>
          <w:sz w:val="24"/>
          <w:szCs w:val="24"/>
          <w:lang w:val="en-US"/>
        </w:rPr>
      </w:pPr>
      <w:commentRangeStart w:id="93"/>
      <w:ins w:id="94" w:author="Author">
        <w:r w:rsidRPr="00D27247">
          <w:rPr>
            <w:rFonts w:cs="Arial"/>
            <w:b/>
            <w:bCs/>
            <w:sz w:val="24"/>
            <w:szCs w:val="24"/>
            <w:lang w:val="en-US"/>
          </w:rPr>
          <w:t>Europe</w:t>
        </w:r>
      </w:ins>
      <w:commentRangeEnd w:id="93"/>
      <w:r w:rsidR="0072127F">
        <w:rPr>
          <w:rStyle w:val="CommentReference"/>
        </w:rPr>
        <w:commentReference w:id="93"/>
      </w:r>
    </w:p>
    <w:p w14:paraId="53049AF6" w14:textId="77777777" w:rsidR="0037095E" w:rsidRPr="00D27247" w:rsidRDefault="0037095E" w:rsidP="00D27247">
      <w:pPr>
        <w:pStyle w:val="ITAbsatzohneNr"/>
        <w:jc w:val="both"/>
        <w:rPr>
          <w:ins w:id="95" w:author="Author"/>
          <w:rFonts w:cs="Arial"/>
          <w:sz w:val="24"/>
          <w:szCs w:val="24"/>
          <w:lang w:val="en-US"/>
        </w:rPr>
      </w:pPr>
      <w:ins w:id="96" w:author="Author">
        <w:r w:rsidRPr="00D27247">
          <w:rPr>
            <w:rFonts w:cs="Arial"/>
            <w:sz w:val="24"/>
            <w:szCs w:val="24"/>
            <w:lang w:val="en-US"/>
          </w:rPr>
          <w:t>Several initiatives to promote open RAN exist, usually backed by network operators. In January 2021, DT along with other European network operators pledged to support the rollout and development of open RAN technology</w:t>
        </w:r>
        <w:r w:rsidRPr="00D27247">
          <w:rPr>
            <w:rStyle w:val="FootnoteReference"/>
            <w:rFonts w:cs="Arial"/>
            <w:sz w:val="24"/>
            <w:szCs w:val="24"/>
            <w:lang w:val="en-US"/>
          </w:rPr>
          <w:footnoteReference w:id="4"/>
        </w:r>
        <w:r w:rsidRPr="00D27247">
          <w:rPr>
            <w:rFonts w:cs="Arial"/>
            <w:sz w:val="24"/>
            <w:szCs w:val="24"/>
            <w:lang w:val="en-US"/>
          </w:rPr>
          <w:t>. The four founding members – Deutsche Telekom AG, Orange, Telefonica and Vodafone – committed to support Open RAN as the technology of choice when deploying networks.</w:t>
        </w:r>
      </w:ins>
    </w:p>
    <w:p w14:paraId="72B9ADC6" w14:textId="77777777" w:rsidR="0037095E" w:rsidRPr="00D27247" w:rsidRDefault="0037095E" w:rsidP="00D27247">
      <w:pPr>
        <w:pStyle w:val="ITAbsatzohneNr"/>
        <w:jc w:val="both"/>
        <w:rPr>
          <w:ins w:id="99" w:author="Author"/>
          <w:rFonts w:cs="Arial"/>
          <w:sz w:val="24"/>
          <w:szCs w:val="24"/>
          <w:lang w:val="en-US"/>
        </w:rPr>
      </w:pPr>
    </w:p>
    <w:p w14:paraId="584C8009" w14:textId="77777777" w:rsidR="0037095E" w:rsidRPr="00D27247" w:rsidRDefault="0037095E" w:rsidP="00D27247">
      <w:pPr>
        <w:pStyle w:val="ITAbsatzohneNr"/>
        <w:jc w:val="both"/>
        <w:rPr>
          <w:ins w:id="100" w:author="Author"/>
          <w:rFonts w:cs="Arial"/>
          <w:sz w:val="24"/>
          <w:szCs w:val="24"/>
          <w:lang w:val="en-US"/>
        </w:rPr>
      </w:pPr>
      <w:ins w:id="101" w:author="Author">
        <w:r w:rsidRPr="00D27247">
          <w:rPr>
            <w:rFonts w:cs="Arial"/>
            <w:sz w:val="24"/>
            <w:szCs w:val="24"/>
            <w:lang w:val="en-US"/>
          </w:rPr>
          <w:t xml:space="preserve">To take the commitment one step further, in July 2021, DT along with the other founding members have issued a roadmap to obtaining </w:t>
        </w:r>
        <w:proofErr w:type="spellStart"/>
        <w:r w:rsidRPr="00D27247">
          <w:rPr>
            <w:rFonts w:cs="Arial"/>
            <w:sz w:val="24"/>
            <w:szCs w:val="24"/>
            <w:lang w:val="en-US"/>
          </w:rPr>
          <w:t>a</w:t>
        </w:r>
        <w:proofErr w:type="spellEnd"/>
        <w:r w:rsidRPr="00D27247">
          <w:rPr>
            <w:rFonts w:cs="Arial"/>
            <w:sz w:val="24"/>
            <w:szCs w:val="24"/>
            <w:lang w:val="en-US"/>
          </w:rPr>
          <w:t xml:space="preserve"> End to End Open RAN</w:t>
        </w:r>
        <w:r w:rsidRPr="00D27247">
          <w:rPr>
            <w:rStyle w:val="FootnoteReference"/>
            <w:rFonts w:cs="Arial"/>
            <w:sz w:val="24"/>
            <w:szCs w:val="24"/>
            <w:lang w:val="en-US"/>
          </w:rPr>
          <w:footnoteReference w:id="5"/>
        </w:r>
        <w:r w:rsidRPr="00D27247">
          <w:rPr>
            <w:rFonts w:cs="Arial"/>
            <w:sz w:val="24"/>
            <w:szCs w:val="24"/>
            <w:lang w:val="en-US"/>
          </w:rPr>
          <w:t xml:space="preserve"> </w:t>
        </w:r>
        <w:r w:rsidRPr="00D27247">
          <w:rPr>
            <w:rFonts w:cs="Arial"/>
            <w:sz w:val="24"/>
            <w:szCs w:val="24"/>
            <w:lang w:val="en-US"/>
          </w:rPr>
          <w:lastRenderedPageBreak/>
          <w:t xml:space="preserve">solution, mapping out the milestones that need to be reached, including standardization and product development. </w:t>
        </w:r>
      </w:ins>
    </w:p>
    <w:p w14:paraId="09D8C3E5" w14:textId="77777777" w:rsidR="0037095E" w:rsidRPr="00D27247" w:rsidRDefault="0037095E" w:rsidP="00D27247">
      <w:pPr>
        <w:pStyle w:val="ITAbsatzohneNr"/>
        <w:jc w:val="both"/>
        <w:rPr>
          <w:ins w:id="104" w:author="Author"/>
          <w:rFonts w:cs="Arial"/>
          <w:sz w:val="24"/>
          <w:szCs w:val="24"/>
          <w:lang w:val="en-US"/>
        </w:rPr>
      </w:pPr>
    </w:p>
    <w:p w14:paraId="5BDFEDE0" w14:textId="77777777" w:rsidR="0037095E" w:rsidRPr="00D27247" w:rsidRDefault="0037095E" w:rsidP="00D27247">
      <w:pPr>
        <w:pStyle w:val="ITAbsatzohneNr"/>
        <w:jc w:val="both"/>
        <w:rPr>
          <w:ins w:id="105" w:author="Author"/>
          <w:rFonts w:cs="Arial"/>
          <w:sz w:val="24"/>
          <w:szCs w:val="24"/>
          <w:lang w:val="en-US"/>
        </w:rPr>
      </w:pPr>
      <w:ins w:id="106" w:author="Author">
        <w:r w:rsidRPr="00D27247">
          <w:rPr>
            <w:rFonts w:cs="Arial"/>
            <w:sz w:val="24"/>
            <w:szCs w:val="24"/>
            <w:lang w:val="en-US"/>
          </w:rPr>
          <w:t>As a natural next phase, the first steps towards an European Open RAN Consortium – bringing together actors on the different levels of the Open RAN value chain – have been taken. The goal is to work together to define the precise milestones for each segment of the value chain and to remove roadblocks in product development that could hinder large scale Open RAN deployment.</w:t>
        </w:r>
      </w:ins>
    </w:p>
    <w:p w14:paraId="38B5815E" w14:textId="77777777" w:rsidR="0037095E" w:rsidRPr="00D27247" w:rsidRDefault="0037095E" w:rsidP="00D27247">
      <w:pPr>
        <w:pStyle w:val="ITAbsatzohneNr"/>
        <w:jc w:val="both"/>
        <w:rPr>
          <w:ins w:id="107" w:author="Author"/>
          <w:rFonts w:cs="Arial"/>
          <w:sz w:val="24"/>
          <w:szCs w:val="24"/>
          <w:lang w:val="en-US"/>
        </w:rPr>
      </w:pPr>
    </w:p>
    <w:p w14:paraId="2630C892" w14:textId="560CA213" w:rsidR="0037095E" w:rsidRPr="00D27247" w:rsidRDefault="0037095E" w:rsidP="00D27247">
      <w:pPr>
        <w:pStyle w:val="ITAbsatzohneNr"/>
        <w:jc w:val="both"/>
        <w:rPr>
          <w:ins w:id="108" w:author="Author"/>
          <w:rFonts w:cs="Arial"/>
          <w:sz w:val="24"/>
          <w:szCs w:val="24"/>
          <w:lang w:val="en-US"/>
        </w:rPr>
      </w:pPr>
      <w:ins w:id="109" w:author="Author">
        <w:r w:rsidRPr="00D27247">
          <w:rPr>
            <w:rFonts w:cs="Arial"/>
            <w:sz w:val="24"/>
            <w:szCs w:val="24"/>
            <w:lang w:val="en-US"/>
          </w:rPr>
          <w:t>Genuine open RAN deployments in real-life environments are extremely limited</w:t>
        </w:r>
      </w:ins>
      <w:r w:rsidR="0091753D">
        <w:rPr>
          <w:rFonts w:cs="Arial"/>
          <w:sz w:val="24"/>
          <w:szCs w:val="24"/>
          <w:lang w:val="en-US"/>
        </w:rPr>
        <w:t xml:space="preserve"> for now</w:t>
      </w:r>
      <w:ins w:id="110" w:author="Author">
        <w:r w:rsidRPr="00D27247">
          <w:rPr>
            <w:rFonts w:cs="Arial"/>
            <w:sz w:val="24"/>
            <w:szCs w:val="24"/>
            <w:lang w:val="en-US"/>
          </w:rPr>
          <w:t xml:space="preserve">. One of the first intentions to rollout Open RAN in Europe </w:t>
        </w:r>
      </w:ins>
      <w:r w:rsidRPr="00D27247">
        <w:rPr>
          <w:rFonts w:cs="Arial"/>
          <w:sz w:val="24"/>
          <w:szCs w:val="24"/>
          <w:lang w:val="en-US"/>
        </w:rPr>
        <w:t>is Vodafone’s</w:t>
      </w:r>
      <w:ins w:id="111" w:author="Author">
        <w:r w:rsidRPr="00D27247">
          <w:rPr>
            <w:rFonts w:cs="Arial"/>
            <w:sz w:val="24"/>
            <w:szCs w:val="24"/>
            <w:lang w:val="en-US"/>
          </w:rPr>
          <w:t xml:space="preserve"> deployment of open RAN in rural UK</w:t>
        </w:r>
        <w:r w:rsidRPr="00D27247">
          <w:rPr>
            <w:rStyle w:val="FootnoteReference"/>
            <w:rFonts w:cs="Arial"/>
            <w:sz w:val="24"/>
            <w:szCs w:val="24"/>
            <w:lang w:val="en-US"/>
          </w:rPr>
          <w:footnoteReference w:id="6"/>
        </w:r>
        <w:r w:rsidRPr="00D27247">
          <w:rPr>
            <w:rFonts w:cs="Arial"/>
            <w:sz w:val="24"/>
            <w:szCs w:val="24"/>
            <w:lang w:val="en-US"/>
          </w:rPr>
          <w:t>. This initiative has been announced in June 2021 and it is due to be implemented by 2027. A second such initiative was announced by 1&amp;1 AG in partnership with Rakuten, which plan to build a fully virtualized mobile network based on Open RAN starting with Q4 2021</w:t>
        </w:r>
        <w:r w:rsidRPr="00D27247">
          <w:rPr>
            <w:rStyle w:val="FootnoteReference"/>
            <w:rFonts w:cs="Arial"/>
            <w:sz w:val="24"/>
            <w:szCs w:val="24"/>
            <w:lang w:val="en-US"/>
          </w:rPr>
          <w:footnoteReference w:id="7"/>
        </w:r>
        <w:r w:rsidRPr="00D27247">
          <w:rPr>
            <w:rFonts w:cs="Arial"/>
            <w:sz w:val="24"/>
            <w:szCs w:val="24"/>
            <w:lang w:val="en-US"/>
          </w:rPr>
          <w:t>.</w:t>
        </w:r>
      </w:ins>
      <w:r w:rsidR="00CE7CB5">
        <w:rPr>
          <w:rFonts w:cs="Arial"/>
          <w:sz w:val="24"/>
          <w:szCs w:val="24"/>
          <w:lang w:val="en-US"/>
        </w:rPr>
        <w:t xml:space="preserve"> A third initiative is spearheaded by Telefonic</w:t>
      </w:r>
      <w:r w:rsidR="0072127F">
        <w:rPr>
          <w:rFonts w:cs="Arial"/>
          <w:sz w:val="24"/>
          <w:szCs w:val="24"/>
          <w:lang w:val="en-US"/>
        </w:rPr>
        <w:t>a</w:t>
      </w:r>
      <w:r w:rsidR="00CE7CB5">
        <w:rPr>
          <w:rFonts w:cs="Arial"/>
          <w:sz w:val="24"/>
          <w:szCs w:val="24"/>
          <w:lang w:val="en-US"/>
        </w:rPr>
        <w:t xml:space="preserve"> who plans to deploy Open RAN 4G/5G networks in Germany starting with 2021.</w:t>
      </w:r>
    </w:p>
    <w:p w14:paraId="388B3F37" w14:textId="77777777" w:rsidR="0037095E" w:rsidRPr="00D27247" w:rsidRDefault="0037095E" w:rsidP="00D27247">
      <w:pPr>
        <w:pStyle w:val="ITAbsatzohneNr"/>
        <w:jc w:val="both"/>
        <w:rPr>
          <w:ins w:id="116" w:author="Author"/>
          <w:rFonts w:cs="Arial"/>
          <w:sz w:val="24"/>
          <w:szCs w:val="24"/>
          <w:lang w:val="en-US"/>
        </w:rPr>
      </w:pPr>
    </w:p>
    <w:p w14:paraId="43376894" w14:textId="77777777" w:rsidR="0037095E" w:rsidRPr="00D27247" w:rsidRDefault="0037095E" w:rsidP="00D27247">
      <w:pPr>
        <w:pStyle w:val="ITAbsatzohneNr"/>
        <w:jc w:val="both"/>
        <w:rPr>
          <w:ins w:id="117" w:author="Author"/>
          <w:rFonts w:cs="Arial"/>
          <w:b/>
          <w:bCs/>
          <w:sz w:val="24"/>
          <w:szCs w:val="24"/>
          <w:lang w:val="en-US"/>
        </w:rPr>
      </w:pPr>
      <w:ins w:id="118" w:author="Author">
        <w:r w:rsidRPr="00D27247">
          <w:rPr>
            <w:rFonts w:cs="Arial"/>
            <w:b/>
            <w:bCs/>
            <w:sz w:val="24"/>
            <w:szCs w:val="24"/>
            <w:lang w:val="en-US"/>
          </w:rPr>
          <w:t>Asia and US</w:t>
        </w:r>
      </w:ins>
    </w:p>
    <w:p w14:paraId="3FB3D17A" w14:textId="1EBA20E2" w:rsidR="0037095E" w:rsidRPr="00D45A32" w:rsidRDefault="0037095E" w:rsidP="00D27247">
      <w:pPr>
        <w:jc w:val="both"/>
        <w:rPr>
          <w:rFonts w:cs="Arial"/>
          <w:sz w:val="24"/>
          <w:szCs w:val="24"/>
          <w:lang w:val="en-US"/>
        </w:rPr>
      </w:pPr>
      <w:ins w:id="119" w:author="Author">
        <w:r w:rsidRPr="00D45A32">
          <w:rPr>
            <w:rFonts w:cs="Arial"/>
            <w:sz w:val="24"/>
            <w:szCs w:val="24"/>
            <w:lang w:val="en-US"/>
          </w:rPr>
          <w:t>American and Japanese Open RAN players receive governmental support to advance research and reach full deployment. In a statement in April 2021</w:t>
        </w:r>
        <w:r w:rsidRPr="00D27247">
          <w:rPr>
            <w:rStyle w:val="FootnoteReference"/>
            <w:rFonts w:cs="Arial"/>
            <w:sz w:val="24"/>
            <w:szCs w:val="24"/>
          </w:rPr>
          <w:footnoteReference w:id="8"/>
        </w:r>
        <w:r w:rsidRPr="00D45A32">
          <w:rPr>
            <w:rFonts w:cs="Arial"/>
            <w:sz w:val="24"/>
            <w:szCs w:val="24"/>
            <w:lang w:val="en-US"/>
          </w:rPr>
          <w:t>, the American and Japanese governments specifically mentioned Open RAN as an area of cooperation and mutual support. A similar support mechanism was agreed in May 2021</w:t>
        </w:r>
        <w:r w:rsidRPr="00D27247">
          <w:rPr>
            <w:rStyle w:val="FootnoteReference"/>
            <w:rFonts w:cs="Arial"/>
            <w:sz w:val="24"/>
            <w:szCs w:val="24"/>
          </w:rPr>
          <w:footnoteReference w:id="9"/>
        </w:r>
        <w:r w:rsidRPr="00D45A32">
          <w:rPr>
            <w:rFonts w:cs="Arial"/>
            <w:sz w:val="24"/>
            <w:szCs w:val="24"/>
            <w:lang w:val="en-US"/>
          </w:rPr>
          <w:t>, between the Governments of US and South Korea.</w:t>
        </w:r>
      </w:ins>
    </w:p>
    <w:p w14:paraId="658C3805" w14:textId="77777777" w:rsidR="00C511E5" w:rsidRPr="00D45A32" w:rsidRDefault="00C511E5" w:rsidP="00D27247">
      <w:pPr>
        <w:jc w:val="both"/>
        <w:rPr>
          <w:ins w:id="124" w:author="Author"/>
          <w:rFonts w:cs="Arial"/>
          <w:sz w:val="24"/>
          <w:szCs w:val="24"/>
          <w:lang w:val="en-US"/>
        </w:rPr>
      </w:pPr>
    </w:p>
    <w:p w14:paraId="70781BBF" w14:textId="6421199C" w:rsidR="0037095E" w:rsidRPr="00D45A32" w:rsidRDefault="0037095E" w:rsidP="00D27247">
      <w:pPr>
        <w:jc w:val="both"/>
        <w:rPr>
          <w:ins w:id="125" w:author="Author"/>
          <w:rFonts w:cs="Arial"/>
          <w:sz w:val="24"/>
          <w:szCs w:val="24"/>
          <w:lang w:val="en-US"/>
        </w:rPr>
      </w:pPr>
      <w:ins w:id="126" w:author="Author">
        <w:r w:rsidRPr="00D45A32">
          <w:rPr>
            <w:rFonts w:cs="Arial"/>
            <w:sz w:val="24"/>
            <w:szCs w:val="24"/>
            <w:lang w:val="en-US"/>
          </w:rPr>
          <w:t xml:space="preserve">In the US, E2E deployment </w:t>
        </w:r>
      </w:ins>
      <w:r w:rsidR="00483DFB" w:rsidRPr="00D45A32">
        <w:rPr>
          <w:rFonts w:cs="Arial"/>
          <w:sz w:val="24"/>
          <w:szCs w:val="24"/>
          <w:lang w:val="en-US"/>
        </w:rPr>
        <w:t>are limited</w:t>
      </w:r>
      <w:ins w:id="127" w:author="Author">
        <w:r w:rsidRPr="00D45A32">
          <w:rPr>
            <w:rFonts w:cs="Arial"/>
            <w:sz w:val="24"/>
            <w:szCs w:val="24"/>
            <w:lang w:val="en-US"/>
          </w:rPr>
          <w:t>, but combinations of legacy RAN with some Open RAN elements, such as:</w:t>
        </w:r>
      </w:ins>
    </w:p>
    <w:p w14:paraId="4ACD53D7" w14:textId="77777777" w:rsidR="0037095E" w:rsidRPr="00D45A32" w:rsidRDefault="0037095E" w:rsidP="005D5883">
      <w:pPr>
        <w:pStyle w:val="ListParagraph"/>
        <w:numPr>
          <w:ilvl w:val="0"/>
          <w:numId w:val="19"/>
        </w:numPr>
        <w:jc w:val="both"/>
        <w:rPr>
          <w:ins w:id="128" w:author="Author"/>
          <w:rFonts w:cs="Arial"/>
          <w:sz w:val="24"/>
          <w:szCs w:val="24"/>
          <w:lang w:val="en-US"/>
        </w:rPr>
      </w:pPr>
      <w:ins w:id="129" w:author="Author">
        <w:r w:rsidRPr="00D45A32">
          <w:rPr>
            <w:rFonts w:cs="Arial"/>
            <w:sz w:val="24"/>
            <w:szCs w:val="24"/>
            <w:lang w:val="en-US"/>
          </w:rPr>
          <w:t>AT&amp;T declaration in April 2021</w:t>
        </w:r>
        <w:r w:rsidRPr="00D27247">
          <w:rPr>
            <w:rStyle w:val="FootnoteReference"/>
            <w:rFonts w:cs="Arial"/>
            <w:sz w:val="24"/>
            <w:szCs w:val="24"/>
          </w:rPr>
          <w:footnoteReference w:id="10"/>
        </w:r>
        <w:r w:rsidRPr="00D45A32">
          <w:rPr>
            <w:rFonts w:cs="Arial"/>
            <w:sz w:val="24"/>
            <w:szCs w:val="24"/>
            <w:lang w:val="en-US"/>
          </w:rPr>
          <w:t xml:space="preserve">, that it will integrate Open RAN compliant components into </w:t>
        </w:r>
        <w:proofErr w:type="spellStart"/>
        <w:r w:rsidRPr="00D45A32">
          <w:rPr>
            <w:rFonts w:cs="Arial"/>
            <w:sz w:val="24"/>
            <w:szCs w:val="24"/>
            <w:lang w:val="en-US"/>
          </w:rPr>
          <w:t>ist</w:t>
        </w:r>
        <w:proofErr w:type="spellEnd"/>
        <w:r w:rsidRPr="00D45A32">
          <w:rPr>
            <w:rFonts w:cs="Arial"/>
            <w:sz w:val="24"/>
            <w:szCs w:val="24"/>
            <w:lang w:val="en-US"/>
          </w:rPr>
          <w:t xml:space="preserve"> networks within the next year. While this is not an end-to-end deployment, it is an important step in that direction.</w:t>
        </w:r>
      </w:ins>
    </w:p>
    <w:p w14:paraId="421636D9" w14:textId="6EC52241" w:rsidR="0037095E" w:rsidRPr="00D45A32" w:rsidRDefault="002C0B8A" w:rsidP="005D5883">
      <w:pPr>
        <w:pStyle w:val="ListParagraph"/>
        <w:numPr>
          <w:ilvl w:val="0"/>
          <w:numId w:val="19"/>
        </w:numPr>
        <w:jc w:val="both"/>
        <w:rPr>
          <w:rFonts w:cs="Arial"/>
          <w:sz w:val="24"/>
          <w:szCs w:val="24"/>
          <w:highlight w:val="yellow"/>
          <w:lang w:val="en-US"/>
        </w:rPr>
      </w:pPr>
      <w:r w:rsidRPr="00D45A32">
        <w:rPr>
          <w:rFonts w:cs="Arial"/>
          <w:sz w:val="24"/>
          <w:szCs w:val="24"/>
          <w:highlight w:val="yellow"/>
          <w:lang w:val="en-US"/>
        </w:rPr>
        <w:t xml:space="preserve">Verizon </w:t>
      </w:r>
      <w:r w:rsidR="0056083A" w:rsidRPr="00D45A32">
        <w:rPr>
          <w:rFonts w:cs="Arial"/>
          <w:sz w:val="24"/>
          <w:szCs w:val="24"/>
          <w:highlight w:val="yellow"/>
          <w:lang w:val="en-US"/>
        </w:rPr>
        <w:t>deployment of 4G/5G</w:t>
      </w:r>
      <w:r w:rsidR="007363ED" w:rsidRPr="00D45A32">
        <w:rPr>
          <w:rFonts w:cs="Arial"/>
          <w:sz w:val="24"/>
          <w:szCs w:val="24"/>
          <w:highlight w:val="yellow"/>
          <w:lang w:val="en-US"/>
        </w:rPr>
        <w:t xml:space="preserve"> Open RAN network starting in 2021</w:t>
      </w:r>
    </w:p>
    <w:p w14:paraId="08E08D9E" w14:textId="22A7E48A" w:rsidR="007363ED" w:rsidRPr="00D45A32" w:rsidRDefault="007363ED" w:rsidP="005D5883">
      <w:pPr>
        <w:pStyle w:val="ListParagraph"/>
        <w:numPr>
          <w:ilvl w:val="0"/>
          <w:numId w:val="19"/>
        </w:numPr>
        <w:jc w:val="both"/>
        <w:rPr>
          <w:ins w:id="132" w:author="Author"/>
          <w:rFonts w:cs="Arial"/>
          <w:sz w:val="24"/>
          <w:szCs w:val="24"/>
          <w:highlight w:val="yellow"/>
          <w:lang w:val="en-US"/>
        </w:rPr>
      </w:pPr>
      <w:r w:rsidRPr="00D45A32">
        <w:rPr>
          <w:rFonts w:cs="Arial"/>
          <w:sz w:val="24"/>
          <w:szCs w:val="24"/>
          <w:highlight w:val="yellow"/>
          <w:lang w:val="en-US"/>
        </w:rPr>
        <w:t>Dish deployment of 5G Open RAN from Q4 2021.</w:t>
      </w:r>
    </w:p>
    <w:p w14:paraId="6942F134" w14:textId="77777777" w:rsidR="0037095E" w:rsidRPr="00D45A32" w:rsidRDefault="0037095E" w:rsidP="00D27247">
      <w:pPr>
        <w:jc w:val="both"/>
        <w:rPr>
          <w:ins w:id="133" w:author="Author"/>
          <w:rFonts w:cs="Arial"/>
          <w:sz w:val="24"/>
          <w:szCs w:val="24"/>
          <w:lang w:val="en-US"/>
        </w:rPr>
      </w:pPr>
      <w:ins w:id="134" w:author="Author">
        <w:r w:rsidRPr="00D45A32">
          <w:rPr>
            <w:rFonts w:cs="Arial"/>
            <w:sz w:val="24"/>
            <w:szCs w:val="24"/>
            <w:lang w:val="en-US"/>
          </w:rPr>
          <w:t>In Asia, deployment of Open RAN is more advanced than in Europe:</w:t>
        </w:r>
      </w:ins>
    </w:p>
    <w:p w14:paraId="482C57F1" w14:textId="77777777" w:rsidR="0037095E" w:rsidRPr="00D45A32" w:rsidRDefault="0037095E" w:rsidP="005D5883">
      <w:pPr>
        <w:pStyle w:val="ListParagraph"/>
        <w:numPr>
          <w:ilvl w:val="0"/>
          <w:numId w:val="19"/>
        </w:numPr>
        <w:jc w:val="both"/>
        <w:rPr>
          <w:ins w:id="135" w:author="Author"/>
          <w:rFonts w:cs="Arial"/>
          <w:sz w:val="24"/>
          <w:szCs w:val="24"/>
          <w:lang w:val="en-US"/>
        </w:rPr>
      </w:pPr>
      <w:ins w:id="136" w:author="Author">
        <w:r w:rsidRPr="00D45A32">
          <w:rPr>
            <w:rFonts w:cs="Arial"/>
            <w:sz w:val="24"/>
            <w:szCs w:val="24"/>
            <w:lang w:val="en-US"/>
          </w:rPr>
          <w:t xml:space="preserve">Rakuten Mobile (Japan) was one </w:t>
        </w:r>
        <w:proofErr w:type="spellStart"/>
        <w:r w:rsidRPr="00D45A32">
          <w:rPr>
            <w:rFonts w:cs="Arial"/>
            <w:sz w:val="24"/>
            <w:szCs w:val="24"/>
            <w:lang w:val="en-US"/>
          </w:rPr>
          <w:t>oft he</w:t>
        </w:r>
        <w:proofErr w:type="spellEnd"/>
        <w:r w:rsidRPr="00D45A32">
          <w:rPr>
            <w:rFonts w:cs="Arial"/>
            <w:sz w:val="24"/>
            <w:szCs w:val="24"/>
            <w:lang w:val="en-US"/>
          </w:rPr>
          <w:t xml:space="preserve"> first large scale adopters of Open RAN worldwide. The company had reached full-scale commercial service on the world’s first 4G Open RAN network in April 2020. Today, Rakuten requires that all new equipment delivered is open RAN compliant</w:t>
        </w:r>
      </w:ins>
    </w:p>
    <w:p w14:paraId="3C1D2429" w14:textId="77777777" w:rsidR="006515A2" w:rsidRPr="00D27247" w:rsidRDefault="006515A2" w:rsidP="00D27247">
      <w:pPr>
        <w:pStyle w:val="ITAbsatzohneNr"/>
        <w:jc w:val="both"/>
        <w:rPr>
          <w:rFonts w:cs="Arial"/>
          <w:color w:val="4BACC6" w:themeColor="accent5"/>
          <w:sz w:val="24"/>
          <w:szCs w:val="24"/>
          <w:lang w:val="en-US"/>
        </w:rPr>
      </w:pPr>
    </w:p>
    <w:p w14:paraId="450110B6" w14:textId="098A37E3" w:rsidR="006515A2" w:rsidRPr="00D27247" w:rsidRDefault="006515A2" w:rsidP="00D27247">
      <w:pPr>
        <w:pStyle w:val="ITberschrift111"/>
        <w:jc w:val="both"/>
        <w:rPr>
          <w:rFonts w:cs="Arial"/>
          <w:b w:val="0"/>
          <w:color w:val="4BACC6" w:themeColor="accent5"/>
          <w:sz w:val="24"/>
          <w:szCs w:val="24"/>
          <w:lang w:val="en-US"/>
        </w:rPr>
      </w:pPr>
      <w:bookmarkStart w:id="137" w:name="_Toc44068393"/>
      <w:bookmarkStart w:id="138" w:name="_Toc80693900"/>
      <w:bookmarkStart w:id="139" w:name="_Toc82180901"/>
      <w:bookmarkStart w:id="140" w:name="_Toc82723637"/>
      <w:bookmarkStart w:id="141" w:name="_Toc83310858"/>
      <w:del w:id="142" w:author="Author">
        <w:r w:rsidRPr="00D27247" w:rsidDel="00DB0B82">
          <w:rPr>
            <w:rFonts w:cs="Arial"/>
            <w:b w:val="0"/>
            <w:color w:val="4BACC6" w:themeColor="accent5"/>
            <w:sz w:val="24"/>
            <w:szCs w:val="24"/>
            <w:lang w:val="en-US"/>
          </w:rPr>
          <w:lastRenderedPageBreak/>
          <w:delText>Objectives and t</w:delText>
        </w:r>
      </w:del>
      <w:ins w:id="143" w:author="Author">
        <w:r w:rsidR="00DB0B82">
          <w:rPr>
            <w:rFonts w:cs="Arial"/>
            <w:b w:val="0"/>
            <w:color w:val="4BACC6" w:themeColor="accent5"/>
            <w:sz w:val="24"/>
            <w:szCs w:val="24"/>
            <w:lang w:val="en-US"/>
          </w:rPr>
          <w:t>T</w:t>
        </w:r>
      </w:ins>
      <w:r w:rsidRPr="00D27247">
        <w:rPr>
          <w:rFonts w:cs="Arial"/>
          <w:b w:val="0"/>
          <w:color w:val="4BACC6" w:themeColor="accent5"/>
          <w:sz w:val="24"/>
          <w:szCs w:val="24"/>
          <w:lang w:val="en-US"/>
        </w:rPr>
        <w:t>echnical challenges in the project</w:t>
      </w:r>
      <w:bookmarkEnd w:id="137"/>
      <w:bookmarkEnd w:id="138"/>
      <w:bookmarkEnd w:id="139"/>
      <w:bookmarkEnd w:id="140"/>
      <w:bookmarkEnd w:id="141"/>
    </w:p>
    <w:p w14:paraId="54EAEB76" w14:textId="77777777" w:rsidR="006515A2" w:rsidRPr="00D27247" w:rsidRDefault="006515A2" w:rsidP="00D27247">
      <w:pPr>
        <w:pStyle w:val="ITAbsatzohneNr"/>
        <w:jc w:val="both"/>
        <w:rPr>
          <w:rFonts w:cs="Arial"/>
          <w:color w:val="4BACC6" w:themeColor="accent5"/>
          <w:sz w:val="24"/>
          <w:szCs w:val="24"/>
          <w:lang w:val="en-US"/>
        </w:rPr>
      </w:pPr>
      <w:r w:rsidRPr="00D27247">
        <w:rPr>
          <w:rFonts w:cs="Arial"/>
          <w:color w:val="4BACC6" w:themeColor="accent5"/>
          <w:sz w:val="24"/>
          <w:szCs w:val="24"/>
          <w:lang w:val="en-US"/>
        </w:rPr>
        <w:t xml:space="preserve">In this section you must describe how the current project overcomes the challenges or improves upon the current state of the art. </w:t>
      </w:r>
    </w:p>
    <w:p w14:paraId="5357E36F" w14:textId="77777777" w:rsidR="006515A2" w:rsidRPr="00D27247" w:rsidRDefault="006515A2" w:rsidP="00D27247">
      <w:pPr>
        <w:pStyle w:val="ITAbsatzohneNr"/>
        <w:jc w:val="both"/>
        <w:rPr>
          <w:rFonts w:cs="Arial"/>
          <w:color w:val="4BACC6" w:themeColor="accent5"/>
          <w:sz w:val="24"/>
          <w:szCs w:val="24"/>
          <w:lang w:val="en-US"/>
        </w:rPr>
      </w:pPr>
      <w:r w:rsidRPr="00D27247">
        <w:rPr>
          <w:rFonts w:cs="Arial"/>
          <w:color w:val="4BACC6" w:themeColor="accent5"/>
          <w:sz w:val="24"/>
          <w:szCs w:val="24"/>
          <w:lang w:val="en-US"/>
        </w:rPr>
        <w:t xml:space="preserve">It is important that you include graphics which illustrate the project. You could also include tables that summarize differences between this project and others. </w:t>
      </w:r>
    </w:p>
    <w:p w14:paraId="6DBD03CB" w14:textId="77777777" w:rsidR="006515A2" w:rsidRPr="00D27247" w:rsidRDefault="006515A2" w:rsidP="00D27247">
      <w:pPr>
        <w:pStyle w:val="ITAbsatzohneNr"/>
        <w:jc w:val="both"/>
        <w:rPr>
          <w:rFonts w:cs="Arial"/>
          <w:color w:val="4BACC6" w:themeColor="accent5"/>
          <w:sz w:val="24"/>
          <w:szCs w:val="24"/>
          <w:lang w:val="en-US"/>
        </w:rPr>
      </w:pPr>
    </w:p>
    <w:p w14:paraId="71A989A2" w14:textId="77777777" w:rsidR="006515A2" w:rsidRPr="00D27247" w:rsidRDefault="006515A2" w:rsidP="00D27247">
      <w:pPr>
        <w:pStyle w:val="ITAbsatzohneNr"/>
        <w:jc w:val="both"/>
        <w:rPr>
          <w:rFonts w:cs="Arial"/>
          <w:sz w:val="24"/>
          <w:szCs w:val="24"/>
          <w:lang w:val="en-US"/>
        </w:rPr>
      </w:pPr>
    </w:p>
    <w:p w14:paraId="26D75D07" w14:textId="77777777" w:rsidR="00364E33" w:rsidRPr="00D27247" w:rsidRDefault="00364E33" w:rsidP="005D5883">
      <w:pPr>
        <w:pStyle w:val="ListParagraph"/>
        <w:numPr>
          <w:ilvl w:val="0"/>
          <w:numId w:val="43"/>
        </w:numPr>
        <w:jc w:val="both"/>
        <w:rPr>
          <w:ins w:id="144" w:author="Author"/>
          <w:rFonts w:cs="Arial"/>
          <w:sz w:val="24"/>
          <w:szCs w:val="24"/>
        </w:rPr>
      </w:pPr>
      <w:ins w:id="145" w:author="Author">
        <w:r w:rsidRPr="00D27247">
          <w:rPr>
            <w:rFonts w:cs="Arial"/>
            <w:sz w:val="24"/>
            <w:szCs w:val="24"/>
          </w:rPr>
          <w:t>Business &amp; strategic:</w:t>
        </w:r>
      </w:ins>
    </w:p>
    <w:p w14:paraId="2F189A8E" w14:textId="39455C18" w:rsidR="00364E33" w:rsidRPr="00D45A32" w:rsidRDefault="00364E33" w:rsidP="00D27247">
      <w:pPr>
        <w:jc w:val="both"/>
        <w:rPr>
          <w:rFonts w:cs="Arial"/>
          <w:sz w:val="24"/>
          <w:szCs w:val="24"/>
          <w:lang w:val="en-US"/>
        </w:rPr>
      </w:pPr>
      <w:ins w:id="146" w:author="Author">
        <w:r w:rsidRPr="00D45A32">
          <w:rPr>
            <w:rFonts w:cs="Arial"/>
            <w:sz w:val="24"/>
            <w:szCs w:val="24"/>
            <w:lang w:val="en-US"/>
          </w:rPr>
          <w:t xml:space="preserve">While Open RAN is at its core a disaggregation trend, with the ideal scenario involving multiple providers for each segment of the network, we already see a significant trend towards market consolidation through mergers &amp; acquisitions. A continuation of this trend would see the market entry barriers rise and a replacement of the legacy vendor lock-in situation with </w:t>
        </w:r>
        <w:proofErr w:type="spellStart"/>
        <w:r w:rsidRPr="00D45A32">
          <w:rPr>
            <w:rFonts w:cs="Arial"/>
            <w:sz w:val="24"/>
            <w:szCs w:val="24"/>
            <w:lang w:val="en-US"/>
          </w:rPr>
          <w:t>a</w:t>
        </w:r>
        <w:proofErr w:type="spellEnd"/>
        <w:r w:rsidRPr="00D45A32">
          <w:rPr>
            <w:rFonts w:cs="Arial"/>
            <w:sz w:val="24"/>
            <w:szCs w:val="24"/>
            <w:lang w:val="en-US"/>
          </w:rPr>
          <w:t xml:space="preserve"> Open RAN single vendor replacement take place. There is an increasing need to </w:t>
        </w:r>
        <w:proofErr w:type="spellStart"/>
        <w:r w:rsidRPr="00D45A32">
          <w:rPr>
            <w:rFonts w:cs="Arial"/>
            <w:sz w:val="24"/>
            <w:szCs w:val="24"/>
            <w:lang w:val="en-US"/>
          </w:rPr>
          <w:t>harmonise</w:t>
        </w:r>
        <w:proofErr w:type="spellEnd"/>
        <w:r w:rsidRPr="00D45A32">
          <w:rPr>
            <w:rFonts w:cs="Arial"/>
            <w:sz w:val="24"/>
            <w:szCs w:val="24"/>
            <w:lang w:val="en-US"/>
          </w:rPr>
          <w:t xml:space="preserve"> standards and keep market entry barriers low to foster competition and innovation. </w:t>
        </w:r>
      </w:ins>
    </w:p>
    <w:p w14:paraId="34EAC8C1" w14:textId="77777777" w:rsidR="00FB42D5" w:rsidRPr="00D45A32" w:rsidRDefault="00FB42D5" w:rsidP="00D27247">
      <w:pPr>
        <w:jc w:val="both"/>
        <w:rPr>
          <w:ins w:id="147" w:author="Author"/>
          <w:rFonts w:cs="Arial"/>
          <w:sz w:val="24"/>
          <w:szCs w:val="24"/>
          <w:lang w:val="en-US"/>
        </w:rPr>
      </w:pPr>
    </w:p>
    <w:p w14:paraId="5DEDF839" w14:textId="77777777" w:rsidR="00364E33" w:rsidRPr="00D27247" w:rsidRDefault="00364E33" w:rsidP="00D27247">
      <w:pPr>
        <w:pStyle w:val="ITAbsatzohneNr"/>
        <w:jc w:val="both"/>
        <w:rPr>
          <w:ins w:id="148" w:author="Author"/>
          <w:rFonts w:cs="Arial"/>
          <w:sz w:val="24"/>
          <w:szCs w:val="24"/>
          <w:lang w:val="en-US"/>
        </w:rPr>
      </w:pPr>
      <w:ins w:id="149" w:author="Author">
        <w:r w:rsidRPr="00D27247">
          <w:rPr>
            <w:rFonts w:cs="Arial"/>
            <w:sz w:val="24"/>
            <w:szCs w:val="24"/>
            <w:lang w:val="en-US"/>
          </w:rPr>
          <w:t>DT needs efficient and powerful network equipment in order to offer excellent services to its customers. However DT is not an equipment manufacturer and cannot design and produce its own network equipment, and hence depends on the engagement of equipment manufacturers. By its engagement in the EOC, DT tries to assist new, innovative equipment manufacturers in developing and offering attractive network solutions and components, to overcome the limitations arising from the current oligopoly of 3 worldwide dominating manufacturers.</w:t>
        </w:r>
      </w:ins>
    </w:p>
    <w:p w14:paraId="0D589D38" w14:textId="77777777" w:rsidR="00364E33" w:rsidRPr="00D45A32" w:rsidRDefault="00364E33" w:rsidP="00D27247">
      <w:pPr>
        <w:jc w:val="both"/>
        <w:rPr>
          <w:ins w:id="150" w:author="Author"/>
          <w:rFonts w:cs="Arial"/>
          <w:sz w:val="24"/>
          <w:szCs w:val="24"/>
          <w:lang w:val="en-US"/>
        </w:rPr>
      </w:pPr>
    </w:p>
    <w:p w14:paraId="1B942026" w14:textId="77777777" w:rsidR="00364E33" w:rsidRPr="00D27247" w:rsidRDefault="00364E33" w:rsidP="005D5883">
      <w:pPr>
        <w:pStyle w:val="ListParagraph"/>
        <w:numPr>
          <w:ilvl w:val="0"/>
          <w:numId w:val="43"/>
        </w:numPr>
        <w:jc w:val="both"/>
        <w:rPr>
          <w:ins w:id="151" w:author="Author"/>
          <w:rFonts w:cs="Arial"/>
          <w:b/>
          <w:bCs/>
          <w:sz w:val="24"/>
          <w:szCs w:val="24"/>
        </w:rPr>
      </w:pPr>
      <w:ins w:id="152" w:author="Author">
        <w:r w:rsidRPr="00D27247">
          <w:rPr>
            <w:rFonts w:cs="Arial"/>
            <w:b/>
            <w:bCs/>
            <w:sz w:val="24"/>
            <w:szCs w:val="24"/>
          </w:rPr>
          <w:t>Technical challenges</w:t>
        </w:r>
      </w:ins>
    </w:p>
    <w:p w14:paraId="1CA20B21" w14:textId="4A573E39" w:rsidR="00364E33" w:rsidRPr="00D45A32" w:rsidRDefault="00364E33" w:rsidP="00D27247">
      <w:pPr>
        <w:jc w:val="both"/>
        <w:rPr>
          <w:rFonts w:cs="Arial"/>
          <w:sz w:val="24"/>
          <w:szCs w:val="24"/>
          <w:lang w:val="en-US"/>
        </w:rPr>
      </w:pPr>
      <w:ins w:id="153" w:author="Author">
        <w:r w:rsidRPr="00D45A32">
          <w:rPr>
            <w:rFonts w:cs="Arial"/>
            <w:sz w:val="24"/>
            <w:szCs w:val="24"/>
            <w:lang w:val="en-US"/>
          </w:rPr>
          <w:t>End-to-end deployment of Open RAN solution depends on the type of investment: upgrading existing infrastructure versus greenfield deployment. Upgrading existing infrastructure poses significant challenges since network operators needs to ensure network reliance, performance and safety at all times. Greenfield investments do not have this limitation.</w:t>
        </w:r>
      </w:ins>
    </w:p>
    <w:p w14:paraId="0FFAF0D8" w14:textId="77777777" w:rsidR="00FB42D5" w:rsidRPr="00D45A32" w:rsidRDefault="00FB42D5" w:rsidP="00D27247">
      <w:pPr>
        <w:jc w:val="both"/>
        <w:rPr>
          <w:ins w:id="154" w:author="Author"/>
          <w:rFonts w:cs="Arial"/>
          <w:sz w:val="24"/>
          <w:szCs w:val="24"/>
          <w:lang w:val="en-US"/>
        </w:rPr>
      </w:pPr>
    </w:p>
    <w:p w14:paraId="0F91A2BE" w14:textId="77777777" w:rsidR="00364E33" w:rsidRPr="00D45A32" w:rsidRDefault="00364E33" w:rsidP="00D27247">
      <w:pPr>
        <w:jc w:val="both"/>
        <w:rPr>
          <w:ins w:id="155" w:author="Author"/>
          <w:rFonts w:cs="Arial"/>
          <w:sz w:val="24"/>
          <w:szCs w:val="24"/>
          <w:lang w:val="en-US"/>
        </w:rPr>
      </w:pPr>
      <w:ins w:id="156" w:author="Author">
        <w:r w:rsidRPr="00D45A32">
          <w:rPr>
            <w:rFonts w:cs="Arial"/>
            <w:sz w:val="24"/>
            <w:szCs w:val="24"/>
            <w:lang w:val="en-US"/>
          </w:rPr>
          <w:t xml:space="preserve">Building an integrated, fully functional solution based on components originating from several sources faces several risks and challenges: </w:t>
        </w:r>
      </w:ins>
    </w:p>
    <w:p w14:paraId="611D1DE0" w14:textId="29133768" w:rsidR="00364E33" w:rsidRPr="00D45A32" w:rsidRDefault="00364E33" w:rsidP="005D5883">
      <w:pPr>
        <w:pStyle w:val="ListParagraph"/>
        <w:numPr>
          <w:ilvl w:val="0"/>
          <w:numId w:val="19"/>
        </w:numPr>
        <w:jc w:val="both"/>
        <w:rPr>
          <w:ins w:id="157" w:author="Author"/>
          <w:rFonts w:cs="Arial"/>
          <w:sz w:val="24"/>
          <w:szCs w:val="24"/>
          <w:lang w:val="en-US"/>
        </w:rPr>
      </w:pPr>
      <w:ins w:id="158" w:author="Author">
        <w:r w:rsidRPr="00D45A32">
          <w:rPr>
            <w:rFonts w:cs="Arial"/>
            <w:sz w:val="24"/>
            <w:szCs w:val="24"/>
            <w:lang w:val="en-US"/>
          </w:rPr>
          <w:t>Components need to</w:t>
        </w:r>
        <w:r w:rsidR="00226A84" w:rsidRPr="00D45A32">
          <w:rPr>
            <w:rFonts w:cs="Arial"/>
            <w:sz w:val="24"/>
            <w:szCs w:val="24"/>
            <w:lang w:val="en-US"/>
          </w:rPr>
          <w:t xml:space="preserve"> </w:t>
        </w:r>
        <w:r w:rsidRPr="00D45A32">
          <w:rPr>
            <w:rFonts w:cs="Arial"/>
            <w:sz w:val="24"/>
            <w:szCs w:val="24"/>
            <w:lang w:val="en-US"/>
          </w:rPr>
          <w:t>be fully interoperable to ensure high-performance and reliability; this requires standards that should be developed within the context of the EOC</w:t>
        </w:r>
      </w:ins>
    </w:p>
    <w:p w14:paraId="351005D3" w14:textId="77777777" w:rsidR="00364E33" w:rsidRPr="00D45A32" w:rsidRDefault="00364E33" w:rsidP="005D5883">
      <w:pPr>
        <w:pStyle w:val="ListParagraph"/>
        <w:numPr>
          <w:ilvl w:val="0"/>
          <w:numId w:val="19"/>
        </w:numPr>
        <w:jc w:val="both"/>
        <w:rPr>
          <w:ins w:id="159" w:author="Author"/>
          <w:rFonts w:cs="Arial"/>
          <w:sz w:val="24"/>
          <w:szCs w:val="24"/>
          <w:lang w:val="en-US"/>
        </w:rPr>
      </w:pPr>
      <w:ins w:id="160" w:author="Author">
        <w:r w:rsidRPr="00D45A32">
          <w:rPr>
            <w:rFonts w:cs="Arial"/>
            <w:sz w:val="24"/>
            <w:szCs w:val="24"/>
            <w:lang w:val="en-US"/>
          </w:rPr>
          <w:t xml:space="preserve">Network operators want and need to optimize their networks as far as possible to national / regional boundary conditions and market demands, e.g. coverage demands of the regulator, minimization of energy consumption, service demands of their customers. Optimization of networks overall is possible only if components harmonize optimally and complement each other, even when they have been developed by different suppliers. Enforcement of such mutual complementation is difficult or even impossible in a global market. EOC initiative aims at creation of a kind of “European Silicon Valley” in which European values, requirements and market demands are anticipated by the suppliers and – within the limits of antitrust laws – implemented in coordinated manner. </w:t>
        </w:r>
      </w:ins>
    </w:p>
    <w:p w14:paraId="42BC3543" w14:textId="77777777" w:rsidR="00364E33" w:rsidRPr="00D27247" w:rsidRDefault="00364E33" w:rsidP="005D5883">
      <w:pPr>
        <w:pStyle w:val="ITAbsatzohneNr"/>
        <w:numPr>
          <w:ilvl w:val="0"/>
          <w:numId w:val="19"/>
        </w:numPr>
        <w:jc w:val="both"/>
        <w:rPr>
          <w:ins w:id="161" w:author="Author"/>
          <w:rFonts w:cs="Arial"/>
          <w:sz w:val="24"/>
          <w:szCs w:val="24"/>
          <w:lang w:val="en-US"/>
        </w:rPr>
      </w:pPr>
      <w:ins w:id="162" w:author="Author">
        <w:r w:rsidRPr="00D27247">
          <w:rPr>
            <w:rFonts w:cs="Arial"/>
            <w:sz w:val="24"/>
            <w:szCs w:val="24"/>
            <w:lang w:val="en-US"/>
          </w:rPr>
          <w:lastRenderedPageBreak/>
          <w:t>Development of components with comparable/equal performance to the components available from the established suppliers and available from competing emerging suppliers in US and Asia</w:t>
        </w:r>
      </w:ins>
    </w:p>
    <w:p w14:paraId="49541B5D" w14:textId="77777777" w:rsidR="00364E33" w:rsidRPr="00D27247" w:rsidRDefault="00364E33" w:rsidP="005D5883">
      <w:pPr>
        <w:pStyle w:val="ITAbsatzohneNr"/>
        <w:numPr>
          <w:ilvl w:val="0"/>
          <w:numId w:val="19"/>
        </w:numPr>
        <w:jc w:val="both"/>
        <w:rPr>
          <w:ins w:id="163" w:author="Author"/>
          <w:rFonts w:cs="Arial"/>
          <w:sz w:val="24"/>
          <w:szCs w:val="24"/>
          <w:lang w:val="en-US"/>
        </w:rPr>
      </w:pPr>
      <w:ins w:id="164" w:author="Author">
        <w:r w:rsidRPr="00D27247">
          <w:rPr>
            <w:rFonts w:cs="Arial"/>
            <w:sz w:val="24"/>
            <w:szCs w:val="24"/>
            <w:lang w:val="en-US"/>
          </w:rPr>
          <w:t>Integration has to be conducted by persons not involved in the development of components; lacking knowledge on details of the component-internal implementation complicates integration and bug fixing of interoperability problems.</w:t>
        </w:r>
      </w:ins>
    </w:p>
    <w:p w14:paraId="3AAA9853" w14:textId="77777777" w:rsidR="00364E33" w:rsidRPr="00D45A32" w:rsidRDefault="00364E33" w:rsidP="005D5883">
      <w:pPr>
        <w:pStyle w:val="ITAbsatzohneNr"/>
        <w:numPr>
          <w:ilvl w:val="0"/>
          <w:numId w:val="19"/>
        </w:numPr>
        <w:jc w:val="both"/>
        <w:rPr>
          <w:ins w:id="165" w:author="Author"/>
          <w:rFonts w:cs="Arial"/>
          <w:sz w:val="24"/>
          <w:szCs w:val="24"/>
          <w:lang w:val="en-US"/>
        </w:rPr>
      </w:pPr>
      <w:ins w:id="166" w:author="Author">
        <w:r w:rsidRPr="00D27247">
          <w:rPr>
            <w:rFonts w:cs="Arial"/>
            <w:sz w:val="24"/>
            <w:szCs w:val="24"/>
            <w:lang w:val="en-US"/>
          </w:rPr>
          <w:t xml:space="preserve">Standardized interfaces cause design limitations and thereby restrict the possibilities for network optimization system-wide / across network components. Nevertheless the network system developed according to this project proposal has to achieve a performance level that can compete on the market to products from the established vendors of monolithic solutions as well as from emerging players in the US and Asia. </w:t>
        </w:r>
      </w:ins>
    </w:p>
    <w:p w14:paraId="18D6DBBA" w14:textId="77777777" w:rsidR="006515A2" w:rsidRPr="006515A2" w:rsidRDefault="006515A2" w:rsidP="00F96B3D">
      <w:pPr>
        <w:pStyle w:val="ITAbsatzohneNr"/>
        <w:rPr>
          <w:i/>
          <w:lang w:val="en-US"/>
        </w:rPr>
      </w:pPr>
    </w:p>
    <w:p w14:paraId="55D85CEE" w14:textId="77777777" w:rsidR="008A6C79" w:rsidRPr="00A16672" w:rsidRDefault="008A6C79" w:rsidP="008A6C79">
      <w:pPr>
        <w:pStyle w:val="ITberschrift11"/>
        <w:rPr>
          <w:lang w:val="en-GB"/>
        </w:rPr>
      </w:pPr>
      <w:bookmarkStart w:id="167" w:name="_Toc83310859"/>
      <w:commentRangeStart w:id="168"/>
      <w:r w:rsidRPr="00A16672">
        <w:rPr>
          <w:lang w:val="en-GB"/>
        </w:rPr>
        <w:t>First</w:t>
      </w:r>
      <w:commentRangeEnd w:id="168"/>
      <w:r w:rsidR="006A12BB">
        <w:rPr>
          <w:rStyle w:val="CommentReference"/>
        </w:rPr>
        <w:commentReference w:id="168"/>
      </w:r>
      <w:r w:rsidRPr="00A16672">
        <w:rPr>
          <w:lang w:val="en-GB"/>
        </w:rPr>
        <w:t xml:space="preserve"> Industrial Deployment</w:t>
      </w:r>
      <w:r w:rsidR="00C7449B">
        <w:rPr>
          <w:lang w:val="en-GB"/>
        </w:rPr>
        <w:t xml:space="preserve"> (FID)</w:t>
      </w:r>
      <w:bookmarkEnd w:id="167"/>
    </w:p>
    <w:p w14:paraId="68720042" w14:textId="6444AC2C" w:rsidR="00F96B3D" w:rsidRDefault="00A16672" w:rsidP="00F96B3D">
      <w:pPr>
        <w:pStyle w:val="ITAbsatzohneNr"/>
        <w:rPr>
          <w:i/>
          <w:lang w:val="en-GB"/>
        </w:rPr>
      </w:pPr>
      <w:r>
        <w:rPr>
          <w:i/>
          <w:lang w:val="en-GB"/>
        </w:rPr>
        <w:t xml:space="preserve">For each WP describe the FID investment and linked </w:t>
      </w:r>
      <w:proofErr w:type="spellStart"/>
      <w:r w:rsidR="00C7449B">
        <w:rPr>
          <w:i/>
          <w:lang w:val="en-GB"/>
        </w:rPr>
        <w:t>O</w:t>
      </w:r>
      <w:r>
        <w:rPr>
          <w:i/>
          <w:lang w:val="en-GB"/>
        </w:rPr>
        <w:t>pex</w:t>
      </w:r>
      <w:proofErr w:type="spellEnd"/>
      <w:r>
        <w:rPr>
          <w:i/>
          <w:lang w:val="en-GB"/>
        </w:rPr>
        <w:t xml:space="preserve"> insisting on the description of beginning of FID (after R&amp;D phases) and the end of FID (before mass production). </w:t>
      </w:r>
    </w:p>
    <w:p w14:paraId="398DEF2C" w14:textId="151D4700" w:rsidR="006515A2" w:rsidRDefault="006515A2" w:rsidP="00F96B3D">
      <w:pPr>
        <w:pStyle w:val="ITAbsatzohneNr"/>
        <w:rPr>
          <w:i/>
          <w:lang w:val="en-GB"/>
        </w:rPr>
      </w:pPr>
    </w:p>
    <w:p w14:paraId="6D06A624" w14:textId="6F1D1BAA" w:rsidR="01F391EB" w:rsidRDefault="01F391EB">
      <w:r w:rsidRPr="359F740F">
        <w:rPr>
          <w:rFonts w:ascii="Calibri" w:eastAsia="Calibri" w:hAnsi="Calibri" w:cs="Calibri"/>
          <w:sz w:val="22"/>
          <w:szCs w:val="22"/>
          <w:lang w:val="en-GB"/>
        </w:rPr>
        <w:t xml:space="preserve">Deutsche Telekom is committed to deploy an open RAN based network according to a blueprint developed in the EOC and using the components developed by the EOC partners. </w:t>
      </w:r>
    </w:p>
    <w:p w14:paraId="342E233A" w14:textId="47428E4E" w:rsidR="01F391EB" w:rsidRDefault="01F391EB">
      <w:r w:rsidRPr="359F740F">
        <w:rPr>
          <w:rFonts w:ascii="Calibri" w:eastAsia="Calibri" w:hAnsi="Calibri" w:cs="Calibri"/>
          <w:sz w:val="22"/>
          <w:szCs w:val="22"/>
          <w:lang w:val="en-GB"/>
        </w:rPr>
        <w:t xml:space="preserve"> </w:t>
      </w:r>
    </w:p>
    <w:p w14:paraId="09F2F4C1" w14:textId="6BE5BC80" w:rsidR="01F391EB" w:rsidRDefault="01F391EB">
      <w:r w:rsidRPr="359F740F">
        <w:rPr>
          <w:rFonts w:ascii="Calibri" w:eastAsia="Calibri" w:hAnsi="Calibri" w:cs="Calibri"/>
          <w:sz w:val="22"/>
          <w:szCs w:val="22"/>
          <w:lang w:val="en-GB"/>
        </w:rPr>
        <w:t xml:space="preserve">The First Industrial Deployment shall take place in one of Deutsche Telekom’s European subsidiaries after prior lab tests have been passed successfully. Deployment area and deployment size depend on the type of network (i.e. outdoor vs. indoor network, public vs. campus network etc.) that the EOC is going to develop in the envisaged time frame. When the availability of the necessary network functions and their performance are confirmed, a network planning will be carried out to decide on the deployment area and size in terms of radio base stations, edge servers etc. </w:t>
      </w:r>
    </w:p>
    <w:p w14:paraId="44334838" w14:textId="2B6026E2" w:rsidR="359F740F" w:rsidRDefault="359F740F" w:rsidP="359F740F">
      <w:pPr>
        <w:pStyle w:val="ITAbsatzohneNr"/>
        <w:rPr>
          <w:lang w:val="en-GB"/>
        </w:rPr>
      </w:pPr>
    </w:p>
    <w:p w14:paraId="00BC2D0C" w14:textId="77777777" w:rsidR="00B14044" w:rsidRPr="000956E9" w:rsidRDefault="00B14044" w:rsidP="00B14044">
      <w:pPr>
        <w:pStyle w:val="ITAbsatzohneNr"/>
        <w:rPr>
          <w:lang w:val="en-GB"/>
        </w:rPr>
      </w:pPr>
    </w:p>
    <w:p w14:paraId="4E18D071" w14:textId="77777777" w:rsidR="00FB71D8" w:rsidRPr="00504B99" w:rsidRDefault="00FB71D8" w:rsidP="00FB71D8">
      <w:pPr>
        <w:pStyle w:val="ITberschrift11"/>
        <w:rPr>
          <w:lang w:val="en-GB"/>
        </w:rPr>
      </w:pPr>
      <w:bookmarkStart w:id="169" w:name="_Toc83310860"/>
      <w:r w:rsidRPr="00504B99">
        <w:rPr>
          <w:lang w:val="en-GB"/>
        </w:rPr>
        <w:t>I</w:t>
      </w:r>
      <w:r w:rsidR="00DD5ED5" w:rsidRPr="00504B99">
        <w:rPr>
          <w:lang w:val="en-GB"/>
        </w:rPr>
        <w:t>ntellectual Property Rights</w:t>
      </w:r>
      <w:bookmarkEnd w:id="169"/>
    </w:p>
    <w:p w14:paraId="16C75D49" w14:textId="48D95F39" w:rsidR="000956E9" w:rsidRDefault="007B3D5D" w:rsidP="00FB71D8">
      <w:pPr>
        <w:pStyle w:val="ITAbsatzohneNr"/>
        <w:rPr>
          <w:i/>
          <w:lang w:val="fr-FR"/>
        </w:rPr>
      </w:pPr>
      <w:r w:rsidRPr="007B0CB6">
        <w:rPr>
          <w:i/>
          <w:lang w:val="en-GB"/>
        </w:rPr>
        <w:t xml:space="preserve">Please give information on your general </w:t>
      </w:r>
      <w:r w:rsidR="000956E9" w:rsidRPr="00504B99">
        <w:rPr>
          <w:i/>
          <w:lang w:val="fr-FR"/>
        </w:rPr>
        <w:t xml:space="preserve">IP </w:t>
      </w:r>
      <w:r w:rsidR="000956E9">
        <w:rPr>
          <w:i/>
          <w:lang w:val="fr-FR"/>
        </w:rPr>
        <w:t xml:space="preserve">management </w:t>
      </w:r>
      <w:proofErr w:type="spellStart"/>
      <w:r w:rsidR="000956E9">
        <w:rPr>
          <w:i/>
          <w:lang w:val="fr-FR"/>
        </w:rPr>
        <w:t>principles</w:t>
      </w:r>
      <w:proofErr w:type="spellEnd"/>
      <w:r>
        <w:rPr>
          <w:i/>
          <w:lang w:val="fr-FR"/>
        </w:rPr>
        <w:t xml:space="preserve">, </w:t>
      </w:r>
      <w:r w:rsidR="000956E9">
        <w:rPr>
          <w:i/>
          <w:lang w:val="fr-FR"/>
        </w:rPr>
        <w:t xml:space="preserve">IP </w:t>
      </w:r>
      <w:r w:rsidR="000956E9" w:rsidRPr="00504B99">
        <w:rPr>
          <w:i/>
          <w:lang w:val="fr-FR"/>
        </w:rPr>
        <w:t xml:space="preserve">protections </w:t>
      </w:r>
      <w:proofErr w:type="spellStart"/>
      <w:r w:rsidR="000956E9" w:rsidRPr="00504B99">
        <w:rPr>
          <w:i/>
          <w:lang w:val="fr-FR"/>
        </w:rPr>
        <w:t>principles</w:t>
      </w:r>
      <w:proofErr w:type="spellEnd"/>
      <w:r>
        <w:rPr>
          <w:i/>
          <w:lang w:val="fr-FR"/>
        </w:rPr>
        <w:t xml:space="preserve">, </w:t>
      </w:r>
      <w:r w:rsidR="000956E9" w:rsidRPr="00504B99">
        <w:rPr>
          <w:i/>
          <w:lang w:val="fr-FR"/>
        </w:rPr>
        <w:t xml:space="preserve">IP exploitation </w:t>
      </w:r>
      <w:proofErr w:type="spellStart"/>
      <w:r w:rsidR="000956E9" w:rsidRPr="00504B99">
        <w:rPr>
          <w:i/>
          <w:lang w:val="fr-FR"/>
        </w:rPr>
        <w:t>principles</w:t>
      </w:r>
      <w:proofErr w:type="spellEnd"/>
      <w:r>
        <w:rPr>
          <w:i/>
          <w:lang w:val="fr-FR"/>
        </w:rPr>
        <w:t>.</w:t>
      </w:r>
    </w:p>
    <w:p w14:paraId="5626D6C3" w14:textId="2B09D480" w:rsidR="006515A2" w:rsidRDefault="006515A2" w:rsidP="561FBC65">
      <w:pPr>
        <w:pStyle w:val="ITAbsatzohneNr"/>
        <w:rPr>
          <w:i/>
          <w:lang w:val="fr-FR"/>
        </w:rPr>
      </w:pPr>
    </w:p>
    <w:p w14:paraId="2D1B9DFB" w14:textId="6DEA2156" w:rsidR="0D7EABBA" w:rsidRPr="00844AAB" w:rsidRDefault="0D7EABBA" w:rsidP="561FBC65">
      <w:pPr>
        <w:pStyle w:val="ITAbsatzohneNr"/>
        <w:rPr>
          <w:lang w:val="en-US"/>
        </w:rPr>
      </w:pPr>
      <w:r w:rsidRPr="00844AAB">
        <w:rPr>
          <w:lang w:val="en-US"/>
        </w:rPr>
        <w:t>The project proposed here is part of a joint activity of multiple partners constituting the EOC. At the time of submission of this project proposal (Sept. 2021), the EOC is still in its early setup phase. The principles for IP management, protection and exploitation have not yet been discussed between the EOC partners, but will be agreed at a later point in time in the formation of the EOC.</w:t>
      </w:r>
    </w:p>
    <w:p w14:paraId="0B2D9A06" w14:textId="77777777" w:rsidR="00DC50A7" w:rsidRPr="00844AAB" w:rsidRDefault="00DC50A7" w:rsidP="561FBC65">
      <w:pPr>
        <w:pStyle w:val="ITAbsatzohneNr"/>
        <w:rPr>
          <w:lang w:val="en-US"/>
        </w:rPr>
      </w:pPr>
    </w:p>
    <w:p w14:paraId="4E37DC14" w14:textId="199DA1F8" w:rsidR="00DC50A7" w:rsidRPr="00844AAB" w:rsidRDefault="00DC50A7" w:rsidP="561FBC65">
      <w:pPr>
        <w:pStyle w:val="ITAbsatzohneNr"/>
        <w:rPr>
          <w:color w:val="FF0000"/>
          <w:lang w:val="en-US"/>
        </w:rPr>
      </w:pPr>
      <w:r w:rsidRPr="00844AAB">
        <w:rPr>
          <w:color w:val="FF0000"/>
          <w:lang w:val="en-US"/>
        </w:rPr>
        <w:t>We can still add DT’s usual position on IPR and argue this is the line you would be presenting in the EOC, but the final version is to be confirmed at a later stage.</w:t>
      </w:r>
    </w:p>
    <w:p w14:paraId="690CB796" w14:textId="01B7CCC3" w:rsidR="561FBC65" w:rsidRPr="00280B43" w:rsidRDefault="561FBC65" w:rsidP="561FBC65">
      <w:pPr>
        <w:rPr>
          <w:lang w:val="en-US"/>
        </w:rPr>
      </w:pPr>
    </w:p>
    <w:p w14:paraId="332A0E4A" w14:textId="77777777" w:rsidR="006515A2" w:rsidRPr="00844AAB" w:rsidRDefault="006515A2" w:rsidP="00FB71D8">
      <w:pPr>
        <w:pStyle w:val="ITAbsatzohneNr"/>
        <w:rPr>
          <w:i/>
          <w:lang w:val="en-US"/>
        </w:rPr>
      </w:pPr>
    </w:p>
    <w:p w14:paraId="79527F59" w14:textId="77777777" w:rsidR="00277985" w:rsidRPr="00844AAB" w:rsidRDefault="00277985" w:rsidP="00B14044">
      <w:pPr>
        <w:pStyle w:val="ITAbsatzohneNr"/>
        <w:rPr>
          <w:lang w:val="en-US"/>
        </w:rPr>
      </w:pPr>
    </w:p>
    <w:p w14:paraId="6CEC849F" w14:textId="77777777" w:rsidR="00277985" w:rsidRPr="00844AAB" w:rsidRDefault="00277985" w:rsidP="00B14044">
      <w:pPr>
        <w:pStyle w:val="ITAbsatzohneNr"/>
        <w:rPr>
          <w:lang w:val="en-US"/>
        </w:rPr>
      </w:pPr>
    </w:p>
    <w:p w14:paraId="48A8BB60" w14:textId="77777777" w:rsidR="00FB71D8" w:rsidRPr="00844AAB" w:rsidRDefault="00FB71D8">
      <w:pPr>
        <w:spacing w:after="200"/>
        <w:rPr>
          <w:lang w:val="en-US"/>
        </w:rPr>
      </w:pPr>
      <w:r w:rsidRPr="00844AAB">
        <w:rPr>
          <w:lang w:val="en-US"/>
        </w:rPr>
        <w:br w:type="page"/>
      </w:r>
    </w:p>
    <w:p w14:paraId="0C293635" w14:textId="77777777" w:rsidR="00EA378C" w:rsidRPr="00504B99" w:rsidRDefault="00EA378C" w:rsidP="00EA378C">
      <w:pPr>
        <w:pStyle w:val="ITberschrift11"/>
        <w:rPr>
          <w:lang w:val="en-GB"/>
        </w:rPr>
      </w:pPr>
      <w:bookmarkStart w:id="170" w:name="_Toc83310861"/>
      <w:r w:rsidRPr="000956E9">
        <w:rPr>
          <w:lang w:val="en-GB"/>
        </w:rPr>
        <w:lastRenderedPageBreak/>
        <w:t>Work P</w:t>
      </w:r>
      <w:r w:rsidR="008A6C79" w:rsidRPr="00504B99">
        <w:rPr>
          <w:lang w:val="en-GB"/>
        </w:rPr>
        <w:t>lan</w:t>
      </w:r>
      <w:bookmarkEnd w:id="170"/>
    </w:p>
    <w:p w14:paraId="24114B0C" w14:textId="77777777" w:rsidR="00DD5ED5" w:rsidRPr="00504B99" w:rsidRDefault="2EB84343" w:rsidP="561FBC65">
      <w:pPr>
        <w:pStyle w:val="ITAbsatzohneNr"/>
        <w:rPr>
          <w:i/>
          <w:lang w:val="en-GB"/>
        </w:rPr>
      </w:pPr>
      <w:r w:rsidRPr="561FBC65">
        <w:rPr>
          <w:i/>
          <w:iCs/>
          <w:lang w:val="en-GB"/>
        </w:rPr>
        <w:t xml:space="preserve">Please describe your work plan in respect to the described work in </w:t>
      </w:r>
      <w:r w:rsidR="4BBAEEE7" w:rsidRPr="561FBC65">
        <w:rPr>
          <w:i/>
          <w:iCs/>
          <w:lang w:val="en-GB"/>
        </w:rPr>
        <w:t>Chapeau document</w:t>
      </w:r>
      <w:r w:rsidRPr="561FBC65">
        <w:rPr>
          <w:i/>
          <w:iCs/>
          <w:lang w:val="en-GB"/>
        </w:rPr>
        <w:t>.</w:t>
      </w:r>
    </w:p>
    <w:p w14:paraId="1D96C7E9" w14:textId="66F2FB40" w:rsidR="561FBC65" w:rsidRDefault="561FBC65" w:rsidP="561FBC65">
      <w:pPr>
        <w:pStyle w:val="ITAbsatzohneNr"/>
        <w:rPr>
          <w:i/>
          <w:iCs/>
          <w:lang w:val="en-GB"/>
        </w:rPr>
      </w:pPr>
    </w:p>
    <w:p w14:paraId="31338344" w14:textId="1469E140" w:rsidR="05E7645D" w:rsidRPr="00280B43" w:rsidRDefault="05E7645D">
      <w:pPr>
        <w:rPr>
          <w:lang w:val="en-US"/>
        </w:rPr>
      </w:pPr>
      <w:r w:rsidRPr="561FBC65">
        <w:rPr>
          <w:rFonts w:eastAsia="Arial" w:cs="Arial"/>
          <w:lang w:val="en-GB"/>
        </w:rPr>
        <w:t>The following figure illustrates the high-level work plan for the overall EOC activity:</w:t>
      </w:r>
    </w:p>
    <w:p w14:paraId="621A240D" w14:textId="42266F6D" w:rsidR="561FBC65" w:rsidRDefault="561FBC65" w:rsidP="561FBC65">
      <w:pPr>
        <w:pStyle w:val="ITAbsatzohneNr"/>
        <w:rPr>
          <w:i/>
          <w:iCs/>
          <w:lang w:val="en-GB"/>
        </w:rPr>
      </w:pPr>
    </w:p>
    <w:p w14:paraId="3B094E9A" w14:textId="32CAFA42" w:rsidR="004819DE" w:rsidRDefault="3CDFEE31" w:rsidP="004819DE">
      <w:pPr>
        <w:pStyle w:val="ITAbsatzohneNr"/>
        <w:rPr>
          <w:iCs/>
          <w:lang w:val="en-GB"/>
        </w:rPr>
      </w:pPr>
      <w:r>
        <w:rPr>
          <w:noProof/>
        </w:rPr>
        <w:drawing>
          <wp:inline distT="0" distB="0" distL="0" distR="0" wp14:anchorId="6CBEEF25" wp14:editId="4FFCB114">
            <wp:extent cx="5337174" cy="195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rcRect t="20673" b="14357"/>
                    <a:stretch>
                      <a:fillRect/>
                    </a:stretch>
                  </pic:blipFill>
                  <pic:spPr bwMode="auto">
                    <a:xfrm>
                      <a:off x="0" y="0"/>
                      <a:ext cx="5337174" cy="1950085"/>
                    </a:xfrm>
                    <a:prstGeom prst="rect">
                      <a:avLst/>
                    </a:prstGeom>
                    <a:ln>
                      <a:noFill/>
                    </a:ln>
                    <a:extLst>
                      <a:ext uri="{53640926-AAD7-44D8-BBD7-CCE9431645EC}">
                        <a14:shadowObscured xmlns:a14="http://schemas.microsoft.com/office/drawing/2010/main"/>
                      </a:ext>
                    </a:extLst>
                  </pic:spPr>
                </pic:pic>
              </a:graphicData>
            </a:graphic>
          </wp:inline>
        </w:drawing>
      </w:r>
      <w:r w:rsidR="004819DE">
        <w:rPr>
          <w:iCs/>
          <w:lang w:val="en-GB"/>
        </w:rPr>
        <w:t>The activities of Deutsche Telekom in this context are described in the following table:</w:t>
      </w:r>
    </w:p>
    <w:p w14:paraId="118C0DC0" w14:textId="5CF8B5CC" w:rsidR="561FBC65" w:rsidRDefault="561FBC65" w:rsidP="561FBC65">
      <w:pPr>
        <w:pStyle w:val="ITAbsatzohneNr"/>
        <w:rPr>
          <w:i/>
          <w:iCs/>
          <w:lang w:val="en-GB"/>
        </w:rPr>
      </w:pPr>
    </w:p>
    <w:p w14:paraId="7142FC40" w14:textId="4A73E5FC" w:rsidR="561FBC65" w:rsidRDefault="561FBC65" w:rsidP="561FBC65">
      <w:pPr>
        <w:pStyle w:val="ITAbsatzohneNr"/>
        <w:rPr>
          <w:i/>
          <w:iCs/>
          <w:lang w:val="en-GB"/>
        </w:rPr>
      </w:pPr>
    </w:p>
    <w:tbl>
      <w:tblPr>
        <w:tblStyle w:val="TableGrid"/>
        <w:tblW w:w="0" w:type="auto"/>
        <w:tblInd w:w="108" w:type="dxa"/>
        <w:tblLook w:val="04A0" w:firstRow="1" w:lastRow="0" w:firstColumn="1" w:lastColumn="0" w:noHBand="0" w:noVBand="1"/>
      </w:tblPr>
      <w:tblGrid>
        <w:gridCol w:w="1604"/>
        <w:gridCol w:w="672"/>
        <w:gridCol w:w="3940"/>
        <w:gridCol w:w="1364"/>
        <w:gridCol w:w="1374"/>
      </w:tblGrid>
      <w:tr w:rsidR="00F407AE" w:rsidRPr="00504B99" w14:paraId="44E0CDA7" w14:textId="77777777" w:rsidTr="561FBC65">
        <w:trPr>
          <w:trHeight w:val="765"/>
        </w:trPr>
        <w:tc>
          <w:tcPr>
            <w:tcW w:w="1604" w:type="dxa"/>
          </w:tcPr>
          <w:p w14:paraId="4678E340" w14:textId="376AEE66" w:rsidR="00F407AE" w:rsidRPr="000B5672" w:rsidRDefault="00795F0C" w:rsidP="00FF51C7">
            <w:pPr>
              <w:pStyle w:val="ITAbsatzohneNr"/>
              <w:jc w:val="center"/>
              <w:rPr>
                <w:rFonts w:cs="Arial"/>
                <w:b/>
                <w:bCs/>
                <w:sz w:val="24"/>
                <w:szCs w:val="24"/>
                <w:lang w:val="en-GB"/>
              </w:rPr>
            </w:pPr>
            <w:r w:rsidRPr="000B5672">
              <w:rPr>
                <w:rFonts w:cs="Arial"/>
                <w:b/>
                <w:bCs/>
                <w:sz w:val="24"/>
                <w:szCs w:val="24"/>
                <w:lang w:val="en-GB"/>
              </w:rPr>
              <w:t>Workstream (WS)</w:t>
            </w:r>
          </w:p>
        </w:tc>
        <w:tc>
          <w:tcPr>
            <w:tcW w:w="672" w:type="dxa"/>
            <w:vAlign w:val="center"/>
            <w:hideMark/>
          </w:tcPr>
          <w:p w14:paraId="26B2EA90" w14:textId="77777777" w:rsidR="00F407AE" w:rsidRPr="000B5672" w:rsidRDefault="00F407AE" w:rsidP="00FF51C7">
            <w:pPr>
              <w:pStyle w:val="ITAbsatzohneNr"/>
              <w:jc w:val="center"/>
              <w:rPr>
                <w:rFonts w:cs="Arial"/>
                <w:b/>
                <w:bCs/>
                <w:sz w:val="24"/>
                <w:szCs w:val="24"/>
                <w:lang w:val="en-GB"/>
              </w:rPr>
            </w:pPr>
            <w:r w:rsidRPr="000B5672">
              <w:rPr>
                <w:rFonts w:cs="Arial"/>
                <w:b/>
                <w:bCs/>
                <w:sz w:val="24"/>
                <w:szCs w:val="24"/>
                <w:lang w:val="en-GB"/>
              </w:rPr>
              <w:t>No. of WP</w:t>
            </w:r>
          </w:p>
        </w:tc>
        <w:tc>
          <w:tcPr>
            <w:tcW w:w="3940" w:type="dxa"/>
            <w:vAlign w:val="center"/>
            <w:hideMark/>
          </w:tcPr>
          <w:p w14:paraId="38DD67C3" w14:textId="77777777" w:rsidR="00F407AE" w:rsidRPr="000B5672" w:rsidRDefault="00F407AE" w:rsidP="00FF51C7">
            <w:pPr>
              <w:pStyle w:val="ITAbsatzohneNr"/>
              <w:jc w:val="center"/>
              <w:rPr>
                <w:rFonts w:cs="Arial"/>
                <w:b/>
                <w:bCs/>
                <w:sz w:val="24"/>
                <w:szCs w:val="24"/>
                <w:lang w:val="en-GB"/>
              </w:rPr>
            </w:pPr>
            <w:r w:rsidRPr="000B5672">
              <w:rPr>
                <w:rFonts w:cs="Arial"/>
                <w:b/>
                <w:bCs/>
                <w:sz w:val="24"/>
                <w:szCs w:val="24"/>
                <w:lang w:val="en-GB"/>
              </w:rPr>
              <w:t>Title</w:t>
            </w:r>
          </w:p>
        </w:tc>
        <w:tc>
          <w:tcPr>
            <w:tcW w:w="1364" w:type="dxa"/>
            <w:vAlign w:val="center"/>
            <w:hideMark/>
          </w:tcPr>
          <w:p w14:paraId="20E26854" w14:textId="77777777" w:rsidR="00F407AE" w:rsidRPr="000B5672" w:rsidRDefault="00F407AE" w:rsidP="008A6C79">
            <w:pPr>
              <w:pStyle w:val="ITAbsatzohneNr"/>
              <w:jc w:val="center"/>
              <w:rPr>
                <w:rFonts w:cs="Arial"/>
                <w:b/>
                <w:bCs/>
                <w:sz w:val="24"/>
                <w:szCs w:val="24"/>
                <w:lang w:val="en-GB"/>
              </w:rPr>
            </w:pPr>
            <w:r w:rsidRPr="000B5672">
              <w:rPr>
                <w:rFonts w:cs="Arial"/>
                <w:b/>
                <w:bCs/>
                <w:sz w:val="24"/>
                <w:szCs w:val="24"/>
                <w:lang w:val="en-GB"/>
              </w:rPr>
              <w:t>Person Months (PM)</w:t>
            </w:r>
          </w:p>
        </w:tc>
        <w:tc>
          <w:tcPr>
            <w:tcW w:w="1374" w:type="dxa"/>
            <w:vAlign w:val="center"/>
            <w:hideMark/>
          </w:tcPr>
          <w:p w14:paraId="28C912BE" w14:textId="77777777" w:rsidR="00F407AE" w:rsidRPr="000B5672" w:rsidRDefault="00F407AE" w:rsidP="00FF51C7">
            <w:pPr>
              <w:pStyle w:val="ITAbsatzohneNr"/>
              <w:jc w:val="center"/>
              <w:rPr>
                <w:rFonts w:cs="Arial"/>
                <w:b/>
                <w:bCs/>
                <w:sz w:val="24"/>
                <w:szCs w:val="24"/>
                <w:lang w:val="en-US"/>
              </w:rPr>
            </w:pPr>
            <w:r w:rsidRPr="000B5672">
              <w:rPr>
                <w:rFonts w:cs="Arial"/>
                <w:b/>
                <w:bCs/>
                <w:sz w:val="24"/>
                <w:szCs w:val="24"/>
                <w:lang w:val="en-US"/>
              </w:rPr>
              <w:t>PM</w:t>
            </w:r>
            <w:r w:rsidRPr="000B5672">
              <w:rPr>
                <w:rFonts w:cs="Arial"/>
                <w:b/>
                <w:bCs/>
                <w:sz w:val="24"/>
                <w:szCs w:val="24"/>
                <w:lang w:val="en-US"/>
              </w:rPr>
              <w:br/>
              <w:t>(R&amp;D&amp;I)</w:t>
            </w:r>
          </w:p>
        </w:tc>
      </w:tr>
      <w:tr w:rsidR="00D45A32" w:rsidRPr="009E2696" w14:paraId="2C9F5E2D" w14:textId="77777777" w:rsidTr="005E4812">
        <w:trPr>
          <w:trHeight w:val="574"/>
        </w:trPr>
        <w:tc>
          <w:tcPr>
            <w:tcW w:w="1604" w:type="dxa"/>
          </w:tcPr>
          <w:p w14:paraId="0F192432" w14:textId="41102F97" w:rsidR="00D45A32" w:rsidRPr="00504B99" w:rsidRDefault="00C42160" w:rsidP="005E4812">
            <w:pPr>
              <w:pStyle w:val="ITAbsatzohneNr"/>
              <w:rPr>
                <w:rFonts w:cs="Arial"/>
                <w:bCs/>
                <w:sz w:val="22"/>
                <w:szCs w:val="22"/>
                <w:lang w:val="en-GB"/>
              </w:rPr>
            </w:pPr>
            <w:r>
              <w:rPr>
                <w:rFonts w:cs="Arial"/>
                <w:bCs/>
                <w:sz w:val="22"/>
                <w:szCs w:val="22"/>
                <w:lang w:val="en-GB"/>
              </w:rPr>
              <w:t>Communicate</w:t>
            </w:r>
          </w:p>
        </w:tc>
        <w:tc>
          <w:tcPr>
            <w:tcW w:w="672" w:type="dxa"/>
            <w:vAlign w:val="center"/>
          </w:tcPr>
          <w:p w14:paraId="528E3FDF" w14:textId="77777777" w:rsidR="00D45A32" w:rsidRPr="00504B99" w:rsidRDefault="00D45A32" w:rsidP="005E4812">
            <w:pPr>
              <w:pStyle w:val="ITAbsatzohneNr"/>
              <w:rPr>
                <w:rFonts w:cs="Arial"/>
                <w:bCs/>
                <w:sz w:val="22"/>
                <w:szCs w:val="22"/>
                <w:lang w:val="en-GB"/>
              </w:rPr>
            </w:pPr>
            <w:r>
              <w:rPr>
                <w:rFonts w:cs="Arial"/>
                <w:bCs/>
                <w:sz w:val="22"/>
                <w:szCs w:val="22"/>
                <w:lang w:val="en-GB"/>
              </w:rPr>
              <w:t>1</w:t>
            </w:r>
          </w:p>
        </w:tc>
        <w:tc>
          <w:tcPr>
            <w:tcW w:w="3940" w:type="dxa"/>
            <w:vAlign w:val="center"/>
          </w:tcPr>
          <w:p w14:paraId="36352035" w14:textId="77777777" w:rsidR="00D45A32" w:rsidRPr="00504B99" w:rsidRDefault="00D45A32" w:rsidP="005E4812">
            <w:pPr>
              <w:pStyle w:val="ITAbsatzohneNr"/>
              <w:rPr>
                <w:rFonts w:cs="Arial"/>
                <w:sz w:val="22"/>
                <w:szCs w:val="22"/>
                <w:lang w:val="en-GB"/>
              </w:rPr>
            </w:pPr>
            <w:r>
              <w:rPr>
                <w:rFonts w:cs="Arial"/>
                <w:sz w:val="22"/>
                <w:szCs w:val="22"/>
                <w:lang w:val="en-GB"/>
              </w:rPr>
              <w:t>Project management and alignment with other EOC partners</w:t>
            </w:r>
          </w:p>
        </w:tc>
        <w:tc>
          <w:tcPr>
            <w:tcW w:w="1364" w:type="dxa"/>
            <w:vAlign w:val="center"/>
          </w:tcPr>
          <w:p w14:paraId="2F21750F" w14:textId="77777777" w:rsidR="00D45A32" w:rsidRPr="009E2696" w:rsidRDefault="00D45A32" w:rsidP="005E4812">
            <w:pPr>
              <w:pStyle w:val="ITAbsatzohneNr"/>
              <w:jc w:val="right"/>
              <w:rPr>
                <w:rFonts w:cs="Arial"/>
                <w:sz w:val="22"/>
                <w:szCs w:val="22"/>
                <w:lang w:val="en-US"/>
              </w:rPr>
            </w:pPr>
            <w:r>
              <w:rPr>
                <w:rFonts w:cs="Arial"/>
                <w:sz w:val="22"/>
                <w:szCs w:val="22"/>
                <w:lang w:val="en-US"/>
              </w:rPr>
              <w:t>180</w:t>
            </w:r>
          </w:p>
        </w:tc>
        <w:tc>
          <w:tcPr>
            <w:tcW w:w="1374" w:type="dxa"/>
            <w:vAlign w:val="center"/>
          </w:tcPr>
          <w:p w14:paraId="31949831" w14:textId="77777777" w:rsidR="00D45A32" w:rsidRPr="009E2696" w:rsidRDefault="00D45A32" w:rsidP="005E4812">
            <w:pPr>
              <w:pStyle w:val="ITAbsatzohneNr"/>
              <w:jc w:val="right"/>
              <w:rPr>
                <w:rFonts w:cs="Arial"/>
                <w:sz w:val="22"/>
                <w:szCs w:val="22"/>
                <w:lang w:val="en-US"/>
              </w:rPr>
            </w:pPr>
          </w:p>
        </w:tc>
      </w:tr>
      <w:tr w:rsidR="00C42160" w:rsidRPr="004B7CFD" w14:paraId="1006C1A2" w14:textId="77777777" w:rsidTr="005E4812">
        <w:trPr>
          <w:trHeight w:val="574"/>
        </w:trPr>
        <w:tc>
          <w:tcPr>
            <w:tcW w:w="1604" w:type="dxa"/>
          </w:tcPr>
          <w:p w14:paraId="78ECBE09" w14:textId="460D267F" w:rsidR="00C42160" w:rsidRDefault="00C42160" w:rsidP="00C42160">
            <w:pPr>
              <w:pStyle w:val="ITAbsatzohneNr"/>
              <w:rPr>
                <w:lang w:val="en-GB"/>
              </w:rPr>
            </w:pPr>
            <w:r>
              <w:rPr>
                <w:rFonts w:cs="Arial"/>
                <w:bCs/>
                <w:sz w:val="22"/>
                <w:szCs w:val="22"/>
                <w:lang w:val="en-GB"/>
              </w:rPr>
              <w:t>Communicate</w:t>
            </w:r>
          </w:p>
        </w:tc>
        <w:tc>
          <w:tcPr>
            <w:tcW w:w="672" w:type="dxa"/>
            <w:vAlign w:val="center"/>
          </w:tcPr>
          <w:p w14:paraId="2D43495F" w14:textId="77777777" w:rsidR="00C42160" w:rsidRDefault="00C42160" w:rsidP="00C42160">
            <w:pPr>
              <w:pStyle w:val="ITAbsatzohneNr"/>
              <w:rPr>
                <w:lang w:val="en-GB"/>
              </w:rPr>
            </w:pPr>
            <w:r>
              <w:rPr>
                <w:lang w:val="en-GB"/>
              </w:rPr>
              <w:t>2a</w:t>
            </w:r>
          </w:p>
        </w:tc>
        <w:tc>
          <w:tcPr>
            <w:tcW w:w="3940" w:type="dxa"/>
            <w:vAlign w:val="center"/>
          </w:tcPr>
          <w:p w14:paraId="09627CC9" w14:textId="77777777" w:rsidR="00C42160" w:rsidRPr="004B7CFD" w:rsidRDefault="00C42160" w:rsidP="00C42160">
            <w:pPr>
              <w:pStyle w:val="ITAbsatzohneNr"/>
              <w:rPr>
                <w:lang w:val="en-GB"/>
              </w:rPr>
            </w:pPr>
            <w:r w:rsidRPr="004B7CFD">
              <w:rPr>
                <w:lang w:val="en-GB"/>
              </w:rPr>
              <w:t>End-to-end product definition and requirements analysis (phase 1)</w:t>
            </w:r>
          </w:p>
        </w:tc>
        <w:tc>
          <w:tcPr>
            <w:tcW w:w="1364" w:type="dxa"/>
            <w:vAlign w:val="center"/>
          </w:tcPr>
          <w:p w14:paraId="2259D222" w14:textId="77777777" w:rsidR="00C42160" w:rsidRPr="004B7CFD" w:rsidRDefault="00C42160" w:rsidP="00C42160">
            <w:pPr>
              <w:pStyle w:val="ITAbsatzohneNr"/>
              <w:jc w:val="right"/>
              <w:rPr>
                <w:lang w:val="en-US"/>
              </w:rPr>
            </w:pPr>
            <w:r>
              <w:rPr>
                <w:lang w:val="en-US"/>
              </w:rPr>
              <w:t>72</w:t>
            </w:r>
          </w:p>
        </w:tc>
        <w:tc>
          <w:tcPr>
            <w:tcW w:w="1374" w:type="dxa"/>
            <w:vAlign w:val="center"/>
          </w:tcPr>
          <w:p w14:paraId="6ADF3525" w14:textId="77777777" w:rsidR="00C42160" w:rsidRPr="004B7CFD" w:rsidRDefault="00C42160" w:rsidP="00C42160">
            <w:pPr>
              <w:pStyle w:val="ITAbsatzohneNr"/>
              <w:jc w:val="right"/>
              <w:rPr>
                <w:lang w:val="en-US"/>
              </w:rPr>
            </w:pPr>
          </w:p>
        </w:tc>
      </w:tr>
      <w:tr w:rsidR="00C42160" w:rsidRPr="004B7CFD" w14:paraId="6A301DCD" w14:textId="77777777" w:rsidTr="005E4812">
        <w:trPr>
          <w:trHeight w:val="574"/>
        </w:trPr>
        <w:tc>
          <w:tcPr>
            <w:tcW w:w="1604" w:type="dxa"/>
          </w:tcPr>
          <w:p w14:paraId="6E3F1A9F" w14:textId="43177E44" w:rsidR="00C42160" w:rsidRDefault="00C42160" w:rsidP="00C42160">
            <w:pPr>
              <w:pStyle w:val="ITAbsatzohneNr"/>
              <w:rPr>
                <w:lang w:val="en-GB"/>
              </w:rPr>
            </w:pPr>
            <w:r>
              <w:rPr>
                <w:rFonts w:cs="Arial"/>
                <w:bCs/>
                <w:sz w:val="22"/>
                <w:szCs w:val="22"/>
                <w:lang w:val="en-GB"/>
              </w:rPr>
              <w:t>Communicate</w:t>
            </w:r>
          </w:p>
        </w:tc>
        <w:tc>
          <w:tcPr>
            <w:tcW w:w="672" w:type="dxa"/>
            <w:vAlign w:val="center"/>
          </w:tcPr>
          <w:p w14:paraId="05ED3D80" w14:textId="77777777" w:rsidR="00C42160" w:rsidRDefault="00C42160" w:rsidP="00C42160">
            <w:pPr>
              <w:pStyle w:val="ITAbsatzohneNr"/>
              <w:rPr>
                <w:lang w:val="en-GB"/>
              </w:rPr>
            </w:pPr>
            <w:r>
              <w:rPr>
                <w:lang w:val="en-GB"/>
              </w:rPr>
              <w:t>2b</w:t>
            </w:r>
          </w:p>
        </w:tc>
        <w:tc>
          <w:tcPr>
            <w:tcW w:w="3940" w:type="dxa"/>
            <w:vAlign w:val="center"/>
          </w:tcPr>
          <w:p w14:paraId="795D152A" w14:textId="77777777" w:rsidR="00C42160" w:rsidRPr="004B7CFD" w:rsidRDefault="00C42160" w:rsidP="00C42160">
            <w:pPr>
              <w:pStyle w:val="ITAbsatzohneNr"/>
              <w:rPr>
                <w:lang w:val="en-GB"/>
              </w:rPr>
            </w:pPr>
            <w:r w:rsidRPr="004B7CFD">
              <w:rPr>
                <w:lang w:val="en-GB"/>
              </w:rPr>
              <w:t>Interface alignment (phase 1)</w:t>
            </w:r>
          </w:p>
        </w:tc>
        <w:tc>
          <w:tcPr>
            <w:tcW w:w="1364" w:type="dxa"/>
            <w:vAlign w:val="center"/>
          </w:tcPr>
          <w:p w14:paraId="0301D8E8" w14:textId="77777777" w:rsidR="00C42160" w:rsidRPr="004B7CFD" w:rsidRDefault="00C42160" w:rsidP="00C42160">
            <w:pPr>
              <w:pStyle w:val="ITAbsatzohneNr"/>
              <w:jc w:val="right"/>
              <w:rPr>
                <w:lang w:val="en-US"/>
              </w:rPr>
            </w:pPr>
            <w:r>
              <w:rPr>
                <w:lang w:val="en-US"/>
              </w:rPr>
              <w:t>72</w:t>
            </w:r>
          </w:p>
        </w:tc>
        <w:tc>
          <w:tcPr>
            <w:tcW w:w="1374" w:type="dxa"/>
            <w:vAlign w:val="center"/>
          </w:tcPr>
          <w:p w14:paraId="78EAFE71" w14:textId="77777777" w:rsidR="00C42160" w:rsidRPr="004B7CFD" w:rsidRDefault="00C42160" w:rsidP="00C42160">
            <w:pPr>
              <w:pStyle w:val="ITAbsatzohneNr"/>
              <w:jc w:val="right"/>
              <w:rPr>
                <w:lang w:val="en-US"/>
              </w:rPr>
            </w:pPr>
          </w:p>
        </w:tc>
      </w:tr>
      <w:tr w:rsidR="00C42160" w:rsidRPr="004B7CFD" w14:paraId="39820479" w14:textId="77777777" w:rsidTr="005E4812">
        <w:trPr>
          <w:trHeight w:val="574"/>
        </w:trPr>
        <w:tc>
          <w:tcPr>
            <w:tcW w:w="1604" w:type="dxa"/>
          </w:tcPr>
          <w:p w14:paraId="52F42FD7" w14:textId="63CAD4C5" w:rsidR="00C42160" w:rsidRDefault="00C42160" w:rsidP="00C42160">
            <w:pPr>
              <w:pStyle w:val="ITAbsatzohneNr"/>
              <w:rPr>
                <w:lang w:val="en-GB"/>
              </w:rPr>
            </w:pPr>
            <w:r>
              <w:rPr>
                <w:rFonts w:cs="Arial"/>
                <w:bCs/>
                <w:sz w:val="22"/>
                <w:szCs w:val="22"/>
                <w:lang w:val="en-GB"/>
              </w:rPr>
              <w:t>Communicate</w:t>
            </w:r>
          </w:p>
        </w:tc>
        <w:tc>
          <w:tcPr>
            <w:tcW w:w="672" w:type="dxa"/>
            <w:vAlign w:val="center"/>
          </w:tcPr>
          <w:p w14:paraId="7CDC3A4C" w14:textId="77777777" w:rsidR="00C42160" w:rsidRDefault="00C42160" w:rsidP="00C42160">
            <w:pPr>
              <w:pStyle w:val="ITAbsatzohneNr"/>
              <w:rPr>
                <w:lang w:val="en-GB"/>
              </w:rPr>
            </w:pPr>
            <w:r>
              <w:rPr>
                <w:lang w:val="en-GB"/>
              </w:rPr>
              <w:t>3</w:t>
            </w:r>
          </w:p>
        </w:tc>
        <w:tc>
          <w:tcPr>
            <w:tcW w:w="3940" w:type="dxa"/>
            <w:vAlign w:val="center"/>
          </w:tcPr>
          <w:p w14:paraId="27B564BB" w14:textId="77777777" w:rsidR="00C42160" w:rsidRPr="004B7CFD" w:rsidRDefault="00C42160" w:rsidP="00C42160">
            <w:pPr>
              <w:pStyle w:val="ITAbsatzohneNr"/>
              <w:rPr>
                <w:lang w:val="en-GB"/>
              </w:rPr>
            </w:pPr>
            <w:r w:rsidRPr="004B7CFD">
              <w:rPr>
                <w:lang w:val="en-GB"/>
              </w:rPr>
              <w:t>SMO development and productization (phase 1-2)</w:t>
            </w:r>
          </w:p>
        </w:tc>
        <w:tc>
          <w:tcPr>
            <w:tcW w:w="1364" w:type="dxa"/>
            <w:vAlign w:val="center"/>
          </w:tcPr>
          <w:p w14:paraId="74E61BCB" w14:textId="77777777" w:rsidR="00C42160" w:rsidRPr="004B7CFD" w:rsidRDefault="00C42160" w:rsidP="00C42160">
            <w:pPr>
              <w:pStyle w:val="ITAbsatzohneNr"/>
              <w:jc w:val="right"/>
              <w:rPr>
                <w:lang w:val="en-US"/>
              </w:rPr>
            </w:pPr>
            <w:r>
              <w:rPr>
                <w:lang w:val="en-US"/>
              </w:rPr>
              <w:t>240</w:t>
            </w:r>
          </w:p>
        </w:tc>
        <w:tc>
          <w:tcPr>
            <w:tcW w:w="1374" w:type="dxa"/>
            <w:vAlign w:val="center"/>
          </w:tcPr>
          <w:p w14:paraId="3AC52DFD" w14:textId="77777777" w:rsidR="00C42160" w:rsidRPr="004B7CFD" w:rsidRDefault="00C42160" w:rsidP="00C42160">
            <w:pPr>
              <w:pStyle w:val="ITAbsatzohneNr"/>
              <w:jc w:val="right"/>
              <w:rPr>
                <w:lang w:val="en-US"/>
              </w:rPr>
            </w:pPr>
          </w:p>
        </w:tc>
      </w:tr>
      <w:tr w:rsidR="00C42160" w:rsidRPr="004B7CFD" w14:paraId="2A60A4F4" w14:textId="77777777" w:rsidTr="005E4812">
        <w:trPr>
          <w:trHeight w:val="574"/>
        </w:trPr>
        <w:tc>
          <w:tcPr>
            <w:tcW w:w="1604" w:type="dxa"/>
          </w:tcPr>
          <w:p w14:paraId="4BF26D53" w14:textId="0C47B174" w:rsidR="00C42160" w:rsidRDefault="00C42160" w:rsidP="00C42160">
            <w:pPr>
              <w:pStyle w:val="ITAbsatzohneNr"/>
              <w:rPr>
                <w:lang w:val="en-GB"/>
              </w:rPr>
            </w:pPr>
            <w:r>
              <w:rPr>
                <w:rFonts w:cs="Arial"/>
                <w:bCs/>
                <w:sz w:val="22"/>
                <w:szCs w:val="22"/>
                <w:lang w:val="en-GB"/>
              </w:rPr>
              <w:t>Communicate</w:t>
            </w:r>
          </w:p>
        </w:tc>
        <w:tc>
          <w:tcPr>
            <w:tcW w:w="672" w:type="dxa"/>
            <w:vAlign w:val="center"/>
          </w:tcPr>
          <w:p w14:paraId="2E58DB0D" w14:textId="77777777" w:rsidR="00C42160" w:rsidRDefault="00C42160" w:rsidP="00C42160">
            <w:pPr>
              <w:pStyle w:val="ITAbsatzohneNr"/>
              <w:rPr>
                <w:lang w:val="en-GB"/>
              </w:rPr>
            </w:pPr>
            <w:r>
              <w:rPr>
                <w:lang w:val="en-GB"/>
              </w:rPr>
              <w:t>4</w:t>
            </w:r>
          </w:p>
        </w:tc>
        <w:tc>
          <w:tcPr>
            <w:tcW w:w="3940" w:type="dxa"/>
            <w:vAlign w:val="center"/>
          </w:tcPr>
          <w:p w14:paraId="21D849A8" w14:textId="77777777" w:rsidR="00C42160" w:rsidRPr="004B7CFD" w:rsidRDefault="00C42160" w:rsidP="00C42160">
            <w:pPr>
              <w:pStyle w:val="ITAbsatzohneNr"/>
              <w:rPr>
                <w:lang w:val="en-GB"/>
              </w:rPr>
            </w:pPr>
            <w:r w:rsidRPr="004B7CFD">
              <w:rPr>
                <w:lang w:val="en-GB"/>
              </w:rPr>
              <w:t>System integration (phase 3)</w:t>
            </w:r>
          </w:p>
        </w:tc>
        <w:tc>
          <w:tcPr>
            <w:tcW w:w="1364" w:type="dxa"/>
            <w:vAlign w:val="center"/>
          </w:tcPr>
          <w:p w14:paraId="018E73E6" w14:textId="77777777" w:rsidR="00C42160" w:rsidRPr="004B7CFD" w:rsidRDefault="00C42160" w:rsidP="00C42160">
            <w:pPr>
              <w:pStyle w:val="ITAbsatzohneNr"/>
              <w:jc w:val="right"/>
              <w:rPr>
                <w:lang w:val="en-US"/>
              </w:rPr>
            </w:pPr>
            <w:r>
              <w:rPr>
                <w:lang w:val="en-US"/>
              </w:rPr>
              <w:t>120</w:t>
            </w:r>
          </w:p>
        </w:tc>
        <w:tc>
          <w:tcPr>
            <w:tcW w:w="1374" w:type="dxa"/>
            <w:vAlign w:val="center"/>
          </w:tcPr>
          <w:p w14:paraId="5100E511" w14:textId="77777777" w:rsidR="00C42160" w:rsidRPr="004B7CFD" w:rsidRDefault="00C42160" w:rsidP="00C42160">
            <w:pPr>
              <w:pStyle w:val="ITAbsatzohneNr"/>
              <w:jc w:val="right"/>
              <w:rPr>
                <w:lang w:val="en-US"/>
              </w:rPr>
            </w:pPr>
          </w:p>
        </w:tc>
      </w:tr>
      <w:tr w:rsidR="00C42160" w14:paraId="213AA10E" w14:textId="77777777" w:rsidTr="005E4812">
        <w:trPr>
          <w:trHeight w:val="574"/>
        </w:trPr>
        <w:tc>
          <w:tcPr>
            <w:tcW w:w="1604" w:type="dxa"/>
          </w:tcPr>
          <w:p w14:paraId="58A4F988" w14:textId="0AE832F0" w:rsidR="00C42160" w:rsidRDefault="00C42160" w:rsidP="00C42160">
            <w:pPr>
              <w:pStyle w:val="ITAbsatzohneNr"/>
              <w:rPr>
                <w:lang w:val="en-GB"/>
              </w:rPr>
            </w:pPr>
            <w:r>
              <w:rPr>
                <w:rFonts w:cs="Arial"/>
                <w:bCs/>
                <w:sz w:val="22"/>
                <w:szCs w:val="22"/>
                <w:lang w:val="en-GB"/>
              </w:rPr>
              <w:t>Communicate</w:t>
            </w:r>
          </w:p>
        </w:tc>
        <w:tc>
          <w:tcPr>
            <w:tcW w:w="672" w:type="dxa"/>
            <w:vAlign w:val="center"/>
          </w:tcPr>
          <w:p w14:paraId="4C05CEE4" w14:textId="77777777" w:rsidR="00C42160" w:rsidRDefault="00C42160" w:rsidP="00C42160">
            <w:pPr>
              <w:pStyle w:val="ITAbsatzohneNr"/>
              <w:rPr>
                <w:lang w:val="en-GB"/>
              </w:rPr>
            </w:pPr>
            <w:r>
              <w:rPr>
                <w:lang w:val="en-GB"/>
              </w:rPr>
              <w:t>5</w:t>
            </w:r>
          </w:p>
        </w:tc>
        <w:tc>
          <w:tcPr>
            <w:tcW w:w="3940" w:type="dxa"/>
            <w:vAlign w:val="center"/>
          </w:tcPr>
          <w:p w14:paraId="15DEDDAB" w14:textId="77777777" w:rsidR="00C42160" w:rsidRPr="004B7CFD" w:rsidRDefault="00C42160" w:rsidP="00C42160">
            <w:pPr>
              <w:pStyle w:val="ITAbsatzohneNr"/>
              <w:rPr>
                <w:lang w:val="en-GB"/>
              </w:rPr>
            </w:pPr>
            <w:r w:rsidRPr="004B7CFD">
              <w:rPr>
                <w:lang w:val="en-GB"/>
              </w:rPr>
              <w:t>Testing (phase 3-4)</w:t>
            </w:r>
          </w:p>
        </w:tc>
        <w:tc>
          <w:tcPr>
            <w:tcW w:w="1364" w:type="dxa"/>
            <w:vAlign w:val="center"/>
          </w:tcPr>
          <w:p w14:paraId="21EA9E9F" w14:textId="77777777" w:rsidR="00C42160" w:rsidRDefault="00C42160" w:rsidP="00C42160">
            <w:pPr>
              <w:pStyle w:val="ITAbsatzohneNr"/>
              <w:jc w:val="right"/>
            </w:pPr>
            <w:r>
              <w:t>108</w:t>
            </w:r>
          </w:p>
        </w:tc>
        <w:tc>
          <w:tcPr>
            <w:tcW w:w="1374" w:type="dxa"/>
            <w:vAlign w:val="center"/>
          </w:tcPr>
          <w:p w14:paraId="40D407C3" w14:textId="77777777" w:rsidR="00C42160" w:rsidRDefault="00C42160" w:rsidP="00C42160">
            <w:pPr>
              <w:pStyle w:val="ITAbsatzohneNr"/>
              <w:jc w:val="right"/>
            </w:pPr>
          </w:p>
        </w:tc>
      </w:tr>
      <w:tr w:rsidR="00C42160" w:rsidRPr="00504B99" w14:paraId="40B59530" w14:textId="77777777" w:rsidTr="005E4812">
        <w:trPr>
          <w:trHeight w:val="360"/>
        </w:trPr>
        <w:tc>
          <w:tcPr>
            <w:tcW w:w="1604" w:type="dxa"/>
          </w:tcPr>
          <w:p w14:paraId="61414810" w14:textId="0300F023" w:rsidR="00C42160" w:rsidRPr="009E2696" w:rsidRDefault="00C42160" w:rsidP="00C42160">
            <w:pPr>
              <w:pStyle w:val="ITAbsatzohneNr"/>
              <w:rPr>
                <w:rFonts w:cs="Arial"/>
                <w:sz w:val="22"/>
                <w:szCs w:val="22"/>
                <w:lang w:val="en-US"/>
              </w:rPr>
            </w:pPr>
            <w:r>
              <w:rPr>
                <w:rFonts w:cs="Arial"/>
                <w:bCs/>
                <w:sz w:val="22"/>
                <w:szCs w:val="22"/>
                <w:lang w:val="en-GB"/>
              </w:rPr>
              <w:t>Communicate</w:t>
            </w:r>
          </w:p>
        </w:tc>
        <w:tc>
          <w:tcPr>
            <w:tcW w:w="672" w:type="dxa"/>
          </w:tcPr>
          <w:p w14:paraId="20766D93" w14:textId="77777777" w:rsidR="00C42160" w:rsidRPr="009E2696" w:rsidRDefault="00C42160" w:rsidP="00C42160">
            <w:pPr>
              <w:pStyle w:val="ITAbsatzohneNr"/>
              <w:rPr>
                <w:rFonts w:cs="Arial"/>
                <w:sz w:val="22"/>
                <w:szCs w:val="22"/>
                <w:lang w:val="en-US"/>
              </w:rPr>
            </w:pPr>
            <w:r>
              <w:rPr>
                <w:rFonts w:cs="Arial"/>
                <w:sz w:val="22"/>
                <w:szCs w:val="22"/>
                <w:lang w:val="en-US"/>
              </w:rPr>
              <w:t>6</w:t>
            </w:r>
          </w:p>
        </w:tc>
        <w:tc>
          <w:tcPr>
            <w:tcW w:w="3940" w:type="dxa"/>
          </w:tcPr>
          <w:p w14:paraId="7A56591F" w14:textId="77777777" w:rsidR="00C42160" w:rsidRPr="00504B99" w:rsidRDefault="00C42160" w:rsidP="00C42160">
            <w:pPr>
              <w:pStyle w:val="ITAbsatzohneNr"/>
              <w:rPr>
                <w:rFonts w:cs="Arial"/>
                <w:sz w:val="22"/>
                <w:szCs w:val="22"/>
              </w:rPr>
            </w:pPr>
            <w:r>
              <w:rPr>
                <w:rFonts w:cs="Arial"/>
                <w:sz w:val="22"/>
                <w:szCs w:val="22"/>
              </w:rPr>
              <w:t>First Industrial Deployment (phase 4)</w:t>
            </w:r>
          </w:p>
        </w:tc>
        <w:tc>
          <w:tcPr>
            <w:tcW w:w="1364" w:type="dxa"/>
            <w:vAlign w:val="center"/>
          </w:tcPr>
          <w:p w14:paraId="5DA5E75B" w14:textId="77777777" w:rsidR="00C42160" w:rsidRPr="00504B99" w:rsidRDefault="00C42160" w:rsidP="00C42160">
            <w:pPr>
              <w:pStyle w:val="ITAbsatzohneNr"/>
              <w:jc w:val="right"/>
              <w:rPr>
                <w:rFonts w:cs="Arial"/>
                <w:bCs/>
                <w:sz w:val="22"/>
                <w:szCs w:val="22"/>
              </w:rPr>
            </w:pPr>
            <w:r>
              <w:rPr>
                <w:rFonts w:cs="Arial"/>
                <w:bCs/>
                <w:sz w:val="22"/>
                <w:szCs w:val="22"/>
              </w:rPr>
              <w:t>30</w:t>
            </w:r>
          </w:p>
        </w:tc>
        <w:tc>
          <w:tcPr>
            <w:tcW w:w="1374" w:type="dxa"/>
            <w:vAlign w:val="center"/>
          </w:tcPr>
          <w:p w14:paraId="40A979E1" w14:textId="77777777" w:rsidR="00C42160" w:rsidRPr="00504B99" w:rsidRDefault="00C42160" w:rsidP="00C42160">
            <w:pPr>
              <w:pStyle w:val="ITAbsatzohneNr"/>
              <w:keepNext/>
              <w:jc w:val="right"/>
              <w:rPr>
                <w:rFonts w:cs="Arial"/>
                <w:bCs/>
                <w:sz w:val="22"/>
                <w:szCs w:val="22"/>
              </w:rPr>
            </w:pPr>
          </w:p>
        </w:tc>
      </w:tr>
      <w:tr w:rsidR="561FBC65" w14:paraId="1D03F3E3" w14:textId="77777777" w:rsidTr="561FBC65">
        <w:trPr>
          <w:trHeight w:val="360"/>
        </w:trPr>
        <w:tc>
          <w:tcPr>
            <w:tcW w:w="1604" w:type="dxa"/>
            <w:vAlign w:val="center"/>
          </w:tcPr>
          <w:p w14:paraId="368B0EAC" w14:textId="23986B88" w:rsidR="561FBC65" w:rsidRDefault="561FBC65" w:rsidP="561FBC65">
            <w:pPr>
              <w:pStyle w:val="ITAbsatzohneNr"/>
              <w:jc w:val="center"/>
              <w:rPr>
                <w:lang w:val="en-GB"/>
              </w:rPr>
            </w:pPr>
          </w:p>
        </w:tc>
        <w:tc>
          <w:tcPr>
            <w:tcW w:w="672" w:type="dxa"/>
            <w:vAlign w:val="center"/>
          </w:tcPr>
          <w:p w14:paraId="644C4DA1" w14:textId="2064E748" w:rsidR="561FBC65" w:rsidRDefault="561FBC65" w:rsidP="561FBC65">
            <w:pPr>
              <w:pStyle w:val="ITAbsatzohneNr"/>
              <w:jc w:val="center"/>
              <w:rPr>
                <w:lang w:val="en-GB"/>
              </w:rPr>
            </w:pPr>
          </w:p>
        </w:tc>
        <w:tc>
          <w:tcPr>
            <w:tcW w:w="3940" w:type="dxa"/>
            <w:vAlign w:val="center"/>
          </w:tcPr>
          <w:p w14:paraId="5102365E" w14:textId="26318D90" w:rsidR="561FBC65" w:rsidRDefault="561FBC65" w:rsidP="561FBC65">
            <w:pPr>
              <w:pStyle w:val="ITAbsatzohneNr"/>
            </w:pPr>
          </w:p>
        </w:tc>
        <w:tc>
          <w:tcPr>
            <w:tcW w:w="1364" w:type="dxa"/>
            <w:vAlign w:val="center"/>
          </w:tcPr>
          <w:p w14:paraId="2E5D391F" w14:textId="03B10F06" w:rsidR="561FBC65" w:rsidRDefault="561FBC65" w:rsidP="561FBC65">
            <w:pPr>
              <w:pStyle w:val="ITAbsatzohneNr"/>
              <w:jc w:val="right"/>
            </w:pPr>
          </w:p>
        </w:tc>
        <w:tc>
          <w:tcPr>
            <w:tcW w:w="1374" w:type="dxa"/>
            <w:vAlign w:val="center"/>
          </w:tcPr>
          <w:p w14:paraId="3196FF0C" w14:textId="34CC44D1" w:rsidR="561FBC65" w:rsidRDefault="561FBC65" w:rsidP="561FBC65">
            <w:pPr>
              <w:pStyle w:val="ITAbsatzohneNr"/>
              <w:jc w:val="right"/>
            </w:pPr>
          </w:p>
        </w:tc>
      </w:tr>
      <w:tr w:rsidR="00C42160" w:rsidRPr="00857A15" w14:paraId="5962DF0C" w14:textId="77777777" w:rsidTr="561FBC65">
        <w:trPr>
          <w:trHeight w:val="360"/>
        </w:trPr>
        <w:tc>
          <w:tcPr>
            <w:tcW w:w="1604" w:type="dxa"/>
            <w:vAlign w:val="center"/>
          </w:tcPr>
          <w:p w14:paraId="5A06E148" w14:textId="2E3ECF8D" w:rsidR="00C42160" w:rsidRPr="00504B99" w:rsidRDefault="00C42160" w:rsidP="00C42160">
            <w:pPr>
              <w:pStyle w:val="ITAbsatzohneNr"/>
              <w:jc w:val="center"/>
              <w:rPr>
                <w:rFonts w:cs="Arial"/>
                <w:sz w:val="22"/>
                <w:szCs w:val="22"/>
              </w:rPr>
            </w:pPr>
          </w:p>
        </w:tc>
        <w:tc>
          <w:tcPr>
            <w:tcW w:w="672" w:type="dxa"/>
            <w:vAlign w:val="center"/>
          </w:tcPr>
          <w:p w14:paraId="54FD620B" w14:textId="2C5BA499" w:rsidR="00C42160" w:rsidRPr="00504B99" w:rsidRDefault="00C42160" w:rsidP="00C42160">
            <w:pPr>
              <w:pStyle w:val="ITAbsatzohneNr"/>
              <w:jc w:val="center"/>
              <w:rPr>
                <w:rFonts w:cs="Arial"/>
                <w:sz w:val="22"/>
                <w:szCs w:val="22"/>
              </w:rPr>
            </w:pPr>
          </w:p>
        </w:tc>
        <w:tc>
          <w:tcPr>
            <w:tcW w:w="3940" w:type="dxa"/>
          </w:tcPr>
          <w:p w14:paraId="17A72680" w14:textId="4430907A" w:rsidR="00C42160" w:rsidRPr="00280B43" w:rsidRDefault="00C42160" w:rsidP="00C42160">
            <w:pPr>
              <w:pStyle w:val="ITAbsatzohneNr"/>
              <w:rPr>
                <w:rFonts w:cs="Arial"/>
                <w:sz w:val="22"/>
                <w:szCs w:val="22"/>
                <w:lang w:val="en-US"/>
              </w:rPr>
            </w:pPr>
            <w:r w:rsidRPr="0FE22452">
              <w:rPr>
                <w:rFonts w:cs="Arial"/>
                <w:color w:val="0070C0"/>
                <w:sz w:val="22"/>
                <w:szCs w:val="22"/>
                <w:lang w:val="en-US"/>
              </w:rPr>
              <w:t>Ideas for other EOC partners</w:t>
            </w:r>
            <w:r>
              <w:rPr>
                <w:rFonts w:cs="Arial"/>
                <w:color w:val="0070C0"/>
                <w:sz w:val="22"/>
                <w:szCs w:val="22"/>
                <w:lang w:val="en-US"/>
              </w:rPr>
              <w:t xml:space="preserve"> </w:t>
            </w:r>
            <w:r w:rsidRPr="0FE22452">
              <w:rPr>
                <w:rFonts w:cs="Arial"/>
                <w:color w:val="0070C0"/>
                <w:sz w:val="22"/>
                <w:szCs w:val="22"/>
                <w:lang w:val="en-US"/>
              </w:rPr>
              <w:t xml:space="preserve">on </w:t>
            </w:r>
            <w:r>
              <w:rPr>
                <w:rFonts w:cs="Arial"/>
                <w:color w:val="0070C0"/>
                <w:sz w:val="22"/>
                <w:szCs w:val="22"/>
                <w:lang w:val="en-US"/>
              </w:rPr>
              <w:t xml:space="preserve">potential </w:t>
            </w:r>
            <w:r w:rsidRPr="0FE22452">
              <w:rPr>
                <w:rFonts w:cs="Arial"/>
                <w:color w:val="0070C0"/>
                <w:sz w:val="22"/>
                <w:szCs w:val="22"/>
                <w:lang w:val="en-US"/>
              </w:rPr>
              <w:t>work items</w:t>
            </w:r>
            <w:r>
              <w:rPr>
                <w:rFonts w:cs="Arial"/>
                <w:color w:val="0070C0"/>
                <w:sz w:val="22"/>
                <w:szCs w:val="22"/>
                <w:lang w:val="en-US"/>
              </w:rPr>
              <w:t>:</w:t>
            </w:r>
          </w:p>
        </w:tc>
        <w:tc>
          <w:tcPr>
            <w:tcW w:w="1364" w:type="dxa"/>
            <w:vAlign w:val="center"/>
          </w:tcPr>
          <w:p w14:paraId="027CC290" w14:textId="77777777" w:rsidR="00C42160" w:rsidRPr="00280B43" w:rsidRDefault="00C42160" w:rsidP="00C42160">
            <w:pPr>
              <w:pStyle w:val="ITAbsatzohneNr"/>
              <w:jc w:val="right"/>
              <w:rPr>
                <w:rFonts w:cs="Arial"/>
                <w:bCs/>
                <w:sz w:val="22"/>
                <w:szCs w:val="22"/>
                <w:lang w:val="en-US"/>
              </w:rPr>
            </w:pPr>
          </w:p>
        </w:tc>
        <w:tc>
          <w:tcPr>
            <w:tcW w:w="1374" w:type="dxa"/>
            <w:vAlign w:val="center"/>
          </w:tcPr>
          <w:p w14:paraId="0740BB6C" w14:textId="77777777" w:rsidR="00C42160" w:rsidRPr="00280B43" w:rsidRDefault="00C42160" w:rsidP="00C42160">
            <w:pPr>
              <w:pStyle w:val="ITAbsatzohneNr"/>
              <w:keepNext/>
              <w:jc w:val="right"/>
              <w:rPr>
                <w:rFonts w:cs="Arial"/>
                <w:bCs/>
                <w:sz w:val="22"/>
                <w:szCs w:val="22"/>
                <w:lang w:val="en-US"/>
              </w:rPr>
            </w:pPr>
          </w:p>
        </w:tc>
      </w:tr>
      <w:tr w:rsidR="00FB42D5" w:rsidRPr="00857A15" w14:paraId="7A0E3435" w14:textId="77777777" w:rsidTr="561FBC65">
        <w:trPr>
          <w:trHeight w:val="360"/>
        </w:trPr>
        <w:tc>
          <w:tcPr>
            <w:tcW w:w="1604" w:type="dxa"/>
            <w:vAlign w:val="center"/>
          </w:tcPr>
          <w:p w14:paraId="47F221AA" w14:textId="3AAD18B5" w:rsidR="00FB42D5" w:rsidRPr="00C42160" w:rsidRDefault="00FB42D5" w:rsidP="00FB42D5">
            <w:pPr>
              <w:pStyle w:val="ITAbsatzohneNr"/>
              <w:jc w:val="center"/>
              <w:rPr>
                <w:rFonts w:cs="Arial"/>
                <w:sz w:val="22"/>
                <w:szCs w:val="22"/>
                <w:lang w:val="en-US"/>
              </w:rPr>
            </w:pPr>
          </w:p>
        </w:tc>
        <w:tc>
          <w:tcPr>
            <w:tcW w:w="672" w:type="dxa"/>
            <w:vAlign w:val="center"/>
          </w:tcPr>
          <w:p w14:paraId="2F0245F5" w14:textId="52C65820" w:rsidR="00FB42D5" w:rsidRPr="00C42160" w:rsidRDefault="00FB42D5" w:rsidP="00FB42D5">
            <w:pPr>
              <w:pStyle w:val="ITAbsatzohneNr"/>
              <w:jc w:val="center"/>
              <w:rPr>
                <w:rFonts w:cs="Arial"/>
                <w:sz w:val="22"/>
                <w:szCs w:val="22"/>
                <w:lang w:val="en-US"/>
              </w:rPr>
            </w:pPr>
          </w:p>
        </w:tc>
        <w:tc>
          <w:tcPr>
            <w:tcW w:w="3940" w:type="dxa"/>
          </w:tcPr>
          <w:p w14:paraId="0542A19F" w14:textId="06B1923A" w:rsidR="00FB42D5" w:rsidRPr="00280B43" w:rsidRDefault="00FB42D5" w:rsidP="00FB42D5">
            <w:pPr>
              <w:pStyle w:val="ITAbsatzohneNr"/>
              <w:rPr>
                <w:rFonts w:cs="Arial"/>
                <w:sz w:val="22"/>
                <w:szCs w:val="22"/>
                <w:lang w:val="en-US"/>
              </w:rPr>
            </w:pPr>
            <w:r w:rsidRPr="0FE22452">
              <w:rPr>
                <w:rFonts w:cs="Arial"/>
                <w:color w:val="0070C0"/>
                <w:sz w:val="22"/>
                <w:szCs w:val="22"/>
                <w:lang w:val="en-US"/>
              </w:rPr>
              <w:t>Alignment between suppliers to achieve an efficient cooperation, faster development processes, smooth interworking of their products</w:t>
            </w:r>
          </w:p>
        </w:tc>
        <w:tc>
          <w:tcPr>
            <w:tcW w:w="1364" w:type="dxa"/>
            <w:vAlign w:val="center"/>
          </w:tcPr>
          <w:p w14:paraId="683F0D87" w14:textId="77777777" w:rsidR="00FB42D5" w:rsidRPr="00280B43" w:rsidRDefault="00FB42D5" w:rsidP="00FB42D5">
            <w:pPr>
              <w:pStyle w:val="ITAbsatzohneNr"/>
              <w:jc w:val="right"/>
              <w:rPr>
                <w:rFonts w:cs="Arial"/>
                <w:bCs/>
                <w:sz w:val="22"/>
                <w:szCs w:val="22"/>
                <w:lang w:val="en-US"/>
              </w:rPr>
            </w:pPr>
          </w:p>
        </w:tc>
        <w:tc>
          <w:tcPr>
            <w:tcW w:w="1374" w:type="dxa"/>
            <w:vAlign w:val="center"/>
          </w:tcPr>
          <w:p w14:paraId="55F6D9CB" w14:textId="77777777" w:rsidR="00FB42D5" w:rsidRPr="00280B43" w:rsidRDefault="00FB42D5" w:rsidP="00FB42D5">
            <w:pPr>
              <w:pStyle w:val="ITAbsatzohneNr"/>
              <w:keepNext/>
              <w:jc w:val="right"/>
              <w:rPr>
                <w:rFonts w:cs="Arial"/>
                <w:bCs/>
                <w:sz w:val="22"/>
                <w:szCs w:val="22"/>
                <w:lang w:val="en-US"/>
              </w:rPr>
            </w:pPr>
          </w:p>
        </w:tc>
      </w:tr>
      <w:tr w:rsidR="00FB42D5" w:rsidRPr="00857A15" w14:paraId="1E208F8A" w14:textId="77777777" w:rsidTr="561FBC65">
        <w:trPr>
          <w:trHeight w:val="360"/>
        </w:trPr>
        <w:tc>
          <w:tcPr>
            <w:tcW w:w="1604" w:type="dxa"/>
            <w:vAlign w:val="center"/>
          </w:tcPr>
          <w:p w14:paraId="527435B8" w14:textId="1D99B258" w:rsidR="00FB42D5" w:rsidRPr="00857A15" w:rsidRDefault="00FB42D5" w:rsidP="00FB42D5">
            <w:pPr>
              <w:pStyle w:val="ITAbsatzohneNr"/>
              <w:jc w:val="center"/>
              <w:rPr>
                <w:rFonts w:cs="Arial"/>
                <w:sz w:val="22"/>
                <w:szCs w:val="22"/>
                <w:lang w:val="en-US"/>
              </w:rPr>
            </w:pPr>
          </w:p>
        </w:tc>
        <w:tc>
          <w:tcPr>
            <w:tcW w:w="672" w:type="dxa"/>
            <w:vAlign w:val="center"/>
          </w:tcPr>
          <w:p w14:paraId="4F3DA969" w14:textId="1E2F9599" w:rsidR="00FB42D5" w:rsidRPr="00857A15" w:rsidRDefault="00FB42D5" w:rsidP="00FB42D5">
            <w:pPr>
              <w:pStyle w:val="ITAbsatzohneNr"/>
              <w:jc w:val="center"/>
              <w:rPr>
                <w:rFonts w:cs="Arial"/>
                <w:sz w:val="22"/>
                <w:szCs w:val="22"/>
                <w:lang w:val="en-US"/>
              </w:rPr>
            </w:pPr>
          </w:p>
        </w:tc>
        <w:tc>
          <w:tcPr>
            <w:tcW w:w="3940" w:type="dxa"/>
          </w:tcPr>
          <w:p w14:paraId="0B990B9F" w14:textId="65436A20" w:rsidR="00FB42D5" w:rsidRPr="00280B43" w:rsidRDefault="00FB42D5" w:rsidP="00FB42D5">
            <w:pPr>
              <w:pStyle w:val="ITAbsatzohneNr"/>
              <w:rPr>
                <w:rFonts w:cs="Arial"/>
                <w:sz w:val="22"/>
                <w:szCs w:val="22"/>
                <w:lang w:val="en-US"/>
              </w:rPr>
            </w:pPr>
            <w:r w:rsidRPr="0FE22452">
              <w:rPr>
                <w:rFonts w:cs="Arial"/>
                <w:color w:val="0070C0"/>
                <w:sz w:val="22"/>
                <w:szCs w:val="22"/>
                <w:lang w:val="en-US"/>
              </w:rPr>
              <w:t>D</w:t>
            </w:r>
            <w:r w:rsidRPr="0FE22452">
              <w:rPr>
                <w:color w:val="0070C0"/>
                <w:lang w:val="en-US"/>
              </w:rPr>
              <w:t>efinition of de facto standards for certain interfaces</w:t>
            </w:r>
          </w:p>
        </w:tc>
        <w:tc>
          <w:tcPr>
            <w:tcW w:w="1364" w:type="dxa"/>
            <w:vAlign w:val="center"/>
          </w:tcPr>
          <w:p w14:paraId="095F8A83" w14:textId="77777777" w:rsidR="00FB42D5" w:rsidRPr="00280B43" w:rsidRDefault="00FB42D5" w:rsidP="00FB42D5">
            <w:pPr>
              <w:pStyle w:val="ITAbsatzohneNr"/>
              <w:jc w:val="right"/>
              <w:rPr>
                <w:rFonts w:cs="Arial"/>
                <w:bCs/>
                <w:sz w:val="22"/>
                <w:szCs w:val="22"/>
                <w:lang w:val="en-US"/>
              </w:rPr>
            </w:pPr>
          </w:p>
        </w:tc>
        <w:tc>
          <w:tcPr>
            <w:tcW w:w="1374" w:type="dxa"/>
            <w:vAlign w:val="center"/>
          </w:tcPr>
          <w:p w14:paraId="31517C76" w14:textId="77777777" w:rsidR="00FB42D5" w:rsidRPr="00280B43" w:rsidRDefault="00FB42D5" w:rsidP="00FB42D5">
            <w:pPr>
              <w:pStyle w:val="ITAbsatzohneNr"/>
              <w:keepNext/>
              <w:jc w:val="right"/>
              <w:rPr>
                <w:rFonts w:cs="Arial"/>
                <w:bCs/>
                <w:sz w:val="22"/>
                <w:szCs w:val="22"/>
                <w:lang w:val="en-US"/>
              </w:rPr>
            </w:pPr>
          </w:p>
        </w:tc>
      </w:tr>
      <w:tr w:rsidR="006515A2" w:rsidRPr="00857A15" w14:paraId="6EBCF26A" w14:textId="77777777" w:rsidTr="561FBC65">
        <w:trPr>
          <w:trHeight w:val="360"/>
        </w:trPr>
        <w:tc>
          <w:tcPr>
            <w:tcW w:w="1604" w:type="dxa"/>
          </w:tcPr>
          <w:p w14:paraId="6745D356" w14:textId="77777777" w:rsidR="006515A2" w:rsidRPr="00280B43" w:rsidRDefault="006515A2" w:rsidP="006515A2">
            <w:pPr>
              <w:pStyle w:val="ITAbsatzohneNr"/>
              <w:rPr>
                <w:rFonts w:cs="Arial"/>
                <w:sz w:val="22"/>
                <w:szCs w:val="22"/>
                <w:lang w:val="en-US"/>
              </w:rPr>
            </w:pPr>
          </w:p>
        </w:tc>
        <w:tc>
          <w:tcPr>
            <w:tcW w:w="672" w:type="dxa"/>
          </w:tcPr>
          <w:p w14:paraId="7CC97F6D" w14:textId="77777777" w:rsidR="006515A2" w:rsidRPr="00280B43" w:rsidRDefault="006515A2" w:rsidP="006515A2">
            <w:pPr>
              <w:pStyle w:val="ITAbsatzohneNr"/>
              <w:rPr>
                <w:rFonts w:cs="Arial"/>
                <w:sz w:val="22"/>
                <w:szCs w:val="22"/>
                <w:lang w:val="en-US"/>
              </w:rPr>
            </w:pPr>
          </w:p>
        </w:tc>
        <w:tc>
          <w:tcPr>
            <w:tcW w:w="3940" w:type="dxa"/>
          </w:tcPr>
          <w:p w14:paraId="592A7C18" w14:textId="664B2A29" w:rsidR="006515A2" w:rsidRPr="00280B43" w:rsidRDefault="006515A2" w:rsidP="0FE22452">
            <w:pPr>
              <w:pStyle w:val="ITAbsatzohneNr"/>
              <w:rPr>
                <w:rFonts w:cs="Arial"/>
                <w:sz w:val="22"/>
                <w:szCs w:val="22"/>
                <w:lang w:val="en-US"/>
              </w:rPr>
            </w:pPr>
            <w:r w:rsidRPr="0FE22452">
              <w:rPr>
                <w:rFonts w:cs="Arial"/>
                <w:color w:val="0070C0"/>
                <w:sz w:val="22"/>
                <w:szCs w:val="22"/>
                <w:lang w:val="en-US"/>
              </w:rPr>
              <w:t>R&amp;D for technology gaps to develop their solutions towards open RAN standards with feature parity compared to open RAN players from abroad</w:t>
            </w:r>
          </w:p>
        </w:tc>
        <w:tc>
          <w:tcPr>
            <w:tcW w:w="1364" w:type="dxa"/>
            <w:vAlign w:val="center"/>
          </w:tcPr>
          <w:p w14:paraId="4DE79C87" w14:textId="77777777" w:rsidR="006515A2" w:rsidRPr="00280B43" w:rsidRDefault="006515A2" w:rsidP="006515A2">
            <w:pPr>
              <w:pStyle w:val="ITAbsatzohneNr"/>
              <w:jc w:val="right"/>
              <w:rPr>
                <w:rFonts w:cs="Arial"/>
                <w:bCs/>
                <w:sz w:val="22"/>
                <w:szCs w:val="22"/>
                <w:lang w:val="en-US"/>
              </w:rPr>
            </w:pPr>
          </w:p>
        </w:tc>
        <w:tc>
          <w:tcPr>
            <w:tcW w:w="1374" w:type="dxa"/>
            <w:vAlign w:val="center"/>
          </w:tcPr>
          <w:p w14:paraId="496CD1E4" w14:textId="77777777" w:rsidR="006515A2" w:rsidRPr="00280B43" w:rsidRDefault="006515A2" w:rsidP="006515A2">
            <w:pPr>
              <w:pStyle w:val="ITAbsatzohneNr"/>
              <w:keepNext/>
              <w:jc w:val="right"/>
              <w:rPr>
                <w:rFonts w:cs="Arial"/>
                <w:bCs/>
                <w:sz w:val="22"/>
                <w:szCs w:val="22"/>
                <w:lang w:val="en-US"/>
              </w:rPr>
            </w:pPr>
          </w:p>
        </w:tc>
      </w:tr>
      <w:tr w:rsidR="006515A2" w:rsidRPr="00857A15" w14:paraId="5E92F6F1" w14:textId="77777777" w:rsidTr="561FBC65">
        <w:trPr>
          <w:trHeight w:val="360"/>
        </w:trPr>
        <w:tc>
          <w:tcPr>
            <w:tcW w:w="1604" w:type="dxa"/>
          </w:tcPr>
          <w:p w14:paraId="6A2625F5" w14:textId="77777777" w:rsidR="006515A2" w:rsidRPr="00280B43" w:rsidRDefault="006515A2" w:rsidP="006515A2">
            <w:pPr>
              <w:pStyle w:val="ITAbsatzohneNr"/>
              <w:rPr>
                <w:rFonts w:cs="Arial"/>
                <w:sz w:val="22"/>
                <w:szCs w:val="22"/>
                <w:lang w:val="en-US"/>
              </w:rPr>
            </w:pPr>
          </w:p>
        </w:tc>
        <w:tc>
          <w:tcPr>
            <w:tcW w:w="672" w:type="dxa"/>
          </w:tcPr>
          <w:p w14:paraId="548B1E77" w14:textId="77777777" w:rsidR="006515A2" w:rsidRPr="00280B43" w:rsidRDefault="006515A2" w:rsidP="006515A2">
            <w:pPr>
              <w:pStyle w:val="ITAbsatzohneNr"/>
              <w:rPr>
                <w:rFonts w:cs="Arial"/>
                <w:sz w:val="22"/>
                <w:szCs w:val="22"/>
                <w:lang w:val="en-US"/>
              </w:rPr>
            </w:pPr>
          </w:p>
        </w:tc>
        <w:tc>
          <w:tcPr>
            <w:tcW w:w="3940" w:type="dxa"/>
          </w:tcPr>
          <w:p w14:paraId="781C9BBC" w14:textId="77777777" w:rsidR="006515A2" w:rsidRPr="00280B43" w:rsidRDefault="006515A2" w:rsidP="006515A2">
            <w:pPr>
              <w:pStyle w:val="ITAbsatzohneNr"/>
              <w:jc w:val="right"/>
              <w:rPr>
                <w:rFonts w:cs="Arial"/>
                <w:bCs/>
                <w:sz w:val="22"/>
                <w:szCs w:val="22"/>
                <w:lang w:val="en-US"/>
              </w:rPr>
            </w:pPr>
          </w:p>
        </w:tc>
        <w:tc>
          <w:tcPr>
            <w:tcW w:w="1364" w:type="dxa"/>
            <w:vAlign w:val="center"/>
          </w:tcPr>
          <w:p w14:paraId="7C8F79B3" w14:textId="77777777" w:rsidR="006515A2" w:rsidRPr="00280B43" w:rsidRDefault="006515A2" w:rsidP="006515A2">
            <w:pPr>
              <w:pStyle w:val="ITAbsatzohneNr"/>
              <w:jc w:val="right"/>
              <w:rPr>
                <w:rFonts w:cs="Arial"/>
                <w:bCs/>
                <w:sz w:val="22"/>
                <w:szCs w:val="22"/>
                <w:lang w:val="en-US"/>
              </w:rPr>
            </w:pPr>
          </w:p>
        </w:tc>
        <w:tc>
          <w:tcPr>
            <w:tcW w:w="1374" w:type="dxa"/>
            <w:vAlign w:val="center"/>
          </w:tcPr>
          <w:p w14:paraId="273CB25A" w14:textId="77777777" w:rsidR="006515A2" w:rsidRPr="00280B43" w:rsidRDefault="006515A2" w:rsidP="006515A2">
            <w:pPr>
              <w:pStyle w:val="ITAbsatzohneNr"/>
              <w:keepNext/>
              <w:jc w:val="right"/>
              <w:rPr>
                <w:rFonts w:cs="Arial"/>
                <w:bCs/>
                <w:sz w:val="22"/>
                <w:szCs w:val="22"/>
                <w:lang w:val="en-US"/>
              </w:rPr>
            </w:pPr>
          </w:p>
        </w:tc>
      </w:tr>
      <w:tr w:rsidR="006515A2" w:rsidRPr="00504B99" w14:paraId="416A51DB" w14:textId="77777777" w:rsidTr="561FBC65">
        <w:trPr>
          <w:trHeight w:val="360"/>
        </w:trPr>
        <w:tc>
          <w:tcPr>
            <w:tcW w:w="1604" w:type="dxa"/>
          </w:tcPr>
          <w:p w14:paraId="471869FF" w14:textId="77777777" w:rsidR="006515A2" w:rsidRPr="00280B43" w:rsidRDefault="006515A2" w:rsidP="006515A2">
            <w:pPr>
              <w:pStyle w:val="ITAbsatzohneNr"/>
              <w:rPr>
                <w:rFonts w:cs="Arial"/>
                <w:sz w:val="22"/>
                <w:szCs w:val="22"/>
                <w:lang w:val="en-US"/>
              </w:rPr>
            </w:pPr>
          </w:p>
        </w:tc>
        <w:tc>
          <w:tcPr>
            <w:tcW w:w="672" w:type="dxa"/>
          </w:tcPr>
          <w:p w14:paraId="0EA72B70" w14:textId="77777777" w:rsidR="006515A2" w:rsidRPr="00280B43" w:rsidRDefault="006515A2" w:rsidP="006515A2">
            <w:pPr>
              <w:pStyle w:val="ITAbsatzohneNr"/>
              <w:rPr>
                <w:rFonts w:cs="Arial"/>
                <w:sz w:val="22"/>
                <w:szCs w:val="22"/>
                <w:lang w:val="en-US"/>
              </w:rPr>
            </w:pPr>
          </w:p>
        </w:tc>
        <w:tc>
          <w:tcPr>
            <w:tcW w:w="3940" w:type="dxa"/>
          </w:tcPr>
          <w:p w14:paraId="3E3A2C52" w14:textId="77777777" w:rsidR="006515A2" w:rsidRPr="00504B99" w:rsidRDefault="006515A2" w:rsidP="006515A2">
            <w:pPr>
              <w:pStyle w:val="ITAbsatzohneNr"/>
              <w:jc w:val="right"/>
              <w:rPr>
                <w:rFonts w:cs="Arial"/>
                <w:bCs/>
                <w:sz w:val="22"/>
                <w:szCs w:val="22"/>
              </w:rPr>
            </w:pPr>
            <w:r w:rsidRPr="000B5672">
              <w:rPr>
                <w:rFonts w:cs="Arial"/>
                <w:bCs/>
                <w:sz w:val="24"/>
                <w:szCs w:val="22"/>
              </w:rPr>
              <w:t>Total PM</w:t>
            </w:r>
          </w:p>
        </w:tc>
        <w:tc>
          <w:tcPr>
            <w:tcW w:w="1364" w:type="dxa"/>
            <w:vAlign w:val="center"/>
          </w:tcPr>
          <w:p w14:paraId="58C32E50" w14:textId="77777777" w:rsidR="006515A2" w:rsidRPr="00504B99" w:rsidRDefault="006515A2" w:rsidP="006515A2">
            <w:pPr>
              <w:pStyle w:val="ITAbsatzohneNr"/>
              <w:jc w:val="right"/>
              <w:rPr>
                <w:rFonts w:cs="Arial"/>
                <w:bCs/>
                <w:sz w:val="22"/>
                <w:szCs w:val="22"/>
              </w:rPr>
            </w:pPr>
          </w:p>
        </w:tc>
        <w:tc>
          <w:tcPr>
            <w:tcW w:w="1374" w:type="dxa"/>
            <w:vAlign w:val="center"/>
          </w:tcPr>
          <w:p w14:paraId="52D49BD0" w14:textId="77777777" w:rsidR="006515A2" w:rsidRPr="00504B99" w:rsidRDefault="006515A2" w:rsidP="006515A2">
            <w:pPr>
              <w:pStyle w:val="ITAbsatzohneNr"/>
              <w:keepNext/>
              <w:jc w:val="right"/>
              <w:rPr>
                <w:rFonts w:cs="Arial"/>
                <w:bCs/>
                <w:sz w:val="22"/>
                <w:szCs w:val="22"/>
              </w:rPr>
            </w:pPr>
          </w:p>
        </w:tc>
      </w:tr>
    </w:tbl>
    <w:p w14:paraId="26D3097D" w14:textId="77777777" w:rsidR="00EA378C" w:rsidRPr="00504B99" w:rsidRDefault="00AD6721" w:rsidP="00AD6721">
      <w:pPr>
        <w:pStyle w:val="Caption"/>
        <w:rPr>
          <w:sz w:val="24"/>
          <w:szCs w:val="24"/>
          <w:lang w:val="en-US"/>
        </w:rPr>
      </w:pPr>
      <w:r w:rsidRPr="00504B99">
        <w:rPr>
          <w:lang w:val="en-US"/>
        </w:rPr>
        <w:t xml:space="preserve">Table </w:t>
      </w:r>
      <w:r w:rsidR="00017319" w:rsidRPr="00504B99">
        <w:rPr>
          <w:lang w:val="en-US"/>
        </w:rPr>
        <w:fldChar w:fldCharType="begin"/>
      </w:r>
      <w:r w:rsidR="008A6C79" w:rsidRPr="00504B99">
        <w:rPr>
          <w:lang w:val="en-US"/>
        </w:rPr>
        <w:instrText xml:space="preserve"> SEQ Table \* ARABIC </w:instrText>
      </w:r>
      <w:r w:rsidR="00017319" w:rsidRPr="00504B99">
        <w:rPr>
          <w:lang w:val="en-US"/>
        </w:rPr>
        <w:fldChar w:fldCharType="separate"/>
      </w:r>
      <w:r w:rsidR="00D769DE" w:rsidRPr="00504B99">
        <w:rPr>
          <w:noProof/>
          <w:lang w:val="en-US"/>
        </w:rPr>
        <w:t>1</w:t>
      </w:r>
      <w:r w:rsidR="00017319" w:rsidRPr="00504B99">
        <w:rPr>
          <w:lang w:val="en-US"/>
        </w:rPr>
        <w:fldChar w:fldCharType="end"/>
      </w:r>
      <w:r w:rsidRPr="00504B99">
        <w:rPr>
          <w:lang w:val="en-US"/>
        </w:rPr>
        <w:t>: Work Packages</w:t>
      </w:r>
      <w:r w:rsidR="00FF51C7" w:rsidRPr="00504B99">
        <w:rPr>
          <w:lang w:val="en-US"/>
        </w:rPr>
        <w:t xml:space="preserve"> (WP)</w:t>
      </w:r>
      <w:r w:rsidRPr="00504B99">
        <w:rPr>
          <w:lang w:val="en-US"/>
        </w:rPr>
        <w:t xml:space="preserve"> vs. </w:t>
      </w:r>
      <w:r w:rsidR="008A6C79" w:rsidRPr="00504B99">
        <w:rPr>
          <w:lang w:val="en-US"/>
        </w:rPr>
        <w:t xml:space="preserve">Person </w:t>
      </w:r>
      <w:r w:rsidRPr="00504B99">
        <w:rPr>
          <w:lang w:val="en-US"/>
        </w:rPr>
        <w:t>Month</w:t>
      </w:r>
      <w:r w:rsidR="008A6C79" w:rsidRPr="00504B99">
        <w:rPr>
          <w:lang w:val="en-US"/>
        </w:rPr>
        <w:t>s</w:t>
      </w:r>
      <w:r w:rsidRPr="00504B99">
        <w:rPr>
          <w:lang w:val="en-US"/>
        </w:rPr>
        <w:t xml:space="preserve"> (</w:t>
      </w:r>
      <w:r w:rsidR="00F96B3D" w:rsidRPr="00504B99">
        <w:rPr>
          <w:lang w:val="en-US"/>
        </w:rPr>
        <w:t>P</w:t>
      </w:r>
      <w:r w:rsidRPr="00504B99">
        <w:rPr>
          <w:lang w:val="en-US"/>
        </w:rPr>
        <w:t xml:space="preserve">M) </w:t>
      </w:r>
    </w:p>
    <w:p w14:paraId="091FCC77" w14:textId="77777777" w:rsidR="00EA378C" w:rsidRPr="00504B99" w:rsidRDefault="00EA378C">
      <w:pPr>
        <w:spacing w:after="200"/>
        <w:rPr>
          <w:sz w:val="24"/>
          <w:szCs w:val="24"/>
          <w:lang w:val="en-GB"/>
        </w:rPr>
      </w:pPr>
      <w:r w:rsidRPr="00504B99">
        <w:rPr>
          <w:sz w:val="24"/>
          <w:szCs w:val="24"/>
          <w:lang w:val="en-GB"/>
        </w:rPr>
        <w:br w:type="page"/>
      </w:r>
    </w:p>
    <w:p w14:paraId="23F3B2B8" w14:textId="77777777" w:rsidR="00A274BD" w:rsidRPr="00504B99" w:rsidRDefault="00A274BD" w:rsidP="00A274BD">
      <w:pPr>
        <w:pStyle w:val="ITberschrift11"/>
        <w:rPr>
          <w:lang w:val="en-GB"/>
        </w:rPr>
      </w:pPr>
      <w:bookmarkStart w:id="171" w:name="_Toc83310862"/>
      <w:r w:rsidRPr="00504B99">
        <w:rPr>
          <w:lang w:val="en-GB"/>
        </w:rPr>
        <w:lastRenderedPageBreak/>
        <w:t>Investment</w:t>
      </w:r>
      <w:bookmarkEnd w:id="171"/>
    </w:p>
    <w:p w14:paraId="571C0D3E" w14:textId="77777777" w:rsidR="00592595" w:rsidRPr="000B5672" w:rsidRDefault="00592595" w:rsidP="00592595">
      <w:pPr>
        <w:pStyle w:val="ITberschrift111"/>
        <w:rPr>
          <w:rStyle w:val="ITStandardZchn"/>
          <w:sz w:val="24"/>
          <w:szCs w:val="24"/>
          <w:lang w:val="en-US"/>
        </w:rPr>
      </w:pPr>
      <w:bookmarkStart w:id="172" w:name="_Toc83310863"/>
      <w:r w:rsidRPr="38749746">
        <w:rPr>
          <w:rStyle w:val="ITStandardZchn"/>
          <w:sz w:val="24"/>
          <w:szCs w:val="24"/>
          <w:lang w:val="en-US"/>
        </w:rPr>
        <w:t>Tools and Equipment</w:t>
      </w:r>
      <w:bookmarkEnd w:id="172"/>
    </w:p>
    <w:p w14:paraId="6A34D98A" w14:textId="77777777" w:rsidR="00F96B3D" w:rsidRPr="00A16672" w:rsidRDefault="00C26617" w:rsidP="00504B99">
      <w:pPr>
        <w:pStyle w:val="ITAbsatzohneNr"/>
        <w:jc w:val="both"/>
        <w:rPr>
          <w:i/>
          <w:lang w:val="en-GB"/>
        </w:rPr>
      </w:pPr>
      <w:r w:rsidRPr="00504B99">
        <w:rPr>
          <w:i/>
          <w:lang w:val="en-GB"/>
        </w:rPr>
        <w:t>Please cluster your investment by technology classification</w:t>
      </w:r>
      <w:r w:rsidR="001D6A22" w:rsidRPr="00504B99">
        <w:rPr>
          <w:i/>
          <w:lang w:val="en-GB"/>
        </w:rPr>
        <w:t>.</w:t>
      </w:r>
      <w:r w:rsidR="004766EF" w:rsidRPr="00504B99">
        <w:rPr>
          <w:i/>
          <w:lang w:val="en-GB"/>
        </w:rPr>
        <w:t xml:space="preserve"> </w:t>
      </w:r>
      <w:r w:rsidRPr="00504B99">
        <w:rPr>
          <w:i/>
          <w:lang w:val="en-GB"/>
        </w:rPr>
        <w:t>Pleas</w:t>
      </w:r>
      <w:r w:rsidR="004766EF" w:rsidRPr="00504B99">
        <w:rPr>
          <w:i/>
          <w:lang w:val="en-GB"/>
        </w:rPr>
        <w:t>e</w:t>
      </w:r>
      <w:r w:rsidRPr="00504B99">
        <w:rPr>
          <w:i/>
          <w:lang w:val="en-GB"/>
        </w:rPr>
        <w:t xml:space="preserve"> provide also a brief and simple description</w:t>
      </w:r>
      <w:r w:rsidR="004766EF" w:rsidRPr="00504B99">
        <w:rPr>
          <w:i/>
          <w:lang w:val="en-GB"/>
        </w:rPr>
        <w:t xml:space="preserve"> of 1 or 2 sentences</w:t>
      </w:r>
      <w:r w:rsidRPr="00504B99">
        <w:rPr>
          <w:i/>
          <w:lang w:val="en-GB"/>
        </w:rPr>
        <w:t xml:space="preserve"> to the table (what is the purpose of the investment…). </w:t>
      </w:r>
    </w:p>
    <w:p w14:paraId="088A710E" w14:textId="77777777" w:rsidR="008F56E4" w:rsidRPr="000956E9" w:rsidRDefault="008F56E4" w:rsidP="008F56E4">
      <w:pPr>
        <w:pStyle w:val="ITAbsatzohneNr"/>
        <w:rPr>
          <w:lang w:val="en-GB"/>
        </w:rPr>
      </w:pPr>
    </w:p>
    <w:tbl>
      <w:tblPr>
        <w:tblStyle w:val="TableGrid"/>
        <w:tblW w:w="9889" w:type="dxa"/>
        <w:tblLayout w:type="fixed"/>
        <w:tblLook w:val="04A0" w:firstRow="1" w:lastRow="0" w:firstColumn="1" w:lastColumn="0" w:noHBand="0" w:noVBand="1"/>
      </w:tblPr>
      <w:tblGrid>
        <w:gridCol w:w="1838"/>
        <w:gridCol w:w="992"/>
        <w:gridCol w:w="2948"/>
        <w:gridCol w:w="1623"/>
        <w:gridCol w:w="786"/>
        <w:gridCol w:w="851"/>
        <w:gridCol w:w="851"/>
      </w:tblGrid>
      <w:tr w:rsidR="00F407AE" w:rsidRPr="00504B99" w14:paraId="356EA1AB" w14:textId="77777777" w:rsidTr="000C19A3">
        <w:trPr>
          <w:divId w:val="425922551"/>
          <w:trHeight w:val="540"/>
        </w:trPr>
        <w:tc>
          <w:tcPr>
            <w:tcW w:w="1838" w:type="dxa"/>
            <w:hideMark/>
          </w:tcPr>
          <w:p w14:paraId="421FEB78" w14:textId="77777777" w:rsidR="00F407AE" w:rsidRPr="000B5672" w:rsidRDefault="00F407AE" w:rsidP="008F56E4">
            <w:pPr>
              <w:pStyle w:val="ITAbsatzohneNr"/>
              <w:rPr>
                <w:rFonts w:cs="Arial"/>
                <w:b/>
                <w:bCs/>
                <w:sz w:val="24"/>
                <w:szCs w:val="22"/>
                <w:lang w:val="en-US"/>
              </w:rPr>
            </w:pPr>
            <w:r w:rsidRPr="000B5672">
              <w:rPr>
                <w:rFonts w:cs="Arial"/>
                <w:b/>
                <w:bCs/>
                <w:sz w:val="24"/>
                <w:szCs w:val="22"/>
                <w:lang w:val="en-US"/>
              </w:rPr>
              <w:t xml:space="preserve">Technology </w:t>
            </w:r>
          </w:p>
          <w:p w14:paraId="5D993C13" w14:textId="77777777" w:rsidR="00F407AE" w:rsidRPr="000B5672" w:rsidRDefault="00F407AE" w:rsidP="008F56E4">
            <w:pPr>
              <w:pStyle w:val="ITAbsatzohneNr"/>
              <w:rPr>
                <w:rFonts w:cs="Arial"/>
                <w:b/>
                <w:bCs/>
                <w:sz w:val="24"/>
                <w:szCs w:val="22"/>
                <w:lang w:val="en-US"/>
              </w:rPr>
            </w:pPr>
            <w:r w:rsidRPr="000B5672">
              <w:rPr>
                <w:rFonts w:cs="Arial"/>
                <w:b/>
                <w:bCs/>
                <w:sz w:val="24"/>
                <w:szCs w:val="22"/>
                <w:lang w:val="en-US"/>
              </w:rPr>
              <w:t>Classification</w:t>
            </w:r>
          </w:p>
        </w:tc>
        <w:tc>
          <w:tcPr>
            <w:tcW w:w="992" w:type="dxa"/>
            <w:hideMark/>
          </w:tcPr>
          <w:p w14:paraId="5AA28ACE" w14:textId="77777777" w:rsidR="00F407AE" w:rsidRPr="000B5672" w:rsidRDefault="00F407AE" w:rsidP="008A6C79">
            <w:pPr>
              <w:pStyle w:val="ITAbsatzohneNr"/>
              <w:rPr>
                <w:rFonts w:cs="Arial"/>
                <w:b/>
                <w:bCs/>
                <w:sz w:val="24"/>
                <w:szCs w:val="22"/>
                <w:lang w:val="en-GB" w:eastAsia="en-US"/>
              </w:rPr>
            </w:pPr>
            <w:r w:rsidRPr="000B5672">
              <w:rPr>
                <w:rFonts w:cs="Arial"/>
                <w:b/>
                <w:bCs/>
                <w:sz w:val="24"/>
                <w:szCs w:val="22"/>
                <w:lang w:val="en-US"/>
              </w:rPr>
              <w:t xml:space="preserve">No. of Tools </w:t>
            </w:r>
          </w:p>
        </w:tc>
        <w:tc>
          <w:tcPr>
            <w:tcW w:w="2948" w:type="dxa"/>
            <w:hideMark/>
          </w:tcPr>
          <w:p w14:paraId="28B3DBE0" w14:textId="69EA4F5C" w:rsidR="00F407AE" w:rsidRPr="000B5672" w:rsidRDefault="00F407AE" w:rsidP="008F56E4">
            <w:pPr>
              <w:pStyle w:val="ITAbsatzohneNr"/>
              <w:rPr>
                <w:rFonts w:cs="Arial"/>
                <w:b/>
                <w:bCs/>
                <w:sz w:val="24"/>
                <w:szCs w:val="22"/>
                <w:lang w:val="en-GB" w:eastAsia="en-US"/>
              </w:rPr>
            </w:pPr>
            <w:r w:rsidRPr="000B5672">
              <w:rPr>
                <w:rFonts w:cs="Arial"/>
                <w:b/>
                <w:bCs/>
                <w:sz w:val="24"/>
                <w:szCs w:val="22"/>
                <w:lang w:val="en-US"/>
              </w:rPr>
              <w:t>Examples</w:t>
            </w:r>
            <w:r w:rsidR="00A26678">
              <w:rPr>
                <w:rFonts w:cs="Arial"/>
                <w:b/>
                <w:bCs/>
                <w:sz w:val="24"/>
                <w:szCs w:val="22"/>
                <w:lang w:val="en-US"/>
              </w:rPr>
              <w:t xml:space="preserve"> </w:t>
            </w:r>
            <w:r w:rsidRPr="000B5672">
              <w:rPr>
                <w:rFonts w:cs="Arial"/>
                <w:b/>
                <w:bCs/>
                <w:sz w:val="24"/>
                <w:szCs w:val="22"/>
                <w:lang w:val="en-GB" w:eastAsia="en-US"/>
              </w:rPr>
              <w:t>of Tools</w:t>
            </w:r>
          </w:p>
        </w:tc>
        <w:tc>
          <w:tcPr>
            <w:tcW w:w="1623" w:type="dxa"/>
            <w:hideMark/>
          </w:tcPr>
          <w:p w14:paraId="1706EE74" w14:textId="77777777" w:rsidR="00F407AE" w:rsidRPr="000B5672" w:rsidRDefault="00F407AE" w:rsidP="008A6C79">
            <w:pPr>
              <w:pStyle w:val="ITAbsatzohneNr"/>
              <w:rPr>
                <w:rFonts w:cs="Arial"/>
                <w:b/>
                <w:bCs/>
                <w:sz w:val="24"/>
                <w:szCs w:val="22"/>
                <w:lang w:val="en-GB" w:eastAsia="en-US"/>
              </w:rPr>
            </w:pPr>
            <w:r w:rsidRPr="000B5672">
              <w:rPr>
                <w:rFonts w:cs="Arial"/>
                <w:b/>
                <w:sz w:val="24"/>
                <w:szCs w:val="22"/>
                <w:lang w:val="en-US"/>
              </w:rPr>
              <w:t>Investment Cost</w:t>
            </w:r>
            <w:r w:rsidRPr="000B5672">
              <w:rPr>
                <w:rFonts w:cs="Arial"/>
                <w:b/>
                <w:bCs/>
                <w:sz w:val="24"/>
                <w:szCs w:val="22"/>
                <w:lang w:val="en-GB" w:eastAsia="en-US"/>
              </w:rPr>
              <w:t xml:space="preserve"> [EUR]</w:t>
            </w:r>
          </w:p>
        </w:tc>
        <w:tc>
          <w:tcPr>
            <w:tcW w:w="786" w:type="dxa"/>
            <w:hideMark/>
          </w:tcPr>
          <w:p w14:paraId="7FF695F4" w14:textId="77777777" w:rsidR="00F407AE" w:rsidRPr="000B5672" w:rsidRDefault="00F407AE" w:rsidP="00DD5ED5">
            <w:pPr>
              <w:pStyle w:val="ITAbsatzohneNr"/>
              <w:rPr>
                <w:rFonts w:cs="Arial"/>
                <w:b/>
                <w:sz w:val="24"/>
                <w:szCs w:val="22"/>
                <w:lang w:val="en-GB"/>
              </w:rPr>
            </w:pPr>
            <w:r w:rsidRPr="000B5672">
              <w:rPr>
                <w:rFonts w:cs="Arial"/>
                <w:b/>
                <w:sz w:val="24"/>
                <w:szCs w:val="22"/>
                <w:lang w:val="en-GB"/>
              </w:rPr>
              <w:t xml:space="preserve">Year* </w:t>
            </w:r>
          </w:p>
        </w:tc>
        <w:tc>
          <w:tcPr>
            <w:tcW w:w="851" w:type="dxa"/>
          </w:tcPr>
          <w:p w14:paraId="31E3AC39" w14:textId="253E7BF9" w:rsidR="00F407AE" w:rsidRPr="000B5672" w:rsidRDefault="00795F0C" w:rsidP="00A26678">
            <w:pPr>
              <w:pStyle w:val="ITAbsatzohneNr"/>
              <w:ind w:right="99"/>
              <w:rPr>
                <w:rFonts w:cs="Arial"/>
                <w:b/>
                <w:bCs/>
                <w:sz w:val="24"/>
                <w:szCs w:val="22"/>
                <w:lang w:val="en-GB" w:eastAsia="en-US"/>
              </w:rPr>
            </w:pPr>
            <w:commentRangeStart w:id="173"/>
            <w:r w:rsidRPr="000B5672">
              <w:rPr>
                <w:rFonts w:cs="Arial"/>
                <w:b/>
                <w:bCs/>
                <w:sz w:val="24"/>
                <w:szCs w:val="22"/>
                <w:lang w:val="en-GB" w:eastAsia="en-US"/>
              </w:rPr>
              <w:t>W</w:t>
            </w:r>
            <w:r w:rsidR="00A26678">
              <w:rPr>
                <w:rFonts w:cs="Arial"/>
                <w:b/>
                <w:bCs/>
                <w:sz w:val="24"/>
                <w:szCs w:val="22"/>
                <w:lang w:val="en-GB" w:eastAsia="en-US"/>
              </w:rPr>
              <w:t>orkstream</w:t>
            </w:r>
            <w:commentRangeEnd w:id="173"/>
            <w:r w:rsidR="00AC02C3">
              <w:rPr>
                <w:rStyle w:val="CommentReference"/>
              </w:rPr>
              <w:commentReference w:id="173"/>
            </w:r>
          </w:p>
        </w:tc>
        <w:tc>
          <w:tcPr>
            <w:tcW w:w="851" w:type="dxa"/>
            <w:hideMark/>
          </w:tcPr>
          <w:p w14:paraId="0652E6D8" w14:textId="77777777" w:rsidR="00F407AE" w:rsidRPr="000B5672" w:rsidRDefault="00F407AE" w:rsidP="008A6C79">
            <w:pPr>
              <w:pStyle w:val="ITAbsatzohneNr"/>
              <w:ind w:right="99"/>
              <w:rPr>
                <w:rFonts w:cs="Arial"/>
                <w:b/>
                <w:bCs/>
                <w:sz w:val="24"/>
                <w:szCs w:val="22"/>
                <w:lang w:val="en-GB" w:eastAsia="en-US"/>
              </w:rPr>
            </w:pPr>
            <w:r w:rsidRPr="000B5672">
              <w:rPr>
                <w:rFonts w:cs="Arial"/>
                <w:b/>
                <w:bCs/>
                <w:sz w:val="24"/>
                <w:szCs w:val="22"/>
                <w:lang w:val="en-GB" w:eastAsia="en-US"/>
              </w:rPr>
              <w:t>WP</w:t>
            </w:r>
          </w:p>
        </w:tc>
      </w:tr>
      <w:tr w:rsidR="00526809" w:rsidRPr="00504B99" w14:paraId="031F80A4" w14:textId="77777777" w:rsidTr="00AC02C3">
        <w:trPr>
          <w:divId w:val="425922551"/>
          <w:trHeight w:val="315"/>
        </w:trPr>
        <w:tc>
          <w:tcPr>
            <w:tcW w:w="1838" w:type="dxa"/>
            <w:noWrap/>
            <w:vAlign w:val="center"/>
          </w:tcPr>
          <w:p w14:paraId="703CF59C" w14:textId="1528EBA9" w:rsidR="00526809" w:rsidRPr="000B5672" w:rsidRDefault="00526809" w:rsidP="00526809">
            <w:pPr>
              <w:pStyle w:val="ITAbsatzohneNr"/>
              <w:rPr>
                <w:rFonts w:cs="Arial"/>
                <w:sz w:val="24"/>
                <w:szCs w:val="22"/>
                <w:lang w:val="en-US"/>
              </w:rPr>
            </w:pPr>
            <w:r>
              <w:rPr>
                <w:rFonts w:cs="Arial"/>
                <w:sz w:val="24"/>
                <w:szCs w:val="22"/>
                <w:lang w:val="en-US"/>
              </w:rPr>
              <w:t>SW development tools</w:t>
            </w:r>
          </w:p>
        </w:tc>
        <w:tc>
          <w:tcPr>
            <w:tcW w:w="992" w:type="dxa"/>
            <w:noWrap/>
            <w:vAlign w:val="center"/>
          </w:tcPr>
          <w:p w14:paraId="6DA74F5D" w14:textId="5DE5748E" w:rsidR="00526809" w:rsidRPr="000B5672" w:rsidRDefault="00526809" w:rsidP="00526809">
            <w:pPr>
              <w:pStyle w:val="ITAbsatzohneNr"/>
              <w:rPr>
                <w:rFonts w:cs="Arial"/>
                <w:sz w:val="24"/>
                <w:szCs w:val="22"/>
                <w:lang w:val="en-US"/>
              </w:rPr>
            </w:pPr>
            <w:proofErr w:type="spellStart"/>
            <w:r>
              <w:rPr>
                <w:rFonts w:cs="Arial"/>
                <w:sz w:val="24"/>
                <w:szCs w:val="22"/>
                <w:lang w:val="en-US"/>
              </w:rPr>
              <w:t>Tbd</w:t>
            </w:r>
            <w:proofErr w:type="spellEnd"/>
            <w:r>
              <w:rPr>
                <w:rFonts w:cs="Arial"/>
                <w:sz w:val="24"/>
                <w:szCs w:val="22"/>
                <w:lang w:val="en-US"/>
              </w:rPr>
              <w:t>.</w:t>
            </w:r>
          </w:p>
        </w:tc>
        <w:tc>
          <w:tcPr>
            <w:tcW w:w="2948" w:type="dxa"/>
            <w:vAlign w:val="center"/>
          </w:tcPr>
          <w:p w14:paraId="469C9FFE" w14:textId="46B55456" w:rsidR="00526809" w:rsidRPr="000B5672" w:rsidRDefault="00526809" w:rsidP="00526809">
            <w:pPr>
              <w:pStyle w:val="ITAbsatzohneNr"/>
              <w:rPr>
                <w:rFonts w:cs="Arial"/>
                <w:sz w:val="24"/>
                <w:szCs w:val="22"/>
                <w:lang w:val="en-US" w:eastAsia="en-US"/>
              </w:rPr>
            </w:pPr>
            <w:r>
              <w:rPr>
                <w:rFonts w:cs="Arial"/>
                <w:sz w:val="24"/>
                <w:szCs w:val="22"/>
                <w:lang w:val="en-US" w:eastAsia="en-US"/>
              </w:rPr>
              <w:t>Development tools for SMO</w:t>
            </w:r>
          </w:p>
        </w:tc>
        <w:tc>
          <w:tcPr>
            <w:tcW w:w="1623" w:type="dxa"/>
            <w:noWrap/>
            <w:vAlign w:val="center"/>
          </w:tcPr>
          <w:p w14:paraId="01B29AD6" w14:textId="35713E89" w:rsidR="00526809" w:rsidRPr="000B5672" w:rsidRDefault="00526809" w:rsidP="00526809">
            <w:pPr>
              <w:pStyle w:val="ITAbsatzohneNr"/>
              <w:jc w:val="right"/>
              <w:rPr>
                <w:rFonts w:cs="Arial"/>
                <w:sz w:val="24"/>
                <w:szCs w:val="22"/>
                <w:lang w:val="en-GB"/>
              </w:rPr>
            </w:pPr>
            <w:r>
              <w:rPr>
                <w:rFonts w:cs="Arial"/>
                <w:sz w:val="24"/>
                <w:szCs w:val="22"/>
                <w:lang w:val="en-US"/>
              </w:rPr>
              <w:t>1 Mio €</w:t>
            </w:r>
          </w:p>
        </w:tc>
        <w:tc>
          <w:tcPr>
            <w:tcW w:w="786" w:type="dxa"/>
            <w:noWrap/>
            <w:vAlign w:val="center"/>
          </w:tcPr>
          <w:p w14:paraId="3BEAA2C3" w14:textId="5478D8B2" w:rsidR="00526809" w:rsidRPr="000B5672" w:rsidRDefault="00526809" w:rsidP="00526809">
            <w:pPr>
              <w:pStyle w:val="ITAbsatzohneNr"/>
              <w:jc w:val="right"/>
              <w:rPr>
                <w:rFonts w:cs="Arial"/>
                <w:sz w:val="24"/>
                <w:szCs w:val="22"/>
                <w:lang w:val="en-US" w:eastAsia="en-US"/>
              </w:rPr>
            </w:pPr>
            <w:r>
              <w:rPr>
                <w:rFonts w:cs="Arial"/>
                <w:sz w:val="24"/>
                <w:szCs w:val="22"/>
                <w:lang w:val="en-US" w:eastAsia="en-US"/>
              </w:rPr>
              <w:t>2022-2023</w:t>
            </w:r>
          </w:p>
        </w:tc>
        <w:tc>
          <w:tcPr>
            <w:tcW w:w="851" w:type="dxa"/>
            <w:shd w:val="clear" w:color="auto" w:fill="FFFF00"/>
          </w:tcPr>
          <w:p w14:paraId="3372F453" w14:textId="3B1E1715" w:rsidR="00526809" w:rsidRPr="000B5672" w:rsidRDefault="00526809" w:rsidP="00526809">
            <w:pPr>
              <w:pStyle w:val="ITAbsatzohneNr"/>
              <w:rPr>
                <w:rFonts w:cs="Arial"/>
                <w:sz w:val="24"/>
                <w:szCs w:val="22"/>
                <w:lang w:val="en-US" w:eastAsia="en-US"/>
              </w:rPr>
            </w:pPr>
            <w:r>
              <w:rPr>
                <w:rFonts w:cs="Arial"/>
                <w:sz w:val="24"/>
                <w:szCs w:val="22"/>
                <w:lang w:val="en-US" w:eastAsia="en-US"/>
              </w:rPr>
              <w:t>3</w:t>
            </w:r>
          </w:p>
        </w:tc>
        <w:tc>
          <w:tcPr>
            <w:tcW w:w="851" w:type="dxa"/>
            <w:shd w:val="clear" w:color="auto" w:fill="FFFF00"/>
            <w:noWrap/>
            <w:vAlign w:val="center"/>
          </w:tcPr>
          <w:p w14:paraId="5C13EAB1" w14:textId="0C68421F" w:rsidR="00526809" w:rsidRPr="000B5672" w:rsidRDefault="00526809" w:rsidP="00526809">
            <w:pPr>
              <w:pStyle w:val="ITAbsatzohneNr"/>
              <w:rPr>
                <w:rFonts w:cs="Arial"/>
                <w:sz w:val="24"/>
                <w:szCs w:val="22"/>
                <w:lang w:val="en-US" w:eastAsia="en-US"/>
              </w:rPr>
            </w:pPr>
            <w:r>
              <w:rPr>
                <w:rFonts w:cs="Arial"/>
                <w:sz w:val="24"/>
                <w:szCs w:val="22"/>
                <w:lang w:val="en-US" w:eastAsia="en-US"/>
              </w:rPr>
              <w:t>3</w:t>
            </w:r>
          </w:p>
        </w:tc>
      </w:tr>
      <w:tr w:rsidR="00526809" w:rsidRPr="00504B99" w14:paraId="687050ED" w14:textId="77777777" w:rsidTr="00AC02C3">
        <w:trPr>
          <w:divId w:val="425922551"/>
          <w:trHeight w:val="540"/>
        </w:trPr>
        <w:tc>
          <w:tcPr>
            <w:tcW w:w="1838" w:type="dxa"/>
            <w:noWrap/>
            <w:vAlign w:val="center"/>
          </w:tcPr>
          <w:p w14:paraId="6A96BC1D" w14:textId="16BD494D" w:rsidR="00526809" w:rsidRPr="000B5672" w:rsidRDefault="00526809" w:rsidP="00526809">
            <w:pPr>
              <w:pStyle w:val="ITAbsatzohneNr"/>
              <w:rPr>
                <w:rFonts w:cs="Arial"/>
                <w:sz w:val="24"/>
                <w:szCs w:val="22"/>
                <w:lang w:val="en-US" w:eastAsia="en-US"/>
              </w:rPr>
            </w:pPr>
            <w:r>
              <w:rPr>
                <w:rFonts w:cs="Arial"/>
                <w:sz w:val="24"/>
                <w:szCs w:val="22"/>
                <w:lang w:val="en-US" w:eastAsia="en-US"/>
              </w:rPr>
              <w:t>Test equipment</w:t>
            </w:r>
          </w:p>
        </w:tc>
        <w:tc>
          <w:tcPr>
            <w:tcW w:w="992" w:type="dxa"/>
            <w:noWrap/>
            <w:vAlign w:val="center"/>
          </w:tcPr>
          <w:p w14:paraId="33BB88A5" w14:textId="76B1BEA0" w:rsidR="00526809" w:rsidRPr="000B5672" w:rsidRDefault="00526809" w:rsidP="00526809">
            <w:pPr>
              <w:pStyle w:val="ITAbsatzohneNr"/>
              <w:rPr>
                <w:rFonts w:cs="Arial"/>
                <w:sz w:val="24"/>
                <w:szCs w:val="22"/>
                <w:lang w:val="en-US"/>
              </w:rPr>
            </w:pPr>
            <w:proofErr w:type="spellStart"/>
            <w:r>
              <w:rPr>
                <w:rFonts w:cs="Arial"/>
                <w:sz w:val="24"/>
                <w:szCs w:val="22"/>
                <w:lang w:val="en-US"/>
              </w:rPr>
              <w:t>Tbd</w:t>
            </w:r>
            <w:proofErr w:type="spellEnd"/>
            <w:r>
              <w:rPr>
                <w:rFonts w:cs="Arial"/>
                <w:sz w:val="24"/>
                <w:szCs w:val="22"/>
                <w:lang w:val="en-US"/>
              </w:rPr>
              <w:t>.</w:t>
            </w:r>
          </w:p>
        </w:tc>
        <w:tc>
          <w:tcPr>
            <w:tcW w:w="2948" w:type="dxa"/>
            <w:vAlign w:val="center"/>
          </w:tcPr>
          <w:p w14:paraId="3C75DFD5" w14:textId="1BEAEE0C" w:rsidR="00526809" w:rsidRPr="000B5672" w:rsidRDefault="00526809" w:rsidP="00526809">
            <w:pPr>
              <w:pStyle w:val="ITAbsatzohneNr"/>
              <w:rPr>
                <w:rFonts w:cs="Arial"/>
                <w:sz w:val="24"/>
                <w:szCs w:val="22"/>
                <w:lang w:val="en-US" w:eastAsia="en-US"/>
              </w:rPr>
            </w:pPr>
            <w:r>
              <w:rPr>
                <w:rFonts w:cs="Arial"/>
                <w:sz w:val="24"/>
                <w:szCs w:val="22"/>
                <w:lang w:val="en-US" w:eastAsia="en-US"/>
              </w:rPr>
              <w:t>Protocol analyzers etc.</w:t>
            </w:r>
          </w:p>
        </w:tc>
        <w:tc>
          <w:tcPr>
            <w:tcW w:w="1623" w:type="dxa"/>
            <w:noWrap/>
            <w:vAlign w:val="center"/>
          </w:tcPr>
          <w:p w14:paraId="1118C992" w14:textId="1EBB07D2" w:rsidR="00526809" w:rsidRPr="000B5672" w:rsidRDefault="00526809" w:rsidP="00526809">
            <w:pPr>
              <w:pStyle w:val="ITAbsatzohneNr"/>
              <w:jc w:val="right"/>
              <w:rPr>
                <w:rFonts w:cs="Arial"/>
                <w:sz w:val="24"/>
                <w:szCs w:val="22"/>
                <w:lang w:val="en-US"/>
              </w:rPr>
            </w:pPr>
            <w:r>
              <w:rPr>
                <w:rFonts w:cs="Arial"/>
                <w:sz w:val="24"/>
                <w:szCs w:val="22"/>
                <w:lang w:val="en-US"/>
              </w:rPr>
              <w:t>1 Mio €</w:t>
            </w:r>
          </w:p>
        </w:tc>
        <w:tc>
          <w:tcPr>
            <w:tcW w:w="786" w:type="dxa"/>
            <w:noWrap/>
            <w:vAlign w:val="center"/>
          </w:tcPr>
          <w:p w14:paraId="7EF99BAF" w14:textId="0827C561" w:rsidR="00526809" w:rsidRPr="000B5672" w:rsidRDefault="00526809" w:rsidP="00526809">
            <w:pPr>
              <w:pStyle w:val="ITAbsatzohneNr"/>
              <w:jc w:val="right"/>
              <w:rPr>
                <w:rFonts w:cs="Arial"/>
                <w:sz w:val="24"/>
                <w:szCs w:val="22"/>
                <w:lang w:val="en-US" w:eastAsia="en-US"/>
              </w:rPr>
            </w:pPr>
            <w:r>
              <w:rPr>
                <w:rFonts w:cs="Arial"/>
                <w:sz w:val="24"/>
                <w:szCs w:val="22"/>
                <w:lang w:val="en-US" w:eastAsia="en-US"/>
              </w:rPr>
              <w:t>2024</w:t>
            </w:r>
          </w:p>
        </w:tc>
        <w:tc>
          <w:tcPr>
            <w:tcW w:w="851" w:type="dxa"/>
            <w:shd w:val="clear" w:color="auto" w:fill="FFFF00"/>
          </w:tcPr>
          <w:p w14:paraId="48D68AE0" w14:textId="78CBD5A7" w:rsidR="00526809" w:rsidRPr="000B5672" w:rsidRDefault="00526809" w:rsidP="00526809">
            <w:pPr>
              <w:pStyle w:val="ITAbsatzohneNr"/>
              <w:rPr>
                <w:rFonts w:cs="Arial"/>
                <w:sz w:val="24"/>
                <w:szCs w:val="22"/>
                <w:lang w:val="en-US" w:eastAsia="en-US"/>
              </w:rPr>
            </w:pPr>
            <w:r>
              <w:rPr>
                <w:rFonts w:cs="Arial"/>
                <w:sz w:val="24"/>
                <w:szCs w:val="22"/>
                <w:lang w:val="en-US" w:eastAsia="en-US"/>
              </w:rPr>
              <w:t>5</w:t>
            </w:r>
          </w:p>
        </w:tc>
        <w:tc>
          <w:tcPr>
            <w:tcW w:w="851" w:type="dxa"/>
            <w:shd w:val="clear" w:color="auto" w:fill="FFFF00"/>
            <w:noWrap/>
            <w:vAlign w:val="center"/>
          </w:tcPr>
          <w:p w14:paraId="699A886B" w14:textId="3ED06972" w:rsidR="00526809" w:rsidRPr="000B5672" w:rsidRDefault="00526809" w:rsidP="00526809">
            <w:pPr>
              <w:pStyle w:val="ITAbsatzohneNr"/>
              <w:rPr>
                <w:rFonts w:cs="Arial"/>
                <w:sz w:val="24"/>
                <w:szCs w:val="22"/>
                <w:lang w:val="en-US" w:eastAsia="en-US"/>
              </w:rPr>
            </w:pPr>
            <w:r>
              <w:rPr>
                <w:rFonts w:cs="Arial"/>
                <w:sz w:val="24"/>
                <w:szCs w:val="22"/>
                <w:lang w:val="en-US" w:eastAsia="en-US"/>
              </w:rPr>
              <w:t>5</w:t>
            </w:r>
          </w:p>
        </w:tc>
      </w:tr>
      <w:tr w:rsidR="00526809" w:rsidRPr="00504B99" w14:paraId="22D89291" w14:textId="77777777" w:rsidTr="00AC02C3">
        <w:trPr>
          <w:divId w:val="425922551"/>
          <w:trHeight w:val="540"/>
        </w:trPr>
        <w:tc>
          <w:tcPr>
            <w:tcW w:w="1838" w:type="dxa"/>
            <w:noWrap/>
            <w:vAlign w:val="center"/>
          </w:tcPr>
          <w:p w14:paraId="59E54A0B" w14:textId="5C6A04F7" w:rsidR="00526809" w:rsidRPr="000B5672" w:rsidRDefault="00526809" w:rsidP="00526809">
            <w:pPr>
              <w:pStyle w:val="ITAbsatzohneNr"/>
              <w:rPr>
                <w:rFonts w:cs="Arial"/>
                <w:sz w:val="24"/>
                <w:szCs w:val="22"/>
                <w:lang w:val="en-US" w:eastAsia="en-US"/>
              </w:rPr>
            </w:pPr>
            <w:r>
              <w:rPr>
                <w:rFonts w:cs="Arial"/>
                <w:sz w:val="24"/>
                <w:szCs w:val="22"/>
                <w:lang w:val="en-US" w:eastAsia="en-US"/>
              </w:rPr>
              <w:t>Equipment for FID</w:t>
            </w:r>
          </w:p>
        </w:tc>
        <w:tc>
          <w:tcPr>
            <w:tcW w:w="992" w:type="dxa"/>
            <w:noWrap/>
            <w:vAlign w:val="center"/>
          </w:tcPr>
          <w:p w14:paraId="4C566F9F" w14:textId="6A4D6DAA" w:rsidR="00526809" w:rsidRPr="000B5672" w:rsidRDefault="00526809" w:rsidP="00526809">
            <w:pPr>
              <w:pStyle w:val="ITAbsatzohneNr"/>
              <w:rPr>
                <w:rFonts w:cs="Arial"/>
                <w:sz w:val="24"/>
                <w:szCs w:val="22"/>
                <w:lang w:val="en-US"/>
              </w:rPr>
            </w:pPr>
            <w:proofErr w:type="spellStart"/>
            <w:r>
              <w:rPr>
                <w:rFonts w:cs="Arial"/>
                <w:sz w:val="24"/>
                <w:szCs w:val="22"/>
                <w:lang w:val="en-US"/>
              </w:rPr>
              <w:t>Tbd</w:t>
            </w:r>
            <w:proofErr w:type="spellEnd"/>
            <w:r>
              <w:rPr>
                <w:rFonts w:cs="Arial"/>
                <w:sz w:val="24"/>
                <w:szCs w:val="22"/>
                <w:lang w:val="en-US"/>
              </w:rPr>
              <w:t>.</w:t>
            </w:r>
          </w:p>
        </w:tc>
        <w:tc>
          <w:tcPr>
            <w:tcW w:w="2948" w:type="dxa"/>
            <w:vAlign w:val="center"/>
          </w:tcPr>
          <w:p w14:paraId="2B05089F" w14:textId="37750F37" w:rsidR="00526809" w:rsidRPr="000B5672" w:rsidRDefault="00526809" w:rsidP="00526809">
            <w:pPr>
              <w:pStyle w:val="ITAbsatzohneNr"/>
              <w:rPr>
                <w:rFonts w:cs="Arial"/>
                <w:sz w:val="24"/>
                <w:szCs w:val="22"/>
                <w:lang w:val="en-US" w:eastAsia="en-US"/>
              </w:rPr>
            </w:pPr>
            <w:r>
              <w:rPr>
                <w:rFonts w:cs="Arial"/>
                <w:sz w:val="24"/>
                <w:szCs w:val="22"/>
                <w:lang w:val="en-US" w:eastAsia="en-US"/>
              </w:rPr>
              <w:t>Antenna sites, cabling, etc.</w:t>
            </w:r>
          </w:p>
        </w:tc>
        <w:tc>
          <w:tcPr>
            <w:tcW w:w="1623" w:type="dxa"/>
            <w:noWrap/>
            <w:vAlign w:val="center"/>
          </w:tcPr>
          <w:p w14:paraId="7B2877C7" w14:textId="20D57F82" w:rsidR="00526809" w:rsidRPr="000B5672" w:rsidRDefault="00526809" w:rsidP="00526809">
            <w:pPr>
              <w:pStyle w:val="ITAbsatzohneNr"/>
              <w:jc w:val="right"/>
              <w:rPr>
                <w:rFonts w:cs="Arial"/>
                <w:sz w:val="24"/>
                <w:szCs w:val="22"/>
                <w:lang w:val="en-US"/>
              </w:rPr>
            </w:pPr>
            <w:r>
              <w:rPr>
                <w:rFonts w:cs="Arial"/>
                <w:sz w:val="24"/>
                <w:szCs w:val="22"/>
                <w:lang w:val="en-US"/>
              </w:rPr>
              <w:t>5 Mio €</w:t>
            </w:r>
          </w:p>
        </w:tc>
        <w:tc>
          <w:tcPr>
            <w:tcW w:w="786" w:type="dxa"/>
            <w:noWrap/>
            <w:vAlign w:val="center"/>
          </w:tcPr>
          <w:p w14:paraId="5A87FA16" w14:textId="39895F7D" w:rsidR="00526809" w:rsidRPr="000B5672" w:rsidRDefault="00526809" w:rsidP="00526809">
            <w:pPr>
              <w:pStyle w:val="ITAbsatzohneNr"/>
              <w:jc w:val="right"/>
              <w:rPr>
                <w:rFonts w:cs="Arial"/>
                <w:sz w:val="24"/>
                <w:szCs w:val="22"/>
                <w:lang w:val="en-US" w:eastAsia="en-US"/>
              </w:rPr>
            </w:pPr>
            <w:r>
              <w:rPr>
                <w:rFonts w:cs="Arial"/>
                <w:sz w:val="24"/>
                <w:szCs w:val="22"/>
                <w:lang w:val="en-US" w:eastAsia="en-US"/>
              </w:rPr>
              <w:t>2025</w:t>
            </w:r>
          </w:p>
        </w:tc>
        <w:tc>
          <w:tcPr>
            <w:tcW w:w="851" w:type="dxa"/>
            <w:shd w:val="clear" w:color="auto" w:fill="FFFF00"/>
          </w:tcPr>
          <w:p w14:paraId="2D92144E" w14:textId="66212044" w:rsidR="00526809" w:rsidRPr="000B5672" w:rsidRDefault="00526809" w:rsidP="00526809">
            <w:pPr>
              <w:pStyle w:val="ITAbsatzohneNr"/>
              <w:rPr>
                <w:rFonts w:cs="Arial"/>
                <w:sz w:val="24"/>
                <w:szCs w:val="22"/>
                <w:lang w:val="en-US" w:eastAsia="en-US"/>
              </w:rPr>
            </w:pPr>
            <w:r>
              <w:rPr>
                <w:rFonts w:cs="Arial"/>
                <w:sz w:val="24"/>
                <w:szCs w:val="22"/>
                <w:lang w:val="en-US" w:eastAsia="en-US"/>
              </w:rPr>
              <w:t>6</w:t>
            </w:r>
          </w:p>
        </w:tc>
        <w:tc>
          <w:tcPr>
            <w:tcW w:w="851" w:type="dxa"/>
            <w:shd w:val="clear" w:color="auto" w:fill="FFFF00"/>
            <w:noWrap/>
            <w:vAlign w:val="center"/>
          </w:tcPr>
          <w:p w14:paraId="5821C6E8" w14:textId="1FDFB316" w:rsidR="00526809" w:rsidRPr="000B5672" w:rsidRDefault="00526809" w:rsidP="00526809">
            <w:pPr>
              <w:pStyle w:val="ITAbsatzohneNr"/>
              <w:rPr>
                <w:rFonts w:cs="Arial"/>
                <w:sz w:val="24"/>
                <w:szCs w:val="22"/>
                <w:lang w:val="en-US" w:eastAsia="en-US"/>
              </w:rPr>
            </w:pPr>
            <w:r>
              <w:rPr>
                <w:rFonts w:cs="Arial"/>
                <w:sz w:val="24"/>
                <w:szCs w:val="22"/>
                <w:lang w:val="en-US" w:eastAsia="en-US"/>
              </w:rPr>
              <w:t>6</w:t>
            </w:r>
          </w:p>
        </w:tc>
      </w:tr>
      <w:tr w:rsidR="00526809" w:rsidRPr="00504B99" w14:paraId="33611BDE" w14:textId="77777777" w:rsidTr="00AC02C3">
        <w:trPr>
          <w:divId w:val="425922551"/>
          <w:trHeight w:val="795"/>
        </w:trPr>
        <w:tc>
          <w:tcPr>
            <w:tcW w:w="1838" w:type="dxa"/>
            <w:vAlign w:val="center"/>
          </w:tcPr>
          <w:p w14:paraId="37DD8F0E" w14:textId="77777777" w:rsidR="00526809" w:rsidRPr="000B5672" w:rsidRDefault="00526809" w:rsidP="00526809">
            <w:pPr>
              <w:pStyle w:val="ITAbsatzohneNr"/>
              <w:rPr>
                <w:rFonts w:cs="Arial"/>
                <w:sz w:val="24"/>
                <w:szCs w:val="22"/>
                <w:lang w:val="en-US" w:eastAsia="en-US"/>
              </w:rPr>
            </w:pPr>
          </w:p>
        </w:tc>
        <w:tc>
          <w:tcPr>
            <w:tcW w:w="992" w:type="dxa"/>
            <w:noWrap/>
            <w:vAlign w:val="center"/>
          </w:tcPr>
          <w:p w14:paraId="49C5E8B2" w14:textId="77777777" w:rsidR="00526809" w:rsidRPr="000B5672" w:rsidRDefault="00526809" w:rsidP="00526809">
            <w:pPr>
              <w:pStyle w:val="ITAbsatzohneNr"/>
              <w:rPr>
                <w:rFonts w:cs="Arial"/>
                <w:sz w:val="24"/>
                <w:szCs w:val="22"/>
                <w:lang w:val="en-US"/>
              </w:rPr>
            </w:pPr>
          </w:p>
        </w:tc>
        <w:tc>
          <w:tcPr>
            <w:tcW w:w="2948" w:type="dxa"/>
            <w:vAlign w:val="center"/>
          </w:tcPr>
          <w:p w14:paraId="487CE1FC" w14:textId="77777777" w:rsidR="00526809" w:rsidRPr="000B5672" w:rsidRDefault="00526809" w:rsidP="00526809">
            <w:pPr>
              <w:pStyle w:val="ITAbsatzohneNr"/>
              <w:jc w:val="right"/>
              <w:rPr>
                <w:rFonts w:cs="Arial"/>
                <w:sz w:val="24"/>
                <w:szCs w:val="22"/>
                <w:lang w:val="en-US" w:eastAsia="en-US"/>
              </w:rPr>
            </w:pPr>
            <w:r w:rsidRPr="000B5672">
              <w:rPr>
                <w:rFonts w:cs="Arial"/>
                <w:sz w:val="24"/>
                <w:szCs w:val="22"/>
                <w:lang w:val="en-US" w:eastAsia="en-US"/>
              </w:rPr>
              <w:t>Total</w:t>
            </w:r>
          </w:p>
        </w:tc>
        <w:tc>
          <w:tcPr>
            <w:tcW w:w="1623" w:type="dxa"/>
            <w:noWrap/>
            <w:vAlign w:val="center"/>
          </w:tcPr>
          <w:p w14:paraId="79F65AE8" w14:textId="0679074D" w:rsidR="00526809" w:rsidRPr="000B5672" w:rsidRDefault="00526809" w:rsidP="00526809">
            <w:pPr>
              <w:pStyle w:val="ITAbsatzohneNr"/>
              <w:jc w:val="right"/>
              <w:rPr>
                <w:rFonts w:cs="Arial"/>
                <w:sz w:val="24"/>
                <w:szCs w:val="22"/>
                <w:lang w:val="en-US"/>
              </w:rPr>
            </w:pPr>
            <w:r>
              <w:rPr>
                <w:rFonts w:cs="Arial"/>
                <w:sz w:val="24"/>
                <w:szCs w:val="22"/>
                <w:lang w:val="en-US"/>
              </w:rPr>
              <w:t>7 Mio €</w:t>
            </w:r>
          </w:p>
        </w:tc>
        <w:tc>
          <w:tcPr>
            <w:tcW w:w="786" w:type="dxa"/>
            <w:noWrap/>
            <w:vAlign w:val="center"/>
          </w:tcPr>
          <w:p w14:paraId="7B0A78BA" w14:textId="77777777" w:rsidR="00526809" w:rsidRPr="000B5672" w:rsidRDefault="00526809" w:rsidP="00526809">
            <w:pPr>
              <w:pStyle w:val="ITAbsatzohneNr"/>
              <w:jc w:val="right"/>
              <w:rPr>
                <w:rFonts w:cs="Arial"/>
                <w:sz w:val="24"/>
                <w:szCs w:val="22"/>
                <w:lang w:val="en-US" w:eastAsia="en-US"/>
              </w:rPr>
            </w:pPr>
          </w:p>
        </w:tc>
        <w:tc>
          <w:tcPr>
            <w:tcW w:w="851" w:type="dxa"/>
            <w:shd w:val="clear" w:color="auto" w:fill="FFFF00"/>
          </w:tcPr>
          <w:p w14:paraId="5BC680EA" w14:textId="77777777" w:rsidR="00526809" w:rsidRPr="000B5672" w:rsidRDefault="00526809" w:rsidP="00526809">
            <w:pPr>
              <w:pStyle w:val="ITAbsatzohneNr"/>
              <w:rPr>
                <w:rFonts w:cs="Arial"/>
                <w:sz w:val="24"/>
                <w:szCs w:val="22"/>
                <w:lang w:val="en-US" w:eastAsia="en-US"/>
              </w:rPr>
            </w:pPr>
          </w:p>
        </w:tc>
        <w:tc>
          <w:tcPr>
            <w:tcW w:w="851" w:type="dxa"/>
            <w:shd w:val="clear" w:color="auto" w:fill="FFFF00"/>
            <w:noWrap/>
            <w:vAlign w:val="center"/>
          </w:tcPr>
          <w:p w14:paraId="694C68E6" w14:textId="77777777" w:rsidR="00526809" w:rsidRPr="000B5672" w:rsidRDefault="00526809" w:rsidP="00526809">
            <w:pPr>
              <w:pStyle w:val="ITAbsatzohneNr"/>
              <w:rPr>
                <w:rFonts w:cs="Arial"/>
                <w:sz w:val="24"/>
                <w:szCs w:val="22"/>
                <w:lang w:val="en-US" w:eastAsia="en-US"/>
              </w:rPr>
            </w:pPr>
          </w:p>
        </w:tc>
      </w:tr>
    </w:tbl>
    <w:p w14:paraId="2F76E519" w14:textId="77777777" w:rsidR="00DD5ED5" w:rsidRPr="00504B99" w:rsidRDefault="00DD5ED5">
      <w:pPr>
        <w:pStyle w:val="Caption"/>
        <w:rPr>
          <w:lang w:val="en-GB"/>
        </w:rPr>
      </w:pPr>
      <w:r w:rsidRPr="00504B99">
        <w:rPr>
          <w:lang w:val="en-GB"/>
        </w:rPr>
        <w:t>*investment year</w:t>
      </w:r>
    </w:p>
    <w:p w14:paraId="7F3FB490" w14:textId="5056206E" w:rsidR="008A6C79" w:rsidRDefault="008A6C79">
      <w:pPr>
        <w:pStyle w:val="Caption"/>
        <w:rPr>
          <w:lang w:val="en-GB"/>
        </w:rPr>
      </w:pPr>
      <w:r w:rsidRPr="00504B99">
        <w:rPr>
          <w:lang w:val="en-GB"/>
        </w:rPr>
        <w:t xml:space="preserve">Table </w:t>
      </w:r>
      <w:r w:rsidR="00017319" w:rsidRPr="00504B99">
        <w:fldChar w:fldCharType="begin"/>
      </w:r>
      <w:r w:rsidRPr="00504B99">
        <w:rPr>
          <w:lang w:val="en-GB"/>
        </w:rPr>
        <w:instrText xml:space="preserve"> SEQ Table \* ARABIC </w:instrText>
      </w:r>
      <w:r w:rsidR="00017319" w:rsidRPr="00504B99">
        <w:fldChar w:fldCharType="separate"/>
      </w:r>
      <w:r w:rsidR="00D769DE" w:rsidRPr="00504B99">
        <w:rPr>
          <w:noProof/>
          <w:lang w:val="en-GB"/>
        </w:rPr>
        <w:t>2</w:t>
      </w:r>
      <w:r w:rsidR="00017319" w:rsidRPr="00504B99">
        <w:fldChar w:fldCharType="end"/>
      </w:r>
      <w:r w:rsidR="00B14044" w:rsidRPr="00504B99">
        <w:rPr>
          <w:lang w:val="en-GB"/>
        </w:rPr>
        <w:t xml:space="preserve">: Overview of investment </w:t>
      </w:r>
      <w:r w:rsidR="00F96B3D" w:rsidRPr="00504B99">
        <w:rPr>
          <w:lang w:val="en-GB"/>
        </w:rPr>
        <w:t>in tools and equipment</w:t>
      </w:r>
    </w:p>
    <w:p w14:paraId="5A17DAFA" w14:textId="77777777" w:rsidR="0093651D" w:rsidRDefault="0093651D" w:rsidP="0093651D">
      <w:pPr>
        <w:rPr>
          <w:lang w:val="en-GB"/>
        </w:rPr>
      </w:pPr>
      <w:r>
        <w:rPr>
          <w:lang w:val="en-GB"/>
        </w:rPr>
        <w:t xml:space="preserve">SW development tools comprises all tools needed to implement the SMO as software running on general-purpose servers. </w:t>
      </w:r>
    </w:p>
    <w:p w14:paraId="6038982A" w14:textId="77777777" w:rsidR="0093651D" w:rsidRDefault="0093651D" w:rsidP="0093651D">
      <w:pPr>
        <w:rPr>
          <w:lang w:val="en-GB"/>
        </w:rPr>
      </w:pPr>
      <w:r>
        <w:rPr>
          <w:lang w:val="en-GB"/>
        </w:rPr>
        <w:t xml:space="preserve">Test equipment comprises all equipment needed to test the open RAN solution when integrating the components from different suppliers in the lab and later in the field. </w:t>
      </w:r>
    </w:p>
    <w:p w14:paraId="763259F2" w14:textId="77777777" w:rsidR="0093651D" w:rsidRDefault="0093651D" w:rsidP="0093651D">
      <w:pPr>
        <w:rPr>
          <w:lang w:val="en-GB"/>
        </w:rPr>
      </w:pPr>
      <w:r>
        <w:rPr>
          <w:lang w:val="en-GB"/>
        </w:rPr>
        <w:t>FID equipment covers costs incurred from deployment of the equipment in the field like the preparation of antenna sites, cabling etc.</w:t>
      </w:r>
    </w:p>
    <w:p w14:paraId="1326FF2B" w14:textId="77777777" w:rsidR="0093651D" w:rsidRPr="0093651D" w:rsidRDefault="0093651D" w:rsidP="0093651D">
      <w:pPr>
        <w:rPr>
          <w:lang w:val="en-GB"/>
        </w:rPr>
      </w:pPr>
    </w:p>
    <w:p w14:paraId="49FEF944" w14:textId="77777777" w:rsidR="00592595" w:rsidRPr="000B5672" w:rsidRDefault="00592595" w:rsidP="00592595">
      <w:pPr>
        <w:pStyle w:val="ITberschrift111"/>
        <w:rPr>
          <w:rStyle w:val="ITStandardZchn"/>
          <w:sz w:val="24"/>
          <w:szCs w:val="24"/>
          <w:lang w:val="en-US"/>
        </w:rPr>
      </w:pPr>
      <w:bookmarkStart w:id="174" w:name="_Toc83310864"/>
      <w:r w:rsidRPr="38749746">
        <w:rPr>
          <w:rStyle w:val="ITStandardZchn"/>
          <w:sz w:val="24"/>
          <w:szCs w:val="24"/>
          <w:lang w:val="en-US"/>
        </w:rPr>
        <w:t>Construction of Buildings/Laboratory</w:t>
      </w:r>
      <w:bookmarkEnd w:id="174"/>
    </w:p>
    <w:p w14:paraId="79BE234A" w14:textId="77777777" w:rsidR="00C26617" w:rsidRPr="00A16672" w:rsidRDefault="00C26617" w:rsidP="00C26617">
      <w:pPr>
        <w:pStyle w:val="ITAbsatzohneNr"/>
        <w:rPr>
          <w:i/>
          <w:lang w:val="en-GB"/>
        </w:rPr>
      </w:pPr>
      <w:r w:rsidRPr="00504B99">
        <w:rPr>
          <w:i/>
          <w:lang w:val="en-GB"/>
        </w:rPr>
        <w:t>Please provide a brief and simple description</w:t>
      </w:r>
      <w:r w:rsidR="004766EF" w:rsidRPr="00504B99">
        <w:rPr>
          <w:i/>
          <w:lang w:val="en-GB"/>
        </w:rPr>
        <w:t xml:space="preserve"> of 1 or 2 sentences</w:t>
      </w:r>
      <w:r w:rsidRPr="00504B99">
        <w:rPr>
          <w:i/>
          <w:lang w:val="en-GB"/>
        </w:rPr>
        <w:t xml:space="preserve"> to the table (what kind of building? for what purpose…). Please cluster your investment so that the table does not exceed 1 page.</w:t>
      </w:r>
    </w:p>
    <w:p w14:paraId="0E5CC21A" w14:textId="69B512F6" w:rsidR="00277985" w:rsidRDefault="00277985" w:rsidP="00277985">
      <w:pPr>
        <w:pStyle w:val="ITAbsatzohneNr"/>
        <w:rPr>
          <w:i/>
          <w:lang w:val="en-GB"/>
        </w:rPr>
      </w:pPr>
    </w:p>
    <w:p w14:paraId="1B72D153" w14:textId="768E6ED8" w:rsidR="006515A2" w:rsidRDefault="00750FBA" w:rsidP="00277985">
      <w:pPr>
        <w:pStyle w:val="ITAbsatzohneNr"/>
        <w:rPr>
          <w:iCs/>
          <w:lang w:val="en-GB"/>
        </w:rPr>
      </w:pPr>
      <w:r w:rsidRPr="004B7CFD">
        <w:rPr>
          <w:iCs/>
          <w:lang w:val="en-GB"/>
        </w:rPr>
        <w:t>The project will reuse existing buildings and laboratories. No additional investments in buildings or laboratories are foreseen or planned at submission of this</w:t>
      </w:r>
      <w:r>
        <w:rPr>
          <w:iCs/>
          <w:lang w:val="en-GB"/>
        </w:rPr>
        <w:t xml:space="preserve"> project</w:t>
      </w:r>
      <w:r w:rsidRPr="004B7CFD">
        <w:rPr>
          <w:iCs/>
          <w:lang w:val="en-GB"/>
        </w:rPr>
        <w:t xml:space="preserve"> proposal.</w:t>
      </w:r>
    </w:p>
    <w:p w14:paraId="513F48D5" w14:textId="77777777" w:rsidR="00750FBA" w:rsidRPr="000956E9" w:rsidRDefault="00750FBA" w:rsidP="00277985">
      <w:pPr>
        <w:pStyle w:val="ITAbsatzohneNr"/>
        <w:rPr>
          <w:i/>
          <w:lang w:val="en-GB"/>
        </w:rPr>
      </w:pPr>
    </w:p>
    <w:tbl>
      <w:tblPr>
        <w:tblStyle w:val="TableGrid"/>
        <w:tblW w:w="9891" w:type="dxa"/>
        <w:tblLayout w:type="fixed"/>
        <w:tblLook w:val="04A0" w:firstRow="1" w:lastRow="0" w:firstColumn="1" w:lastColumn="0" w:noHBand="0" w:noVBand="1"/>
      </w:tblPr>
      <w:tblGrid>
        <w:gridCol w:w="1838"/>
        <w:gridCol w:w="992"/>
        <w:gridCol w:w="2948"/>
        <w:gridCol w:w="1623"/>
        <w:gridCol w:w="786"/>
        <w:gridCol w:w="852"/>
        <w:gridCol w:w="852"/>
      </w:tblGrid>
      <w:tr w:rsidR="00F407AE" w:rsidRPr="00504B99" w14:paraId="4F8D2F18" w14:textId="77777777" w:rsidTr="000C19A3">
        <w:trPr>
          <w:trHeight w:val="540"/>
        </w:trPr>
        <w:tc>
          <w:tcPr>
            <w:tcW w:w="1838" w:type="dxa"/>
            <w:hideMark/>
          </w:tcPr>
          <w:p w14:paraId="178F086F" w14:textId="77777777" w:rsidR="00F407AE" w:rsidRPr="000C19A3" w:rsidRDefault="00F407AE" w:rsidP="00065F65">
            <w:pPr>
              <w:pStyle w:val="ITAbsatzohneNr"/>
              <w:rPr>
                <w:rFonts w:cs="Arial"/>
                <w:b/>
                <w:bCs/>
                <w:sz w:val="24"/>
                <w:szCs w:val="22"/>
                <w:lang w:val="en-US"/>
              </w:rPr>
            </w:pPr>
            <w:r w:rsidRPr="000C19A3">
              <w:rPr>
                <w:rFonts w:cs="Arial"/>
                <w:b/>
                <w:bCs/>
                <w:sz w:val="24"/>
                <w:szCs w:val="22"/>
                <w:lang w:val="en-US"/>
              </w:rPr>
              <w:t xml:space="preserve">Technology </w:t>
            </w:r>
          </w:p>
          <w:p w14:paraId="65434B83" w14:textId="77777777" w:rsidR="00F407AE" w:rsidRPr="000C19A3" w:rsidRDefault="00F407AE" w:rsidP="00065F65">
            <w:pPr>
              <w:pStyle w:val="ITAbsatzohneNr"/>
              <w:rPr>
                <w:rFonts w:cs="Arial"/>
                <w:b/>
                <w:bCs/>
                <w:sz w:val="24"/>
                <w:szCs w:val="22"/>
                <w:lang w:val="en-US"/>
              </w:rPr>
            </w:pPr>
            <w:r w:rsidRPr="000C19A3">
              <w:rPr>
                <w:rFonts w:cs="Arial"/>
                <w:b/>
                <w:bCs/>
                <w:sz w:val="24"/>
                <w:szCs w:val="22"/>
                <w:lang w:val="en-US"/>
              </w:rPr>
              <w:t>Classification</w:t>
            </w:r>
          </w:p>
        </w:tc>
        <w:tc>
          <w:tcPr>
            <w:tcW w:w="992" w:type="dxa"/>
            <w:hideMark/>
          </w:tcPr>
          <w:p w14:paraId="61B4BB7A" w14:textId="3EC268BC" w:rsidR="00F407AE" w:rsidRPr="000C19A3" w:rsidRDefault="00F407AE" w:rsidP="000C19A3">
            <w:pPr>
              <w:pStyle w:val="ITAbsatzohneNr"/>
              <w:rPr>
                <w:rFonts w:cs="Arial"/>
                <w:b/>
                <w:bCs/>
                <w:sz w:val="24"/>
                <w:szCs w:val="22"/>
                <w:lang w:val="en-GB" w:eastAsia="en-US"/>
              </w:rPr>
            </w:pPr>
            <w:r w:rsidRPr="000C19A3">
              <w:rPr>
                <w:rFonts w:cs="Arial"/>
                <w:b/>
                <w:bCs/>
                <w:sz w:val="24"/>
                <w:szCs w:val="22"/>
                <w:lang w:val="en-US"/>
              </w:rPr>
              <w:t xml:space="preserve">No. of </w:t>
            </w:r>
            <w:r w:rsidR="000C19A3" w:rsidRPr="000C19A3">
              <w:rPr>
                <w:rFonts w:cs="Arial"/>
                <w:b/>
                <w:bCs/>
                <w:sz w:val="24"/>
                <w:szCs w:val="22"/>
                <w:lang w:val="en-US"/>
              </w:rPr>
              <w:t>Buildings</w:t>
            </w:r>
          </w:p>
        </w:tc>
        <w:tc>
          <w:tcPr>
            <w:tcW w:w="2948" w:type="dxa"/>
            <w:hideMark/>
          </w:tcPr>
          <w:p w14:paraId="6D891DD2" w14:textId="2A8A4BB2" w:rsidR="00F407AE" w:rsidRPr="000C19A3" w:rsidRDefault="000C19A3" w:rsidP="000C19A3">
            <w:pPr>
              <w:pStyle w:val="ITAbsatzohneNr"/>
              <w:rPr>
                <w:rFonts w:cs="Arial"/>
                <w:b/>
                <w:bCs/>
                <w:sz w:val="24"/>
                <w:szCs w:val="22"/>
                <w:lang w:val="en-GB" w:eastAsia="en-US"/>
              </w:rPr>
            </w:pPr>
            <w:r>
              <w:rPr>
                <w:rFonts w:cs="Arial"/>
                <w:b/>
                <w:bCs/>
                <w:sz w:val="24"/>
                <w:szCs w:val="22"/>
                <w:lang w:val="en-US"/>
              </w:rPr>
              <w:t xml:space="preserve">Description </w:t>
            </w:r>
            <w:r w:rsidR="00F407AE" w:rsidRPr="000C19A3">
              <w:rPr>
                <w:rFonts w:cs="Arial"/>
                <w:b/>
                <w:bCs/>
                <w:sz w:val="24"/>
                <w:szCs w:val="22"/>
                <w:lang w:val="en-GB" w:eastAsia="en-US"/>
              </w:rPr>
              <w:t xml:space="preserve">of </w:t>
            </w:r>
            <w:r w:rsidRPr="000C19A3">
              <w:rPr>
                <w:rFonts w:cs="Arial"/>
                <w:b/>
                <w:bCs/>
                <w:sz w:val="24"/>
                <w:szCs w:val="22"/>
                <w:lang w:val="en-GB" w:eastAsia="en-US"/>
              </w:rPr>
              <w:t>Buildings</w:t>
            </w:r>
          </w:p>
        </w:tc>
        <w:tc>
          <w:tcPr>
            <w:tcW w:w="1623" w:type="dxa"/>
            <w:hideMark/>
          </w:tcPr>
          <w:p w14:paraId="4049EDB6" w14:textId="77777777" w:rsidR="00F407AE" w:rsidRPr="000C19A3" w:rsidRDefault="00F407AE" w:rsidP="00065F65">
            <w:pPr>
              <w:pStyle w:val="ITAbsatzohneNr"/>
              <w:rPr>
                <w:rFonts w:cs="Arial"/>
                <w:b/>
                <w:bCs/>
                <w:sz w:val="24"/>
                <w:szCs w:val="22"/>
                <w:lang w:val="en-GB" w:eastAsia="en-US"/>
              </w:rPr>
            </w:pPr>
            <w:r w:rsidRPr="000C19A3">
              <w:rPr>
                <w:rFonts w:cs="Arial"/>
                <w:b/>
                <w:sz w:val="24"/>
                <w:szCs w:val="22"/>
                <w:lang w:val="en-US"/>
              </w:rPr>
              <w:t>Investment Cost</w:t>
            </w:r>
            <w:r w:rsidRPr="000C19A3">
              <w:rPr>
                <w:rFonts w:cs="Arial"/>
                <w:b/>
                <w:bCs/>
                <w:sz w:val="24"/>
                <w:szCs w:val="22"/>
                <w:lang w:val="en-GB" w:eastAsia="en-US"/>
              </w:rPr>
              <w:t xml:space="preserve"> [EUR]</w:t>
            </w:r>
          </w:p>
        </w:tc>
        <w:tc>
          <w:tcPr>
            <w:tcW w:w="786" w:type="dxa"/>
            <w:hideMark/>
          </w:tcPr>
          <w:p w14:paraId="6F3132A9" w14:textId="77777777" w:rsidR="00F407AE" w:rsidRPr="000C19A3" w:rsidRDefault="00F407AE" w:rsidP="00065F65">
            <w:pPr>
              <w:pStyle w:val="ITAbsatzohneNr"/>
              <w:rPr>
                <w:rFonts w:cs="Arial"/>
                <w:b/>
                <w:sz w:val="24"/>
                <w:szCs w:val="22"/>
                <w:lang w:val="en-GB"/>
              </w:rPr>
            </w:pPr>
            <w:r w:rsidRPr="000C19A3">
              <w:rPr>
                <w:rFonts w:cs="Arial"/>
                <w:b/>
                <w:sz w:val="24"/>
                <w:szCs w:val="22"/>
                <w:lang w:val="en-GB"/>
              </w:rPr>
              <w:t xml:space="preserve">Year* </w:t>
            </w:r>
          </w:p>
        </w:tc>
        <w:tc>
          <w:tcPr>
            <w:tcW w:w="852" w:type="dxa"/>
          </w:tcPr>
          <w:p w14:paraId="4D716B8A" w14:textId="6926C5AA" w:rsidR="00F407AE" w:rsidRPr="000C19A3" w:rsidRDefault="00A26678" w:rsidP="00065F65">
            <w:pPr>
              <w:pStyle w:val="ITAbsatzohneNr"/>
              <w:ind w:right="99"/>
              <w:rPr>
                <w:rFonts w:cs="Arial"/>
                <w:b/>
                <w:bCs/>
                <w:sz w:val="24"/>
                <w:szCs w:val="22"/>
                <w:lang w:val="en-GB" w:eastAsia="en-US"/>
              </w:rPr>
            </w:pPr>
            <w:r w:rsidRPr="000C19A3">
              <w:rPr>
                <w:rFonts w:cs="Arial"/>
                <w:b/>
                <w:bCs/>
                <w:sz w:val="24"/>
                <w:szCs w:val="22"/>
                <w:lang w:val="en-GB" w:eastAsia="en-US"/>
              </w:rPr>
              <w:t>Workstream</w:t>
            </w:r>
          </w:p>
        </w:tc>
        <w:tc>
          <w:tcPr>
            <w:tcW w:w="852" w:type="dxa"/>
            <w:hideMark/>
          </w:tcPr>
          <w:p w14:paraId="13376793" w14:textId="77777777" w:rsidR="00F407AE" w:rsidRPr="000C19A3" w:rsidRDefault="00F407AE" w:rsidP="00065F65">
            <w:pPr>
              <w:pStyle w:val="ITAbsatzohneNr"/>
              <w:ind w:right="99"/>
              <w:rPr>
                <w:rFonts w:cs="Arial"/>
                <w:b/>
                <w:bCs/>
                <w:sz w:val="24"/>
                <w:szCs w:val="22"/>
                <w:lang w:val="en-GB" w:eastAsia="en-US"/>
              </w:rPr>
            </w:pPr>
            <w:r w:rsidRPr="000C19A3">
              <w:rPr>
                <w:rFonts w:cs="Arial"/>
                <w:b/>
                <w:bCs/>
                <w:sz w:val="24"/>
                <w:szCs w:val="22"/>
                <w:lang w:val="en-GB" w:eastAsia="en-US"/>
              </w:rPr>
              <w:t>WP</w:t>
            </w:r>
          </w:p>
        </w:tc>
      </w:tr>
      <w:tr w:rsidR="00F407AE" w:rsidRPr="00504B99" w14:paraId="2CA0D810" w14:textId="77777777" w:rsidTr="000C19A3">
        <w:trPr>
          <w:trHeight w:val="315"/>
        </w:trPr>
        <w:tc>
          <w:tcPr>
            <w:tcW w:w="1838" w:type="dxa"/>
            <w:noWrap/>
            <w:vAlign w:val="center"/>
          </w:tcPr>
          <w:p w14:paraId="76548A80" w14:textId="77777777" w:rsidR="00F407AE" w:rsidRPr="000B5672" w:rsidRDefault="00F407AE" w:rsidP="00065F65">
            <w:pPr>
              <w:pStyle w:val="ITAbsatzohneNr"/>
              <w:rPr>
                <w:rFonts w:cs="Arial"/>
                <w:sz w:val="24"/>
                <w:szCs w:val="22"/>
                <w:lang w:val="en-US"/>
              </w:rPr>
            </w:pPr>
          </w:p>
        </w:tc>
        <w:tc>
          <w:tcPr>
            <w:tcW w:w="992" w:type="dxa"/>
            <w:noWrap/>
            <w:vAlign w:val="center"/>
          </w:tcPr>
          <w:p w14:paraId="24524816" w14:textId="77777777" w:rsidR="00F407AE" w:rsidRPr="000B5672" w:rsidRDefault="00F407AE" w:rsidP="00065F65">
            <w:pPr>
              <w:pStyle w:val="ITAbsatzohneNr"/>
              <w:rPr>
                <w:rFonts w:cs="Arial"/>
                <w:sz w:val="24"/>
                <w:szCs w:val="22"/>
                <w:lang w:val="en-US"/>
              </w:rPr>
            </w:pPr>
          </w:p>
        </w:tc>
        <w:tc>
          <w:tcPr>
            <w:tcW w:w="2948" w:type="dxa"/>
            <w:vAlign w:val="center"/>
          </w:tcPr>
          <w:p w14:paraId="03A449F0" w14:textId="77777777" w:rsidR="00F407AE" w:rsidRPr="000B5672" w:rsidRDefault="00F407AE" w:rsidP="00065F65">
            <w:pPr>
              <w:pStyle w:val="ITAbsatzohneNr"/>
              <w:rPr>
                <w:rFonts w:cs="Arial"/>
                <w:sz w:val="24"/>
                <w:szCs w:val="22"/>
                <w:lang w:val="en-US" w:eastAsia="en-US"/>
              </w:rPr>
            </w:pPr>
          </w:p>
        </w:tc>
        <w:tc>
          <w:tcPr>
            <w:tcW w:w="1623" w:type="dxa"/>
            <w:noWrap/>
            <w:vAlign w:val="center"/>
          </w:tcPr>
          <w:p w14:paraId="50B53CC6" w14:textId="77777777" w:rsidR="00F407AE" w:rsidRPr="000B5672" w:rsidRDefault="00F407AE" w:rsidP="00065F65">
            <w:pPr>
              <w:pStyle w:val="ITAbsatzohneNr"/>
              <w:jc w:val="right"/>
              <w:rPr>
                <w:rFonts w:cs="Arial"/>
                <w:sz w:val="24"/>
                <w:szCs w:val="22"/>
                <w:lang w:val="en-GB"/>
              </w:rPr>
            </w:pPr>
          </w:p>
        </w:tc>
        <w:tc>
          <w:tcPr>
            <w:tcW w:w="786" w:type="dxa"/>
            <w:noWrap/>
            <w:vAlign w:val="center"/>
          </w:tcPr>
          <w:p w14:paraId="53E967CC" w14:textId="77777777" w:rsidR="00F407AE" w:rsidRPr="000B5672" w:rsidRDefault="00F407AE" w:rsidP="00065F65">
            <w:pPr>
              <w:pStyle w:val="ITAbsatzohneNr"/>
              <w:jc w:val="right"/>
              <w:rPr>
                <w:rFonts w:cs="Arial"/>
                <w:sz w:val="24"/>
                <w:szCs w:val="22"/>
                <w:lang w:eastAsia="en-US"/>
              </w:rPr>
            </w:pPr>
          </w:p>
        </w:tc>
        <w:tc>
          <w:tcPr>
            <w:tcW w:w="852" w:type="dxa"/>
          </w:tcPr>
          <w:p w14:paraId="3C3FDE38" w14:textId="77777777" w:rsidR="00F407AE" w:rsidRPr="000B5672" w:rsidRDefault="00F407AE" w:rsidP="00065F65">
            <w:pPr>
              <w:pStyle w:val="ITAbsatzohneNr"/>
              <w:rPr>
                <w:rFonts w:cs="Arial"/>
                <w:sz w:val="24"/>
                <w:szCs w:val="22"/>
                <w:lang w:eastAsia="en-US"/>
              </w:rPr>
            </w:pPr>
          </w:p>
        </w:tc>
        <w:tc>
          <w:tcPr>
            <w:tcW w:w="852" w:type="dxa"/>
            <w:noWrap/>
            <w:vAlign w:val="center"/>
          </w:tcPr>
          <w:p w14:paraId="793CCD67" w14:textId="77777777" w:rsidR="00F407AE" w:rsidRPr="000B5672" w:rsidRDefault="00F407AE" w:rsidP="00065F65">
            <w:pPr>
              <w:pStyle w:val="ITAbsatzohneNr"/>
              <w:rPr>
                <w:rFonts w:cs="Arial"/>
                <w:sz w:val="24"/>
                <w:szCs w:val="22"/>
                <w:lang w:eastAsia="en-US"/>
              </w:rPr>
            </w:pPr>
          </w:p>
        </w:tc>
      </w:tr>
      <w:tr w:rsidR="00F407AE" w:rsidRPr="00504B99" w14:paraId="71B730F2" w14:textId="77777777" w:rsidTr="000C19A3">
        <w:trPr>
          <w:trHeight w:val="540"/>
        </w:trPr>
        <w:tc>
          <w:tcPr>
            <w:tcW w:w="1838" w:type="dxa"/>
            <w:noWrap/>
            <w:vAlign w:val="center"/>
          </w:tcPr>
          <w:p w14:paraId="318DAA2A" w14:textId="77777777" w:rsidR="00F407AE" w:rsidRPr="000B5672" w:rsidRDefault="00F407AE" w:rsidP="00065F65">
            <w:pPr>
              <w:pStyle w:val="ITAbsatzohneNr"/>
              <w:rPr>
                <w:rFonts w:cs="Arial"/>
                <w:sz w:val="24"/>
                <w:szCs w:val="22"/>
                <w:lang w:eastAsia="en-US"/>
              </w:rPr>
            </w:pPr>
          </w:p>
        </w:tc>
        <w:tc>
          <w:tcPr>
            <w:tcW w:w="992" w:type="dxa"/>
            <w:noWrap/>
            <w:vAlign w:val="center"/>
          </w:tcPr>
          <w:p w14:paraId="22C5EA9F" w14:textId="77777777" w:rsidR="00F407AE" w:rsidRPr="000B5672" w:rsidRDefault="00F407AE" w:rsidP="00065F65">
            <w:pPr>
              <w:pStyle w:val="ITAbsatzohneNr"/>
              <w:rPr>
                <w:rFonts w:cs="Arial"/>
                <w:sz w:val="24"/>
                <w:szCs w:val="22"/>
                <w:lang w:val="en-US"/>
              </w:rPr>
            </w:pPr>
          </w:p>
        </w:tc>
        <w:tc>
          <w:tcPr>
            <w:tcW w:w="2948" w:type="dxa"/>
            <w:vAlign w:val="center"/>
          </w:tcPr>
          <w:p w14:paraId="1DC695AE" w14:textId="77777777" w:rsidR="00F407AE" w:rsidRPr="000B5672" w:rsidRDefault="00F407AE" w:rsidP="00065F65">
            <w:pPr>
              <w:pStyle w:val="ITAbsatzohneNr"/>
              <w:rPr>
                <w:rFonts w:cs="Arial"/>
                <w:sz w:val="24"/>
                <w:szCs w:val="22"/>
                <w:lang w:val="en-US" w:eastAsia="en-US"/>
              </w:rPr>
            </w:pPr>
          </w:p>
        </w:tc>
        <w:tc>
          <w:tcPr>
            <w:tcW w:w="1623" w:type="dxa"/>
            <w:noWrap/>
            <w:vAlign w:val="center"/>
          </w:tcPr>
          <w:p w14:paraId="6668E55D" w14:textId="77777777" w:rsidR="00F407AE" w:rsidRPr="000B5672" w:rsidRDefault="00F407AE" w:rsidP="00065F65">
            <w:pPr>
              <w:pStyle w:val="ITAbsatzohneNr"/>
              <w:jc w:val="right"/>
              <w:rPr>
                <w:rFonts w:cs="Arial"/>
                <w:sz w:val="24"/>
                <w:szCs w:val="22"/>
              </w:rPr>
            </w:pPr>
          </w:p>
        </w:tc>
        <w:tc>
          <w:tcPr>
            <w:tcW w:w="786" w:type="dxa"/>
            <w:noWrap/>
            <w:vAlign w:val="center"/>
          </w:tcPr>
          <w:p w14:paraId="6134009E" w14:textId="77777777" w:rsidR="00F407AE" w:rsidRPr="000B5672" w:rsidRDefault="00F407AE" w:rsidP="00065F65">
            <w:pPr>
              <w:pStyle w:val="ITAbsatzohneNr"/>
              <w:jc w:val="right"/>
              <w:rPr>
                <w:rFonts w:cs="Arial"/>
                <w:sz w:val="24"/>
                <w:szCs w:val="22"/>
                <w:lang w:eastAsia="en-US"/>
              </w:rPr>
            </w:pPr>
          </w:p>
        </w:tc>
        <w:tc>
          <w:tcPr>
            <w:tcW w:w="852" w:type="dxa"/>
          </w:tcPr>
          <w:p w14:paraId="23089374" w14:textId="77777777" w:rsidR="00F407AE" w:rsidRPr="000B5672" w:rsidRDefault="00F407AE" w:rsidP="00065F65">
            <w:pPr>
              <w:pStyle w:val="ITAbsatzohneNr"/>
              <w:rPr>
                <w:rFonts w:cs="Arial"/>
                <w:sz w:val="24"/>
                <w:szCs w:val="22"/>
                <w:lang w:eastAsia="en-US"/>
              </w:rPr>
            </w:pPr>
          </w:p>
        </w:tc>
        <w:tc>
          <w:tcPr>
            <w:tcW w:w="852" w:type="dxa"/>
            <w:noWrap/>
            <w:vAlign w:val="center"/>
          </w:tcPr>
          <w:p w14:paraId="1B0D8BC1" w14:textId="77777777" w:rsidR="00F407AE" w:rsidRPr="000B5672" w:rsidRDefault="00F407AE" w:rsidP="00065F65">
            <w:pPr>
              <w:pStyle w:val="ITAbsatzohneNr"/>
              <w:rPr>
                <w:rFonts w:cs="Arial"/>
                <w:sz w:val="24"/>
                <w:szCs w:val="22"/>
                <w:lang w:eastAsia="en-US"/>
              </w:rPr>
            </w:pPr>
          </w:p>
        </w:tc>
      </w:tr>
      <w:tr w:rsidR="00F407AE" w:rsidRPr="00504B99" w14:paraId="2B801603" w14:textId="77777777" w:rsidTr="000C19A3">
        <w:trPr>
          <w:trHeight w:val="795"/>
        </w:trPr>
        <w:tc>
          <w:tcPr>
            <w:tcW w:w="1838" w:type="dxa"/>
            <w:vAlign w:val="center"/>
          </w:tcPr>
          <w:p w14:paraId="1BDD98D8" w14:textId="77777777" w:rsidR="00F407AE" w:rsidRPr="000B5672" w:rsidRDefault="00F407AE" w:rsidP="00065F65">
            <w:pPr>
              <w:pStyle w:val="ITAbsatzohneNr"/>
              <w:rPr>
                <w:rFonts w:cs="Arial"/>
                <w:sz w:val="24"/>
                <w:szCs w:val="22"/>
                <w:lang w:val="fr-FR" w:eastAsia="en-US"/>
              </w:rPr>
            </w:pPr>
          </w:p>
        </w:tc>
        <w:tc>
          <w:tcPr>
            <w:tcW w:w="992" w:type="dxa"/>
            <w:noWrap/>
            <w:vAlign w:val="center"/>
          </w:tcPr>
          <w:p w14:paraId="1F3D63B9" w14:textId="77777777" w:rsidR="00F407AE" w:rsidRPr="000B5672" w:rsidRDefault="00F407AE" w:rsidP="00065F65">
            <w:pPr>
              <w:pStyle w:val="ITAbsatzohneNr"/>
              <w:rPr>
                <w:rFonts w:cs="Arial"/>
                <w:sz w:val="24"/>
                <w:szCs w:val="22"/>
                <w:lang w:val="en-US"/>
              </w:rPr>
            </w:pPr>
          </w:p>
        </w:tc>
        <w:tc>
          <w:tcPr>
            <w:tcW w:w="2948" w:type="dxa"/>
            <w:vAlign w:val="center"/>
          </w:tcPr>
          <w:p w14:paraId="11276E1A" w14:textId="77777777" w:rsidR="00F407AE" w:rsidRPr="000B5672" w:rsidRDefault="00F407AE" w:rsidP="00F96B3D">
            <w:pPr>
              <w:pStyle w:val="ITAbsatzohneNr"/>
              <w:jc w:val="right"/>
              <w:rPr>
                <w:rFonts w:cs="Arial"/>
                <w:sz w:val="24"/>
                <w:szCs w:val="22"/>
                <w:lang w:val="en-US" w:eastAsia="en-US"/>
              </w:rPr>
            </w:pPr>
            <w:r w:rsidRPr="000B5672">
              <w:rPr>
                <w:rFonts w:cs="Arial"/>
                <w:sz w:val="24"/>
                <w:szCs w:val="22"/>
                <w:lang w:val="en-US" w:eastAsia="en-US"/>
              </w:rPr>
              <w:t>Total</w:t>
            </w:r>
          </w:p>
        </w:tc>
        <w:tc>
          <w:tcPr>
            <w:tcW w:w="1623" w:type="dxa"/>
            <w:noWrap/>
            <w:vAlign w:val="center"/>
          </w:tcPr>
          <w:p w14:paraId="30B79045" w14:textId="77777777" w:rsidR="00F407AE" w:rsidRPr="000B5672" w:rsidRDefault="00F407AE" w:rsidP="00065F65">
            <w:pPr>
              <w:pStyle w:val="ITAbsatzohneNr"/>
              <w:jc w:val="right"/>
              <w:rPr>
                <w:rFonts w:cs="Arial"/>
                <w:sz w:val="24"/>
                <w:szCs w:val="22"/>
              </w:rPr>
            </w:pPr>
          </w:p>
        </w:tc>
        <w:tc>
          <w:tcPr>
            <w:tcW w:w="786" w:type="dxa"/>
            <w:noWrap/>
            <w:vAlign w:val="center"/>
          </w:tcPr>
          <w:p w14:paraId="0D268315" w14:textId="77777777" w:rsidR="00F407AE" w:rsidRPr="000B5672" w:rsidRDefault="00F407AE" w:rsidP="00065F65">
            <w:pPr>
              <w:pStyle w:val="ITAbsatzohneNr"/>
              <w:jc w:val="right"/>
              <w:rPr>
                <w:rFonts w:cs="Arial"/>
                <w:sz w:val="24"/>
                <w:szCs w:val="22"/>
                <w:lang w:eastAsia="en-US"/>
              </w:rPr>
            </w:pPr>
          </w:p>
        </w:tc>
        <w:tc>
          <w:tcPr>
            <w:tcW w:w="852" w:type="dxa"/>
          </w:tcPr>
          <w:p w14:paraId="197F7235" w14:textId="77777777" w:rsidR="00F407AE" w:rsidRPr="000B5672" w:rsidRDefault="00F407AE" w:rsidP="00065F65">
            <w:pPr>
              <w:pStyle w:val="ITAbsatzohneNr"/>
              <w:rPr>
                <w:rFonts w:cs="Arial"/>
                <w:sz w:val="24"/>
                <w:szCs w:val="22"/>
                <w:lang w:eastAsia="en-US"/>
              </w:rPr>
            </w:pPr>
          </w:p>
        </w:tc>
        <w:tc>
          <w:tcPr>
            <w:tcW w:w="852" w:type="dxa"/>
            <w:noWrap/>
            <w:vAlign w:val="center"/>
          </w:tcPr>
          <w:p w14:paraId="494D09DC" w14:textId="77777777" w:rsidR="00F407AE" w:rsidRPr="000B5672" w:rsidRDefault="00F407AE" w:rsidP="00065F65">
            <w:pPr>
              <w:pStyle w:val="ITAbsatzohneNr"/>
              <w:rPr>
                <w:rFonts w:cs="Arial"/>
                <w:sz w:val="24"/>
                <w:szCs w:val="22"/>
                <w:lang w:eastAsia="en-US"/>
              </w:rPr>
            </w:pPr>
          </w:p>
        </w:tc>
      </w:tr>
    </w:tbl>
    <w:p w14:paraId="6BD949CD" w14:textId="77777777" w:rsidR="00DD5ED5" w:rsidRPr="00504B99" w:rsidRDefault="00DD5ED5" w:rsidP="00F96B3D">
      <w:pPr>
        <w:pStyle w:val="Caption"/>
        <w:rPr>
          <w:lang w:val="en-GB"/>
        </w:rPr>
      </w:pPr>
      <w:r w:rsidRPr="00504B99">
        <w:rPr>
          <w:lang w:val="en-GB"/>
        </w:rPr>
        <w:t>*investment year</w:t>
      </w:r>
    </w:p>
    <w:p w14:paraId="5E7FB18D" w14:textId="443710B4" w:rsidR="004739BC" w:rsidRDefault="00F96B3D" w:rsidP="00510B3D">
      <w:pPr>
        <w:pStyle w:val="Caption"/>
        <w:rPr>
          <w:b/>
          <w:sz w:val="24"/>
          <w:lang w:val="en-GB"/>
        </w:rPr>
      </w:pPr>
      <w:r w:rsidRPr="00504B99">
        <w:rPr>
          <w:lang w:val="en-GB"/>
        </w:rPr>
        <w:t xml:space="preserve">Table </w:t>
      </w:r>
      <w:r w:rsidRPr="00504B99">
        <w:rPr>
          <w:lang w:val="en-US"/>
        </w:rPr>
        <w:t>3</w:t>
      </w:r>
      <w:r w:rsidRPr="00504B99">
        <w:rPr>
          <w:lang w:val="en-GB"/>
        </w:rPr>
        <w:t>: Overview of investment in buildings or laboratories</w:t>
      </w:r>
      <w:bookmarkStart w:id="175" w:name="_Toc83310865"/>
      <w:r w:rsidR="004739BC">
        <w:rPr>
          <w:lang w:val="en-GB"/>
        </w:rPr>
        <w:br w:type="page"/>
      </w:r>
    </w:p>
    <w:p w14:paraId="6CA9CF13" w14:textId="15905E55" w:rsidR="008C412E" w:rsidRPr="00E00786" w:rsidRDefault="008C412E" w:rsidP="008C412E">
      <w:pPr>
        <w:pStyle w:val="ITberschrift11"/>
        <w:rPr>
          <w:highlight w:val="green"/>
          <w:lang w:val="en-GB"/>
        </w:rPr>
      </w:pPr>
      <w:commentRangeStart w:id="176"/>
      <w:r w:rsidRPr="00E00786">
        <w:rPr>
          <w:highlight w:val="green"/>
          <w:lang w:val="en-GB"/>
        </w:rPr>
        <w:lastRenderedPageBreak/>
        <w:t>Survey</w:t>
      </w:r>
      <w:commentRangeEnd w:id="176"/>
      <w:r w:rsidR="0093320D" w:rsidRPr="00E00786">
        <w:rPr>
          <w:rStyle w:val="CommentReference"/>
          <w:highlight w:val="green"/>
        </w:rPr>
        <w:commentReference w:id="176"/>
      </w:r>
      <w:r w:rsidRPr="00E00786">
        <w:rPr>
          <w:highlight w:val="green"/>
          <w:lang w:val="en-GB"/>
        </w:rPr>
        <w:t xml:space="preserve"> of project-related cooperation</w:t>
      </w:r>
      <w:bookmarkEnd w:id="175"/>
    </w:p>
    <w:p w14:paraId="497A085C" w14:textId="31BF0708" w:rsidR="00C916FE" w:rsidRDefault="008C412E" w:rsidP="00C916FE">
      <w:pPr>
        <w:pStyle w:val="ITAbsatzohneNr"/>
        <w:jc w:val="both"/>
        <w:rPr>
          <w:i/>
          <w:lang w:val="en-GB"/>
        </w:rPr>
      </w:pPr>
      <w:r w:rsidRPr="00504B99">
        <w:rPr>
          <w:i/>
          <w:lang w:val="en-GB"/>
        </w:rPr>
        <w:t xml:space="preserve">Please give a brief description </w:t>
      </w:r>
      <w:r>
        <w:rPr>
          <w:i/>
          <w:lang w:val="en-GB"/>
        </w:rPr>
        <w:t>which p</w:t>
      </w:r>
      <w:r w:rsidRPr="008C412E">
        <w:rPr>
          <w:i/>
          <w:lang w:val="en-GB"/>
        </w:rPr>
        <w:t xml:space="preserve">artnerships </w:t>
      </w:r>
      <w:r>
        <w:rPr>
          <w:i/>
          <w:lang w:val="en-GB"/>
        </w:rPr>
        <w:t xml:space="preserve">are planned </w:t>
      </w:r>
      <w:r w:rsidRPr="008C412E">
        <w:rPr>
          <w:i/>
          <w:lang w:val="en-GB"/>
        </w:rPr>
        <w:t xml:space="preserve">and the content of collaboration, especially with other IPCEI participants, but also with companies and organizations outside IPCEI. If companies participated in the matchmaking event in July 2021, the outcome of this event </w:t>
      </w:r>
      <w:r w:rsidR="00C916FE">
        <w:rPr>
          <w:i/>
          <w:lang w:val="en-GB"/>
        </w:rPr>
        <w:t>could</w:t>
      </w:r>
      <w:r w:rsidRPr="008C412E">
        <w:rPr>
          <w:i/>
          <w:lang w:val="en-GB"/>
        </w:rPr>
        <w:t xml:space="preserve"> be addressed. </w:t>
      </w:r>
    </w:p>
    <w:p w14:paraId="087D9520" w14:textId="54CEB096" w:rsidR="006515A2" w:rsidRDefault="006515A2" w:rsidP="00C916FE">
      <w:pPr>
        <w:pStyle w:val="ITAbsatzohneNr"/>
        <w:jc w:val="both"/>
        <w:rPr>
          <w:i/>
          <w:lang w:val="en-GB"/>
        </w:rPr>
      </w:pPr>
    </w:p>
    <w:p w14:paraId="016FCCA4" w14:textId="77777777" w:rsidR="006515A2" w:rsidRDefault="006515A2" w:rsidP="006515A2">
      <w:pPr>
        <w:pStyle w:val="ITAbsatzohneNr"/>
        <w:jc w:val="both"/>
        <w:rPr>
          <w:iCs/>
          <w:lang w:val="en-GB"/>
        </w:rPr>
      </w:pPr>
      <w:r>
        <w:rPr>
          <w:iCs/>
          <w:lang w:val="en-GB"/>
        </w:rPr>
        <w:t>At submission of this description, the following partners are engaging in the setup of the EOC:</w:t>
      </w:r>
    </w:p>
    <w:p w14:paraId="390A5A83" w14:textId="77777777" w:rsidR="006515A2" w:rsidRDefault="006515A2" w:rsidP="006515A2">
      <w:pPr>
        <w:pStyle w:val="ITAbsatzohneNr"/>
        <w:jc w:val="both"/>
        <w:rPr>
          <w:iCs/>
          <w:lang w:val="en-GB"/>
        </w:rPr>
      </w:pPr>
    </w:p>
    <w:tbl>
      <w:tblPr>
        <w:tblStyle w:val="TableGrid"/>
        <w:tblW w:w="0" w:type="auto"/>
        <w:tblLook w:val="04A0" w:firstRow="1" w:lastRow="0" w:firstColumn="1" w:lastColumn="0" w:noHBand="0" w:noVBand="1"/>
      </w:tblPr>
      <w:tblGrid>
        <w:gridCol w:w="1696"/>
        <w:gridCol w:w="1701"/>
        <w:gridCol w:w="2039"/>
        <w:gridCol w:w="1813"/>
        <w:gridCol w:w="1813"/>
      </w:tblGrid>
      <w:tr w:rsidR="006515A2" w14:paraId="737B3A75" w14:textId="77777777" w:rsidTr="00966C61">
        <w:trPr>
          <w:cantSplit/>
        </w:trPr>
        <w:tc>
          <w:tcPr>
            <w:tcW w:w="1696" w:type="dxa"/>
            <w:shd w:val="clear" w:color="auto" w:fill="D9D9D9" w:themeFill="background1" w:themeFillShade="D9"/>
          </w:tcPr>
          <w:p w14:paraId="5D3F3080" w14:textId="77777777" w:rsidR="006515A2" w:rsidRDefault="006515A2" w:rsidP="00966C61">
            <w:pPr>
              <w:pStyle w:val="ITAbsatzohneNr"/>
              <w:keepNext/>
              <w:jc w:val="both"/>
              <w:rPr>
                <w:iCs/>
                <w:lang w:val="en-GB"/>
              </w:rPr>
            </w:pPr>
          </w:p>
        </w:tc>
        <w:tc>
          <w:tcPr>
            <w:tcW w:w="1701" w:type="dxa"/>
            <w:shd w:val="clear" w:color="auto" w:fill="D9D9D9" w:themeFill="background1" w:themeFillShade="D9"/>
          </w:tcPr>
          <w:p w14:paraId="5C348CCB" w14:textId="77777777" w:rsidR="006515A2" w:rsidRDefault="006515A2" w:rsidP="00966C61">
            <w:pPr>
              <w:pStyle w:val="ITAbsatzohneNr"/>
              <w:keepNext/>
              <w:jc w:val="both"/>
              <w:rPr>
                <w:iCs/>
                <w:lang w:val="en-GB"/>
              </w:rPr>
            </w:pPr>
            <w:r>
              <w:rPr>
                <w:iCs/>
                <w:lang w:val="en-GB"/>
              </w:rPr>
              <w:t>France</w:t>
            </w:r>
          </w:p>
        </w:tc>
        <w:tc>
          <w:tcPr>
            <w:tcW w:w="2039" w:type="dxa"/>
            <w:shd w:val="clear" w:color="auto" w:fill="D9D9D9" w:themeFill="background1" w:themeFillShade="D9"/>
          </w:tcPr>
          <w:p w14:paraId="670A2FF8" w14:textId="77777777" w:rsidR="006515A2" w:rsidRDefault="006515A2" w:rsidP="00966C61">
            <w:pPr>
              <w:pStyle w:val="ITAbsatzohneNr"/>
              <w:keepNext/>
              <w:jc w:val="both"/>
              <w:rPr>
                <w:iCs/>
                <w:lang w:val="en-GB"/>
              </w:rPr>
            </w:pPr>
            <w:r>
              <w:rPr>
                <w:iCs/>
                <w:lang w:val="en-GB"/>
              </w:rPr>
              <w:t>Germany</w:t>
            </w:r>
          </w:p>
        </w:tc>
        <w:tc>
          <w:tcPr>
            <w:tcW w:w="1813" w:type="dxa"/>
            <w:shd w:val="clear" w:color="auto" w:fill="D9D9D9" w:themeFill="background1" w:themeFillShade="D9"/>
          </w:tcPr>
          <w:p w14:paraId="0CDF3056" w14:textId="77777777" w:rsidR="006515A2" w:rsidRDefault="006515A2" w:rsidP="00966C61">
            <w:pPr>
              <w:pStyle w:val="ITAbsatzohneNr"/>
              <w:keepNext/>
              <w:jc w:val="both"/>
              <w:rPr>
                <w:iCs/>
                <w:lang w:val="en-GB"/>
              </w:rPr>
            </w:pPr>
            <w:r>
              <w:rPr>
                <w:iCs/>
                <w:lang w:val="en-GB"/>
              </w:rPr>
              <w:t>Greece</w:t>
            </w:r>
          </w:p>
        </w:tc>
        <w:tc>
          <w:tcPr>
            <w:tcW w:w="1813" w:type="dxa"/>
            <w:shd w:val="clear" w:color="auto" w:fill="D9D9D9" w:themeFill="background1" w:themeFillShade="D9"/>
          </w:tcPr>
          <w:p w14:paraId="694E14A7" w14:textId="77777777" w:rsidR="006515A2" w:rsidRDefault="006515A2" w:rsidP="00966C61">
            <w:pPr>
              <w:pStyle w:val="ITAbsatzohneNr"/>
              <w:keepNext/>
              <w:jc w:val="both"/>
              <w:rPr>
                <w:iCs/>
                <w:lang w:val="en-GB"/>
              </w:rPr>
            </w:pPr>
            <w:r>
              <w:rPr>
                <w:iCs/>
                <w:lang w:val="en-GB"/>
              </w:rPr>
              <w:t>Italy</w:t>
            </w:r>
          </w:p>
        </w:tc>
      </w:tr>
      <w:tr w:rsidR="006515A2" w14:paraId="756DFD90" w14:textId="77777777" w:rsidTr="00966C61">
        <w:trPr>
          <w:cantSplit/>
        </w:trPr>
        <w:tc>
          <w:tcPr>
            <w:tcW w:w="1696" w:type="dxa"/>
          </w:tcPr>
          <w:p w14:paraId="597E9B01" w14:textId="77777777" w:rsidR="006515A2" w:rsidRDefault="006515A2" w:rsidP="00966C61">
            <w:pPr>
              <w:pStyle w:val="ITAbsatzohneNr"/>
              <w:keepNext/>
              <w:jc w:val="both"/>
              <w:rPr>
                <w:iCs/>
                <w:lang w:val="en-GB"/>
              </w:rPr>
            </w:pPr>
            <w:r>
              <w:rPr>
                <w:iCs/>
                <w:lang w:val="en-GB"/>
              </w:rPr>
              <w:t>Network Operators</w:t>
            </w:r>
          </w:p>
        </w:tc>
        <w:tc>
          <w:tcPr>
            <w:tcW w:w="1701" w:type="dxa"/>
          </w:tcPr>
          <w:p w14:paraId="690D62FB" w14:textId="77777777" w:rsidR="006515A2" w:rsidRDefault="006515A2" w:rsidP="00966C61">
            <w:pPr>
              <w:pStyle w:val="ITAbsatzohneNr"/>
              <w:keepNext/>
              <w:jc w:val="both"/>
              <w:rPr>
                <w:iCs/>
                <w:lang w:val="en-GB"/>
              </w:rPr>
            </w:pPr>
            <w:r>
              <w:rPr>
                <w:iCs/>
                <w:lang w:val="en-GB"/>
              </w:rPr>
              <w:t>Orange</w:t>
            </w:r>
          </w:p>
        </w:tc>
        <w:tc>
          <w:tcPr>
            <w:tcW w:w="2039" w:type="dxa"/>
          </w:tcPr>
          <w:p w14:paraId="419B2D6C" w14:textId="77777777" w:rsidR="006515A2" w:rsidRDefault="006515A2" w:rsidP="00966C61">
            <w:pPr>
              <w:pStyle w:val="ITAbsatzohneNr"/>
              <w:keepNext/>
              <w:jc w:val="both"/>
              <w:rPr>
                <w:iCs/>
                <w:lang w:val="en-GB"/>
              </w:rPr>
            </w:pPr>
            <w:r>
              <w:rPr>
                <w:iCs/>
                <w:lang w:val="en-GB"/>
              </w:rPr>
              <w:t>Deutsche Telekom</w:t>
            </w:r>
          </w:p>
        </w:tc>
        <w:tc>
          <w:tcPr>
            <w:tcW w:w="1813" w:type="dxa"/>
          </w:tcPr>
          <w:p w14:paraId="792A53D5" w14:textId="77777777" w:rsidR="006515A2" w:rsidRDefault="006515A2" w:rsidP="00966C61">
            <w:pPr>
              <w:pStyle w:val="ITAbsatzohneNr"/>
              <w:keepNext/>
              <w:jc w:val="both"/>
              <w:rPr>
                <w:iCs/>
                <w:lang w:val="en-GB"/>
              </w:rPr>
            </w:pPr>
          </w:p>
        </w:tc>
        <w:tc>
          <w:tcPr>
            <w:tcW w:w="1813" w:type="dxa"/>
          </w:tcPr>
          <w:p w14:paraId="67DF1D25" w14:textId="77777777" w:rsidR="006515A2" w:rsidRDefault="006515A2" w:rsidP="00966C61">
            <w:pPr>
              <w:pStyle w:val="ITAbsatzohneNr"/>
              <w:keepNext/>
              <w:jc w:val="both"/>
              <w:rPr>
                <w:iCs/>
                <w:lang w:val="en-GB"/>
              </w:rPr>
            </w:pPr>
            <w:r>
              <w:rPr>
                <w:iCs/>
                <w:lang w:val="en-GB"/>
              </w:rPr>
              <w:t>Telecom Italia</w:t>
            </w:r>
          </w:p>
        </w:tc>
      </w:tr>
      <w:tr w:rsidR="006515A2" w14:paraId="425C9B86" w14:textId="77777777" w:rsidTr="00966C61">
        <w:trPr>
          <w:cantSplit/>
        </w:trPr>
        <w:tc>
          <w:tcPr>
            <w:tcW w:w="1696" w:type="dxa"/>
            <w:vMerge w:val="restart"/>
          </w:tcPr>
          <w:p w14:paraId="17A57773" w14:textId="77777777" w:rsidR="006515A2" w:rsidRDefault="006515A2" w:rsidP="00966C61">
            <w:pPr>
              <w:pStyle w:val="ITAbsatzohneNr"/>
              <w:keepNext/>
              <w:jc w:val="both"/>
              <w:rPr>
                <w:iCs/>
                <w:lang w:val="en-GB"/>
              </w:rPr>
            </w:pPr>
            <w:r>
              <w:rPr>
                <w:iCs/>
                <w:lang w:val="en-GB"/>
              </w:rPr>
              <w:t>Equipment Manufacturers</w:t>
            </w:r>
          </w:p>
        </w:tc>
        <w:tc>
          <w:tcPr>
            <w:tcW w:w="1701" w:type="dxa"/>
          </w:tcPr>
          <w:p w14:paraId="41E42D40" w14:textId="77777777" w:rsidR="006515A2" w:rsidRDefault="006515A2" w:rsidP="00966C61">
            <w:pPr>
              <w:pStyle w:val="ITAbsatzohneNr"/>
              <w:keepNext/>
              <w:jc w:val="both"/>
              <w:rPr>
                <w:iCs/>
                <w:lang w:val="en-GB"/>
              </w:rPr>
            </w:pPr>
            <w:proofErr w:type="spellStart"/>
            <w:r>
              <w:rPr>
                <w:iCs/>
                <w:lang w:val="en-GB"/>
              </w:rPr>
              <w:t>Amarisoft</w:t>
            </w:r>
            <w:proofErr w:type="spellEnd"/>
          </w:p>
        </w:tc>
        <w:tc>
          <w:tcPr>
            <w:tcW w:w="2039" w:type="dxa"/>
          </w:tcPr>
          <w:p w14:paraId="69A8CC1C" w14:textId="77777777" w:rsidR="006515A2" w:rsidRDefault="006515A2" w:rsidP="00966C61">
            <w:pPr>
              <w:pStyle w:val="ITAbsatzohneNr"/>
              <w:keepNext/>
              <w:jc w:val="both"/>
              <w:rPr>
                <w:iCs/>
                <w:lang w:val="en-GB"/>
              </w:rPr>
            </w:pPr>
            <w:r>
              <w:rPr>
                <w:iCs/>
                <w:lang w:val="en-GB"/>
              </w:rPr>
              <w:t>ADVA</w:t>
            </w:r>
          </w:p>
        </w:tc>
        <w:tc>
          <w:tcPr>
            <w:tcW w:w="1813" w:type="dxa"/>
          </w:tcPr>
          <w:p w14:paraId="0BAB428A" w14:textId="77777777" w:rsidR="006515A2" w:rsidRDefault="006515A2" w:rsidP="00966C61">
            <w:pPr>
              <w:pStyle w:val="ITAbsatzohneNr"/>
              <w:keepNext/>
              <w:jc w:val="both"/>
              <w:rPr>
                <w:iCs/>
                <w:lang w:val="en-GB"/>
              </w:rPr>
            </w:pPr>
            <w:proofErr w:type="spellStart"/>
            <w:r>
              <w:rPr>
                <w:iCs/>
                <w:lang w:val="en-GB"/>
              </w:rPr>
              <w:t>CognInn</w:t>
            </w:r>
            <w:proofErr w:type="spellEnd"/>
          </w:p>
        </w:tc>
        <w:tc>
          <w:tcPr>
            <w:tcW w:w="1813" w:type="dxa"/>
          </w:tcPr>
          <w:p w14:paraId="44245EFB" w14:textId="77777777" w:rsidR="006515A2" w:rsidRDefault="006515A2" w:rsidP="00966C61">
            <w:pPr>
              <w:pStyle w:val="ITAbsatzohneNr"/>
              <w:keepNext/>
              <w:jc w:val="both"/>
              <w:rPr>
                <w:iCs/>
                <w:lang w:val="en-GB"/>
              </w:rPr>
            </w:pPr>
            <w:r>
              <w:rPr>
                <w:iCs/>
                <w:lang w:val="en-GB"/>
              </w:rPr>
              <w:t>SIAE</w:t>
            </w:r>
          </w:p>
        </w:tc>
      </w:tr>
      <w:tr w:rsidR="006515A2" w14:paraId="1687D4B6" w14:textId="77777777" w:rsidTr="00966C61">
        <w:trPr>
          <w:cantSplit/>
        </w:trPr>
        <w:tc>
          <w:tcPr>
            <w:tcW w:w="1696" w:type="dxa"/>
            <w:vMerge/>
          </w:tcPr>
          <w:p w14:paraId="75C7436F" w14:textId="77777777" w:rsidR="006515A2" w:rsidRDefault="006515A2" w:rsidP="00966C61">
            <w:pPr>
              <w:pStyle w:val="ITAbsatzohneNr"/>
              <w:keepNext/>
              <w:jc w:val="both"/>
              <w:rPr>
                <w:iCs/>
                <w:lang w:val="en-GB"/>
              </w:rPr>
            </w:pPr>
          </w:p>
        </w:tc>
        <w:tc>
          <w:tcPr>
            <w:tcW w:w="1701" w:type="dxa"/>
          </w:tcPr>
          <w:p w14:paraId="7872FEC5" w14:textId="77777777" w:rsidR="006515A2" w:rsidRDefault="006515A2" w:rsidP="00966C61">
            <w:pPr>
              <w:pStyle w:val="ITAbsatzohneNr"/>
              <w:keepNext/>
              <w:jc w:val="both"/>
              <w:rPr>
                <w:iCs/>
                <w:lang w:val="en-GB"/>
              </w:rPr>
            </w:pPr>
            <w:r>
              <w:rPr>
                <w:iCs/>
                <w:lang w:val="en-GB"/>
              </w:rPr>
              <w:t>ATOS</w:t>
            </w:r>
          </w:p>
        </w:tc>
        <w:tc>
          <w:tcPr>
            <w:tcW w:w="2039" w:type="dxa"/>
          </w:tcPr>
          <w:p w14:paraId="6EA4B8BC" w14:textId="77777777" w:rsidR="006515A2" w:rsidRDefault="006515A2" w:rsidP="00966C61">
            <w:pPr>
              <w:pStyle w:val="ITAbsatzohneNr"/>
              <w:keepNext/>
              <w:jc w:val="both"/>
              <w:rPr>
                <w:iCs/>
                <w:lang w:val="en-GB"/>
              </w:rPr>
            </w:pPr>
            <w:r>
              <w:rPr>
                <w:iCs/>
                <w:lang w:val="en-GB"/>
              </w:rPr>
              <w:t>EANTC</w:t>
            </w:r>
          </w:p>
        </w:tc>
        <w:tc>
          <w:tcPr>
            <w:tcW w:w="1813" w:type="dxa"/>
          </w:tcPr>
          <w:p w14:paraId="404FF72A" w14:textId="77777777" w:rsidR="006515A2" w:rsidRDefault="006515A2" w:rsidP="00966C61">
            <w:pPr>
              <w:pStyle w:val="ITAbsatzohneNr"/>
              <w:keepNext/>
              <w:jc w:val="both"/>
              <w:rPr>
                <w:iCs/>
                <w:lang w:val="en-GB"/>
              </w:rPr>
            </w:pPr>
          </w:p>
        </w:tc>
        <w:tc>
          <w:tcPr>
            <w:tcW w:w="1813" w:type="dxa"/>
          </w:tcPr>
          <w:p w14:paraId="56C9CB44" w14:textId="77777777" w:rsidR="006515A2" w:rsidRDefault="006515A2" w:rsidP="00966C61">
            <w:pPr>
              <w:pStyle w:val="ITAbsatzohneNr"/>
              <w:keepNext/>
              <w:jc w:val="both"/>
              <w:rPr>
                <w:iCs/>
                <w:lang w:val="en-GB"/>
              </w:rPr>
            </w:pPr>
          </w:p>
        </w:tc>
      </w:tr>
      <w:tr w:rsidR="006515A2" w14:paraId="55BA1E3E" w14:textId="77777777" w:rsidTr="00966C61">
        <w:trPr>
          <w:cantSplit/>
        </w:trPr>
        <w:tc>
          <w:tcPr>
            <w:tcW w:w="1696" w:type="dxa"/>
            <w:vMerge/>
          </w:tcPr>
          <w:p w14:paraId="73F7F7E5" w14:textId="77777777" w:rsidR="006515A2" w:rsidRDefault="006515A2" w:rsidP="00966C61">
            <w:pPr>
              <w:pStyle w:val="ITAbsatzohneNr"/>
              <w:keepNext/>
              <w:jc w:val="both"/>
              <w:rPr>
                <w:iCs/>
                <w:lang w:val="en-GB"/>
              </w:rPr>
            </w:pPr>
          </w:p>
        </w:tc>
        <w:tc>
          <w:tcPr>
            <w:tcW w:w="1701" w:type="dxa"/>
          </w:tcPr>
          <w:p w14:paraId="0AEE0BB9" w14:textId="77777777" w:rsidR="006515A2" w:rsidRDefault="006515A2" w:rsidP="00966C61">
            <w:pPr>
              <w:pStyle w:val="ITAbsatzohneNr"/>
              <w:keepNext/>
              <w:jc w:val="both"/>
              <w:rPr>
                <w:iCs/>
                <w:lang w:val="en-GB"/>
              </w:rPr>
            </w:pPr>
            <w:proofErr w:type="spellStart"/>
            <w:r>
              <w:rPr>
                <w:iCs/>
                <w:lang w:val="en-GB"/>
              </w:rPr>
              <w:t>CapGemini</w:t>
            </w:r>
            <w:proofErr w:type="spellEnd"/>
          </w:p>
        </w:tc>
        <w:tc>
          <w:tcPr>
            <w:tcW w:w="2039" w:type="dxa"/>
          </w:tcPr>
          <w:p w14:paraId="694471AD" w14:textId="77777777" w:rsidR="006515A2" w:rsidRDefault="006515A2" w:rsidP="00966C61">
            <w:pPr>
              <w:pStyle w:val="ITAbsatzohneNr"/>
              <w:keepNext/>
              <w:jc w:val="both"/>
              <w:rPr>
                <w:iCs/>
                <w:lang w:val="en-GB"/>
              </w:rPr>
            </w:pPr>
            <w:r>
              <w:rPr>
                <w:iCs/>
                <w:lang w:val="en-GB"/>
              </w:rPr>
              <w:t>NXP</w:t>
            </w:r>
          </w:p>
        </w:tc>
        <w:tc>
          <w:tcPr>
            <w:tcW w:w="1813" w:type="dxa"/>
          </w:tcPr>
          <w:p w14:paraId="01C9DFE7" w14:textId="77777777" w:rsidR="006515A2" w:rsidRDefault="006515A2" w:rsidP="00966C61">
            <w:pPr>
              <w:pStyle w:val="ITAbsatzohneNr"/>
              <w:keepNext/>
              <w:jc w:val="both"/>
              <w:rPr>
                <w:iCs/>
                <w:lang w:val="en-GB"/>
              </w:rPr>
            </w:pPr>
          </w:p>
        </w:tc>
        <w:tc>
          <w:tcPr>
            <w:tcW w:w="1813" w:type="dxa"/>
          </w:tcPr>
          <w:p w14:paraId="389F6388" w14:textId="77777777" w:rsidR="006515A2" w:rsidRDefault="006515A2" w:rsidP="00966C61">
            <w:pPr>
              <w:pStyle w:val="ITAbsatzohneNr"/>
              <w:keepNext/>
              <w:jc w:val="both"/>
              <w:rPr>
                <w:iCs/>
                <w:lang w:val="en-GB"/>
              </w:rPr>
            </w:pPr>
          </w:p>
        </w:tc>
      </w:tr>
      <w:tr w:rsidR="006515A2" w14:paraId="168DF370" w14:textId="77777777" w:rsidTr="00966C61">
        <w:trPr>
          <w:cantSplit/>
        </w:trPr>
        <w:tc>
          <w:tcPr>
            <w:tcW w:w="1696" w:type="dxa"/>
            <w:vMerge/>
          </w:tcPr>
          <w:p w14:paraId="60270617" w14:textId="77777777" w:rsidR="006515A2" w:rsidRDefault="006515A2" w:rsidP="00966C61">
            <w:pPr>
              <w:pStyle w:val="ITAbsatzohneNr"/>
              <w:keepNext/>
              <w:jc w:val="both"/>
              <w:rPr>
                <w:iCs/>
                <w:lang w:val="en-GB"/>
              </w:rPr>
            </w:pPr>
          </w:p>
        </w:tc>
        <w:tc>
          <w:tcPr>
            <w:tcW w:w="1701" w:type="dxa"/>
          </w:tcPr>
          <w:p w14:paraId="54218AD4" w14:textId="77777777" w:rsidR="006515A2" w:rsidRDefault="006515A2" w:rsidP="00966C61">
            <w:pPr>
              <w:pStyle w:val="ITAbsatzohneNr"/>
              <w:keepNext/>
              <w:jc w:val="both"/>
              <w:rPr>
                <w:iCs/>
                <w:lang w:val="en-GB"/>
              </w:rPr>
            </w:pPr>
          </w:p>
        </w:tc>
        <w:tc>
          <w:tcPr>
            <w:tcW w:w="2039" w:type="dxa"/>
          </w:tcPr>
          <w:p w14:paraId="25D7C521" w14:textId="77777777" w:rsidR="006515A2" w:rsidRDefault="006515A2" w:rsidP="00966C61">
            <w:pPr>
              <w:pStyle w:val="ITAbsatzohneNr"/>
              <w:keepNext/>
              <w:jc w:val="both"/>
              <w:rPr>
                <w:iCs/>
                <w:lang w:val="en-GB"/>
              </w:rPr>
            </w:pPr>
            <w:r>
              <w:rPr>
                <w:iCs/>
                <w:lang w:val="en-GB"/>
              </w:rPr>
              <w:t>Rosenberger</w:t>
            </w:r>
          </w:p>
        </w:tc>
        <w:tc>
          <w:tcPr>
            <w:tcW w:w="1813" w:type="dxa"/>
          </w:tcPr>
          <w:p w14:paraId="61B23BDB" w14:textId="77777777" w:rsidR="006515A2" w:rsidRDefault="006515A2" w:rsidP="00966C61">
            <w:pPr>
              <w:pStyle w:val="ITAbsatzohneNr"/>
              <w:keepNext/>
              <w:jc w:val="both"/>
              <w:rPr>
                <w:iCs/>
                <w:lang w:val="en-GB"/>
              </w:rPr>
            </w:pPr>
          </w:p>
        </w:tc>
        <w:tc>
          <w:tcPr>
            <w:tcW w:w="1813" w:type="dxa"/>
          </w:tcPr>
          <w:p w14:paraId="0DAF3B98" w14:textId="77777777" w:rsidR="006515A2" w:rsidRDefault="006515A2" w:rsidP="00966C61">
            <w:pPr>
              <w:pStyle w:val="ITAbsatzohneNr"/>
              <w:keepNext/>
              <w:jc w:val="both"/>
              <w:rPr>
                <w:iCs/>
                <w:lang w:val="en-GB"/>
              </w:rPr>
            </w:pPr>
          </w:p>
        </w:tc>
      </w:tr>
      <w:tr w:rsidR="006515A2" w14:paraId="6F930EB5" w14:textId="77777777" w:rsidTr="00966C61">
        <w:trPr>
          <w:cantSplit/>
        </w:trPr>
        <w:tc>
          <w:tcPr>
            <w:tcW w:w="1696" w:type="dxa"/>
            <w:vMerge/>
          </w:tcPr>
          <w:p w14:paraId="5EC0D286" w14:textId="77777777" w:rsidR="006515A2" w:rsidRDefault="006515A2" w:rsidP="00966C61">
            <w:pPr>
              <w:pStyle w:val="ITAbsatzohneNr"/>
              <w:keepNext/>
              <w:jc w:val="both"/>
              <w:rPr>
                <w:iCs/>
                <w:lang w:val="en-GB"/>
              </w:rPr>
            </w:pPr>
          </w:p>
        </w:tc>
        <w:tc>
          <w:tcPr>
            <w:tcW w:w="1701" w:type="dxa"/>
          </w:tcPr>
          <w:p w14:paraId="2659396B" w14:textId="77777777" w:rsidR="006515A2" w:rsidRDefault="006515A2" w:rsidP="00966C61">
            <w:pPr>
              <w:pStyle w:val="ITAbsatzohneNr"/>
              <w:keepNext/>
              <w:jc w:val="both"/>
              <w:rPr>
                <w:iCs/>
                <w:lang w:val="en-GB"/>
              </w:rPr>
            </w:pPr>
          </w:p>
        </w:tc>
        <w:tc>
          <w:tcPr>
            <w:tcW w:w="2039" w:type="dxa"/>
          </w:tcPr>
          <w:p w14:paraId="47FC9670" w14:textId="77777777" w:rsidR="006515A2" w:rsidRDefault="006515A2" w:rsidP="00966C61">
            <w:pPr>
              <w:pStyle w:val="ITAbsatzohneNr"/>
              <w:keepNext/>
              <w:jc w:val="both"/>
              <w:rPr>
                <w:iCs/>
                <w:lang w:val="en-GB"/>
              </w:rPr>
            </w:pPr>
            <w:r>
              <w:rPr>
                <w:iCs/>
                <w:lang w:val="en-GB"/>
              </w:rPr>
              <w:t>Rohde &amp; Schwarz</w:t>
            </w:r>
          </w:p>
        </w:tc>
        <w:tc>
          <w:tcPr>
            <w:tcW w:w="1813" w:type="dxa"/>
          </w:tcPr>
          <w:p w14:paraId="402414FD" w14:textId="77777777" w:rsidR="006515A2" w:rsidRDefault="006515A2" w:rsidP="00966C61">
            <w:pPr>
              <w:pStyle w:val="ITAbsatzohneNr"/>
              <w:keepNext/>
              <w:jc w:val="both"/>
              <w:rPr>
                <w:iCs/>
                <w:lang w:val="en-GB"/>
              </w:rPr>
            </w:pPr>
          </w:p>
        </w:tc>
        <w:tc>
          <w:tcPr>
            <w:tcW w:w="1813" w:type="dxa"/>
          </w:tcPr>
          <w:p w14:paraId="434600A2" w14:textId="77777777" w:rsidR="006515A2" w:rsidRDefault="006515A2" w:rsidP="00966C61">
            <w:pPr>
              <w:pStyle w:val="ITAbsatzohneNr"/>
              <w:keepNext/>
              <w:jc w:val="both"/>
              <w:rPr>
                <w:iCs/>
                <w:lang w:val="en-GB"/>
              </w:rPr>
            </w:pPr>
          </w:p>
        </w:tc>
      </w:tr>
      <w:tr w:rsidR="006515A2" w14:paraId="50CFE367" w14:textId="77777777" w:rsidTr="00966C61">
        <w:trPr>
          <w:cantSplit/>
        </w:trPr>
        <w:tc>
          <w:tcPr>
            <w:tcW w:w="1696" w:type="dxa"/>
            <w:vMerge/>
          </w:tcPr>
          <w:p w14:paraId="77A81702" w14:textId="77777777" w:rsidR="006515A2" w:rsidRDefault="006515A2" w:rsidP="00966C61">
            <w:pPr>
              <w:pStyle w:val="ITAbsatzohneNr"/>
              <w:keepNext/>
              <w:jc w:val="both"/>
              <w:rPr>
                <w:iCs/>
                <w:lang w:val="en-GB"/>
              </w:rPr>
            </w:pPr>
          </w:p>
        </w:tc>
        <w:tc>
          <w:tcPr>
            <w:tcW w:w="1701" w:type="dxa"/>
          </w:tcPr>
          <w:p w14:paraId="06879F3E" w14:textId="77777777" w:rsidR="006515A2" w:rsidRDefault="006515A2" w:rsidP="00966C61">
            <w:pPr>
              <w:pStyle w:val="ITAbsatzohneNr"/>
              <w:keepNext/>
              <w:jc w:val="both"/>
              <w:rPr>
                <w:iCs/>
                <w:lang w:val="en-GB"/>
              </w:rPr>
            </w:pPr>
          </w:p>
        </w:tc>
        <w:tc>
          <w:tcPr>
            <w:tcW w:w="2039" w:type="dxa"/>
          </w:tcPr>
          <w:p w14:paraId="1BF4B636" w14:textId="77777777" w:rsidR="006515A2" w:rsidRDefault="006515A2" w:rsidP="00966C61">
            <w:pPr>
              <w:pStyle w:val="ITAbsatzohneNr"/>
              <w:keepNext/>
              <w:jc w:val="both"/>
              <w:rPr>
                <w:iCs/>
                <w:lang w:val="en-GB"/>
              </w:rPr>
            </w:pPr>
            <w:proofErr w:type="spellStart"/>
            <w:r>
              <w:rPr>
                <w:iCs/>
                <w:lang w:val="en-GB"/>
              </w:rPr>
              <w:t>Xelera</w:t>
            </w:r>
            <w:proofErr w:type="spellEnd"/>
          </w:p>
        </w:tc>
        <w:tc>
          <w:tcPr>
            <w:tcW w:w="1813" w:type="dxa"/>
          </w:tcPr>
          <w:p w14:paraId="15FF014C" w14:textId="77777777" w:rsidR="006515A2" w:rsidRDefault="006515A2" w:rsidP="00966C61">
            <w:pPr>
              <w:pStyle w:val="ITAbsatzohneNr"/>
              <w:keepNext/>
              <w:jc w:val="both"/>
              <w:rPr>
                <w:iCs/>
                <w:lang w:val="en-GB"/>
              </w:rPr>
            </w:pPr>
          </w:p>
        </w:tc>
        <w:tc>
          <w:tcPr>
            <w:tcW w:w="1813" w:type="dxa"/>
          </w:tcPr>
          <w:p w14:paraId="72E1859E" w14:textId="77777777" w:rsidR="006515A2" w:rsidRDefault="006515A2" w:rsidP="00966C61">
            <w:pPr>
              <w:pStyle w:val="ITAbsatzohneNr"/>
              <w:keepNext/>
              <w:jc w:val="both"/>
              <w:rPr>
                <w:iCs/>
                <w:lang w:val="en-GB"/>
              </w:rPr>
            </w:pPr>
          </w:p>
        </w:tc>
      </w:tr>
      <w:tr w:rsidR="006515A2" w14:paraId="74DBF71B" w14:textId="77777777" w:rsidTr="00966C61">
        <w:trPr>
          <w:cantSplit/>
        </w:trPr>
        <w:tc>
          <w:tcPr>
            <w:tcW w:w="1696" w:type="dxa"/>
            <w:vMerge w:val="restart"/>
          </w:tcPr>
          <w:p w14:paraId="5253BA90" w14:textId="77777777" w:rsidR="006515A2" w:rsidRDefault="006515A2" w:rsidP="00966C61">
            <w:pPr>
              <w:pStyle w:val="ITAbsatzohneNr"/>
              <w:keepNext/>
              <w:jc w:val="both"/>
              <w:rPr>
                <w:iCs/>
                <w:lang w:val="en-GB"/>
              </w:rPr>
            </w:pPr>
            <w:r>
              <w:rPr>
                <w:iCs/>
                <w:lang w:val="en-GB"/>
              </w:rPr>
              <w:t>System integrators</w:t>
            </w:r>
          </w:p>
        </w:tc>
        <w:tc>
          <w:tcPr>
            <w:tcW w:w="1701" w:type="dxa"/>
          </w:tcPr>
          <w:p w14:paraId="7128FF79" w14:textId="77777777" w:rsidR="006515A2" w:rsidRDefault="006515A2" w:rsidP="00966C61">
            <w:pPr>
              <w:pStyle w:val="ITAbsatzohneNr"/>
              <w:keepNext/>
              <w:jc w:val="both"/>
              <w:rPr>
                <w:iCs/>
                <w:lang w:val="en-GB"/>
              </w:rPr>
            </w:pPr>
            <w:r>
              <w:rPr>
                <w:iCs/>
                <w:lang w:val="en-GB"/>
              </w:rPr>
              <w:t>ATOS</w:t>
            </w:r>
          </w:p>
        </w:tc>
        <w:tc>
          <w:tcPr>
            <w:tcW w:w="2039" w:type="dxa"/>
          </w:tcPr>
          <w:p w14:paraId="4CDDCB01" w14:textId="77777777" w:rsidR="006515A2" w:rsidRDefault="006515A2" w:rsidP="00966C61">
            <w:pPr>
              <w:pStyle w:val="ITAbsatzohneNr"/>
              <w:keepNext/>
              <w:jc w:val="both"/>
              <w:rPr>
                <w:iCs/>
                <w:lang w:val="en-GB"/>
              </w:rPr>
            </w:pPr>
            <w:r>
              <w:rPr>
                <w:iCs/>
                <w:lang w:val="en-GB"/>
              </w:rPr>
              <w:t>T-Systems</w:t>
            </w:r>
          </w:p>
        </w:tc>
        <w:tc>
          <w:tcPr>
            <w:tcW w:w="1813" w:type="dxa"/>
          </w:tcPr>
          <w:p w14:paraId="73C1BD8D" w14:textId="77777777" w:rsidR="006515A2" w:rsidRDefault="006515A2" w:rsidP="00966C61">
            <w:pPr>
              <w:pStyle w:val="ITAbsatzohneNr"/>
              <w:keepNext/>
              <w:jc w:val="both"/>
              <w:rPr>
                <w:iCs/>
                <w:lang w:val="en-GB"/>
              </w:rPr>
            </w:pPr>
          </w:p>
        </w:tc>
        <w:tc>
          <w:tcPr>
            <w:tcW w:w="1813" w:type="dxa"/>
          </w:tcPr>
          <w:p w14:paraId="6A91C268" w14:textId="77777777" w:rsidR="006515A2" w:rsidRDefault="006515A2" w:rsidP="00966C61">
            <w:pPr>
              <w:pStyle w:val="ITAbsatzohneNr"/>
              <w:keepNext/>
              <w:jc w:val="both"/>
              <w:rPr>
                <w:iCs/>
                <w:lang w:val="en-GB"/>
              </w:rPr>
            </w:pPr>
            <w:r>
              <w:rPr>
                <w:iCs/>
                <w:lang w:val="en-GB"/>
              </w:rPr>
              <w:t>Reply</w:t>
            </w:r>
          </w:p>
        </w:tc>
      </w:tr>
      <w:tr w:rsidR="006515A2" w14:paraId="6E91D350" w14:textId="77777777" w:rsidTr="00966C61">
        <w:trPr>
          <w:cantSplit/>
        </w:trPr>
        <w:tc>
          <w:tcPr>
            <w:tcW w:w="1696" w:type="dxa"/>
            <w:vMerge/>
          </w:tcPr>
          <w:p w14:paraId="35A3B328" w14:textId="77777777" w:rsidR="006515A2" w:rsidRDefault="006515A2" w:rsidP="00966C61">
            <w:pPr>
              <w:pStyle w:val="ITAbsatzohneNr"/>
              <w:keepNext/>
              <w:jc w:val="both"/>
              <w:rPr>
                <w:iCs/>
                <w:lang w:val="en-GB"/>
              </w:rPr>
            </w:pPr>
          </w:p>
        </w:tc>
        <w:tc>
          <w:tcPr>
            <w:tcW w:w="1701" w:type="dxa"/>
          </w:tcPr>
          <w:p w14:paraId="641CD22E" w14:textId="77777777" w:rsidR="006515A2" w:rsidRDefault="006515A2" w:rsidP="00966C61">
            <w:pPr>
              <w:pStyle w:val="ITAbsatzohneNr"/>
              <w:keepNext/>
              <w:jc w:val="both"/>
              <w:rPr>
                <w:iCs/>
                <w:lang w:val="en-GB"/>
              </w:rPr>
            </w:pPr>
            <w:proofErr w:type="spellStart"/>
            <w:r>
              <w:rPr>
                <w:iCs/>
                <w:lang w:val="en-GB"/>
              </w:rPr>
              <w:t>CapGemini</w:t>
            </w:r>
            <w:proofErr w:type="spellEnd"/>
          </w:p>
        </w:tc>
        <w:tc>
          <w:tcPr>
            <w:tcW w:w="2039" w:type="dxa"/>
          </w:tcPr>
          <w:p w14:paraId="40B827F2" w14:textId="77777777" w:rsidR="006515A2" w:rsidRDefault="006515A2" w:rsidP="00966C61">
            <w:pPr>
              <w:pStyle w:val="ITAbsatzohneNr"/>
              <w:keepNext/>
              <w:jc w:val="both"/>
              <w:rPr>
                <w:iCs/>
                <w:lang w:val="en-GB"/>
              </w:rPr>
            </w:pPr>
          </w:p>
        </w:tc>
        <w:tc>
          <w:tcPr>
            <w:tcW w:w="1813" w:type="dxa"/>
          </w:tcPr>
          <w:p w14:paraId="73E144B4" w14:textId="77777777" w:rsidR="006515A2" w:rsidRDefault="006515A2" w:rsidP="00966C61">
            <w:pPr>
              <w:pStyle w:val="ITAbsatzohneNr"/>
              <w:keepNext/>
              <w:jc w:val="both"/>
              <w:rPr>
                <w:iCs/>
                <w:lang w:val="en-GB"/>
              </w:rPr>
            </w:pPr>
          </w:p>
        </w:tc>
        <w:tc>
          <w:tcPr>
            <w:tcW w:w="1813" w:type="dxa"/>
          </w:tcPr>
          <w:p w14:paraId="2415ACC5" w14:textId="77777777" w:rsidR="006515A2" w:rsidRDefault="006515A2" w:rsidP="00966C61">
            <w:pPr>
              <w:pStyle w:val="ITAbsatzohneNr"/>
              <w:keepNext/>
              <w:jc w:val="both"/>
              <w:rPr>
                <w:iCs/>
                <w:lang w:val="en-GB"/>
              </w:rPr>
            </w:pPr>
          </w:p>
        </w:tc>
      </w:tr>
    </w:tbl>
    <w:p w14:paraId="6B64846B" w14:textId="77777777" w:rsidR="006515A2" w:rsidRPr="00B73E9E" w:rsidRDefault="006515A2" w:rsidP="006515A2">
      <w:pPr>
        <w:pStyle w:val="ITAbsatzohneNr"/>
        <w:jc w:val="both"/>
        <w:rPr>
          <w:iCs/>
          <w:lang w:val="en-GB"/>
        </w:rPr>
      </w:pPr>
    </w:p>
    <w:p w14:paraId="0A38ED7E" w14:textId="5CF43E8E" w:rsidR="006515A2" w:rsidRDefault="006515A2" w:rsidP="006515A2">
      <w:pPr>
        <w:pStyle w:val="ITAbsatzohneNr"/>
        <w:jc w:val="both"/>
        <w:rPr>
          <w:iCs/>
          <w:lang w:val="en-GB"/>
        </w:rPr>
      </w:pPr>
      <w:bookmarkStart w:id="177" w:name="_Hlk82708079"/>
      <w:r w:rsidRPr="00294544">
        <w:rPr>
          <w:iCs/>
          <w:lang w:val="en-GB"/>
        </w:rPr>
        <w:t>At the European level, the enhancement of the international collaboration axis and PAN-European synergies (e.g. MoU G5 on ORAN) also contribute to reach the targets of Deutsche Telekom’s engagement in the EOC.</w:t>
      </w:r>
    </w:p>
    <w:p w14:paraId="2110C386" w14:textId="77777777" w:rsidR="004739BC" w:rsidRPr="00294544" w:rsidRDefault="004739BC" w:rsidP="006515A2">
      <w:pPr>
        <w:pStyle w:val="ITAbsatzohneNr"/>
        <w:jc w:val="both"/>
        <w:rPr>
          <w:iCs/>
          <w:lang w:val="en-GB"/>
        </w:rPr>
      </w:pPr>
    </w:p>
    <w:bookmarkEnd w:id="177"/>
    <w:p w14:paraId="44FBAE8D" w14:textId="3B16E45A" w:rsidR="006515A2" w:rsidRPr="00294544" w:rsidRDefault="006515A2" w:rsidP="25835BCE">
      <w:pPr>
        <w:pStyle w:val="ITAbsatzohneNr"/>
        <w:jc w:val="both"/>
        <w:rPr>
          <w:lang w:val="en-GB"/>
        </w:rPr>
      </w:pPr>
      <w:r w:rsidRPr="25835BCE">
        <w:rPr>
          <w:lang w:val="en-GB"/>
        </w:rPr>
        <w:t xml:space="preserve">Regarding this IPCEI, </w:t>
      </w:r>
      <w:r w:rsidR="0E88FEF5" w:rsidRPr="25835BCE">
        <w:rPr>
          <w:lang w:val="en-GB"/>
        </w:rPr>
        <w:t xml:space="preserve">Deutsche Telekom </w:t>
      </w:r>
      <w:r w:rsidRPr="25835BCE">
        <w:rPr>
          <w:lang w:val="en-GB"/>
        </w:rPr>
        <w:t xml:space="preserve">is actively cooperating with </w:t>
      </w:r>
      <w:r w:rsidR="4A0F82F4" w:rsidRPr="25835BCE">
        <w:rPr>
          <w:lang w:val="en-GB"/>
        </w:rPr>
        <w:t>TIM and</w:t>
      </w:r>
      <w:r w:rsidRPr="25835BCE">
        <w:rPr>
          <w:lang w:val="en-GB"/>
        </w:rPr>
        <w:t xml:space="preserve"> Orange.  More specifically Deutsche Telekom, Orange and TIM ha</w:t>
      </w:r>
      <w:r w:rsidR="5FDAA1C1" w:rsidRPr="25835BCE">
        <w:rPr>
          <w:lang w:val="en-GB"/>
        </w:rPr>
        <w:t>ve</w:t>
      </w:r>
      <w:r w:rsidRPr="25835BCE">
        <w:rPr>
          <w:lang w:val="en-GB"/>
        </w:rPr>
        <w:t xml:space="preserve"> applied in their respective countries an expression of Interest in the IPCE ME/CT process coherent with a European O-RAN and 6G project de</w:t>
      </w:r>
      <w:r w:rsidR="45E9BC6E" w:rsidRPr="25835BCE">
        <w:rPr>
          <w:lang w:val="en-GB"/>
        </w:rPr>
        <w:t>f</w:t>
      </w:r>
      <w:r w:rsidRPr="25835BCE">
        <w:rPr>
          <w:lang w:val="en-GB"/>
        </w:rPr>
        <w:t xml:space="preserve">ined on </w:t>
      </w:r>
      <w:r w:rsidR="0B0398FC" w:rsidRPr="25835BCE">
        <w:rPr>
          <w:lang w:val="en-GB"/>
        </w:rPr>
        <w:t>three</w:t>
      </w:r>
      <w:r w:rsidRPr="25835BCE">
        <w:rPr>
          <w:lang w:val="en-GB"/>
        </w:rPr>
        <w:t xml:space="preserve"> </w:t>
      </w:r>
      <w:r w:rsidR="7AB751FB" w:rsidRPr="25835BCE">
        <w:rPr>
          <w:lang w:val="en-GB"/>
        </w:rPr>
        <w:t>c</w:t>
      </w:r>
      <w:r w:rsidRPr="25835BCE">
        <w:rPr>
          <w:lang w:val="en-GB"/>
        </w:rPr>
        <w:t>ornerstone</w:t>
      </w:r>
      <w:r w:rsidR="5C9D03F0" w:rsidRPr="25835BCE">
        <w:rPr>
          <w:lang w:val="en-GB"/>
        </w:rPr>
        <w:t>s</w:t>
      </w:r>
      <w:r w:rsidRPr="25835BCE">
        <w:rPr>
          <w:lang w:val="en-GB"/>
        </w:rPr>
        <w:t>:</w:t>
      </w:r>
      <w:r w:rsidR="0D37D047" w:rsidRPr="1139D262">
        <w:rPr>
          <w:lang w:val="en-GB"/>
        </w:rPr>
        <w:t xml:space="preserve"> Research, integration and deployment.</w:t>
      </w:r>
    </w:p>
    <w:p w14:paraId="7101B139" w14:textId="385EC83C" w:rsidR="1139D262" w:rsidRDefault="1139D262" w:rsidP="1139D262">
      <w:pPr>
        <w:pStyle w:val="ITAbsatzohneNr"/>
        <w:jc w:val="both"/>
        <w:rPr>
          <w:lang w:val="en-GB"/>
        </w:rPr>
      </w:pPr>
    </w:p>
    <w:p w14:paraId="06641E69" w14:textId="77777777" w:rsidR="006515A2" w:rsidRPr="00294544" w:rsidRDefault="006515A2" w:rsidP="1139D262">
      <w:pPr>
        <w:pStyle w:val="ITAbsatzohneNr"/>
        <w:jc w:val="both"/>
        <w:rPr>
          <w:iCs/>
          <w:lang w:val="en-GB"/>
        </w:rPr>
      </w:pPr>
      <w:r w:rsidRPr="00294544">
        <w:rPr>
          <w:iCs/>
          <w:lang w:val="en-GB"/>
        </w:rPr>
        <w:t>O-RAN Research on newest and latest technologies aiming to achieve USPs compared to given ORAN implementations. It aims to distinguish European R&amp;D competencies and future O-RAN features from R&amp;D delivered and produced in other regions of the world. This subproject follows the R&amp;D proposal currently outlined in the Orange IPCEI proposal.</w:t>
      </w:r>
    </w:p>
    <w:p w14:paraId="7D097329" w14:textId="6A7422F1" w:rsidR="1139D262" w:rsidRDefault="1139D262" w:rsidP="1139D262">
      <w:pPr>
        <w:pStyle w:val="ITAbsatzohneNr"/>
        <w:jc w:val="both"/>
        <w:rPr>
          <w:lang w:val="en-GB"/>
        </w:rPr>
      </w:pPr>
    </w:p>
    <w:p w14:paraId="49EF44B0" w14:textId="52D87EBD" w:rsidR="006515A2" w:rsidRPr="00294544" w:rsidRDefault="006515A2" w:rsidP="1139D262">
      <w:pPr>
        <w:pStyle w:val="ITAbsatzohneNr"/>
        <w:jc w:val="both"/>
        <w:rPr>
          <w:iCs/>
          <w:lang w:val="en-GB"/>
        </w:rPr>
      </w:pPr>
      <w:r w:rsidRPr="00294544">
        <w:rPr>
          <w:iCs/>
          <w:lang w:val="en-GB"/>
        </w:rPr>
        <w:t>EU Industrial Ecosystem for O-RAN Development and Integration on the development, production and integration of O-RAN components and subcomponents into a fully functioning and market ready E2E O-RAN System. All this to widen the supply chain diversity, to establish additional system suppliers (and/or components suppliers) in Europe and to strengthen the European position in the race towards Open RAN leadership. This subproject follows the EOC consortium proposal as currently outlined in the DT proposal.</w:t>
      </w:r>
    </w:p>
    <w:p w14:paraId="4D93262B" w14:textId="1F95A4C9" w:rsidR="1139D262" w:rsidRDefault="1139D262" w:rsidP="1139D262">
      <w:pPr>
        <w:pStyle w:val="ITAbsatzohneNr"/>
        <w:jc w:val="both"/>
        <w:rPr>
          <w:lang w:val="en-GB"/>
        </w:rPr>
      </w:pPr>
    </w:p>
    <w:p w14:paraId="7B2AE3A8" w14:textId="77777777" w:rsidR="006515A2" w:rsidRPr="00294544" w:rsidRDefault="006515A2" w:rsidP="1139D262">
      <w:pPr>
        <w:pStyle w:val="ITAbsatzohneNr"/>
        <w:jc w:val="both"/>
        <w:rPr>
          <w:iCs/>
          <w:lang w:val="en-GB"/>
        </w:rPr>
      </w:pPr>
      <w:r w:rsidRPr="00294544">
        <w:rPr>
          <w:iCs/>
          <w:lang w:val="en-GB"/>
        </w:rPr>
        <w:t>First Industrial O-RAN deployments for selected use cases and under commercial conditions (i.e. beyond test/pilot installations) according to the blueprint developed by the Industrial Ecosystem as first industrial deployments (FIDs).</w:t>
      </w:r>
    </w:p>
    <w:p w14:paraId="376CAE6D" w14:textId="77777777" w:rsidR="006515A2" w:rsidRPr="00294544" w:rsidRDefault="006515A2" w:rsidP="25835BCE">
      <w:pPr>
        <w:pStyle w:val="ITAbsatzohneNr"/>
        <w:jc w:val="both"/>
        <w:rPr>
          <w:lang w:val="en-GB"/>
        </w:rPr>
      </w:pPr>
    </w:p>
    <w:p w14:paraId="10E78848" w14:textId="5A25CB01" w:rsidR="6F21AA9A" w:rsidRDefault="6F21AA9A" w:rsidP="25835BCE">
      <w:pPr>
        <w:pStyle w:val="ITAbsatzohneNr"/>
        <w:jc w:val="both"/>
        <w:rPr>
          <w:highlight w:val="yellow"/>
          <w:lang w:val="en-GB"/>
        </w:rPr>
      </w:pPr>
      <w:commentRangeStart w:id="178"/>
      <w:r w:rsidRPr="25835BCE">
        <w:rPr>
          <w:highlight w:val="yellow"/>
          <w:lang w:val="en-GB"/>
        </w:rPr>
        <w:t>Findings from matchmaking event</w:t>
      </w:r>
    </w:p>
    <w:p w14:paraId="23ACBF01" w14:textId="400F7525" w:rsidR="25835BCE" w:rsidRDefault="25835BCE" w:rsidP="25835BCE">
      <w:pPr>
        <w:pStyle w:val="ITAbsatzohneNr"/>
        <w:jc w:val="both"/>
        <w:rPr>
          <w:lang w:val="en-GB"/>
        </w:rPr>
      </w:pPr>
    </w:p>
    <w:p w14:paraId="5F6C51F4" w14:textId="6A03FE91" w:rsidR="006515A2" w:rsidRPr="00294544" w:rsidRDefault="006515A2" w:rsidP="006515A2">
      <w:pPr>
        <w:pStyle w:val="ITAbsatzohneNr"/>
        <w:jc w:val="both"/>
        <w:rPr>
          <w:iCs/>
          <w:lang w:val="en-GB"/>
        </w:rPr>
      </w:pPr>
      <w:r w:rsidRPr="00294544">
        <w:rPr>
          <w:iCs/>
          <w:highlight w:val="yellow"/>
          <w:lang w:val="en-GB"/>
        </w:rPr>
        <w:t>Phrases by Nokia and Rohde &amp; Schwarz to be added here</w:t>
      </w:r>
      <w:r w:rsidR="3E3F1346" w:rsidRPr="1C9960BC">
        <w:rPr>
          <w:highlight w:val="yellow"/>
          <w:lang w:val="en-GB"/>
        </w:rPr>
        <w:t xml:space="preserve"> (</w:t>
      </w:r>
      <w:r w:rsidR="3E3F1346" w:rsidRPr="5DD0EB30">
        <w:rPr>
          <w:highlight w:val="yellow"/>
          <w:lang w:val="en-GB"/>
        </w:rPr>
        <w:t xml:space="preserve">something like “DT is cooperating with other IPCEI </w:t>
      </w:r>
      <w:r w:rsidR="3E3F1346" w:rsidRPr="64CFDC0E">
        <w:rPr>
          <w:highlight w:val="yellow"/>
          <w:lang w:val="en-GB"/>
        </w:rPr>
        <w:t>beneficiaries...”</w:t>
      </w:r>
      <w:commentRangeEnd w:id="178"/>
      <w:r>
        <w:rPr>
          <w:rStyle w:val="CommentReference"/>
        </w:rPr>
        <w:commentReference w:id="178"/>
      </w:r>
    </w:p>
    <w:p w14:paraId="5990ECFC" w14:textId="77777777" w:rsidR="006515A2" w:rsidRPr="005A02C0" w:rsidRDefault="006515A2" w:rsidP="006515A2">
      <w:pPr>
        <w:pStyle w:val="ITAbsatzohneNr"/>
        <w:jc w:val="both"/>
        <w:rPr>
          <w:iCs/>
          <w:lang w:val="en-GB"/>
        </w:rPr>
      </w:pPr>
    </w:p>
    <w:p w14:paraId="1B1DE507" w14:textId="1F63C906" w:rsidR="00B264C8" w:rsidRPr="00E85A90" w:rsidRDefault="00B264C8" w:rsidP="000C440F">
      <w:pPr>
        <w:pStyle w:val="ITberschrift11"/>
        <w:jc w:val="both"/>
        <w:rPr>
          <w:lang w:val="en-GB"/>
        </w:rPr>
      </w:pPr>
      <w:bookmarkStart w:id="179" w:name="_Toc44068400"/>
      <w:bookmarkStart w:id="180" w:name="_Toc80693907"/>
      <w:bookmarkStart w:id="181" w:name="_Toc82180904"/>
      <w:bookmarkStart w:id="182" w:name="_Toc83310866"/>
      <w:commentRangeStart w:id="183"/>
      <w:commentRangeStart w:id="184"/>
      <w:commentRangeStart w:id="185"/>
      <w:r w:rsidRPr="00E85A90">
        <w:rPr>
          <w:lang w:val="en-GB"/>
        </w:rPr>
        <w:lastRenderedPageBreak/>
        <w:t>Importance</w:t>
      </w:r>
      <w:commentRangeEnd w:id="183"/>
      <w:r w:rsidR="007F3702" w:rsidRPr="00E85A90">
        <w:rPr>
          <w:rStyle w:val="CommentReference"/>
        </w:rPr>
        <w:commentReference w:id="183"/>
      </w:r>
      <w:r w:rsidRPr="00E85A90">
        <w:rPr>
          <w:lang w:val="en-GB"/>
        </w:rPr>
        <w:t xml:space="preserve"> of the project for the </w:t>
      </w:r>
      <w:bookmarkEnd w:id="179"/>
      <w:bookmarkEnd w:id="180"/>
      <w:r w:rsidRPr="00E85A90">
        <w:rPr>
          <w:lang w:val="en-GB"/>
        </w:rPr>
        <w:t>European Union strategies</w:t>
      </w:r>
      <w:bookmarkEnd w:id="181"/>
      <w:commentRangeEnd w:id="184"/>
      <w:r w:rsidRPr="00E85A90">
        <w:rPr>
          <w:rStyle w:val="CommentReference"/>
        </w:rPr>
        <w:commentReference w:id="184"/>
      </w:r>
      <w:commentRangeEnd w:id="185"/>
      <w:r w:rsidR="009974D2" w:rsidRPr="00E85A90">
        <w:rPr>
          <w:rStyle w:val="CommentReference"/>
        </w:rPr>
        <w:commentReference w:id="185"/>
      </w:r>
      <w:bookmarkEnd w:id="182"/>
    </w:p>
    <w:p w14:paraId="64E7FFC7" w14:textId="77777777" w:rsidR="00B264C8" w:rsidRDefault="00B264C8" w:rsidP="00B264C8">
      <w:pPr>
        <w:pStyle w:val="ITAbsatzohneNr"/>
        <w:rPr>
          <w:color w:val="4BACC6" w:themeColor="accent5"/>
          <w:lang w:val="en-US"/>
        </w:rPr>
      </w:pPr>
      <w:r>
        <w:rPr>
          <w:color w:val="4BACC6" w:themeColor="accent5"/>
          <w:lang w:val="en-US"/>
        </w:rPr>
        <w:t xml:space="preserve">If you are aware of any EU directives or Strategies which the project contributes to, please mention them here. Most companies mention 4-5 objectives on which the project contributes but perhaps it is easier to do this when the goal is contribution to the Green economy. </w:t>
      </w:r>
    </w:p>
    <w:p w14:paraId="14CBF743" w14:textId="643EAEB9" w:rsidR="00B264C8" w:rsidRDefault="00B264C8" w:rsidP="00B264C8">
      <w:pPr>
        <w:pStyle w:val="ITAbsatzohneNr"/>
        <w:rPr>
          <w:color w:val="4BACC6" w:themeColor="accent5"/>
          <w:lang w:val="en-US"/>
        </w:rPr>
      </w:pPr>
      <w:r>
        <w:rPr>
          <w:color w:val="4BACC6" w:themeColor="accent5"/>
          <w:lang w:val="en-US"/>
        </w:rPr>
        <w:t>Then detail how the project contributes to specific objectives below an example from our call:</w:t>
      </w:r>
    </w:p>
    <w:p w14:paraId="53C1CB4B" w14:textId="7E9E1D0E" w:rsidR="005809DF" w:rsidRDefault="005809DF" w:rsidP="00B264C8">
      <w:pPr>
        <w:pStyle w:val="ITAbsatzohneNr"/>
        <w:rPr>
          <w:color w:val="4BACC6" w:themeColor="accent5"/>
          <w:lang w:val="en-US"/>
        </w:rPr>
      </w:pPr>
    </w:p>
    <w:tbl>
      <w:tblPr>
        <w:tblStyle w:val="TableGrid"/>
        <w:tblW w:w="9921" w:type="dxa"/>
        <w:tblLook w:val="04A0" w:firstRow="1" w:lastRow="0" w:firstColumn="1" w:lastColumn="0" w:noHBand="0" w:noVBand="1"/>
      </w:tblPr>
      <w:tblGrid>
        <w:gridCol w:w="2608"/>
        <w:gridCol w:w="7313"/>
      </w:tblGrid>
      <w:tr w:rsidR="00F54114" w:rsidRPr="00857A15" w14:paraId="2C26EED4" w14:textId="77777777" w:rsidTr="00294F52">
        <w:tc>
          <w:tcPr>
            <w:tcW w:w="2608" w:type="dxa"/>
          </w:tcPr>
          <w:p w14:paraId="44A20EAC" w14:textId="05CE9CE3" w:rsidR="005809DF" w:rsidRPr="00F54114" w:rsidRDefault="005809DF" w:rsidP="00B264C8">
            <w:pPr>
              <w:pStyle w:val="ITAbsatzohneNr"/>
              <w:rPr>
                <w:sz w:val="24"/>
                <w:szCs w:val="24"/>
                <w:lang w:val="en-US"/>
              </w:rPr>
            </w:pPr>
            <w:r w:rsidRPr="00F54114">
              <w:rPr>
                <w:b/>
                <w:bCs/>
                <w:sz w:val="24"/>
                <w:szCs w:val="24"/>
                <w:lang w:val="en-GB"/>
              </w:rPr>
              <w:t>Contribution to the Federal Government policy goals for communication technologies</w:t>
            </w:r>
          </w:p>
        </w:tc>
        <w:tc>
          <w:tcPr>
            <w:tcW w:w="7313" w:type="dxa"/>
            <w:shd w:val="clear" w:color="auto" w:fill="FFFF00"/>
          </w:tcPr>
          <w:p w14:paraId="1819ADA2" w14:textId="77777777" w:rsidR="005809DF" w:rsidRPr="00F54114" w:rsidRDefault="005809DF" w:rsidP="00B264C8">
            <w:pPr>
              <w:pStyle w:val="ITAbsatzohneNr"/>
              <w:rPr>
                <w:sz w:val="24"/>
                <w:szCs w:val="24"/>
                <w:lang w:val="en-US"/>
              </w:rPr>
            </w:pPr>
          </w:p>
        </w:tc>
      </w:tr>
      <w:tr w:rsidR="00F54114" w:rsidRPr="00857A15" w14:paraId="34B56423" w14:textId="77777777" w:rsidTr="00294F52">
        <w:tc>
          <w:tcPr>
            <w:tcW w:w="2608" w:type="dxa"/>
          </w:tcPr>
          <w:p w14:paraId="5299B192" w14:textId="470F889E" w:rsidR="005809DF" w:rsidRPr="00F54114" w:rsidRDefault="005809DF" w:rsidP="005809DF">
            <w:pPr>
              <w:pStyle w:val="ITAbsatzohneNr"/>
              <w:spacing w:before="200"/>
              <w:rPr>
                <w:b/>
                <w:bCs/>
                <w:sz w:val="24"/>
                <w:szCs w:val="24"/>
                <w:lang w:val="en-US"/>
              </w:rPr>
            </w:pPr>
            <w:r w:rsidRPr="00F54114">
              <w:rPr>
                <w:b/>
                <w:bCs/>
                <w:sz w:val="24"/>
                <w:szCs w:val="24"/>
                <w:lang w:val="en-US"/>
              </w:rPr>
              <w:t>Contribution to the European Green Deal</w:t>
            </w:r>
          </w:p>
          <w:p w14:paraId="402262B3" w14:textId="77777777" w:rsidR="005809DF" w:rsidRPr="00F54114" w:rsidRDefault="005809DF" w:rsidP="00B264C8">
            <w:pPr>
              <w:pStyle w:val="ITAbsatzohneNr"/>
              <w:rPr>
                <w:sz w:val="24"/>
                <w:szCs w:val="24"/>
                <w:lang w:val="en-US"/>
              </w:rPr>
            </w:pPr>
          </w:p>
        </w:tc>
        <w:tc>
          <w:tcPr>
            <w:tcW w:w="7313" w:type="dxa"/>
            <w:shd w:val="clear" w:color="auto" w:fill="auto"/>
          </w:tcPr>
          <w:p w14:paraId="5CEF9796" w14:textId="77777777" w:rsidR="00886951" w:rsidRPr="00F54114" w:rsidRDefault="005B3269" w:rsidP="005D5883">
            <w:pPr>
              <w:pStyle w:val="ITAbsatzohneNr"/>
              <w:numPr>
                <w:ilvl w:val="0"/>
                <w:numId w:val="44"/>
              </w:numPr>
              <w:jc w:val="both"/>
              <w:rPr>
                <w:sz w:val="24"/>
                <w:szCs w:val="24"/>
                <w:lang w:val="en-US"/>
              </w:rPr>
            </w:pPr>
            <w:r w:rsidRPr="00F54114">
              <w:rPr>
                <w:sz w:val="24"/>
                <w:szCs w:val="24"/>
                <w:lang w:val="en-US"/>
              </w:rPr>
              <w:t xml:space="preserve">Higher competition between hardware suppliers in an Open RAN environment is expected to lead to hardware energy efficiency </w:t>
            </w:r>
            <w:r w:rsidR="00005E6A" w:rsidRPr="00F54114">
              <w:rPr>
                <w:sz w:val="24"/>
                <w:szCs w:val="24"/>
                <w:lang w:val="en-US"/>
              </w:rPr>
              <w:t xml:space="preserve">oriented innovations. Once initial interoperability of sub-components is ensured, network energy efficiency is expected to improve, driving down the energy consumption overall. </w:t>
            </w:r>
          </w:p>
          <w:p w14:paraId="518C08E4" w14:textId="77777777" w:rsidR="00FB724C" w:rsidRPr="00F54114" w:rsidRDefault="00513583" w:rsidP="005D5883">
            <w:pPr>
              <w:pStyle w:val="ITAbsatzohneNr"/>
              <w:numPr>
                <w:ilvl w:val="0"/>
                <w:numId w:val="44"/>
              </w:numPr>
              <w:jc w:val="both"/>
              <w:rPr>
                <w:sz w:val="24"/>
                <w:szCs w:val="24"/>
                <w:lang w:val="en-US"/>
              </w:rPr>
            </w:pPr>
            <w:r w:rsidRPr="00F54114">
              <w:rPr>
                <w:sz w:val="24"/>
                <w:szCs w:val="24"/>
                <w:lang w:val="en-US"/>
              </w:rPr>
              <w:t>Improvements in chipset designs</w:t>
            </w:r>
            <w:r w:rsidR="00F50A0A" w:rsidRPr="00F54114">
              <w:rPr>
                <w:sz w:val="24"/>
                <w:szCs w:val="24"/>
                <w:lang w:val="en-US"/>
              </w:rPr>
              <w:t xml:space="preserve"> for 5G will enable Open RAN programmability, while at the same time will optimize network power consumption.</w:t>
            </w:r>
          </w:p>
          <w:p w14:paraId="02313470" w14:textId="5E6FD00B" w:rsidR="005E6A48" w:rsidRPr="00F54114" w:rsidRDefault="00364E00" w:rsidP="005D5883">
            <w:pPr>
              <w:pStyle w:val="ITAbsatzohneNr"/>
              <w:numPr>
                <w:ilvl w:val="0"/>
                <w:numId w:val="44"/>
              </w:numPr>
              <w:jc w:val="both"/>
              <w:rPr>
                <w:sz w:val="24"/>
                <w:szCs w:val="24"/>
                <w:lang w:val="en-US"/>
              </w:rPr>
            </w:pPr>
            <w:r w:rsidRPr="00F54114">
              <w:rPr>
                <w:sz w:val="24"/>
                <w:szCs w:val="24"/>
                <w:lang w:val="en-US"/>
              </w:rPr>
              <w:t xml:space="preserve">Once </w:t>
            </w:r>
            <w:r w:rsidR="00294F52" w:rsidRPr="00F54114">
              <w:rPr>
                <w:sz w:val="24"/>
                <w:szCs w:val="24"/>
                <w:lang w:val="en-US"/>
              </w:rPr>
              <w:t>an e2e solution is deployed, s</w:t>
            </w:r>
            <w:r w:rsidR="00B56C8F" w:rsidRPr="00F54114">
              <w:rPr>
                <w:sz w:val="24"/>
                <w:szCs w:val="24"/>
                <w:lang w:val="en-US"/>
              </w:rPr>
              <w:t>caling</w:t>
            </w:r>
            <w:r w:rsidR="005E6A48" w:rsidRPr="00F54114">
              <w:rPr>
                <w:sz w:val="24"/>
                <w:szCs w:val="24"/>
                <w:lang w:val="en-US"/>
              </w:rPr>
              <w:t xml:space="preserve"> </w:t>
            </w:r>
            <w:r w:rsidR="00B56C8F" w:rsidRPr="00F54114">
              <w:rPr>
                <w:sz w:val="24"/>
                <w:szCs w:val="24"/>
                <w:lang w:val="en-US"/>
              </w:rPr>
              <w:t>processing happening at each base station depending on traffic requirements is also expected to drive down energy consumption.</w:t>
            </w:r>
          </w:p>
        </w:tc>
      </w:tr>
      <w:tr w:rsidR="00F54114" w:rsidRPr="00857A15" w14:paraId="40E1023C" w14:textId="77777777" w:rsidTr="00294F52">
        <w:tc>
          <w:tcPr>
            <w:tcW w:w="2608" w:type="dxa"/>
          </w:tcPr>
          <w:p w14:paraId="25A2000C" w14:textId="2C0B2183" w:rsidR="00294F52" w:rsidRPr="00F54114" w:rsidRDefault="00294F52" w:rsidP="00294F52">
            <w:pPr>
              <w:pStyle w:val="ITAbsatzohneNr"/>
              <w:spacing w:before="200"/>
              <w:rPr>
                <w:b/>
                <w:bCs/>
                <w:sz w:val="24"/>
                <w:szCs w:val="24"/>
                <w:lang w:val="en-US"/>
              </w:rPr>
            </w:pPr>
            <w:r w:rsidRPr="00F54114">
              <w:rPr>
                <w:b/>
                <w:bCs/>
                <w:sz w:val="24"/>
                <w:szCs w:val="24"/>
                <w:lang w:val="en-US"/>
              </w:rPr>
              <w:t>Contribution to the European Industrial Strategy</w:t>
            </w:r>
            <w:r w:rsidRPr="00F54114">
              <w:rPr>
                <w:sz w:val="24"/>
                <w:szCs w:val="24"/>
                <w:lang w:val="en-US"/>
              </w:rPr>
              <w:t>, more specifically to obtaining global leadership in telecommunications</w:t>
            </w:r>
          </w:p>
        </w:tc>
        <w:tc>
          <w:tcPr>
            <w:tcW w:w="7313" w:type="dxa"/>
            <w:shd w:val="clear" w:color="auto" w:fill="auto"/>
          </w:tcPr>
          <w:p w14:paraId="421164A6" w14:textId="77777777" w:rsidR="00294F52" w:rsidRPr="00F54114" w:rsidRDefault="00294F52" w:rsidP="00294F52">
            <w:pPr>
              <w:pStyle w:val="ITAbsatzohneNr"/>
              <w:jc w:val="both"/>
              <w:rPr>
                <w:sz w:val="24"/>
                <w:szCs w:val="24"/>
                <w:lang w:val="en-US"/>
              </w:rPr>
            </w:pPr>
            <w:r w:rsidRPr="00F54114">
              <w:rPr>
                <w:sz w:val="24"/>
                <w:szCs w:val="24"/>
                <w:lang w:val="en-US"/>
              </w:rPr>
              <w:t xml:space="preserve">The project is a strong contribution to European sovereignty in telecommunication, as this </w:t>
            </w:r>
          </w:p>
          <w:p w14:paraId="304F07C7" w14:textId="77777777" w:rsidR="00294F52" w:rsidRPr="00F54114" w:rsidRDefault="00294F52" w:rsidP="005D5883">
            <w:pPr>
              <w:pStyle w:val="ITAbsatzohneNr"/>
              <w:numPr>
                <w:ilvl w:val="0"/>
                <w:numId w:val="45"/>
              </w:numPr>
              <w:jc w:val="both"/>
              <w:rPr>
                <w:sz w:val="24"/>
                <w:szCs w:val="24"/>
                <w:lang w:val="en-US"/>
              </w:rPr>
            </w:pPr>
            <w:r w:rsidRPr="00F54114">
              <w:rPr>
                <w:sz w:val="24"/>
                <w:szCs w:val="24"/>
                <w:lang w:val="en-US"/>
              </w:rPr>
              <w:t>enables Europe to produce its own network equipment;</w:t>
            </w:r>
          </w:p>
          <w:p w14:paraId="62EA1E1B" w14:textId="77777777" w:rsidR="00294F52" w:rsidRPr="00F54114" w:rsidRDefault="00294F52" w:rsidP="005D5883">
            <w:pPr>
              <w:pStyle w:val="ITAbsatzohneNr"/>
              <w:numPr>
                <w:ilvl w:val="0"/>
                <w:numId w:val="45"/>
              </w:numPr>
              <w:jc w:val="both"/>
              <w:rPr>
                <w:sz w:val="24"/>
                <w:szCs w:val="24"/>
                <w:lang w:val="en-US"/>
              </w:rPr>
            </w:pPr>
            <w:r w:rsidRPr="00F54114">
              <w:rPr>
                <w:sz w:val="24"/>
                <w:szCs w:val="24"/>
                <w:lang w:val="en-US"/>
              </w:rPr>
              <w:t xml:space="preserve">creates the freedom to enforce European values like security, data privacy, transparency, openness in Europe’s communication networks by means of network components produced in Europe; </w:t>
            </w:r>
          </w:p>
          <w:p w14:paraId="4A91D038" w14:textId="77777777" w:rsidR="00294F52" w:rsidRPr="00F54114" w:rsidRDefault="00294F52" w:rsidP="005D5883">
            <w:pPr>
              <w:pStyle w:val="ITAbsatzohneNr"/>
              <w:numPr>
                <w:ilvl w:val="0"/>
                <w:numId w:val="45"/>
              </w:numPr>
              <w:jc w:val="both"/>
              <w:rPr>
                <w:sz w:val="24"/>
                <w:szCs w:val="24"/>
                <w:lang w:val="en-US"/>
              </w:rPr>
            </w:pPr>
            <w:r w:rsidRPr="00F54114">
              <w:rPr>
                <w:sz w:val="24"/>
                <w:szCs w:val="24"/>
                <w:lang w:val="en-US"/>
              </w:rPr>
              <w:t>builds the necessary competence and credibility for influencing the worldwide evolution of telecommunication network technology and standards effectively</w:t>
            </w:r>
          </w:p>
          <w:p w14:paraId="52E89D22" w14:textId="77777777" w:rsidR="00294F52" w:rsidRPr="00F54114" w:rsidRDefault="00294F52" w:rsidP="005D5883">
            <w:pPr>
              <w:pStyle w:val="ITAbsatzohneNr"/>
              <w:numPr>
                <w:ilvl w:val="0"/>
                <w:numId w:val="44"/>
              </w:numPr>
              <w:rPr>
                <w:sz w:val="24"/>
                <w:szCs w:val="24"/>
                <w:lang w:val="en-US"/>
              </w:rPr>
            </w:pPr>
          </w:p>
        </w:tc>
      </w:tr>
      <w:tr w:rsidR="00F54114" w:rsidRPr="00857A15" w14:paraId="7DB5FF76" w14:textId="77777777" w:rsidTr="00BE570E">
        <w:tc>
          <w:tcPr>
            <w:tcW w:w="2608" w:type="dxa"/>
          </w:tcPr>
          <w:p w14:paraId="2DCF5614" w14:textId="12F03EB6" w:rsidR="005809DF" w:rsidRPr="00F54114" w:rsidRDefault="005809DF" w:rsidP="00B264C8">
            <w:pPr>
              <w:pStyle w:val="ITAbsatzohneNr"/>
              <w:rPr>
                <w:sz w:val="24"/>
                <w:szCs w:val="24"/>
                <w:lang w:val="en-US"/>
              </w:rPr>
            </w:pPr>
            <w:r w:rsidRPr="00F54114">
              <w:rPr>
                <w:sz w:val="24"/>
                <w:szCs w:val="24"/>
                <w:lang w:val="en-US"/>
              </w:rPr>
              <w:t xml:space="preserve">Contribution to other European </w:t>
            </w:r>
            <w:r w:rsidR="006817E1" w:rsidRPr="00F54114">
              <w:rPr>
                <w:sz w:val="24"/>
                <w:szCs w:val="24"/>
                <w:lang w:val="en-US"/>
              </w:rPr>
              <w:t>Digital Compass</w:t>
            </w:r>
          </w:p>
        </w:tc>
        <w:tc>
          <w:tcPr>
            <w:tcW w:w="7313" w:type="dxa"/>
            <w:shd w:val="clear" w:color="auto" w:fill="auto"/>
          </w:tcPr>
          <w:p w14:paraId="04E18339" w14:textId="21D99AC5" w:rsidR="00951261" w:rsidRPr="00844AAB" w:rsidRDefault="00951261" w:rsidP="00951261">
            <w:pPr>
              <w:pStyle w:val="ITAbsatzohneNr"/>
              <w:rPr>
                <w:sz w:val="24"/>
                <w:szCs w:val="24"/>
                <w:lang w:val="en-US"/>
              </w:rPr>
            </w:pPr>
            <w:r w:rsidRPr="00844AAB">
              <w:rPr>
                <w:sz w:val="24"/>
                <w:szCs w:val="24"/>
                <w:lang w:val="en-US"/>
              </w:rPr>
              <w:t>The project brings its contribution to the recently released Digital Compass</w:t>
            </w:r>
            <w:r w:rsidR="002326DF" w:rsidRPr="00844AAB">
              <w:rPr>
                <w:sz w:val="24"/>
                <w:szCs w:val="24"/>
                <w:lang w:val="en-US"/>
              </w:rPr>
              <w:t xml:space="preserve"> as it contributes to :</w:t>
            </w:r>
          </w:p>
          <w:p w14:paraId="34133CCD" w14:textId="6D88B8A3" w:rsidR="002326DF" w:rsidRPr="00844AAB" w:rsidRDefault="00775144" w:rsidP="005D5883">
            <w:pPr>
              <w:pStyle w:val="ITAbsatzohneNr"/>
              <w:numPr>
                <w:ilvl w:val="0"/>
                <w:numId w:val="44"/>
              </w:numPr>
              <w:rPr>
                <w:sz w:val="24"/>
                <w:szCs w:val="24"/>
                <w:lang w:val="en-US"/>
              </w:rPr>
            </w:pPr>
            <w:r w:rsidRPr="00844AAB">
              <w:rPr>
                <w:sz w:val="24"/>
                <w:szCs w:val="24"/>
                <w:lang w:val="en-US"/>
              </w:rPr>
              <w:t>Cardinal point 2 – by i</w:t>
            </w:r>
            <w:r w:rsidR="002326DF" w:rsidRPr="00844AAB">
              <w:rPr>
                <w:sz w:val="24"/>
                <w:szCs w:val="24"/>
                <w:lang w:val="en-US"/>
              </w:rPr>
              <w:t>mprov</w:t>
            </w:r>
            <w:r w:rsidR="00995F51" w:rsidRPr="00844AAB">
              <w:rPr>
                <w:sz w:val="24"/>
                <w:szCs w:val="24"/>
                <w:lang w:val="en-US"/>
              </w:rPr>
              <w:t>ing</w:t>
            </w:r>
            <w:r w:rsidR="002326DF" w:rsidRPr="00844AAB">
              <w:rPr>
                <w:sz w:val="24"/>
                <w:szCs w:val="24"/>
                <w:lang w:val="en-US"/>
              </w:rPr>
              <w:t xml:space="preserve"> connectivity in Europe and bring</w:t>
            </w:r>
            <w:r w:rsidR="00F96705" w:rsidRPr="00844AAB">
              <w:rPr>
                <w:sz w:val="24"/>
                <w:szCs w:val="24"/>
                <w:lang w:val="en-US"/>
              </w:rPr>
              <w:t>ing</w:t>
            </w:r>
            <w:r w:rsidR="002326DF" w:rsidRPr="00844AAB">
              <w:rPr>
                <w:sz w:val="24"/>
                <w:szCs w:val="24"/>
                <w:lang w:val="en-US"/>
              </w:rPr>
              <w:t xml:space="preserve"> 5G to all populate</w:t>
            </w:r>
            <w:r w:rsidR="00177502" w:rsidRPr="00844AAB">
              <w:rPr>
                <w:sz w:val="24"/>
                <w:szCs w:val="24"/>
                <w:lang w:val="en-US"/>
              </w:rPr>
              <w:t xml:space="preserve">d areas through process innovation and </w:t>
            </w:r>
            <w:proofErr w:type="spellStart"/>
            <w:r w:rsidR="00177502" w:rsidRPr="00844AAB">
              <w:rPr>
                <w:sz w:val="24"/>
                <w:szCs w:val="24"/>
                <w:lang w:val="en-US"/>
              </w:rPr>
              <w:t>digitisation</w:t>
            </w:r>
            <w:proofErr w:type="spellEnd"/>
            <w:r w:rsidR="00177502" w:rsidRPr="00844AAB">
              <w:rPr>
                <w:sz w:val="24"/>
                <w:szCs w:val="24"/>
                <w:lang w:val="en-US"/>
              </w:rPr>
              <w:t xml:space="preserve"> and cloudification of telco operations.</w:t>
            </w:r>
          </w:p>
          <w:p w14:paraId="29217FE3" w14:textId="77777777" w:rsidR="005809DF" w:rsidRPr="00280B43" w:rsidRDefault="005809DF" w:rsidP="005D5883">
            <w:pPr>
              <w:pStyle w:val="ListParagraph"/>
              <w:numPr>
                <w:ilvl w:val="1"/>
                <w:numId w:val="35"/>
              </w:numPr>
              <w:rPr>
                <w:rFonts w:asciiTheme="minorHAnsi" w:eastAsiaTheme="minorEastAsia" w:hAnsiTheme="minorHAnsi" w:cstheme="minorBidi"/>
                <w:sz w:val="24"/>
                <w:szCs w:val="24"/>
                <w:lang w:val="en-US"/>
              </w:rPr>
            </w:pPr>
            <w:r w:rsidRPr="00844AAB">
              <w:rPr>
                <w:sz w:val="24"/>
                <w:szCs w:val="24"/>
                <w:lang w:val="en-US"/>
              </w:rPr>
              <w:t>Aside of Nokia and Ericsson, Europe has very innovative small and medium-sized telecommunications enterprises. Creating an ecosystem where these companies can market their products successfully will stimulate their business activity and thus create new employment positions</w:t>
            </w:r>
          </w:p>
          <w:p w14:paraId="3440203F" w14:textId="77777777" w:rsidR="005809DF" w:rsidRPr="00280B43" w:rsidRDefault="005809DF" w:rsidP="005D5883">
            <w:pPr>
              <w:pStyle w:val="ListParagraph"/>
              <w:numPr>
                <w:ilvl w:val="1"/>
                <w:numId w:val="35"/>
              </w:numPr>
              <w:rPr>
                <w:rFonts w:asciiTheme="minorHAnsi" w:eastAsiaTheme="minorEastAsia" w:hAnsiTheme="minorHAnsi" w:cstheme="minorBidi"/>
                <w:sz w:val="24"/>
                <w:szCs w:val="24"/>
                <w:lang w:val="en-US"/>
              </w:rPr>
            </w:pPr>
            <w:r w:rsidRPr="00844AAB">
              <w:rPr>
                <w:sz w:val="24"/>
                <w:szCs w:val="24"/>
                <w:lang w:val="en-US"/>
              </w:rPr>
              <w:t>The EOC targets the development of both the components as well as blueprints for building open-</w:t>
            </w:r>
            <w:r w:rsidRPr="00844AAB">
              <w:rPr>
                <w:sz w:val="24"/>
                <w:szCs w:val="24"/>
                <w:lang w:val="en-US"/>
              </w:rPr>
              <w:lastRenderedPageBreak/>
              <w:t>RAN networks. This is obviously in line with the ambition to cover all populated areas with 5G.</w:t>
            </w:r>
          </w:p>
          <w:p w14:paraId="1B21DB38" w14:textId="77777777" w:rsidR="005809DF" w:rsidRPr="00280B43" w:rsidRDefault="005809DF" w:rsidP="005D5883">
            <w:pPr>
              <w:pStyle w:val="ListParagraph"/>
              <w:numPr>
                <w:ilvl w:val="1"/>
                <w:numId w:val="35"/>
              </w:numPr>
              <w:rPr>
                <w:rFonts w:asciiTheme="minorHAnsi" w:eastAsiaTheme="minorEastAsia" w:hAnsiTheme="minorHAnsi" w:cstheme="minorBidi"/>
                <w:sz w:val="24"/>
                <w:szCs w:val="24"/>
                <w:lang w:val="en-US"/>
              </w:rPr>
            </w:pPr>
            <w:r w:rsidRPr="00844AAB">
              <w:rPr>
                <w:sz w:val="24"/>
                <w:szCs w:val="24"/>
                <w:lang w:val="en-US"/>
              </w:rPr>
              <w:t>The deployment of edge servers for low-latency services is an essential building block of the open-RAN concept pursued by the EOC.</w:t>
            </w:r>
          </w:p>
          <w:p w14:paraId="7CE3AE02" w14:textId="77777777" w:rsidR="005809DF" w:rsidRPr="00280B43" w:rsidRDefault="005809DF" w:rsidP="005D5883">
            <w:pPr>
              <w:pStyle w:val="ListParagraph"/>
              <w:numPr>
                <w:ilvl w:val="1"/>
                <w:numId w:val="35"/>
              </w:numPr>
              <w:rPr>
                <w:rFonts w:asciiTheme="minorHAnsi" w:eastAsiaTheme="minorEastAsia" w:hAnsiTheme="minorHAnsi" w:cstheme="minorBidi"/>
                <w:sz w:val="24"/>
                <w:szCs w:val="24"/>
                <w:lang w:val="en-US"/>
              </w:rPr>
            </w:pPr>
            <w:r w:rsidRPr="00844AAB">
              <w:rPr>
                <w:sz w:val="24"/>
                <w:szCs w:val="24"/>
                <w:lang w:val="en-US"/>
              </w:rPr>
              <w:t>The demand for semiconductors designed and manufactured in Europe will increase, if also small and mid-sized European network equipment manufacturers find a market for their products.</w:t>
            </w:r>
          </w:p>
          <w:p w14:paraId="45978B8C" w14:textId="2560BE86" w:rsidR="005809DF" w:rsidRPr="00280B43" w:rsidRDefault="005809DF" w:rsidP="005D5883">
            <w:pPr>
              <w:pStyle w:val="ListParagraph"/>
              <w:numPr>
                <w:ilvl w:val="0"/>
                <w:numId w:val="35"/>
              </w:numPr>
              <w:rPr>
                <w:rFonts w:asciiTheme="minorHAnsi" w:eastAsiaTheme="minorEastAsia" w:hAnsiTheme="minorHAnsi" w:cstheme="minorBidi"/>
                <w:sz w:val="24"/>
                <w:szCs w:val="24"/>
                <w:lang w:val="en-US"/>
              </w:rPr>
            </w:pPr>
            <w:r w:rsidRPr="00844AAB">
              <w:rPr>
                <w:sz w:val="24"/>
                <w:szCs w:val="24"/>
                <w:lang w:val="en-US"/>
              </w:rPr>
              <w:t xml:space="preserve">Cardinal point 3 </w:t>
            </w:r>
            <w:r w:rsidR="00190483" w:rsidRPr="00844AAB">
              <w:rPr>
                <w:sz w:val="24"/>
                <w:szCs w:val="24"/>
                <w:lang w:val="en-US"/>
              </w:rPr>
              <w:t xml:space="preserve">– by contributing to the creation of the pre-conditions for digitalization of 75% of European SMEs. Access to cloud services and secure, reliant communication services are deeply interconnected. </w:t>
            </w:r>
            <w:r w:rsidR="006D18F3" w:rsidRPr="00844AAB">
              <w:rPr>
                <w:sz w:val="24"/>
                <w:szCs w:val="24"/>
                <w:lang w:val="en-US"/>
              </w:rPr>
              <w:t>Open RAN solutions can expand the reach of high-performance connectivity for a variety of use cases.</w:t>
            </w:r>
          </w:p>
          <w:p w14:paraId="61D14769" w14:textId="77777777" w:rsidR="005809DF" w:rsidRPr="00280B43" w:rsidRDefault="005809DF" w:rsidP="005D5883">
            <w:pPr>
              <w:pStyle w:val="ListParagraph"/>
              <w:numPr>
                <w:ilvl w:val="1"/>
                <w:numId w:val="35"/>
              </w:numPr>
              <w:rPr>
                <w:rFonts w:asciiTheme="minorHAnsi" w:eastAsiaTheme="minorEastAsia" w:hAnsiTheme="minorHAnsi" w:cstheme="minorBidi"/>
                <w:sz w:val="24"/>
                <w:szCs w:val="24"/>
                <w:lang w:val="en-US"/>
              </w:rPr>
            </w:pPr>
            <w:r w:rsidRPr="00844AAB">
              <w:rPr>
                <w:sz w:val="24"/>
                <w:szCs w:val="24"/>
                <w:lang w:val="en-US"/>
              </w:rPr>
              <w:t xml:space="preserve">Creating an ecosystem where very innovative small and medium-sized telecommunications manufacturers can successfully market their products supports European innovation and motivates other </w:t>
            </w:r>
            <w:proofErr w:type="spellStart"/>
            <w:r w:rsidRPr="00844AAB">
              <w:rPr>
                <w:sz w:val="24"/>
                <w:szCs w:val="24"/>
                <w:lang w:val="en-US"/>
              </w:rPr>
              <w:t>innovatiave</w:t>
            </w:r>
            <w:proofErr w:type="spellEnd"/>
            <w:r w:rsidRPr="00844AAB">
              <w:rPr>
                <w:sz w:val="24"/>
                <w:szCs w:val="24"/>
                <w:lang w:val="en-US"/>
              </w:rPr>
              <w:t xml:space="preserve"> companies to become active in this </w:t>
            </w:r>
            <w:proofErr w:type="spellStart"/>
            <w:r w:rsidRPr="00844AAB">
              <w:rPr>
                <w:sz w:val="24"/>
                <w:szCs w:val="24"/>
                <w:lang w:val="en-US"/>
              </w:rPr>
              <w:t>fieald</w:t>
            </w:r>
            <w:proofErr w:type="spellEnd"/>
            <w:r w:rsidRPr="00844AAB">
              <w:rPr>
                <w:sz w:val="24"/>
                <w:szCs w:val="24"/>
                <w:lang w:val="en-US"/>
              </w:rPr>
              <w:t xml:space="preserve"> as well. This is exactly in line with the ambition to « grow the pipeline of its [European] innovative scale ups » [Digital Compass]</w:t>
            </w:r>
          </w:p>
          <w:p w14:paraId="34AD60E9" w14:textId="77777777" w:rsidR="005809DF" w:rsidRPr="00280B43" w:rsidRDefault="005809DF" w:rsidP="005809DF">
            <w:pPr>
              <w:rPr>
                <w:sz w:val="24"/>
                <w:szCs w:val="24"/>
                <w:lang w:val="en-US"/>
              </w:rPr>
            </w:pPr>
            <w:r w:rsidRPr="00844AAB">
              <w:rPr>
                <w:rFonts w:eastAsia="Arial" w:cs="Arial"/>
                <w:sz w:val="24"/>
                <w:szCs w:val="24"/>
                <w:lang w:val="en-US"/>
              </w:rPr>
              <w:t xml:space="preserve"> </w:t>
            </w:r>
          </w:p>
          <w:p w14:paraId="7A6B9558" w14:textId="77777777" w:rsidR="005809DF" w:rsidRPr="00280B43" w:rsidRDefault="005809DF" w:rsidP="005D5883">
            <w:pPr>
              <w:pStyle w:val="ListParagraph"/>
              <w:numPr>
                <w:ilvl w:val="0"/>
                <w:numId w:val="35"/>
              </w:numPr>
              <w:rPr>
                <w:rFonts w:asciiTheme="minorHAnsi" w:eastAsiaTheme="minorEastAsia" w:hAnsiTheme="minorHAnsi" w:cstheme="minorBidi"/>
                <w:sz w:val="24"/>
                <w:szCs w:val="24"/>
                <w:lang w:val="en-US"/>
              </w:rPr>
            </w:pPr>
            <w:r w:rsidRPr="00844AAB">
              <w:rPr>
                <w:sz w:val="24"/>
                <w:szCs w:val="24"/>
                <w:lang w:val="en-US"/>
              </w:rPr>
              <w:t xml:space="preserve">In the Section 5.2 of [Digital Compass], the EU identifies the need for multi-country projects in the Recovery and Resilience Facility (RRF). </w:t>
            </w:r>
          </w:p>
          <w:p w14:paraId="0C4D54D9" w14:textId="77777777" w:rsidR="005809DF" w:rsidRPr="00280B43" w:rsidRDefault="005809DF" w:rsidP="005D5883">
            <w:pPr>
              <w:pStyle w:val="ListParagraph"/>
              <w:numPr>
                <w:ilvl w:val="1"/>
                <w:numId w:val="35"/>
              </w:numPr>
              <w:rPr>
                <w:rFonts w:asciiTheme="minorHAnsi" w:eastAsiaTheme="minorEastAsia" w:hAnsiTheme="minorHAnsi" w:cstheme="minorBidi"/>
                <w:sz w:val="24"/>
                <w:szCs w:val="24"/>
                <w:lang w:val="en-US"/>
              </w:rPr>
            </w:pPr>
            <w:r w:rsidRPr="00844AAB">
              <w:rPr>
                <w:sz w:val="24"/>
                <w:szCs w:val="24"/>
                <w:lang w:val="en-US"/>
              </w:rPr>
              <w:t xml:space="preserve">One of the projects mentioned in this context is « Building a common and multi-purpose pan-European interconnected data processing infrastructure ». </w:t>
            </w:r>
            <w:proofErr w:type="spellStart"/>
            <w:r w:rsidRPr="00844AAB">
              <w:rPr>
                <w:sz w:val="24"/>
                <w:szCs w:val="24"/>
                <w:lang w:val="en-US"/>
              </w:rPr>
              <w:t>Thjs</w:t>
            </w:r>
            <w:proofErr w:type="spellEnd"/>
            <w:r w:rsidRPr="00844AAB">
              <w:rPr>
                <w:sz w:val="24"/>
                <w:szCs w:val="24"/>
                <w:lang w:val="en-US"/>
              </w:rPr>
              <w:t xml:space="preserve"> is obviously the kind of E2E networks the EOC is aiming for.</w:t>
            </w:r>
          </w:p>
          <w:p w14:paraId="06261310" w14:textId="0DBCB053" w:rsidR="005809DF" w:rsidRPr="00F54114" w:rsidRDefault="005809DF" w:rsidP="005809DF">
            <w:pPr>
              <w:pStyle w:val="ITAbsatzohneNr"/>
              <w:rPr>
                <w:sz w:val="24"/>
                <w:szCs w:val="24"/>
                <w:lang w:val="en-US"/>
              </w:rPr>
            </w:pPr>
            <w:r w:rsidRPr="00844AAB">
              <w:rPr>
                <w:sz w:val="24"/>
                <w:szCs w:val="24"/>
                <w:lang w:val="en-US"/>
              </w:rPr>
              <w:t>Furthermore it recommends to « fill this gap [of ICT specialists], a large-scale multi-stakeholder skills partnership could be set up ». The EOC is exactly this kind of large-scale multi-stakeholder partnership aiming to foster European expertise in the ICT sector.</w:t>
            </w:r>
          </w:p>
        </w:tc>
      </w:tr>
    </w:tbl>
    <w:p w14:paraId="12CDA909" w14:textId="77777777" w:rsidR="005809DF" w:rsidRDefault="005809DF" w:rsidP="00B264C8">
      <w:pPr>
        <w:pStyle w:val="ITAbsatzohneNr"/>
        <w:rPr>
          <w:color w:val="4BACC6" w:themeColor="accent5"/>
          <w:lang w:val="en-US"/>
        </w:rPr>
      </w:pPr>
    </w:p>
    <w:p w14:paraId="76AC5534" w14:textId="3607A8A3" w:rsidR="00B264C8" w:rsidRPr="00280B43" w:rsidRDefault="57CF0B4F" w:rsidP="00BE570E">
      <w:pPr>
        <w:pStyle w:val="ListParagraph"/>
        <w:ind w:left="1440"/>
        <w:rPr>
          <w:rFonts w:asciiTheme="minorHAnsi" w:eastAsiaTheme="minorEastAsia" w:hAnsiTheme="minorHAnsi" w:cstheme="minorBidi"/>
          <w:lang w:val="en-US"/>
        </w:rPr>
      </w:pPr>
      <w:r w:rsidRPr="00844AAB">
        <w:rPr>
          <w:lang w:val="en-US"/>
        </w:rPr>
        <w:t xml:space="preserve">  </w:t>
      </w:r>
    </w:p>
    <w:p w14:paraId="31411E68" w14:textId="0F2BAF33" w:rsidR="00B264C8" w:rsidRPr="00280B43" w:rsidRDefault="57CF0B4F" w:rsidP="471CC12F">
      <w:pPr>
        <w:rPr>
          <w:lang w:val="en-US"/>
        </w:rPr>
      </w:pPr>
      <w:r w:rsidRPr="00844AAB">
        <w:rPr>
          <w:rFonts w:eastAsia="Arial" w:cs="Arial"/>
          <w:lang w:val="en-US"/>
        </w:rPr>
        <w:t xml:space="preserve"> </w:t>
      </w:r>
    </w:p>
    <w:p w14:paraId="5F78DFDA" w14:textId="4BCB6FDC" w:rsidR="00B264C8" w:rsidRPr="00844AAB" w:rsidRDefault="00B264C8" w:rsidP="5BE342BE">
      <w:pPr>
        <w:pStyle w:val="ITAbsatzohneNr"/>
        <w:rPr>
          <w:lang w:val="en-US"/>
        </w:rPr>
      </w:pPr>
    </w:p>
    <w:p w14:paraId="699F8005" w14:textId="77777777" w:rsidR="000F4493" w:rsidRPr="00504B99" w:rsidRDefault="000F4493" w:rsidP="000F4493">
      <w:pPr>
        <w:pStyle w:val="ITberschrift1"/>
        <w:rPr>
          <w:rFonts w:asciiTheme="minorHAnsi" w:eastAsiaTheme="minorEastAsia" w:hAnsiTheme="minorHAnsi" w:cstheme="minorBidi"/>
          <w:color w:val="4BACC6" w:themeColor="accent5"/>
          <w:szCs w:val="32"/>
          <w:lang w:val="en-US"/>
        </w:rPr>
      </w:pPr>
      <w:bookmarkStart w:id="186" w:name="_Toc83310867"/>
      <w:r w:rsidRPr="00504B99">
        <w:lastRenderedPageBreak/>
        <w:t>Budget</w:t>
      </w:r>
      <w:bookmarkEnd w:id="186"/>
    </w:p>
    <w:p w14:paraId="26FF2E6A" w14:textId="77777777" w:rsidR="007B000A" w:rsidRDefault="00EA378C" w:rsidP="007B000A">
      <w:pPr>
        <w:pStyle w:val="ITberschrift11"/>
        <w:rPr>
          <w:lang w:val="en-GB"/>
        </w:rPr>
      </w:pPr>
      <w:bookmarkStart w:id="187" w:name="_Toc83310868"/>
      <w:r w:rsidRPr="00504B99">
        <w:rPr>
          <w:lang w:val="en-GB"/>
        </w:rPr>
        <w:t>Eligible Costs</w:t>
      </w:r>
      <w:bookmarkEnd w:id="187"/>
    </w:p>
    <w:p w14:paraId="26A44FE2" w14:textId="77777777" w:rsidR="007B000A" w:rsidRPr="008C412E" w:rsidRDefault="007B000A" w:rsidP="007B000A">
      <w:pPr>
        <w:pStyle w:val="ITAbsatzohneNr"/>
        <w:rPr>
          <w:i/>
          <w:lang w:val="en-GB"/>
        </w:rPr>
      </w:pPr>
      <w:r w:rsidRPr="008C412E">
        <w:rPr>
          <w:i/>
          <w:lang w:val="en-GB"/>
        </w:rPr>
        <w:t>Eligible costs only cover costs made for the purpose and the time span of the IPCEI:</w:t>
      </w:r>
    </w:p>
    <w:p w14:paraId="08994D7F" w14:textId="77777777" w:rsidR="007B000A" w:rsidRPr="008C412E" w:rsidRDefault="007B000A" w:rsidP="007B000A">
      <w:pPr>
        <w:pStyle w:val="ITAbsatzohneNr"/>
        <w:rPr>
          <w:i/>
          <w:lang w:val="en-GB"/>
        </w:rPr>
      </w:pPr>
      <w:r w:rsidRPr="008C412E">
        <w:rPr>
          <w:i/>
          <w:lang w:val="en-GB"/>
        </w:rPr>
        <w:t>• The following costs should be listed in a disaggregate manner:</w:t>
      </w:r>
    </w:p>
    <w:p w14:paraId="7C3EC40B" w14:textId="77777777" w:rsidR="007B000A" w:rsidRPr="008C412E" w:rsidRDefault="007B000A" w:rsidP="007B000A">
      <w:pPr>
        <w:pStyle w:val="ITAbsatzohneNr"/>
        <w:rPr>
          <w:i/>
          <w:lang w:val="en-GB"/>
        </w:rPr>
      </w:pPr>
      <w:r w:rsidRPr="008C412E">
        <w:rPr>
          <w:i/>
          <w:lang w:val="en-GB"/>
        </w:rPr>
        <w:t xml:space="preserve">• </w:t>
      </w:r>
      <w:r w:rsidR="00C7449B" w:rsidRPr="008C412E">
        <w:rPr>
          <w:i/>
          <w:lang w:val="en-GB"/>
        </w:rPr>
        <w:t>Costs</w:t>
      </w:r>
      <w:r w:rsidRPr="008C412E">
        <w:rPr>
          <w:i/>
          <w:lang w:val="en-GB"/>
        </w:rPr>
        <w:t xml:space="preserve"> for each of the R&amp;D activities</w:t>
      </w:r>
    </w:p>
    <w:p w14:paraId="0EF3E212" w14:textId="77777777" w:rsidR="007B000A" w:rsidRPr="008C412E" w:rsidRDefault="007B000A" w:rsidP="007B000A">
      <w:pPr>
        <w:pStyle w:val="ITAbsatzohneNr"/>
        <w:rPr>
          <w:i/>
          <w:lang w:val="en-GB"/>
        </w:rPr>
      </w:pPr>
      <w:r w:rsidRPr="008C412E">
        <w:rPr>
          <w:i/>
          <w:lang w:val="en-GB"/>
        </w:rPr>
        <w:t xml:space="preserve">• </w:t>
      </w:r>
      <w:r w:rsidR="00C7449B" w:rsidRPr="008C412E">
        <w:rPr>
          <w:i/>
          <w:lang w:val="en-GB"/>
        </w:rPr>
        <w:t>Costs</w:t>
      </w:r>
      <w:r w:rsidRPr="008C412E">
        <w:rPr>
          <w:i/>
          <w:lang w:val="en-GB"/>
        </w:rPr>
        <w:t xml:space="preserve"> for each of the FID activities</w:t>
      </w:r>
    </w:p>
    <w:p w14:paraId="3D347A9F" w14:textId="77777777" w:rsidR="007B000A" w:rsidRPr="008C412E" w:rsidRDefault="007B000A" w:rsidP="007B000A">
      <w:pPr>
        <w:pStyle w:val="ITAbsatzohneNr"/>
        <w:rPr>
          <w:i/>
          <w:lang w:val="en-GB"/>
        </w:rPr>
      </w:pPr>
      <w:r w:rsidRPr="008C412E">
        <w:rPr>
          <w:i/>
          <w:lang w:val="en-GB"/>
        </w:rPr>
        <w:t xml:space="preserve">• </w:t>
      </w:r>
      <w:r w:rsidR="00C7449B" w:rsidRPr="008C412E">
        <w:rPr>
          <w:i/>
          <w:lang w:val="en-GB"/>
        </w:rPr>
        <w:t>And</w:t>
      </w:r>
      <w:r w:rsidRPr="008C412E">
        <w:rPr>
          <w:i/>
          <w:lang w:val="en-GB"/>
        </w:rPr>
        <w:t xml:space="preserve">, within the FID costs, the costs of R&amp;D carried out in the FID phase should </w:t>
      </w:r>
      <w:r w:rsidR="001D6A22" w:rsidRPr="008C412E">
        <w:rPr>
          <w:i/>
          <w:lang w:val="en-GB"/>
        </w:rPr>
        <w:t>be mentioned</w:t>
      </w:r>
      <w:r w:rsidRPr="008C412E">
        <w:rPr>
          <w:i/>
          <w:lang w:val="en-GB"/>
        </w:rPr>
        <w:t>; this could give an idea of the overall importance of the R&amp;D</w:t>
      </w:r>
    </w:p>
    <w:p w14:paraId="2150F470" w14:textId="77777777" w:rsidR="007B000A" w:rsidRPr="008C412E" w:rsidRDefault="007B000A" w:rsidP="007B000A">
      <w:pPr>
        <w:pStyle w:val="ITAbsatzohneNr"/>
        <w:rPr>
          <w:i/>
          <w:lang w:val="en-GB"/>
        </w:rPr>
      </w:pPr>
      <w:r w:rsidRPr="008C412E">
        <w:rPr>
          <w:i/>
          <w:lang w:val="en-GB"/>
        </w:rPr>
        <w:t xml:space="preserve">• The cut-off date of the R&amp;D and FID phases should be provided explicitly by each </w:t>
      </w:r>
      <w:r w:rsidR="001D6A22" w:rsidRPr="008C412E">
        <w:rPr>
          <w:i/>
          <w:lang w:val="en-GB"/>
        </w:rPr>
        <w:t>company (</w:t>
      </w:r>
      <w:r w:rsidRPr="008C412E">
        <w:rPr>
          <w:i/>
          <w:lang w:val="en-GB"/>
        </w:rPr>
        <w:t xml:space="preserve">The </w:t>
      </w:r>
      <w:r w:rsidR="000A0364" w:rsidRPr="008C412E">
        <w:rPr>
          <w:i/>
          <w:lang w:val="en-GB"/>
        </w:rPr>
        <w:t xml:space="preserve">Funding Gap </w:t>
      </w:r>
      <w:r w:rsidRPr="008C412E">
        <w:rPr>
          <w:i/>
          <w:lang w:val="en-GB"/>
        </w:rPr>
        <w:t xml:space="preserve">template Excel contains vertical lines, showing these cut-offs, these should be </w:t>
      </w:r>
      <w:r w:rsidR="001D6A22" w:rsidRPr="008C412E">
        <w:rPr>
          <w:i/>
          <w:lang w:val="en-GB"/>
        </w:rPr>
        <w:t>adapted per</w:t>
      </w:r>
      <w:r w:rsidRPr="008C412E">
        <w:rPr>
          <w:i/>
          <w:lang w:val="en-GB"/>
        </w:rPr>
        <w:t xml:space="preserve"> company)</w:t>
      </w:r>
    </w:p>
    <w:p w14:paraId="39BE3BE3" w14:textId="77777777" w:rsidR="007B000A" w:rsidRPr="008C412E" w:rsidRDefault="007B000A" w:rsidP="007B000A">
      <w:pPr>
        <w:pStyle w:val="ITAbsatzohneNr"/>
        <w:rPr>
          <w:i/>
          <w:lang w:val="en-GB"/>
        </w:rPr>
      </w:pPr>
      <w:r w:rsidRPr="008C412E">
        <w:rPr>
          <w:i/>
          <w:lang w:val="en-GB"/>
        </w:rPr>
        <w:t xml:space="preserve">• Eligible costs cover costs up to the end of the FID phase (even if the FID phase goes </w:t>
      </w:r>
      <w:r w:rsidR="001D6A22" w:rsidRPr="008C412E">
        <w:rPr>
          <w:i/>
          <w:lang w:val="en-GB"/>
        </w:rPr>
        <w:t>beyond the</w:t>
      </w:r>
      <w:r w:rsidRPr="008C412E">
        <w:rPr>
          <w:i/>
          <w:lang w:val="en-GB"/>
        </w:rPr>
        <w:t xml:space="preserve"> national granting period for some companies)</w:t>
      </w:r>
    </w:p>
    <w:p w14:paraId="520C4D14" w14:textId="77777777" w:rsidR="007B000A" w:rsidRPr="008C412E" w:rsidRDefault="007B000A" w:rsidP="007B000A">
      <w:pPr>
        <w:pStyle w:val="ITAbsatzohneNr"/>
        <w:rPr>
          <w:i/>
          <w:lang w:val="en-GB"/>
        </w:rPr>
      </w:pPr>
      <w:r w:rsidRPr="008C412E">
        <w:rPr>
          <w:i/>
          <w:lang w:val="en-GB"/>
        </w:rPr>
        <w:t xml:space="preserve">• The end result of this step should be one figure: the total amount of eligible costs at the </w:t>
      </w:r>
      <w:r w:rsidR="001D6A22" w:rsidRPr="008C412E">
        <w:rPr>
          <w:i/>
          <w:lang w:val="en-GB"/>
        </w:rPr>
        <w:t>end of</w:t>
      </w:r>
      <w:r w:rsidRPr="008C412E">
        <w:rPr>
          <w:i/>
          <w:lang w:val="en-GB"/>
        </w:rPr>
        <w:t xml:space="preserve"> the IPCEI, including the FID phase</w:t>
      </w:r>
    </w:p>
    <w:p w14:paraId="3CF5DB65" w14:textId="77777777" w:rsidR="007B000A" w:rsidRPr="008C412E" w:rsidRDefault="007B000A" w:rsidP="007B000A">
      <w:pPr>
        <w:pStyle w:val="ITAbsatzohneNr"/>
        <w:rPr>
          <w:i/>
          <w:lang w:val="en-GB"/>
        </w:rPr>
      </w:pPr>
      <w:r w:rsidRPr="008C412E">
        <w:rPr>
          <w:i/>
          <w:lang w:val="en-GB"/>
        </w:rPr>
        <w:t xml:space="preserve">Note: all costs mentioned in the Excel sheet </w:t>
      </w:r>
      <w:r w:rsidR="00F26D98">
        <w:rPr>
          <w:i/>
          <w:lang w:val="en-GB"/>
        </w:rPr>
        <w:t xml:space="preserve">of the Funding Gap template </w:t>
      </w:r>
      <w:r w:rsidRPr="008C412E">
        <w:rPr>
          <w:i/>
          <w:lang w:val="en-GB"/>
        </w:rPr>
        <w:t xml:space="preserve">are considered by the Member States as eligible </w:t>
      </w:r>
      <w:r w:rsidR="001D6A22" w:rsidRPr="008C412E">
        <w:rPr>
          <w:i/>
          <w:lang w:val="en-GB"/>
        </w:rPr>
        <w:t>costs under</w:t>
      </w:r>
      <w:r w:rsidRPr="008C412E">
        <w:rPr>
          <w:i/>
          <w:lang w:val="en-GB"/>
        </w:rPr>
        <w:t xml:space="preserve"> the IPCEI Communication</w:t>
      </w:r>
      <w:r w:rsidR="00F26D98">
        <w:rPr>
          <w:i/>
          <w:lang w:val="en-GB"/>
        </w:rPr>
        <w:t xml:space="preserve"> (</w:t>
      </w:r>
      <w:r w:rsidR="00F26D98" w:rsidRPr="00F26D98">
        <w:rPr>
          <w:rFonts w:cs="Arial"/>
          <w:lang w:val="en-US"/>
        </w:rPr>
        <w:t>2014/C 188/02)</w:t>
      </w:r>
      <w:r w:rsidRPr="008C412E">
        <w:rPr>
          <w:i/>
          <w:lang w:val="en-GB"/>
        </w:rPr>
        <w:t>.</w:t>
      </w:r>
    </w:p>
    <w:p w14:paraId="3EEE9772" w14:textId="77777777" w:rsidR="007B000A" w:rsidRPr="007B000A" w:rsidRDefault="007B000A" w:rsidP="007B000A">
      <w:pPr>
        <w:pStyle w:val="ITAbsatzohneNr"/>
        <w:rPr>
          <w:lang w:val="en-GB"/>
        </w:rPr>
      </w:pPr>
    </w:p>
    <w:tbl>
      <w:tblPr>
        <w:tblStyle w:val="TableGrid"/>
        <w:tblW w:w="8892" w:type="dxa"/>
        <w:tblLook w:val="04A0" w:firstRow="1" w:lastRow="0" w:firstColumn="1" w:lastColumn="0" w:noHBand="0" w:noVBand="1"/>
      </w:tblPr>
      <w:tblGrid>
        <w:gridCol w:w="841"/>
        <w:gridCol w:w="1564"/>
        <w:gridCol w:w="1393"/>
        <w:gridCol w:w="1297"/>
        <w:gridCol w:w="1497"/>
        <w:gridCol w:w="1260"/>
        <w:gridCol w:w="1040"/>
      </w:tblGrid>
      <w:tr w:rsidR="00AE55A2" w:rsidRPr="00504B99" w14:paraId="63C5FEE2" w14:textId="77777777" w:rsidTr="002C1BC2">
        <w:trPr>
          <w:trHeight w:val="942"/>
        </w:trPr>
        <w:tc>
          <w:tcPr>
            <w:tcW w:w="1199" w:type="dxa"/>
          </w:tcPr>
          <w:p w14:paraId="6234BD83" w14:textId="77777777" w:rsidR="00AE55A2" w:rsidRPr="000B5672" w:rsidRDefault="00AE55A2" w:rsidP="00F407AE">
            <w:pPr>
              <w:pStyle w:val="ITAbsatzohneNr"/>
              <w:rPr>
                <w:sz w:val="24"/>
                <w:lang w:val="en-GB"/>
              </w:rPr>
            </w:pPr>
          </w:p>
        </w:tc>
        <w:tc>
          <w:tcPr>
            <w:tcW w:w="1199" w:type="dxa"/>
            <w:vAlign w:val="center"/>
          </w:tcPr>
          <w:p w14:paraId="1C574746" w14:textId="77777777" w:rsidR="00AE55A2" w:rsidRPr="000B5672" w:rsidRDefault="00AE55A2" w:rsidP="00FF51C7">
            <w:pPr>
              <w:pStyle w:val="ITAbsatzohneNr"/>
              <w:rPr>
                <w:sz w:val="24"/>
                <w:lang w:val="en-GB"/>
              </w:rPr>
            </w:pPr>
            <w:r w:rsidRPr="000B5672">
              <w:rPr>
                <w:sz w:val="24"/>
                <w:lang w:val="en-GB"/>
              </w:rPr>
              <w:t>Construction of buildings/ laboratory etc.*</w:t>
            </w:r>
          </w:p>
        </w:tc>
        <w:tc>
          <w:tcPr>
            <w:tcW w:w="1397" w:type="dxa"/>
            <w:vAlign w:val="center"/>
          </w:tcPr>
          <w:p w14:paraId="5B56057F" w14:textId="77777777" w:rsidR="00AE55A2" w:rsidRPr="000B5672" w:rsidRDefault="00AE55A2" w:rsidP="007461DE">
            <w:pPr>
              <w:pStyle w:val="ITAbsatzohneNr"/>
              <w:rPr>
                <w:sz w:val="24"/>
                <w:lang w:val="en-GB"/>
              </w:rPr>
            </w:pPr>
            <w:r w:rsidRPr="000B5672">
              <w:rPr>
                <w:sz w:val="24"/>
                <w:lang w:val="en-GB"/>
              </w:rPr>
              <w:t>Investment Costs*</w:t>
            </w:r>
          </w:p>
        </w:tc>
        <w:tc>
          <w:tcPr>
            <w:tcW w:w="1266" w:type="dxa"/>
            <w:vAlign w:val="center"/>
          </w:tcPr>
          <w:p w14:paraId="0E1DB467" w14:textId="77777777" w:rsidR="00AE55A2" w:rsidRPr="000B5672" w:rsidRDefault="00AE55A2" w:rsidP="00FF51C7">
            <w:pPr>
              <w:pStyle w:val="ITAbsatzohneNr"/>
              <w:rPr>
                <w:sz w:val="24"/>
                <w:lang w:val="en-GB"/>
              </w:rPr>
            </w:pPr>
            <w:r w:rsidRPr="000B5672">
              <w:rPr>
                <w:sz w:val="24"/>
                <w:lang w:val="en-GB"/>
              </w:rPr>
              <w:t>Personnel Costs</w:t>
            </w:r>
          </w:p>
        </w:tc>
        <w:tc>
          <w:tcPr>
            <w:tcW w:w="1168" w:type="dxa"/>
            <w:vAlign w:val="center"/>
          </w:tcPr>
          <w:p w14:paraId="249E9009" w14:textId="77777777" w:rsidR="00AE55A2" w:rsidRPr="000B5672" w:rsidRDefault="00AE55A2" w:rsidP="008A6C79">
            <w:pPr>
              <w:pStyle w:val="ITAbsatzohneNr"/>
              <w:rPr>
                <w:sz w:val="24"/>
                <w:lang w:val="en-GB"/>
              </w:rPr>
            </w:pPr>
            <w:r w:rsidRPr="000B5672">
              <w:rPr>
                <w:sz w:val="24"/>
                <w:lang w:val="en-GB"/>
              </w:rPr>
              <w:t>Subcontract Costs</w:t>
            </w:r>
          </w:p>
        </w:tc>
        <w:tc>
          <w:tcPr>
            <w:tcW w:w="1266" w:type="dxa"/>
            <w:vAlign w:val="center"/>
          </w:tcPr>
          <w:p w14:paraId="72088115" w14:textId="77777777" w:rsidR="00AE55A2" w:rsidRPr="000B5672" w:rsidRDefault="00AE55A2" w:rsidP="00FF51C7">
            <w:pPr>
              <w:pStyle w:val="ITAbsatzohneNr"/>
              <w:rPr>
                <w:sz w:val="24"/>
                <w:lang w:val="en-GB"/>
              </w:rPr>
            </w:pPr>
            <w:r w:rsidRPr="000B5672">
              <w:rPr>
                <w:sz w:val="24"/>
                <w:lang w:val="en-GB"/>
              </w:rPr>
              <w:t>Materials, Supplies and Others</w:t>
            </w:r>
          </w:p>
        </w:tc>
        <w:tc>
          <w:tcPr>
            <w:tcW w:w="1397" w:type="dxa"/>
            <w:vAlign w:val="center"/>
          </w:tcPr>
          <w:p w14:paraId="4B4CFE56" w14:textId="77777777" w:rsidR="00AE55A2" w:rsidRPr="000B5672" w:rsidRDefault="00AE55A2" w:rsidP="00FF51C7">
            <w:pPr>
              <w:pStyle w:val="ITAbsatzohneNr"/>
              <w:rPr>
                <w:sz w:val="24"/>
                <w:lang w:val="en-GB"/>
              </w:rPr>
            </w:pPr>
            <w:r w:rsidRPr="000B5672">
              <w:rPr>
                <w:sz w:val="24"/>
                <w:lang w:val="en-GB"/>
              </w:rPr>
              <w:t>Total Costs</w:t>
            </w:r>
          </w:p>
        </w:tc>
      </w:tr>
      <w:tr w:rsidR="00AE55A2" w:rsidRPr="00504B99" w14:paraId="092727F5" w14:textId="77777777" w:rsidTr="002C1BC2">
        <w:trPr>
          <w:trHeight w:val="241"/>
        </w:trPr>
        <w:tc>
          <w:tcPr>
            <w:tcW w:w="1199" w:type="dxa"/>
          </w:tcPr>
          <w:p w14:paraId="3DD0158B" w14:textId="4955C57A" w:rsidR="00AE55A2" w:rsidRPr="000B5672" w:rsidRDefault="00E27562" w:rsidP="00065F65">
            <w:pPr>
              <w:pStyle w:val="ITAbsatzohneNr"/>
              <w:jc w:val="center"/>
              <w:rPr>
                <w:sz w:val="24"/>
              </w:rPr>
            </w:pPr>
            <w:r w:rsidRPr="000B5672">
              <w:rPr>
                <w:sz w:val="24"/>
              </w:rPr>
              <w:t>RD</w:t>
            </w:r>
            <w:r w:rsidR="007463AB" w:rsidRPr="000B5672">
              <w:rPr>
                <w:sz w:val="24"/>
              </w:rPr>
              <w:t>I</w:t>
            </w:r>
          </w:p>
        </w:tc>
        <w:tc>
          <w:tcPr>
            <w:tcW w:w="1199" w:type="dxa"/>
          </w:tcPr>
          <w:p w14:paraId="72D74F7B" w14:textId="77777777" w:rsidR="00AE55A2" w:rsidRPr="000B5672" w:rsidRDefault="00AE55A2" w:rsidP="00065F65">
            <w:pPr>
              <w:pStyle w:val="ITAbsatzohneNr"/>
              <w:jc w:val="center"/>
              <w:rPr>
                <w:sz w:val="24"/>
              </w:rPr>
            </w:pPr>
          </w:p>
        </w:tc>
        <w:tc>
          <w:tcPr>
            <w:tcW w:w="1397" w:type="dxa"/>
          </w:tcPr>
          <w:p w14:paraId="491127A8" w14:textId="77777777" w:rsidR="00AE55A2" w:rsidRPr="000B5672" w:rsidRDefault="00AE55A2" w:rsidP="007461DE">
            <w:pPr>
              <w:pStyle w:val="ITAbsatzohneNr"/>
              <w:jc w:val="right"/>
              <w:rPr>
                <w:sz w:val="24"/>
                <w:lang w:val="en-US"/>
              </w:rPr>
            </w:pPr>
          </w:p>
        </w:tc>
        <w:tc>
          <w:tcPr>
            <w:tcW w:w="1266" w:type="dxa"/>
          </w:tcPr>
          <w:p w14:paraId="322B292E" w14:textId="77777777" w:rsidR="00AE55A2" w:rsidRPr="000B5672" w:rsidRDefault="00AE55A2" w:rsidP="00EA378C">
            <w:pPr>
              <w:pStyle w:val="ITAbsatzohneNr"/>
              <w:jc w:val="right"/>
              <w:rPr>
                <w:sz w:val="24"/>
                <w:lang w:val="en-US"/>
              </w:rPr>
            </w:pPr>
          </w:p>
        </w:tc>
        <w:tc>
          <w:tcPr>
            <w:tcW w:w="1168" w:type="dxa"/>
          </w:tcPr>
          <w:p w14:paraId="3CD798B0" w14:textId="77777777" w:rsidR="00AE55A2" w:rsidRPr="000B5672" w:rsidRDefault="00AE55A2" w:rsidP="00EA378C">
            <w:pPr>
              <w:pStyle w:val="ITAbsatzohneNr"/>
              <w:jc w:val="right"/>
              <w:rPr>
                <w:sz w:val="24"/>
                <w:lang w:val="en-US"/>
              </w:rPr>
            </w:pPr>
          </w:p>
        </w:tc>
        <w:tc>
          <w:tcPr>
            <w:tcW w:w="1266" w:type="dxa"/>
          </w:tcPr>
          <w:p w14:paraId="36095CA6" w14:textId="77777777" w:rsidR="00AE55A2" w:rsidRPr="000B5672" w:rsidRDefault="00AE55A2" w:rsidP="00EA378C">
            <w:pPr>
              <w:pStyle w:val="ITAbsatzohneNr"/>
              <w:jc w:val="right"/>
              <w:rPr>
                <w:sz w:val="24"/>
                <w:lang w:val="en-US"/>
              </w:rPr>
            </w:pPr>
          </w:p>
        </w:tc>
        <w:tc>
          <w:tcPr>
            <w:tcW w:w="1397" w:type="dxa"/>
          </w:tcPr>
          <w:p w14:paraId="20341570" w14:textId="77777777" w:rsidR="00AE55A2" w:rsidRPr="000B5672" w:rsidRDefault="00AE55A2" w:rsidP="007461DE">
            <w:pPr>
              <w:pStyle w:val="ITAbsatzohneNr"/>
              <w:keepNext/>
              <w:jc w:val="right"/>
              <w:rPr>
                <w:sz w:val="24"/>
                <w:lang w:val="en-US"/>
              </w:rPr>
            </w:pPr>
          </w:p>
        </w:tc>
      </w:tr>
      <w:tr w:rsidR="00E27562" w:rsidRPr="00504B99" w14:paraId="129EFCFA" w14:textId="77777777" w:rsidTr="002C1BC2">
        <w:trPr>
          <w:trHeight w:val="234"/>
        </w:trPr>
        <w:tc>
          <w:tcPr>
            <w:tcW w:w="1199" w:type="dxa"/>
          </w:tcPr>
          <w:p w14:paraId="3E34934F" w14:textId="77777777" w:rsidR="00E27562" w:rsidRPr="000B5672" w:rsidRDefault="00E27562" w:rsidP="00065F65">
            <w:pPr>
              <w:pStyle w:val="ITAbsatzohneNr"/>
              <w:jc w:val="center"/>
              <w:rPr>
                <w:sz w:val="24"/>
              </w:rPr>
            </w:pPr>
            <w:r w:rsidRPr="000B5672">
              <w:rPr>
                <w:sz w:val="24"/>
              </w:rPr>
              <w:t>FID</w:t>
            </w:r>
          </w:p>
        </w:tc>
        <w:tc>
          <w:tcPr>
            <w:tcW w:w="1199" w:type="dxa"/>
          </w:tcPr>
          <w:p w14:paraId="0204051C" w14:textId="77777777" w:rsidR="00E27562" w:rsidRPr="000B5672" w:rsidRDefault="00E27562" w:rsidP="00065F65">
            <w:pPr>
              <w:pStyle w:val="ITAbsatzohneNr"/>
              <w:jc w:val="center"/>
              <w:rPr>
                <w:sz w:val="24"/>
              </w:rPr>
            </w:pPr>
          </w:p>
        </w:tc>
        <w:tc>
          <w:tcPr>
            <w:tcW w:w="1397" w:type="dxa"/>
          </w:tcPr>
          <w:p w14:paraId="6F44BA9E" w14:textId="77777777" w:rsidR="00E27562" w:rsidRPr="000B5672" w:rsidRDefault="00E27562" w:rsidP="007461DE">
            <w:pPr>
              <w:pStyle w:val="ITAbsatzohneNr"/>
              <w:jc w:val="right"/>
              <w:rPr>
                <w:sz w:val="24"/>
                <w:lang w:val="en-US"/>
              </w:rPr>
            </w:pPr>
          </w:p>
        </w:tc>
        <w:tc>
          <w:tcPr>
            <w:tcW w:w="1266" w:type="dxa"/>
          </w:tcPr>
          <w:p w14:paraId="3AB82920" w14:textId="77777777" w:rsidR="00E27562" w:rsidRPr="000B5672" w:rsidRDefault="00E27562" w:rsidP="00EA378C">
            <w:pPr>
              <w:pStyle w:val="ITAbsatzohneNr"/>
              <w:jc w:val="right"/>
              <w:rPr>
                <w:sz w:val="24"/>
                <w:lang w:val="en-US"/>
              </w:rPr>
            </w:pPr>
          </w:p>
        </w:tc>
        <w:tc>
          <w:tcPr>
            <w:tcW w:w="1168" w:type="dxa"/>
          </w:tcPr>
          <w:p w14:paraId="460E866B" w14:textId="77777777" w:rsidR="00E27562" w:rsidRPr="000B5672" w:rsidRDefault="00E27562" w:rsidP="00EA378C">
            <w:pPr>
              <w:pStyle w:val="ITAbsatzohneNr"/>
              <w:jc w:val="right"/>
              <w:rPr>
                <w:sz w:val="24"/>
                <w:lang w:val="en-US"/>
              </w:rPr>
            </w:pPr>
          </w:p>
        </w:tc>
        <w:tc>
          <w:tcPr>
            <w:tcW w:w="1266" w:type="dxa"/>
          </w:tcPr>
          <w:p w14:paraId="36478FE3" w14:textId="77777777" w:rsidR="00E27562" w:rsidRPr="000B5672" w:rsidRDefault="00E27562" w:rsidP="00EA378C">
            <w:pPr>
              <w:pStyle w:val="ITAbsatzohneNr"/>
              <w:jc w:val="right"/>
              <w:rPr>
                <w:sz w:val="24"/>
                <w:lang w:val="en-US"/>
              </w:rPr>
            </w:pPr>
          </w:p>
        </w:tc>
        <w:tc>
          <w:tcPr>
            <w:tcW w:w="1397" w:type="dxa"/>
          </w:tcPr>
          <w:p w14:paraId="7267C935" w14:textId="77777777" w:rsidR="00E27562" w:rsidRPr="000B5672" w:rsidRDefault="00E27562" w:rsidP="007461DE">
            <w:pPr>
              <w:pStyle w:val="ITAbsatzohneNr"/>
              <w:keepNext/>
              <w:jc w:val="right"/>
              <w:rPr>
                <w:sz w:val="24"/>
                <w:lang w:val="en-US"/>
              </w:rPr>
            </w:pPr>
          </w:p>
        </w:tc>
      </w:tr>
    </w:tbl>
    <w:p w14:paraId="785BCD12" w14:textId="77777777" w:rsidR="00AD6721" w:rsidRPr="00504B99" w:rsidRDefault="00AD6721">
      <w:pPr>
        <w:pStyle w:val="Caption"/>
        <w:rPr>
          <w:lang w:val="en-GB"/>
        </w:rPr>
      </w:pPr>
      <w:r w:rsidRPr="00504B99">
        <w:rPr>
          <w:lang w:val="en-US"/>
        </w:rPr>
        <w:t xml:space="preserve">Table </w:t>
      </w:r>
      <w:r w:rsidR="00834A31" w:rsidRPr="00504B99">
        <w:rPr>
          <w:lang w:val="en-US"/>
        </w:rPr>
        <w:t>4</w:t>
      </w:r>
      <w:r w:rsidRPr="00504B99">
        <w:rPr>
          <w:lang w:val="en-US"/>
        </w:rPr>
        <w:t xml:space="preserve">: Eligible Costs </w:t>
      </w:r>
      <w:r w:rsidRPr="00504B99">
        <w:rPr>
          <w:lang w:val="en-GB"/>
        </w:rPr>
        <w:t xml:space="preserve">(R&amp;D&amp;I and First </w:t>
      </w:r>
      <w:r w:rsidR="00277985" w:rsidRPr="00504B99">
        <w:rPr>
          <w:lang w:val="en-GB"/>
        </w:rPr>
        <w:t xml:space="preserve">Industrial </w:t>
      </w:r>
      <w:r w:rsidRPr="00504B99">
        <w:rPr>
          <w:lang w:val="en-GB"/>
        </w:rPr>
        <w:t>Deployment)</w:t>
      </w:r>
      <w:r w:rsidR="00FF51C7" w:rsidRPr="00504B99">
        <w:rPr>
          <w:rStyle w:val="FootnoteReference"/>
        </w:rPr>
        <w:footnoteReference w:id="11"/>
      </w:r>
      <w:r w:rsidRPr="00504B99">
        <w:rPr>
          <w:lang w:val="en-GB"/>
        </w:rPr>
        <w:t xml:space="preserve"> [EUR]</w:t>
      </w:r>
    </w:p>
    <w:p w14:paraId="74D72BF7" w14:textId="77777777" w:rsidR="00592595" w:rsidRPr="000B5672" w:rsidRDefault="00592595" w:rsidP="00504B99">
      <w:pPr>
        <w:jc w:val="both"/>
        <w:rPr>
          <w:sz w:val="24"/>
          <w:szCs w:val="22"/>
          <w:lang w:val="en-GB"/>
        </w:rPr>
      </w:pPr>
      <w:r w:rsidRPr="000B5672">
        <w:rPr>
          <w:sz w:val="24"/>
          <w:szCs w:val="22"/>
          <w:lang w:val="en-GB"/>
        </w:rPr>
        <w:t xml:space="preserve">*: with respect of the terminal values at the end of first industrial deployment phase in </w:t>
      </w:r>
      <w:r w:rsidR="00277985" w:rsidRPr="000B5672">
        <w:rPr>
          <w:sz w:val="24"/>
          <w:szCs w:val="22"/>
          <w:lang w:val="en-GB"/>
        </w:rPr>
        <w:t>MM.YYYY</w:t>
      </w:r>
      <w:r w:rsidRPr="000B5672">
        <w:rPr>
          <w:sz w:val="24"/>
          <w:szCs w:val="22"/>
          <w:lang w:val="en-GB"/>
        </w:rPr>
        <w:t>.</w:t>
      </w:r>
    </w:p>
    <w:p w14:paraId="7DBE8974" w14:textId="77777777" w:rsidR="007E2EC8" w:rsidRPr="000956E9" w:rsidRDefault="007E2EC8" w:rsidP="007E2EC8">
      <w:pPr>
        <w:rPr>
          <w:lang w:val="en-US"/>
        </w:rPr>
      </w:pPr>
    </w:p>
    <w:p w14:paraId="11AC288C" w14:textId="77777777" w:rsidR="000F4493" w:rsidRPr="00504B99" w:rsidRDefault="00EA378C" w:rsidP="000F4493">
      <w:pPr>
        <w:pStyle w:val="ITberschrift11"/>
        <w:rPr>
          <w:lang w:val="en-US"/>
        </w:rPr>
      </w:pPr>
      <w:bookmarkStart w:id="188" w:name="_Toc83310869"/>
      <w:r w:rsidRPr="000956E9">
        <w:rPr>
          <w:lang w:val="en-US"/>
        </w:rPr>
        <w:t>State A</w:t>
      </w:r>
      <w:r w:rsidR="000F4493" w:rsidRPr="00504B99">
        <w:rPr>
          <w:lang w:val="en-US"/>
        </w:rPr>
        <w:t>id</w:t>
      </w:r>
      <w:bookmarkEnd w:id="188"/>
    </w:p>
    <w:p w14:paraId="149C2AA6" w14:textId="77777777" w:rsidR="00BF0165" w:rsidRPr="00504B99" w:rsidRDefault="00BF0165" w:rsidP="00AD6721">
      <w:pPr>
        <w:rPr>
          <w:sz w:val="22"/>
          <w:szCs w:val="22"/>
          <w:lang w:val="en-GB"/>
        </w:rPr>
      </w:pPr>
    </w:p>
    <w:tbl>
      <w:tblPr>
        <w:tblStyle w:val="TableGrid"/>
        <w:tblW w:w="9174" w:type="dxa"/>
        <w:tblLayout w:type="fixed"/>
        <w:tblLook w:val="04A0" w:firstRow="1" w:lastRow="0" w:firstColumn="1" w:lastColumn="0" w:noHBand="0" w:noVBand="1"/>
      </w:tblPr>
      <w:tblGrid>
        <w:gridCol w:w="750"/>
        <w:gridCol w:w="1108"/>
        <w:gridCol w:w="1330"/>
        <w:gridCol w:w="952"/>
        <w:gridCol w:w="932"/>
        <w:gridCol w:w="998"/>
        <w:gridCol w:w="1030"/>
        <w:gridCol w:w="1076"/>
        <w:gridCol w:w="998"/>
      </w:tblGrid>
      <w:tr w:rsidR="002C1BC2" w:rsidRPr="002C1BC2" w14:paraId="7211D905" w14:textId="77777777" w:rsidTr="002C1BC2">
        <w:trPr>
          <w:trHeight w:val="231"/>
        </w:trPr>
        <w:tc>
          <w:tcPr>
            <w:tcW w:w="750" w:type="dxa"/>
          </w:tcPr>
          <w:p w14:paraId="461CE717" w14:textId="33C806F0" w:rsidR="002C1BC2" w:rsidRPr="000C19A3" w:rsidRDefault="002C1BC2" w:rsidP="00A26678">
            <w:pPr>
              <w:pStyle w:val="ITAbsatzohneNr"/>
              <w:rPr>
                <w:szCs w:val="24"/>
                <w:lang w:val="en-GB"/>
              </w:rPr>
            </w:pPr>
          </w:p>
        </w:tc>
        <w:tc>
          <w:tcPr>
            <w:tcW w:w="1108" w:type="dxa"/>
            <w:vAlign w:val="center"/>
          </w:tcPr>
          <w:p w14:paraId="5DDA2D74" w14:textId="77777777" w:rsidR="002C1BC2" w:rsidRPr="000C19A3" w:rsidRDefault="002C1BC2" w:rsidP="00065F65">
            <w:pPr>
              <w:pStyle w:val="ITAbsatzohneNr"/>
              <w:rPr>
                <w:szCs w:val="24"/>
                <w:lang w:val="en-GB"/>
              </w:rPr>
            </w:pPr>
            <w:r w:rsidRPr="000C19A3">
              <w:rPr>
                <w:szCs w:val="24"/>
                <w:lang w:val="en-GB"/>
              </w:rPr>
              <w:t>Construction of buildings/ laboratory etc.</w:t>
            </w:r>
          </w:p>
        </w:tc>
        <w:tc>
          <w:tcPr>
            <w:tcW w:w="1330" w:type="dxa"/>
            <w:vAlign w:val="center"/>
          </w:tcPr>
          <w:p w14:paraId="160E9BA7" w14:textId="77777777" w:rsidR="002C1BC2" w:rsidRPr="000C19A3" w:rsidRDefault="002C1BC2" w:rsidP="00065F65">
            <w:pPr>
              <w:pStyle w:val="ITAbsatzohneNr"/>
              <w:rPr>
                <w:szCs w:val="24"/>
                <w:lang w:val="en-GB"/>
              </w:rPr>
            </w:pPr>
            <w:r w:rsidRPr="000C19A3">
              <w:rPr>
                <w:szCs w:val="24"/>
                <w:lang w:val="en-GB"/>
              </w:rPr>
              <w:t>Investments</w:t>
            </w:r>
          </w:p>
        </w:tc>
        <w:tc>
          <w:tcPr>
            <w:tcW w:w="952" w:type="dxa"/>
            <w:vAlign w:val="center"/>
          </w:tcPr>
          <w:p w14:paraId="49760758" w14:textId="77777777" w:rsidR="002C1BC2" w:rsidRPr="000C19A3" w:rsidRDefault="002C1BC2" w:rsidP="00065F65">
            <w:pPr>
              <w:pStyle w:val="ITAbsatzohneNr"/>
              <w:rPr>
                <w:szCs w:val="24"/>
                <w:lang w:val="en-GB"/>
              </w:rPr>
            </w:pPr>
            <w:r w:rsidRPr="000C19A3">
              <w:rPr>
                <w:szCs w:val="24"/>
                <w:lang w:val="en-GB"/>
              </w:rPr>
              <w:t>Personnel</w:t>
            </w:r>
          </w:p>
        </w:tc>
        <w:tc>
          <w:tcPr>
            <w:tcW w:w="932" w:type="dxa"/>
            <w:vAlign w:val="center"/>
          </w:tcPr>
          <w:p w14:paraId="5004A537" w14:textId="77777777" w:rsidR="002C1BC2" w:rsidRPr="000C19A3" w:rsidRDefault="002C1BC2" w:rsidP="00065F65">
            <w:pPr>
              <w:pStyle w:val="ITAbsatzohneNr"/>
              <w:rPr>
                <w:szCs w:val="24"/>
                <w:lang w:val="en-GB"/>
              </w:rPr>
            </w:pPr>
            <w:r w:rsidRPr="000C19A3">
              <w:rPr>
                <w:szCs w:val="24"/>
                <w:lang w:val="en-GB"/>
              </w:rPr>
              <w:t xml:space="preserve">Subcontracts </w:t>
            </w:r>
          </w:p>
        </w:tc>
        <w:tc>
          <w:tcPr>
            <w:tcW w:w="998" w:type="dxa"/>
            <w:vAlign w:val="center"/>
          </w:tcPr>
          <w:p w14:paraId="5D431E8C" w14:textId="77777777" w:rsidR="002C1BC2" w:rsidRPr="000C19A3" w:rsidRDefault="002C1BC2" w:rsidP="00065F65">
            <w:pPr>
              <w:pStyle w:val="ITAbsatzohneNr"/>
              <w:rPr>
                <w:szCs w:val="24"/>
                <w:lang w:val="en-GB"/>
              </w:rPr>
            </w:pPr>
            <w:r w:rsidRPr="000C19A3">
              <w:rPr>
                <w:szCs w:val="24"/>
                <w:lang w:val="en-GB"/>
              </w:rPr>
              <w:t>Materials, Supplies and Others</w:t>
            </w:r>
          </w:p>
        </w:tc>
        <w:tc>
          <w:tcPr>
            <w:tcW w:w="1030" w:type="dxa"/>
          </w:tcPr>
          <w:p w14:paraId="72F7CC74" w14:textId="77777777" w:rsidR="002C1BC2" w:rsidRPr="000C19A3" w:rsidRDefault="002C1BC2" w:rsidP="00277985">
            <w:pPr>
              <w:pStyle w:val="ITAbsatzohneNr"/>
              <w:rPr>
                <w:szCs w:val="24"/>
                <w:lang w:val="en-GB"/>
              </w:rPr>
            </w:pPr>
            <w:r w:rsidRPr="000C19A3">
              <w:rPr>
                <w:szCs w:val="24"/>
                <w:lang w:val="en-GB"/>
              </w:rPr>
              <w:t>State aid instrument</w:t>
            </w:r>
          </w:p>
        </w:tc>
        <w:tc>
          <w:tcPr>
            <w:tcW w:w="1076" w:type="dxa"/>
            <w:vAlign w:val="center"/>
          </w:tcPr>
          <w:p w14:paraId="276B780D" w14:textId="77777777" w:rsidR="002C1BC2" w:rsidRPr="000C19A3" w:rsidRDefault="002C1BC2" w:rsidP="00277985">
            <w:pPr>
              <w:pStyle w:val="ITAbsatzohneNr"/>
              <w:rPr>
                <w:szCs w:val="24"/>
                <w:lang w:val="en-GB"/>
              </w:rPr>
            </w:pPr>
            <w:r w:rsidRPr="000C19A3">
              <w:rPr>
                <w:szCs w:val="24"/>
                <w:lang w:val="en-GB"/>
              </w:rPr>
              <w:t>Planned Total State Aid</w:t>
            </w:r>
          </w:p>
        </w:tc>
        <w:tc>
          <w:tcPr>
            <w:tcW w:w="998" w:type="dxa"/>
          </w:tcPr>
          <w:p w14:paraId="60E95294" w14:textId="77777777" w:rsidR="002C1BC2" w:rsidRPr="000C19A3" w:rsidRDefault="002C1BC2" w:rsidP="00277985">
            <w:pPr>
              <w:pStyle w:val="ITAbsatzohneNr"/>
              <w:rPr>
                <w:szCs w:val="24"/>
                <w:lang w:val="en-GB"/>
              </w:rPr>
            </w:pPr>
            <w:r w:rsidRPr="000C19A3">
              <w:rPr>
                <w:szCs w:val="24"/>
                <w:lang w:val="en-GB"/>
              </w:rPr>
              <w:t>Gross grant equivalent</w:t>
            </w:r>
          </w:p>
        </w:tc>
      </w:tr>
      <w:tr w:rsidR="002C1BC2" w:rsidRPr="002C1BC2" w14:paraId="1F6A648F" w14:textId="77777777" w:rsidTr="002C1BC2">
        <w:trPr>
          <w:trHeight w:val="116"/>
        </w:trPr>
        <w:tc>
          <w:tcPr>
            <w:tcW w:w="750" w:type="dxa"/>
          </w:tcPr>
          <w:p w14:paraId="31BF8C2E" w14:textId="0CF793C5" w:rsidR="002C1BC2" w:rsidRPr="000B5672" w:rsidRDefault="002C1BC2" w:rsidP="00065F65">
            <w:pPr>
              <w:pStyle w:val="ITAbsatzohneNr"/>
              <w:jc w:val="center"/>
              <w:rPr>
                <w:sz w:val="24"/>
                <w:szCs w:val="24"/>
              </w:rPr>
            </w:pPr>
            <w:r w:rsidRPr="000B5672">
              <w:rPr>
                <w:sz w:val="24"/>
                <w:szCs w:val="24"/>
              </w:rPr>
              <w:t>RD</w:t>
            </w:r>
            <w:r w:rsidR="007463AB" w:rsidRPr="000B5672">
              <w:rPr>
                <w:sz w:val="24"/>
                <w:szCs w:val="24"/>
              </w:rPr>
              <w:t>I</w:t>
            </w:r>
          </w:p>
        </w:tc>
        <w:tc>
          <w:tcPr>
            <w:tcW w:w="1108" w:type="dxa"/>
          </w:tcPr>
          <w:p w14:paraId="1C7181D3" w14:textId="77777777" w:rsidR="002C1BC2" w:rsidRPr="000B5672" w:rsidRDefault="002C1BC2" w:rsidP="00065F65">
            <w:pPr>
              <w:pStyle w:val="ITAbsatzohneNr"/>
              <w:jc w:val="center"/>
              <w:rPr>
                <w:sz w:val="24"/>
                <w:szCs w:val="24"/>
              </w:rPr>
            </w:pPr>
          </w:p>
        </w:tc>
        <w:tc>
          <w:tcPr>
            <w:tcW w:w="1330" w:type="dxa"/>
          </w:tcPr>
          <w:p w14:paraId="498E4F92" w14:textId="77777777" w:rsidR="002C1BC2" w:rsidRPr="000B5672" w:rsidRDefault="002C1BC2" w:rsidP="00065F65">
            <w:pPr>
              <w:pStyle w:val="ITAbsatzohneNr"/>
              <w:jc w:val="right"/>
              <w:rPr>
                <w:sz w:val="24"/>
                <w:szCs w:val="24"/>
              </w:rPr>
            </w:pPr>
          </w:p>
        </w:tc>
        <w:tc>
          <w:tcPr>
            <w:tcW w:w="952" w:type="dxa"/>
          </w:tcPr>
          <w:p w14:paraId="738F7EA9" w14:textId="77777777" w:rsidR="002C1BC2" w:rsidRPr="000B5672" w:rsidRDefault="002C1BC2" w:rsidP="00065F65">
            <w:pPr>
              <w:pStyle w:val="ITAbsatzohneNr"/>
              <w:jc w:val="right"/>
              <w:rPr>
                <w:sz w:val="24"/>
                <w:szCs w:val="24"/>
              </w:rPr>
            </w:pPr>
          </w:p>
        </w:tc>
        <w:tc>
          <w:tcPr>
            <w:tcW w:w="932" w:type="dxa"/>
          </w:tcPr>
          <w:p w14:paraId="62FB0570" w14:textId="77777777" w:rsidR="002C1BC2" w:rsidRPr="000B5672" w:rsidRDefault="002C1BC2" w:rsidP="00065F65">
            <w:pPr>
              <w:pStyle w:val="ITAbsatzohneNr"/>
              <w:jc w:val="right"/>
              <w:rPr>
                <w:sz w:val="24"/>
                <w:szCs w:val="24"/>
              </w:rPr>
            </w:pPr>
          </w:p>
        </w:tc>
        <w:tc>
          <w:tcPr>
            <w:tcW w:w="998" w:type="dxa"/>
          </w:tcPr>
          <w:p w14:paraId="530C9731" w14:textId="77777777" w:rsidR="002C1BC2" w:rsidRPr="000B5672" w:rsidRDefault="002C1BC2" w:rsidP="00065F65">
            <w:pPr>
              <w:pStyle w:val="ITAbsatzohneNr"/>
              <w:jc w:val="right"/>
              <w:rPr>
                <w:sz w:val="24"/>
                <w:szCs w:val="24"/>
                <w:lang w:val="en-US"/>
              </w:rPr>
            </w:pPr>
          </w:p>
        </w:tc>
        <w:tc>
          <w:tcPr>
            <w:tcW w:w="1030" w:type="dxa"/>
          </w:tcPr>
          <w:p w14:paraId="25111628" w14:textId="77777777" w:rsidR="002C1BC2" w:rsidRPr="000B5672" w:rsidRDefault="002C1BC2" w:rsidP="00065F65">
            <w:pPr>
              <w:pStyle w:val="ITAbsatzohneNr"/>
              <w:keepNext/>
              <w:jc w:val="right"/>
              <w:rPr>
                <w:sz w:val="24"/>
                <w:szCs w:val="24"/>
                <w:lang w:val="en-US"/>
              </w:rPr>
            </w:pPr>
          </w:p>
        </w:tc>
        <w:tc>
          <w:tcPr>
            <w:tcW w:w="1076" w:type="dxa"/>
          </w:tcPr>
          <w:p w14:paraId="1B8BD0D4" w14:textId="77777777" w:rsidR="002C1BC2" w:rsidRPr="000B5672" w:rsidRDefault="002C1BC2" w:rsidP="00065F65">
            <w:pPr>
              <w:pStyle w:val="ITAbsatzohneNr"/>
              <w:keepNext/>
              <w:jc w:val="right"/>
              <w:rPr>
                <w:sz w:val="24"/>
                <w:szCs w:val="24"/>
                <w:lang w:val="en-US"/>
              </w:rPr>
            </w:pPr>
          </w:p>
        </w:tc>
        <w:tc>
          <w:tcPr>
            <w:tcW w:w="998" w:type="dxa"/>
          </w:tcPr>
          <w:p w14:paraId="5DD715C1" w14:textId="77777777" w:rsidR="002C1BC2" w:rsidRPr="000B5672" w:rsidRDefault="002C1BC2" w:rsidP="00065F65">
            <w:pPr>
              <w:pStyle w:val="ITAbsatzohneNr"/>
              <w:keepNext/>
              <w:jc w:val="right"/>
              <w:rPr>
                <w:sz w:val="24"/>
                <w:szCs w:val="24"/>
                <w:lang w:val="en-US"/>
              </w:rPr>
            </w:pPr>
          </w:p>
        </w:tc>
      </w:tr>
      <w:tr w:rsidR="002C1BC2" w:rsidRPr="002C1BC2" w14:paraId="37C96B32" w14:textId="77777777" w:rsidTr="002C1BC2">
        <w:trPr>
          <w:trHeight w:val="116"/>
        </w:trPr>
        <w:tc>
          <w:tcPr>
            <w:tcW w:w="750" w:type="dxa"/>
          </w:tcPr>
          <w:p w14:paraId="4FA07473" w14:textId="77777777" w:rsidR="002C1BC2" w:rsidRPr="000B5672" w:rsidRDefault="002C1BC2" w:rsidP="00065F65">
            <w:pPr>
              <w:pStyle w:val="ITAbsatzohneNr"/>
              <w:jc w:val="center"/>
              <w:rPr>
                <w:sz w:val="24"/>
                <w:szCs w:val="24"/>
              </w:rPr>
            </w:pPr>
            <w:r w:rsidRPr="000B5672">
              <w:rPr>
                <w:sz w:val="24"/>
                <w:szCs w:val="24"/>
              </w:rPr>
              <w:t>FID</w:t>
            </w:r>
          </w:p>
        </w:tc>
        <w:tc>
          <w:tcPr>
            <w:tcW w:w="1108" w:type="dxa"/>
          </w:tcPr>
          <w:p w14:paraId="59A049F3" w14:textId="77777777" w:rsidR="002C1BC2" w:rsidRPr="000B5672" w:rsidRDefault="002C1BC2" w:rsidP="00065F65">
            <w:pPr>
              <w:pStyle w:val="ITAbsatzohneNr"/>
              <w:jc w:val="center"/>
              <w:rPr>
                <w:sz w:val="24"/>
                <w:szCs w:val="24"/>
              </w:rPr>
            </w:pPr>
          </w:p>
        </w:tc>
        <w:tc>
          <w:tcPr>
            <w:tcW w:w="1330" w:type="dxa"/>
          </w:tcPr>
          <w:p w14:paraId="7541D7E0" w14:textId="77777777" w:rsidR="002C1BC2" w:rsidRPr="000B5672" w:rsidRDefault="002C1BC2" w:rsidP="002C1BC2">
            <w:pPr>
              <w:pStyle w:val="ITAbsatzohneNr"/>
              <w:jc w:val="center"/>
              <w:rPr>
                <w:sz w:val="24"/>
                <w:szCs w:val="24"/>
              </w:rPr>
            </w:pPr>
          </w:p>
        </w:tc>
        <w:tc>
          <w:tcPr>
            <w:tcW w:w="952" w:type="dxa"/>
          </w:tcPr>
          <w:p w14:paraId="7A039C17" w14:textId="77777777" w:rsidR="002C1BC2" w:rsidRPr="000B5672" w:rsidRDefault="002C1BC2" w:rsidP="002C1BC2">
            <w:pPr>
              <w:pStyle w:val="ITAbsatzohneNr"/>
              <w:jc w:val="center"/>
              <w:rPr>
                <w:sz w:val="24"/>
                <w:szCs w:val="24"/>
              </w:rPr>
            </w:pPr>
          </w:p>
        </w:tc>
        <w:tc>
          <w:tcPr>
            <w:tcW w:w="932" w:type="dxa"/>
          </w:tcPr>
          <w:p w14:paraId="778817F6" w14:textId="77777777" w:rsidR="002C1BC2" w:rsidRPr="000B5672" w:rsidRDefault="002C1BC2" w:rsidP="002C1BC2">
            <w:pPr>
              <w:pStyle w:val="ITAbsatzohneNr"/>
              <w:jc w:val="center"/>
              <w:rPr>
                <w:sz w:val="24"/>
                <w:szCs w:val="24"/>
              </w:rPr>
            </w:pPr>
          </w:p>
        </w:tc>
        <w:tc>
          <w:tcPr>
            <w:tcW w:w="998" w:type="dxa"/>
          </w:tcPr>
          <w:p w14:paraId="3B0C3114" w14:textId="77777777" w:rsidR="002C1BC2" w:rsidRPr="000B5672" w:rsidRDefault="002C1BC2" w:rsidP="002C1BC2">
            <w:pPr>
              <w:pStyle w:val="ITAbsatzohneNr"/>
              <w:jc w:val="center"/>
              <w:rPr>
                <w:sz w:val="24"/>
                <w:szCs w:val="24"/>
              </w:rPr>
            </w:pPr>
          </w:p>
        </w:tc>
        <w:tc>
          <w:tcPr>
            <w:tcW w:w="1030" w:type="dxa"/>
          </w:tcPr>
          <w:p w14:paraId="5DC397B8" w14:textId="77777777" w:rsidR="002C1BC2" w:rsidRPr="000B5672" w:rsidRDefault="002C1BC2" w:rsidP="002C1BC2">
            <w:pPr>
              <w:pStyle w:val="ITAbsatzohneNr"/>
              <w:jc w:val="center"/>
              <w:rPr>
                <w:sz w:val="24"/>
                <w:szCs w:val="24"/>
              </w:rPr>
            </w:pPr>
          </w:p>
        </w:tc>
        <w:tc>
          <w:tcPr>
            <w:tcW w:w="1076" w:type="dxa"/>
          </w:tcPr>
          <w:p w14:paraId="33A04450" w14:textId="77777777" w:rsidR="002C1BC2" w:rsidRPr="000B5672" w:rsidRDefault="002C1BC2" w:rsidP="002C1BC2">
            <w:pPr>
              <w:pStyle w:val="ITAbsatzohneNr"/>
              <w:jc w:val="center"/>
              <w:rPr>
                <w:sz w:val="24"/>
                <w:szCs w:val="24"/>
              </w:rPr>
            </w:pPr>
          </w:p>
        </w:tc>
        <w:tc>
          <w:tcPr>
            <w:tcW w:w="998" w:type="dxa"/>
          </w:tcPr>
          <w:p w14:paraId="26697C11" w14:textId="77777777" w:rsidR="002C1BC2" w:rsidRPr="000B5672" w:rsidRDefault="002C1BC2" w:rsidP="002C1BC2">
            <w:pPr>
              <w:pStyle w:val="ITAbsatzohneNr"/>
              <w:jc w:val="center"/>
              <w:rPr>
                <w:sz w:val="24"/>
                <w:szCs w:val="24"/>
              </w:rPr>
            </w:pPr>
          </w:p>
        </w:tc>
      </w:tr>
    </w:tbl>
    <w:p w14:paraId="452240E5" w14:textId="77777777" w:rsidR="00BF0165" w:rsidRPr="00504B99" w:rsidRDefault="00BF0165" w:rsidP="00BF0165">
      <w:pPr>
        <w:pStyle w:val="Caption"/>
        <w:rPr>
          <w:lang w:val="en-GB"/>
        </w:rPr>
      </w:pPr>
      <w:r w:rsidRPr="00504B99">
        <w:rPr>
          <w:lang w:val="en-US"/>
        </w:rPr>
        <w:t xml:space="preserve">Table </w:t>
      </w:r>
      <w:r w:rsidR="00834A31" w:rsidRPr="00504B99">
        <w:rPr>
          <w:lang w:val="en-US"/>
        </w:rPr>
        <w:t>5</w:t>
      </w:r>
      <w:r w:rsidRPr="00504B99">
        <w:rPr>
          <w:lang w:val="en-US"/>
        </w:rPr>
        <w:t>:</w:t>
      </w:r>
      <w:r w:rsidRPr="00504B99">
        <w:rPr>
          <w:lang w:val="en-GB"/>
        </w:rPr>
        <w:t xml:space="preserve"> State Aid (R&amp;D&amp;I and </w:t>
      </w:r>
      <w:r w:rsidR="00277985" w:rsidRPr="00504B99">
        <w:rPr>
          <w:lang w:val="en-GB"/>
        </w:rPr>
        <w:t>F</w:t>
      </w:r>
      <w:r w:rsidRPr="00504B99">
        <w:rPr>
          <w:lang w:val="en-GB"/>
        </w:rPr>
        <w:t>irst</w:t>
      </w:r>
      <w:r w:rsidR="00277985" w:rsidRPr="00504B99">
        <w:rPr>
          <w:lang w:val="en-GB"/>
        </w:rPr>
        <w:t xml:space="preserve"> Industrial</w:t>
      </w:r>
      <w:r w:rsidRPr="00504B99">
        <w:rPr>
          <w:lang w:val="en-GB"/>
        </w:rPr>
        <w:t xml:space="preserve"> Deployment)</w:t>
      </w:r>
      <w:r w:rsidRPr="00504B99">
        <w:rPr>
          <w:rStyle w:val="FootnoteReference"/>
          <w:lang w:val="en-US"/>
        </w:rPr>
        <w:t xml:space="preserve"> 1</w:t>
      </w:r>
      <w:r w:rsidRPr="00504B99">
        <w:rPr>
          <w:lang w:val="en-GB"/>
        </w:rPr>
        <w:t xml:space="preserve"> [EUR]</w:t>
      </w:r>
    </w:p>
    <w:p w14:paraId="4E2061F7" w14:textId="77777777" w:rsidR="00183AE8" w:rsidRPr="00504B99" w:rsidRDefault="00183AE8" w:rsidP="00504B99">
      <w:pPr>
        <w:pStyle w:val="ITAbsatzohneNr"/>
        <w:spacing w:after="120" w:line="360" w:lineRule="auto"/>
        <w:jc w:val="both"/>
        <w:rPr>
          <w:i/>
          <w:lang w:val="en-GB"/>
        </w:rPr>
      </w:pPr>
    </w:p>
    <w:p w14:paraId="4B5B133A" w14:textId="77777777" w:rsidR="00183AE8" w:rsidRPr="00504B99" w:rsidRDefault="00183AE8" w:rsidP="00504B99">
      <w:pPr>
        <w:pStyle w:val="ITAbsatzohneNr"/>
        <w:spacing w:after="120" w:line="360" w:lineRule="auto"/>
        <w:jc w:val="both"/>
        <w:rPr>
          <w:i/>
          <w:lang w:val="en-GB"/>
        </w:rPr>
      </w:pPr>
    </w:p>
    <w:p w14:paraId="38F3AA39" w14:textId="28EE27DA" w:rsidR="009C1921" w:rsidRPr="00621639" w:rsidRDefault="006847E3" w:rsidP="009C1921">
      <w:pPr>
        <w:pStyle w:val="ITberschrift1"/>
        <w:rPr>
          <w:highlight w:val="green"/>
          <w:lang w:val="en-GB"/>
        </w:rPr>
      </w:pPr>
      <w:bookmarkStart w:id="189" w:name="_Toc509925461"/>
      <w:bookmarkStart w:id="190" w:name="_Toc83310870"/>
      <w:r w:rsidRPr="00621639">
        <w:rPr>
          <w:highlight w:val="green"/>
          <w:lang w:val="en-GB"/>
        </w:rPr>
        <w:lastRenderedPageBreak/>
        <w:t>Spill-</w:t>
      </w:r>
      <w:commentRangeStart w:id="191"/>
      <w:r w:rsidR="001E11E4" w:rsidRPr="00621639">
        <w:rPr>
          <w:highlight w:val="green"/>
          <w:lang w:val="en-GB"/>
        </w:rPr>
        <w:t>o</w:t>
      </w:r>
      <w:r w:rsidR="009C1921" w:rsidRPr="00621639">
        <w:rPr>
          <w:highlight w:val="green"/>
          <w:lang w:val="en-GB"/>
        </w:rPr>
        <w:t>ver</w:t>
      </w:r>
      <w:commentRangeEnd w:id="191"/>
      <w:r w:rsidR="00655B03" w:rsidRPr="00621639">
        <w:rPr>
          <w:rStyle w:val="CommentReference"/>
          <w:highlight w:val="green"/>
        </w:rPr>
        <w:commentReference w:id="191"/>
      </w:r>
      <w:r w:rsidR="009C1921" w:rsidRPr="00621639">
        <w:rPr>
          <w:highlight w:val="green"/>
          <w:lang w:val="en-GB"/>
        </w:rPr>
        <w:t xml:space="preserve"> </w:t>
      </w:r>
      <w:r w:rsidR="00DD5ED5" w:rsidRPr="00621639">
        <w:rPr>
          <w:highlight w:val="green"/>
          <w:lang w:val="en-GB"/>
        </w:rPr>
        <w:t>E</w:t>
      </w:r>
      <w:r w:rsidR="009C1921" w:rsidRPr="00621639">
        <w:rPr>
          <w:highlight w:val="green"/>
          <w:lang w:val="en-GB"/>
        </w:rPr>
        <w:t>ffects</w:t>
      </w:r>
      <w:bookmarkEnd w:id="189"/>
      <w:bookmarkEnd w:id="190"/>
    </w:p>
    <w:p w14:paraId="537B8E8A" w14:textId="21A6EDAF" w:rsidR="007B3D5D" w:rsidRDefault="007B3D5D" w:rsidP="007B3D5D">
      <w:pPr>
        <w:pStyle w:val="ITAbsatzohneNr"/>
        <w:rPr>
          <w:lang w:val="en-GB"/>
        </w:rPr>
      </w:pPr>
      <w:r w:rsidRPr="007B3D5D">
        <w:rPr>
          <w:lang w:val="en-GB"/>
        </w:rPr>
        <w:t>Please refer also to the document “Guidance on Spill-over Effects from COM</w:t>
      </w:r>
      <w:r>
        <w:rPr>
          <w:lang w:val="en-GB"/>
        </w:rPr>
        <w:t>” provided by COM.</w:t>
      </w:r>
    </w:p>
    <w:p w14:paraId="2468B470" w14:textId="0D366F97" w:rsidR="007B3D5D" w:rsidRDefault="007B3D5D" w:rsidP="007B3D5D">
      <w:pPr>
        <w:pStyle w:val="ITAbsatzohneNr"/>
        <w:rPr>
          <w:lang w:val="en-GB"/>
        </w:rPr>
      </w:pPr>
    </w:p>
    <w:p w14:paraId="16DAC7C1" w14:textId="77777777" w:rsidR="006515A2" w:rsidRDefault="006515A2" w:rsidP="006515A2">
      <w:pPr>
        <w:pStyle w:val="ITAbsatzohneNr"/>
        <w:rPr>
          <w:lang w:val="en-GB"/>
        </w:rPr>
      </w:pPr>
      <w:r w:rsidRPr="00CF62C8">
        <w:rPr>
          <w:highlight w:val="yellow"/>
          <w:lang w:val="en-GB"/>
        </w:rPr>
        <w:t>Describe how EOC serves to foster the European telco industry.</w:t>
      </w:r>
    </w:p>
    <w:p w14:paraId="7C63AC6D" w14:textId="77777777" w:rsidR="006515A2" w:rsidRPr="007B3D5D" w:rsidRDefault="006515A2" w:rsidP="007B3D5D">
      <w:pPr>
        <w:pStyle w:val="ITAbsatzohneNr"/>
        <w:rPr>
          <w:lang w:val="en-GB"/>
        </w:rPr>
      </w:pPr>
    </w:p>
    <w:p w14:paraId="76D61CA7" w14:textId="77777777" w:rsidR="009C1921" w:rsidRDefault="004766EF" w:rsidP="009C1921">
      <w:pPr>
        <w:pStyle w:val="ITberschrift11"/>
        <w:rPr>
          <w:lang w:val="en-GB"/>
        </w:rPr>
      </w:pPr>
      <w:bookmarkStart w:id="192" w:name="_Toc509925463"/>
      <w:bookmarkStart w:id="193" w:name="_Toc83310871"/>
      <w:r w:rsidRPr="00504B99">
        <w:rPr>
          <w:lang w:val="en-GB"/>
        </w:rPr>
        <w:t>Spill-</w:t>
      </w:r>
      <w:r w:rsidR="00DD5ED5" w:rsidRPr="00504B99">
        <w:rPr>
          <w:lang w:val="en-GB"/>
        </w:rPr>
        <w:t xml:space="preserve">over </w:t>
      </w:r>
      <w:bookmarkEnd w:id="192"/>
      <w:r w:rsidR="00A16672" w:rsidRPr="00504B99">
        <w:rPr>
          <w:lang w:val="en-GB"/>
        </w:rPr>
        <w:t>by non-protected results diffusion</w:t>
      </w:r>
      <w:bookmarkEnd w:id="193"/>
    </w:p>
    <w:p w14:paraId="1FBDEAC5" w14:textId="586798DD" w:rsidR="006515A2" w:rsidRDefault="006515A2" w:rsidP="55F169EE">
      <w:pPr>
        <w:pStyle w:val="ITStandard"/>
        <w:rPr>
          <w:sz w:val="20"/>
          <w:lang w:val="en-US"/>
        </w:rPr>
      </w:pPr>
      <w:ins w:id="194" w:author="Author">
        <w:r w:rsidRPr="55F169EE">
          <w:rPr>
            <w:lang w:val="en-US"/>
          </w:rPr>
          <w:t>Different dissemination levels, ranging from awareness to exploitation, are proposed to ensure the translation of developments and outputs into new findings and market opportunities. The objective is to reach the fullest range of potential users and uses among research, social, investment and policy makers.</w:t>
        </w:r>
      </w:ins>
      <w:r w:rsidR="4D415B8A" w:rsidRPr="55F169EE">
        <w:rPr>
          <w:lang w:val="en-US"/>
        </w:rPr>
        <w:t xml:space="preserve"> </w:t>
      </w:r>
      <w:r w:rsidR="4D415B8A" w:rsidRPr="55F169EE">
        <w:rPr>
          <w:color w:val="008080"/>
          <w:u w:val="single"/>
          <w:lang w:val="en-GB"/>
        </w:rPr>
        <w:t>Non-protected results comprise descriptions of open interfaces as well as other information of general interest. These will be disseminated via press releases, interviews, EOC internal sharing(</w:t>
      </w:r>
      <w:r w:rsidR="6E731B13" w:rsidRPr="55F169EE">
        <w:rPr>
          <w:color w:val="008080"/>
          <w:u w:val="single"/>
          <w:lang w:val="en-GB"/>
        </w:rPr>
        <w:t>emails, collaborations platforms and presentations at workshops), contribution to standardization bodies(O-RAN, 3GPP</w:t>
      </w:r>
      <w:r w:rsidR="2D180045" w:rsidRPr="55F169EE">
        <w:rPr>
          <w:color w:val="008080"/>
          <w:u w:val="single"/>
          <w:lang w:val="en-GB"/>
        </w:rPr>
        <w:t>, ETSI...etc), and trade fairs(</w:t>
      </w:r>
      <w:proofErr w:type="spellStart"/>
      <w:r w:rsidR="2D180045" w:rsidRPr="55F169EE">
        <w:rPr>
          <w:color w:val="008080"/>
          <w:u w:val="single"/>
          <w:lang w:val="en-GB"/>
        </w:rPr>
        <w:t>eg.</w:t>
      </w:r>
      <w:proofErr w:type="spellEnd"/>
      <w:r w:rsidR="2D180045" w:rsidRPr="55F169EE">
        <w:rPr>
          <w:color w:val="008080"/>
          <w:u w:val="single"/>
          <w:lang w:val="en-GB"/>
        </w:rPr>
        <w:t xml:space="preserve"> Mobile World Congress)</w:t>
      </w:r>
      <w:r w:rsidR="6BBCE576" w:rsidRPr="55F169EE">
        <w:rPr>
          <w:color w:val="008080"/>
          <w:u w:val="single"/>
          <w:lang w:val="en-GB"/>
        </w:rPr>
        <w:t>. Innovations and ideas going beyond the EOC can be fed into EU R&amp;D projects as the JU SNS, if applicable</w:t>
      </w:r>
    </w:p>
    <w:p w14:paraId="5120C37F" w14:textId="36D45241" w:rsidR="55F169EE" w:rsidRDefault="55F169EE" w:rsidP="55F169EE">
      <w:pPr>
        <w:pStyle w:val="ITStandard"/>
        <w:rPr>
          <w:lang w:val="en-US"/>
        </w:rPr>
      </w:pPr>
    </w:p>
    <w:p w14:paraId="7D5C5620" w14:textId="4496B85C" w:rsidR="55F169EE" w:rsidRDefault="55F169EE" w:rsidP="55F169EE">
      <w:pPr>
        <w:pStyle w:val="ITStandard"/>
        <w:rPr>
          <w:lang w:val="en-US"/>
        </w:rPr>
      </w:pPr>
    </w:p>
    <w:p w14:paraId="461516D9" w14:textId="7D0493EB" w:rsidR="55F169EE" w:rsidRDefault="55F169EE" w:rsidP="55F169EE">
      <w:pPr>
        <w:pStyle w:val="ITStandard"/>
        <w:rPr>
          <w:ins w:id="195" w:author="Author"/>
          <w:lang w:val="en-US"/>
        </w:rPr>
      </w:pPr>
    </w:p>
    <w:p w14:paraId="5EA5E745" w14:textId="77777777" w:rsidR="006515A2" w:rsidRPr="00580401" w:rsidRDefault="006515A2" w:rsidP="006515A2">
      <w:pPr>
        <w:pStyle w:val="ITStandard"/>
        <w:rPr>
          <w:ins w:id="196" w:author="Author"/>
          <w:lang w:val="en-US"/>
        </w:rPr>
      </w:pPr>
      <w:ins w:id="197" w:author="Author">
        <w:r>
          <w:rPr>
            <w:lang w:val="en-US"/>
          </w:rPr>
          <w:t>DT</w:t>
        </w:r>
        <w:r w:rsidRPr="00580401">
          <w:rPr>
            <w:lang w:val="en-US"/>
          </w:rPr>
          <w:t xml:space="preserve"> commits to undertake the dissemination actions of non-protected results from </w:t>
        </w:r>
        <w:r w:rsidRPr="33F4A5DB">
          <w:rPr>
            <w:highlight w:val="magenta"/>
            <w:lang w:val="en-US"/>
          </w:rPr>
          <w:t>IPCEI on Microelectronics</w:t>
        </w:r>
        <w:r w:rsidRPr="00580401">
          <w:rPr>
            <w:lang w:val="en-US"/>
          </w:rPr>
          <w:t xml:space="preserve"> (among the participating companies and Member states) presented below:</w:t>
        </w:r>
      </w:ins>
    </w:p>
    <w:p w14:paraId="1DA625F3" w14:textId="77777777" w:rsidR="006515A2" w:rsidRPr="00580401" w:rsidRDefault="006515A2" w:rsidP="006515A2">
      <w:pPr>
        <w:pStyle w:val="ITStandard"/>
        <w:rPr>
          <w:ins w:id="198" w:author="Autho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674"/>
        <w:gridCol w:w="2507"/>
        <w:gridCol w:w="2307"/>
      </w:tblGrid>
      <w:tr w:rsidR="00C72EBC" w:rsidRPr="00580401" w14:paraId="11D93041" w14:textId="77777777" w:rsidTr="00966C61">
        <w:trPr>
          <w:trHeight w:val="620"/>
          <w:ins w:id="199" w:author="Author"/>
        </w:trPr>
        <w:tc>
          <w:tcPr>
            <w:tcW w:w="14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A0A93A1" w14:textId="77777777" w:rsidR="006515A2" w:rsidRPr="00580401" w:rsidRDefault="006515A2" w:rsidP="00966C61">
            <w:pPr>
              <w:pStyle w:val="ITStandard"/>
              <w:jc w:val="left"/>
              <w:rPr>
                <w:ins w:id="200" w:author="Author"/>
                <w:b/>
                <w:lang w:val="en-US"/>
              </w:rPr>
            </w:pPr>
            <w:commentRangeStart w:id="201"/>
            <w:ins w:id="202" w:author="Author">
              <w:r w:rsidRPr="00580401">
                <w:rPr>
                  <w:b/>
                  <w:lang w:val="en-US"/>
                </w:rPr>
                <w:t>Targeted audience</w:t>
              </w:r>
            </w:ins>
            <w:commentRangeEnd w:id="201"/>
            <w:r>
              <w:rPr>
                <w:rStyle w:val="CommentReference"/>
              </w:rPr>
              <w:commentReference w:id="201"/>
            </w:r>
          </w:p>
        </w:tc>
        <w:tc>
          <w:tcPr>
            <w:tcW w:w="297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2CE2B61" w14:textId="77777777" w:rsidR="006515A2" w:rsidRPr="00580401" w:rsidRDefault="006515A2" w:rsidP="00966C61">
            <w:pPr>
              <w:pStyle w:val="ITStandard"/>
              <w:jc w:val="left"/>
              <w:rPr>
                <w:ins w:id="203" w:author="Author"/>
                <w:b/>
                <w:lang w:val="en-US"/>
              </w:rPr>
            </w:pPr>
            <w:ins w:id="204" w:author="Author">
              <w:r w:rsidRPr="00580401">
                <w:rPr>
                  <w:b/>
                  <w:lang w:val="en-US"/>
                </w:rPr>
                <w:t>Purpose</w:t>
              </w:r>
            </w:ins>
          </w:p>
        </w:tc>
        <w:tc>
          <w:tcPr>
            <w:tcW w:w="271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A63024D" w14:textId="77777777" w:rsidR="006515A2" w:rsidRPr="00580401" w:rsidRDefault="006515A2" w:rsidP="00966C61">
            <w:pPr>
              <w:pStyle w:val="ITStandard"/>
              <w:jc w:val="left"/>
              <w:rPr>
                <w:ins w:id="205" w:author="Author"/>
                <w:b/>
                <w:lang w:val="en-US"/>
              </w:rPr>
            </w:pPr>
            <w:ins w:id="206" w:author="Author">
              <w:r w:rsidRPr="00580401">
                <w:rPr>
                  <w:b/>
                  <w:lang w:val="en-US"/>
                </w:rPr>
                <w:t>Dissemination material vehicle</w:t>
              </w:r>
            </w:ins>
          </w:p>
        </w:tc>
        <w:tc>
          <w:tcPr>
            <w:tcW w:w="195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35C2A8C" w14:textId="77777777" w:rsidR="006515A2" w:rsidRPr="00580401" w:rsidRDefault="006515A2" w:rsidP="00966C61">
            <w:pPr>
              <w:pStyle w:val="ITStandard"/>
              <w:jc w:val="left"/>
              <w:rPr>
                <w:ins w:id="207" w:author="Author"/>
                <w:b/>
                <w:lang w:val="en-US"/>
              </w:rPr>
            </w:pPr>
            <w:ins w:id="208" w:author="Author">
              <w:r w:rsidRPr="00580401">
                <w:rPr>
                  <w:b/>
                  <w:lang w:val="en-US"/>
                </w:rPr>
                <w:t>Target (KPI)</w:t>
              </w:r>
            </w:ins>
          </w:p>
        </w:tc>
      </w:tr>
      <w:tr w:rsidR="008C42C3" w:rsidRPr="00857A15" w14:paraId="6B451E13" w14:textId="77777777" w:rsidTr="00966C61">
        <w:trPr>
          <w:trHeight w:val="1696"/>
          <w:ins w:id="209" w:author="Author"/>
        </w:trPr>
        <w:tc>
          <w:tcPr>
            <w:tcW w:w="1413" w:type="dxa"/>
            <w:tcBorders>
              <w:top w:val="single" w:sz="4" w:space="0" w:color="auto"/>
              <w:left w:val="single" w:sz="4" w:space="0" w:color="auto"/>
              <w:bottom w:val="single" w:sz="4" w:space="0" w:color="auto"/>
              <w:right w:val="single" w:sz="4" w:space="0" w:color="auto"/>
            </w:tcBorders>
            <w:vAlign w:val="center"/>
            <w:hideMark/>
          </w:tcPr>
          <w:p w14:paraId="541CD699" w14:textId="77777777" w:rsidR="006515A2" w:rsidRPr="00580401" w:rsidRDefault="006515A2" w:rsidP="00966C61">
            <w:pPr>
              <w:pStyle w:val="ITStandard"/>
              <w:jc w:val="left"/>
              <w:rPr>
                <w:ins w:id="210" w:author="Author"/>
                <w:b/>
                <w:lang w:val="en-US"/>
              </w:rPr>
            </w:pPr>
            <w:ins w:id="211" w:author="Author">
              <w:r w:rsidRPr="00580401">
                <w:rPr>
                  <w:b/>
                  <w:lang w:val="en-US"/>
                </w:rPr>
                <w:t>General Public</w:t>
              </w:r>
            </w:ins>
          </w:p>
        </w:tc>
        <w:tc>
          <w:tcPr>
            <w:tcW w:w="2977" w:type="dxa"/>
            <w:tcBorders>
              <w:top w:val="single" w:sz="4" w:space="0" w:color="auto"/>
              <w:left w:val="single" w:sz="4" w:space="0" w:color="auto"/>
              <w:bottom w:val="single" w:sz="4" w:space="0" w:color="auto"/>
              <w:right w:val="single" w:sz="4" w:space="0" w:color="auto"/>
            </w:tcBorders>
            <w:vAlign w:val="center"/>
            <w:hideMark/>
          </w:tcPr>
          <w:p w14:paraId="71619321" w14:textId="77777777" w:rsidR="006515A2" w:rsidRPr="00580401" w:rsidRDefault="006515A2" w:rsidP="00966C61">
            <w:pPr>
              <w:pStyle w:val="ITStandard"/>
              <w:jc w:val="left"/>
              <w:rPr>
                <w:ins w:id="212" w:author="Author"/>
                <w:lang w:val="en-US"/>
              </w:rPr>
            </w:pPr>
            <w:ins w:id="213" w:author="Author">
              <w:r w:rsidRPr="00580401">
                <w:rPr>
                  <w:lang w:val="en-US"/>
                </w:rPr>
                <w:t>To communicate to the general public of IPCEI objectives, timelines and expected outputs</w:t>
              </w:r>
            </w:ins>
          </w:p>
        </w:tc>
        <w:tc>
          <w:tcPr>
            <w:tcW w:w="2714" w:type="dxa"/>
            <w:tcBorders>
              <w:top w:val="single" w:sz="4" w:space="0" w:color="auto"/>
              <w:left w:val="single" w:sz="4" w:space="0" w:color="auto"/>
              <w:bottom w:val="single" w:sz="4" w:space="0" w:color="auto"/>
              <w:right w:val="single" w:sz="4" w:space="0" w:color="auto"/>
            </w:tcBorders>
            <w:vAlign w:val="center"/>
            <w:hideMark/>
          </w:tcPr>
          <w:p w14:paraId="47565A3D" w14:textId="77777777" w:rsidR="006515A2" w:rsidRPr="00580401" w:rsidRDefault="006515A2" w:rsidP="00966C61">
            <w:pPr>
              <w:pStyle w:val="ITStandard"/>
              <w:jc w:val="left"/>
              <w:rPr>
                <w:ins w:id="214" w:author="Author"/>
                <w:lang w:val="en-US"/>
              </w:rPr>
            </w:pPr>
            <w:ins w:id="215" w:author="Author">
              <w:r w:rsidRPr="00580401">
                <w:rPr>
                  <w:lang w:val="en-US"/>
                </w:rPr>
                <w:t>Press Releases</w:t>
              </w:r>
            </w:ins>
          </w:p>
          <w:p w14:paraId="56D0BCBC" w14:textId="77777777" w:rsidR="006515A2" w:rsidRPr="00580401" w:rsidRDefault="006515A2" w:rsidP="00966C61">
            <w:pPr>
              <w:pStyle w:val="ITStandard"/>
              <w:jc w:val="left"/>
              <w:rPr>
                <w:ins w:id="216" w:author="Author"/>
                <w:lang w:val="en-US"/>
              </w:rPr>
            </w:pPr>
            <w:ins w:id="217" w:author="Author">
              <w:r w:rsidRPr="00580401">
                <w:rPr>
                  <w:lang w:val="en-US"/>
                </w:rPr>
                <w:t>Interviews</w:t>
              </w:r>
            </w:ins>
          </w:p>
        </w:tc>
        <w:tc>
          <w:tcPr>
            <w:tcW w:w="1958" w:type="dxa"/>
            <w:tcBorders>
              <w:top w:val="single" w:sz="4" w:space="0" w:color="auto"/>
              <w:left w:val="single" w:sz="4" w:space="0" w:color="auto"/>
              <w:bottom w:val="single" w:sz="4" w:space="0" w:color="auto"/>
              <w:right w:val="single" w:sz="4" w:space="0" w:color="auto"/>
            </w:tcBorders>
            <w:vAlign w:val="center"/>
            <w:hideMark/>
          </w:tcPr>
          <w:p w14:paraId="20E56BB0" w14:textId="77777777" w:rsidR="006515A2" w:rsidRDefault="006515A2" w:rsidP="00966C61">
            <w:pPr>
              <w:pStyle w:val="ITStandard"/>
              <w:jc w:val="left"/>
              <w:rPr>
                <w:ins w:id="218" w:author="Author"/>
                <w:lang w:val="en-US"/>
              </w:rPr>
            </w:pPr>
            <w:commentRangeStart w:id="219"/>
            <w:ins w:id="220" w:author="Author">
              <w:r w:rsidRPr="00F90F08">
                <w:rPr>
                  <w:highlight w:val="yellow"/>
                  <w:lang w:val="en-US"/>
                </w:rPr>
                <w:t>XX </w:t>
              </w:r>
              <w:r w:rsidRPr="00580401">
                <w:rPr>
                  <w:lang w:val="en-US"/>
                </w:rPr>
                <w:t>articles/interviews or press releases</w:t>
              </w:r>
            </w:ins>
          </w:p>
          <w:p w14:paraId="1C610E4A" w14:textId="77777777" w:rsidR="006515A2" w:rsidRPr="00580401" w:rsidRDefault="006515A2" w:rsidP="00966C61">
            <w:pPr>
              <w:pStyle w:val="ITStandard"/>
              <w:jc w:val="left"/>
              <w:rPr>
                <w:ins w:id="221" w:author="Author"/>
                <w:lang w:val="en-US"/>
              </w:rPr>
            </w:pPr>
            <w:ins w:id="222" w:author="Author">
              <w:r>
                <w:rPr>
                  <w:lang w:val="en-US"/>
                </w:rPr>
                <w:t>(~X per year during 5 years 20XX-20XX)</w:t>
              </w:r>
              <w:commentRangeEnd w:id="219"/>
              <w:r>
                <w:rPr>
                  <w:rStyle w:val="CommentReference"/>
                </w:rPr>
                <w:commentReference w:id="219"/>
              </w:r>
            </w:ins>
          </w:p>
        </w:tc>
      </w:tr>
      <w:tr w:rsidR="008C42C3" w:rsidRPr="00857A15" w14:paraId="21E7BD4F" w14:textId="77777777" w:rsidTr="00966C61">
        <w:trPr>
          <w:trHeight w:val="1237"/>
          <w:ins w:id="223" w:author="Author"/>
        </w:trPr>
        <w:tc>
          <w:tcPr>
            <w:tcW w:w="1413" w:type="dxa"/>
            <w:tcBorders>
              <w:top w:val="single" w:sz="4" w:space="0" w:color="auto"/>
              <w:left w:val="single" w:sz="4" w:space="0" w:color="auto"/>
              <w:bottom w:val="single" w:sz="4" w:space="0" w:color="auto"/>
              <w:right w:val="single" w:sz="4" w:space="0" w:color="auto"/>
            </w:tcBorders>
            <w:vAlign w:val="center"/>
            <w:hideMark/>
          </w:tcPr>
          <w:p w14:paraId="5E53036D" w14:textId="77777777" w:rsidR="006515A2" w:rsidRPr="00580401" w:rsidRDefault="006515A2" w:rsidP="00966C61">
            <w:pPr>
              <w:pStyle w:val="ITStandard"/>
              <w:jc w:val="left"/>
              <w:rPr>
                <w:ins w:id="224" w:author="Author"/>
                <w:b/>
                <w:lang w:val="en-US"/>
              </w:rPr>
            </w:pPr>
            <w:ins w:id="225" w:author="Author">
              <w:r w:rsidRPr="00580401">
                <w:rPr>
                  <w:b/>
                  <w:lang w:val="en-US"/>
                </w:rPr>
                <w:t>Employees and stakeholders</w:t>
              </w:r>
            </w:ins>
          </w:p>
        </w:tc>
        <w:tc>
          <w:tcPr>
            <w:tcW w:w="2977" w:type="dxa"/>
            <w:tcBorders>
              <w:top w:val="single" w:sz="4" w:space="0" w:color="auto"/>
              <w:left w:val="single" w:sz="4" w:space="0" w:color="auto"/>
              <w:bottom w:val="single" w:sz="4" w:space="0" w:color="auto"/>
              <w:right w:val="single" w:sz="4" w:space="0" w:color="auto"/>
            </w:tcBorders>
            <w:vAlign w:val="center"/>
            <w:hideMark/>
          </w:tcPr>
          <w:p w14:paraId="31B7531A" w14:textId="77777777" w:rsidR="006515A2" w:rsidRPr="00580401" w:rsidRDefault="006515A2" w:rsidP="00966C61">
            <w:pPr>
              <w:pStyle w:val="ITStandard"/>
              <w:jc w:val="left"/>
              <w:rPr>
                <w:ins w:id="226" w:author="Author"/>
                <w:lang w:val="en-US"/>
              </w:rPr>
            </w:pPr>
            <w:ins w:id="227" w:author="Author">
              <w:r w:rsidRPr="00580401">
                <w:rPr>
                  <w:lang w:val="en-US"/>
                </w:rPr>
                <w:t>To communicate on objectives, on the expected outputs and on results</w:t>
              </w:r>
            </w:ins>
          </w:p>
        </w:tc>
        <w:tc>
          <w:tcPr>
            <w:tcW w:w="2714" w:type="dxa"/>
            <w:tcBorders>
              <w:top w:val="single" w:sz="4" w:space="0" w:color="auto"/>
              <w:left w:val="single" w:sz="4" w:space="0" w:color="auto"/>
              <w:bottom w:val="single" w:sz="4" w:space="0" w:color="auto"/>
              <w:right w:val="single" w:sz="4" w:space="0" w:color="auto"/>
            </w:tcBorders>
            <w:vAlign w:val="center"/>
            <w:hideMark/>
          </w:tcPr>
          <w:p w14:paraId="60FBD280" w14:textId="77777777" w:rsidR="006515A2" w:rsidRPr="00580401" w:rsidRDefault="006515A2" w:rsidP="00966C61">
            <w:pPr>
              <w:pStyle w:val="ITStandard"/>
              <w:jc w:val="left"/>
              <w:rPr>
                <w:ins w:id="228" w:author="Author"/>
                <w:lang w:val="en-US"/>
              </w:rPr>
            </w:pPr>
            <w:ins w:id="229" w:author="Author">
              <w:r w:rsidRPr="00580401">
                <w:rPr>
                  <w:lang w:val="en-US"/>
                </w:rPr>
                <w:t>Internal conferences and newsletters (published via regular email and regular meeting with stakeholders)</w:t>
              </w:r>
            </w:ins>
          </w:p>
        </w:tc>
        <w:tc>
          <w:tcPr>
            <w:tcW w:w="1958" w:type="dxa"/>
            <w:tcBorders>
              <w:top w:val="single" w:sz="4" w:space="0" w:color="auto"/>
              <w:left w:val="single" w:sz="4" w:space="0" w:color="auto"/>
              <w:bottom w:val="single" w:sz="4" w:space="0" w:color="auto"/>
              <w:right w:val="single" w:sz="4" w:space="0" w:color="auto"/>
            </w:tcBorders>
            <w:vAlign w:val="center"/>
            <w:hideMark/>
          </w:tcPr>
          <w:p w14:paraId="37C77256" w14:textId="77777777" w:rsidR="006515A2" w:rsidRDefault="006515A2" w:rsidP="00966C61">
            <w:pPr>
              <w:pStyle w:val="ITStandard"/>
              <w:jc w:val="left"/>
              <w:rPr>
                <w:ins w:id="230" w:author="Author"/>
                <w:lang w:val="en-US"/>
              </w:rPr>
            </w:pPr>
            <w:commentRangeStart w:id="231"/>
            <w:ins w:id="232" w:author="Author">
              <w:r w:rsidRPr="00F90F08">
                <w:rPr>
                  <w:highlight w:val="yellow"/>
                  <w:lang w:val="en-US"/>
                </w:rPr>
                <w:t>YY </w:t>
              </w:r>
              <w:commentRangeEnd w:id="231"/>
              <w:r w:rsidRPr="00F90F08">
                <w:rPr>
                  <w:rStyle w:val="CommentReference"/>
                  <w:highlight w:val="yellow"/>
                </w:rPr>
                <w:commentReference w:id="231"/>
              </w:r>
              <w:r w:rsidRPr="00580401">
                <w:rPr>
                  <w:lang w:val="en-US"/>
                </w:rPr>
                <w:t>different communications with all stakeholders (employees, suppliers, unions, local authorities, …)</w:t>
              </w:r>
            </w:ins>
          </w:p>
          <w:p w14:paraId="797A0E0D" w14:textId="77777777" w:rsidR="006515A2" w:rsidRPr="00580401" w:rsidRDefault="006515A2" w:rsidP="00966C61">
            <w:pPr>
              <w:pStyle w:val="ITStandard"/>
              <w:jc w:val="left"/>
              <w:rPr>
                <w:ins w:id="233" w:author="Author"/>
                <w:lang w:val="en-US"/>
              </w:rPr>
            </w:pPr>
            <w:ins w:id="234" w:author="Author">
              <w:r>
                <w:rPr>
                  <w:lang w:val="en-US"/>
                </w:rPr>
                <w:t xml:space="preserve">(~X per year during </w:t>
              </w:r>
              <w:r w:rsidRPr="00F90F08">
                <w:rPr>
                  <w:highlight w:val="yellow"/>
                  <w:lang w:val="en-US"/>
                </w:rPr>
                <w:t>X</w:t>
              </w:r>
              <w:r>
                <w:rPr>
                  <w:lang w:val="en-US"/>
                </w:rPr>
                <w:t xml:space="preserve"> years </w:t>
              </w:r>
              <w:r w:rsidRPr="00F90F08">
                <w:rPr>
                  <w:highlight w:val="yellow"/>
                  <w:lang w:val="en-US"/>
                </w:rPr>
                <w:t>20XX</w:t>
              </w:r>
              <w:r>
                <w:rPr>
                  <w:lang w:val="en-US"/>
                </w:rPr>
                <w:t>-</w:t>
              </w:r>
              <w:r w:rsidRPr="00F90F08">
                <w:rPr>
                  <w:highlight w:val="yellow"/>
                  <w:lang w:val="en-US"/>
                </w:rPr>
                <w:t>20XX</w:t>
              </w:r>
              <w:r>
                <w:rPr>
                  <w:lang w:val="en-US"/>
                </w:rPr>
                <w:t>)</w:t>
              </w:r>
            </w:ins>
          </w:p>
        </w:tc>
      </w:tr>
      <w:tr w:rsidR="008C42C3" w:rsidRPr="00857A15" w14:paraId="28AFBC70" w14:textId="77777777" w:rsidTr="00966C61">
        <w:trPr>
          <w:trHeight w:val="388"/>
          <w:ins w:id="235" w:author="Author"/>
        </w:trPr>
        <w:tc>
          <w:tcPr>
            <w:tcW w:w="1413" w:type="dxa"/>
            <w:tcBorders>
              <w:top w:val="single" w:sz="4" w:space="0" w:color="auto"/>
              <w:left w:val="single" w:sz="4" w:space="0" w:color="auto"/>
              <w:bottom w:val="single" w:sz="4" w:space="0" w:color="auto"/>
              <w:right w:val="single" w:sz="4" w:space="0" w:color="auto"/>
            </w:tcBorders>
            <w:vAlign w:val="center"/>
            <w:hideMark/>
          </w:tcPr>
          <w:p w14:paraId="176495E2" w14:textId="77777777" w:rsidR="006515A2" w:rsidRPr="00580401" w:rsidRDefault="006515A2" w:rsidP="00966C61">
            <w:pPr>
              <w:pStyle w:val="ITStandard"/>
              <w:jc w:val="left"/>
              <w:rPr>
                <w:ins w:id="236" w:author="Author"/>
                <w:b/>
                <w:lang w:val="en-US"/>
              </w:rPr>
            </w:pPr>
            <w:commentRangeStart w:id="237"/>
            <w:ins w:id="238" w:author="Author">
              <w:r w:rsidRPr="00580401">
                <w:rPr>
                  <w:b/>
                  <w:lang w:val="en-US"/>
                </w:rPr>
                <w:t xml:space="preserve">Scientific communities </w:t>
              </w:r>
              <w:r w:rsidRPr="00580401">
                <w:rPr>
                  <w:lang w:val="en-US"/>
                </w:rPr>
                <w:t xml:space="preserve">(Universities, Engineering Schools, Professors, National Laboratory, Research </w:t>
              </w:r>
              <w:r w:rsidRPr="00580401">
                <w:rPr>
                  <w:lang w:val="en-US"/>
                </w:rPr>
                <w:lastRenderedPageBreak/>
                <w:t xml:space="preserve">Institute, </w:t>
              </w:r>
              <w:r>
                <w:rPr>
                  <w:lang w:val="en-US"/>
                </w:rPr>
                <w:t>R</w:t>
              </w:r>
              <w:r w:rsidRPr="00580401">
                <w:rPr>
                  <w:lang w:val="en-US"/>
                </w:rPr>
                <w:t>&amp;D teams of industrial companies)</w:t>
              </w:r>
            </w:ins>
          </w:p>
        </w:tc>
        <w:tc>
          <w:tcPr>
            <w:tcW w:w="2977" w:type="dxa"/>
            <w:tcBorders>
              <w:top w:val="single" w:sz="4" w:space="0" w:color="auto"/>
              <w:left w:val="single" w:sz="4" w:space="0" w:color="auto"/>
              <w:bottom w:val="single" w:sz="4" w:space="0" w:color="auto"/>
              <w:right w:val="single" w:sz="4" w:space="0" w:color="auto"/>
            </w:tcBorders>
            <w:vAlign w:val="center"/>
            <w:hideMark/>
          </w:tcPr>
          <w:p w14:paraId="08D6C34A" w14:textId="77777777" w:rsidR="006515A2" w:rsidRPr="00580401" w:rsidRDefault="006515A2" w:rsidP="00966C61">
            <w:pPr>
              <w:pStyle w:val="ITStandard"/>
              <w:jc w:val="left"/>
              <w:rPr>
                <w:ins w:id="239" w:author="Author"/>
                <w:lang w:val="en-US"/>
              </w:rPr>
            </w:pPr>
            <w:ins w:id="240" w:author="Author">
              <w:r w:rsidRPr="00580401">
                <w:rPr>
                  <w:lang w:val="en-US"/>
                </w:rPr>
                <w:lastRenderedPageBreak/>
                <w:t>To exchange with other scientists in the field (inside and outside IPCEI)</w:t>
              </w:r>
            </w:ins>
          </w:p>
          <w:p w14:paraId="320EAC99" w14:textId="77777777" w:rsidR="006515A2" w:rsidRPr="00580401" w:rsidRDefault="006515A2" w:rsidP="00966C61">
            <w:pPr>
              <w:pStyle w:val="ITStandard"/>
              <w:jc w:val="left"/>
              <w:rPr>
                <w:ins w:id="241" w:author="Author"/>
                <w:lang w:val="en-US"/>
              </w:rPr>
            </w:pPr>
            <w:ins w:id="242" w:author="Author">
              <w:r w:rsidRPr="00580401">
                <w:rPr>
                  <w:lang w:val="en-US"/>
                </w:rPr>
                <w:t>To coordinate with ongoing and future program to maximize impact and create synergies</w:t>
              </w:r>
            </w:ins>
          </w:p>
        </w:tc>
        <w:tc>
          <w:tcPr>
            <w:tcW w:w="2714" w:type="dxa"/>
            <w:tcBorders>
              <w:top w:val="single" w:sz="4" w:space="0" w:color="auto"/>
              <w:left w:val="single" w:sz="4" w:space="0" w:color="auto"/>
              <w:bottom w:val="single" w:sz="4" w:space="0" w:color="auto"/>
              <w:right w:val="single" w:sz="4" w:space="0" w:color="auto"/>
            </w:tcBorders>
            <w:vAlign w:val="center"/>
            <w:hideMark/>
          </w:tcPr>
          <w:p w14:paraId="780044B1" w14:textId="77777777" w:rsidR="006515A2" w:rsidRPr="00580401" w:rsidRDefault="006515A2" w:rsidP="00966C61">
            <w:pPr>
              <w:pStyle w:val="ITStandard"/>
              <w:jc w:val="left"/>
              <w:rPr>
                <w:ins w:id="243" w:author="Author"/>
                <w:lang w:val="en-US"/>
              </w:rPr>
            </w:pPr>
            <w:ins w:id="244" w:author="Author">
              <w:r w:rsidRPr="00580401">
                <w:rPr>
                  <w:lang w:val="en-US"/>
                </w:rPr>
                <w:t>Presentation on relevant congresses and conferences</w:t>
              </w:r>
            </w:ins>
          </w:p>
          <w:p w14:paraId="3D5835B5" w14:textId="77777777" w:rsidR="006515A2" w:rsidRPr="00580401" w:rsidRDefault="006515A2" w:rsidP="00966C61">
            <w:pPr>
              <w:pStyle w:val="ITStandard"/>
              <w:jc w:val="left"/>
              <w:rPr>
                <w:ins w:id="245" w:author="Author"/>
                <w:lang w:val="en-US"/>
              </w:rPr>
            </w:pPr>
            <w:ins w:id="246" w:author="Author">
              <w:r w:rsidRPr="00580401">
                <w:rPr>
                  <w:lang w:val="en-US"/>
                </w:rPr>
                <w:t>Project presentation at the European Commission</w:t>
              </w:r>
            </w:ins>
          </w:p>
          <w:p w14:paraId="7C1140E2" w14:textId="77777777" w:rsidR="006515A2" w:rsidRPr="00580401" w:rsidRDefault="006515A2" w:rsidP="00966C61">
            <w:pPr>
              <w:pStyle w:val="ITStandard"/>
              <w:jc w:val="left"/>
              <w:rPr>
                <w:ins w:id="247" w:author="Author"/>
                <w:lang w:val="en-US"/>
              </w:rPr>
            </w:pPr>
            <w:ins w:id="248" w:author="Author">
              <w:r w:rsidRPr="00580401">
                <w:rPr>
                  <w:lang w:val="en-US"/>
                </w:rPr>
                <w:t>Project presentation at relevant agencies and schools (PhD thesis)</w:t>
              </w:r>
            </w:ins>
          </w:p>
        </w:tc>
        <w:tc>
          <w:tcPr>
            <w:tcW w:w="1958" w:type="dxa"/>
            <w:tcBorders>
              <w:top w:val="single" w:sz="4" w:space="0" w:color="auto"/>
              <w:left w:val="single" w:sz="4" w:space="0" w:color="auto"/>
              <w:bottom w:val="single" w:sz="4" w:space="0" w:color="auto"/>
              <w:right w:val="single" w:sz="4" w:space="0" w:color="auto"/>
            </w:tcBorders>
            <w:vAlign w:val="center"/>
            <w:hideMark/>
          </w:tcPr>
          <w:p w14:paraId="3CF32007" w14:textId="77777777" w:rsidR="006515A2" w:rsidRPr="00747366" w:rsidRDefault="006515A2" w:rsidP="00966C61">
            <w:pPr>
              <w:pStyle w:val="ITStandard"/>
              <w:jc w:val="left"/>
              <w:rPr>
                <w:ins w:id="249" w:author="Author"/>
                <w:i/>
                <w:lang w:val="en-US"/>
              </w:rPr>
            </w:pPr>
            <w:commentRangeStart w:id="250"/>
            <w:ins w:id="251" w:author="Author">
              <w:r w:rsidRPr="00F90F08">
                <w:rPr>
                  <w:highlight w:val="yellow"/>
                  <w:lang w:val="en-US"/>
                </w:rPr>
                <w:t xml:space="preserve">XX </w:t>
              </w:r>
              <w:commentRangeEnd w:id="250"/>
              <w:r w:rsidRPr="00F90F08">
                <w:rPr>
                  <w:rStyle w:val="CommentReference"/>
                  <w:highlight w:val="yellow"/>
                </w:rPr>
                <w:commentReference w:id="250"/>
              </w:r>
              <w:r w:rsidRPr="00580401">
                <w:rPr>
                  <w:lang w:val="en-US"/>
                </w:rPr>
                <w:t>jo</w:t>
              </w:r>
              <w:r>
                <w:rPr>
                  <w:lang w:val="en-US"/>
                </w:rPr>
                <w:t xml:space="preserve">int publications (post project) in 2022, 2023 and 2024 in journals such as </w:t>
              </w:r>
              <w:commentRangeStart w:id="252"/>
              <w:r w:rsidRPr="00F90F08">
                <w:rPr>
                  <w:i/>
                  <w:highlight w:val="yellow"/>
                  <w:lang w:val="en-US"/>
                </w:rPr>
                <w:t>YY</w:t>
              </w:r>
              <w:commentRangeEnd w:id="252"/>
              <w:r w:rsidRPr="00F90F08">
                <w:rPr>
                  <w:rStyle w:val="CommentReference"/>
                  <w:highlight w:val="yellow"/>
                </w:rPr>
                <w:commentReference w:id="252"/>
              </w:r>
            </w:ins>
          </w:p>
          <w:p w14:paraId="5620852F" w14:textId="77777777" w:rsidR="006515A2" w:rsidRPr="00580401" w:rsidRDefault="006515A2" w:rsidP="00966C61">
            <w:pPr>
              <w:pStyle w:val="ITStandard"/>
              <w:jc w:val="left"/>
              <w:rPr>
                <w:ins w:id="253" w:author="Author"/>
                <w:lang w:val="en-US"/>
              </w:rPr>
            </w:pPr>
          </w:p>
          <w:p w14:paraId="38A23158" w14:textId="77777777" w:rsidR="006515A2" w:rsidRPr="00580401" w:rsidRDefault="006515A2" w:rsidP="00966C61">
            <w:pPr>
              <w:pStyle w:val="ITStandard"/>
              <w:jc w:val="left"/>
              <w:rPr>
                <w:ins w:id="254" w:author="Author"/>
                <w:lang w:val="en-US"/>
              </w:rPr>
            </w:pPr>
            <w:commentRangeStart w:id="255"/>
            <w:ins w:id="256" w:author="Author">
              <w:r w:rsidRPr="00F90F08">
                <w:rPr>
                  <w:highlight w:val="yellow"/>
                  <w:lang w:val="en-US"/>
                </w:rPr>
                <w:t xml:space="preserve">XX </w:t>
              </w:r>
            </w:ins>
            <w:commentRangeEnd w:id="255"/>
            <w:r>
              <w:rPr>
                <w:rStyle w:val="CommentReference"/>
              </w:rPr>
              <w:commentReference w:id="255"/>
            </w:r>
            <w:ins w:id="257" w:author="Author">
              <w:r w:rsidRPr="00580401">
                <w:rPr>
                  <w:lang w:val="en-US"/>
                </w:rPr>
                <w:t xml:space="preserve">conferences as speaker or visitor over the duration of </w:t>
              </w:r>
              <w:r w:rsidRPr="00580401">
                <w:rPr>
                  <w:lang w:val="en-US"/>
                </w:rPr>
                <w:lastRenderedPageBreak/>
                <w:t>the IPCEI</w:t>
              </w:r>
              <w:r>
                <w:rPr>
                  <w:lang w:val="en-US"/>
                </w:rPr>
                <w:t xml:space="preserve"> (</w:t>
              </w:r>
              <w:r w:rsidRPr="00F90F08">
                <w:rPr>
                  <w:highlight w:val="yellow"/>
                  <w:lang w:val="en-US"/>
                </w:rPr>
                <w:t>20XX</w:t>
              </w:r>
              <w:r>
                <w:rPr>
                  <w:lang w:val="en-US"/>
                </w:rPr>
                <w:t>-</w:t>
              </w:r>
              <w:r w:rsidRPr="00F90F08">
                <w:rPr>
                  <w:highlight w:val="yellow"/>
                  <w:lang w:val="en-US"/>
                </w:rPr>
                <w:t>20XX</w:t>
              </w:r>
              <w:r>
                <w:rPr>
                  <w:lang w:val="en-US"/>
                </w:rPr>
                <w:t xml:space="preserve">) in conference such as </w:t>
              </w:r>
              <w:commentRangeStart w:id="258"/>
              <w:r>
                <w:rPr>
                  <w:i/>
                  <w:lang w:val="en-US"/>
                </w:rPr>
                <w:t>YY</w:t>
              </w:r>
            </w:ins>
            <w:commentRangeEnd w:id="258"/>
            <w:r>
              <w:rPr>
                <w:rStyle w:val="CommentReference"/>
              </w:rPr>
              <w:commentReference w:id="258"/>
            </w:r>
            <w:commentRangeEnd w:id="237"/>
            <w:r>
              <w:rPr>
                <w:rStyle w:val="CommentReference"/>
              </w:rPr>
              <w:commentReference w:id="237"/>
            </w:r>
          </w:p>
        </w:tc>
      </w:tr>
    </w:tbl>
    <w:p w14:paraId="13CD6846" w14:textId="77777777" w:rsidR="006515A2" w:rsidRPr="00580401" w:rsidRDefault="006515A2" w:rsidP="006515A2">
      <w:pPr>
        <w:pStyle w:val="ITStandard"/>
        <w:jc w:val="center"/>
        <w:rPr>
          <w:ins w:id="259" w:author="Author"/>
          <w:i/>
          <w:lang w:val="en-US"/>
        </w:rPr>
      </w:pPr>
      <w:ins w:id="260" w:author="Author">
        <w:r w:rsidRPr="00580401">
          <w:rPr>
            <w:b/>
            <w:i/>
            <w:szCs w:val="22"/>
            <w:lang w:val="en-US"/>
          </w:rPr>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14</w:t>
        </w:r>
        <w:r w:rsidRPr="00580401">
          <w:rPr>
            <w:b/>
            <w:i/>
            <w:szCs w:val="22"/>
            <w:lang w:val="en-US"/>
          </w:rPr>
          <w:fldChar w:fldCharType="end"/>
        </w:r>
        <w:r w:rsidRPr="00580401">
          <w:rPr>
            <w:b/>
            <w:i/>
            <w:szCs w:val="22"/>
            <w:lang w:val="en-US"/>
          </w:rPr>
          <w:t xml:space="preserve">: </w:t>
        </w:r>
        <w:r w:rsidRPr="00580401">
          <w:rPr>
            <w:b/>
            <w:i/>
            <w:lang w:val="en-US"/>
          </w:rPr>
          <w:t xml:space="preserve"> </w:t>
        </w:r>
        <w:r w:rsidRPr="00580401">
          <w:rPr>
            <w:b/>
            <w:i/>
            <w:szCs w:val="22"/>
            <w:lang w:val="en-US"/>
          </w:rPr>
          <w:t>Dissemination strategy of non-protected results</w:t>
        </w:r>
      </w:ins>
    </w:p>
    <w:p w14:paraId="4A25FCCD" w14:textId="77777777" w:rsidR="006515A2" w:rsidRPr="00F90F08" w:rsidRDefault="006515A2" w:rsidP="006515A2">
      <w:pPr>
        <w:pStyle w:val="ITAbsatzohneNr"/>
        <w:rPr>
          <w:ins w:id="261" w:author="Author"/>
          <w:i/>
          <w:szCs w:val="22"/>
          <w:lang w:val="en-US"/>
        </w:rPr>
      </w:pPr>
    </w:p>
    <w:p w14:paraId="2E60273B" w14:textId="77777777" w:rsidR="006515A2" w:rsidRDefault="006515A2" w:rsidP="006515A2">
      <w:pPr>
        <w:pStyle w:val="ITberschrift11"/>
        <w:numPr>
          <w:ilvl w:val="0"/>
          <w:numId w:val="0"/>
        </w:numPr>
        <w:ind w:left="680"/>
        <w:rPr>
          <w:ins w:id="262" w:author="Author"/>
          <w:lang w:val="en-GB"/>
        </w:rPr>
      </w:pPr>
    </w:p>
    <w:p w14:paraId="39CDC558" w14:textId="77777777" w:rsidR="006515A2" w:rsidRPr="00580401" w:rsidRDefault="006515A2" w:rsidP="006515A2">
      <w:pPr>
        <w:pStyle w:val="ITStandard"/>
        <w:rPr>
          <w:ins w:id="263" w:author="Author"/>
          <w:b/>
          <w:lang w:val="en-US"/>
        </w:rPr>
      </w:pPr>
      <w:ins w:id="264" w:author="Author">
        <w:r w:rsidRPr="00580401">
          <w:rPr>
            <w:b/>
            <w:lang w:val="en-US"/>
          </w:rPr>
          <w:t>Publication, Conferences</w:t>
        </w:r>
        <w:r>
          <w:rPr>
            <w:b/>
            <w:lang w:val="en-US"/>
          </w:rPr>
          <w:t>,</w:t>
        </w:r>
        <w:r w:rsidRPr="00580401">
          <w:rPr>
            <w:b/>
            <w:lang w:val="en-US"/>
          </w:rPr>
          <w:t xml:space="preserve"> </w:t>
        </w:r>
        <w:r>
          <w:rPr>
            <w:b/>
            <w:lang w:val="en-US"/>
          </w:rPr>
          <w:t>E</w:t>
        </w:r>
        <w:r w:rsidRPr="00580401">
          <w:rPr>
            <w:b/>
            <w:lang w:val="en-US"/>
          </w:rPr>
          <w:t>vent</w:t>
        </w:r>
        <w:r>
          <w:rPr>
            <w:b/>
            <w:lang w:val="en-US"/>
          </w:rPr>
          <w:t>s,</w:t>
        </w:r>
        <w:r w:rsidRPr="00580401">
          <w:rPr>
            <w:b/>
            <w:lang w:val="en-US"/>
          </w:rPr>
          <w:t xml:space="preserve"> </w:t>
        </w:r>
        <w:r>
          <w:rPr>
            <w:b/>
            <w:lang w:val="en-US"/>
          </w:rPr>
          <w:t>R</w:t>
        </w:r>
        <w:r w:rsidRPr="00580401">
          <w:rPr>
            <w:b/>
            <w:lang w:val="en-US"/>
          </w:rPr>
          <w:t>oadshow</w:t>
        </w:r>
        <w:r>
          <w:rPr>
            <w:b/>
            <w:lang w:val="en-US"/>
          </w:rPr>
          <w:t>s</w:t>
        </w:r>
      </w:ins>
    </w:p>
    <w:p w14:paraId="2618A2AD" w14:textId="77777777" w:rsidR="006515A2" w:rsidRPr="00580401" w:rsidRDefault="006515A2" w:rsidP="006515A2">
      <w:pPr>
        <w:pStyle w:val="ITStandard"/>
        <w:rPr>
          <w:ins w:id="265" w:author="Author"/>
          <w:lang w:val="en-US"/>
        </w:rPr>
      </w:pPr>
      <w:ins w:id="266" w:author="Author">
        <w:r w:rsidRPr="00580401">
          <w:rPr>
            <w:lang w:val="en-US"/>
          </w:rPr>
          <w:t>Overall dissemination outside I</w:t>
        </w:r>
        <w:r w:rsidRPr="01A76A08">
          <w:rPr>
            <w:lang w:val="en-US"/>
          </w:rPr>
          <w:t>PCEI on Microelectronics</w:t>
        </w:r>
        <w:r w:rsidRPr="00580401">
          <w:rPr>
            <w:lang w:val="en-US"/>
          </w:rPr>
          <w:t xml:space="preserve"> will be performed thanks to conferences, external workshops and publications. The table below shows some actions that </w:t>
        </w:r>
        <w:r>
          <w:rPr>
            <w:lang w:val="en-US"/>
          </w:rPr>
          <w:t>DT</w:t>
        </w:r>
        <w:r w:rsidRPr="00580401">
          <w:rPr>
            <w:lang w:val="en-US"/>
          </w:rPr>
          <w:t xml:space="preserve"> commits to undertake during the IPCEI on </w:t>
        </w:r>
        <w:r>
          <w:rPr>
            <w:lang w:val="en-US"/>
          </w:rPr>
          <w:t>Microelectronics</w:t>
        </w:r>
        <w:r w:rsidRPr="00580401">
          <w:rPr>
            <w:lang w:val="en-US"/>
          </w:rPr>
          <w:t>:</w:t>
        </w:r>
      </w:ins>
    </w:p>
    <w:tbl>
      <w:tblPr>
        <w:tblStyle w:val="TableGrid"/>
        <w:tblW w:w="0" w:type="auto"/>
        <w:tblLook w:val="04A0" w:firstRow="1" w:lastRow="0" w:firstColumn="1" w:lastColumn="0" w:noHBand="0" w:noVBand="1"/>
      </w:tblPr>
      <w:tblGrid>
        <w:gridCol w:w="2972"/>
        <w:gridCol w:w="6090"/>
      </w:tblGrid>
      <w:tr w:rsidR="006515A2" w:rsidRPr="00580401" w14:paraId="3F1026AE" w14:textId="77777777" w:rsidTr="00966C61">
        <w:trPr>
          <w:ins w:id="267" w:author="Author"/>
        </w:trPr>
        <w:tc>
          <w:tcPr>
            <w:tcW w:w="2972" w:type="dxa"/>
          </w:tcPr>
          <w:p w14:paraId="1A259B4B" w14:textId="77777777" w:rsidR="006515A2" w:rsidRPr="00580401" w:rsidRDefault="006515A2" w:rsidP="00966C61">
            <w:pPr>
              <w:pStyle w:val="ITStandard"/>
              <w:jc w:val="left"/>
              <w:rPr>
                <w:ins w:id="268" w:author="Author"/>
                <w:b/>
                <w:lang w:val="en-US"/>
              </w:rPr>
            </w:pPr>
            <w:commentRangeStart w:id="269"/>
            <w:commentRangeStart w:id="270"/>
            <w:ins w:id="271" w:author="Author">
              <w:r w:rsidRPr="00580401">
                <w:rPr>
                  <w:b/>
                  <w:lang w:val="en-US"/>
                </w:rPr>
                <w:t>IP* (new patent files – first filing)</w:t>
              </w:r>
            </w:ins>
            <w:commentRangeEnd w:id="269"/>
            <w:r>
              <w:rPr>
                <w:rStyle w:val="CommentReference"/>
              </w:rPr>
              <w:commentReference w:id="269"/>
            </w:r>
          </w:p>
        </w:tc>
        <w:tc>
          <w:tcPr>
            <w:tcW w:w="6090" w:type="dxa"/>
          </w:tcPr>
          <w:p w14:paraId="2FC35AEC" w14:textId="77777777" w:rsidR="006515A2" w:rsidRPr="00580401" w:rsidRDefault="006515A2" w:rsidP="00966C61">
            <w:pPr>
              <w:pStyle w:val="ITStandard"/>
              <w:rPr>
                <w:ins w:id="272" w:author="Author"/>
                <w:lang w:val="en-US"/>
              </w:rPr>
            </w:pPr>
            <w:ins w:id="273" w:author="Author">
              <w:r w:rsidRPr="00580401">
                <w:rPr>
                  <w:lang w:val="en-US"/>
                </w:rPr>
                <w:t>To be defined based on R&amp;D work</w:t>
              </w:r>
            </w:ins>
          </w:p>
          <w:p w14:paraId="7483DEEE" w14:textId="77777777" w:rsidR="006515A2" w:rsidRPr="00580401" w:rsidRDefault="006515A2" w:rsidP="00966C61">
            <w:pPr>
              <w:pStyle w:val="ITStandard"/>
              <w:rPr>
                <w:ins w:id="274" w:author="Author"/>
                <w:i/>
                <w:lang w:val="en-US"/>
              </w:rPr>
            </w:pPr>
            <w:ins w:id="275" w:author="Author">
              <w:r w:rsidRPr="00580401">
                <w:rPr>
                  <w:i/>
                  <w:lang w:val="en-US"/>
                </w:rPr>
                <w:t xml:space="preserve">Possible patent: </w:t>
              </w:r>
            </w:ins>
          </w:p>
          <w:p w14:paraId="020C5071" w14:textId="77777777" w:rsidR="006515A2" w:rsidRPr="00F90F08" w:rsidRDefault="006515A2" w:rsidP="005D5883">
            <w:pPr>
              <w:pStyle w:val="ITStandard"/>
              <w:numPr>
                <w:ilvl w:val="0"/>
                <w:numId w:val="23"/>
              </w:numPr>
              <w:spacing w:after="240"/>
              <w:rPr>
                <w:ins w:id="276" w:author="Author"/>
                <w:lang w:val="en-US"/>
              </w:rPr>
            </w:pPr>
            <w:ins w:id="277" w:author="Author">
              <w:r>
                <w:rPr>
                  <w:i/>
                  <w:lang w:val="en-US"/>
                </w:rPr>
                <w:t>Patent 1</w:t>
              </w:r>
            </w:ins>
          </w:p>
          <w:p w14:paraId="2D76BBD2" w14:textId="77777777" w:rsidR="006515A2" w:rsidRPr="00580401" w:rsidRDefault="006515A2" w:rsidP="005D5883">
            <w:pPr>
              <w:pStyle w:val="ITStandard"/>
              <w:numPr>
                <w:ilvl w:val="0"/>
                <w:numId w:val="23"/>
              </w:numPr>
              <w:spacing w:after="240"/>
              <w:rPr>
                <w:ins w:id="278" w:author="Author"/>
                <w:lang w:val="en-US"/>
              </w:rPr>
            </w:pPr>
            <w:ins w:id="279" w:author="Author">
              <w:r>
                <w:rPr>
                  <w:i/>
                  <w:lang w:val="en-US"/>
                </w:rPr>
                <w:t>Patent 2</w:t>
              </w:r>
            </w:ins>
            <w:commentRangeEnd w:id="270"/>
            <w:r>
              <w:rPr>
                <w:rStyle w:val="CommentReference"/>
              </w:rPr>
              <w:commentReference w:id="270"/>
            </w:r>
          </w:p>
        </w:tc>
      </w:tr>
      <w:tr w:rsidR="006515A2" w:rsidRPr="00580401" w14:paraId="467E7A39" w14:textId="77777777" w:rsidTr="00966C61">
        <w:trPr>
          <w:ins w:id="280" w:author="Author"/>
        </w:trPr>
        <w:tc>
          <w:tcPr>
            <w:tcW w:w="2972" w:type="dxa"/>
          </w:tcPr>
          <w:p w14:paraId="69A8C550" w14:textId="77777777" w:rsidR="006515A2" w:rsidRPr="00580401" w:rsidRDefault="006515A2" w:rsidP="00966C61">
            <w:pPr>
              <w:pStyle w:val="ITStandard"/>
              <w:jc w:val="left"/>
              <w:rPr>
                <w:ins w:id="281" w:author="Author"/>
                <w:b/>
                <w:lang w:val="en-US"/>
              </w:rPr>
            </w:pPr>
            <w:ins w:id="282" w:author="Author">
              <w:r w:rsidRPr="00580401">
                <w:rPr>
                  <w:b/>
                  <w:lang w:val="en-US"/>
                </w:rPr>
                <w:t>Conferences / Papers</w:t>
              </w:r>
            </w:ins>
          </w:p>
        </w:tc>
        <w:tc>
          <w:tcPr>
            <w:tcW w:w="6090" w:type="dxa"/>
          </w:tcPr>
          <w:p w14:paraId="0AA681AE" w14:textId="77777777" w:rsidR="006515A2" w:rsidRPr="00580401" w:rsidRDefault="006515A2" w:rsidP="00966C61">
            <w:pPr>
              <w:pStyle w:val="ITStandard"/>
              <w:rPr>
                <w:ins w:id="283" w:author="Author"/>
                <w:lang w:val="en-US"/>
              </w:rPr>
            </w:pPr>
            <w:ins w:id="284" w:author="Author">
              <w:r w:rsidRPr="00580401">
                <w:rPr>
                  <w:lang w:val="en-US"/>
                </w:rPr>
                <w:t>One conference/paper per year</w:t>
              </w:r>
            </w:ins>
          </w:p>
          <w:p w14:paraId="30C9AE1A" w14:textId="77777777" w:rsidR="006515A2" w:rsidRPr="00580401" w:rsidRDefault="006515A2" w:rsidP="00966C61">
            <w:pPr>
              <w:pStyle w:val="ITStandard"/>
              <w:rPr>
                <w:ins w:id="285" w:author="Author"/>
                <w:i/>
                <w:lang w:val="en-US"/>
              </w:rPr>
            </w:pPr>
            <w:ins w:id="286" w:author="Author">
              <w:r w:rsidRPr="00580401">
                <w:rPr>
                  <w:i/>
                  <w:lang w:val="en-US"/>
                </w:rPr>
                <w:t>Example of possible publication or conference:</w:t>
              </w:r>
            </w:ins>
          </w:p>
          <w:p w14:paraId="4428F6A2" w14:textId="77777777" w:rsidR="006515A2" w:rsidRDefault="006515A2" w:rsidP="005D5883">
            <w:pPr>
              <w:pStyle w:val="ITStandard"/>
              <w:numPr>
                <w:ilvl w:val="0"/>
                <w:numId w:val="24"/>
              </w:numPr>
              <w:spacing w:after="240"/>
              <w:rPr>
                <w:ins w:id="287" w:author="Author"/>
                <w:i/>
                <w:lang w:val="en-US"/>
              </w:rPr>
            </w:pPr>
            <w:ins w:id="288" w:author="Author">
              <w:r>
                <w:rPr>
                  <w:i/>
                  <w:lang w:val="en-US"/>
                </w:rPr>
                <w:t>Example 1</w:t>
              </w:r>
            </w:ins>
          </w:p>
          <w:p w14:paraId="728A80DC" w14:textId="77777777" w:rsidR="006515A2" w:rsidRPr="00580401" w:rsidRDefault="006515A2" w:rsidP="005D5883">
            <w:pPr>
              <w:pStyle w:val="ITStandard"/>
              <w:numPr>
                <w:ilvl w:val="0"/>
                <w:numId w:val="24"/>
              </w:numPr>
              <w:spacing w:after="240"/>
              <w:rPr>
                <w:ins w:id="289" w:author="Author"/>
                <w:lang w:val="en-US"/>
              </w:rPr>
            </w:pPr>
            <w:ins w:id="290" w:author="Author">
              <w:r>
                <w:rPr>
                  <w:i/>
                  <w:lang w:val="en-US"/>
                </w:rPr>
                <w:t>Example 2</w:t>
              </w:r>
            </w:ins>
          </w:p>
        </w:tc>
      </w:tr>
      <w:tr w:rsidR="006515A2" w:rsidRPr="00580401" w14:paraId="14C5A72A" w14:textId="77777777" w:rsidTr="00966C61">
        <w:trPr>
          <w:ins w:id="291" w:author="Author"/>
        </w:trPr>
        <w:tc>
          <w:tcPr>
            <w:tcW w:w="2972" w:type="dxa"/>
          </w:tcPr>
          <w:p w14:paraId="7D23B1BF" w14:textId="77777777" w:rsidR="006515A2" w:rsidRPr="00580401" w:rsidRDefault="006515A2" w:rsidP="00966C61">
            <w:pPr>
              <w:pStyle w:val="ITStandard"/>
              <w:jc w:val="left"/>
              <w:rPr>
                <w:ins w:id="292" w:author="Author"/>
                <w:b/>
                <w:lang w:val="en-US"/>
              </w:rPr>
            </w:pPr>
            <w:ins w:id="293" w:author="Author">
              <w:r w:rsidRPr="00580401">
                <w:rPr>
                  <w:b/>
                  <w:lang w:val="en-US"/>
                </w:rPr>
                <w:t>Workshops and actions in industry association</w:t>
              </w:r>
            </w:ins>
          </w:p>
        </w:tc>
        <w:tc>
          <w:tcPr>
            <w:tcW w:w="6090" w:type="dxa"/>
          </w:tcPr>
          <w:p w14:paraId="5D66F2CE" w14:textId="77777777" w:rsidR="006515A2" w:rsidRPr="00580401" w:rsidRDefault="006515A2" w:rsidP="00966C61">
            <w:pPr>
              <w:pStyle w:val="ITStandard"/>
              <w:rPr>
                <w:ins w:id="294" w:author="Author"/>
                <w:lang w:val="en-US"/>
              </w:rPr>
            </w:pPr>
            <w:commentRangeStart w:id="295"/>
            <w:commentRangeStart w:id="296"/>
            <w:ins w:id="297" w:author="Author">
              <w:r w:rsidRPr="00580401">
                <w:rPr>
                  <w:lang w:val="en-US"/>
                </w:rPr>
                <w:t xml:space="preserve">One workshop on </w:t>
              </w:r>
              <w:r>
                <w:rPr>
                  <w:lang w:val="en-US"/>
                </w:rPr>
                <w:t>O-RAN</w:t>
              </w:r>
              <w:r w:rsidRPr="00580401">
                <w:rPr>
                  <w:lang w:val="en-US"/>
                </w:rPr>
                <w:t xml:space="preserve"> properties and</w:t>
              </w:r>
              <w:r>
                <w:rPr>
                  <w:lang w:val="en-US"/>
                </w:rPr>
                <w:t xml:space="preserve">/or </w:t>
              </w:r>
              <w:r w:rsidRPr="00580401">
                <w:rPr>
                  <w:lang w:val="en-US"/>
                </w:rPr>
                <w:t>visit</w:t>
              </w:r>
              <w:r>
                <w:rPr>
                  <w:lang w:val="en-US"/>
                </w:rPr>
                <w:t>….</w:t>
              </w:r>
            </w:ins>
            <w:commentRangeEnd w:id="295"/>
            <w:r>
              <w:rPr>
                <w:rStyle w:val="CommentReference"/>
              </w:rPr>
              <w:commentReference w:id="295"/>
            </w:r>
          </w:p>
          <w:p w14:paraId="517DC3F1" w14:textId="77777777" w:rsidR="006515A2" w:rsidRPr="00580401" w:rsidRDefault="006515A2" w:rsidP="00966C61">
            <w:pPr>
              <w:pStyle w:val="ITStandard"/>
              <w:rPr>
                <w:ins w:id="298" w:author="Author"/>
                <w:i/>
                <w:lang w:val="en-US"/>
              </w:rPr>
            </w:pPr>
            <w:ins w:id="299" w:author="Author">
              <w:r w:rsidRPr="00580401">
                <w:rPr>
                  <w:i/>
                  <w:lang w:val="en-US"/>
                </w:rPr>
                <w:t xml:space="preserve">Association: </w:t>
              </w:r>
              <w:r>
                <w:rPr>
                  <w:i/>
                  <w:lang w:val="en-US"/>
                </w:rPr>
                <w:t>Example partners</w:t>
              </w:r>
            </w:ins>
            <w:commentRangeEnd w:id="296"/>
            <w:r>
              <w:rPr>
                <w:rStyle w:val="CommentReference"/>
              </w:rPr>
              <w:commentReference w:id="296"/>
            </w:r>
          </w:p>
          <w:p w14:paraId="60D2DF19" w14:textId="77777777" w:rsidR="006515A2" w:rsidRPr="00580401" w:rsidRDefault="006515A2" w:rsidP="00966C61">
            <w:pPr>
              <w:pStyle w:val="ITStandard"/>
              <w:rPr>
                <w:ins w:id="300" w:author="Author"/>
                <w:lang w:val="en-US"/>
              </w:rPr>
            </w:pPr>
          </w:p>
        </w:tc>
      </w:tr>
      <w:tr w:rsidR="006515A2" w:rsidRPr="00580401" w14:paraId="77683C58" w14:textId="77777777" w:rsidTr="00966C61">
        <w:trPr>
          <w:ins w:id="301" w:author="Author"/>
        </w:trPr>
        <w:tc>
          <w:tcPr>
            <w:tcW w:w="2972" w:type="dxa"/>
          </w:tcPr>
          <w:p w14:paraId="7DAAAB01" w14:textId="77777777" w:rsidR="006515A2" w:rsidRPr="00580401" w:rsidRDefault="006515A2" w:rsidP="00966C61">
            <w:pPr>
              <w:pStyle w:val="ITStandard"/>
              <w:jc w:val="left"/>
              <w:rPr>
                <w:ins w:id="302" w:author="Author"/>
                <w:b/>
                <w:lang w:val="en-US"/>
              </w:rPr>
            </w:pPr>
            <w:commentRangeStart w:id="303"/>
            <w:ins w:id="304" w:author="Author">
              <w:r w:rsidRPr="00580401">
                <w:rPr>
                  <w:b/>
                  <w:lang w:val="en-US"/>
                </w:rPr>
                <w:t>Education (bachelor, masters theses, PhD)</w:t>
              </w:r>
            </w:ins>
          </w:p>
        </w:tc>
        <w:tc>
          <w:tcPr>
            <w:tcW w:w="6090" w:type="dxa"/>
          </w:tcPr>
          <w:p w14:paraId="176F40C6" w14:textId="77777777" w:rsidR="006515A2" w:rsidRPr="00580401" w:rsidRDefault="006515A2" w:rsidP="00966C61">
            <w:pPr>
              <w:pStyle w:val="ITStandard"/>
              <w:rPr>
                <w:ins w:id="305" w:author="Author"/>
                <w:lang w:val="en-US"/>
              </w:rPr>
            </w:pPr>
            <w:ins w:id="306" w:author="Author">
              <w:r>
                <w:rPr>
                  <w:lang w:val="en-US"/>
                </w:rPr>
                <w:t xml:space="preserve">We commit to fund </w:t>
              </w:r>
              <w:r w:rsidRPr="00F90F08">
                <w:rPr>
                  <w:highlight w:val="yellow"/>
                  <w:lang w:val="en-US"/>
                </w:rPr>
                <w:t>XX</w:t>
              </w:r>
              <w:r w:rsidRPr="00580401">
                <w:rPr>
                  <w:lang w:val="en-US"/>
                </w:rPr>
                <w:t xml:space="preserve"> PhD thesis </w:t>
              </w:r>
            </w:ins>
          </w:p>
          <w:p w14:paraId="2214A5B4" w14:textId="77777777" w:rsidR="006515A2" w:rsidRPr="00580401" w:rsidRDefault="006515A2" w:rsidP="00966C61">
            <w:pPr>
              <w:pStyle w:val="ITStandard"/>
              <w:rPr>
                <w:ins w:id="307" w:author="Author"/>
                <w:i/>
                <w:lang w:val="en-US"/>
              </w:rPr>
            </w:pPr>
            <w:ins w:id="308" w:author="Author">
              <w:r w:rsidRPr="00580401">
                <w:rPr>
                  <w:i/>
                  <w:lang w:val="en-US"/>
                </w:rPr>
                <w:t>Example</w:t>
              </w:r>
              <w:r>
                <w:rPr>
                  <w:i/>
                  <w:lang w:val="en-US"/>
                </w:rPr>
                <w:t xml:space="preserve"> titles</w:t>
              </w:r>
              <w:r w:rsidRPr="00580401">
                <w:rPr>
                  <w:i/>
                  <w:lang w:val="en-US"/>
                </w:rPr>
                <w:t xml:space="preserve"> of potential PhD thesis: </w:t>
              </w:r>
            </w:ins>
          </w:p>
          <w:p w14:paraId="0D259F98" w14:textId="77777777" w:rsidR="006515A2" w:rsidRPr="00580401" w:rsidRDefault="006515A2" w:rsidP="005D5883">
            <w:pPr>
              <w:pStyle w:val="ITStandard"/>
              <w:numPr>
                <w:ilvl w:val="0"/>
                <w:numId w:val="22"/>
              </w:numPr>
              <w:spacing w:after="240"/>
              <w:rPr>
                <w:ins w:id="309" w:author="Author"/>
                <w:lang w:val="en-US"/>
              </w:rPr>
            </w:pPr>
            <w:ins w:id="310" w:author="Author">
              <w:r>
                <w:rPr>
                  <w:i/>
                  <w:lang w:val="en-US"/>
                </w:rPr>
                <w:t>Example 1</w:t>
              </w:r>
            </w:ins>
            <w:commentRangeEnd w:id="303"/>
            <w:r>
              <w:rPr>
                <w:rStyle w:val="CommentReference"/>
              </w:rPr>
              <w:commentReference w:id="303"/>
            </w:r>
          </w:p>
        </w:tc>
      </w:tr>
    </w:tbl>
    <w:p w14:paraId="74DFE9A9" w14:textId="77777777" w:rsidR="006515A2" w:rsidRPr="00580401" w:rsidRDefault="006515A2" w:rsidP="006515A2">
      <w:pPr>
        <w:pStyle w:val="ITStandard"/>
        <w:rPr>
          <w:ins w:id="311" w:author="Author"/>
          <w:lang w:val="en-US"/>
        </w:rPr>
      </w:pPr>
      <w:ins w:id="312" w:author="Author">
        <w:r w:rsidRPr="00580401">
          <w:rPr>
            <w:lang w:val="en-US"/>
          </w:rPr>
          <w:t>(*) Portion of patents, publications, PhDs and press releases will be done in common with other industrial partners</w:t>
        </w:r>
      </w:ins>
    </w:p>
    <w:p w14:paraId="4D13F599" w14:textId="77777777" w:rsidR="006515A2" w:rsidRDefault="006515A2" w:rsidP="006515A2">
      <w:pPr>
        <w:pStyle w:val="ITStandard"/>
        <w:rPr>
          <w:ins w:id="313" w:author="Author"/>
          <w:lang w:val="en-US"/>
        </w:rPr>
      </w:pPr>
      <w:ins w:id="314" w:author="Author">
        <w:r>
          <w:rPr>
            <w:lang w:val="en-US"/>
          </w:rPr>
          <w:t>DT</w:t>
        </w:r>
        <w:r w:rsidRPr="00580401">
          <w:rPr>
            <w:lang w:val="en-US"/>
          </w:rPr>
          <w:t xml:space="preserve"> commits to reinforce its cooperation with French research organizations in the IPCEI on </w:t>
        </w:r>
        <w:r>
          <w:rPr>
            <w:lang w:val="en-US"/>
          </w:rPr>
          <w:t>Microelectronics</w:t>
        </w:r>
        <w:r w:rsidRPr="00580401">
          <w:rPr>
            <w:lang w:val="en-US"/>
          </w:rPr>
          <w:t>, such as</w:t>
        </w:r>
        <w:r>
          <w:rPr>
            <w:lang w:val="en-US"/>
          </w:rPr>
          <w:t>…</w:t>
        </w:r>
        <w:r w:rsidRPr="00580401">
          <w:rPr>
            <w:lang w:val="en-US"/>
          </w:rPr>
          <w:t xml:space="preserve"> </w:t>
        </w:r>
      </w:ins>
    </w:p>
    <w:p w14:paraId="11C1DC81" w14:textId="77777777" w:rsidR="006515A2" w:rsidRPr="00580401" w:rsidRDefault="006515A2" w:rsidP="006515A2">
      <w:pPr>
        <w:pStyle w:val="ITStandard"/>
        <w:rPr>
          <w:ins w:id="315" w:author="Author"/>
          <w:lang w:val="en-US"/>
        </w:rPr>
      </w:pPr>
    </w:p>
    <w:p w14:paraId="5535063F" w14:textId="77777777" w:rsidR="006515A2" w:rsidRDefault="006515A2" w:rsidP="006515A2">
      <w:pPr>
        <w:pStyle w:val="ITStandard"/>
        <w:rPr>
          <w:ins w:id="316" w:author="Author"/>
          <w:lang w:val="en-US"/>
        </w:rPr>
      </w:pPr>
      <w:ins w:id="317" w:author="Author">
        <w:r w:rsidRPr="00580401">
          <w:rPr>
            <w:lang w:val="en-US"/>
          </w:rPr>
          <w:t xml:space="preserve">The company’s strong implantation in </w:t>
        </w:r>
        <w:r>
          <w:rPr>
            <w:lang w:val="en-US"/>
          </w:rPr>
          <w:t>the telecommunications market</w:t>
        </w:r>
        <w:r w:rsidRPr="00580401">
          <w:rPr>
            <w:lang w:val="en-US"/>
          </w:rPr>
          <w:t xml:space="preserve"> will attract many actors such as research labs, SMEs, start-ups… in the context of innovation proposals around </w:t>
        </w:r>
        <w:r>
          <w:rPr>
            <w:lang w:val="en-US"/>
          </w:rPr>
          <w:t>O-RAN</w:t>
        </w:r>
      </w:ins>
    </w:p>
    <w:p w14:paraId="6E3D805E" w14:textId="77777777" w:rsidR="006515A2" w:rsidRPr="00580401" w:rsidRDefault="006515A2" w:rsidP="006515A2">
      <w:pPr>
        <w:pStyle w:val="ITStandard"/>
        <w:rPr>
          <w:ins w:id="318" w:author="Author"/>
          <w:lang w:val="en-US"/>
        </w:rPr>
      </w:pPr>
    </w:p>
    <w:p w14:paraId="48727C0D" w14:textId="77777777" w:rsidR="006515A2" w:rsidRPr="00580401" w:rsidRDefault="006515A2" w:rsidP="006515A2">
      <w:pPr>
        <w:pStyle w:val="ITStandard"/>
        <w:rPr>
          <w:ins w:id="319" w:author="Author"/>
          <w:lang w:val="en-US"/>
        </w:rPr>
      </w:pPr>
      <w:ins w:id="320" w:author="Author">
        <w:r w:rsidRPr="00580401">
          <w:rPr>
            <w:lang w:val="en-US"/>
          </w:rPr>
          <w:t xml:space="preserve">Thanks to IPCEI on </w:t>
        </w:r>
        <w:r>
          <w:rPr>
            <w:lang w:val="en-US"/>
          </w:rPr>
          <w:t>Microelectronics</w:t>
        </w:r>
        <w:r w:rsidRPr="00580401">
          <w:rPr>
            <w:lang w:val="en-US"/>
          </w:rPr>
          <w:t xml:space="preserve">, academic partners which collaborate with the company will be free to disseminate results that will not be protected by intellectual property rights, through scientific publications, conference communications, etc. All academic partners have an excellent reputation and their high-level publications have a significant influence within the European scientific and technological community. IPCEI on </w:t>
        </w:r>
        <w:r>
          <w:rPr>
            <w:lang w:val="en-US"/>
          </w:rPr>
          <w:t>Microelectronics</w:t>
        </w:r>
        <w:r w:rsidRPr="00580401">
          <w:rPr>
            <w:lang w:val="en-US"/>
          </w:rPr>
          <w:t xml:space="preserve"> will also lead to the completion of a large number of doctoral thesis and post-doctoral contracts, the results of which will be widely disseminated. From the license (bachelor), masters, and PhD theses co-supervised by the company, it is estimated that over the duration of the IPCEI one to two thesis could be started (in addition to trainees). It is also planned to attract students coming from universities outside </w:t>
        </w:r>
        <w:r>
          <w:rPr>
            <w:lang w:val="en-US"/>
          </w:rPr>
          <w:t>Germany</w:t>
        </w:r>
        <w:r w:rsidRPr="00580401">
          <w:rPr>
            <w:lang w:val="en-US"/>
          </w:rPr>
          <w:t>.</w:t>
        </w:r>
      </w:ins>
    </w:p>
    <w:p w14:paraId="6B0DD9C2" w14:textId="77777777" w:rsidR="006515A2" w:rsidRPr="00580401" w:rsidRDefault="006515A2" w:rsidP="006515A2">
      <w:pPr>
        <w:pStyle w:val="ITStandard"/>
        <w:rPr>
          <w:ins w:id="321" w:author="Author"/>
          <w:lang w:val="en-US"/>
        </w:rPr>
      </w:pPr>
      <w:ins w:id="322" w:author="Author">
        <w:r w:rsidRPr="00580401">
          <w:rPr>
            <w:lang w:val="en-US"/>
          </w:rPr>
          <w:lastRenderedPageBreak/>
          <w:t xml:space="preserve">As a result, Public Research </w:t>
        </w:r>
        <w:proofErr w:type="spellStart"/>
        <w:r w:rsidRPr="00580401">
          <w:rPr>
            <w:lang w:val="en-US"/>
          </w:rPr>
          <w:t>Organisations</w:t>
        </w:r>
        <w:proofErr w:type="spellEnd"/>
        <w:r w:rsidRPr="00580401">
          <w:rPr>
            <w:lang w:val="en-US"/>
          </w:rPr>
          <w:t xml:space="preserve"> will be strong vectors in terms of knowledge dissemination in Europe, achieved through both the R&amp;D and the FID phases.</w:t>
        </w:r>
      </w:ins>
    </w:p>
    <w:p w14:paraId="0D67DBEB" w14:textId="77777777" w:rsidR="006515A2" w:rsidRPr="00580401" w:rsidRDefault="006515A2" w:rsidP="006515A2">
      <w:pPr>
        <w:pStyle w:val="ITStandard"/>
        <w:rPr>
          <w:ins w:id="323" w:author="Author"/>
          <w:lang w:val="en-US"/>
        </w:rPr>
      </w:pPr>
      <w:ins w:id="324" w:author="Author">
        <w:r w:rsidRPr="00580401">
          <w:rPr>
            <w:lang w:val="en-US"/>
          </w:rPr>
          <w:t xml:space="preserve">The activities of diffusion of non-protected results from IPCEI on </w:t>
        </w:r>
        <w:r>
          <w:rPr>
            <w:lang w:val="en-US"/>
          </w:rPr>
          <w:t>Microelectronics</w:t>
        </w:r>
        <w:r w:rsidRPr="00580401">
          <w:rPr>
            <w:lang w:val="en-US"/>
          </w:rPr>
          <w:t xml:space="preserve"> will reinforce cooperation with European Public Research Organizations (PROs), the overwhelming mission of which is knowledge dissemination in </w:t>
        </w:r>
        <w:r>
          <w:rPr>
            <w:lang w:val="en-US"/>
          </w:rPr>
          <w:t>Germany</w:t>
        </w:r>
        <w:r w:rsidRPr="00580401">
          <w:rPr>
            <w:lang w:val="en-US"/>
          </w:rPr>
          <w:t xml:space="preserve"> and all over Europe. A powerful way to achieve this will be through R&amp;D and FID feedbacks, meaning R&amp;D activities that PROs will carry out following new results from IPCEI on </w:t>
        </w:r>
        <w:r>
          <w:rPr>
            <w:lang w:val="en-US"/>
          </w:rPr>
          <w:t>Microelectronics</w:t>
        </w:r>
        <w:r w:rsidRPr="00580401">
          <w:rPr>
            <w:lang w:val="en-US"/>
          </w:rPr>
          <w:t xml:space="preserve">. Such R&amp;D and FID feedbacks will happen after a new process, a new material, a new technology brick has been transferred as a result of IPCEI on </w:t>
        </w:r>
        <w:r>
          <w:rPr>
            <w:lang w:val="en-US"/>
          </w:rPr>
          <w:t>Microelectronics</w:t>
        </w:r>
        <w:r w:rsidRPr="00580401">
          <w:rPr>
            <w:lang w:val="en-US"/>
          </w:rPr>
          <w:t xml:space="preserve">. Therefore, PROs new knowledge and background will be strongly consolidated over time and possibly disseminated outside IPCEI on </w:t>
        </w:r>
        <w:r>
          <w:rPr>
            <w:lang w:val="en-US"/>
          </w:rPr>
          <w:t>Microelectronics</w:t>
        </w:r>
        <w:r w:rsidRPr="00580401">
          <w:rPr>
            <w:lang w:val="en-US"/>
          </w:rPr>
          <w:t xml:space="preserve">. It will also help PROs to generate additional private resources, which can be </w:t>
        </w:r>
        <w:commentRangeStart w:id="325"/>
        <w:r w:rsidRPr="00580401">
          <w:rPr>
            <w:lang w:val="en-US"/>
          </w:rPr>
          <w:t>allocated to future independent research, in particular to other scientific fields.</w:t>
        </w:r>
      </w:ins>
    </w:p>
    <w:p w14:paraId="646C8456" w14:textId="77777777" w:rsidR="006515A2" w:rsidRPr="00580401" w:rsidRDefault="006515A2" w:rsidP="006515A2">
      <w:pPr>
        <w:pStyle w:val="ITStandard"/>
        <w:rPr>
          <w:ins w:id="326" w:author="Author"/>
          <w:b/>
          <w:lang w:val="en-US"/>
        </w:rPr>
      </w:pPr>
      <w:ins w:id="327" w:author="Author">
        <w:r w:rsidRPr="00580401">
          <w:rPr>
            <w:b/>
            <w:lang w:val="en-US"/>
          </w:rPr>
          <w:t>EU programs</w:t>
        </w:r>
      </w:ins>
    </w:p>
    <w:p w14:paraId="321DB966" w14:textId="77777777" w:rsidR="006515A2" w:rsidRPr="00580401" w:rsidRDefault="006515A2" w:rsidP="006515A2">
      <w:pPr>
        <w:jc w:val="both"/>
        <w:rPr>
          <w:ins w:id="328" w:author="Author"/>
          <w:rFonts w:cs="Arial"/>
          <w:sz w:val="22"/>
          <w:szCs w:val="22"/>
          <w:lang w:val="en-US"/>
        </w:rPr>
      </w:pPr>
      <w:ins w:id="329" w:author="Author">
        <w:r w:rsidRPr="00580401">
          <w:rPr>
            <w:rFonts w:cs="Arial"/>
            <w:sz w:val="22"/>
            <w:szCs w:val="22"/>
            <w:lang w:val="en-US"/>
          </w:rPr>
          <w:t xml:space="preserve">IPCEI on </w:t>
        </w:r>
        <w:r>
          <w:rPr>
            <w:lang w:val="en-US"/>
          </w:rPr>
          <w:t>Microelectronics</w:t>
        </w:r>
        <w:r w:rsidRPr="00580401">
          <w:rPr>
            <w:rFonts w:cs="Arial"/>
            <w:sz w:val="22"/>
            <w:szCs w:val="22"/>
            <w:lang w:val="en-US"/>
          </w:rPr>
          <w:t xml:space="preserve"> will clearly be the enabler of a larger European cooperation relying on the instruments supporting the European industry for innovative </w:t>
        </w:r>
        <w:r>
          <w:rPr>
            <w:rFonts w:cs="Arial"/>
            <w:sz w:val="22"/>
            <w:szCs w:val="22"/>
            <w:lang w:val="en-US"/>
          </w:rPr>
          <w:t>next generation networks</w:t>
        </w:r>
        <w:r w:rsidRPr="00580401">
          <w:rPr>
            <w:rFonts w:cs="Arial"/>
            <w:sz w:val="22"/>
            <w:szCs w:val="22"/>
            <w:lang w:val="en-US"/>
          </w:rPr>
          <w:t xml:space="preserve">. IPCEI on </w:t>
        </w:r>
        <w:r>
          <w:rPr>
            <w:lang w:val="en-US"/>
          </w:rPr>
          <w:t>Microelectronics</w:t>
        </w:r>
        <w:r w:rsidRPr="00580401">
          <w:rPr>
            <w:rFonts w:cs="Arial"/>
            <w:sz w:val="22"/>
            <w:szCs w:val="22"/>
            <w:lang w:val="en-US"/>
          </w:rPr>
          <w:t xml:space="preserve"> is providing the backbone needed to structure this European industry. A significant number of countries are involved in the IPCEI on </w:t>
        </w:r>
        <w:r>
          <w:rPr>
            <w:lang w:val="en-US"/>
          </w:rPr>
          <w:t>Microelectronics</w:t>
        </w:r>
        <w:r w:rsidRPr="00580401">
          <w:rPr>
            <w:rFonts w:cs="Arial"/>
            <w:sz w:val="22"/>
            <w:szCs w:val="22"/>
            <w:lang w:val="en-US"/>
          </w:rPr>
          <w:t xml:space="preserve"> to set the roots for cooperation. As the European eco-system needs to be much larger than the actual ecosystem, </w:t>
        </w:r>
        <w:r>
          <w:rPr>
            <w:rFonts w:cs="Arial"/>
            <w:sz w:val="22"/>
            <w:szCs w:val="22"/>
            <w:lang w:val="en-US"/>
          </w:rPr>
          <w:t>DT</w:t>
        </w:r>
        <w:r w:rsidRPr="00580401">
          <w:rPr>
            <w:rFonts w:cs="Arial"/>
            <w:sz w:val="22"/>
            <w:szCs w:val="22"/>
            <w:lang w:val="en-US"/>
          </w:rPr>
          <w:t xml:space="preserve"> commits to follow the two following paths:</w:t>
        </w:r>
      </w:ins>
    </w:p>
    <w:p w14:paraId="395E55F2" w14:textId="77777777" w:rsidR="006515A2" w:rsidRPr="00580401" w:rsidRDefault="006515A2" w:rsidP="005D5883">
      <w:pPr>
        <w:pStyle w:val="ListParagraph"/>
        <w:numPr>
          <w:ilvl w:val="0"/>
          <w:numId w:val="21"/>
        </w:numPr>
        <w:spacing w:after="120" w:line="240" w:lineRule="auto"/>
        <w:jc w:val="both"/>
        <w:rPr>
          <w:ins w:id="330" w:author="Author"/>
          <w:rFonts w:cs="Arial"/>
          <w:sz w:val="22"/>
          <w:szCs w:val="22"/>
          <w:lang w:val="en-US"/>
        </w:rPr>
      </w:pPr>
      <w:ins w:id="331" w:author="Author">
        <w:r w:rsidRPr="00580401">
          <w:rPr>
            <w:rFonts w:cs="Arial"/>
            <w:sz w:val="22"/>
            <w:szCs w:val="22"/>
            <w:u w:val="single"/>
            <w:lang w:val="en-US"/>
          </w:rPr>
          <w:t>Involve more countries and partners from the European industry even though they are not part of the ICPEI.</w:t>
        </w:r>
        <w:r w:rsidRPr="00580401">
          <w:rPr>
            <w:rFonts w:cs="Arial"/>
            <w:sz w:val="22"/>
            <w:szCs w:val="22"/>
            <w:lang w:val="en-US"/>
          </w:rPr>
          <w:t xml:space="preserve"> </w:t>
        </w:r>
      </w:ins>
    </w:p>
    <w:p w14:paraId="73140139" w14:textId="77777777" w:rsidR="006515A2" w:rsidRPr="00580401" w:rsidRDefault="006515A2" w:rsidP="005D5883">
      <w:pPr>
        <w:pStyle w:val="ListParagraph"/>
        <w:numPr>
          <w:ilvl w:val="1"/>
          <w:numId w:val="21"/>
        </w:numPr>
        <w:spacing w:after="120" w:line="240" w:lineRule="auto"/>
        <w:jc w:val="both"/>
        <w:rPr>
          <w:ins w:id="332" w:author="Author"/>
          <w:rFonts w:cs="Arial"/>
          <w:sz w:val="22"/>
          <w:szCs w:val="22"/>
          <w:lang w:val="en-US"/>
        </w:rPr>
      </w:pPr>
      <w:ins w:id="333" w:author="Author">
        <w:r w:rsidRPr="00580401">
          <w:rPr>
            <w:rFonts w:cs="Arial"/>
            <w:sz w:val="22"/>
            <w:szCs w:val="22"/>
            <w:lang w:val="en-US"/>
          </w:rPr>
          <w:t>RTO - Outsourcing collaboration model:</w:t>
        </w:r>
      </w:ins>
    </w:p>
    <w:p w14:paraId="617FDF84" w14:textId="77777777" w:rsidR="006515A2" w:rsidRPr="00580401" w:rsidRDefault="006515A2" w:rsidP="005D5883">
      <w:pPr>
        <w:pStyle w:val="ListParagraph"/>
        <w:numPr>
          <w:ilvl w:val="2"/>
          <w:numId w:val="21"/>
        </w:numPr>
        <w:spacing w:after="120" w:line="240" w:lineRule="auto"/>
        <w:jc w:val="both"/>
        <w:rPr>
          <w:ins w:id="334" w:author="Author"/>
          <w:rFonts w:cs="Arial"/>
          <w:sz w:val="22"/>
          <w:szCs w:val="22"/>
          <w:lang w:val="en-US"/>
        </w:rPr>
      </w:pPr>
      <w:commentRangeStart w:id="335"/>
      <w:ins w:id="336" w:author="Author">
        <w:r>
          <w:rPr>
            <w:rFonts w:cs="Arial"/>
            <w:sz w:val="22"/>
            <w:szCs w:val="22"/>
            <w:lang w:val="en-US"/>
          </w:rPr>
          <w:t>DT</w:t>
        </w:r>
        <w:r w:rsidRPr="00580401">
          <w:rPr>
            <w:rFonts w:cs="Arial"/>
            <w:sz w:val="22"/>
            <w:szCs w:val="22"/>
            <w:lang w:val="en-US"/>
          </w:rPr>
          <w:t xml:space="preserve"> is also in discussion with</w:t>
        </w:r>
        <w:r>
          <w:rPr>
            <w:rFonts w:cs="Arial"/>
            <w:sz w:val="22"/>
            <w:szCs w:val="22"/>
            <w:lang w:val="en-US"/>
          </w:rPr>
          <w:t>…</w:t>
        </w:r>
        <w:r w:rsidRPr="00580401">
          <w:rPr>
            <w:rFonts w:cs="Arial"/>
            <w:sz w:val="22"/>
            <w:szCs w:val="22"/>
            <w:lang w:val="en-US"/>
          </w:rPr>
          <w:t xml:space="preserve">. </w:t>
        </w:r>
      </w:ins>
      <w:commentRangeEnd w:id="335"/>
      <w:r>
        <w:rPr>
          <w:rStyle w:val="CommentReference"/>
        </w:rPr>
        <w:commentReference w:id="335"/>
      </w:r>
    </w:p>
    <w:p w14:paraId="01AEB5E1" w14:textId="77777777" w:rsidR="006515A2" w:rsidRPr="00580401" w:rsidRDefault="006515A2" w:rsidP="005D5883">
      <w:pPr>
        <w:pStyle w:val="ListParagraph"/>
        <w:numPr>
          <w:ilvl w:val="1"/>
          <w:numId w:val="21"/>
        </w:numPr>
        <w:spacing w:after="120" w:line="240" w:lineRule="auto"/>
        <w:jc w:val="both"/>
        <w:rPr>
          <w:ins w:id="337" w:author="Author"/>
          <w:rFonts w:cs="Arial"/>
          <w:sz w:val="22"/>
          <w:szCs w:val="22"/>
          <w:lang w:val="en-US"/>
        </w:rPr>
      </w:pPr>
      <w:ins w:id="338" w:author="Author">
        <w:r w:rsidRPr="00580401">
          <w:rPr>
            <w:rFonts w:cs="Arial"/>
            <w:sz w:val="22"/>
            <w:szCs w:val="22"/>
            <w:lang w:val="en-US"/>
          </w:rPr>
          <w:t>Upstream</w:t>
        </w:r>
        <w:r>
          <w:rPr>
            <w:rFonts w:cs="Arial"/>
            <w:sz w:val="22"/>
            <w:szCs w:val="22"/>
            <w:lang w:val="en-US"/>
          </w:rPr>
          <w:t>(Name the kind of process which are upstream</w:t>
        </w:r>
        <w:r w:rsidRPr="00580401">
          <w:rPr>
            <w:rFonts w:cs="Arial"/>
            <w:sz w:val="22"/>
            <w:szCs w:val="22"/>
            <w:lang w:val="en-US"/>
          </w:rPr>
          <w:t>) – Partnership collaboration model:</w:t>
        </w:r>
      </w:ins>
    </w:p>
    <w:p w14:paraId="268433EF" w14:textId="77777777" w:rsidR="006515A2" w:rsidRPr="00580401" w:rsidRDefault="006515A2" w:rsidP="005D5883">
      <w:pPr>
        <w:pStyle w:val="ListParagraph"/>
        <w:numPr>
          <w:ilvl w:val="2"/>
          <w:numId w:val="21"/>
        </w:numPr>
        <w:spacing w:after="120" w:line="240" w:lineRule="auto"/>
        <w:jc w:val="both"/>
        <w:rPr>
          <w:ins w:id="339" w:author="Author"/>
          <w:rFonts w:cs="Arial"/>
          <w:sz w:val="22"/>
          <w:szCs w:val="22"/>
          <w:lang w:val="en-US"/>
        </w:rPr>
      </w:pPr>
      <w:ins w:id="340" w:author="Author">
        <w:r>
          <w:rPr>
            <w:rFonts w:cs="Arial"/>
            <w:sz w:val="22"/>
            <w:szCs w:val="22"/>
            <w:lang w:val="en-US"/>
          </w:rPr>
          <w:t>DT will work collaboratively with firms upstream in the form of…</w:t>
        </w:r>
      </w:ins>
    </w:p>
    <w:p w14:paraId="38C91E56" w14:textId="77777777" w:rsidR="006515A2" w:rsidRPr="00580401" w:rsidRDefault="006515A2" w:rsidP="005D5883">
      <w:pPr>
        <w:pStyle w:val="ListParagraph"/>
        <w:numPr>
          <w:ilvl w:val="1"/>
          <w:numId w:val="21"/>
        </w:numPr>
        <w:spacing w:after="120" w:line="240" w:lineRule="auto"/>
        <w:jc w:val="both"/>
        <w:rPr>
          <w:ins w:id="341" w:author="Author"/>
          <w:rFonts w:cs="Arial"/>
          <w:sz w:val="22"/>
          <w:szCs w:val="22"/>
          <w:lang w:val="en-US"/>
        </w:rPr>
      </w:pPr>
      <w:ins w:id="342" w:author="Author">
        <w:r w:rsidRPr="00580401">
          <w:rPr>
            <w:rFonts w:cs="Arial"/>
            <w:sz w:val="22"/>
            <w:szCs w:val="22"/>
            <w:lang w:val="en-US"/>
          </w:rPr>
          <w:t>Downstream (</w:t>
        </w:r>
        <w:r>
          <w:rPr>
            <w:rFonts w:cs="Arial"/>
            <w:sz w:val="22"/>
            <w:szCs w:val="22"/>
            <w:lang w:val="en-US"/>
          </w:rPr>
          <w:t>Name the kind of process which are downstream</w:t>
        </w:r>
        <w:r w:rsidRPr="00580401">
          <w:rPr>
            <w:rFonts w:cs="Arial"/>
            <w:sz w:val="22"/>
            <w:szCs w:val="22"/>
            <w:lang w:val="en-US"/>
          </w:rPr>
          <w:t xml:space="preserve">) </w:t>
        </w:r>
        <w:r>
          <w:rPr>
            <w:rFonts w:cs="Arial"/>
            <w:sz w:val="22"/>
            <w:szCs w:val="22"/>
            <w:lang w:val="en-US"/>
          </w:rPr>
          <w:t>–</w:t>
        </w:r>
        <w:r w:rsidRPr="00580401">
          <w:rPr>
            <w:rFonts w:cs="Arial"/>
            <w:sz w:val="22"/>
            <w:szCs w:val="22"/>
            <w:lang w:val="en-US"/>
          </w:rPr>
          <w:t xml:space="preserve"> Outsourcing collaboration model: </w:t>
        </w:r>
      </w:ins>
    </w:p>
    <w:p w14:paraId="169D90CD" w14:textId="77777777" w:rsidR="006515A2" w:rsidRPr="00580401" w:rsidRDefault="006515A2" w:rsidP="005D5883">
      <w:pPr>
        <w:pStyle w:val="ListParagraph"/>
        <w:numPr>
          <w:ilvl w:val="2"/>
          <w:numId w:val="21"/>
        </w:numPr>
        <w:spacing w:after="120" w:line="240" w:lineRule="auto"/>
        <w:jc w:val="both"/>
        <w:rPr>
          <w:ins w:id="343" w:author="Author"/>
          <w:rFonts w:cs="Arial"/>
          <w:sz w:val="22"/>
          <w:szCs w:val="22"/>
          <w:lang w:val="en-US"/>
        </w:rPr>
      </w:pPr>
      <w:ins w:id="344" w:author="Author">
        <w:r>
          <w:rPr>
            <w:rFonts w:cs="Arial"/>
            <w:sz w:val="22"/>
            <w:szCs w:val="22"/>
            <w:lang w:val="en-US"/>
          </w:rPr>
          <w:t>DT will work collaboratively with firms downstream in the form of…</w:t>
        </w:r>
      </w:ins>
    </w:p>
    <w:p w14:paraId="35C8CDDB" w14:textId="77777777" w:rsidR="006515A2" w:rsidRDefault="006515A2" w:rsidP="005D5883">
      <w:pPr>
        <w:pStyle w:val="ListParagraph"/>
        <w:numPr>
          <w:ilvl w:val="0"/>
          <w:numId w:val="21"/>
        </w:numPr>
        <w:spacing w:after="120" w:line="240" w:lineRule="auto"/>
        <w:jc w:val="both"/>
        <w:rPr>
          <w:ins w:id="345" w:author="Author"/>
          <w:rFonts w:cs="Arial"/>
          <w:sz w:val="22"/>
          <w:szCs w:val="22"/>
          <w:u w:val="single"/>
          <w:lang w:val="en-US"/>
        </w:rPr>
      </w:pPr>
      <w:ins w:id="346" w:author="Author">
        <w:r w:rsidRPr="00580401">
          <w:rPr>
            <w:rFonts w:cs="Arial"/>
            <w:sz w:val="22"/>
            <w:szCs w:val="22"/>
            <w:u w:val="single"/>
            <w:lang w:val="en-US"/>
          </w:rPr>
          <w:t xml:space="preserve">Involve other partners (such as …) located elsewhere in the value chain and strongly aiming at / relying on performing </w:t>
        </w:r>
        <w:r>
          <w:rPr>
            <w:rFonts w:cs="Arial"/>
            <w:sz w:val="22"/>
            <w:szCs w:val="22"/>
            <w:u w:val="single"/>
            <w:lang w:val="en-US"/>
          </w:rPr>
          <w:t xml:space="preserve">network </w:t>
        </w:r>
        <w:r w:rsidRPr="00580401">
          <w:rPr>
            <w:rFonts w:cs="Arial"/>
            <w:sz w:val="22"/>
            <w:szCs w:val="22"/>
            <w:u w:val="single"/>
            <w:lang w:val="en-US"/>
          </w:rPr>
          <w:t>solutions.</w:t>
        </w:r>
      </w:ins>
      <w:commentRangeEnd w:id="325"/>
      <w:r>
        <w:rPr>
          <w:rStyle w:val="CommentReference"/>
        </w:rPr>
        <w:commentReference w:id="325"/>
      </w:r>
    </w:p>
    <w:p w14:paraId="3D505AE6" w14:textId="77777777" w:rsidR="006515A2" w:rsidRPr="006515A2" w:rsidRDefault="006515A2" w:rsidP="00504B99">
      <w:pPr>
        <w:pStyle w:val="ITAbsatzohneNr"/>
        <w:rPr>
          <w:i/>
          <w:szCs w:val="22"/>
          <w:lang w:val="en-US"/>
        </w:rPr>
      </w:pPr>
    </w:p>
    <w:p w14:paraId="60939360" w14:textId="77777777" w:rsidR="009C1921" w:rsidRDefault="004766EF" w:rsidP="009C1921">
      <w:pPr>
        <w:pStyle w:val="ITberschrift11"/>
        <w:rPr>
          <w:lang w:val="en-GB"/>
        </w:rPr>
      </w:pPr>
      <w:bookmarkStart w:id="347" w:name="_Toc509925464"/>
      <w:bookmarkStart w:id="348" w:name="_Toc83310872"/>
      <w:r w:rsidRPr="000956E9">
        <w:rPr>
          <w:lang w:val="en-GB"/>
        </w:rPr>
        <w:t>Spill-</w:t>
      </w:r>
      <w:r w:rsidR="009C1921" w:rsidRPr="000956E9">
        <w:rPr>
          <w:lang w:val="en-GB"/>
        </w:rPr>
        <w:t xml:space="preserve">over </w:t>
      </w:r>
      <w:bookmarkEnd w:id="347"/>
      <w:r w:rsidR="00A16672" w:rsidRPr="000956E9">
        <w:rPr>
          <w:lang w:val="en-GB"/>
        </w:rPr>
        <w:t>by IP protected results diffusion</w:t>
      </w:r>
      <w:bookmarkEnd w:id="348"/>
    </w:p>
    <w:p w14:paraId="13E07BF5" w14:textId="04162EE6" w:rsidR="38749746" w:rsidRDefault="38749746" w:rsidP="38749746">
      <w:pPr>
        <w:pStyle w:val="ITAbsatzohneNr"/>
        <w:rPr>
          <w:lang w:val="en-GB"/>
        </w:rPr>
      </w:pPr>
      <w:bookmarkStart w:id="349" w:name="_Toc509925465"/>
    </w:p>
    <w:p w14:paraId="772EDE9D" w14:textId="3D3409DB" w:rsidR="38749746" w:rsidRDefault="38749746" w:rsidP="38749746">
      <w:pPr>
        <w:pStyle w:val="ITAbsatzohneNr"/>
        <w:rPr>
          <w:lang w:val="en-GB"/>
        </w:rPr>
      </w:pPr>
    </w:p>
    <w:p w14:paraId="0767B25D" w14:textId="77777777" w:rsidR="006515A2" w:rsidRPr="00580401" w:rsidRDefault="006515A2" w:rsidP="006515A2">
      <w:pPr>
        <w:pStyle w:val="ITStandard"/>
        <w:rPr>
          <w:ins w:id="350" w:author="Author"/>
          <w:lang w:val="en-US"/>
        </w:rPr>
      </w:pPr>
      <w:ins w:id="351" w:author="Author">
        <w:r w:rsidRPr="00580401">
          <w:rPr>
            <w:lang w:val="en-US"/>
          </w:rPr>
          <w:t>T</w:t>
        </w:r>
        <w:commentRangeStart w:id="352"/>
        <w:r w:rsidRPr="00580401">
          <w:rPr>
            <w:lang w:val="en-US"/>
          </w:rPr>
          <w:t xml:space="preserve">he IPCEI on </w:t>
        </w:r>
        <w:r>
          <w:rPr>
            <w:lang w:val="en-US"/>
          </w:rPr>
          <w:t>Microelectronics</w:t>
        </w:r>
        <w:r w:rsidRPr="00580401">
          <w:rPr>
            <w:lang w:val="en-US"/>
          </w:rPr>
          <w:t xml:space="preserve"> is about the development of a complete </w:t>
        </w:r>
        <w:r>
          <w:rPr>
            <w:lang w:val="en-US"/>
          </w:rPr>
          <w:t xml:space="preserve">supply chain for the production of network solutions where each element in the chain will have independent competition, each </w:t>
        </w:r>
        <w:r w:rsidRPr="00580401">
          <w:rPr>
            <w:lang w:val="en-US"/>
          </w:rPr>
          <w:t>IPCEI partner bring a building block to this supply chain. Only a very low number of exclusive IP licenses</w:t>
        </w:r>
        <w:r w:rsidRPr="00580401">
          <w:rPr>
            <w:rStyle w:val="FootnoteReference"/>
            <w:lang w:val="en-US"/>
          </w:rPr>
          <w:footnoteReference w:id="12"/>
        </w:r>
        <w:r w:rsidRPr="00580401">
          <w:rPr>
            <w:lang w:val="en-US"/>
          </w:rPr>
          <w:t xml:space="preserve"> deriving from the IPCEI on </w:t>
        </w:r>
        <w:r>
          <w:rPr>
            <w:lang w:val="en-US"/>
          </w:rPr>
          <w:t>Microelectronics</w:t>
        </w:r>
        <w:r w:rsidRPr="00580401">
          <w:rPr>
            <w:lang w:val="en-US"/>
          </w:rPr>
          <w:t xml:space="preserve"> results is expected. Indeed, the patents that will be licensed will be related mainly to generic technological building block; therefore, they will not be blocking for the final product because alternative process and solutions could be implemented. Dissemination policies will also be implemented in order to promote and stimulate new approaches regarding the licensing of generic scientific IP building block (avoiding any blocking issues for final product), with a view to serve other application fields through different value chains in order to get wider societal impacts.</w:t>
        </w:r>
      </w:ins>
    </w:p>
    <w:p w14:paraId="30324CD0" w14:textId="77777777" w:rsidR="006515A2" w:rsidRPr="00580401" w:rsidRDefault="006515A2" w:rsidP="006515A2">
      <w:pPr>
        <w:pStyle w:val="ITStandard"/>
        <w:rPr>
          <w:ins w:id="355" w:author="Author"/>
          <w:lang w:val="en-US"/>
        </w:rPr>
      </w:pPr>
      <w:ins w:id="356" w:author="Author">
        <w:r w:rsidRPr="00580401">
          <w:rPr>
            <w:lang w:val="en-US"/>
          </w:rPr>
          <w:lastRenderedPageBreak/>
          <w:t xml:space="preserve">In the exceptional case of a request for an exclusive license for possible commercial exploitation of results from the IPCEI on </w:t>
        </w:r>
        <w:r>
          <w:rPr>
            <w:lang w:val="en-US"/>
          </w:rPr>
          <w:t>Microelectronics</w:t>
        </w:r>
        <w:r w:rsidRPr="00580401">
          <w:rPr>
            <w:lang w:val="en-US"/>
          </w:rPr>
          <w:t>, the domain and the duration of the exclusivity will be limited. In addition, in case of non-exploitation of the technologies for the application purposes provided for in the license within a reasonable contractual period (in the light of the tests to be carried out), the exclusivity will fall automatically in order not to block the diffusion of new technologies in the involved domain.</w:t>
        </w:r>
      </w:ins>
    </w:p>
    <w:p w14:paraId="14B995CA" w14:textId="77777777" w:rsidR="006515A2" w:rsidRDefault="006515A2" w:rsidP="006515A2">
      <w:pPr>
        <w:pStyle w:val="ITStandard"/>
        <w:rPr>
          <w:lang w:val="en-US"/>
        </w:rPr>
      </w:pPr>
      <w:ins w:id="357" w:author="Author">
        <w:r w:rsidRPr="00580401">
          <w:rPr>
            <w:lang w:val="en-US"/>
          </w:rPr>
          <w:t xml:space="preserve">Regarding IP, all participants are committed to develop Intellectual Property (IP) such as patents. IP creation will range from process technology, new material, general architecture, software and hardware development. The IP will be generated with the intent to be as open as possible in order to facilitate the best possible uptake of new technologies from the IPCEI on </w:t>
        </w:r>
        <w:r>
          <w:rPr>
            <w:lang w:val="en-US"/>
          </w:rPr>
          <w:t>Microelectronics</w:t>
        </w:r>
        <w:r w:rsidRPr="00580401">
          <w:rPr>
            <w:lang w:val="en-US"/>
          </w:rPr>
          <w:t xml:space="preserve">. The table below shows the actions that </w:t>
        </w:r>
        <w:r>
          <w:rPr>
            <w:lang w:val="en-US"/>
          </w:rPr>
          <w:t>DT</w:t>
        </w:r>
        <w:r w:rsidRPr="00580401">
          <w:rPr>
            <w:lang w:val="en-US"/>
          </w:rPr>
          <w:t xml:space="preserve"> commits to undertake during the IPCEI on </w:t>
        </w:r>
        <w:r>
          <w:rPr>
            <w:lang w:val="en-US"/>
          </w:rPr>
          <w:t>Microelectronics</w:t>
        </w:r>
        <w:r w:rsidRPr="00580401">
          <w:rPr>
            <w:lang w:val="en-US"/>
          </w:rPr>
          <w:t>.</w:t>
        </w:r>
      </w:ins>
    </w:p>
    <w:p w14:paraId="68D0A230" w14:textId="7F0DB49B" w:rsidR="55F169EE" w:rsidRDefault="55F169EE" w:rsidP="55F169EE">
      <w:pPr>
        <w:pStyle w:val="ITStandard"/>
        <w:rPr>
          <w:lang w:val="en-US"/>
        </w:rPr>
      </w:pPr>
    </w:p>
    <w:p w14:paraId="4AEDDD16" w14:textId="1092AD78" w:rsidR="422B5B1B" w:rsidRPr="00280B43" w:rsidRDefault="422B5B1B" w:rsidP="55F169EE">
      <w:pPr>
        <w:jc w:val="both"/>
        <w:rPr>
          <w:lang w:val="en-US"/>
        </w:rPr>
      </w:pPr>
      <w:r w:rsidRPr="55F169EE">
        <w:rPr>
          <w:rFonts w:eastAsia="Arial" w:cs="Arial"/>
          <w:sz w:val="22"/>
          <w:szCs w:val="22"/>
          <w:lang w:val="en-US"/>
        </w:rPr>
        <w:t xml:space="preserve">In the event of IP being developed, DT commits that it will license any technology with FRAND conditions. Within the EOC, the IPR terms and conditions have not been solidified but the worst case scenario for any member is to also be licensed under FRAND conditions. </w:t>
      </w:r>
    </w:p>
    <w:p w14:paraId="4217FE9C" w14:textId="0F1B9539" w:rsidR="55F169EE" w:rsidRDefault="55F169EE" w:rsidP="55F169EE">
      <w:pPr>
        <w:pStyle w:val="ITStandard"/>
        <w:rPr>
          <w:ins w:id="358" w:author="Author"/>
          <w:lang w:val="en-US"/>
        </w:rPr>
      </w:pPr>
    </w:p>
    <w:commentRangeEnd w:id="352"/>
    <w:p w14:paraId="2EB43223" w14:textId="77777777" w:rsidR="006515A2" w:rsidRPr="00580401" w:rsidRDefault="006515A2" w:rsidP="006515A2">
      <w:pPr>
        <w:pStyle w:val="ITStandard"/>
        <w:rPr>
          <w:ins w:id="359" w:author="Author"/>
          <w:lang w:val="en-US"/>
        </w:rPr>
      </w:pPr>
      <w:r>
        <w:rPr>
          <w:rStyle w:val="CommentReference"/>
        </w:rPr>
        <w:commentReference w:id="352"/>
      </w:r>
    </w:p>
    <w:tbl>
      <w:tblPr>
        <w:tblStyle w:val="TableGrid"/>
        <w:tblW w:w="9100" w:type="dxa"/>
        <w:tblInd w:w="-5" w:type="dxa"/>
        <w:tblCellMar>
          <w:left w:w="28" w:type="dxa"/>
          <w:right w:w="28" w:type="dxa"/>
        </w:tblCellMar>
        <w:tblLook w:val="04A0" w:firstRow="1" w:lastRow="0" w:firstColumn="1" w:lastColumn="0" w:noHBand="0" w:noVBand="1"/>
      </w:tblPr>
      <w:tblGrid>
        <w:gridCol w:w="1701"/>
        <w:gridCol w:w="3768"/>
        <w:gridCol w:w="1641"/>
        <w:gridCol w:w="1990"/>
      </w:tblGrid>
      <w:tr w:rsidR="001877A4" w:rsidRPr="00857A15" w14:paraId="6CB48B27" w14:textId="77777777" w:rsidTr="55F169EE">
        <w:trPr>
          <w:trHeight w:val="707"/>
          <w:ins w:id="360" w:author="Author"/>
        </w:trPr>
        <w:tc>
          <w:tcPr>
            <w:tcW w:w="1701" w:type="dxa"/>
            <w:vMerge w:val="restart"/>
            <w:vAlign w:val="center"/>
          </w:tcPr>
          <w:p w14:paraId="51F434B1" w14:textId="77777777" w:rsidR="006515A2" w:rsidRPr="00580401" w:rsidRDefault="006515A2" w:rsidP="00966C61">
            <w:pPr>
              <w:rPr>
                <w:ins w:id="361" w:author="Author"/>
                <w:rFonts w:cs="Arial"/>
                <w:b/>
                <w:sz w:val="22"/>
                <w:szCs w:val="22"/>
                <w:lang w:val="en-US"/>
              </w:rPr>
            </w:pPr>
            <w:ins w:id="362" w:author="Author">
              <w:r w:rsidRPr="00580401">
                <w:rPr>
                  <w:rFonts w:cs="Arial"/>
                  <w:b/>
                  <w:sz w:val="22"/>
                  <w:szCs w:val="22"/>
                  <w:lang w:val="en-US"/>
                </w:rPr>
                <w:t>IPR, dissemination</w:t>
              </w:r>
            </w:ins>
          </w:p>
          <w:p w14:paraId="20964B2F" w14:textId="77777777" w:rsidR="006515A2" w:rsidRPr="00580401" w:rsidRDefault="006515A2" w:rsidP="00966C61">
            <w:pPr>
              <w:rPr>
                <w:ins w:id="363" w:author="Author"/>
                <w:rFonts w:cs="Arial"/>
                <w:sz w:val="22"/>
                <w:szCs w:val="22"/>
                <w:lang w:val="en-US"/>
              </w:rPr>
            </w:pPr>
          </w:p>
        </w:tc>
        <w:tc>
          <w:tcPr>
            <w:tcW w:w="3768" w:type="dxa"/>
          </w:tcPr>
          <w:p w14:paraId="40CF1E98" w14:textId="77777777" w:rsidR="006515A2" w:rsidRPr="00580401" w:rsidRDefault="006515A2" w:rsidP="00966C61">
            <w:pPr>
              <w:rPr>
                <w:ins w:id="364" w:author="Author"/>
                <w:rFonts w:cs="Arial"/>
                <w:b/>
                <w:sz w:val="22"/>
                <w:szCs w:val="22"/>
                <w:lang w:val="en-US"/>
              </w:rPr>
            </w:pPr>
            <w:ins w:id="365" w:author="Author">
              <w:r w:rsidRPr="00580401">
                <w:rPr>
                  <w:rFonts w:cs="Arial"/>
                  <w:b/>
                  <w:sz w:val="22"/>
                  <w:szCs w:val="22"/>
                  <w:lang w:val="en-US"/>
                </w:rPr>
                <w:t xml:space="preserve">Develop “Proof of Concept” </w:t>
              </w:r>
              <w:commentRangeStart w:id="366"/>
              <w:r w:rsidRPr="00580401">
                <w:rPr>
                  <w:rFonts w:cs="Arial"/>
                  <w:b/>
                  <w:sz w:val="22"/>
                  <w:szCs w:val="22"/>
                  <w:lang w:val="en-US"/>
                </w:rPr>
                <w:t>for</w:t>
              </w:r>
              <w:r>
                <w:rPr>
                  <w:rFonts w:cs="Arial"/>
                  <w:b/>
                  <w:sz w:val="22"/>
                  <w:szCs w:val="22"/>
                  <w:lang w:val="en-US"/>
                </w:rPr>
                <w:t>…</w:t>
              </w:r>
              <w:commentRangeEnd w:id="366"/>
              <w:r>
                <w:rPr>
                  <w:rStyle w:val="CommentReference"/>
                </w:rPr>
                <w:commentReference w:id="366"/>
              </w:r>
            </w:ins>
          </w:p>
          <w:p w14:paraId="64D582DC" w14:textId="77777777" w:rsidR="006515A2" w:rsidRPr="00580401" w:rsidRDefault="006515A2" w:rsidP="005D5883">
            <w:pPr>
              <w:pStyle w:val="ListParagraph"/>
              <w:numPr>
                <w:ilvl w:val="0"/>
                <w:numId w:val="26"/>
              </w:numPr>
              <w:ind w:left="470" w:hanging="357"/>
              <w:rPr>
                <w:ins w:id="367" w:author="Author"/>
                <w:rFonts w:cs="Arial"/>
                <w:sz w:val="22"/>
                <w:szCs w:val="22"/>
                <w:lang w:val="en-US"/>
              </w:rPr>
            </w:pPr>
            <w:ins w:id="368" w:author="Author">
              <w:r w:rsidRPr="00580401">
                <w:rPr>
                  <w:rFonts w:cs="Arial"/>
                  <w:sz w:val="22"/>
                  <w:szCs w:val="22"/>
                  <w:lang w:val="en-US"/>
                </w:rPr>
                <w:t>Offer to all European Union start-ups or SME to license the IP at FRAND conditions</w:t>
              </w:r>
            </w:ins>
          </w:p>
        </w:tc>
        <w:tc>
          <w:tcPr>
            <w:tcW w:w="1641" w:type="dxa"/>
            <w:vAlign w:val="center"/>
          </w:tcPr>
          <w:p w14:paraId="6E0A235C" w14:textId="77777777" w:rsidR="006515A2" w:rsidRPr="00580401" w:rsidRDefault="006515A2" w:rsidP="00966C61">
            <w:pPr>
              <w:rPr>
                <w:ins w:id="369" w:author="Author"/>
                <w:rFonts w:cs="Arial"/>
                <w:sz w:val="22"/>
                <w:szCs w:val="22"/>
                <w:lang w:val="en-US"/>
              </w:rPr>
            </w:pPr>
            <w:ins w:id="370" w:author="Author">
              <w:r w:rsidRPr="00580401">
                <w:rPr>
                  <w:rFonts w:cs="Arial"/>
                  <w:sz w:val="22"/>
                  <w:szCs w:val="22"/>
                  <w:lang w:val="en-US"/>
                </w:rPr>
                <w:t>Start-ups, SMEs willing to expand their activity to new markets</w:t>
              </w:r>
            </w:ins>
          </w:p>
        </w:tc>
        <w:tc>
          <w:tcPr>
            <w:tcW w:w="1990" w:type="dxa"/>
            <w:vAlign w:val="center"/>
          </w:tcPr>
          <w:p w14:paraId="15FB80C7" w14:textId="77777777" w:rsidR="006515A2" w:rsidRPr="00580401" w:rsidRDefault="006515A2" w:rsidP="00966C61">
            <w:pPr>
              <w:rPr>
                <w:ins w:id="371" w:author="Author"/>
                <w:rFonts w:cs="Arial"/>
                <w:sz w:val="22"/>
                <w:szCs w:val="22"/>
                <w:lang w:val="en-US"/>
              </w:rPr>
            </w:pPr>
            <w:ins w:id="372" w:author="Author">
              <w:r w:rsidRPr="00580401">
                <w:rPr>
                  <w:rFonts w:cs="Arial"/>
                  <w:sz w:val="22"/>
                  <w:szCs w:val="22"/>
                  <w:lang w:val="en-US"/>
                </w:rPr>
                <w:t>one start-up/SME by the end of the project</w:t>
              </w:r>
            </w:ins>
          </w:p>
        </w:tc>
      </w:tr>
      <w:tr w:rsidR="001877A4" w:rsidRPr="00857A15" w14:paraId="36E22D92" w14:textId="77777777" w:rsidTr="55F169EE">
        <w:trPr>
          <w:trHeight w:val="1561"/>
          <w:ins w:id="373" w:author="Author"/>
        </w:trPr>
        <w:tc>
          <w:tcPr>
            <w:tcW w:w="1701" w:type="dxa"/>
            <w:vMerge/>
          </w:tcPr>
          <w:p w14:paraId="3A325E27" w14:textId="77777777" w:rsidR="006515A2" w:rsidRPr="00580401" w:rsidRDefault="006515A2" w:rsidP="00966C61">
            <w:pPr>
              <w:rPr>
                <w:ins w:id="374" w:author="Author"/>
                <w:rFonts w:cs="Arial"/>
                <w:sz w:val="22"/>
                <w:szCs w:val="22"/>
                <w:lang w:val="en-US"/>
              </w:rPr>
            </w:pPr>
          </w:p>
        </w:tc>
        <w:tc>
          <w:tcPr>
            <w:tcW w:w="3768" w:type="dxa"/>
          </w:tcPr>
          <w:p w14:paraId="3952C906" w14:textId="77777777" w:rsidR="006515A2" w:rsidRPr="00580401" w:rsidRDefault="006515A2" w:rsidP="00966C61">
            <w:pPr>
              <w:rPr>
                <w:ins w:id="375" w:author="Author"/>
                <w:rFonts w:cs="Arial"/>
                <w:b/>
                <w:sz w:val="22"/>
                <w:szCs w:val="22"/>
                <w:lang w:val="en-US"/>
              </w:rPr>
            </w:pPr>
            <w:ins w:id="376" w:author="Author">
              <w:r w:rsidRPr="00580401">
                <w:rPr>
                  <w:rFonts w:cs="Arial"/>
                  <w:b/>
                  <w:sz w:val="22"/>
                  <w:szCs w:val="22"/>
                  <w:lang w:val="en-US"/>
                </w:rPr>
                <w:t>Start-ups on post treatment (usual distribution channels)</w:t>
              </w:r>
            </w:ins>
          </w:p>
          <w:p w14:paraId="37F6B044" w14:textId="77777777" w:rsidR="006515A2" w:rsidRPr="00580401" w:rsidRDefault="006515A2" w:rsidP="005D5883">
            <w:pPr>
              <w:pStyle w:val="ListParagraph"/>
              <w:numPr>
                <w:ilvl w:val="1"/>
                <w:numId w:val="25"/>
              </w:numPr>
              <w:ind w:left="439" w:hanging="215"/>
              <w:rPr>
                <w:ins w:id="377" w:author="Author"/>
                <w:rFonts w:cs="Arial"/>
                <w:b/>
                <w:sz w:val="22"/>
                <w:szCs w:val="22"/>
                <w:lang w:val="en-US"/>
              </w:rPr>
            </w:pPr>
            <w:ins w:id="378" w:author="Author">
              <w:r w:rsidRPr="00580401">
                <w:rPr>
                  <w:rFonts w:cs="Arial"/>
                  <w:sz w:val="22"/>
                  <w:szCs w:val="22"/>
                  <w:lang w:val="en-US"/>
                </w:rPr>
                <w:t xml:space="preserve">Commitment to sell </w:t>
              </w:r>
              <w:r>
                <w:rPr>
                  <w:rFonts w:cs="Arial"/>
                  <w:sz w:val="22"/>
                  <w:szCs w:val="22"/>
                  <w:lang w:val="en-US"/>
                </w:rPr>
                <w:t xml:space="preserve">services to start ups in </w:t>
              </w:r>
              <w:r w:rsidRPr="00580401">
                <w:rPr>
                  <w:rFonts w:cs="Arial"/>
                  <w:sz w:val="22"/>
                  <w:szCs w:val="22"/>
                  <w:lang w:val="en-US"/>
                </w:rPr>
                <w:t xml:space="preserve">European Union </w:t>
              </w:r>
              <w:r>
                <w:rPr>
                  <w:rFonts w:cs="Arial"/>
                  <w:sz w:val="22"/>
                  <w:szCs w:val="22"/>
                  <w:lang w:val="en-US"/>
                </w:rPr>
                <w:t>at competitive prices</w:t>
              </w:r>
              <w:r w:rsidRPr="00580401">
                <w:rPr>
                  <w:rFonts w:cs="Arial"/>
                  <w:sz w:val="22"/>
                  <w:szCs w:val="22"/>
                  <w:lang w:val="en-US"/>
                </w:rPr>
                <w:t xml:space="preserve">. </w:t>
              </w:r>
            </w:ins>
          </w:p>
        </w:tc>
        <w:tc>
          <w:tcPr>
            <w:tcW w:w="1641" w:type="dxa"/>
            <w:vAlign w:val="center"/>
          </w:tcPr>
          <w:p w14:paraId="0DD4E651" w14:textId="77777777" w:rsidR="006515A2" w:rsidRPr="00580401" w:rsidRDefault="006515A2" w:rsidP="00966C61">
            <w:pPr>
              <w:rPr>
                <w:ins w:id="379" w:author="Author"/>
                <w:rFonts w:cs="Arial"/>
                <w:sz w:val="22"/>
                <w:szCs w:val="22"/>
                <w:lang w:val="en-US"/>
              </w:rPr>
            </w:pPr>
            <w:ins w:id="380" w:author="Author">
              <w:r w:rsidRPr="00580401">
                <w:rPr>
                  <w:rFonts w:cs="Arial"/>
                  <w:sz w:val="22"/>
                  <w:szCs w:val="22"/>
                  <w:lang w:val="en-US"/>
                </w:rPr>
                <w:t>Start-ups, SMEs willing to innovate and expand their activity</w:t>
              </w:r>
              <w:r w:rsidRPr="00580401" w:rsidDel="000F2D0A">
                <w:rPr>
                  <w:rFonts w:cs="Arial"/>
                  <w:sz w:val="22"/>
                  <w:szCs w:val="22"/>
                  <w:lang w:val="en-US"/>
                </w:rPr>
                <w:t xml:space="preserve"> </w:t>
              </w:r>
            </w:ins>
          </w:p>
        </w:tc>
        <w:tc>
          <w:tcPr>
            <w:tcW w:w="1990" w:type="dxa"/>
            <w:vAlign w:val="center"/>
          </w:tcPr>
          <w:p w14:paraId="3B945B16" w14:textId="77777777" w:rsidR="006515A2" w:rsidRPr="00580401" w:rsidRDefault="006515A2" w:rsidP="00966C61">
            <w:pPr>
              <w:rPr>
                <w:ins w:id="381" w:author="Author"/>
                <w:rFonts w:cs="Arial"/>
                <w:sz w:val="22"/>
                <w:szCs w:val="22"/>
                <w:lang w:val="en-US"/>
              </w:rPr>
            </w:pPr>
            <w:ins w:id="382" w:author="Author">
              <w:r w:rsidRPr="00580401">
                <w:rPr>
                  <w:rFonts w:cs="Arial"/>
                  <w:sz w:val="22"/>
                  <w:szCs w:val="22"/>
                  <w:lang w:val="en-US"/>
                </w:rPr>
                <w:t xml:space="preserve">Proposal made to at least one SME/start-up every two years. </w:t>
              </w:r>
            </w:ins>
          </w:p>
        </w:tc>
      </w:tr>
      <w:tr w:rsidR="001877A4" w:rsidRPr="00857A15" w14:paraId="3053A550" w14:textId="77777777" w:rsidTr="55F169EE">
        <w:trPr>
          <w:trHeight w:val="255"/>
          <w:ins w:id="383" w:author="Author"/>
        </w:trPr>
        <w:tc>
          <w:tcPr>
            <w:tcW w:w="1701" w:type="dxa"/>
            <w:vMerge/>
          </w:tcPr>
          <w:p w14:paraId="09272192" w14:textId="77777777" w:rsidR="006515A2" w:rsidRPr="00580401" w:rsidRDefault="006515A2" w:rsidP="00966C61">
            <w:pPr>
              <w:rPr>
                <w:ins w:id="384" w:author="Author"/>
                <w:rFonts w:cs="Arial"/>
                <w:sz w:val="22"/>
                <w:szCs w:val="22"/>
                <w:lang w:val="en-US"/>
              </w:rPr>
            </w:pPr>
          </w:p>
        </w:tc>
        <w:tc>
          <w:tcPr>
            <w:tcW w:w="3768" w:type="dxa"/>
          </w:tcPr>
          <w:p w14:paraId="3D3FA18D" w14:textId="77777777" w:rsidR="006515A2" w:rsidRPr="00580401" w:rsidRDefault="006515A2" w:rsidP="00966C61">
            <w:pPr>
              <w:rPr>
                <w:ins w:id="385" w:author="Author"/>
                <w:rFonts w:cs="Arial"/>
                <w:b/>
                <w:sz w:val="22"/>
                <w:szCs w:val="22"/>
                <w:lang w:val="en-US"/>
              </w:rPr>
            </w:pPr>
            <w:ins w:id="386" w:author="Author">
              <w:r w:rsidRPr="00580401">
                <w:rPr>
                  <w:rFonts w:cs="Arial"/>
                  <w:b/>
                  <w:sz w:val="22"/>
                  <w:szCs w:val="22"/>
                  <w:lang w:val="en-US"/>
                </w:rPr>
                <w:t xml:space="preserve">Tutoring of SMEs willing to introduce next generation </w:t>
              </w:r>
              <w:r>
                <w:rPr>
                  <w:rFonts w:cs="Arial"/>
                  <w:b/>
                  <w:sz w:val="22"/>
                  <w:szCs w:val="22"/>
                  <w:lang w:val="en-US"/>
                </w:rPr>
                <w:t>Network technologies</w:t>
              </w:r>
            </w:ins>
          </w:p>
          <w:p w14:paraId="4D256AF3" w14:textId="77777777" w:rsidR="006515A2" w:rsidRPr="00580401" w:rsidRDefault="006515A2" w:rsidP="005D5883">
            <w:pPr>
              <w:pStyle w:val="ListParagraph"/>
              <w:numPr>
                <w:ilvl w:val="1"/>
                <w:numId w:val="25"/>
              </w:numPr>
              <w:ind w:left="470" w:hanging="357"/>
              <w:rPr>
                <w:ins w:id="387" w:author="Author"/>
                <w:rFonts w:cs="Arial"/>
                <w:sz w:val="22"/>
                <w:szCs w:val="22"/>
                <w:lang w:val="en-US"/>
              </w:rPr>
            </w:pPr>
            <w:commentRangeStart w:id="388"/>
            <w:ins w:id="389" w:author="Author">
              <w:r w:rsidRPr="00580401">
                <w:rPr>
                  <w:rFonts w:cs="Arial"/>
                  <w:sz w:val="22"/>
                  <w:szCs w:val="22"/>
                  <w:lang w:val="en-US"/>
                </w:rPr>
                <w:t>Use</w:t>
              </w:r>
              <w:r>
                <w:rPr>
                  <w:rFonts w:cs="Arial"/>
                  <w:sz w:val="22"/>
                  <w:szCs w:val="22"/>
                  <w:lang w:val="en-US"/>
                </w:rPr>
                <w:t>…</w:t>
              </w:r>
            </w:ins>
            <w:commentRangeEnd w:id="388"/>
            <w:r>
              <w:rPr>
                <w:rStyle w:val="CommentReference"/>
              </w:rPr>
              <w:commentReference w:id="388"/>
            </w:r>
          </w:p>
        </w:tc>
        <w:tc>
          <w:tcPr>
            <w:tcW w:w="1641" w:type="dxa"/>
            <w:vAlign w:val="center"/>
          </w:tcPr>
          <w:p w14:paraId="2F84C61E" w14:textId="77777777" w:rsidR="006515A2" w:rsidRPr="00580401" w:rsidRDefault="006515A2" w:rsidP="00966C61">
            <w:pPr>
              <w:rPr>
                <w:ins w:id="390" w:author="Author"/>
                <w:rFonts w:cs="Arial"/>
                <w:sz w:val="22"/>
                <w:szCs w:val="22"/>
                <w:lang w:val="en-US"/>
              </w:rPr>
            </w:pPr>
            <w:commentRangeStart w:id="391"/>
            <w:ins w:id="392" w:author="Author">
              <w:r>
                <w:rPr>
                  <w:rFonts w:cs="Arial"/>
                  <w:sz w:val="22"/>
                  <w:szCs w:val="22"/>
                  <w:lang w:val="en-US"/>
                </w:rPr>
                <w:t>…</w:t>
              </w:r>
              <w:commentRangeEnd w:id="391"/>
              <w:r>
                <w:rPr>
                  <w:rStyle w:val="CommentReference"/>
                </w:rPr>
                <w:commentReference w:id="391"/>
              </w:r>
            </w:ins>
          </w:p>
        </w:tc>
        <w:tc>
          <w:tcPr>
            <w:tcW w:w="1990" w:type="dxa"/>
            <w:vAlign w:val="center"/>
          </w:tcPr>
          <w:p w14:paraId="13B13E93" w14:textId="77777777" w:rsidR="006515A2" w:rsidRPr="00580401" w:rsidRDefault="006515A2" w:rsidP="00966C61">
            <w:pPr>
              <w:rPr>
                <w:ins w:id="393" w:author="Author"/>
                <w:rFonts w:cs="Arial"/>
                <w:sz w:val="22"/>
                <w:szCs w:val="22"/>
                <w:lang w:val="en-US"/>
              </w:rPr>
            </w:pPr>
            <w:commentRangeStart w:id="394"/>
            <w:ins w:id="395" w:author="Author">
              <w:r>
                <w:rPr>
                  <w:rFonts w:cs="Arial"/>
                  <w:sz w:val="22"/>
                  <w:szCs w:val="22"/>
                  <w:lang w:val="en-US"/>
                </w:rPr>
                <w:t>XX</w:t>
              </w:r>
              <w:r w:rsidRPr="00580401">
                <w:rPr>
                  <w:rFonts w:cs="Arial"/>
                  <w:sz w:val="22"/>
                  <w:szCs w:val="22"/>
                  <w:lang w:val="en-US"/>
                </w:rPr>
                <w:t xml:space="preserve"> contracts</w:t>
              </w:r>
              <w:commentRangeEnd w:id="394"/>
              <w:r>
                <w:rPr>
                  <w:rStyle w:val="CommentReference"/>
                </w:rPr>
                <w:commentReference w:id="394"/>
              </w:r>
            </w:ins>
          </w:p>
          <w:p w14:paraId="11BA406F" w14:textId="77777777" w:rsidR="006515A2" w:rsidRPr="00580401" w:rsidRDefault="006515A2" w:rsidP="00966C61">
            <w:pPr>
              <w:rPr>
                <w:ins w:id="396" w:author="Author"/>
                <w:rFonts w:cs="Arial"/>
                <w:sz w:val="22"/>
                <w:szCs w:val="22"/>
                <w:lang w:val="en-US"/>
              </w:rPr>
            </w:pPr>
          </w:p>
          <w:p w14:paraId="31468A30" w14:textId="77777777" w:rsidR="006515A2" w:rsidRPr="00580401" w:rsidRDefault="006515A2" w:rsidP="00966C61">
            <w:pPr>
              <w:rPr>
                <w:ins w:id="397" w:author="Author"/>
                <w:rFonts w:cs="Arial"/>
                <w:sz w:val="22"/>
                <w:szCs w:val="22"/>
                <w:lang w:val="en-US"/>
              </w:rPr>
            </w:pPr>
            <w:commentRangeStart w:id="398"/>
            <w:ins w:id="399" w:author="Author">
              <w:r w:rsidRPr="00580401">
                <w:rPr>
                  <w:rFonts w:cs="Arial"/>
                  <w:sz w:val="22"/>
                  <w:szCs w:val="22"/>
                  <w:lang w:val="en-US"/>
                </w:rPr>
                <w:t>20</w:t>
              </w:r>
              <w:r>
                <w:rPr>
                  <w:rFonts w:cs="Arial"/>
                  <w:sz w:val="22"/>
                  <w:szCs w:val="22"/>
                  <w:lang w:val="en-US"/>
                </w:rPr>
                <w:t>XX</w:t>
              </w:r>
              <w:commentRangeEnd w:id="398"/>
              <w:r>
                <w:rPr>
                  <w:rStyle w:val="CommentReference"/>
                </w:rPr>
                <w:commentReference w:id="398"/>
              </w:r>
              <w:r w:rsidRPr="00580401">
                <w:rPr>
                  <w:rFonts w:cs="Arial"/>
                  <w:sz w:val="22"/>
                  <w:szCs w:val="22"/>
                  <w:lang w:val="en-US"/>
                </w:rPr>
                <w:t>: launch, legal setup, announcement</w:t>
              </w:r>
            </w:ins>
          </w:p>
          <w:p w14:paraId="7A301F30" w14:textId="77777777" w:rsidR="006515A2" w:rsidRPr="00580401" w:rsidRDefault="006515A2" w:rsidP="00966C61">
            <w:pPr>
              <w:rPr>
                <w:ins w:id="400" w:author="Author"/>
                <w:rFonts w:cs="Arial"/>
                <w:sz w:val="22"/>
                <w:szCs w:val="22"/>
                <w:lang w:val="en-US"/>
              </w:rPr>
            </w:pPr>
            <w:ins w:id="401" w:author="Author">
              <w:r w:rsidRPr="00580401">
                <w:rPr>
                  <w:rFonts w:cs="Arial"/>
                  <w:sz w:val="22"/>
                  <w:szCs w:val="22"/>
                  <w:lang w:val="en-US"/>
                </w:rPr>
                <w:t>Definition of yearly KPI target</w:t>
              </w:r>
            </w:ins>
          </w:p>
        </w:tc>
      </w:tr>
    </w:tbl>
    <w:p w14:paraId="0658C154" w14:textId="77777777" w:rsidR="006515A2" w:rsidRPr="00580401" w:rsidRDefault="006515A2" w:rsidP="006515A2">
      <w:pPr>
        <w:jc w:val="both"/>
        <w:rPr>
          <w:ins w:id="402" w:author="Author"/>
          <w:rFonts w:cs="Arial"/>
          <w:sz w:val="22"/>
          <w:szCs w:val="22"/>
          <w:lang w:val="en-US"/>
        </w:rPr>
      </w:pPr>
    </w:p>
    <w:p w14:paraId="15FD6F9C" w14:textId="77777777" w:rsidR="006515A2" w:rsidRPr="00580401" w:rsidRDefault="006515A2" w:rsidP="006515A2">
      <w:pPr>
        <w:pStyle w:val="ITStandard"/>
        <w:jc w:val="center"/>
        <w:rPr>
          <w:ins w:id="403" w:author="Author"/>
          <w:i/>
          <w:lang w:val="en-US"/>
        </w:rPr>
      </w:pPr>
      <w:ins w:id="404" w:author="Author">
        <w:r w:rsidRPr="00580401">
          <w:rPr>
            <w:b/>
            <w:i/>
            <w:szCs w:val="22"/>
            <w:lang w:val="en-US"/>
          </w:rPr>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15</w:t>
        </w:r>
        <w:r w:rsidRPr="00580401">
          <w:rPr>
            <w:b/>
            <w:i/>
            <w:szCs w:val="22"/>
            <w:lang w:val="en-US"/>
          </w:rPr>
          <w:fldChar w:fldCharType="end"/>
        </w:r>
        <w:r w:rsidRPr="00580401">
          <w:rPr>
            <w:b/>
            <w:i/>
            <w:szCs w:val="22"/>
            <w:lang w:val="en-US"/>
          </w:rPr>
          <w:t>: Dissemination strategy of IP-protected results</w:t>
        </w:r>
      </w:ins>
    </w:p>
    <w:p w14:paraId="76AB1040" w14:textId="1B9B6488" w:rsidR="006515A2" w:rsidRPr="006515A2" w:rsidRDefault="006515A2" w:rsidP="006515A2">
      <w:pPr>
        <w:pStyle w:val="ITAbsatzohneNr"/>
        <w:rPr>
          <w:lang w:val="en-US"/>
        </w:rPr>
      </w:pPr>
    </w:p>
    <w:p w14:paraId="336C83DB" w14:textId="77777777" w:rsidR="006515A2" w:rsidRPr="006515A2" w:rsidRDefault="006515A2" w:rsidP="006515A2">
      <w:pPr>
        <w:pStyle w:val="ITAbsatzohneNr"/>
        <w:rPr>
          <w:lang w:val="en-GB"/>
        </w:rPr>
      </w:pPr>
    </w:p>
    <w:p w14:paraId="77C9E211" w14:textId="0ECBB83F" w:rsidR="009C1921" w:rsidRPr="000956E9" w:rsidRDefault="004766EF" w:rsidP="007B3D5D">
      <w:pPr>
        <w:pStyle w:val="ITberschrift11"/>
        <w:rPr>
          <w:lang w:val="en-GB"/>
        </w:rPr>
      </w:pPr>
      <w:bookmarkStart w:id="405" w:name="_Toc83310873"/>
      <w:r w:rsidRPr="000956E9">
        <w:rPr>
          <w:lang w:val="en-GB"/>
        </w:rPr>
        <w:t>Spill-</w:t>
      </w:r>
      <w:r w:rsidR="00DD5ED5" w:rsidRPr="000956E9">
        <w:rPr>
          <w:lang w:val="en-GB"/>
        </w:rPr>
        <w:t xml:space="preserve">over </w:t>
      </w:r>
      <w:bookmarkEnd w:id="349"/>
      <w:r w:rsidR="00A16672" w:rsidRPr="000956E9">
        <w:rPr>
          <w:lang w:val="en-GB"/>
        </w:rPr>
        <w:t>in FID phases</w:t>
      </w:r>
      <w:bookmarkEnd w:id="405"/>
    </w:p>
    <w:p w14:paraId="0A11B79B" w14:textId="1F52B2C2" w:rsidR="55F169EE" w:rsidRDefault="55F169EE" w:rsidP="55F169EE">
      <w:pPr>
        <w:pStyle w:val="ITAbsatzohneNr"/>
        <w:spacing w:after="120"/>
        <w:jc w:val="both"/>
        <w:rPr>
          <w:lang w:val="en-GB"/>
        </w:rPr>
      </w:pPr>
    </w:p>
    <w:p w14:paraId="341A6F26" w14:textId="7546C73D" w:rsidR="38749746" w:rsidRDefault="58BD374A" w:rsidP="38749746">
      <w:pPr>
        <w:pStyle w:val="ITAbsatzohneNr"/>
        <w:spacing w:after="120"/>
        <w:jc w:val="both"/>
        <w:rPr>
          <w:rFonts w:asciiTheme="minorHAnsi" w:eastAsiaTheme="minorEastAsia" w:hAnsiTheme="minorHAnsi" w:cstheme="minorBidi"/>
          <w:lang w:val="en-GB"/>
        </w:rPr>
      </w:pPr>
      <w:r w:rsidRPr="55F169EE">
        <w:rPr>
          <w:lang w:val="en-GB"/>
        </w:rPr>
        <w:t>The k</w:t>
      </w:r>
      <w:r w:rsidR="27CA7D78" w:rsidRPr="55F169EE">
        <w:rPr>
          <w:lang w:val="en-GB"/>
        </w:rPr>
        <w:t>ey</w:t>
      </w:r>
      <w:r w:rsidR="07CCC24A" w:rsidRPr="38749746">
        <w:rPr>
          <w:lang w:val="en-GB"/>
        </w:rPr>
        <w:t xml:space="preserve"> motivation driving the formation of the EOC is to create a market of manufacturers of open-RAN network components and sub-components</w:t>
      </w:r>
      <w:r w:rsidR="3B0237C2" w:rsidRPr="55F169EE">
        <w:rPr>
          <w:lang w:val="en-GB"/>
        </w:rPr>
        <w:t xml:space="preserve">. </w:t>
      </w:r>
      <w:r w:rsidR="07CCC24A" w:rsidRPr="38749746">
        <w:rPr>
          <w:lang w:val="en-GB"/>
        </w:rPr>
        <w:t>Cooperation with suppliers within the EOC and knowledge sharing is fully intended and not limited to the FID phase, but also includes  the earlier project phases (see Sec. 1.2.3</w:t>
      </w:r>
      <w:r w:rsidR="27CA7D78" w:rsidRPr="55F169EE">
        <w:rPr>
          <w:lang w:val="en-GB"/>
        </w:rPr>
        <w:t>)</w:t>
      </w:r>
      <w:r w:rsidR="4DBB2F07" w:rsidRPr="55F169EE">
        <w:rPr>
          <w:lang w:val="en-GB"/>
        </w:rPr>
        <w:t>.</w:t>
      </w:r>
    </w:p>
    <w:p w14:paraId="69D14AE1" w14:textId="77777777" w:rsidR="006515A2" w:rsidRPr="00580401" w:rsidRDefault="006515A2" w:rsidP="006515A2">
      <w:pPr>
        <w:jc w:val="both"/>
        <w:rPr>
          <w:ins w:id="406" w:author="Author"/>
          <w:rFonts w:cs="Arial"/>
          <w:sz w:val="22"/>
          <w:szCs w:val="22"/>
          <w:lang w:val="en-US"/>
        </w:rPr>
      </w:pPr>
      <w:ins w:id="407" w:author="Author">
        <w:r w:rsidRPr="00580401">
          <w:rPr>
            <w:rFonts w:cs="Arial"/>
            <w:sz w:val="22"/>
            <w:szCs w:val="22"/>
            <w:lang w:val="en-US"/>
          </w:rPr>
          <w:t xml:space="preserve">Within the project timeframe, FID activities in the IPCEI on </w:t>
        </w:r>
        <w:r>
          <w:rPr>
            <w:rFonts w:cs="Arial"/>
            <w:sz w:val="22"/>
            <w:szCs w:val="22"/>
            <w:lang w:val="en-US"/>
          </w:rPr>
          <w:t>Microelectronics</w:t>
        </w:r>
        <w:r w:rsidRPr="00580401">
          <w:rPr>
            <w:rFonts w:cs="Arial"/>
            <w:sz w:val="22"/>
            <w:szCs w:val="22"/>
            <w:lang w:val="en-US"/>
          </w:rPr>
          <w:t xml:space="preserve"> will lead to significant spill-over effects in downstream markets, among IPCEI partners but also beyond them. In general words, downstream markets parties, especially </w:t>
        </w:r>
        <w:r>
          <w:rPr>
            <w:rFonts w:cs="Arial"/>
            <w:sz w:val="22"/>
            <w:szCs w:val="22"/>
            <w:lang w:val="en-US"/>
          </w:rPr>
          <w:t>5G</w:t>
        </w:r>
        <w:r w:rsidRPr="00580401">
          <w:rPr>
            <w:rFonts w:cs="Arial"/>
            <w:sz w:val="22"/>
            <w:szCs w:val="22"/>
            <w:lang w:val="en-US"/>
          </w:rPr>
          <w:t xml:space="preserve"> </w:t>
        </w:r>
        <w:r>
          <w:rPr>
            <w:rFonts w:cs="Arial"/>
            <w:sz w:val="22"/>
            <w:szCs w:val="22"/>
            <w:lang w:val="en-US"/>
          </w:rPr>
          <w:t>providers</w:t>
        </w:r>
        <w:r w:rsidRPr="00580401">
          <w:rPr>
            <w:rFonts w:cs="Arial"/>
            <w:sz w:val="22"/>
            <w:szCs w:val="22"/>
            <w:lang w:val="en-US"/>
          </w:rPr>
          <w:t xml:space="preserve">, will benefit in </w:t>
        </w:r>
        <w:r w:rsidRPr="00580401">
          <w:rPr>
            <w:rFonts w:cs="Arial"/>
            <w:sz w:val="22"/>
            <w:szCs w:val="22"/>
            <w:lang w:val="en-US"/>
          </w:rPr>
          <w:lastRenderedPageBreak/>
          <w:t xml:space="preserve">many ways from the FID phase. IPCEI on </w:t>
        </w:r>
        <w:r>
          <w:rPr>
            <w:rFonts w:cs="Arial"/>
            <w:sz w:val="22"/>
            <w:szCs w:val="22"/>
            <w:lang w:val="en-US"/>
          </w:rPr>
          <w:t>Microelectronics</w:t>
        </w:r>
        <w:r w:rsidRPr="00580401">
          <w:rPr>
            <w:rFonts w:cs="Arial"/>
            <w:sz w:val="22"/>
            <w:szCs w:val="22"/>
            <w:lang w:val="en-US"/>
          </w:rPr>
          <w:t xml:space="preserve"> will enable them to develop </w:t>
        </w:r>
        <w:r>
          <w:rPr>
            <w:rFonts w:cs="Arial"/>
            <w:sz w:val="22"/>
            <w:szCs w:val="22"/>
            <w:lang w:val="en-US"/>
          </w:rPr>
          <w:t xml:space="preserve">independent parts of the 5G supply chain </w:t>
        </w:r>
        <w:r w:rsidRPr="00580401">
          <w:rPr>
            <w:rFonts w:cs="Arial"/>
            <w:sz w:val="22"/>
            <w:szCs w:val="22"/>
            <w:lang w:val="en-US"/>
          </w:rPr>
          <w:t xml:space="preserve">. They will acquire a better understanding of how </w:t>
        </w:r>
        <w:r>
          <w:rPr>
            <w:rFonts w:cs="Arial"/>
            <w:sz w:val="22"/>
            <w:szCs w:val="22"/>
            <w:lang w:val="en-US"/>
          </w:rPr>
          <w:t>such technology can be decoupled from the current paradigm</w:t>
        </w:r>
        <w:r w:rsidRPr="00580401">
          <w:rPr>
            <w:rFonts w:cs="Arial"/>
            <w:sz w:val="22"/>
            <w:szCs w:val="22"/>
            <w:lang w:val="en-US"/>
          </w:rPr>
          <w:t xml:space="preserve">. Such knowledge will be used in cooperation with third parties (inside or outside IPCEI on </w:t>
        </w:r>
        <w:r>
          <w:rPr>
            <w:rFonts w:cs="Arial"/>
            <w:sz w:val="22"/>
            <w:szCs w:val="22"/>
            <w:lang w:val="en-US"/>
          </w:rPr>
          <w:t>Microelectronics</w:t>
        </w:r>
        <w:r w:rsidRPr="00580401">
          <w:rPr>
            <w:rFonts w:cs="Arial"/>
            <w:sz w:val="22"/>
            <w:szCs w:val="22"/>
            <w:lang w:val="en-US"/>
          </w:rPr>
          <w:t>).</w:t>
        </w:r>
      </w:ins>
    </w:p>
    <w:p w14:paraId="1D329479" w14:textId="77777777" w:rsidR="006515A2" w:rsidRPr="00580401" w:rsidRDefault="006515A2" w:rsidP="006515A2">
      <w:pPr>
        <w:jc w:val="both"/>
        <w:rPr>
          <w:ins w:id="408" w:author="Author"/>
          <w:rFonts w:cs="Arial"/>
          <w:sz w:val="22"/>
          <w:szCs w:val="22"/>
          <w:lang w:val="en-US"/>
        </w:rPr>
      </w:pPr>
    </w:p>
    <w:p w14:paraId="3876ADAA" w14:textId="77777777" w:rsidR="006515A2" w:rsidRPr="00580401" w:rsidRDefault="006515A2" w:rsidP="006515A2">
      <w:pPr>
        <w:pStyle w:val="ITStandard"/>
        <w:rPr>
          <w:ins w:id="409" w:author="Author"/>
          <w:lang w:val="en-US"/>
        </w:rPr>
      </w:pPr>
      <w:ins w:id="410" w:author="Author">
        <w:r w:rsidRPr="00580401">
          <w:rPr>
            <w:lang w:val="en-US"/>
          </w:rPr>
          <w:t xml:space="preserve">A key asset of IPCEI on </w:t>
        </w:r>
        <w:r>
          <w:rPr>
            <w:rFonts w:cs="Arial"/>
            <w:szCs w:val="22"/>
            <w:lang w:val="en-US"/>
          </w:rPr>
          <w:t>Microelectronics</w:t>
        </w:r>
        <w:r w:rsidRPr="00580401">
          <w:rPr>
            <w:rFonts w:cs="Arial"/>
            <w:szCs w:val="22"/>
            <w:lang w:val="en-US"/>
          </w:rPr>
          <w:t xml:space="preserve"> </w:t>
        </w:r>
        <w:r w:rsidRPr="00580401">
          <w:rPr>
            <w:lang w:val="en-US"/>
          </w:rPr>
          <w:t xml:space="preserve">is to embed many players from all along the </w:t>
        </w:r>
        <w:r>
          <w:rPr>
            <w:rFonts w:cs="Arial"/>
            <w:szCs w:val="22"/>
            <w:lang w:val="en-US"/>
          </w:rPr>
          <w:t>network</w:t>
        </w:r>
        <w:r w:rsidRPr="00580401">
          <w:rPr>
            <w:rFonts w:cs="Arial"/>
            <w:szCs w:val="22"/>
            <w:lang w:val="en-US"/>
          </w:rPr>
          <w:t xml:space="preserve"> </w:t>
        </w:r>
        <w:r w:rsidRPr="00580401">
          <w:rPr>
            <w:lang w:val="en-US"/>
          </w:rPr>
          <w:t xml:space="preserve">value chain. Cooperation programs will bring even more players inside and outside the Members States which are committed to fund the IPCEI on </w:t>
        </w:r>
        <w:r>
          <w:rPr>
            <w:rFonts w:cs="Arial"/>
            <w:szCs w:val="22"/>
            <w:lang w:val="en-US"/>
          </w:rPr>
          <w:t>Microelectronics</w:t>
        </w:r>
        <w:r w:rsidRPr="00580401">
          <w:rPr>
            <w:lang w:val="en-US"/>
          </w:rPr>
          <w:t>. This is definitely a strategic advantage that will make easier access to them inside EU.</w:t>
        </w:r>
      </w:ins>
    </w:p>
    <w:p w14:paraId="3BF12614" w14:textId="77777777" w:rsidR="006515A2" w:rsidRPr="00580401" w:rsidRDefault="006515A2" w:rsidP="006515A2">
      <w:pPr>
        <w:pStyle w:val="ITStandard"/>
        <w:rPr>
          <w:ins w:id="411" w:author="Author"/>
          <w:lang w:val="en-US"/>
        </w:rPr>
      </w:pPr>
      <w:ins w:id="412" w:author="Author">
        <w:r w:rsidRPr="00580401">
          <w:rPr>
            <w:lang w:val="en-US"/>
          </w:rPr>
          <w:t xml:space="preserve">Some examples of how IPCEI FID activities will leverage R&amp;D&amp;I activities from downstream markets parties within and outside IPCEI on </w:t>
        </w:r>
        <w:r>
          <w:rPr>
            <w:rFonts w:cs="Arial"/>
            <w:szCs w:val="22"/>
            <w:lang w:val="en-US"/>
          </w:rPr>
          <w:t>Microelectronics</w:t>
        </w:r>
        <w:r w:rsidRPr="00580401">
          <w:rPr>
            <w:rFonts w:cs="Arial"/>
            <w:szCs w:val="22"/>
            <w:lang w:val="en-US"/>
          </w:rPr>
          <w:t xml:space="preserve"> </w:t>
        </w:r>
        <w:r w:rsidRPr="00580401">
          <w:rPr>
            <w:lang w:val="en-US"/>
          </w:rPr>
          <w:t>are described below:</w:t>
        </w:r>
      </w:ins>
    </w:p>
    <w:p w14:paraId="2D4EA682" w14:textId="77777777" w:rsidR="006515A2" w:rsidRPr="00580401" w:rsidRDefault="006515A2" w:rsidP="005D5883">
      <w:pPr>
        <w:pStyle w:val="ITStandard"/>
        <w:numPr>
          <w:ilvl w:val="0"/>
          <w:numId w:val="27"/>
        </w:numPr>
        <w:spacing w:after="240"/>
        <w:rPr>
          <w:ins w:id="413" w:author="Author"/>
          <w:lang w:val="en-US"/>
        </w:rPr>
      </w:pPr>
      <w:ins w:id="414" w:author="Author">
        <w:r w:rsidRPr="00580401">
          <w:rPr>
            <w:lang w:val="en-US"/>
          </w:rPr>
          <w:t xml:space="preserve">Downstream market players tend to be the main contributors initiating new </w:t>
        </w:r>
        <w:r w:rsidRPr="38749746">
          <w:rPr>
            <w:rFonts w:cs="Arial"/>
            <w:lang w:val="en-US"/>
          </w:rPr>
          <w:t xml:space="preserve">telecommunications </w:t>
        </w:r>
        <w:r w:rsidRPr="00580401">
          <w:rPr>
            <w:lang w:val="en-US"/>
          </w:rPr>
          <w:t>developments: new technology, new product, new capacity and sometime even line upgrade. Once the need is known by an OEM, through market studies or direct market request, a feasibility study is launched. Eventually, a decision is made in order to start R&amp;D&amp;I phase.</w:t>
        </w:r>
      </w:ins>
    </w:p>
    <w:p w14:paraId="3D568984" w14:textId="77777777" w:rsidR="006515A2" w:rsidRPr="00580401" w:rsidRDefault="006515A2" w:rsidP="005D5883">
      <w:pPr>
        <w:pStyle w:val="ITStandard"/>
        <w:numPr>
          <w:ilvl w:val="0"/>
          <w:numId w:val="27"/>
        </w:numPr>
        <w:spacing w:after="240"/>
        <w:rPr>
          <w:ins w:id="415" w:author="Author"/>
          <w:lang w:val="en-US"/>
        </w:rPr>
      </w:pPr>
      <w:ins w:id="416" w:author="Author">
        <w:r w:rsidRPr="00580401">
          <w:rPr>
            <w:lang w:val="en-US"/>
          </w:rPr>
          <w:t xml:space="preserve">During the R&amp;D&amp;I phase, technologies are not reliable enough. Downstream market is usually not interested to test new </w:t>
        </w:r>
        <w:r>
          <w:rPr>
            <w:lang w:val="en-US"/>
          </w:rPr>
          <w:t>telecommunications networks</w:t>
        </w:r>
        <w:r w:rsidRPr="00580401">
          <w:rPr>
            <w:lang w:val="en-US"/>
          </w:rPr>
          <w:t xml:space="preserve"> at this stage. When entering FID phase, technologies have demonstrated their intrinsic value: functionality and reliability and a minimum level of repeatability, then, some prototypes </w:t>
        </w:r>
        <w:r>
          <w:rPr>
            <w:lang w:val="en-US"/>
          </w:rPr>
          <w:t>can be used to reduce risk of other possible combinations</w:t>
        </w:r>
        <w:r w:rsidRPr="00580401">
          <w:rPr>
            <w:lang w:val="en-US"/>
          </w:rPr>
          <w:t xml:space="preserve">. </w:t>
        </w:r>
      </w:ins>
    </w:p>
    <w:p w14:paraId="3BE660F3" w14:textId="77777777" w:rsidR="006515A2" w:rsidRPr="00580401" w:rsidRDefault="006515A2" w:rsidP="006515A2">
      <w:pPr>
        <w:pStyle w:val="ITStandard"/>
        <w:rPr>
          <w:ins w:id="417" w:author="Author"/>
          <w:lang w:val="en-US"/>
        </w:rPr>
      </w:pPr>
      <w:ins w:id="418" w:author="Author">
        <w:r w:rsidRPr="00580401">
          <w:rPr>
            <w:lang w:val="en-US"/>
          </w:rPr>
          <w:t xml:space="preserve">The FID activity from the </w:t>
        </w:r>
        <w:r>
          <w:rPr>
            <w:lang w:val="en-US"/>
          </w:rPr>
          <w:t>O-RAN network</w:t>
        </w:r>
        <w:r w:rsidRPr="00580401">
          <w:rPr>
            <w:lang w:val="en-US"/>
          </w:rPr>
          <w:t xml:space="preserve"> and the R&amp;D&amp;I from the downstream markets progress in the same time. This is a decisive phase to assess the technologies and make the downstream markets ready to use them. A successful final stage is when downstream markets initiate their own FID with the </w:t>
        </w:r>
        <w:r>
          <w:rPr>
            <w:lang w:val="en-US"/>
          </w:rPr>
          <w:t>newly developed</w:t>
        </w:r>
        <w:r w:rsidRPr="00580401">
          <w:rPr>
            <w:lang w:val="en-US"/>
          </w:rPr>
          <w:t xml:space="preserve"> technologies.</w:t>
        </w:r>
      </w:ins>
    </w:p>
    <w:p w14:paraId="10221582" w14:textId="77777777" w:rsidR="006515A2" w:rsidRPr="00580401" w:rsidRDefault="006515A2" w:rsidP="006515A2">
      <w:pPr>
        <w:pStyle w:val="ITStandard"/>
        <w:rPr>
          <w:ins w:id="419" w:author="Author"/>
          <w:lang w:val="en-US"/>
        </w:rPr>
      </w:pPr>
      <w:ins w:id="420" w:author="Author">
        <w:r w:rsidRPr="00580401">
          <w:rPr>
            <w:lang w:val="en-US"/>
          </w:rPr>
          <w:t xml:space="preserve">IPCEI on </w:t>
        </w:r>
        <w:r>
          <w:rPr>
            <w:rFonts w:cs="Arial"/>
            <w:szCs w:val="22"/>
            <w:lang w:val="en-US"/>
          </w:rPr>
          <w:t>Microelectronics</w:t>
        </w:r>
        <w:r w:rsidRPr="00580401">
          <w:rPr>
            <w:rFonts w:cs="Arial"/>
            <w:szCs w:val="22"/>
            <w:lang w:val="en-US"/>
          </w:rPr>
          <w:t xml:space="preserve"> </w:t>
        </w:r>
        <w:r w:rsidRPr="00580401">
          <w:rPr>
            <w:lang w:val="en-US"/>
          </w:rPr>
          <w:t xml:space="preserve">will provide access to next generation </w:t>
        </w:r>
        <w:r>
          <w:rPr>
            <w:rFonts w:cs="Arial"/>
            <w:szCs w:val="22"/>
            <w:lang w:val="en-US"/>
          </w:rPr>
          <w:t>telecommunications</w:t>
        </w:r>
        <w:r w:rsidRPr="00580401">
          <w:rPr>
            <w:lang w:val="en-US"/>
          </w:rPr>
          <w:t xml:space="preserve">, as well as to new technologies issued from FID phase to partners, large companies, SMEs and RTOs. This will be very helpful for SMEs and PROs that want to develop new knowledge and applications considering the entire </w:t>
        </w:r>
        <w:r>
          <w:rPr>
            <w:lang w:val="en-US"/>
          </w:rPr>
          <w:t>value</w:t>
        </w:r>
        <w:r w:rsidRPr="00580401">
          <w:rPr>
            <w:lang w:val="en-US"/>
          </w:rPr>
          <w:t xml:space="preserve"> of this. These partners will benefit of an early access to the latest technologies available and will be able to </w:t>
        </w:r>
        <w:r>
          <w:rPr>
            <w:lang w:val="en-US"/>
          </w:rPr>
          <w:t xml:space="preserve">choose where in the value chain to position themselves. </w:t>
        </w:r>
      </w:ins>
    </w:p>
    <w:p w14:paraId="069FDDCB" w14:textId="77777777" w:rsidR="006515A2" w:rsidRPr="00580401" w:rsidRDefault="006515A2" w:rsidP="006515A2">
      <w:pPr>
        <w:pStyle w:val="ITStandard"/>
        <w:rPr>
          <w:ins w:id="421" w:author="Author"/>
          <w:lang w:val="en-US"/>
        </w:rPr>
      </w:pPr>
      <w:ins w:id="422" w:author="Author">
        <w:r w:rsidRPr="00580401">
          <w:rPr>
            <w:lang w:val="en-US"/>
          </w:rPr>
          <w:t xml:space="preserve">The FID phase will also generate spill-over effects to other industrial partners such as equipment manufacturers present all over Europe. Indeed, in order to support the FID phase, some technological progress will be needed from these industries. Therefore, they will benefit from their own “Feedback R&amp;D” improving their own equipment, materials and processes. This spill-over will be reinforced since the scope of IPCEI on </w:t>
        </w:r>
        <w:r>
          <w:rPr>
            <w:rFonts w:cs="Arial"/>
            <w:szCs w:val="22"/>
            <w:lang w:val="en-US"/>
          </w:rPr>
          <w:t>Microelectronics</w:t>
        </w:r>
        <w:r w:rsidRPr="00580401">
          <w:rPr>
            <w:rFonts w:cs="Arial"/>
            <w:szCs w:val="22"/>
            <w:lang w:val="en-US"/>
          </w:rPr>
          <w:t xml:space="preserve"> </w:t>
        </w:r>
        <w:r w:rsidRPr="00580401">
          <w:rPr>
            <w:lang w:val="en-US"/>
          </w:rPr>
          <w:t>is very large.</w:t>
        </w:r>
      </w:ins>
    </w:p>
    <w:p w14:paraId="3E0C65C0" w14:textId="77777777" w:rsidR="006515A2" w:rsidRPr="00580401" w:rsidRDefault="006515A2" w:rsidP="006515A2">
      <w:pPr>
        <w:pStyle w:val="ITStandard"/>
        <w:rPr>
          <w:ins w:id="423" w:author="Author"/>
          <w:lang w:val="en-US"/>
        </w:rPr>
      </w:pPr>
      <w:ins w:id="424" w:author="Author">
        <w:r w:rsidRPr="00580401">
          <w:rPr>
            <w:lang w:val="en-US"/>
          </w:rPr>
          <w:t xml:space="preserve">Thus, the benefits of the FID phase are clearly not limited to the company itself but will also spill-over to the project partners and expand to many EU high-tech industries, businesses and research organizations. IPCEI on </w:t>
        </w:r>
        <w:r>
          <w:rPr>
            <w:rFonts w:cs="Arial"/>
            <w:szCs w:val="22"/>
            <w:lang w:val="en-US"/>
          </w:rPr>
          <w:t>Microelectronics</w:t>
        </w:r>
        <w:r w:rsidRPr="00580401">
          <w:rPr>
            <w:rFonts w:cs="Arial"/>
            <w:szCs w:val="22"/>
            <w:lang w:val="en-US"/>
          </w:rPr>
          <w:t xml:space="preserve"> </w:t>
        </w:r>
        <w:r w:rsidRPr="00580401">
          <w:rPr>
            <w:lang w:val="en-US"/>
          </w:rPr>
          <w:t>will create positive spill-over effects on multiple levels of the value chain.</w:t>
        </w:r>
      </w:ins>
    </w:p>
    <w:p w14:paraId="7CA848A5" w14:textId="77777777" w:rsidR="006515A2" w:rsidRPr="00580401" w:rsidRDefault="006515A2" w:rsidP="006515A2">
      <w:pPr>
        <w:pStyle w:val="ITStandard"/>
        <w:rPr>
          <w:ins w:id="425" w:author="Author"/>
          <w:b/>
          <w:lang w:val="en-US"/>
        </w:rPr>
      </w:pPr>
      <w:commentRangeStart w:id="426"/>
      <w:ins w:id="427" w:author="Author">
        <w:r w:rsidRPr="00580401">
          <w:rPr>
            <w:b/>
            <w:lang w:val="en-US"/>
          </w:rPr>
          <w:t xml:space="preserve">Open </w:t>
        </w:r>
        <w:r>
          <w:rPr>
            <w:b/>
            <w:lang w:val="en-US"/>
          </w:rPr>
          <w:t>Invitations</w:t>
        </w:r>
        <w:commentRangeEnd w:id="426"/>
        <w:r>
          <w:rPr>
            <w:rStyle w:val="CommentReference"/>
          </w:rPr>
          <w:commentReference w:id="426"/>
        </w:r>
      </w:ins>
    </w:p>
    <w:p w14:paraId="5EF7D03C" w14:textId="77777777" w:rsidR="006515A2" w:rsidRDefault="006515A2" w:rsidP="006515A2">
      <w:pPr>
        <w:jc w:val="both"/>
        <w:rPr>
          <w:ins w:id="428" w:author="Author"/>
          <w:sz w:val="22"/>
          <w:lang w:val="en-US"/>
        </w:rPr>
      </w:pPr>
      <w:ins w:id="429" w:author="Author">
        <w:r>
          <w:rPr>
            <w:sz w:val="22"/>
            <w:lang w:val="en-US"/>
          </w:rPr>
          <w:t xml:space="preserve">DT </w:t>
        </w:r>
        <w:r w:rsidRPr="00580401">
          <w:rPr>
            <w:sz w:val="22"/>
            <w:lang w:val="en-US"/>
          </w:rPr>
          <w:t>commits to share its specific equipment (</w:t>
        </w:r>
        <w:commentRangeStart w:id="430"/>
        <w:commentRangeEnd w:id="430"/>
        <w:r>
          <w:rPr>
            <w:rStyle w:val="CommentReference"/>
          </w:rPr>
          <w:commentReference w:id="430"/>
        </w:r>
        <w:r w:rsidRPr="00580401">
          <w:rPr>
            <w:sz w:val="22"/>
            <w:lang w:val="en-US"/>
          </w:rPr>
          <w:t xml:space="preserve">) for RDI purposes with European PROs and SMEs beyond its usual partners and beyond IPCEI beneficiaries. The idea is to foster cross-fertilization to other scientific or technological fields. It commits to give access to European PROs and SMEs to the R&amp;D toolset and scientific knowledge acquired by the company during the IPCEI. The company commits to process for them on its equipment disruptive prototypes upon their request at fair and reasonable pricing and in accordance with the trade secret and </w:t>
        </w:r>
        <w:r w:rsidRPr="00580401">
          <w:rPr>
            <w:sz w:val="22"/>
            <w:lang w:val="en-US"/>
          </w:rPr>
          <w:lastRenderedPageBreak/>
          <w:t xml:space="preserve">provided that their materials are compliant with the company’s technical and environmental specifications. </w:t>
        </w:r>
      </w:ins>
    </w:p>
    <w:p w14:paraId="63FC7605" w14:textId="77777777" w:rsidR="006515A2" w:rsidRPr="00580401" w:rsidRDefault="006515A2" w:rsidP="006515A2">
      <w:pPr>
        <w:jc w:val="both"/>
        <w:rPr>
          <w:ins w:id="431" w:author="Author"/>
          <w:sz w:val="22"/>
          <w:lang w:val="en-US"/>
        </w:rPr>
      </w:pPr>
    </w:p>
    <w:p w14:paraId="6748910E" w14:textId="77777777" w:rsidR="006515A2" w:rsidRPr="00580401" w:rsidRDefault="006515A2" w:rsidP="006515A2">
      <w:pPr>
        <w:pStyle w:val="ITStandard"/>
        <w:rPr>
          <w:ins w:id="432" w:author="Author"/>
          <w:lang w:val="en-US"/>
        </w:rPr>
      </w:pPr>
      <w:ins w:id="433" w:author="Author">
        <w:r w:rsidRPr="00580401">
          <w:rPr>
            <w:lang w:val="en-US"/>
          </w:rPr>
          <w:t>In order to inform the European scientific community about this new opportunity, the company commits to communicate through press releases and media tools during the inauguration of the new equipment and during workshops, as well as to actively approach at least one European SMEs and PROs from non-IPCEI Member States each year to check whether they could be interested.</w:t>
        </w:r>
      </w:ins>
    </w:p>
    <w:p w14:paraId="55279022" w14:textId="77777777" w:rsidR="006515A2" w:rsidRPr="006515A2" w:rsidRDefault="006515A2" w:rsidP="004766EF">
      <w:pPr>
        <w:pStyle w:val="ITAbsatzohneNr"/>
        <w:spacing w:after="120"/>
        <w:jc w:val="both"/>
        <w:rPr>
          <w:i/>
          <w:lang w:val="en-US"/>
        </w:rPr>
      </w:pPr>
    </w:p>
    <w:p w14:paraId="73592644" w14:textId="77777777" w:rsidR="00183AE8" w:rsidRPr="000956E9" w:rsidRDefault="00183AE8" w:rsidP="004766EF">
      <w:pPr>
        <w:pStyle w:val="ITAbsatzohneNr"/>
        <w:spacing w:after="120"/>
        <w:jc w:val="both"/>
        <w:rPr>
          <w:i/>
          <w:lang w:val="en-GB"/>
        </w:rPr>
      </w:pPr>
    </w:p>
    <w:p w14:paraId="3E1DE6DB" w14:textId="77777777" w:rsidR="00183AE8" w:rsidRPr="000956E9" w:rsidRDefault="00183AE8" w:rsidP="00504B99">
      <w:pPr>
        <w:pStyle w:val="ITberschrift1"/>
        <w:rPr>
          <w:lang w:val="en-GB"/>
        </w:rPr>
      </w:pPr>
      <w:bookmarkStart w:id="434" w:name="_Toc83310874"/>
      <w:commentRangeStart w:id="435"/>
      <w:r w:rsidRPr="000956E9">
        <w:rPr>
          <w:lang w:val="en-GB"/>
        </w:rPr>
        <w:lastRenderedPageBreak/>
        <w:t>Other</w:t>
      </w:r>
      <w:commentRangeEnd w:id="435"/>
      <w:r w:rsidR="00D05990">
        <w:rPr>
          <w:rStyle w:val="CommentReference"/>
        </w:rPr>
        <w:commentReference w:id="435"/>
      </w:r>
      <w:r w:rsidRPr="000956E9">
        <w:rPr>
          <w:lang w:val="en-GB"/>
        </w:rPr>
        <w:t xml:space="preserve"> positive effect on the market</w:t>
      </w:r>
      <w:bookmarkEnd w:id="434"/>
    </w:p>
    <w:p w14:paraId="29369361" w14:textId="245A734B" w:rsidR="00172B0F" w:rsidRDefault="00183AE8" w:rsidP="00042495">
      <w:pPr>
        <w:pStyle w:val="ITberschrift11"/>
        <w:rPr>
          <w:lang w:val="en-GB"/>
        </w:rPr>
      </w:pPr>
      <w:bookmarkStart w:id="436" w:name="_Toc83310875"/>
      <w:r w:rsidRPr="00504B99">
        <w:rPr>
          <w:lang w:val="en-GB"/>
        </w:rPr>
        <w:t xml:space="preserve">Increasing the level of R&amp;D and </w:t>
      </w:r>
      <w:r w:rsidR="00C7449B" w:rsidRPr="00504B99">
        <w:rPr>
          <w:lang w:val="en-GB"/>
        </w:rPr>
        <w:t>innovations in</w:t>
      </w:r>
      <w:r w:rsidRPr="00504B99">
        <w:rPr>
          <w:lang w:val="en-GB"/>
        </w:rPr>
        <w:t xml:space="preserve"> Europe</w:t>
      </w:r>
      <w:bookmarkEnd w:id="436"/>
      <w:r w:rsidR="00C7449B">
        <w:rPr>
          <w:lang w:val="en-GB"/>
        </w:rPr>
        <w:t xml:space="preserve"> </w:t>
      </w:r>
    </w:p>
    <w:p w14:paraId="10D153C6" w14:textId="486E9412" w:rsidR="25835BCE" w:rsidRPr="00280B43" w:rsidRDefault="25835BCE" w:rsidP="25835BCE">
      <w:pPr>
        <w:pStyle w:val="ITAbsatzohneNr"/>
        <w:spacing w:after="120"/>
        <w:jc w:val="both"/>
        <w:rPr>
          <w:lang w:val="en-US"/>
        </w:rPr>
      </w:pPr>
    </w:p>
    <w:p w14:paraId="35D13A81" w14:textId="58BF3596" w:rsidR="0B155BDA" w:rsidRPr="004819DE" w:rsidRDefault="0B155BDA" w:rsidP="55F169EE">
      <w:pPr>
        <w:jc w:val="both"/>
        <w:rPr>
          <w:lang w:val="en-US"/>
        </w:rPr>
      </w:pPr>
      <w:r w:rsidRPr="00280B43">
        <w:rPr>
          <w:rFonts w:eastAsia="Arial" w:cs="Arial"/>
          <w:sz w:val="22"/>
          <w:szCs w:val="22"/>
          <w:lang w:val="en-US"/>
        </w:rPr>
        <w:t xml:space="preserve">The products that will be developed as a consequence of this IPCEI will build on 5G. The new paradigm is likely to create follow up innovations and make services that use 5G more affordable, which would have consequences beyond the telecommunications industry.  </w:t>
      </w:r>
      <w:proofErr w:type="spellStart"/>
      <w:r w:rsidRPr="00280B43">
        <w:rPr>
          <w:rFonts w:eastAsia="Arial" w:cs="Arial"/>
          <w:sz w:val="22"/>
          <w:szCs w:val="22"/>
          <w:lang w:val="en-US"/>
        </w:rPr>
        <w:t>Standardisation</w:t>
      </w:r>
      <w:proofErr w:type="spellEnd"/>
      <w:r w:rsidRPr="00280B43">
        <w:rPr>
          <w:rFonts w:eastAsia="Arial" w:cs="Arial"/>
          <w:sz w:val="22"/>
          <w:szCs w:val="22"/>
          <w:lang w:val="en-US"/>
        </w:rPr>
        <w:t xml:space="preserve"> of Beyond 5G systems has already started in 3GPP. </w:t>
      </w:r>
      <w:r w:rsidRPr="004819DE">
        <w:rPr>
          <w:rFonts w:eastAsia="Arial" w:cs="Arial"/>
          <w:sz w:val="22"/>
          <w:szCs w:val="22"/>
          <w:lang w:val="en-US"/>
        </w:rPr>
        <w:t xml:space="preserve">In addition, research programs on 6G have also started developing, once the infrastructure is place, it will be able to be updated and used for that deployment as well. </w:t>
      </w:r>
    </w:p>
    <w:p w14:paraId="2617F14F" w14:textId="364F03E4" w:rsidR="55F169EE" w:rsidRPr="004819DE" w:rsidRDefault="55F169EE" w:rsidP="55F169EE">
      <w:pPr>
        <w:jc w:val="both"/>
        <w:rPr>
          <w:lang w:val="en-US"/>
        </w:rPr>
      </w:pPr>
    </w:p>
    <w:p w14:paraId="1D59EFBF" w14:textId="0EA79888" w:rsidR="0B155BDA" w:rsidRPr="004819DE" w:rsidRDefault="0B155BDA" w:rsidP="55F169EE">
      <w:pPr>
        <w:jc w:val="both"/>
        <w:rPr>
          <w:lang w:val="en-US"/>
        </w:rPr>
      </w:pPr>
      <w:r w:rsidRPr="004819DE">
        <w:rPr>
          <w:rFonts w:eastAsia="Arial" w:cs="Arial"/>
          <w:sz w:val="22"/>
          <w:szCs w:val="22"/>
          <w:lang w:val="en-US"/>
        </w:rPr>
        <w:t>The new O-RAN and EOC developments will also be instrumental in disseminating new standards towards standardization bodies. These standards will spread to other companies working on B5G and 6G as well as within academia.</w:t>
      </w:r>
    </w:p>
    <w:p w14:paraId="566DD373" w14:textId="4F4B81EE" w:rsidR="006515A2" w:rsidRDefault="006515A2" w:rsidP="25835BCE">
      <w:pPr>
        <w:pStyle w:val="ITAbsatzohneNr"/>
        <w:spacing w:after="120"/>
        <w:jc w:val="both"/>
        <w:rPr>
          <w:lang w:val="en-US"/>
        </w:rPr>
      </w:pPr>
      <w:r w:rsidRPr="00135C68">
        <w:rPr>
          <w:lang w:val="en-US"/>
        </w:rPr>
        <w:br/>
      </w:r>
    </w:p>
    <w:p w14:paraId="3165F1DF" w14:textId="77777777" w:rsidR="00183AE8" w:rsidRPr="00504B99" w:rsidRDefault="00183AE8" w:rsidP="00A42A45">
      <w:pPr>
        <w:pStyle w:val="ITberschrift11"/>
        <w:numPr>
          <w:ilvl w:val="1"/>
          <w:numId w:val="13"/>
        </w:numPr>
        <w:rPr>
          <w:lang w:val="en-GB"/>
        </w:rPr>
      </w:pPr>
      <w:bookmarkStart w:id="437" w:name="_Toc83310876"/>
      <w:r w:rsidRPr="00504B99">
        <w:rPr>
          <w:lang w:val="en-GB"/>
        </w:rPr>
        <w:t>Impact of the Project on Employment and New Investments in Europe</w:t>
      </w:r>
      <w:bookmarkEnd w:id="437"/>
    </w:p>
    <w:p w14:paraId="2EFCB8D3" w14:textId="300122EC" w:rsidR="00183AE8" w:rsidRDefault="00183AE8" w:rsidP="00183AE8">
      <w:pPr>
        <w:pStyle w:val="ITAbsatzohneNr"/>
        <w:spacing w:after="120"/>
        <w:jc w:val="both"/>
        <w:rPr>
          <w:i/>
          <w:lang w:val="en-GB"/>
        </w:rPr>
      </w:pPr>
      <w:r w:rsidRPr="00504B99">
        <w:rPr>
          <w:i/>
          <w:lang w:val="en-GB"/>
        </w:rPr>
        <w:t>Estimation of the quantitative</w:t>
      </w:r>
      <w:r w:rsidR="00C454AC" w:rsidRPr="00504B99">
        <w:rPr>
          <w:i/>
          <w:lang w:val="en-GB"/>
        </w:rPr>
        <w:t xml:space="preserve"> and qualitative</w:t>
      </w:r>
      <w:r w:rsidRPr="00504B99">
        <w:rPr>
          <w:i/>
          <w:lang w:val="en-GB"/>
        </w:rPr>
        <w:t xml:space="preserve"> impact of your project on</w:t>
      </w:r>
      <w:r w:rsidR="00C454AC" w:rsidRPr="00504B99">
        <w:rPr>
          <w:i/>
          <w:lang w:val="en-GB"/>
        </w:rPr>
        <w:t xml:space="preserve"> direct and indirect</w:t>
      </w:r>
      <w:r w:rsidRPr="00504B99">
        <w:rPr>
          <w:i/>
          <w:lang w:val="en-GB"/>
        </w:rPr>
        <w:t xml:space="preserve"> employment and</w:t>
      </w:r>
      <w:r w:rsidR="00C454AC" w:rsidRPr="00504B99">
        <w:rPr>
          <w:i/>
          <w:lang w:val="en-GB"/>
        </w:rPr>
        <w:t xml:space="preserve"> training in European economy and </w:t>
      </w:r>
      <w:r w:rsidR="00C7449B" w:rsidRPr="00504B99">
        <w:rPr>
          <w:i/>
          <w:lang w:val="en-GB"/>
        </w:rPr>
        <w:t>society</w:t>
      </w:r>
      <w:r w:rsidRPr="00504B99">
        <w:rPr>
          <w:i/>
          <w:lang w:val="en-GB"/>
        </w:rPr>
        <w:t xml:space="preserve"> new investments in Europe.</w:t>
      </w:r>
    </w:p>
    <w:p w14:paraId="08FC8402" w14:textId="77777777" w:rsidR="006515A2" w:rsidRDefault="006515A2" w:rsidP="005D5883">
      <w:pPr>
        <w:pStyle w:val="ITAbsatzohneNr"/>
        <w:numPr>
          <w:ilvl w:val="0"/>
          <w:numId w:val="28"/>
        </w:numPr>
        <w:jc w:val="both"/>
        <w:rPr>
          <w:ins w:id="438" w:author="Author"/>
          <w:color w:val="4BACC6" w:themeColor="accent5"/>
          <w:lang w:val="en-US"/>
        </w:rPr>
      </w:pPr>
      <w:commentRangeStart w:id="439"/>
      <w:ins w:id="440" w:author="Author">
        <w:r>
          <w:rPr>
            <w:color w:val="4BACC6" w:themeColor="accent5"/>
            <w:lang w:val="en-US"/>
          </w:rPr>
          <w:t>Give exact figures on the number of direct jobs that will be created.</w:t>
        </w:r>
      </w:ins>
    </w:p>
    <w:p w14:paraId="5A60FE8B" w14:textId="77777777" w:rsidR="006515A2" w:rsidRDefault="006515A2" w:rsidP="005D5883">
      <w:pPr>
        <w:pStyle w:val="ITAbsatzohneNr"/>
        <w:numPr>
          <w:ilvl w:val="0"/>
          <w:numId w:val="28"/>
        </w:numPr>
        <w:jc w:val="both"/>
        <w:rPr>
          <w:ins w:id="441" w:author="Author"/>
          <w:color w:val="4BACC6" w:themeColor="accent5"/>
          <w:lang w:val="en-US"/>
        </w:rPr>
      </w:pPr>
      <w:ins w:id="442" w:author="Author">
        <w:r>
          <w:rPr>
            <w:color w:val="4BACC6" w:themeColor="accent5"/>
            <w:lang w:val="en-US"/>
          </w:rPr>
          <w:t>Describe the different kind of positions that will be generated, operational/finance/</w:t>
        </w:r>
        <w:proofErr w:type="spellStart"/>
        <w:r>
          <w:rPr>
            <w:color w:val="4BACC6" w:themeColor="accent5"/>
            <w:lang w:val="en-US"/>
          </w:rPr>
          <w:t>etc</w:t>
        </w:r>
        <w:proofErr w:type="spellEnd"/>
      </w:ins>
    </w:p>
    <w:p w14:paraId="5611EEB7" w14:textId="77777777" w:rsidR="006515A2" w:rsidRDefault="006515A2" w:rsidP="005D5883">
      <w:pPr>
        <w:pStyle w:val="ITAbsatzohneNr"/>
        <w:numPr>
          <w:ilvl w:val="0"/>
          <w:numId w:val="28"/>
        </w:numPr>
        <w:jc w:val="both"/>
        <w:rPr>
          <w:ins w:id="443" w:author="Author"/>
          <w:color w:val="4BACC6" w:themeColor="accent5"/>
          <w:lang w:val="en-US"/>
        </w:rPr>
      </w:pPr>
      <w:ins w:id="444" w:author="Author">
        <w:r>
          <w:rPr>
            <w:color w:val="4BACC6" w:themeColor="accent5"/>
            <w:lang w:val="en-US"/>
          </w:rPr>
          <w:t xml:space="preserve">Specify if there will be specific trainings that will take place for the employments. </w:t>
        </w:r>
      </w:ins>
    </w:p>
    <w:p w14:paraId="36A592C6" w14:textId="08FFC29E" w:rsidR="006515A2" w:rsidRDefault="006515A2" w:rsidP="006515A2">
      <w:pPr>
        <w:pStyle w:val="ITAbsatzohneNr"/>
        <w:spacing w:after="120"/>
        <w:jc w:val="both"/>
        <w:rPr>
          <w:color w:val="4BACC6" w:themeColor="accent5"/>
          <w:lang w:val="en-US"/>
        </w:rPr>
      </w:pPr>
      <w:ins w:id="445" w:author="Author">
        <w:r>
          <w:rPr>
            <w:color w:val="4BACC6" w:themeColor="accent5"/>
            <w:lang w:val="en-US"/>
          </w:rPr>
          <w:t>If there are follow-up investments that will result due to the project, specify them here</w:t>
        </w:r>
      </w:ins>
      <w:commentRangeEnd w:id="439"/>
      <w:r>
        <w:rPr>
          <w:rStyle w:val="CommentReference"/>
        </w:rPr>
        <w:commentReference w:id="439"/>
      </w:r>
    </w:p>
    <w:p w14:paraId="22ED869F" w14:textId="350D40B9" w:rsidR="00AA54DF" w:rsidRDefault="00AA54DF" w:rsidP="00AA54DF">
      <w:pPr>
        <w:pStyle w:val="ITAbsatzohneNr"/>
        <w:spacing w:after="120"/>
        <w:jc w:val="both"/>
        <w:rPr>
          <w:color w:val="4BACC6" w:themeColor="accent5"/>
          <w:lang w:val="en-US"/>
        </w:rPr>
      </w:pPr>
      <w:r w:rsidRPr="00857A15">
        <w:rPr>
          <w:lang w:val="en-US"/>
        </w:rPr>
        <w:t>Although Nokia and Ericsson as major network equipment manufacturers are both active in the O-RAN Alliance, the majority of Alliance members are based in the US and in Asia. As shown in the following figure, current deployment activities of open RAN networks are clearly dominated by non-European suppliers</w:t>
      </w:r>
      <w:r>
        <w:rPr>
          <w:color w:val="4BACC6" w:themeColor="accent5"/>
          <w:lang w:val="en-US"/>
        </w:rPr>
        <w:t>.</w:t>
      </w:r>
    </w:p>
    <w:p w14:paraId="422AB049" w14:textId="5878C422" w:rsidR="00AA54DF" w:rsidRPr="00DA570A" w:rsidRDefault="00DA570A" w:rsidP="006515A2">
      <w:pPr>
        <w:pStyle w:val="ITAbsatzohneNr"/>
        <w:spacing w:after="120"/>
        <w:jc w:val="both"/>
        <w:rPr>
          <w:lang w:val="en-US"/>
        </w:rPr>
      </w:pPr>
      <w:r w:rsidRPr="00857A15">
        <w:rPr>
          <w:i/>
          <w:noProof/>
          <w:lang w:val="en-US"/>
        </w:rPr>
        <w:drawing>
          <wp:anchor distT="0" distB="0" distL="114300" distR="114300" simplePos="0" relativeHeight="251658248" behindDoc="0" locked="0" layoutInCell="1" allowOverlap="1" wp14:anchorId="24223A42" wp14:editId="0D809195">
            <wp:simplePos x="0" y="0"/>
            <wp:positionH relativeFrom="column">
              <wp:posOffset>100965</wp:posOffset>
            </wp:positionH>
            <wp:positionV relativeFrom="paragraph">
              <wp:posOffset>715010</wp:posOffset>
            </wp:positionV>
            <wp:extent cx="5759450" cy="2387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9485" b="6779"/>
                    <a:stretch/>
                  </pic:blipFill>
                  <pic:spPr bwMode="auto">
                    <a:xfrm>
                      <a:off x="0" y="0"/>
                      <a:ext cx="5759450" cy="238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570A">
        <w:rPr>
          <w:iCs/>
          <w:lang w:val="en-US"/>
        </w:rPr>
        <w:t>Important network functions of 5G networks are implemented as software, running on commercial-of-the-shelf servers and being highly scalable. Considering the potential for disruptive changes in the IT and telco world, the EOC is of strategic importance to secure employment in Europe’s telco industry in the long term.</w:t>
      </w:r>
    </w:p>
    <w:p w14:paraId="7BA94A99" w14:textId="77777777" w:rsidR="00AA54DF" w:rsidRPr="00AA54DF" w:rsidRDefault="00AA54DF" w:rsidP="006515A2">
      <w:pPr>
        <w:pStyle w:val="ITAbsatzohneNr"/>
        <w:spacing w:after="120"/>
        <w:jc w:val="both"/>
        <w:rPr>
          <w:i/>
          <w:lang w:val="en-US"/>
        </w:rPr>
      </w:pPr>
    </w:p>
    <w:p w14:paraId="304B5510" w14:textId="0C4B269E" w:rsidR="00C454AC" w:rsidRPr="00504B99" w:rsidRDefault="00C454AC" w:rsidP="00A42A45">
      <w:pPr>
        <w:pStyle w:val="ITberschrift11"/>
        <w:numPr>
          <w:ilvl w:val="1"/>
          <w:numId w:val="13"/>
        </w:numPr>
        <w:rPr>
          <w:lang w:val="en-GB"/>
        </w:rPr>
      </w:pPr>
      <w:bookmarkStart w:id="446" w:name="_Toc83310877"/>
      <w:commentRangeStart w:id="447"/>
      <w:r w:rsidRPr="00504B99">
        <w:rPr>
          <w:lang w:val="en-GB"/>
        </w:rPr>
        <w:lastRenderedPageBreak/>
        <w:t>Environmental protection and energy dependence</w:t>
      </w:r>
      <w:bookmarkEnd w:id="446"/>
      <w:commentRangeEnd w:id="447"/>
      <w:r>
        <w:rPr>
          <w:rStyle w:val="CommentReference"/>
        </w:rPr>
        <w:commentReference w:id="447"/>
      </w:r>
    </w:p>
    <w:p w14:paraId="03055DA6" w14:textId="77777777" w:rsidR="00282DA3" w:rsidRPr="004B7CFD" w:rsidRDefault="00282DA3" w:rsidP="00282DA3">
      <w:pPr>
        <w:rPr>
          <w:rFonts w:asciiTheme="minorHAnsi" w:hAnsiTheme="minorHAnsi"/>
          <w:lang w:val="en-US" w:eastAsia="en-US"/>
        </w:rPr>
      </w:pPr>
      <w:r w:rsidRPr="004B7CFD">
        <w:rPr>
          <w:lang w:val="en-US"/>
        </w:rPr>
        <w:t>Mobile communication networks, in particular their radio access network parts, are known to consume a significant amount of energy. The reduction of energy consumption is a competitive advantage for the network operators and their equipment suppliers. Thus the reduction of energy consumption is a major aspect in R&amp;D for communication systems.</w:t>
      </w:r>
    </w:p>
    <w:p w14:paraId="7FE64865" w14:textId="77777777" w:rsidR="00282DA3" w:rsidRPr="004B7CFD" w:rsidRDefault="00282DA3" w:rsidP="00282DA3">
      <w:pPr>
        <w:rPr>
          <w:lang w:val="en-US"/>
        </w:rPr>
      </w:pPr>
    </w:p>
    <w:p w14:paraId="40745982" w14:textId="77777777" w:rsidR="00282DA3" w:rsidRPr="004B7CFD" w:rsidRDefault="00282DA3" w:rsidP="00282DA3">
      <w:pPr>
        <w:rPr>
          <w:lang w:val="en-US"/>
        </w:rPr>
      </w:pPr>
      <w:r w:rsidRPr="004B7CFD">
        <w:rPr>
          <w:lang w:val="en-US"/>
        </w:rPr>
        <w:t>Although energy consumption is not in the center of interest in the project proposed here, the EOC partners are aware of the importance of this aspect. Furthermore u</w:t>
      </w:r>
      <w:proofErr w:type="spellStart"/>
      <w:r>
        <w:rPr>
          <w:lang w:val="en-GB"/>
        </w:rPr>
        <w:t>nder</w:t>
      </w:r>
      <w:proofErr w:type="spellEnd"/>
      <w:r>
        <w:rPr>
          <w:lang w:val="en-GB"/>
        </w:rPr>
        <w:t xml:space="preserve"> economic considerations,</w:t>
      </w:r>
      <w:r>
        <w:rPr>
          <w:iCs/>
          <w:lang w:val="en-GB"/>
        </w:rPr>
        <w:t xml:space="preserve"> energy-efficiency of the EOC members’ products </w:t>
      </w:r>
      <w:r>
        <w:rPr>
          <w:lang w:val="en-GB"/>
        </w:rPr>
        <w:t>will be</w:t>
      </w:r>
      <w:r>
        <w:rPr>
          <w:iCs/>
          <w:lang w:val="en-GB"/>
        </w:rPr>
        <w:t xml:space="preserve"> a potential USP. </w:t>
      </w:r>
      <w:r w:rsidRPr="004B7CFD">
        <w:rPr>
          <w:lang w:val="en-US"/>
        </w:rPr>
        <w:t xml:space="preserve">Close cooperation between EOC partners will be beneficial to minimize total energy consumption across all network functions. </w:t>
      </w:r>
    </w:p>
    <w:p w14:paraId="67D9AD42" w14:textId="77777777" w:rsidR="006515A2" w:rsidRPr="00282DA3" w:rsidRDefault="006515A2" w:rsidP="004766EF">
      <w:pPr>
        <w:pStyle w:val="ITAbsatzohneNr"/>
        <w:spacing w:after="120"/>
        <w:jc w:val="both"/>
        <w:rPr>
          <w:i/>
          <w:lang w:val="en-US"/>
        </w:rPr>
      </w:pPr>
    </w:p>
    <w:p w14:paraId="27915A6F" w14:textId="77777777" w:rsidR="00A50B11" w:rsidRPr="00621639" w:rsidRDefault="00A50B11" w:rsidP="00A42A45">
      <w:pPr>
        <w:pStyle w:val="ITberschrift11"/>
        <w:numPr>
          <w:ilvl w:val="1"/>
          <w:numId w:val="13"/>
        </w:numPr>
        <w:rPr>
          <w:highlight w:val="green"/>
          <w:lang w:val="en-GB"/>
        </w:rPr>
      </w:pPr>
      <w:bookmarkStart w:id="448" w:name="_Toc83310878"/>
      <w:commentRangeStart w:id="449"/>
      <w:r w:rsidRPr="00621639">
        <w:rPr>
          <w:highlight w:val="green"/>
          <w:lang w:val="en-GB"/>
        </w:rPr>
        <w:t>Coordination</w:t>
      </w:r>
      <w:commentRangeEnd w:id="449"/>
      <w:r w:rsidR="003E198D" w:rsidRPr="00621639">
        <w:rPr>
          <w:rStyle w:val="CommentReference"/>
          <w:highlight w:val="green"/>
        </w:rPr>
        <w:commentReference w:id="449"/>
      </w:r>
      <w:r w:rsidRPr="00621639">
        <w:rPr>
          <w:highlight w:val="green"/>
          <w:lang w:val="en-GB"/>
        </w:rPr>
        <w:t xml:space="preserve"> problems</w:t>
      </w:r>
      <w:bookmarkEnd w:id="448"/>
    </w:p>
    <w:p w14:paraId="0FB60737" w14:textId="77777777" w:rsidR="006515A2" w:rsidRPr="002F486E" w:rsidRDefault="006515A2" w:rsidP="000C440F">
      <w:pPr>
        <w:pStyle w:val="ITberschrift111"/>
        <w:rPr>
          <w:ins w:id="450" w:author="Author"/>
          <w:lang w:val="en-US"/>
        </w:rPr>
      </w:pPr>
      <w:bookmarkStart w:id="451" w:name="_Toc82673156"/>
      <w:bookmarkStart w:id="452" w:name="_Toc82723657"/>
      <w:bookmarkStart w:id="453" w:name="_Toc83310879"/>
      <w:ins w:id="454" w:author="Author">
        <w:r w:rsidRPr="002F486E">
          <w:rPr>
            <w:lang w:val="en-US"/>
          </w:rPr>
          <w:t>Coordination failures between companies and research organizations</w:t>
        </w:r>
        <w:bookmarkEnd w:id="451"/>
        <w:bookmarkEnd w:id="452"/>
        <w:bookmarkEnd w:id="453"/>
      </w:ins>
    </w:p>
    <w:p w14:paraId="553F7FFA" w14:textId="77777777" w:rsidR="006515A2" w:rsidRPr="00112E44" w:rsidRDefault="006515A2" w:rsidP="006515A2">
      <w:pPr>
        <w:pStyle w:val="ITStandard"/>
        <w:rPr>
          <w:ins w:id="455" w:author="Author"/>
          <w:lang w:val="en-US"/>
        </w:rPr>
      </w:pPr>
      <w:ins w:id="456" w:author="Author">
        <w:r w:rsidRPr="00112E44">
          <w:rPr>
            <w:lang w:val="en-US"/>
          </w:rPr>
          <w:t>The very large number of public and private initiatives to define a mainstream trend to develop the telecommunication technologies creates important coordination problems. Academia and businesses differ greatly in many aspects. The goal of scientists’ activities is the growth of knowledge, while for companies the principal motivation is profits. Each one tends to underestimate or even discard the objective that the other pursues. Reward modes are also orthogonal: an important scientific discovery will contribute to the reputation of the team that makes it, while a significant innovation will enrich the company that develops it. Finally, scientific results acquire their value when they are shared through scientific publications, while businesses’ R&amp;D&amp;I results get their value if they are patented. The reconciliation of the two approaches is possible but often causes misunderstandings and conflicts.</w:t>
        </w:r>
      </w:ins>
    </w:p>
    <w:p w14:paraId="001D801A" w14:textId="77777777" w:rsidR="006515A2" w:rsidRPr="00112E44" w:rsidRDefault="006515A2" w:rsidP="006515A2">
      <w:pPr>
        <w:pStyle w:val="ITStandard"/>
        <w:rPr>
          <w:ins w:id="457" w:author="Author"/>
          <w:lang w:val="en-US"/>
        </w:rPr>
      </w:pPr>
      <w:ins w:id="458" w:author="Author">
        <w:r w:rsidRPr="00112E44">
          <w:rPr>
            <w:lang w:val="en-US"/>
          </w:rPr>
          <w:t>The difficulties that companies and research organizations face when trying to work together are well documented. In particular, these relations are known to be much more complicated in Europe than in the United States. A lack of investment by public and private actors inhibits knowledge transfer by directly limiting the transfer capacity between public research organizations and companies, leading to limited communication and increases in coordination failures.</w:t>
        </w:r>
      </w:ins>
    </w:p>
    <w:p w14:paraId="06C8169A" w14:textId="77777777" w:rsidR="006515A2" w:rsidRPr="00112E44" w:rsidRDefault="006515A2" w:rsidP="006515A2">
      <w:pPr>
        <w:pStyle w:val="ITStandard"/>
        <w:rPr>
          <w:ins w:id="459" w:author="Author"/>
          <w:lang w:val="en-US"/>
        </w:rPr>
      </w:pPr>
      <w:ins w:id="460" w:author="Author">
        <w:r w:rsidRPr="00112E44">
          <w:rPr>
            <w:lang w:val="en-US"/>
          </w:rPr>
          <w:t>In the case of the European telecommunications sector, this lack of coordination between research organizations and companies in most Member States is a major systemic failure. Its outcome is a deficit of growth and competitiveness as compared to other parts of the world, particularly Asia and North America. This is reflected in the loss of momentum of European players in research and innovation capacity, particularly visible in the low impact of their patents worldwide.</w:t>
        </w:r>
      </w:ins>
    </w:p>
    <w:p w14:paraId="4517CB6B" w14:textId="77777777" w:rsidR="006515A2" w:rsidRPr="00112E44" w:rsidRDefault="006515A2" w:rsidP="006515A2">
      <w:pPr>
        <w:pStyle w:val="ITStandard"/>
        <w:rPr>
          <w:ins w:id="461" w:author="Author"/>
          <w:lang w:val="en-US"/>
        </w:rPr>
      </w:pPr>
      <w:ins w:id="462" w:author="Author">
        <w:r w:rsidRPr="00112E44">
          <w:rPr>
            <w:lang w:val="en-US"/>
          </w:rPr>
          <w:t>In addition, partnerships between research organizations and companies tend to be set up only at a local dimension. They prefer to collaborate when they know each other well and are close, which leads to neglecting other partnership opportunities that could be more productive from the scientific and technological points of view. The lack of cross-frontier public funding leads some public research organizations to focus solely on local companies for partnerships, or rather the opposite, to develop fully open business models where the benefits of European research efforts, particularly within cooperative projects.</w:t>
        </w:r>
      </w:ins>
    </w:p>
    <w:p w14:paraId="3CE395F0" w14:textId="77777777" w:rsidR="006515A2" w:rsidRPr="00112E44" w:rsidRDefault="006515A2" w:rsidP="006515A2">
      <w:pPr>
        <w:pStyle w:val="ITStandard"/>
        <w:rPr>
          <w:ins w:id="463" w:author="Author"/>
          <w:lang w:val="en-US"/>
        </w:rPr>
      </w:pPr>
      <w:commentRangeStart w:id="464"/>
      <w:ins w:id="465" w:author="Author">
        <w:r w:rsidRPr="00112E44">
          <w:rPr>
            <w:lang w:val="en-US"/>
          </w:rPr>
          <w:t xml:space="preserve">The IPCEI on Microelectronics will promote an intense cooperation between academic partners and industrial partners from numerous Member States. Market forces alone cannot lead to such cooperation. This major European R&amp;D&amp;I partnership will significantly intensify scientific and technological exchanges between European players from academia and from next generation battery industry. As part of the IPCEI on Microelectronics, the research agendas of academic laboratories and companies will be much better aligned, and exchanges </w:t>
        </w:r>
        <w:r w:rsidRPr="00112E44">
          <w:rPr>
            <w:lang w:val="en-US"/>
          </w:rPr>
          <w:lastRenderedPageBreak/>
          <w:t>will transcend the borders established by local tropisms. Thus, the ambition of R&amp;D&amp;I activities can be of a much higher level.</w:t>
        </w:r>
        <w:commentRangeEnd w:id="464"/>
        <w:r w:rsidRPr="00112E44">
          <w:rPr>
            <w:rStyle w:val="CommentReference"/>
          </w:rPr>
          <w:commentReference w:id="464"/>
        </w:r>
      </w:ins>
    </w:p>
    <w:p w14:paraId="01FBED16" w14:textId="77777777" w:rsidR="006515A2" w:rsidRPr="002F486E" w:rsidRDefault="006515A2" w:rsidP="000C440F">
      <w:pPr>
        <w:pStyle w:val="ITberschrift111"/>
        <w:rPr>
          <w:ins w:id="466" w:author="Author"/>
          <w:lang w:val="en-US"/>
        </w:rPr>
      </w:pPr>
      <w:bookmarkStart w:id="467" w:name="_Toc82673157"/>
      <w:bookmarkStart w:id="468" w:name="_Toc82723658"/>
      <w:bookmarkStart w:id="469" w:name="_Toc83310880"/>
      <w:ins w:id="470" w:author="Author">
        <w:r w:rsidRPr="002F486E">
          <w:rPr>
            <w:lang w:val="en-US"/>
          </w:rPr>
          <w:t>Coordination failures between European research organizations themselves</w:t>
        </w:r>
        <w:bookmarkEnd w:id="467"/>
        <w:bookmarkEnd w:id="468"/>
        <w:bookmarkEnd w:id="469"/>
      </w:ins>
    </w:p>
    <w:p w14:paraId="38C310C0" w14:textId="77777777" w:rsidR="006515A2" w:rsidRPr="00112E44" w:rsidRDefault="006515A2" w:rsidP="006515A2">
      <w:pPr>
        <w:pStyle w:val="ITStandard"/>
        <w:rPr>
          <w:ins w:id="471" w:author="Author"/>
          <w:lang w:val="en-US"/>
        </w:rPr>
      </w:pPr>
      <w:commentRangeStart w:id="472"/>
      <w:ins w:id="473" w:author="Author">
        <w:r w:rsidRPr="00112E44">
          <w:rPr>
            <w:lang w:val="en-US"/>
          </w:rPr>
          <w:t>Most European research organizations suffer from sub-critical size to engage in advanced research in next generation telecommunications infrastructure. Such research activities require heavy resources in manufacturing equipment and characterization. No European public research laboratories owns the full set of equipment included a complete production line to carry out their research activities.</w:t>
        </w:r>
      </w:ins>
    </w:p>
    <w:p w14:paraId="2E667297" w14:textId="77777777" w:rsidR="006515A2" w:rsidRPr="00112E44" w:rsidRDefault="006515A2" w:rsidP="006515A2">
      <w:pPr>
        <w:pStyle w:val="ITStandard"/>
        <w:rPr>
          <w:ins w:id="474" w:author="Author"/>
          <w:lang w:val="en-US"/>
        </w:rPr>
      </w:pPr>
      <w:ins w:id="475" w:author="Author">
        <w:r w:rsidRPr="00112E44">
          <w:rPr>
            <w:lang w:val="en-US"/>
          </w:rPr>
          <w:t>The sub-critical size of European research organizations, particularly compared to the United States, combined with a lack of coordination between them, leads to dispersion and redundancy. Important efforts are made on some research topics without exchange of information, leading to a deteriorated scientific productivity, while other topics are neglected. The setting up of in-depth discussions within each technological field of next generation networks.</w:t>
        </w:r>
      </w:ins>
    </w:p>
    <w:p w14:paraId="2B46D75C" w14:textId="77777777" w:rsidR="006515A2" w:rsidRPr="00112E44" w:rsidRDefault="006515A2" w:rsidP="006515A2">
      <w:pPr>
        <w:pStyle w:val="ITStandard"/>
        <w:rPr>
          <w:ins w:id="476" w:author="Author"/>
          <w:lang w:val="en-US"/>
        </w:rPr>
      </w:pPr>
      <w:ins w:id="477" w:author="Author">
        <w:r w:rsidRPr="00112E44">
          <w:rPr>
            <w:lang w:val="en-US"/>
          </w:rPr>
          <w:t xml:space="preserve">The IPCEI on Microelectronics will mobilize and bring together many European research laboratories, thus making it possible to overcome the lack of coordination that characterizes them. As part of the project, the redundancies will be removed, synergies and exchanges will be developed to pursue common R&amp;D&amp;I objectives in the field of telecommunications to develop infrastructure for 5G and beyond. </w:t>
        </w:r>
        <w:commentRangeEnd w:id="472"/>
        <w:r w:rsidRPr="00112E44">
          <w:rPr>
            <w:rStyle w:val="CommentReference"/>
          </w:rPr>
          <w:commentReference w:id="472"/>
        </w:r>
      </w:ins>
    </w:p>
    <w:p w14:paraId="57C0A95B" w14:textId="77777777" w:rsidR="006515A2" w:rsidRPr="002F486E" w:rsidRDefault="006515A2" w:rsidP="000C440F">
      <w:pPr>
        <w:pStyle w:val="ITberschrift111"/>
        <w:rPr>
          <w:ins w:id="478" w:author="Author"/>
          <w:lang w:val="en-US"/>
        </w:rPr>
      </w:pPr>
      <w:bookmarkStart w:id="479" w:name="_Toc82673158"/>
      <w:bookmarkStart w:id="480" w:name="_Toc82723659"/>
      <w:bookmarkStart w:id="481" w:name="_Toc83310881"/>
      <w:ins w:id="482" w:author="Author">
        <w:r w:rsidRPr="002F486E">
          <w:rPr>
            <w:lang w:val="en-US"/>
          </w:rPr>
          <w:t>Coordination failures between SMEs and industry leaders</w:t>
        </w:r>
        <w:bookmarkEnd w:id="479"/>
        <w:bookmarkEnd w:id="480"/>
        <w:bookmarkEnd w:id="481"/>
      </w:ins>
    </w:p>
    <w:p w14:paraId="152DE619" w14:textId="77777777" w:rsidR="006515A2" w:rsidRPr="00112E44" w:rsidRDefault="006515A2" w:rsidP="006515A2">
      <w:pPr>
        <w:pStyle w:val="ITStandard"/>
        <w:rPr>
          <w:ins w:id="483" w:author="Author"/>
          <w:lang w:val="en-US"/>
        </w:rPr>
      </w:pPr>
      <w:commentRangeStart w:id="484"/>
      <w:ins w:id="485" w:author="Author">
        <w:r w:rsidRPr="00112E44">
          <w:rPr>
            <w:lang w:val="en-US"/>
          </w:rPr>
          <w:t>The IPCEI on Microelectronics will provide SMEs with access to R&amp;D&amp;I activities and high-level infrastructure that they would not have accessed in the absence of the project. Without State aid, DT would work with some of these SMEs in a "client-supplier" logic, rather than associate them as partners and allow them to anticipate technological breakthroughs. Thus, most of these SMEs simply would not have the ability to be working on these technological areas.</w:t>
        </w:r>
      </w:ins>
    </w:p>
    <w:p w14:paraId="1CE0FEFD" w14:textId="77777777" w:rsidR="006515A2" w:rsidRPr="00112E44" w:rsidRDefault="006515A2" w:rsidP="006515A2">
      <w:pPr>
        <w:pStyle w:val="ITStandard"/>
        <w:rPr>
          <w:ins w:id="486" w:author="Author"/>
          <w:lang w:val="en-US"/>
        </w:rPr>
      </w:pPr>
      <w:ins w:id="487" w:author="Author">
        <w:r w:rsidRPr="00112E44">
          <w:rPr>
            <w:lang w:val="en-US"/>
          </w:rPr>
          <w:t>The State aid encourages many European SMEs to collaborate and invest in R&amp;D&amp;I, by pooling and sharing risks. The project will enable the actors to achieve collectively the critical size that is needed to carry out advanced telecommunications infrastructure. European SMEs in the microelectronics sector will coordinate R&amp;D&amp;I activities with high levels of ambition and risk.</w:t>
        </w:r>
        <w:commentRangeEnd w:id="484"/>
        <w:r w:rsidRPr="00112E44">
          <w:rPr>
            <w:rStyle w:val="CommentReference"/>
          </w:rPr>
          <w:commentReference w:id="484"/>
        </w:r>
      </w:ins>
    </w:p>
    <w:p w14:paraId="7EA2E255" w14:textId="77777777" w:rsidR="006515A2" w:rsidRPr="002F486E" w:rsidRDefault="006515A2" w:rsidP="000C440F">
      <w:pPr>
        <w:pStyle w:val="ITberschrift111"/>
        <w:rPr>
          <w:ins w:id="488" w:author="Author"/>
          <w:lang w:val="en-US"/>
        </w:rPr>
      </w:pPr>
      <w:bookmarkStart w:id="489" w:name="_Toc82673159"/>
      <w:bookmarkStart w:id="490" w:name="_Toc82723660"/>
      <w:bookmarkStart w:id="491" w:name="_Toc83310882"/>
      <w:ins w:id="492" w:author="Author">
        <w:r w:rsidRPr="002F486E">
          <w:rPr>
            <w:lang w:val="en-US"/>
          </w:rPr>
          <w:t>Coordination failures of a very large-scale R&amp;D project</w:t>
        </w:r>
        <w:bookmarkEnd w:id="489"/>
        <w:bookmarkEnd w:id="490"/>
        <w:bookmarkEnd w:id="491"/>
      </w:ins>
    </w:p>
    <w:p w14:paraId="49D1E072" w14:textId="77777777" w:rsidR="006515A2" w:rsidRPr="00112E44" w:rsidRDefault="006515A2" w:rsidP="006515A2">
      <w:pPr>
        <w:pStyle w:val="ITStandard"/>
        <w:rPr>
          <w:ins w:id="493" w:author="Author"/>
          <w:lang w:val="en-US"/>
        </w:rPr>
      </w:pPr>
      <w:ins w:id="494" w:author="Author">
        <w:r w:rsidRPr="00112E44">
          <w:rPr>
            <w:lang w:val="en-US"/>
          </w:rPr>
          <w:t>The scope, scale and the scientific and technological complexity level of IPCEI on Microelectronics require joint work amongst a very large number of actors (</w:t>
        </w:r>
        <w:commentRangeStart w:id="495"/>
        <w:r w:rsidRPr="00112E44">
          <w:rPr>
            <w:lang w:val="en-US"/>
          </w:rPr>
          <w:t>xx</w:t>
        </w:r>
        <w:commentRangeEnd w:id="495"/>
        <w:r w:rsidRPr="00112E44">
          <w:rPr>
            <w:rStyle w:val="CommentReference"/>
          </w:rPr>
          <w:commentReference w:id="495"/>
        </w:r>
        <w:r w:rsidRPr="00112E44">
          <w:rPr>
            <w:lang w:val="en-US"/>
          </w:rPr>
          <w:t xml:space="preserve">), most of them industrial companies and some </w:t>
        </w:r>
        <w:r w:rsidRPr="00112E44">
          <w:rPr>
            <w:highlight w:val="yellow"/>
            <w:lang w:val="en-US"/>
          </w:rPr>
          <w:t>being public research organizations or university laboratories</w:t>
        </w:r>
        <w:r w:rsidRPr="00112E44">
          <w:rPr>
            <w:lang w:val="en-US"/>
          </w:rPr>
          <w:t>.</w:t>
        </w:r>
      </w:ins>
    </w:p>
    <w:p w14:paraId="139C6223" w14:textId="77777777" w:rsidR="006515A2" w:rsidRPr="00112E44" w:rsidRDefault="006515A2" w:rsidP="006515A2">
      <w:pPr>
        <w:pStyle w:val="ITStandard"/>
        <w:rPr>
          <w:ins w:id="496" w:author="Author"/>
          <w:lang w:val="en-US"/>
        </w:rPr>
      </w:pPr>
      <w:ins w:id="497" w:author="Author">
        <w:r w:rsidRPr="00112E44">
          <w:rPr>
            <w:lang w:val="en-US"/>
          </w:rPr>
          <w:t xml:space="preserve">The intensity of collaboration inside IPCEI on Microelectronics is very important, program partners will work in a very strong interdisciplinary sense, which could not be mobilized without the State aid. The results obtained by each partner will impact the other partners' actions. </w:t>
        </w:r>
        <w:r w:rsidRPr="00112E44">
          <w:rPr>
            <w:highlight w:val="yellow"/>
            <w:lang w:val="en-US"/>
          </w:rPr>
          <w:t xml:space="preserve">The collaboration must be </w:t>
        </w:r>
        <w:commentRangeStart w:id="498"/>
        <w:r w:rsidRPr="00112E44">
          <w:rPr>
            <w:highlight w:val="yellow"/>
            <w:lang w:val="en-US"/>
          </w:rPr>
          <w:t>coordinated</w:t>
        </w:r>
        <w:commentRangeEnd w:id="498"/>
        <w:r w:rsidRPr="00112E44">
          <w:rPr>
            <w:rStyle w:val="CommentReference"/>
          </w:rPr>
          <w:commentReference w:id="498"/>
        </w:r>
        <w:r w:rsidRPr="00112E44">
          <w:rPr>
            <w:highlight w:val="yellow"/>
            <w:lang w:val="en-US"/>
          </w:rPr>
          <w:t xml:space="preserve"> in a very close and dynamic way, in order to get the best</w:t>
        </w:r>
        <w:r w:rsidRPr="00112E44">
          <w:rPr>
            <w:lang w:val="en-US"/>
          </w:rPr>
          <w:t xml:space="preserve"> results from trials and error experiences of R&amp;D&amp;I activities, as well as to reorient all work packages as a result of the progress of each partner, so that the R&amp;D&amp;I program can achieve its objectives. Round trips will be necessary between the different partners to coordinate their work, in order to remove the technological barriers that will be identified.</w:t>
        </w:r>
      </w:ins>
    </w:p>
    <w:p w14:paraId="716DA1B1" w14:textId="77777777" w:rsidR="006515A2" w:rsidRPr="00112E44" w:rsidRDefault="006515A2" w:rsidP="006515A2">
      <w:pPr>
        <w:pStyle w:val="ITStandard"/>
        <w:rPr>
          <w:ins w:id="499" w:author="Author"/>
          <w:lang w:val="en-US"/>
        </w:rPr>
      </w:pPr>
      <w:ins w:id="500" w:author="Author">
        <w:r w:rsidRPr="00112E44">
          <w:rPr>
            <w:lang w:val="en-US"/>
          </w:rPr>
          <w:t xml:space="preserve">State aid to partners of the project IPCEI on Microelectronics deeply strengthens the coordination of the consortium. The disbursement of the public funding will be spread over the </w:t>
        </w:r>
        <w:commentRangeStart w:id="501"/>
        <w:r w:rsidRPr="00112E44">
          <w:rPr>
            <w:lang w:val="en-US"/>
          </w:rPr>
          <w:t xml:space="preserve">XX </w:t>
        </w:r>
        <w:commentRangeEnd w:id="501"/>
        <w:r w:rsidRPr="00112E44">
          <w:rPr>
            <w:rStyle w:val="CommentReference"/>
          </w:rPr>
          <w:commentReference w:id="501"/>
        </w:r>
        <w:r w:rsidRPr="00112E44">
          <w:rPr>
            <w:lang w:val="en-US"/>
          </w:rPr>
          <w:t xml:space="preserve">years lifetime of the project, thus necessitating a very close monitoring by public authorities </w:t>
        </w:r>
        <w:r w:rsidRPr="00112E44">
          <w:rPr>
            <w:lang w:val="en-US"/>
          </w:rPr>
          <w:lastRenderedPageBreak/>
          <w:t>through progress reports, semi-annual milestones, etc. All partners know that they must progress together towards the achievement of IPCEI on Microelectronics objectives to get the public funding. Thus, the State aid gives each partner very strong dynamic incentives to overcome the difficulties of such a large-scale and long-lasting project. It makes it possible to set up a very large European R&amp;D partnership which constitutes an efficient and responsive mode of organization, able to catalyze synergies between partners and ensure gathering and coordination of the broad spectrum of necessary sector skills for the realization of such an ambitious project. Major European players in the telecommunications field will all work together for the first time in a collaborative approach around a major unifying R&amp;D&amp;I program, lowering the technical and economic barriers.</w:t>
        </w:r>
      </w:ins>
    </w:p>
    <w:p w14:paraId="15E1005C" w14:textId="77777777" w:rsidR="006515A2" w:rsidRPr="002F486E" w:rsidRDefault="006515A2" w:rsidP="000C440F">
      <w:pPr>
        <w:pStyle w:val="ITberschrift111"/>
        <w:rPr>
          <w:ins w:id="502" w:author="Author"/>
          <w:lang w:val="en-US"/>
        </w:rPr>
      </w:pPr>
      <w:bookmarkStart w:id="503" w:name="_Toc82673160"/>
      <w:bookmarkStart w:id="504" w:name="_Toc82723661"/>
      <w:bookmarkStart w:id="505" w:name="_Toc83310883"/>
      <w:ins w:id="506" w:author="Author">
        <w:r w:rsidRPr="002F486E">
          <w:rPr>
            <w:lang w:val="en-US"/>
          </w:rPr>
          <w:t xml:space="preserve">Coordination failures associated with </w:t>
        </w:r>
        <w:commentRangeStart w:id="507"/>
        <w:r w:rsidRPr="002F486E">
          <w:rPr>
            <w:lang w:val="en-US"/>
          </w:rPr>
          <w:t>contractual incompleteness</w:t>
        </w:r>
      </w:ins>
      <w:commentRangeEnd w:id="507"/>
      <w:r>
        <w:rPr>
          <w:rStyle w:val="CommentReference"/>
        </w:rPr>
        <w:commentReference w:id="507"/>
      </w:r>
      <w:bookmarkEnd w:id="503"/>
      <w:bookmarkEnd w:id="504"/>
      <w:bookmarkEnd w:id="505"/>
    </w:p>
    <w:p w14:paraId="73D7830A" w14:textId="77777777" w:rsidR="006515A2" w:rsidRPr="00112E44" w:rsidRDefault="006515A2" w:rsidP="006515A2">
      <w:pPr>
        <w:pStyle w:val="ITStandard"/>
        <w:rPr>
          <w:ins w:id="508" w:author="Author"/>
          <w:lang w:val="en-US"/>
        </w:rPr>
      </w:pPr>
      <w:ins w:id="509" w:author="Author">
        <w:r w:rsidRPr="00112E44">
          <w:rPr>
            <w:lang w:val="en-US"/>
          </w:rPr>
          <w:t>The State aid will also limit the coordination difficulties related to the contractual incompleteness of major collaborative R&amp;D&amp;I programs. It is well known that R&amp;D&amp;I contracts are incomplete, that is, they cannot anticipate or take into account all possible situations and all future contingencies. Indeed, R&amp;D&amp;I programs are characterized by high uncertainty: not all results can be determined in advance ("serendipity"), unanticipated scientific and technological hurdles can arise, with a potentially strong impact on the program's calendar or costs, successes or failures can come from where they were not expected, etc.</w:t>
        </w:r>
      </w:ins>
    </w:p>
    <w:p w14:paraId="2DCB0AA0" w14:textId="77777777" w:rsidR="006515A2" w:rsidRPr="00112E44" w:rsidRDefault="006515A2" w:rsidP="006515A2">
      <w:pPr>
        <w:pStyle w:val="ITStandard"/>
        <w:rPr>
          <w:ins w:id="510" w:author="Author"/>
          <w:lang w:val="en-US"/>
        </w:rPr>
      </w:pPr>
      <w:ins w:id="511" w:author="Author">
        <w:r w:rsidRPr="00112E44">
          <w:rPr>
            <w:lang w:val="en-US"/>
          </w:rPr>
          <w:t>Contractual incompleteness may encourage opportunistic partners' behaviors, reducing their commitment to the collaborative R&amp;D&amp;I project. In such context, cooperation is rendered very unstable by the alternative opportunities that are offered to the partners. The occurrence of an unforeseen event in the contract can lead to a chain of reactions from the partners, putting at risk the primary purpose of the partnership. Naturally, this risk is all the more important as the number of partners grows and the research is of a high level of complexity, which is very clearly the case for the project IPCEI on Microelectronics.</w:t>
        </w:r>
      </w:ins>
    </w:p>
    <w:p w14:paraId="6163567E" w14:textId="77777777" w:rsidR="006515A2" w:rsidRPr="00112E44" w:rsidRDefault="006515A2" w:rsidP="006515A2">
      <w:pPr>
        <w:pStyle w:val="ITStandard"/>
        <w:rPr>
          <w:ins w:id="512" w:author="Author"/>
          <w:lang w:val="en-US"/>
        </w:rPr>
      </w:pPr>
      <w:ins w:id="513" w:author="Author">
        <w:r w:rsidRPr="00112E44">
          <w:rPr>
            <w:lang w:val="en-US"/>
          </w:rPr>
          <w:t>A very large collaborative R&amp;D&amp;I project like IPCEI on Microelectronics 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behaviors. Sanctions or penalties cannot solve this problem: a sanction can only apply over a behavior considered as deviant by reference to foreseeable configurations provided for in the contract.</w:t>
        </w:r>
      </w:ins>
    </w:p>
    <w:p w14:paraId="3AFA0CB8" w14:textId="77777777" w:rsidR="006515A2" w:rsidRPr="00112E44" w:rsidRDefault="006515A2" w:rsidP="006515A2">
      <w:pPr>
        <w:pStyle w:val="ITStandard"/>
        <w:rPr>
          <w:ins w:id="514" w:author="Author"/>
          <w:lang w:val="en-US"/>
        </w:rPr>
      </w:pPr>
      <w:ins w:id="515" w:author="Author">
        <w:r w:rsidRPr="00112E44">
          <w:rPr>
            <w:lang w:val="en-US"/>
          </w:rPr>
          <w:t>Secondly, the interests of the partners may diverge over the content of the program, or its objectives, or even its costs, as it progresses. This is common in a very large collaborative R&amp;D&amp;I program like IPCEI on Microelectronics, since project developments are very likely to deviate from the initial plan. Therefore, each of the partners would tend to influence the program in such a way as to favor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ins>
    </w:p>
    <w:p w14:paraId="25C6CCBB" w14:textId="77777777" w:rsidR="006515A2" w:rsidRPr="00112E44" w:rsidRDefault="006515A2" w:rsidP="006515A2">
      <w:pPr>
        <w:pStyle w:val="ITStandard"/>
        <w:rPr>
          <w:ins w:id="516" w:author="Author"/>
          <w:lang w:val="en-US"/>
        </w:rPr>
      </w:pPr>
      <w:ins w:id="517" w:author="Author">
        <w:r w:rsidRPr="00112E44">
          <w:rPr>
            <w:lang w:val="en-US"/>
          </w:rPr>
          <w:t>Thirdly, it is very difficult, if not impossible, to anticipate and define in an exhaustive way the totality of the results of a very large R&amp;D&amp;I program. Thus, one of the partners might be tempted to appropriate some unanticipated results of the program by claiming that they would result from R&amp;D&amp;I activity outside the program. Here again, applying fines could not address anything, because of the intrinsic uncertainty of the very large collaborative R&amp;D&amp;I programs and the resulting contractual incompleteness.</w:t>
        </w:r>
      </w:ins>
    </w:p>
    <w:p w14:paraId="56A8EC43" w14:textId="77777777" w:rsidR="006515A2" w:rsidRPr="00112E44" w:rsidRDefault="006515A2" w:rsidP="006515A2">
      <w:pPr>
        <w:pStyle w:val="ITStandard"/>
        <w:rPr>
          <w:ins w:id="518" w:author="Author"/>
          <w:lang w:val="en-US"/>
        </w:rPr>
      </w:pPr>
      <w:ins w:id="519" w:author="Author">
        <w:r w:rsidRPr="00112E44">
          <w:rPr>
            <w:lang w:val="en-US"/>
          </w:rPr>
          <w:t xml:space="preserve">The examples above, where a partner might be interested in adopting opportunistic behavior, are not exhaustive. However, they provide an overview of the wide range of opportunities for </w:t>
        </w:r>
        <w:r w:rsidRPr="00112E44">
          <w:rPr>
            <w:lang w:val="en-US"/>
          </w:rPr>
          <w:lastRenderedPageBreak/>
          <w:t>partners in a very large collaborative R&amp;D&amp;I program like IPCEI on Microelectronics to derive a profit from the program at the expense of the common interest of the partners. Thus, although collaborative R&amp;D&amp;I contracts are essential for framing partnership relations, they may reveal a limited effectiveness in managing the divergences of interests that do not fail to appear, especially in the context of a program as expensive, long and complex as IPCEI on Microelectronics. Since it is very difficult to anticipate all situations in which a partner might have an interest in opportunistic behavior, or even to prove this type of behavior, it is impossible to provide for an appropriate system of sanctions.</w:t>
        </w:r>
      </w:ins>
    </w:p>
    <w:p w14:paraId="297CA760" w14:textId="77777777" w:rsidR="006515A2" w:rsidRPr="00A14D02" w:rsidRDefault="006515A2" w:rsidP="006515A2">
      <w:pPr>
        <w:pStyle w:val="ITStandard"/>
        <w:rPr>
          <w:ins w:id="520" w:author="Author"/>
          <w:i/>
          <w:color w:val="00B0F0"/>
          <w:lang w:val="en-US"/>
        </w:rPr>
      </w:pPr>
      <w:ins w:id="521" w:author="Author">
        <w:r w:rsidRPr="00112E44">
          <w:rPr>
            <w:lang w:val="en-US"/>
          </w:rPr>
          <w:t>State aid makes it possible to reduce a priori the opportunistic behavior that may result from contractual incompleteness, and thus facilitates the coordination of IPCEI on Microelectronics 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incompleteness to his advantage.</w:t>
        </w:r>
      </w:ins>
    </w:p>
    <w:p w14:paraId="5B3B0901" w14:textId="02D55E4F" w:rsidR="006515A2" w:rsidRDefault="006515A2" w:rsidP="00A50B11">
      <w:pPr>
        <w:pStyle w:val="ITAbsatzohneNr"/>
        <w:spacing w:after="120"/>
        <w:jc w:val="both"/>
        <w:rPr>
          <w:i/>
          <w:lang w:val="en-US"/>
        </w:rPr>
      </w:pPr>
    </w:p>
    <w:p w14:paraId="4E8FA23D" w14:textId="77777777" w:rsidR="006515A2" w:rsidRPr="008C412E" w:rsidRDefault="006515A2" w:rsidP="00A50B11">
      <w:pPr>
        <w:pStyle w:val="ITAbsatzohneNr"/>
        <w:spacing w:after="120"/>
        <w:jc w:val="both"/>
        <w:rPr>
          <w:i/>
          <w:lang w:val="en-US"/>
        </w:rPr>
      </w:pPr>
    </w:p>
    <w:p w14:paraId="67F92B32" w14:textId="77777777" w:rsidR="00B8163D" w:rsidRPr="00621639" w:rsidRDefault="00B8163D" w:rsidP="00A42A45">
      <w:pPr>
        <w:pStyle w:val="ITberschrift11"/>
        <w:numPr>
          <w:ilvl w:val="1"/>
          <w:numId w:val="13"/>
        </w:numPr>
        <w:rPr>
          <w:highlight w:val="green"/>
          <w:lang w:val="en-GB"/>
        </w:rPr>
      </w:pPr>
      <w:bookmarkStart w:id="522" w:name="_Toc83310884"/>
      <w:r w:rsidRPr="00621639">
        <w:rPr>
          <w:highlight w:val="green"/>
          <w:lang w:val="en-GB"/>
        </w:rPr>
        <w:t>Imperfect and asymmetric information</w:t>
      </w:r>
      <w:bookmarkEnd w:id="522"/>
    </w:p>
    <w:p w14:paraId="7DBE1E36" w14:textId="0199FEF3" w:rsidR="006515A2" w:rsidRDefault="006515A2" w:rsidP="00A50B11">
      <w:pPr>
        <w:pStyle w:val="ITAbsatzohneNr"/>
        <w:spacing w:after="120"/>
        <w:jc w:val="both"/>
        <w:rPr>
          <w:i/>
          <w:lang w:val="en-US"/>
        </w:rPr>
      </w:pPr>
    </w:p>
    <w:p w14:paraId="232A8046" w14:textId="77777777" w:rsidR="006515A2" w:rsidRPr="00A14D02" w:rsidRDefault="006515A2" w:rsidP="000C440F">
      <w:pPr>
        <w:pStyle w:val="ITberschrift111"/>
        <w:rPr>
          <w:ins w:id="523" w:author="Author"/>
        </w:rPr>
      </w:pPr>
      <w:bookmarkStart w:id="524" w:name="_Toc82673162"/>
      <w:bookmarkStart w:id="525" w:name="_Toc82723663"/>
      <w:bookmarkStart w:id="526" w:name="_Toc83310885"/>
      <w:ins w:id="527" w:author="Author">
        <w:r w:rsidRPr="00A14D02">
          <w:t>Technological risk</w:t>
        </w:r>
        <w:bookmarkEnd w:id="524"/>
        <w:bookmarkEnd w:id="525"/>
        <w:bookmarkEnd w:id="526"/>
      </w:ins>
    </w:p>
    <w:p w14:paraId="3087B0E8" w14:textId="77777777" w:rsidR="006515A2" w:rsidRPr="00112E44" w:rsidRDefault="006515A2" w:rsidP="55F169EE">
      <w:pPr>
        <w:pStyle w:val="ITStandard"/>
        <w:ind w:firstLine="708"/>
        <w:rPr>
          <w:ins w:id="528" w:author="Author"/>
          <w:lang w:val="en-US"/>
        </w:rPr>
      </w:pPr>
      <w:ins w:id="529" w:author="Author">
        <w:r w:rsidRPr="00112E44">
          <w:rPr>
            <w:lang w:val="en-US"/>
          </w:rPr>
          <w:t>The European Commission generally recognizes that a greater technicality of a R&amp;D project goes along with a greater probability of failure. R&amp;D and innovation are highly complex and challenging in the telecommunications sector, and therefore they inherently carry a very high level of risk.</w:t>
        </w:r>
      </w:ins>
    </w:p>
    <w:p w14:paraId="609A85F4" w14:textId="7C029FB8" w:rsidR="006515A2" w:rsidRPr="00112E44" w:rsidRDefault="006515A2" w:rsidP="55F169EE">
      <w:pPr>
        <w:pStyle w:val="ITStandard"/>
        <w:ind w:firstLine="708"/>
        <w:rPr>
          <w:ins w:id="530" w:author="Author"/>
          <w:lang w:val="en-US"/>
        </w:rPr>
      </w:pPr>
      <w:commentRangeStart w:id="531"/>
      <w:ins w:id="532" w:author="Author">
        <w:r w:rsidRPr="00112E44">
          <w:rPr>
            <w:lang w:val="en-US"/>
          </w:rPr>
          <w:t xml:space="preserve">In the specific context of the IPCEI on Microelectronics, DT will undertake RDI activities in order to explore the compatibility of different parts of the O-RAN network, where the technological paths are very risky. DT is focusing on developing numerous components which would holistically be able to affect the scale of competition, instead of players competing on the whole network provision, there would be competition on each component of the network. </w:t>
        </w:r>
      </w:ins>
      <w:commentRangeEnd w:id="531"/>
      <w:r w:rsidRPr="00112E44">
        <w:rPr>
          <w:rStyle w:val="CommentReference"/>
        </w:rPr>
        <w:commentReference w:id="531"/>
      </w:r>
    </w:p>
    <w:p w14:paraId="2311BB08" w14:textId="77777777" w:rsidR="006515A2" w:rsidRPr="00112E44" w:rsidRDefault="006515A2" w:rsidP="55F169EE">
      <w:pPr>
        <w:pStyle w:val="ITStandard"/>
        <w:ind w:firstLine="708"/>
        <w:rPr>
          <w:ins w:id="533" w:author="Author"/>
          <w:lang w:val="en-US"/>
        </w:rPr>
      </w:pPr>
      <w:ins w:id="534" w:author="Author">
        <w:r w:rsidRPr="00112E44">
          <w:rPr>
            <w:lang w:val="en-US"/>
          </w:rPr>
          <w:t>It is well understood that all these very innovative R&amp;D and innovation pathways that will be explored as part of the IPCEI on Microelectronics may not be performing as anticipated. The technologies developed by DT are characterized by a very high level of complexity and there is a high risk that the work undertaken in the project will not achieve all the expected results, or not in the anticipated planning. For each technical objective, there are indeed several paths that can be explored in parallel, and the paths chosen within the project may not produce the expected performances.</w:t>
        </w:r>
      </w:ins>
    </w:p>
    <w:p w14:paraId="24500773" w14:textId="1B990A7B" w:rsidR="006515A2" w:rsidRDefault="006515A2" w:rsidP="55F169EE">
      <w:pPr>
        <w:pStyle w:val="ITStandard"/>
        <w:ind w:firstLine="708"/>
        <w:rPr>
          <w:ins w:id="535" w:author="Author"/>
          <w:lang w:val="en-US"/>
        </w:rPr>
      </w:pPr>
      <w:commentRangeStart w:id="536"/>
      <w:ins w:id="537" w:author="Author">
        <w:r w:rsidRPr="55F169EE">
          <w:rPr>
            <w:lang w:val="en-US"/>
          </w:rPr>
          <w:t xml:space="preserve">Furthermore, there is a risk of non-compatibility of the solutions developed in IPCEI on Microelectronics in FID and large-scale industrialization or with the equipment available on the market. High-performance technology may be difficult to exploit in order to produce operational finished products. </w:t>
        </w:r>
      </w:ins>
      <w:commentRangeEnd w:id="536"/>
      <w:r>
        <w:rPr>
          <w:rStyle w:val="CommentReference"/>
        </w:rPr>
        <w:commentReference w:id="536"/>
      </w:r>
      <w:r w:rsidR="14DDC309" w:rsidRPr="55F169EE">
        <w:rPr>
          <w:lang w:val="en-US"/>
        </w:rPr>
        <w:t xml:space="preserve">Additional efforts will be needed to ensure that there is alignment from the EOC partners to adapt product designed properly. </w:t>
      </w:r>
    </w:p>
    <w:p w14:paraId="2849141B" w14:textId="77777777" w:rsidR="006515A2" w:rsidRPr="00112E44" w:rsidRDefault="006515A2" w:rsidP="55F169EE">
      <w:pPr>
        <w:pStyle w:val="ITStandard"/>
        <w:ind w:firstLine="708"/>
        <w:rPr>
          <w:lang w:val="en-US"/>
        </w:rPr>
      </w:pPr>
      <w:ins w:id="538" w:author="Author">
        <w:r w:rsidRPr="25835BCE">
          <w:rPr>
            <w:lang w:val="en-US"/>
          </w:rPr>
          <w:t>The technological risks are essentially linked to technical issues that can occur during the project. The technological risks are considered by DT as exceeding the level of risks usually observed in more standard developments. A large number of potentially cumulative technological hazards could quickly lead to an unacceptable failure in performance which could require unforeseen additional work (studies, modifications, tests) in order to reach the initial objective, hence leading to significant delays and additional costs.</w:t>
        </w:r>
      </w:ins>
    </w:p>
    <w:p w14:paraId="57269896" w14:textId="2676B137" w:rsidR="25835BCE" w:rsidRDefault="25835BCE" w:rsidP="25835BCE">
      <w:pPr>
        <w:pStyle w:val="ITStandard"/>
        <w:rPr>
          <w:lang w:val="en-US"/>
        </w:rPr>
      </w:pPr>
    </w:p>
    <w:p w14:paraId="44548983" w14:textId="7CEC3659" w:rsidR="73F7058C" w:rsidRDefault="7E1B16D6" w:rsidP="55F169EE">
      <w:pPr>
        <w:pStyle w:val="ITStandard"/>
        <w:rPr>
          <w:ins w:id="539" w:author="Author"/>
          <w:lang w:val="en-US"/>
        </w:rPr>
      </w:pPr>
      <w:r w:rsidRPr="25835BCE">
        <w:rPr>
          <w:lang w:val="en-US"/>
        </w:rPr>
        <w:t>EOC aims at building an E2E network from components developed and produced by multiple European manufacturers</w:t>
      </w:r>
      <w:r w:rsidR="15CE6B62" w:rsidRPr="25835BCE">
        <w:rPr>
          <w:lang w:val="en-US"/>
        </w:rPr>
        <w:t xml:space="preserve"> and without one party </w:t>
      </w:r>
      <w:r w:rsidR="23CC67BF" w:rsidRPr="25835BCE">
        <w:rPr>
          <w:lang w:val="en-US"/>
        </w:rPr>
        <w:t xml:space="preserve">leading the design and </w:t>
      </w:r>
      <w:r w:rsidR="15CE6B62" w:rsidRPr="25835BCE">
        <w:rPr>
          <w:lang w:val="en-US"/>
        </w:rPr>
        <w:t xml:space="preserve">acting as </w:t>
      </w:r>
      <w:r w:rsidR="1BB0CFA4" w:rsidRPr="25835BCE">
        <w:rPr>
          <w:lang w:val="en-US"/>
        </w:rPr>
        <w:t>prime contractor</w:t>
      </w:r>
      <w:r w:rsidR="6E37CC6A" w:rsidRPr="25835BCE">
        <w:rPr>
          <w:lang w:val="en-US"/>
        </w:rPr>
        <w:t xml:space="preserve">. </w:t>
      </w:r>
      <w:r w:rsidR="113492A0" w:rsidRPr="55F169EE">
        <w:rPr>
          <w:lang w:val="en-US"/>
        </w:rPr>
        <w:t>This can result</w:t>
      </w:r>
      <w:r w:rsidR="6E37CC6A" w:rsidRPr="25835BCE">
        <w:rPr>
          <w:lang w:val="en-US"/>
        </w:rPr>
        <w:t xml:space="preserve"> in </w:t>
      </w:r>
      <w:r w:rsidR="113492A0" w:rsidRPr="55F169EE">
        <w:rPr>
          <w:lang w:val="en-US"/>
        </w:rPr>
        <w:t>o</w:t>
      </w:r>
      <w:r w:rsidR="60062946" w:rsidRPr="55F169EE">
        <w:rPr>
          <w:lang w:val="en-US"/>
        </w:rPr>
        <w:t xml:space="preserve">pen </w:t>
      </w:r>
      <w:r w:rsidR="73F7058C" w:rsidRPr="25835BCE">
        <w:rPr>
          <w:lang w:val="en-US"/>
        </w:rPr>
        <w:t xml:space="preserve">interfaces between components </w:t>
      </w:r>
      <w:r w:rsidR="11A35B4A" w:rsidRPr="55F169EE">
        <w:rPr>
          <w:lang w:val="en-US"/>
        </w:rPr>
        <w:t>with</w:t>
      </w:r>
      <w:r w:rsidR="73F7058C" w:rsidRPr="25835BCE">
        <w:rPr>
          <w:lang w:val="en-US"/>
        </w:rPr>
        <w:t xml:space="preserve"> technical and performance limitations</w:t>
      </w:r>
      <w:r w:rsidR="27CAF543" w:rsidRPr="25835BCE">
        <w:rPr>
          <w:lang w:val="en-US"/>
        </w:rPr>
        <w:t xml:space="preserve"> for the E2E network</w:t>
      </w:r>
      <w:r w:rsidR="73F7058C" w:rsidRPr="25835BCE">
        <w:rPr>
          <w:lang w:val="en-US"/>
        </w:rPr>
        <w:t xml:space="preserve">, that would not exist if the E2E product is designed proprietarily by one of the </w:t>
      </w:r>
      <w:r w:rsidR="707FA141" w:rsidRPr="25835BCE">
        <w:rPr>
          <w:lang w:val="en-US"/>
        </w:rPr>
        <w:t>currently market-leading manufacturers Huawei, Ericsson, Nokia.</w:t>
      </w:r>
      <w:r w:rsidR="4D981348" w:rsidRPr="25835BCE">
        <w:rPr>
          <w:lang w:val="en-US"/>
        </w:rPr>
        <w:t xml:space="preserve"> Overcoming these limitations requires </w:t>
      </w:r>
      <w:r w:rsidR="046001E1" w:rsidRPr="25835BCE">
        <w:rPr>
          <w:lang w:val="en-US"/>
        </w:rPr>
        <w:t>both further technical innovations and improvements as well as a</w:t>
      </w:r>
      <w:r w:rsidR="4D981348" w:rsidRPr="25835BCE">
        <w:rPr>
          <w:lang w:val="en-US"/>
        </w:rPr>
        <w:t>daptation of open interface specifications</w:t>
      </w:r>
      <w:r w:rsidR="5AA3E192" w:rsidRPr="25835BCE">
        <w:rPr>
          <w:lang w:val="en-US"/>
        </w:rPr>
        <w:t>.</w:t>
      </w:r>
    </w:p>
    <w:p w14:paraId="16951BDD" w14:textId="77777777" w:rsidR="006515A2" w:rsidRPr="00A14D02" w:rsidRDefault="006515A2" w:rsidP="006515A2">
      <w:pPr>
        <w:pStyle w:val="ITStandard"/>
        <w:rPr>
          <w:ins w:id="540" w:author="Author"/>
          <w:color w:val="00B0F0"/>
          <w:lang w:val="en-US"/>
        </w:rPr>
      </w:pPr>
    </w:p>
    <w:p w14:paraId="715AAEC5" w14:textId="77777777" w:rsidR="006515A2" w:rsidRPr="00A14D02" w:rsidRDefault="006515A2" w:rsidP="000C440F">
      <w:pPr>
        <w:pStyle w:val="ITberschrift111"/>
        <w:rPr>
          <w:ins w:id="541" w:author="Author"/>
        </w:rPr>
      </w:pPr>
      <w:bookmarkStart w:id="542" w:name="_Toc82673163"/>
      <w:bookmarkStart w:id="543" w:name="_Toc82723664"/>
      <w:bookmarkStart w:id="544" w:name="_Toc83310886"/>
      <w:ins w:id="545" w:author="Author">
        <w:r w:rsidRPr="00A14D02">
          <w:t>Economic risk</w:t>
        </w:r>
        <w:bookmarkEnd w:id="542"/>
        <w:bookmarkEnd w:id="543"/>
        <w:bookmarkEnd w:id="544"/>
      </w:ins>
    </w:p>
    <w:p w14:paraId="3EEFB254" w14:textId="77777777" w:rsidR="006515A2" w:rsidRPr="00112E44" w:rsidRDefault="006515A2" w:rsidP="006515A2">
      <w:pPr>
        <w:pStyle w:val="ITStandard"/>
        <w:rPr>
          <w:ins w:id="546" w:author="Author"/>
          <w:lang w:val="en-US"/>
        </w:rPr>
      </w:pPr>
      <w:ins w:id="547" w:author="Author">
        <w:r w:rsidRPr="00112E44">
          <w:rPr>
            <w:lang w:val="en-US"/>
          </w:rPr>
          <w:t xml:space="preserve">Regarding the economic risks, the technologies developed under the IPCEI on Microelectronics are positioned upstream of the products that will could ultimately be marketed by DT. Therefore, the risk is very high that DT would not be able to exploit commercially as expected the results of the project. </w:t>
        </w:r>
      </w:ins>
    </w:p>
    <w:p w14:paraId="6F419B5B" w14:textId="3118F131" w:rsidR="55F169EE" w:rsidRDefault="55F169EE" w:rsidP="55F169EE">
      <w:pPr>
        <w:pStyle w:val="ITStandard"/>
        <w:rPr>
          <w:lang w:val="en-US"/>
        </w:rPr>
      </w:pPr>
    </w:p>
    <w:p w14:paraId="4A1658B6" w14:textId="09E93BEA" w:rsidR="114F1320" w:rsidRPr="004819DE" w:rsidRDefault="006515A2" w:rsidP="55F169EE">
      <w:pPr>
        <w:pStyle w:val="ITStandard"/>
        <w:rPr>
          <w:rFonts w:asciiTheme="minorHAnsi" w:eastAsiaTheme="minorEastAsia" w:hAnsiTheme="minorHAnsi" w:cstheme="minorBidi"/>
          <w:lang w:val="en-US"/>
        </w:rPr>
      </w:pPr>
      <w:ins w:id="548" w:author="Author">
        <w:r w:rsidRPr="25835BCE">
          <w:rPr>
            <w:lang w:val="en-US"/>
          </w:rPr>
          <w:t xml:space="preserve">In particular, given learning curves in competing </w:t>
        </w:r>
        <w:commentRangeStart w:id="549"/>
        <w:r w:rsidRPr="25835BCE">
          <w:rPr>
            <w:lang w:val="en-US"/>
          </w:rPr>
          <w:t>technologies fo</w:t>
        </w:r>
      </w:ins>
      <w:r w:rsidRPr="25835BCE">
        <w:rPr>
          <w:lang w:val="en-US"/>
        </w:rPr>
        <w:t xml:space="preserve">r </w:t>
      </w:r>
      <w:commentRangeEnd w:id="549"/>
      <w:r>
        <w:rPr>
          <w:rStyle w:val="CommentReference"/>
        </w:rPr>
        <w:commentReference w:id="549"/>
      </w:r>
      <w:r w:rsidR="114F1320" w:rsidRPr="004819DE">
        <w:rPr>
          <w:lang w:val="en-US"/>
        </w:rPr>
        <w:t xml:space="preserve">mobile radio equipment is currently dominated by three main players </w:t>
      </w:r>
      <w:r w:rsidR="4171C9D2" w:rsidRPr="004819DE">
        <w:rPr>
          <w:lang w:val="en-US"/>
        </w:rPr>
        <w:t xml:space="preserve">each controlling its value chain for components and sub-components. </w:t>
      </w:r>
    </w:p>
    <w:p w14:paraId="2E244A1B" w14:textId="48EFEB1E" w:rsidR="25835BCE" w:rsidRPr="004819DE" w:rsidRDefault="25835BCE" w:rsidP="55F169EE">
      <w:pPr>
        <w:pStyle w:val="ITStandard"/>
        <w:rPr>
          <w:lang w:val="en-US"/>
        </w:rPr>
      </w:pPr>
    </w:p>
    <w:p w14:paraId="0C9F861B" w14:textId="5E17DCE6" w:rsidR="25835BCE" w:rsidRPr="004819DE" w:rsidRDefault="52817454" w:rsidP="55F169EE">
      <w:pPr>
        <w:pStyle w:val="ITStandard"/>
        <w:rPr>
          <w:lang w:val="en-US"/>
        </w:rPr>
      </w:pPr>
      <w:r w:rsidRPr="004819DE">
        <w:rPr>
          <w:lang w:val="en-US"/>
        </w:rPr>
        <w:t>It is difficult for</w:t>
      </w:r>
      <w:r w:rsidR="21486E8D" w:rsidRPr="004819DE">
        <w:rPr>
          <w:lang w:val="en-US"/>
        </w:rPr>
        <w:t xml:space="preserve"> small</w:t>
      </w:r>
      <w:r w:rsidR="4171C9D2" w:rsidRPr="004819DE">
        <w:rPr>
          <w:lang w:val="en-US"/>
        </w:rPr>
        <w:t xml:space="preserve"> </w:t>
      </w:r>
      <w:r w:rsidR="7A177192" w:rsidRPr="004819DE">
        <w:rPr>
          <w:lang w:val="en-US"/>
        </w:rPr>
        <w:t>manufacturers</w:t>
      </w:r>
      <w:r w:rsidR="4171C9D2" w:rsidRPr="004819DE">
        <w:rPr>
          <w:lang w:val="en-US"/>
        </w:rPr>
        <w:t xml:space="preserve"> to compete with the internal units of these 3 big players and sell their </w:t>
      </w:r>
      <w:r w:rsidR="1444F01F" w:rsidRPr="004819DE">
        <w:rPr>
          <w:lang w:val="en-US"/>
        </w:rPr>
        <w:t>components or sub-components successfully to these 3 players</w:t>
      </w:r>
      <w:r w:rsidR="676A3937" w:rsidRPr="004819DE">
        <w:rPr>
          <w:lang w:val="en-US"/>
        </w:rPr>
        <w:t>, who have, de facto, a significant amount of monop</w:t>
      </w:r>
      <w:r w:rsidR="40DA478E" w:rsidRPr="004819DE">
        <w:rPr>
          <w:lang w:val="en-US"/>
        </w:rPr>
        <w:t>sony power</w:t>
      </w:r>
      <w:r w:rsidR="3F5616B6" w:rsidRPr="004819DE">
        <w:rPr>
          <w:lang w:val="en-US"/>
        </w:rPr>
        <w:t xml:space="preserve"> due to the high fixed costs of entry. This exacerbates the problem as it results in small innovative SME’s</w:t>
      </w:r>
      <w:r w:rsidR="70FCFE40" w:rsidRPr="004819DE">
        <w:rPr>
          <w:lang w:val="en-US"/>
        </w:rPr>
        <w:t>, with limited financial capabilities, not to be able to develop enough cap</w:t>
      </w:r>
      <w:r w:rsidR="5C986B7F" w:rsidRPr="004819DE">
        <w:rPr>
          <w:lang w:val="en-US"/>
        </w:rPr>
        <w:t>acity to create sufficient economies of scale to compete with the big 3 players. The low production volume ends up allowing for fewer learning by doing effects, which li</w:t>
      </w:r>
      <w:r w:rsidR="3E92DA9B" w:rsidRPr="004819DE">
        <w:rPr>
          <w:lang w:val="en-US"/>
        </w:rPr>
        <w:t xml:space="preserve">mits the technical innovation that is achieved. </w:t>
      </w:r>
    </w:p>
    <w:p w14:paraId="68052D32" w14:textId="77777777" w:rsidR="006515A2" w:rsidRPr="00112E44" w:rsidRDefault="006515A2" w:rsidP="000C440F">
      <w:pPr>
        <w:pStyle w:val="ITberschrift111"/>
        <w:rPr>
          <w:ins w:id="550" w:author="Author"/>
        </w:rPr>
      </w:pPr>
      <w:bookmarkStart w:id="551" w:name="_Toc82673164"/>
      <w:bookmarkStart w:id="552" w:name="_Toc82723665"/>
      <w:bookmarkStart w:id="553" w:name="_Toc83310887"/>
      <w:ins w:id="554" w:author="Author">
        <w:r>
          <w:t>Partnership risk</w:t>
        </w:r>
        <w:bookmarkEnd w:id="551"/>
        <w:bookmarkEnd w:id="552"/>
        <w:bookmarkEnd w:id="553"/>
      </w:ins>
    </w:p>
    <w:p w14:paraId="29A3BECB" w14:textId="77777777" w:rsidR="006515A2" w:rsidRPr="00112E44" w:rsidRDefault="006515A2" w:rsidP="006515A2">
      <w:pPr>
        <w:pStyle w:val="ITStandard"/>
        <w:rPr>
          <w:ins w:id="555" w:author="Author"/>
          <w:lang w:val="en-US"/>
        </w:rPr>
      </w:pPr>
      <w:commentRangeStart w:id="556"/>
      <w:ins w:id="557" w:author="Author">
        <w:r w:rsidRPr="00112E44">
          <w:rPr>
            <w:lang w:val="en-US"/>
          </w:rPr>
          <w:t>The risk of partnership of a very large R&amp;D program such as the IPCEI on Microelectronics results from the difficulties to organize the coordination and the synergies between such a large number of actors and centers of competences that are culturally very different, as well as to maintain the cohesion of the partnership in the long run.</w:t>
        </w:r>
      </w:ins>
    </w:p>
    <w:p w14:paraId="790F6110" w14:textId="1361B919" w:rsidR="72567CC7" w:rsidRDefault="006515A2" w:rsidP="55F169EE">
      <w:pPr>
        <w:pStyle w:val="ITStandard"/>
        <w:rPr>
          <w:lang w:val="en-US"/>
        </w:rPr>
      </w:pPr>
      <w:ins w:id="558" w:author="Author">
        <w:r w:rsidRPr="25835BCE">
          <w:rPr>
            <w:lang w:val="en-US"/>
          </w:rPr>
          <w:t>The R&amp;D partnership set up in the project IPCEI on Microelectronics involves a very large number of partners coming from various sectors, they also have different sizes and institutional origins. Indeed, the IPCEI on Microelectronics requires academic research laboratories and companies to work together on common scientific and technological objectives. Given the strong interdependence between their activities, it will be very difficult to coordinate their numerous contributions to the project. It is clearly the case regarding the contributions of the numerous public research laboratories, which will work in parallel on multiple tasks of scientific modelling and development of basic technological building block.</w:t>
        </w:r>
      </w:ins>
      <w:r w:rsidR="3103A6E8" w:rsidRPr="55F169EE">
        <w:rPr>
          <w:lang w:val="en-US"/>
        </w:rPr>
        <w:t xml:space="preserve"> </w:t>
      </w:r>
      <w:r w:rsidR="72567CC7" w:rsidRPr="004819DE">
        <w:rPr>
          <w:lang w:val="en-US"/>
        </w:rPr>
        <w:tab/>
      </w:r>
      <w:r w:rsidR="3103A6E8" w:rsidRPr="55F169EE">
        <w:rPr>
          <w:lang w:val="en-US"/>
        </w:rPr>
        <w:t xml:space="preserve">Specifically, the </w:t>
      </w:r>
      <w:r w:rsidR="40708B44" w:rsidRPr="25835BCE">
        <w:rPr>
          <w:lang w:val="en-US"/>
        </w:rPr>
        <w:t>EOC partners in the value chain</w:t>
      </w:r>
      <w:r w:rsidR="3103A6E8" w:rsidRPr="55F169EE">
        <w:rPr>
          <w:lang w:val="en-US"/>
        </w:rPr>
        <w:t xml:space="preserve"> will include: </w:t>
      </w:r>
      <w:commentRangeEnd w:id="556"/>
      <w:r w:rsidR="72567CC7">
        <w:rPr>
          <w:rStyle w:val="CommentReference"/>
        </w:rPr>
        <w:commentReference w:id="556"/>
      </w:r>
      <w:r w:rsidR="40708B44" w:rsidRPr="25835BCE">
        <w:rPr>
          <w:lang w:val="en-US"/>
        </w:rPr>
        <w:t>Network operators, system integrators, manufacturers, providers of test equipment and other support services.</w:t>
      </w:r>
      <w:r w:rsidR="5AB78247" w:rsidRPr="25835BCE">
        <w:rPr>
          <w:lang w:val="en-US"/>
        </w:rPr>
        <w:t xml:space="preserve"> </w:t>
      </w:r>
      <w:r w:rsidR="7DBBF1EE" w:rsidRPr="55F169EE">
        <w:rPr>
          <w:lang w:val="en-US"/>
        </w:rPr>
        <w:t>Each part of the chain bound by</w:t>
      </w:r>
      <w:r w:rsidR="5AB78247" w:rsidRPr="25835BCE">
        <w:rPr>
          <w:lang w:val="en-US"/>
        </w:rPr>
        <w:t xml:space="preserve"> different economical constraints and interests.</w:t>
      </w:r>
      <w:r w:rsidR="390A0382" w:rsidRPr="55F169EE">
        <w:rPr>
          <w:lang w:val="en-US"/>
        </w:rPr>
        <w:t xml:space="preserve"> Moreover, this specific collaboration will involve a large variety of i</w:t>
      </w:r>
      <w:r w:rsidR="14CB239E" w:rsidRPr="55F169EE">
        <w:rPr>
          <w:lang w:val="en-US"/>
        </w:rPr>
        <w:t>ntercultural</w:t>
      </w:r>
      <w:r w:rsidR="5AB78247" w:rsidRPr="25835BCE">
        <w:rPr>
          <w:lang w:val="en-US"/>
        </w:rPr>
        <w:t xml:space="preserve"> differences and coordination problems resulting thereof, as the EOC partners are from multiple European countries</w:t>
      </w:r>
      <w:r w:rsidR="2138BF85" w:rsidRPr="55F169EE">
        <w:rPr>
          <w:lang w:val="en-US"/>
        </w:rPr>
        <w:t>. Finally, the par</w:t>
      </w:r>
      <w:r w:rsidR="31DDED98" w:rsidRPr="55F169EE">
        <w:rPr>
          <w:lang w:val="en-US"/>
        </w:rPr>
        <w:t>tners are of different size and scale, which could result in a lack of communication efficiency between</w:t>
      </w:r>
      <w:r w:rsidR="18E0A83D" w:rsidRPr="55F169EE">
        <w:rPr>
          <w:lang w:val="en-US"/>
        </w:rPr>
        <w:t xml:space="preserve"> more hierarchical organizations and firms which are closer to polyarchies. </w:t>
      </w:r>
      <w:r w:rsidR="6F4D1AFA" w:rsidRPr="55F169EE">
        <w:rPr>
          <w:lang w:val="en-US"/>
        </w:rPr>
        <w:t xml:space="preserve"> </w:t>
      </w:r>
    </w:p>
    <w:p w14:paraId="35B27D6A" w14:textId="349AEF96" w:rsidR="25835BCE" w:rsidRDefault="25835BCE" w:rsidP="25835BCE">
      <w:pPr>
        <w:pStyle w:val="ITStandard"/>
        <w:rPr>
          <w:ins w:id="559" w:author="Author"/>
          <w:lang w:val="en-US"/>
        </w:rPr>
      </w:pPr>
    </w:p>
    <w:p w14:paraId="38635F8B" w14:textId="77777777" w:rsidR="006515A2" w:rsidRPr="002F486E" w:rsidRDefault="006515A2" w:rsidP="000C440F">
      <w:pPr>
        <w:pStyle w:val="ITberschrift111"/>
        <w:rPr>
          <w:ins w:id="560" w:author="Author"/>
          <w:lang w:val="en-US"/>
        </w:rPr>
      </w:pPr>
      <w:bookmarkStart w:id="561" w:name="_Toc82673165"/>
      <w:bookmarkStart w:id="562" w:name="_Toc82723666"/>
      <w:bookmarkStart w:id="563" w:name="_Toc83310888"/>
      <w:ins w:id="564" w:author="Author">
        <w:r w:rsidRPr="25835BCE">
          <w:rPr>
            <w:lang w:val="en-US"/>
          </w:rPr>
          <w:lastRenderedPageBreak/>
          <w:t>Risk associated with major R&amp;D programs</w:t>
        </w:r>
        <w:bookmarkEnd w:id="561"/>
        <w:bookmarkEnd w:id="562"/>
        <w:bookmarkEnd w:id="563"/>
      </w:ins>
    </w:p>
    <w:p w14:paraId="57551DED" w14:textId="77777777" w:rsidR="006515A2" w:rsidRPr="00112E44" w:rsidRDefault="006515A2" w:rsidP="006515A2">
      <w:pPr>
        <w:pStyle w:val="ITStandard"/>
        <w:rPr>
          <w:ins w:id="565" w:author="Author"/>
          <w:lang w:val="en-US"/>
        </w:rPr>
      </w:pPr>
      <w:commentRangeStart w:id="566"/>
      <w:ins w:id="567" w:author="Author">
        <w:r w:rsidRPr="00112E44">
          <w:rPr>
            <w:lang w:val="en-US"/>
          </w:rPr>
          <w:t>Major R&amp;D programs such as IPCEI on Microelectronics, which extend over several years and aim at many technological breakthroughs, are generally exposed to numerous and significant risks that are not all identified and even less quantified. For example, it is common for nominal objectives not to be achieved, also there may be defects at the interfaces, delays in the availability of the results of a subsystem, failures of partners during the program, technical and functional problems, etc. This is why significant uncertainty often weighs on the respect of the initial schedule, as well as on the forecasted estimation of R&amp;D and FID expenditures. The two risks are associated to the extent that each year of delay generally induces significant additional costs.</w:t>
        </w:r>
      </w:ins>
    </w:p>
    <w:p w14:paraId="776A0368" w14:textId="77777777" w:rsidR="006515A2" w:rsidRPr="00112E44" w:rsidRDefault="006515A2" w:rsidP="006515A2">
      <w:pPr>
        <w:pStyle w:val="ITStandard"/>
        <w:rPr>
          <w:ins w:id="568" w:author="Author"/>
          <w:lang w:val="en-US"/>
        </w:rPr>
      </w:pPr>
      <w:ins w:id="569" w:author="Author">
        <w:r w:rsidRPr="00112E44">
          <w:rPr>
            <w:lang w:val="en-US"/>
          </w:rPr>
          <w:t>Moreover, it is reasonable to consider that the more elementary building block are included in the objectives of the program, the more these risks intensify and the chances of failure multiply exponentially. In the IPCEI on Microelectronics, DT plans to work on several technological building blocks, as well as on their integration, which has an adverse impact on its chances of success.</w:t>
        </w:r>
      </w:ins>
      <w:commentRangeEnd w:id="566"/>
      <w:r>
        <w:rPr>
          <w:rStyle w:val="CommentReference"/>
        </w:rPr>
        <w:commentReference w:id="566"/>
      </w:r>
    </w:p>
    <w:p w14:paraId="3911A5B7" w14:textId="77777777" w:rsidR="006515A2" w:rsidRPr="00112E44" w:rsidRDefault="006515A2" w:rsidP="000C440F">
      <w:pPr>
        <w:pStyle w:val="ITberschrift111"/>
        <w:rPr>
          <w:ins w:id="570" w:author="Author"/>
        </w:rPr>
      </w:pPr>
      <w:bookmarkStart w:id="571" w:name="_Toc82673166"/>
      <w:bookmarkStart w:id="572" w:name="_Toc82723667"/>
      <w:bookmarkStart w:id="573" w:name="_Toc83310889"/>
      <w:ins w:id="574" w:author="Author">
        <w:r>
          <w:t>Regulatory risk</w:t>
        </w:r>
        <w:bookmarkEnd w:id="571"/>
        <w:bookmarkEnd w:id="572"/>
        <w:bookmarkEnd w:id="573"/>
      </w:ins>
    </w:p>
    <w:p w14:paraId="750F3DE9" w14:textId="77777777" w:rsidR="006515A2" w:rsidRPr="00112E44" w:rsidRDefault="006515A2" w:rsidP="006515A2">
      <w:pPr>
        <w:pStyle w:val="ITStandard"/>
        <w:rPr>
          <w:ins w:id="575" w:author="Author"/>
          <w:lang w:val="en-US"/>
        </w:rPr>
      </w:pPr>
      <w:commentRangeStart w:id="576"/>
      <w:ins w:id="577" w:author="Author">
        <w:r w:rsidRPr="00112E44">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ins>
    </w:p>
    <w:p w14:paraId="64C70B14" w14:textId="77777777" w:rsidR="006515A2" w:rsidRPr="00112E44" w:rsidRDefault="006515A2" w:rsidP="006515A2">
      <w:pPr>
        <w:pStyle w:val="ITStandard"/>
        <w:rPr>
          <w:ins w:id="578" w:author="Author"/>
          <w:lang w:val="en-US"/>
        </w:rPr>
      </w:pPr>
      <w:ins w:id="579" w:author="Author">
        <w:r w:rsidRPr="00112E44">
          <w:rPr>
            <w:lang w:val="en-US"/>
          </w:rPr>
          <w:t>These regulations apply in particular to manufacturing processes that use substances banned only in Europe, which may limit the operation of European factories. For the purposes of the IPCEI on Microelectronics, it is important to focus attention to comply with these European regulations, which are often more stringent than those in force in the United States and Asia.</w:t>
        </w:r>
      </w:ins>
    </w:p>
    <w:p w14:paraId="4300ECC9" w14:textId="77E68CC5" w:rsidR="006515A2" w:rsidRPr="00112E44" w:rsidRDefault="006515A2" w:rsidP="006515A2">
      <w:pPr>
        <w:pStyle w:val="ITStandard"/>
        <w:rPr>
          <w:ins w:id="580" w:author="Author"/>
          <w:lang w:val="en-US"/>
        </w:rPr>
      </w:pPr>
      <w:ins w:id="581" w:author="Author">
        <w:r w:rsidRPr="00112E44">
          <w:rPr>
            <w:lang w:val="en-US"/>
          </w:rPr>
          <w:t>Complying with such regulations may have severe consequences on FID investments by increasing the costs and slowing down the industrialization process from a competitive point of view.</w:t>
        </w:r>
      </w:ins>
      <w:commentRangeEnd w:id="576"/>
      <w:r>
        <w:rPr>
          <w:rStyle w:val="CommentReference"/>
        </w:rPr>
        <w:commentReference w:id="576"/>
      </w:r>
    </w:p>
    <w:p w14:paraId="1588B1CA" w14:textId="77777777" w:rsidR="006515A2" w:rsidRPr="00112E44" w:rsidRDefault="006515A2" w:rsidP="000C440F">
      <w:pPr>
        <w:pStyle w:val="ITberschrift111"/>
        <w:rPr>
          <w:ins w:id="582" w:author="Author"/>
        </w:rPr>
      </w:pPr>
      <w:bookmarkStart w:id="583" w:name="_Toc82673167"/>
      <w:bookmarkStart w:id="584" w:name="_Toc82723668"/>
      <w:bookmarkStart w:id="585" w:name="_Toc83310890"/>
      <w:ins w:id="586" w:author="Author">
        <w:r>
          <w:t>Strategic and organizational risk</w:t>
        </w:r>
        <w:bookmarkEnd w:id="583"/>
        <w:bookmarkEnd w:id="584"/>
        <w:bookmarkEnd w:id="585"/>
      </w:ins>
    </w:p>
    <w:p w14:paraId="381952E6" w14:textId="77777777" w:rsidR="006515A2" w:rsidRPr="00112E44" w:rsidRDefault="006515A2" w:rsidP="006515A2">
      <w:pPr>
        <w:pStyle w:val="ITStandard"/>
        <w:rPr>
          <w:ins w:id="587" w:author="Author"/>
          <w:lang w:val="en-US"/>
        </w:rPr>
      </w:pPr>
      <w:ins w:id="588" w:author="Author">
        <w:r w:rsidRPr="00112E44">
          <w:rPr>
            <w:lang w:val="en-US"/>
          </w:rPr>
          <w:t xml:space="preserve">The strategic and organizational risks are those associated with DT strategic dependence on a specific sector, </w:t>
        </w:r>
        <w:proofErr w:type="spellStart"/>
        <w:r w:rsidRPr="00112E44">
          <w:rPr>
            <w:lang w:val="en-US"/>
          </w:rPr>
          <w:t>i.e.</w:t>
        </w:r>
        <w:commentRangeStart w:id="589"/>
        <w:r w:rsidRPr="00112E44">
          <w:rPr>
            <w:lang w:val="en-US"/>
          </w:rPr>
          <w:t>example</w:t>
        </w:r>
        <w:commentRangeEnd w:id="589"/>
        <w:proofErr w:type="spellEnd"/>
        <w:r w:rsidRPr="00112E44">
          <w:rPr>
            <w:rStyle w:val="CommentReference"/>
          </w:rPr>
          <w:commentReference w:id="589"/>
        </w:r>
        <w:r w:rsidRPr="00112E44">
          <w:rPr>
            <w:lang w:val="en-US"/>
          </w:rPr>
          <w:t xml:space="preserve">. They also include the risks associated with the availability of raw materials, especially needle and regular pet coke, potential market power of one or more of DT customers, the geopolitical risk in the manufacturing of </w:t>
        </w:r>
        <w:commentRangeStart w:id="590"/>
        <w:r w:rsidRPr="00112E44">
          <w:rPr>
            <w:lang w:val="en-US"/>
          </w:rPr>
          <w:t xml:space="preserve">XX </w:t>
        </w:r>
        <w:commentRangeEnd w:id="590"/>
        <w:r w:rsidRPr="00112E44">
          <w:rPr>
            <w:rStyle w:val="CommentReference"/>
          </w:rPr>
          <w:commentReference w:id="590"/>
        </w:r>
        <w:r w:rsidRPr="00112E44">
          <w:rPr>
            <w:lang w:val="en-US"/>
          </w:rPr>
          <w:t>components or the mastering of the technologies and their ecosystems.</w:t>
        </w:r>
      </w:ins>
    </w:p>
    <w:p w14:paraId="3E8E0417" w14:textId="77777777" w:rsidR="006515A2" w:rsidRPr="00112E44" w:rsidRDefault="006515A2" w:rsidP="006515A2">
      <w:pPr>
        <w:pStyle w:val="ITStandard"/>
        <w:rPr>
          <w:ins w:id="591" w:author="Author"/>
          <w:lang w:val="en-US"/>
        </w:rPr>
      </w:pPr>
    </w:p>
    <w:p w14:paraId="693FCB95" w14:textId="77777777" w:rsidR="006515A2" w:rsidRPr="002F486E" w:rsidRDefault="006515A2" w:rsidP="000C440F">
      <w:pPr>
        <w:pStyle w:val="ITberschrift111"/>
        <w:rPr>
          <w:ins w:id="592" w:author="Author"/>
          <w:lang w:val="en-US"/>
        </w:rPr>
      </w:pPr>
      <w:bookmarkStart w:id="593" w:name="_Toc82673168"/>
      <w:bookmarkStart w:id="594" w:name="_Toc82723669"/>
      <w:bookmarkStart w:id="595" w:name="_Toc83310891"/>
      <w:ins w:id="596" w:author="Author">
        <w:r w:rsidRPr="25835BCE">
          <w:rPr>
            <w:lang w:val="en-US"/>
          </w:rPr>
          <w:t>Difficulty to recruit highly qualified personnel</w:t>
        </w:r>
        <w:bookmarkEnd w:id="593"/>
        <w:bookmarkEnd w:id="594"/>
        <w:bookmarkEnd w:id="595"/>
      </w:ins>
    </w:p>
    <w:p w14:paraId="4F71FC2E" w14:textId="77777777" w:rsidR="006515A2" w:rsidRPr="00112E44" w:rsidRDefault="006515A2" w:rsidP="006515A2">
      <w:pPr>
        <w:pStyle w:val="ITStandard"/>
        <w:rPr>
          <w:ins w:id="597" w:author="Author"/>
          <w:lang w:val="en-US"/>
        </w:rPr>
      </w:pPr>
      <w:commentRangeStart w:id="598"/>
      <w:ins w:id="599" w:author="Author">
        <w:r w:rsidRPr="00112E44">
          <w:rPr>
            <w:lang w:val="en-US"/>
          </w:rPr>
          <w:t>At global level, the telecommunications sector suffers from an important difficulty for the recruitment of highly qualified profiles, a problem that hinders the development and commercialization of innovative technologies. This shortage is a result of mismatches between needed skills and available skills on the labor market. The qualifications proposed by the education system, university formations or training programs lag behind the fast-changing specific highly qualified profiles required in the telecommunications sector. This problem is well documented in numerous studies, reports and research publications.</w:t>
        </w:r>
      </w:ins>
    </w:p>
    <w:p w14:paraId="62E43D83" w14:textId="77777777" w:rsidR="006515A2" w:rsidRPr="00112E44" w:rsidRDefault="006515A2" w:rsidP="006515A2">
      <w:pPr>
        <w:pStyle w:val="ITStandard"/>
        <w:rPr>
          <w:ins w:id="600" w:author="Author"/>
          <w:lang w:val="en-US"/>
        </w:rPr>
      </w:pPr>
      <w:ins w:id="601" w:author="Author">
        <w:r w:rsidRPr="00112E44">
          <w:rPr>
            <w:lang w:val="en-US"/>
          </w:rPr>
          <w:t xml:space="preserve">One key problem is that training programs fail to include several scientific disciplines under one technological field, while companies in the telecommunications sector are demanding profiles with strong interdisciplinary skills. </w:t>
        </w:r>
      </w:ins>
    </w:p>
    <w:p w14:paraId="6918AB65" w14:textId="77777777" w:rsidR="006515A2" w:rsidRPr="00112E44" w:rsidRDefault="006515A2" w:rsidP="006515A2">
      <w:pPr>
        <w:pStyle w:val="ITStandard"/>
        <w:rPr>
          <w:ins w:id="602" w:author="Author"/>
          <w:lang w:val="en-US"/>
        </w:rPr>
      </w:pPr>
      <w:ins w:id="603" w:author="Author">
        <w:r w:rsidRPr="00112E44">
          <w:rPr>
            <w:lang w:val="en-US"/>
          </w:rPr>
          <w:lastRenderedPageBreak/>
          <w:t>One of the main objectives of the public support for the IPCEI on Microelectronics is precisely to foster university – industry collaboration and to enhance the attractiveness of the European batteries clusters regarding the highly qualified labor market, thus supporting the evolution of academia to train and supply to the market these highly qualified profiles. For that purpose, thanks to public funding, the IPCEI on Microelectronics will implement the following features at a very large European level: a strengthening of partnerships, a better circulation of ideas and people and a better mutual understanding between public research organizations and companies.</w:t>
        </w:r>
        <w:commentRangeEnd w:id="598"/>
        <w:r w:rsidRPr="00112E44">
          <w:rPr>
            <w:rStyle w:val="CommentReference"/>
          </w:rPr>
          <w:commentReference w:id="598"/>
        </w:r>
      </w:ins>
    </w:p>
    <w:p w14:paraId="7274359A" w14:textId="77777777" w:rsidR="006515A2" w:rsidRPr="00A14D02" w:rsidRDefault="006515A2" w:rsidP="000C440F">
      <w:pPr>
        <w:pStyle w:val="ITberschrift111"/>
        <w:rPr>
          <w:ins w:id="604" w:author="Author"/>
        </w:rPr>
      </w:pPr>
      <w:bookmarkStart w:id="605" w:name="_Toc82673169"/>
      <w:bookmarkStart w:id="606" w:name="_Toc82723670"/>
      <w:bookmarkStart w:id="607" w:name="_Toc83310892"/>
      <w:commentRangeStart w:id="608"/>
      <w:ins w:id="609" w:author="Author">
        <w:r>
          <w:t xml:space="preserve">Strategic independence of supply </w:t>
        </w:r>
      </w:ins>
      <w:commentRangeEnd w:id="608"/>
      <w:r>
        <w:rPr>
          <w:rStyle w:val="CommentReference"/>
        </w:rPr>
        <w:commentReference w:id="608"/>
      </w:r>
      <w:bookmarkEnd w:id="605"/>
      <w:bookmarkEnd w:id="606"/>
      <w:bookmarkEnd w:id="607"/>
    </w:p>
    <w:p w14:paraId="0BD6512D" w14:textId="2256A35C" w:rsidR="006515A2" w:rsidRPr="008C412E" w:rsidRDefault="1E831436" w:rsidP="55F169EE">
      <w:pPr>
        <w:pStyle w:val="ITAbsatzohneNr"/>
        <w:spacing w:after="120"/>
        <w:jc w:val="both"/>
        <w:rPr>
          <w:rFonts w:eastAsiaTheme="minorEastAsia"/>
          <w:lang w:val="en-US"/>
        </w:rPr>
      </w:pPr>
      <w:r w:rsidRPr="25835BCE">
        <w:rPr>
          <w:lang w:val="en-US"/>
        </w:rPr>
        <w:t xml:space="preserve">Design of cloud servers builds heavily on Intel components, as well as the </w:t>
      </w:r>
      <w:commentRangeStart w:id="610"/>
      <w:r w:rsidRPr="25835BCE">
        <w:rPr>
          <w:lang w:val="en-US"/>
        </w:rPr>
        <w:t xml:space="preserve">SW for RU, </w:t>
      </w:r>
      <w:r w:rsidR="0BD3832C" w:rsidRPr="25835BCE">
        <w:rPr>
          <w:lang w:val="en-US"/>
        </w:rPr>
        <w:t>DU, CU</w:t>
      </w:r>
      <w:commentRangeEnd w:id="610"/>
      <w:r>
        <w:rPr>
          <w:rStyle w:val="CommentReference"/>
        </w:rPr>
        <w:commentReference w:id="610"/>
      </w:r>
      <w:r w:rsidR="0BD3832C" w:rsidRPr="25835BCE">
        <w:rPr>
          <w:lang w:val="en-US"/>
        </w:rPr>
        <w:t xml:space="preserve"> on the Intel </w:t>
      </w:r>
      <w:proofErr w:type="spellStart"/>
      <w:r w:rsidR="0BD3832C" w:rsidRPr="25835BCE">
        <w:rPr>
          <w:lang w:val="en-US"/>
        </w:rPr>
        <w:t>FlexRAN</w:t>
      </w:r>
      <w:proofErr w:type="spellEnd"/>
      <w:r w:rsidR="0BD3832C" w:rsidRPr="25835BCE">
        <w:rPr>
          <w:lang w:val="en-US"/>
        </w:rPr>
        <w:t xml:space="preserve"> concept. Manufactures for cloud servers are mainly based in the US and in Asia. </w:t>
      </w:r>
      <w:r w:rsidR="381DE2FD" w:rsidRPr="55F169EE">
        <w:rPr>
          <w:lang w:val="en-US"/>
        </w:rPr>
        <w:t xml:space="preserve">The EOC will result in within </w:t>
      </w:r>
      <w:proofErr w:type="spellStart"/>
      <w:r w:rsidR="381DE2FD" w:rsidRPr="55F169EE">
        <w:rPr>
          <w:lang w:val="en-US"/>
        </w:rPr>
        <w:t>Europea</w:t>
      </w:r>
      <w:proofErr w:type="spellEnd"/>
      <w:r w:rsidR="381DE2FD" w:rsidRPr="55F169EE">
        <w:rPr>
          <w:lang w:val="en-US"/>
        </w:rPr>
        <w:t xml:space="preserve"> capacity for the entirety of the supply chain. </w:t>
      </w:r>
    </w:p>
    <w:p w14:paraId="09966FDC" w14:textId="77777777" w:rsidR="00B8163D" w:rsidRPr="00504B99" w:rsidRDefault="00B8163D" w:rsidP="00B8163D">
      <w:pPr>
        <w:pStyle w:val="ITberschrift11"/>
        <w:rPr>
          <w:lang w:val="en-US"/>
        </w:rPr>
      </w:pPr>
      <w:bookmarkStart w:id="611" w:name="_Toc83310893"/>
      <w:r w:rsidRPr="00504B99">
        <w:rPr>
          <w:lang w:val="en-US"/>
        </w:rPr>
        <w:t>Adequacy of the state aid instrument</w:t>
      </w:r>
      <w:bookmarkEnd w:id="611"/>
    </w:p>
    <w:p w14:paraId="6E258046" w14:textId="637AEE99" w:rsidR="00B8163D" w:rsidRDefault="00B8163D" w:rsidP="00A50B11">
      <w:pPr>
        <w:pStyle w:val="ITAbsatzohneNr"/>
        <w:spacing w:after="120"/>
        <w:jc w:val="both"/>
        <w:rPr>
          <w:i/>
          <w:sz w:val="22"/>
          <w:lang w:val="en-US"/>
        </w:rPr>
      </w:pPr>
    </w:p>
    <w:p w14:paraId="3828AFA7" w14:textId="77777777" w:rsidR="006515A2" w:rsidRPr="00112E44" w:rsidRDefault="006515A2" w:rsidP="00A42A45">
      <w:pPr>
        <w:pStyle w:val="N3"/>
        <w:numPr>
          <w:ilvl w:val="2"/>
          <w:numId w:val="15"/>
        </w:numPr>
        <w:ind w:left="426"/>
        <w:rPr>
          <w:ins w:id="612" w:author="Author"/>
          <w:color w:val="auto"/>
        </w:rPr>
      </w:pPr>
      <w:bookmarkStart w:id="613" w:name="_Toc82673171"/>
      <w:bookmarkStart w:id="614" w:name="_Toc82723672"/>
      <w:bookmarkStart w:id="615" w:name="_Toc83310894"/>
      <w:ins w:id="616" w:author="Author">
        <w:r w:rsidRPr="00112E44">
          <w:rPr>
            <w:color w:val="auto"/>
          </w:rPr>
          <w:t>Appropriateness among alternative policy instruments</w:t>
        </w:r>
        <w:bookmarkEnd w:id="613"/>
        <w:bookmarkEnd w:id="614"/>
        <w:bookmarkEnd w:id="615"/>
      </w:ins>
    </w:p>
    <w:p w14:paraId="0BE77A8E" w14:textId="77777777" w:rsidR="006515A2" w:rsidRPr="00112E44" w:rsidRDefault="006515A2" w:rsidP="006515A2">
      <w:pPr>
        <w:pStyle w:val="ITStandard"/>
        <w:rPr>
          <w:ins w:id="617" w:author="Author"/>
          <w:lang w:val="en-US"/>
        </w:rPr>
      </w:pPr>
      <w:ins w:id="618" w:author="Author">
        <w:r w:rsidRPr="00112E44">
          <w:rPr>
            <w:lang w:val="en-US"/>
          </w:rPr>
          <w:t>There is no other less distortive policy instrument than State aid which would make it possible to achieve the same result for the IPCEI on Microelectronics.</w:t>
        </w:r>
      </w:ins>
    </w:p>
    <w:p w14:paraId="4A5547BE" w14:textId="77777777" w:rsidR="006515A2" w:rsidRPr="00112E44" w:rsidRDefault="006515A2" w:rsidP="00A42A45">
      <w:pPr>
        <w:pStyle w:val="N4"/>
        <w:numPr>
          <w:ilvl w:val="3"/>
          <w:numId w:val="15"/>
        </w:numPr>
        <w:ind w:left="851"/>
        <w:rPr>
          <w:ins w:id="619" w:author="Author"/>
          <w:lang w:val="en-US"/>
        </w:rPr>
      </w:pPr>
      <w:ins w:id="620" w:author="Author">
        <w:r w:rsidRPr="00112E44">
          <w:rPr>
            <w:lang w:val="en-US"/>
          </w:rPr>
          <w:t>The regulation</w:t>
        </w:r>
      </w:ins>
    </w:p>
    <w:p w14:paraId="44AE19AB" w14:textId="77777777" w:rsidR="006515A2" w:rsidRPr="00112E44" w:rsidRDefault="006515A2" w:rsidP="006515A2">
      <w:pPr>
        <w:pStyle w:val="ITStandard"/>
        <w:rPr>
          <w:ins w:id="621" w:author="Author"/>
          <w:lang w:val="en-US"/>
        </w:rPr>
      </w:pPr>
      <w:ins w:id="622" w:author="Author">
        <w:r w:rsidRPr="00112E44">
          <w:rPr>
            <w:lang w:val="en-US"/>
          </w:rPr>
          <w:t>Regulation is a standard and widely used public policy instrument. The use of regulation to implement the IPCEI on Microelectronics has little practical consistency. In theory only, Member States could impose to companies in the industry to develop the innovations proposed in the IPCEI on telecommunications, based on full technical specifications. However, because of the numerous technological uncertainties weighing on the technological building blocks and integrated systems to be developed, such regulation does not seem to be realistic. For example, it is very likely that due to deficient information from the State regarding the evolution of the telecommunications market, regarding the technological state of the art, regarding the strategies of the different actors, etc., the choice to impose the development of such an innovation rather than another would be inefficient.</w:t>
        </w:r>
      </w:ins>
    </w:p>
    <w:p w14:paraId="661B8032" w14:textId="77777777" w:rsidR="006515A2" w:rsidRPr="00112E44" w:rsidRDefault="006515A2" w:rsidP="006515A2">
      <w:pPr>
        <w:pStyle w:val="ITStandard"/>
        <w:rPr>
          <w:ins w:id="623" w:author="Author"/>
          <w:lang w:val="en-US"/>
        </w:rPr>
      </w:pPr>
      <w:ins w:id="624" w:author="Author">
        <w:r w:rsidRPr="00112E44">
          <w:rPr>
            <w:lang w:val="en-US"/>
          </w:rPr>
          <w:t>It is much more efficient to trust the strategies and technological choices of companies to decide on their R&amp;D projects. This is the option retained in the IPCEI on Microelectronics.</w:t>
        </w:r>
      </w:ins>
    </w:p>
    <w:p w14:paraId="4811FE84" w14:textId="77777777" w:rsidR="006515A2" w:rsidRPr="00112E44" w:rsidRDefault="006515A2" w:rsidP="006515A2">
      <w:pPr>
        <w:pStyle w:val="ITStandard"/>
        <w:rPr>
          <w:ins w:id="625" w:author="Author"/>
          <w:lang w:val="en-US"/>
        </w:rPr>
      </w:pPr>
    </w:p>
    <w:p w14:paraId="755DED8F" w14:textId="77777777" w:rsidR="006515A2" w:rsidRPr="00112E44" w:rsidRDefault="006515A2" w:rsidP="00A42A45">
      <w:pPr>
        <w:pStyle w:val="N4"/>
        <w:numPr>
          <w:ilvl w:val="3"/>
          <w:numId w:val="15"/>
        </w:numPr>
        <w:ind w:left="851"/>
        <w:rPr>
          <w:ins w:id="626" w:author="Author"/>
          <w:lang w:val="en-US"/>
        </w:rPr>
      </w:pPr>
      <w:ins w:id="627" w:author="Author">
        <w:r w:rsidRPr="00112E44">
          <w:rPr>
            <w:lang w:val="en-US"/>
          </w:rPr>
          <w:t>A better funding of public research</w:t>
        </w:r>
      </w:ins>
    </w:p>
    <w:p w14:paraId="2F6F7E76" w14:textId="77777777" w:rsidR="006515A2" w:rsidRPr="00112E44" w:rsidRDefault="006515A2" w:rsidP="006515A2">
      <w:pPr>
        <w:pStyle w:val="ITStandard"/>
        <w:rPr>
          <w:ins w:id="628" w:author="Author"/>
          <w:lang w:val="en-US"/>
        </w:rPr>
      </w:pPr>
      <w:ins w:id="629" w:author="Author">
        <w:r w:rsidRPr="00112E44">
          <w:rPr>
            <w:lang w:val="en-US"/>
          </w:rPr>
          <w:t xml:space="preserve">The IPCEI on Microelectronics aims at removing technological barriers and demonstrating the technical and economic viability of many industrial innovations in the field of networks. The project must therefore have a strong technological and industrial component, on top of its scientific dimension. To this end, R&amp;D activities must be carried out simultaneously in public research organizations (which will contribute, with their advanced knowledge, to the development of scientific models, generic technological building blocks,) and in companies, which have the essential role to ensure the development of new technologies and their industrial and commercial deployment. A very important gap (in terms of time, cost, and risk) </w:t>
        </w:r>
        <w:r w:rsidRPr="00112E44">
          <w:rPr>
            <w:lang w:val="en-US"/>
          </w:rPr>
          <w:lastRenderedPageBreak/>
          <w:t xml:space="preserve">separates the concepts studied in PROs from the demonstration of the </w:t>
        </w:r>
        <w:proofErr w:type="spellStart"/>
        <w:r w:rsidRPr="00112E44">
          <w:rPr>
            <w:lang w:val="en-US"/>
          </w:rPr>
          <w:t>technico</w:t>
        </w:r>
        <w:proofErr w:type="spellEnd"/>
        <w:r w:rsidRPr="00112E44">
          <w:rPr>
            <w:lang w:val="en-US"/>
          </w:rPr>
          <w:t>-economic viability of an innovation, carried out in companies.</w:t>
        </w:r>
      </w:ins>
    </w:p>
    <w:p w14:paraId="635343EA" w14:textId="77777777" w:rsidR="006515A2" w:rsidRPr="00112E44" w:rsidRDefault="006515A2" w:rsidP="006515A2">
      <w:pPr>
        <w:pStyle w:val="ITStandard"/>
        <w:rPr>
          <w:ins w:id="630" w:author="Author"/>
          <w:lang w:val="en-US"/>
        </w:rPr>
      </w:pPr>
      <w:ins w:id="631" w:author="Author">
        <w:r w:rsidRPr="22943C38">
          <w:rPr>
            <w:lang w:val="en-US"/>
          </w:rPr>
          <w:t xml:space="preserve">A better funding of public research would not achieve the same effect as the State aid from France for the IPCEI on Microelectronics, meaning the structuration of a sustainable ecosystem of research and innovation around a very large R&amp;D partnership between many public and private actors from numerous EU Member </w:t>
        </w:r>
        <w:commentRangeStart w:id="632"/>
        <w:commentRangeStart w:id="633"/>
        <w:r w:rsidRPr="22943C38">
          <w:rPr>
            <w:lang w:val="en-US"/>
          </w:rPr>
          <w:t>States</w:t>
        </w:r>
      </w:ins>
      <w:commentRangeEnd w:id="632"/>
      <w:r>
        <w:rPr>
          <w:rStyle w:val="CommentReference"/>
        </w:rPr>
        <w:commentReference w:id="632"/>
      </w:r>
      <w:commentRangeEnd w:id="633"/>
      <w:r>
        <w:rPr>
          <w:rStyle w:val="CommentReference"/>
        </w:rPr>
        <w:commentReference w:id="633"/>
      </w:r>
      <w:ins w:id="634" w:author="Author">
        <w:r w:rsidRPr="22943C38">
          <w:rPr>
            <w:lang w:val="en-US"/>
          </w:rPr>
          <w:t>.</w:t>
        </w:r>
      </w:ins>
    </w:p>
    <w:p w14:paraId="0C615A0D" w14:textId="77777777" w:rsidR="006515A2" w:rsidRPr="00112E44" w:rsidRDefault="006515A2" w:rsidP="006515A2">
      <w:pPr>
        <w:pStyle w:val="ITStandard"/>
        <w:rPr>
          <w:ins w:id="635" w:author="Author"/>
          <w:lang w:val="en-US"/>
        </w:rPr>
      </w:pPr>
    </w:p>
    <w:p w14:paraId="39C91C0B" w14:textId="77777777" w:rsidR="006515A2" w:rsidRPr="00112E44" w:rsidRDefault="006515A2" w:rsidP="00A42A45">
      <w:pPr>
        <w:pStyle w:val="N3"/>
        <w:numPr>
          <w:ilvl w:val="2"/>
          <w:numId w:val="15"/>
        </w:numPr>
        <w:ind w:left="426"/>
        <w:rPr>
          <w:ins w:id="636" w:author="Author"/>
          <w:color w:val="auto"/>
        </w:rPr>
      </w:pPr>
      <w:bookmarkStart w:id="637" w:name="_Toc82673172"/>
      <w:bookmarkStart w:id="638" w:name="_Toc82723673"/>
      <w:bookmarkStart w:id="639" w:name="_Toc83310895"/>
      <w:ins w:id="640" w:author="Author">
        <w:r w:rsidRPr="00112E44">
          <w:rPr>
            <w:color w:val="auto"/>
          </w:rPr>
          <w:t>Appropriateness among different State aid instruments</w:t>
        </w:r>
        <w:bookmarkEnd w:id="637"/>
        <w:bookmarkEnd w:id="638"/>
        <w:bookmarkEnd w:id="639"/>
      </w:ins>
    </w:p>
    <w:p w14:paraId="7345B1AD" w14:textId="77777777" w:rsidR="006515A2" w:rsidRPr="00112E44" w:rsidRDefault="006515A2" w:rsidP="006515A2">
      <w:pPr>
        <w:pStyle w:val="ITStandard"/>
        <w:rPr>
          <w:ins w:id="641" w:author="Author"/>
          <w:lang w:val="en-US"/>
        </w:rPr>
      </w:pPr>
      <w:ins w:id="642" w:author="Author">
        <w:r w:rsidRPr="00112E44">
          <w:rPr>
            <w:lang w:val="en-US"/>
          </w:rPr>
          <w:t>In the context of the IPCEI on Microelectronics, the main market and systemic failures come from spillovers, coordination problems and Europe’s strategic dependence. To address these failures, a grant is the most appropriate State aid instrument.</w:t>
        </w:r>
      </w:ins>
    </w:p>
    <w:p w14:paraId="53BE3853" w14:textId="77777777" w:rsidR="006515A2" w:rsidRPr="00112E44" w:rsidRDefault="006515A2" w:rsidP="006515A2">
      <w:pPr>
        <w:pStyle w:val="ITStandard"/>
        <w:rPr>
          <w:ins w:id="643" w:author="Author"/>
          <w:lang w:val="en-US"/>
        </w:rPr>
      </w:pPr>
      <w:ins w:id="644" w:author="Author">
        <w:r w:rsidRPr="00112E44">
          <w:rPr>
            <w:lang w:val="en-US"/>
          </w:rPr>
          <w:t xml:space="preserve">A public soft loan, a State guarantee or a repayable advance are not viable alternatives because the project does not have the required rate of return to make it attractive should such instruments be received. </w:t>
        </w:r>
      </w:ins>
    </w:p>
    <w:p w14:paraId="4383B95E" w14:textId="77777777" w:rsidR="006515A2" w:rsidRPr="00112E44" w:rsidRDefault="006515A2" w:rsidP="006515A2">
      <w:pPr>
        <w:pStyle w:val="ITStandard"/>
        <w:rPr>
          <w:ins w:id="645" w:author="Author"/>
          <w:lang w:val="en-US"/>
        </w:rPr>
      </w:pPr>
      <w:ins w:id="646" w:author="Author">
        <w:r w:rsidRPr="00112E44">
          <w:rPr>
            <w:lang w:val="en-US"/>
          </w:rPr>
          <w:t>The grant is intended to compensate for the low profitability of the project for DT without State aid, induced by the very high level of spillovers (see Section 3). It is well known in economic theory that such positive externality is corrected by granting a so-called Pigouvian subsidy to the economic agent who is at the origin of the externality, namely DT who carries out the R&amp;D and FID activities which will benefit to third parties.</w:t>
        </w:r>
      </w:ins>
    </w:p>
    <w:p w14:paraId="2F6B3699" w14:textId="77777777" w:rsidR="006515A2" w:rsidRPr="00112E44" w:rsidRDefault="006515A2" w:rsidP="006515A2">
      <w:pPr>
        <w:pStyle w:val="ITStandard"/>
        <w:rPr>
          <w:ins w:id="647" w:author="Author"/>
          <w:lang w:val="en-US"/>
        </w:rPr>
      </w:pPr>
      <w:ins w:id="648" w:author="Author">
        <w:r w:rsidRPr="00112E44">
          <w:rPr>
            <w:lang w:val="en-US"/>
          </w:rPr>
          <w:t>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ins>
    </w:p>
    <w:p w14:paraId="3F1A5131" w14:textId="77777777" w:rsidR="006515A2" w:rsidRPr="00112E44" w:rsidRDefault="006515A2" w:rsidP="006515A2">
      <w:pPr>
        <w:pStyle w:val="ITStandard"/>
        <w:rPr>
          <w:ins w:id="649" w:author="Author"/>
          <w:szCs w:val="22"/>
          <w:lang w:val="en-US"/>
        </w:rPr>
      </w:pPr>
      <w:ins w:id="650" w:author="Author">
        <w:r w:rsidRPr="00112E44">
          <w:rPr>
            <w:szCs w:val="22"/>
            <w:lang w:val="en-US"/>
          </w:rPr>
          <w:t>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from the technical and commercial point of view). The grant DT is therefore the appropriate aid instrument to address the coordination problems in IPCEI on Microelectronics.</w:t>
        </w:r>
      </w:ins>
    </w:p>
    <w:p w14:paraId="6FA994D2" w14:textId="77777777" w:rsidR="006515A2" w:rsidRPr="001E2CC8" w:rsidRDefault="006515A2" w:rsidP="006515A2">
      <w:pPr>
        <w:pStyle w:val="ITStandard"/>
        <w:rPr>
          <w:lang w:val="en-US"/>
        </w:rPr>
      </w:pPr>
      <w:ins w:id="651" w:author="Author">
        <w:r w:rsidRPr="00112E44">
          <w:rPr>
            <w:szCs w:val="22"/>
            <w:lang w:val="en-US"/>
          </w:rPr>
          <w:t xml:space="preserve">However, the grant provided by Germany to DT could be backed upon a claw-back mechanism that shall be targeted on the FID activities and related costs / State aid (they are closest to the market). </w:t>
        </w:r>
      </w:ins>
    </w:p>
    <w:p w14:paraId="7E204CA1" w14:textId="77777777" w:rsidR="006515A2" w:rsidRPr="00504B99" w:rsidRDefault="006515A2" w:rsidP="00A50B11">
      <w:pPr>
        <w:pStyle w:val="ITAbsatzohneNr"/>
        <w:spacing w:after="120"/>
        <w:jc w:val="both"/>
        <w:rPr>
          <w:i/>
          <w:sz w:val="22"/>
          <w:lang w:val="en-US"/>
        </w:rPr>
      </w:pPr>
    </w:p>
    <w:p w14:paraId="2FB6F637" w14:textId="77777777" w:rsidR="00A274BD" w:rsidRPr="00A16672" w:rsidRDefault="00FB71D8" w:rsidP="00A274BD">
      <w:pPr>
        <w:pStyle w:val="ITberschrift1"/>
        <w:rPr>
          <w:lang w:val="en-GB"/>
        </w:rPr>
      </w:pPr>
      <w:bookmarkStart w:id="652" w:name="_Toc83310896"/>
      <w:commentRangeStart w:id="653"/>
      <w:r w:rsidRPr="00504B99">
        <w:rPr>
          <w:lang w:val="en-GB"/>
        </w:rPr>
        <w:lastRenderedPageBreak/>
        <w:t>Necessity</w:t>
      </w:r>
      <w:commentRangeEnd w:id="653"/>
      <w:r w:rsidR="0006119B">
        <w:rPr>
          <w:rStyle w:val="CommentReference"/>
        </w:rPr>
        <w:commentReference w:id="653"/>
      </w:r>
      <w:r w:rsidRPr="00504B99">
        <w:rPr>
          <w:lang w:val="en-GB"/>
        </w:rPr>
        <w:t xml:space="preserve"> and Proportionality</w:t>
      </w:r>
      <w:bookmarkEnd w:id="652"/>
    </w:p>
    <w:p w14:paraId="19106E54" w14:textId="7CFF68C8" w:rsidR="006A3625" w:rsidRPr="000956E9" w:rsidRDefault="006A3625" w:rsidP="00504B99">
      <w:pPr>
        <w:pStyle w:val="ITberschrift11"/>
        <w:rPr>
          <w:lang w:val="en-GB"/>
        </w:rPr>
      </w:pPr>
      <w:bookmarkStart w:id="654" w:name="_Toc83310897"/>
      <w:r w:rsidRPr="00A16672">
        <w:rPr>
          <w:lang w:val="en-GB"/>
        </w:rPr>
        <w:t xml:space="preserve">Absence of </w:t>
      </w:r>
      <w:r w:rsidRPr="000956E9">
        <w:rPr>
          <w:lang w:val="en-GB"/>
        </w:rPr>
        <w:t>similar projects</w:t>
      </w:r>
      <w:bookmarkEnd w:id="654"/>
    </w:p>
    <w:p w14:paraId="266557E5" w14:textId="3A847A12" w:rsidR="006A3625" w:rsidRDefault="006A3625">
      <w:pPr>
        <w:spacing w:after="200"/>
        <w:rPr>
          <w:i/>
          <w:lang w:val="en-GB"/>
        </w:rPr>
      </w:pPr>
      <w:r w:rsidRPr="00504B99">
        <w:rPr>
          <w:i/>
          <w:lang w:val="en-GB"/>
        </w:rPr>
        <w:t>Explain that there is no similar project in Europe</w:t>
      </w:r>
    </w:p>
    <w:p w14:paraId="53EC1832" w14:textId="56F015FA" w:rsidR="00B264C8" w:rsidRPr="004819DE" w:rsidDel="00F04780" w:rsidRDefault="00B264C8" w:rsidP="00B264C8">
      <w:pPr>
        <w:jc w:val="both"/>
        <w:rPr>
          <w:del w:id="655" w:author="Author"/>
          <w:lang w:val="en-US"/>
        </w:rPr>
      </w:pPr>
      <w:commentRangeStart w:id="656"/>
      <w:del w:id="657" w:author="Author">
        <w:r w:rsidRPr="00B264C8" w:rsidDel="00F04780">
          <w:rPr>
            <w:rFonts w:eastAsia="Arial" w:cs="Arial"/>
            <w:sz w:val="22"/>
            <w:szCs w:val="22"/>
            <w:highlight w:val="yellow"/>
            <w:lang w:val="en-GB"/>
          </w:rPr>
          <w:delText>According</w:delText>
        </w:r>
      </w:del>
      <w:commentRangeEnd w:id="656"/>
      <w:r w:rsidR="00F04780">
        <w:rPr>
          <w:rStyle w:val="CommentReference"/>
        </w:rPr>
        <w:commentReference w:id="656"/>
      </w:r>
      <w:del w:id="658" w:author="Author">
        <w:r w:rsidRPr="00B264C8" w:rsidDel="00F04780">
          <w:rPr>
            <w:rFonts w:eastAsia="Arial" w:cs="Arial"/>
            <w:sz w:val="22"/>
            <w:szCs w:val="22"/>
            <w:highlight w:val="yellow"/>
            <w:lang w:val="en-GB"/>
          </w:rPr>
          <w:delText xml:space="preserve"> to DT and the German Authority’s best knowledge and to public information, no similar project exists today in Europe.</w:delText>
        </w:r>
      </w:del>
    </w:p>
    <w:p w14:paraId="074BCB6D" w14:textId="77777777" w:rsidR="00B264C8" w:rsidRPr="004819DE" w:rsidRDefault="00B264C8">
      <w:pPr>
        <w:spacing w:after="200"/>
        <w:rPr>
          <w:i/>
          <w:lang w:val="en-US"/>
        </w:rPr>
      </w:pPr>
    </w:p>
    <w:p w14:paraId="18E9BBB1" w14:textId="77777777" w:rsidR="000D2E0B" w:rsidRPr="00504B99" w:rsidRDefault="000D2E0B" w:rsidP="00504B99">
      <w:pPr>
        <w:pStyle w:val="ITberschrift11"/>
        <w:rPr>
          <w:lang w:val="en-GB"/>
        </w:rPr>
      </w:pPr>
      <w:bookmarkStart w:id="659" w:name="_Toc83310898"/>
      <w:r w:rsidRPr="00504B99">
        <w:rPr>
          <w:lang w:val="en-GB"/>
        </w:rPr>
        <w:t>Counterfactual scenario</w:t>
      </w:r>
      <w:bookmarkEnd w:id="659"/>
    </w:p>
    <w:p w14:paraId="32EED8FC" w14:textId="08068F4F" w:rsidR="38749746" w:rsidRDefault="38749746" w:rsidP="38749746">
      <w:pPr>
        <w:pStyle w:val="ITAbsatzohneNr"/>
        <w:rPr>
          <w:lang w:val="en-GB"/>
        </w:rPr>
      </w:pPr>
    </w:p>
    <w:p w14:paraId="30546D79" w14:textId="15508F70" w:rsidR="1BA7A677" w:rsidRPr="004819DE" w:rsidRDefault="1BA7A677">
      <w:pPr>
        <w:rPr>
          <w:lang w:val="en-US"/>
        </w:rPr>
      </w:pPr>
      <w:r w:rsidRPr="38749746">
        <w:rPr>
          <w:rFonts w:eastAsia="Arial" w:cs="Arial"/>
          <w:lang w:val="en-GB"/>
        </w:rPr>
        <w:t>DT has a clearly defined counterfactual scenario. If DT does not receive funding it will continue to build networks in usual way and continue to provide the same quality to its customers. In fact, the counterfactual scenario has DT earning revenues which are identical to the project described. Indeed, whether the network structure is open or closed is not very important for DT’s bottom line, instead, the project is important to introduce different layers of competition. DT will simply continue to invest its current R&amp;D budget in addressing its current markets (5G, customer service, broadband etc)..</w:t>
      </w:r>
    </w:p>
    <w:p w14:paraId="13FB04DC" w14:textId="12DAEEEB" w:rsidR="1BA7A677" w:rsidRPr="004819DE" w:rsidRDefault="1BA7A677">
      <w:pPr>
        <w:rPr>
          <w:lang w:val="en-US"/>
        </w:rPr>
      </w:pPr>
      <w:r w:rsidRPr="38749746">
        <w:rPr>
          <w:rFonts w:eastAsia="Arial" w:cs="Arial"/>
          <w:lang w:val="en-GB"/>
        </w:rPr>
        <w:t xml:space="preserve"> </w:t>
      </w:r>
    </w:p>
    <w:p w14:paraId="1D8C3928" w14:textId="74994EC0" w:rsidR="1BA7A677" w:rsidRPr="004819DE" w:rsidRDefault="1BA7A677">
      <w:pPr>
        <w:rPr>
          <w:lang w:val="en-US"/>
        </w:rPr>
      </w:pPr>
      <w:r w:rsidRPr="38749746">
        <w:rPr>
          <w:rFonts w:eastAsia="Arial" w:cs="Arial"/>
          <w:lang w:val="en-GB"/>
        </w:rPr>
        <w:t xml:space="preserve">The counterfactual scenario then involves a very different project which has identical revenues and lower costs, but has no positive effect on European competition. In the view of DT, O-RAN will have many long-term benefits which will stem from having competition at different levels of the supply chain, but these benefits are not quantifiable in any measurable manner on DT’s own bottom line. </w:t>
      </w:r>
    </w:p>
    <w:p w14:paraId="3CB088DD" w14:textId="66A14709" w:rsidR="1BA7A677" w:rsidRPr="004819DE" w:rsidRDefault="1BA7A677">
      <w:pPr>
        <w:rPr>
          <w:lang w:val="en-US"/>
        </w:rPr>
      </w:pPr>
      <w:r w:rsidRPr="38749746">
        <w:rPr>
          <w:rFonts w:eastAsia="Arial" w:cs="Arial"/>
          <w:lang w:val="en-GB"/>
        </w:rPr>
        <w:t xml:space="preserve"> </w:t>
      </w:r>
    </w:p>
    <w:p w14:paraId="29C9C387" w14:textId="10D64D96" w:rsidR="1BA7A677" w:rsidRPr="004819DE" w:rsidRDefault="1BA7A677">
      <w:pPr>
        <w:rPr>
          <w:lang w:val="en-US"/>
        </w:rPr>
      </w:pPr>
      <w:r w:rsidRPr="38749746">
        <w:rPr>
          <w:rFonts w:eastAsia="Arial" w:cs="Arial"/>
          <w:lang w:val="en-GB"/>
        </w:rPr>
        <w:t xml:space="preserve">Without the State aid, DT will not be able to kickstart EOC activity. Though DT will continue to lead the consortium of the various telecommunication players in Europe, the progress will likely be very slow as there are free rider issues in making this project occur: players have an incentive to simply join in once the fixed costs have been undertake. It is enormously difficult to get O-Ran project started without compensating the first movers. </w:t>
      </w:r>
    </w:p>
    <w:p w14:paraId="19376695" w14:textId="06ACBAAE" w:rsidR="1BA7A677" w:rsidRPr="004819DE" w:rsidRDefault="1BA7A677">
      <w:pPr>
        <w:rPr>
          <w:lang w:val="en-US"/>
        </w:rPr>
      </w:pPr>
      <w:r w:rsidRPr="38749746">
        <w:rPr>
          <w:rFonts w:eastAsia="Arial" w:cs="Arial"/>
          <w:lang w:val="en-GB"/>
        </w:rPr>
        <w:t xml:space="preserve"> </w:t>
      </w:r>
    </w:p>
    <w:p w14:paraId="39586683" w14:textId="2E7CD915" w:rsidR="1BA7A677" w:rsidRPr="004819DE" w:rsidRDefault="1BA7A677">
      <w:pPr>
        <w:rPr>
          <w:lang w:val="en-US"/>
        </w:rPr>
      </w:pPr>
      <w:r w:rsidRPr="38749746">
        <w:rPr>
          <w:rFonts w:eastAsia="Arial" w:cs="Arial"/>
          <w:lang w:val="en-GB"/>
        </w:rPr>
        <w:t>The funding gap is then simply the difference between the NPV of the project with O-RAN to the difference without O-RAN. This difference will stem uniquely from the extraordinary costs that DT will undertake in the O-RAN scenario as revenues are expected to be identical</w:t>
      </w:r>
      <w:r w:rsidRPr="38749746">
        <w:rPr>
          <w:rFonts w:eastAsia="Arial" w:cs="Arial"/>
          <w:sz w:val="22"/>
          <w:szCs w:val="22"/>
          <w:lang w:val="en-GB"/>
        </w:rPr>
        <w:t>.</w:t>
      </w:r>
    </w:p>
    <w:p w14:paraId="1C873BB1" w14:textId="4FFF74D5" w:rsidR="38749746" w:rsidRDefault="38749746" w:rsidP="38749746">
      <w:pPr>
        <w:pStyle w:val="ITAbsatzohneNr"/>
        <w:rPr>
          <w:lang w:val="en-GB"/>
        </w:rPr>
      </w:pPr>
    </w:p>
    <w:p w14:paraId="59D2446C" w14:textId="77777777" w:rsidR="00F2403D" w:rsidRPr="00B264C8" w:rsidRDefault="00F2403D" w:rsidP="00F2403D">
      <w:pPr>
        <w:pStyle w:val="ITAbsatzohneNr"/>
        <w:spacing w:after="120"/>
        <w:jc w:val="both"/>
        <w:rPr>
          <w:i/>
          <w:color w:val="00B0F0"/>
          <w:lang w:val="en-GB"/>
        </w:rPr>
      </w:pPr>
      <w:r w:rsidRPr="00B264C8">
        <w:rPr>
          <w:i/>
          <w:color w:val="00B0F0"/>
          <w:lang w:val="en-GB"/>
        </w:rPr>
        <w:t xml:space="preserve">Describe explicitly the effect of the state aid incentive effect on your company. </w:t>
      </w:r>
    </w:p>
    <w:p w14:paraId="7297DC3E" w14:textId="77777777" w:rsidR="00F2403D" w:rsidRPr="00B264C8" w:rsidRDefault="00F2403D" w:rsidP="00F2403D">
      <w:pPr>
        <w:pStyle w:val="ITAbsatzohneNr"/>
        <w:spacing w:after="120"/>
        <w:jc w:val="both"/>
        <w:rPr>
          <w:i/>
          <w:color w:val="00B0F0"/>
          <w:lang w:val="en-GB"/>
        </w:rPr>
      </w:pPr>
      <w:r w:rsidRPr="00B264C8">
        <w:rPr>
          <w:i/>
          <w:color w:val="00B0F0"/>
          <w:lang w:val="en-GB"/>
        </w:rPr>
        <w:t xml:space="preserve">Describe what will happen when funding will not be realized for the project. If you would not realize the project, how will your company maintain business capacity? </w:t>
      </w:r>
    </w:p>
    <w:p w14:paraId="46E91DC6"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There should also be a counterfactual scenario at the overall IPCEI level, </w:t>
      </w:r>
      <w:r w:rsidR="001D6A22" w:rsidRPr="00B264C8">
        <w:rPr>
          <w:i/>
          <w:color w:val="00B0F0"/>
          <w:lang w:val="en-GB"/>
        </w:rPr>
        <w:t>in order</w:t>
      </w:r>
      <w:r w:rsidRPr="00B264C8">
        <w:rPr>
          <w:i/>
          <w:color w:val="00B0F0"/>
          <w:lang w:val="en-GB"/>
        </w:rPr>
        <w:t xml:space="preserve"> to understand what happens if the IPCEI would not take place. A counterfactual at IPCEI </w:t>
      </w:r>
      <w:r w:rsidR="001D6A22" w:rsidRPr="00B264C8">
        <w:rPr>
          <w:i/>
          <w:color w:val="00B0F0"/>
          <w:lang w:val="en-GB"/>
        </w:rPr>
        <w:t>level could</w:t>
      </w:r>
      <w:r w:rsidRPr="00B264C8">
        <w:rPr>
          <w:i/>
          <w:color w:val="00B0F0"/>
          <w:lang w:val="en-GB"/>
        </w:rPr>
        <w:t xml:space="preserve"> consist in technology developments taking place slower than with the aided IPCEI.</w:t>
      </w:r>
    </w:p>
    <w:p w14:paraId="78281A74" w14:textId="77777777" w:rsidR="00FE1B3C" w:rsidRPr="00B264C8" w:rsidRDefault="00FE1B3C" w:rsidP="00FE1B3C">
      <w:pPr>
        <w:pStyle w:val="ITAbsatzohneNr"/>
        <w:spacing w:after="120"/>
        <w:jc w:val="both"/>
        <w:rPr>
          <w:i/>
          <w:color w:val="00B0F0"/>
          <w:lang w:val="en-GB"/>
        </w:rPr>
      </w:pPr>
      <w:r w:rsidRPr="00B264C8">
        <w:rPr>
          <w:i/>
          <w:color w:val="00B0F0"/>
          <w:lang w:val="en-GB"/>
        </w:rPr>
        <w:t>Description &amp; substantiation of the counterfactual scenario at company level:</w:t>
      </w:r>
    </w:p>
    <w:p w14:paraId="358BD910"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The counterfactual scenario should be described in sufficient detail. E.g. a mere statement </w:t>
      </w:r>
      <w:r w:rsidR="001D6A22" w:rsidRPr="00B264C8">
        <w:rPr>
          <w:i/>
          <w:color w:val="00B0F0"/>
          <w:lang w:val="en-GB"/>
        </w:rPr>
        <w:t>that “the</w:t>
      </w:r>
      <w:r w:rsidRPr="00B264C8">
        <w:rPr>
          <w:i/>
          <w:color w:val="00B0F0"/>
          <w:lang w:val="en-GB"/>
        </w:rPr>
        <w:t xml:space="preserve"> company would not undertake the project as planned in its Member State without the </w:t>
      </w:r>
      <w:r w:rsidR="001D6A22" w:rsidRPr="00B264C8">
        <w:rPr>
          <w:i/>
          <w:color w:val="00B0F0"/>
          <w:lang w:val="en-GB"/>
        </w:rPr>
        <w:t>aid” is</w:t>
      </w:r>
      <w:r w:rsidRPr="00B264C8">
        <w:rPr>
          <w:i/>
          <w:color w:val="00B0F0"/>
          <w:lang w:val="en-GB"/>
        </w:rPr>
        <w:t xml:space="preserve"> not sufficient. It should be described in detail if it will not undertake the project at all, or </w:t>
      </w:r>
      <w:r w:rsidR="001D6A22" w:rsidRPr="00B264C8">
        <w:rPr>
          <w:i/>
          <w:color w:val="00B0F0"/>
          <w:lang w:val="en-GB"/>
        </w:rPr>
        <w:t>will undertake</w:t>
      </w:r>
      <w:r w:rsidRPr="00B264C8">
        <w:rPr>
          <w:i/>
          <w:color w:val="00B0F0"/>
          <w:lang w:val="en-GB"/>
        </w:rPr>
        <w:t xml:space="preserve"> it but in a different manner/extent, or will possibly undertake it somewhere else. </w:t>
      </w:r>
      <w:r w:rsidR="001D6A22" w:rsidRPr="00B264C8">
        <w:rPr>
          <w:i/>
          <w:color w:val="00B0F0"/>
          <w:lang w:val="en-GB"/>
        </w:rPr>
        <w:t>As the</w:t>
      </w:r>
      <w:r w:rsidRPr="00B264C8">
        <w:rPr>
          <w:i/>
          <w:color w:val="00B0F0"/>
          <w:lang w:val="en-GB"/>
        </w:rPr>
        <w:t xml:space="preserve"> IPCEI Communication requires, the intended change must be specified (the change </w:t>
      </w:r>
      <w:r w:rsidR="001D6A22" w:rsidRPr="00B264C8">
        <w:rPr>
          <w:i/>
          <w:color w:val="00B0F0"/>
          <w:lang w:val="en-GB"/>
        </w:rPr>
        <w:t>in behaviour</w:t>
      </w:r>
      <w:r w:rsidRPr="00B264C8">
        <w:rPr>
          <w:i/>
          <w:color w:val="00B0F0"/>
          <w:lang w:val="en-GB"/>
        </w:rPr>
        <w:t xml:space="preserve"> which is expected to result from the State aid, that is to say whether a new project </w:t>
      </w:r>
      <w:r w:rsidR="001D6A22" w:rsidRPr="00B264C8">
        <w:rPr>
          <w:i/>
          <w:color w:val="00B0F0"/>
          <w:lang w:val="en-GB"/>
        </w:rPr>
        <w:t>is triggered</w:t>
      </w:r>
      <w:r w:rsidRPr="00B264C8">
        <w:rPr>
          <w:i/>
          <w:color w:val="00B0F0"/>
          <w:lang w:val="en-GB"/>
        </w:rPr>
        <w:t xml:space="preserve">, or the size, scope or speed of a project is enhanced; The change of behaviour has to </w:t>
      </w:r>
      <w:r w:rsidR="001D6A22" w:rsidRPr="00B264C8">
        <w:rPr>
          <w:i/>
          <w:color w:val="00B0F0"/>
          <w:lang w:val="en-GB"/>
        </w:rPr>
        <w:t>be identified</w:t>
      </w:r>
      <w:r w:rsidRPr="00B264C8">
        <w:rPr>
          <w:i/>
          <w:color w:val="00B0F0"/>
          <w:lang w:val="en-GB"/>
        </w:rPr>
        <w:t xml:space="preserve"> by comparing what would be the expected outcome and level of intended activity </w:t>
      </w:r>
      <w:r w:rsidR="001D6A22" w:rsidRPr="00B264C8">
        <w:rPr>
          <w:i/>
          <w:color w:val="00B0F0"/>
          <w:lang w:val="en-GB"/>
        </w:rPr>
        <w:t>with and</w:t>
      </w:r>
      <w:r w:rsidRPr="00B264C8">
        <w:rPr>
          <w:i/>
          <w:color w:val="00B0F0"/>
          <w:lang w:val="en-GB"/>
        </w:rPr>
        <w:t xml:space="preserve"> without aid).</w:t>
      </w:r>
    </w:p>
    <w:p w14:paraId="65650CD2" w14:textId="2847AFD5" w:rsidR="00FE1B3C" w:rsidRPr="00B264C8" w:rsidRDefault="00FE1B3C" w:rsidP="00FE1B3C">
      <w:pPr>
        <w:pStyle w:val="ITAbsatzohneNr"/>
        <w:spacing w:after="120"/>
        <w:jc w:val="both"/>
        <w:rPr>
          <w:i/>
          <w:color w:val="00B0F0"/>
          <w:lang w:val="en-GB"/>
        </w:rPr>
      </w:pPr>
      <w:r w:rsidRPr="00B264C8">
        <w:rPr>
          <w:i/>
          <w:color w:val="00B0F0"/>
          <w:lang w:val="en-GB"/>
        </w:rPr>
        <w:lastRenderedPageBreak/>
        <w:t xml:space="preserve">• It is vital to have sufficient substantiation of the counterfactual, </w:t>
      </w:r>
      <w:proofErr w:type="spellStart"/>
      <w:r w:rsidRPr="00B264C8">
        <w:rPr>
          <w:color w:val="00B0F0"/>
          <w:lang w:val="en-GB"/>
        </w:rPr>
        <w:t>eg</w:t>
      </w:r>
      <w:r w:rsidR="00C7449B" w:rsidRPr="00B264C8">
        <w:rPr>
          <w:color w:val="00B0F0"/>
          <w:lang w:val="en-GB"/>
        </w:rPr>
        <w:t>.</w:t>
      </w:r>
      <w:proofErr w:type="spellEnd"/>
      <w:r w:rsidR="00A26678" w:rsidRPr="00B264C8">
        <w:rPr>
          <w:color w:val="00B0F0"/>
          <w:lang w:val="en-GB"/>
        </w:rPr>
        <w:t xml:space="preserve"> </w:t>
      </w:r>
      <w:r w:rsidRPr="00B264C8">
        <w:rPr>
          <w:color w:val="00B0F0"/>
          <w:lang w:val="en-GB"/>
        </w:rPr>
        <w:t>via</w:t>
      </w:r>
      <w:r w:rsidRPr="00B264C8">
        <w:rPr>
          <w:i/>
          <w:color w:val="00B0F0"/>
          <w:lang w:val="en-GB"/>
        </w:rPr>
        <w:t xml:space="preserve"> authentic </w:t>
      </w:r>
      <w:r w:rsidR="001D6A22" w:rsidRPr="00B264C8">
        <w:rPr>
          <w:i/>
          <w:color w:val="00B0F0"/>
          <w:lang w:val="en-GB"/>
        </w:rPr>
        <w:t>internal company</w:t>
      </w:r>
      <w:r w:rsidRPr="00B264C8">
        <w:rPr>
          <w:i/>
          <w:color w:val="00B0F0"/>
          <w:lang w:val="en-GB"/>
        </w:rPr>
        <w:t xml:space="preserve"> documents, showing that the company faces a clear choice and how the decision </w:t>
      </w:r>
      <w:r w:rsidR="001D6A22" w:rsidRPr="00B264C8">
        <w:rPr>
          <w:i/>
          <w:color w:val="00B0F0"/>
          <w:lang w:val="en-GB"/>
        </w:rPr>
        <w:t>on whether</w:t>
      </w:r>
      <w:r w:rsidRPr="00B264C8">
        <w:rPr>
          <w:i/>
          <w:color w:val="00B0F0"/>
          <w:lang w:val="en-GB"/>
        </w:rPr>
        <w:t xml:space="preserve"> to carry out the project is taken. This requirement is in line with the </w:t>
      </w:r>
      <w:r w:rsidR="001D6A22" w:rsidRPr="00B264C8">
        <w:rPr>
          <w:i/>
          <w:color w:val="00B0F0"/>
          <w:lang w:val="en-GB"/>
        </w:rPr>
        <w:t>documentary evidence</w:t>
      </w:r>
      <w:r w:rsidRPr="00B264C8">
        <w:rPr>
          <w:i/>
          <w:color w:val="00B0F0"/>
          <w:lang w:val="en-GB"/>
        </w:rPr>
        <w:t xml:space="preserve"> required in RDI State aid cases.</w:t>
      </w:r>
    </w:p>
    <w:p w14:paraId="70A9B1DF" w14:textId="77777777" w:rsidR="00FE1B3C" w:rsidRPr="00B264C8" w:rsidRDefault="00FE1B3C" w:rsidP="00FE1B3C">
      <w:pPr>
        <w:pStyle w:val="ITAbsatzohneNr"/>
        <w:spacing w:after="120"/>
        <w:jc w:val="both"/>
        <w:rPr>
          <w:i/>
          <w:color w:val="00B0F0"/>
          <w:lang w:val="en-GB"/>
        </w:rPr>
      </w:pPr>
      <w:r w:rsidRPr="00B264C8">
        <w:rPr>
          <w:i/>
          <w:color w:val="00B0F0"/>
          <w:lang w:val="en-GB"/>
        </w:rPr>
        <w:t>Excel sheet calculations:</w:t>
      </w:r>
    </w:p>
    <w:p w14:paraId="3919B332" w14:textId="77777777" w:rsidR="00FE1B3C" w:rsidRPr="00B264C8" w:rsidRDefault="00FE1B3C" w:rsidP="00FE1B3C">
      <w:pPr>
        <w:pStyle w:val="ITAbsatzohneNr"/>
        <w:spacing w:after="120"/>
        <w:jc w:val="both"/>
        <w:rPr>
          <w:i/>
          <w:color w:val="00B0F0"/>
          <w:lang w:val="en-GB"/>
        </w:rPr>
      </w:pPr>
      <w:r w:rsidRPr="00B264C8">
        <w:rPr>
          <w:i/>
          <w:color w:val="00B0F0"/>
          <w:lang w:val="en-GB"/>
        </w:rPr>
        <w:t>a) In the absence of alternative project:</w:t>
      </w:r>
    </w:p>
    <w:p w14:paraId="29FC505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If the counterfactual scenario is that there is no alternative project, there is no need for </w:t>
      </w:r>
      <w:r w:rsidR="001D6A22" w:rsidRPr="00B264C8">
        <w:rPr>
          <w:i/>
          <w:color w:val="00B0F0"/>
          <w:lang w:val="en-GB"/>
        </w:rPr>
        <w:t>a counterfactual</w:t>
      </w:r>
      <w:r w:rsidRPr="00B264C8">
        <w:rPr>
          <w:i/>
          <w:color w:val="00B0F0"/>
          <w:lang w:val="en-GB"/>
        </w:rPr>
        <w:t xml:space="preserve"> project tab with calculations in the Excel sheet. The Commission will only </w:t>
      </w:r>
      <w:r w:rsidR="001D6A22" w:rsidRPr="00B264C8">
        <w:rPr>
          <w:i/>
          <w:color w:val="00B0F0"/>
          <w:lang w:val="en-GB"/>
        </w:rPr>
        <w:t>assess the</w:t>
      </w:r>
      <w:r w:rsidRPr="00B264C8">
        <w:rPr>
          <w:i/>
          <w:color w:val="00B0F0"/>
          <w:lang w:val="en-GB"/>
        </w:rPr>
        <w:t xml:space="preserve"> eligible cost and funding gap calculations for the basic scenario.</w:t>
      </w:r>
    </w:p>
    <w:p w14:paraId="4FA2146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Proportionality of aid amount per beneficiary company: two step check of the </w:t>
      </w:r>
      <w:r w:rsidR="001D6A22" w:rsidRPr="00B264C8">
        <w:rPr>
          <w:i/>
          <w:color w:val="00B0F0"/>
          <w:lang w:val="en-GB"/>
        </w:rPr>
        <w:t>IPCEI Communication</w:t>
      </w:r>
      <w:r w:rsidRPr="00B264C8">
        <w:rPr>
          <w:i/>
          <w:color w:val="00B0F0"/>
          <w:lang w:val="en-GB"/>
        </w:rPr>
        <w:t xml:space="preserve"> in case there is no alternative project:</w:t>
      </w:r>
    </w:p>
    <w:p w14:paraId="17F4CF17"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1) Identify the eligible costs: The possible eligible costs are listed in the Annex of the </w:t>
      </w:r>
      <w:r w:rsidR="001D6A22" w:rsidRPr="00B264C8">
        <w:rPr>
          <w:i/>
          <w:color w:val="00B0F0"/>
          <w:lang w:val="en-GB"/>
        </w:rPr>
        <w:t>IPCEI Communication</w:t>
      </w:r>
      <w:r w:rsidRPr="00B264C8">
        <w:rPr>
          <w:i/>
          <w:color w:val="00B0F0"/>
          <w:lang w:val="en-GB"/>
        </w:rPr>
        <w:t xml:space="preserve">. The aid amount for any beneficiary can in no case exceed 100% of </w:t>
      </w:r>
      <w:r w:rsidR="001D6A22" w:rsidRPr="00B264C8">
        <w:rPr>
          <w:i/>
          <w:color w:val="00B0F0"/>
          <w:lang w:val="en-GB"/>
        </w:rPr>
        <w:t>the eligible</w:t>
      </w:r>
      <w:r w:rsidRPr="00B264C8">
        <w:rPr>
          <w:i/>
          <w:color w:val="00B0F0"/>
          <w:lang w:val="en-GB"/>
        </w:rPr>
        <w:t xml:space="preserve"> costs;</w:t>
      </w:r>
    </w:p>
    <w:p w14:paraId="25B976E1" w14:textId="77777777" w:rsidR="00FE1B3C" w:rsidRPr="00B264C8" w:rsidRDefault="00FE1B3C" w:rsidP="00FE1B3C">
      <w:pPr>
        <w:pStyle w:val="ITAbsatzohneNr"/>
        <w:spacing w:after="120"/>
        <w:jc w:val="both"/>
        <w:rPr>
          <w:i/>
          <w:color w:val="00B0F0"/>
          <w:lang w:val="en-GB"/>
        </w:rPr>
      </w:pPr>
      <w:r w:rsidRPr="00B264C8">
        <w:rPr>
          <w:i/>
          <w:color w:val="00B0F0"/>
          <w:lang w:val="en-GB"/>
        </w:rPr>
        <w:t>2) Identify the funding gap.</w:t>
      </w:r>
    </w:p>
    <w:p w14:paraId="57126131"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In general, the aid amount corresponds to the funding gap. The aid amount can in no </w:t>
      </w:r>
      <w:r w:rsidR="001D6A22" w:rsidRPr="00B264C8">
        <w:rPr>
          <w:i/>
          <w:color w:val="00B0F0"/>
          <w:lang w:val="en-GB"/>
        </w:rPr>
        <w:t>case exceed</w:t>
      </w:r>
      <w:r w:rsidRPr="00B264C8">
        <w:rPr>
          <w:i/>
          <w:color w:val="00B0F0"/>
          <w:lang w:val="en-GB"/>
        </w:rPr>
        <w:t xml:space="preserve"> the eligible costs established in Step 1.</w:t>
      </w:r>
    </w:p>
    <w:p w14:paraId="77276B44" w14:textId="77777777" w:rsidR="00FE1B3C" w:rsidRPr="00B264C8" w:rsidRDefault="00FE1B3C" w:rsidP="00FE1B3C">
      <w:pPr>
        <w:pStyle w:val="ITAbsatzohneNr"/>
        <w:spacing w:after="120"/>
        <w:jc w:val="both"/>
        <w:rPr>
          <w:i/>
          <w:color w:val="00B0F0"/>
          <w:lang w:val="en-GB"/>
        </w:rPr>
      </w:pPr>
      <w:r w:rsidRPr="00B264C8">
        <w:rPr>
          <w:i/>
          <w:color w:val="00B0F0"/>
          <w:lang w:val="en-GB"/>
        </w:rPr>
        <w:t>b) In case of a counterfactual alternative project:</w:t>
      </w:r>
    </w:p>
    <w:p w14:paraId="3E4B011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Where there is a counterfactual alternative project, there is a counterfactual tab in the </w:t>
      </w:r>
      <w:r w:rsidR="001D6A22" w:rsidRPr="00B264C8">
        <w:rPr>
          <w:i/>
          <w:color w:val="00B0F0"/>
          <w:lang w:val="en-GB"/>
        </w:rPr>
        <w:t>Excel sheet</w:t>
      </w:r>
      <w:r w:rsidRPr="00B264C8">
        <w:rPr>
          <w:i/>
          <w:color w:val="00B0F0"/>
          <w:lang w:val="en-GB"/>
        </w:rPr>
        <w:t xml:space="preserve"> with full calculation of the net present value of the positive and negative cash flows of </w:t>
      </w:r>
      <w:r w:rsidR="001D6A22" w:rsidRPr="00B264C8">
        <w:rPr>
          <w:i/>
          <w:color w:val="00B0F0"/>
          <w:lang w:val="en-GB"/>
        </w:rPr>
        <w:t>the counterfactual</w:t>
      </w:r>
      <w:r w:rsidRPr="00B264C8">
        <w:rPr>
          <w:i/>
          <w:color w:val="00B0F0"/>
          <w:lang w:val="en-GB"/>
        </w:rPr>
        <w:t xml:space="preserve"> project.</w:t>
      </w:r>
    </w:p>
    <w:p w14:paraId="5E74E2A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Proportionality of aid amount per beneficiary company in the IPCEI Communication in case </w:t>
      </w:r>
      <w:r w:rsidR="001D6A22" w:rsidRPr="00B264C8">
        <w:rPr>
          <w:i/>
          <w:color w:val="00B0F0"/>
          <w:lang w:val="en-GB"/>
        </w:rPr>
        <w:t>there is</w:t>
      </w:r>
      <w:r w:rsidRPr="00B264C8">
        <w:rPr>
          <w:i/>
          <w:color w:val="00B0F0"/>
          <w:lang w:val="en-GB"/>
        </w:rPr>
        <w:t xml:space="preserve"> an alternative project:</w:t>
      </w:r>
    </w:p>
    <w:p w14:paraId="45274B8D" w14:textId="77777777" w:rsidR="00FE1B3C" w:rsidRPr="00B264C8" w:rsidRDefault="00C7449B" w:rsidP="00FE1B3C">
      <w:pPr>
        <w:pStyle w:val="ITAbsatzohneNr"/>
        <w:spacing w:after="120"/>
        <w:jc w:val="both"/>
        <w:rPr>
          <w:i/>
          <w:color w:val="00B0F0"/>
          <w:lang w:val="en-GB"/>
        </w:rPr>
      </w:pPr>
      <w:r w:rsidRPr="00B264C8">
        <w:rPr>
          <w:i/>
          <w:color w:val="00B0F0"/>
          <w:lang w:val="en-GB"/>
        </w:rPr>
        <w:t xml:space="preserve">Step </w:t>
      </w:r>
      <w:r w:rsidR="00FE1B3C" w:rsidRPr="00B264C8">
        <w:rPr>
          <w:i/>
          <w:color w:val="00B0F0"/>
          <w:lang w:val="en-GB"/>
        </w:rPr>
        <w:t xml:space="preserve">1) Identify the eligible costs in the basic scenario: The possible eligible costs are listed in </w:t>
      </w:r>
      <w:r w:rsidR="001D6A22" w:rsidRPr="00B264C8">
        <w:rPr>
          <w:i/>
          <w:color w:val="00B0F0"/>
          <w:lang w:val="en-GB"/>
        </w:rPr>
        <w:t>the Annex</w:t>
      </w:r>
      <w:r w:rsidR="00FE1B3C" w:rsidRPr="00B264C8">
        <w:rPr>
          <w:i/>
          <w:color w:val="00B0F0"/>
          <w:lang w:val="en-GB"/>
        </w:rPr>
        <w:t xml:space="preserve"> of the IPCEI Communication. The aid amount for any beneficiary can in no case exceed</w:t>
      </w:r>
    </w:p>
    <w:p w14:paraId="0F8A2CE1" w14:textId="77777777" w:rsidR="00FE1B3C" w:rsidRPr="00B264C8" w:rsidRDefault="00FE1B3C" w:rsidP="00FE1B3C">
      <w:pPr>
        <w:pStyle w:val="ITAbsatzohneNr"/>
        <w:spacing w:after="120"/>
        <w:jc w:val="both"/>
        <w:rPr>
          <w:i/>
          <w:color w:val="00B0F0"/>
          <w:lang w:val="en-GB"/>
        </w:rPr>
      </w:pPr>
      <w:r w:rsidRPr="00B264C8">
        <w:rPr>
          <w:i/>
          <w:color w:val="00B0F0"/>
          <w:lang w:val="en-GB"/>
        </w:rPr>
        <w:t>100% of the eligible costs;</w:t>
      </w:r>
    </w:p>
    <w:p w14:paraId="42E8603F" w14:textId="77777777" w:rsidR="00FE1B3C" w:rsidRPr="00B264C8" w:rsidRDefault="00C7449B" w:rsidP="00FE1B3C">
      <w:pPr>
        <w:pStyle w:val="ITAbsatzohneNr"/>
        <w:spacing w:after="120"/>
        <w:jc w:val="both"/>
        <w:rPr>
          <w:i/>
          <w:color w:val="00B0F0"/>
          <w:lang w:val="en-GB"/>
        </w:rPr>
      </w:pPr>
      <w:r w:rsidRPr="00B264C8">
        <w:rPr>
          <w:i/>
          <w:color w:val="00B0F0"/>
          <w:lang w:val="en-GB"/>
        </w:rPr>
        <w:t xml:space="preserve">Step </w:t>
      </w:r>
      <w:r w:rsidR="00FE1B3C" w:rsidRPr="00B264C8">
        <w:rPr>
          <w:i/>
          <w:color w:val="00B0F0"/>
          <w:lang w:val="en-GB"/>
        </w:rPr>
        <w:t xml:space="preserve">2) Identify the difference between the NPV of the alternative project and the NPV of the </w:t>
      </w:r>
      <w:r w:rsidR="001D6A22" w:rsidRPr="00B264C8">
        <w:rPr>
          <w:i/>
          <w:color w:val="00B0F0"/>
          <w:lang w:val="en-GB"/>
        </w:rPr>
        <w:t>aided project</w:t>
      </w:r>
      <w:r w:rsidR="00FE1B3C" w:rsidRPr="00B264C8">
        <w:rPr>
          <w:i/>
          <w:color w:val="00B0F0"/>
          <w:lang w:val="en-GB"/>
        </w:rPr>
        <w:t xml:space="preserve"> in the basic scenario.</w:t>
      </w:r>
    </w:p>
    <w:p w14:paraId="67C126AD" w14:textId="77777777" w:rsidR="00FE1B3C" w:rsidRPr="00B264C8" w:rsidRDefault="00FE1B3C" w:rsidP="00FE1B3C">
      <w:pPr>
        <w:pStyle w:val="ITAbsatzohneNr"/>
        <w:spacing w:after="120"/>
        <w:jc w:val="both"/>
        <w:rPr>
          <w:i/>
          <w:color w:val="00B0F0"/>
          <w:lang w:val="en-GB"/>
        </w:rPr>
      </w:pPr>
      <w:r w:rsidRPr="00B264C8">
        <w:rPr>
          <w:i/>
          <w:color w:val="00B0F0"/>
          <w:lang w:val="en-GB"/>
        </w:rPr>
        <w:t>In general, the aid amount corresponds to this difference. In the Excel sheet, it would be</w:t>
      </w:r>
      <w:r w:rsidR="00C7449B" w:rsidRPr="00B264C8">
        <w:rPr>
          <w:i/>
          <w:color w:val="00B0F0"/>
          <w:lang w:val="en-GB"/>
        </w:rPr>
        <w:t xml:space="preserve"> </w:t>
      </w:r>
      <w:r w:rsidR="001D6A22" w:rsidRPr="00B264C8">
        <w:rPr>
          <w:i/>
          <w:color w:val="00B0F0"/>
          <w:lang w:val="en-GB"/>
        </w:rPr>
        <w:t>convenient to</w:t>
      </w:r>
      <w:r w:rsidRPr="00B264C8">
        <w:rPr>
          <w:i/>
          <w:color w:val="00B0F0"/>
          <w:lang w:val="en-GB"/>
        </w:rPr>
        <w:t xml:space="preserve"> insert this calculation at the bottom of the basic scenario tab.</w:t>
      </w:r>
    </w:p>
    <w:p w14:paraId="77F5BA39"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The aid amount can in no case exceed the eligible costs established in </w:t>
      </w:r>
      <w:r w:rsidR="00C7449B" w:rsidRPr="00B264C8">
        <w:rPr>
          <w:i/>
          <w:color w:val="00B0F0"/>
          <w:lang w:val="en-GB"/>
        </w:rPr>
        <w:t>s</w:t>
      </w:r>
      <w:r w:rsidRPr="00B264C8">
        <w:rPr>
          <w:i/>
          <w:color w:val="00B0F0"/>
          <w:lang w:val="en-GB"/>
        </w:rPr>
        <w:t>tep 1.</w:t>
      </w:r>
    </w:p>
    <w:p w14:paraId="28F614D2" w14:textId="6E5C9284" w:rsidR="00B8163D" w:rsidRDefault="00B8163D" w:rsidP="00B8163D">
      <w:pPr>
        <w:spacing w:after="200"/>
        <w:rPr>
          <w:i/>
          <w:lang w:val="en-GB"/>
        </w:rPr>
      </w:pPr>
    </w:p>
    <w:p w14:paraId="5CF73884" w14:textId="77777777" w:rsidR="00B264C8" w:rsidRPr="00D45A32" w:rsidRDefault="00B264C8" w:rsidP="00B264C8">
      <w:pPr>
        <w:spacing w:after="200"/>
        <w:rPr>
          <w:lang w:val="en-US"/>
        </w:rPr>
      </w:pPr>
    </w:p>
    <w:p w14:paraId="13401A77" w14:textId="77777777" w:rsidR="00B264C8" w:rsidRPr="00782025" w:rsidRDefault="00B264C8" w:rsidP="00B264C8">
      <w:pPr>
        <w:pStyle w:val="ITberschrift11"/>
        <w:spacing w:after="200"/>
        <w:rPr>
          <w:lang w:val="en-GB"/>
          <w:rPrChange w:id="660" w:author="Author">
            <w:rPr>
              <w:highlight w:val="yellow"/>
              <w:lang w:val="en-GB"/>
            </w:rPr>
          </w:rPrChange>
        </w:rPr>
      </w:pPr>
      <w:bookmarkStart w:id="661" w:name="_Toc83310899"/>
      <w:r w:rsidRPr="00782025">
        <w:rPr>
          <w:lang w:val="en-GB"/>
          <w:rPrChange w:id="662" w:author="Author">
            <w:rPr>
              <w:highlight w:val="yellow"/>
              <w:lang w:val="en-GB"/>
            </w:rPr>
          </w:rPrChange>
        </w:rPr>
        <w:t>Date start of the project</w:t>
      </w:r>
      <w:bookmarkEnd w:id="661"/>
    </w:p>
    <w:p w14:paraId="1D43FA09" w14:textId="77777777" w:rsidR="00B264C8" w:rsidRPr="00782025" w:rsidRDefault="00B264C8" w:rsidP="00B264C8">
      <w:pPr>
        <w:pStyle w:val="ITAbsatzohneNr"/>
        <w:rPr>
          <w:lang w:val="en-GB"/>
          <w:rPrChange w:id="663" w:author="Author">
            <w:rPr>
              <w:highlight w:val="yellow"/>
              <w:lang w:val="en-GB"/>
            </w:rPr>
          </w:rPrChange>
        </w:rPr>
      </w:pPr>
    </w:p>
    <w:p w14:paraId="53DBE497" w14:textId="4514CB5A" w:rsidR="00B264C8" w:rsidRPr="00D45A32" w:rsidRDefault="00B264C8" w:rsidP="00B264C8">
      <w:pPr>
        <w:spacing w:after="200"/>
        <w:jc w:val="both"/>
        <w:rPr>
          <w:lang w:val="en-US"/>
          <w:rPrChange w:id="664" w:author="Author">
            <w:rPr>
              <w:highlight w:val="yellow"/>
            </w:rPr>
          </w:rPrChange>
        </w:rPr>
      </w:pPr>
      <w:r w:rsidRPr="00782025">
        <w:rPr>
          <w:rFonts w:eastAsia="Arial" w:cs="Arial"/>
          <w:sz w:val="22"/>
          <w:szCs w:val="22"/>
          <w:lang w:val="en-GB"/>
          <w:rPrChange w:id="665" w:author="Author">
            <w:rPr>
              <w:rFonts w:eastAsia="Arial" w:cs="Arial"/>
              <w:sz w:val="22"/>
              <w:szCs w:val="22"/>
              <w:highlight w:val="yellow"/>
              <w:lang w:val="en-GB"/>
            </w:rPr>
          </w:rPrChange>
        </w:rPr>
        <w:t xml:space="preserve">DT has submitted a demand for public funding to the German public authorities on </w:t>
      </w:r>
      <w:commentRangeStart w:id="666"/>
      <w:r w:rsidRPr="00782025">
        <w:rPr>
          <w:rFonts w:eastAsia="Arial" w:cs="Arial"/>
          <w:sz w:val="22"/>
          <w:szCs w:val="22"/>
          <w:lang w:val="en-GB"/>
          <w:rPrChange w:id="667" w:author="Author">
            <w:rPr>
              <w:rFonts w:eastAsia="Arial" w:cs="Arial"/>
              <w:sz w:val="22"/>
              <w:szCs w:val="22"/>
              <w:highlight w:val="yellow"/>
              <w:lang w:val="en-GB"/>
            </w:rPr>
          </w:rPrChange>
        </w:rPr>
        <w:t>01/10/2021</w:t>
      </w:r>
      <w:commentRangeEnd w:id="666"/>
      <w:r w:rsidRPr="00782025">
        <w:rPr>
          <w:rStyle w:val="CommentReference"/>
        </w:rPr>
        <w:commentReference w:id="666"/>
      </w:r>
      <w:r w:rsidRPr="00782025">
        <w:rPr>
          <w:rFonts w:eastAsia="Arial" w:cs="Arial"/>
          <w:sz w:val="22"/>
          <w:szCs w:val="22"/>
          <w:lang w:val="en-GB"/>
          <w:rPrChange w:id="668" w:author="Author">
            <w:rPr>
              <w:rFonts w:eastAsia="Arial" w:cs="Arial"/>
              <w:sz w:val="22"/>
              <w:szCs w:val="22"/>
              <w:highlight w:val="yellow"/>
              <w:lang w:val="en-GB"/>
            </w:rPr>
          </w:rPrChange>
        </w:rPr>
        <w:t xml:space="preserve">. DT had not undertaken any R&amp;D or FID activity in the scope of IPCEI on Microelectronics before this date. DT will start its activities in the IPCEI on Microelectronics after </w:t>
      </w:r>
      <w:commentRangeStart w:id="669"/>
      <w:r w:rsidRPr="00782025">
        <w:rPr>
          <w:rFonts w:eastAsia="Arial" w:cs="Arial"/>
          <w:sz w:val="22"/>
          <w:szCs w:val="22"/>
          <w:lang w:val="en-GB"/>
          <w:rPrChange w:id="670" w:author="Author">
            <w:rPr>
              <w:rFonts w:eastAsia="Arial" w:cs="Arial"/>
              <w:sz w:val="22"/>
              <w:szCs w:val="22"/>
              <w:highlight w:val="yellow"/>
              <w:lang w:val="en-GB"/>
            </w:rPr>
          </w:rPrChange>
        </w:rPr>
        <w:t xml:space="preserve">October </w:t>
      </w:r>
      <w:commentRangeEnd w:id="669"/>
      <w:r w:rsidRPr="00782025">
        <w:rPr>
          <w:rStyle w:val="CommentReference"/>
        </w:rPr>
        <w:commentReference w:id="669"/>
      </w:r>
      <w:r w:rsidRPr="00782025">
        <w:rPr>
          <w:rFonts w:eastAsia="Arial" w:cs="Arial"/>
          <w:sz w:val="22"/>
          <w:szCs w:val="22"/>
          <w:lang w:val="en-GB"/>
          <w:rPrChange w:id="671" w:author="Author">
            <w:rPr>
              <w:rFonts w:eastAsia="Arial" w:cs="Arial"/>
              <w:sz w:val="22"/>
              <w:szCs w:val="22"/>
              <w:highlight w:val="yellow"/>
              <w:lang w:val="en-GB"/>
            </w:rPr>
          </w:rPrChange>
        </w:rPr>
        <w:t>2021. Thus, the incentive effect of the State aid under notification cannot be presumed to be null.</w:t>
      </w:r>
    </w:p>
    <w:p w14:paraId="35DD4CF9" w14:textId="77777777" w:rsidR="00B264C8" w:rsidRPr="00B264C8" w:rsidRDefault="00B264C8" w:rsidP="00B264C8">
      <w:pPr>
        <w:pStyle w:val="ITberschrift11"/>
        <w:rPr>
          <w:rFonts w:asciiTheme="minorHAnsi" w:eastAsiaTheme="minorEastAsia" w:hAnsiTheme="minorHAnsi" w:cstheme="minorBidi"/>
          <w:highlight w:val="yellow"/>
          <w:lang w:val="en-GB"/>
        </w:rPr>
      </w:pPr>
      <w:bookmarkStart w:id="672" w:name="_Toc83310900"/>
      <w:r w:rsidRPr="00B264C8">
        <w:rPr>
          <w:highlight w:val="yellow"/>
          <w:lang w:val="en-GB"/>
        </w:rPr>
        <w:lastRenderedPageBreak/>
        <w:t>Increas</w:t>
      </w:r>
      <w:r w:rsidRPr="38749746">
        <w:rPr>
          <w:highlight w:val="yellow"/>
          <w:lang w:val="en-GB"/>
        </w:rPr>
        <w:t>e in R&amp;D and FID efforts</w:t>
      </w:r>
      <w:bookmarkEnd w:id="672"/>
    </w:p>
    <w:p w14:paraId="05DEB750" w14:textId="77777777" w:rsidR="00B264C8" w:rsidRPr="00D45A32" w:rsidRDefault="00B264C8" w:rsidP="00B264C8">
      <w:pPr>
        <w:spacing w:after="200"/>
        <w:jc w:val="both"/>
        <w:rPr>
          <w:lang w:val="en-US"/>
        </w:rPr>
      </w:pPr>
      <w:r w:rsidRPr="00B264C8">
        <w:rPr>
          <w:rFonts w:eastAsia="Arial" w:cs="Arial"/>
          <w:sz w:val="22"/>
          <w:szCs w:val="22"/>
          <w:highlight w:val="yellow"/>
          <w:lang w:val="en-GB"/>
        </w:rPr>
        <w:t xml:space="preserve">Over the period 2021-2025 the state aid on this project would allow an increase of R&amp;D and FID efforts of DT from XX M€ to YY M€, as indicated in the table </w:t>
      </w:r>
      <w:commentRangeStart w:id="673"/>
      <w:r w:rsidRPr="00B264C8">
        <w:rPr>
          <w:rFonts w:eastAsia="Arial" w:cs="Arial"/>
          <w:sz w:val="22"/>
          <w:szCs w:val="22"/>
          <w:highlight w:val="yellow"/>
          <w:lang w:val="en-GB"/>
        </w:rPr>
        <w:t>below</w:t>
      </w:r>
      <w:commentRangeEnd w:id="673"/>
      <w:r w:rsidRPr="00B264C8">
        <w:rPr>
          <w:rStyle w:val="CommentReference"/>
          <w:highlight w:val="yellow"/>
        </w:rPr>
        <w:commentReference w:id="673"/>
      </w:r>
      <w:r w:rsidRPr="00B264C8">
        <w:rPr>
          <w:rFonts w:eastAsia="Arial" w:cs="Arial"/>
          <w:sz w:val="22"/>
          <w:szCs w:val="22"/>
          <w:highlight w:val="yellow"/>
          <w:lang w:val="en-GB"/>
        </w:rPr>
        <w:t>.</w:t>
      </w:r>
    </w:p>
    <w:p w14:paraId="706DBDD9" w14:textId="77777777" w:rsidR="00B264C8" w:rsidRPr="00D45A32" w:rsidRDefault="00B264C8" w:rsidP="00B8163D">
      <w:pPr>
        <w:spacing w:after="200"/>
        <w:rPr>
          <w:i/>
          <w:lang w:val="en-US"/>
        </w:rPr>
      </w:pPr>
    </w:p>
    <w:p w14:paraId="0389765D" w14:textId="77777777" w:rsidR="00F96B3D" w:rsidRPr="00504B99" w:rsidRDefault="00F96B3D" w:rsidP="00DC138F">
      <w:pPr>
        <w:pStyle w:val="ITAbsatzohneNr"/>
        <w:spacing w:after="120"/>
        <w:jc w:val="both"/>
        <w:rPr>
          <w:i/>
          <w:sz w:val="22"/>
          <w:lang w:val="en-GB"/>
        </w:rPr>
      </w:pPr>
    </w:p>
    <w:p w14:paraId="4B8E787E" w14:textId="77777777" w:rsidR="00976AFD" w:rsidRPr="00504B99" w:rsidRDefault="00976AFD" w:rsidP="00976AFD">
      <w:pPr>
        <w:pStyle w:val="ITberschrift1"/>
        <w:rPr>
          <w:lang w:val="en-GB"/>
        </w:rPr>
      </w:pPr>
      <w:bookmarkStart w:id="674" w:name="_Toc83310901"/>
      <w:commentRangeStart w:id="675"/>
      <w:r w:rsidRPr="00504B99">
        <w:rPr>
          <w:lang w:val="en-GB"/>
        </w:rPr>
        <w:lastRenderedPageBreak/>
        <w:t>Elaboration</w:t>
      </w:r>
      <w:commentRangeEnd w:id="675"/>
      <w:r w:rsidR="00286F31">
        <w:rPr>
          <w:rStyle w:val="CommentReference"/>
        </w:rPr>
        <w:commentReference w:id="675"/>
      </w:r>
      <w:r w:rsidRPr="00504B99">
        <w:rPr>
          <w:lang w:val="en-GB"/>
        </w:rPr>
        <w:t xml:space="preserve"> on Terms of the Funding Gap Questionnaire</w:t>
      </w:r>
      <w:bookmarkEnd w:id="674"/>
    </w:p>
    <w:p w14:paraId="33B16825" w14:textId="77777777" w:rsidR="00FE1B3C" w:rsidRPr="00FE1B3C" w:rsidRDefault="00FE1B3C" w:rsidP="00FE1B3C">
      <w:pPr>
        <w:pStyle w:val="ITAbsatzohneNr"/>
        <w:spacing w:after="120"/>
        <w:jc w:val="both"/>
        <w:rPr>
          <w:i/>
          <w:lang w:val="en-GB"/>
        </w:rPr>
      </w:pPr>
      <w:r w:rsidRPr="00FE1B3C">
        <w:rPr>
          <w:i/>
          <w:lang w:val="en-GB"/>
        </w:rPr>
        <w:t xml:space="preserve">Each company should provide all costs and revenues associated with the investment as </w:t>
      </w:r>
      <w:r w:rsidR="001D6A22" w:rsidRPr="00FE1B3C">
        <w:rPr>
          <w:i/>
          <w:lang w:val="en-GB"/>
        </w:rPr>
        <w:t>a whole</w:t>
      </w:r>
      <w:r w:rsidRPr="00FE1B3C">
        <w:rPr>
          <w:i/>
          <w:lang w:val="en-GB"/>
        </w:rPr>
        <w:t xml:space="preserve"> and the boundaries of investment should be defined from the perspective of </w:t>
      </w:r>
      <w:r w:rsidR="001D6A22" w:rsidRPr="00FE1B3C">
        <w:rPr>
          <w:i/>
          <w:lang w:val="en-GB"/>
        </w:rPr>
        <w:t>the business</w:t>
      </w:r>
      <w:r w:rsidRPr="00FE1B3C">
        <w:rPr>
          <w:i/>
          <w:lang w:val="en-GB"/>
        </w:rPr>
        <w:t xml:space="preserve"> investor: the calculation should include all (positive and negative) cash-flows </w:t>
      </w:r>
      <w:r w:rsidR="001D6A22" w:rsidRPr="00FE1B3C">
        <w:rPr>
          <w:i/>
          <w:lang w:val="en-GB"/>
        </w:rPr>
        <w:t>for what</w:t>
      </w:r>
      <w:r w:rsidRPr="00FE1B3C">
        <w:rPr>
          <w:i/>
          <w:lang w:val="en-GB"/>
        </w:rPr>
        <w:t xml:space="preserve"> the investor regards as the investment project, at the time these cash-flows are to </w:t>
      </w:r>
      <w:r w:rsidR="001D6A22" w:rsidRPr="00FE1B3C">
        <w:rPr>
          <w:i/>
          <w:lang w:val="en-GB"/>
        </w:rPr>
        <w:t>be incurred</w:t>
      </w:r>
      <w:r w:rsidRPr="00FE1B3C">
        <w:rPr>
          <w:i/>
          <w:lang w:val="en-GB"/>
        </w:rPr>
        <w:t xml:space="preserve">. It is not enough to only submit the eligible costs. For the purpose of calculating </w:t>
      </w:r>
      <w:r w:rsidR="001D6A22" w:rsidRPr="00FE1B3C">
        <w:rPr>
          <w:i/>
          <w:lang w:val="en-GB"/>
        </w:rPr>
        <w:t>the funding</w:t>
      </w:r>
      <w:r w:rsidRPr="00FE1B3C">
        <w:rPr>
          <w:i/>
          <w:lang w:val="en-GB"/>
        </w:rPr>
        <w:t xml:space="preserve"> gap, what matters are all the costs (eligible or not) associated with the </w:t>
      </w:r>
      <w:r w:rsidR="001D6A22" w:rsidRPr="00FE1B3C">
        <w:rPr>
          <w:i/>
          <w:lang w:val="en-GB"/>
        </w:rPr>
        <w:t>investment project</w:t>
      </w:r>
      <w:r w:rsidRPr="00FE1B3C">
        <w:rPr>
          <w:i/>
          <w:lang w:val="en-GB"/>
        </w:rPr>
        <w:t xml:space="preserve"> and all the revenues over the entire lifetime including the mass production phase.</w:t>
      </w:r>
    </w:p>
    <w:p w14:paraId="37F51C46" w14:textId="77777777" w:rsidR="00FE1B3C" w:rsidRPr="00FE1B3C" w:rsidRDefault="00FE1B3C" w:rsidP="00FE1B3C">
      <w:pPr>
        <w:pStyle w:val="ITAbsatzohneNr"/>
        <w:spacing w:after="120"/>
        <w:jc w:val="both"/>
        <w:rPr>
          <w:i/>
          <w:lang w:val="en-GB"/>
        </w:rPr>
      </w:pPr>
      <w:r w:rsidRPr="00FE1B3C">
        <w:rPr>
          <w:i/>
          <w:lang w:val="en-GB"/>
        </w:rPr>
        <w:t xml:space="preserve">• The funding gap calculation is to be done consistent with the </w:t>
      </w:r>
      <w:r>
        <w:rPr>
          <w:i/>
          <w:lang w:val="en-GB"/>
        </w:rPr>
        <w:t xml:space="preserve">following </w:t>
      </w:r>
      <w:r w:rsidR="00C7449B">
        <w:rPr>
          <w:i/>
          <w:lang w:val="en-GB"/>
        </w:rPr>
        <w:t>methodology</w:t>
      </w:r>
      <w:r w:rsidR="00C7449B" w:rsidRPr="00FE1B3C">
        <w:rPr>
          <w:i/>
          <w:lang w:val="en-GB"/>
        </w:rPr>
        <w:t>:</w:t>
      </w:r>
    </w:p>
    <w:p w14:paraId="514A722F" w14:textId="77777777" w:rsidR="00FE1B3C" w:rsidRPr="00FE1B3C" w:rsidRDefault="00FE1B3C" w:rsidP="00FE1B3C">
      <w:pPr>
        <w:pStyle w:val="ITAbsatzohneNr"/>
        <w:spacing w:after="120"/>
        <w:jc w:val="both"/>
        <w:rPr>
          <w:i/>
          <w:lang w:val="en-GB"/>
        </w:rPr>
      </w:pPr>
      <w:r w:rsidRPr="00FE1B3C">
        <w:rPr>
          <w:i/>
          <w:lang w:val="en-GB"/>
        </w:rPr>
        <w:t xml:space="preserve">• For the purposes of this IPCEI, it is sufficient to provide the Excel sheet calculations for </w:t>
      </w:r>
      <w:r w:rsidR="001D6A22" w:rsidRPr="00FE1B3C">
        <w:rPr>
          <w:i/>
          <w:lang w:val="en-GB"/>
        </w:rPr>
        <w:t>one scenario</w:t>
      </w:r>
      <w:r w:rsidRPr="00FE1B3C">
        <w:rPr>
          <w:i/>
          <w:lang w:val="en-GB"/>
        </w:rPr>
        <w:t xml:space="preserve">, the basic scenario (no optimistic and pessimistic scenarios and </w:t>
      </w:r>
      <w:r w:rsidR="001D6A22" w:rsidRPr="00FE1B3C">
        <w:rPr>
          <w:i/>
          <w:lang w:val="en-GB"/>
        </w:rPr>
        <w:t>respective probabilities</w:t>
      </w:r>
      <w:r w:rsidRPr="00FE1B3C">
        <w:rPr>
          <w:i/>
          <w:lang w:val="en-GB"/>
        </w:rPr>
        <w:t xml:space="preserve"> needed), provided the company is able to justify in the accompanying </w:t>
      </w:r>
      <w:r w:rsidR="001D6A22" w:rsidRPr="00FE1B3C">
        <w:rPr>
          <w:i/>
          <w:lang w:val="en-GB"/>
        </w:rPr>
        <w:t>text document</w:t>
      </w:r>
      <w:r w:rsidRPr="00FE1B3C">
        <w:rPr>
          <w:i/>
          <w:lang w:val="en-GB"/>
        </w:rPr>
        <w:t xml:space="preserve"> why this basic scenario is the most probable one.</w:t>
      </w:r>
    </w:p>
    <w:p w14:paraId="300B5D3A" w14:textId="77777777" w:rsidR="00FE1B3C" w:rsidRPr="00FE1B3C" w:rsidRDefault="00FE1B3C" w:rsidP="00FE1B3C">
      <w:pPr>
        <w:pStyle w:val="ITAbsatzohneNr"/>
        <w:spacing w:after="120"/>
        <w:jc w:val="both"/>
        <w:rPr>
          <w:i/>
          <w:lang w:val="en-GB"/>
        </w:rPr>
      </w:pPr>
      <w:r w:rsidRPr="00FE1B3C">
        <w:rPr>
          <w:i/>
          <w:lang w:val="en-GB"/>
        </w:rPr>
        <w:t xml:space="preserve">• The funding gap that must be calculated is the funding gap of the investment project (i.e. </w:t>
      </w:r>
      <w:r w:rsidR="001D6A22" w:rsidRPr="00FE1B3C">
        <w:rPr>
          <w:i/>
          <w:lang w:val="en-GB"/>
        </w:rPr>
        <w:t>all investment</w:t>
      </w:r>
      <w:r w:rsidRPr="00FE1B3C">
        <w:rPr>
          <w:i/>
          <w:lang w:val="en-GB"/>
        </w:rPr>
        <w:t xml:space="preserve"> costs and operating costs) to be made by the company for the purpose of </w:t>
      </w:r>
      <w:r w:rsidR="001D6A22" w:rsidRPr="00FE1B3C">
        <w:rPr>
          <w:i/>
          <w:lang w:val="en-GB"/>
        </w:rPr>
        <w:t>the</w:t>
      </w:r>
      <w:r w:rsidR="001D6A22">
        <w:rPr>
          <w:i/>
          <w:lang w:val="en-GB"/>
        </w:rPr>
        <w:t xml:space="preserve"> </w:t>
      </w:r>
      <w:r w:rsidR="001D6A22" w:rsidRPr="00FE1B3C">
        <w:rPr>
          <w:i/>
          <w:lang w:val="en-GB"/>
        </w:rPr>
        <w:t>IPCEI</w:t>
      </w:r>
      <w:r w:rsidRPr="00FE1B3C">
        <w:rPr>
          <w:i/>
          <w:lang w:val="en-GB"/>
        </w:rPr>
        <w:t>.</w:t>
      </w:r>
    </w:p>
    <w:p w14:paraId="3F043FFB" w14:textId="77777777" w:rsidR="00FE1B3C" w:rsidRPr="00FE1B3C" w:rsidRDefault="00FE1B3C" w:rsidP="00FE1B3C">
      <w:pPr>
        <w:pStyle w:val="ITAbsatzohneNr"/>
        <w:spacing w:after="120"/>
        <w:jc w:val="both"/>
        <w:rPr>
          <w:i/>
          <w:lang w:val="en-GB"/>
        </w:rPr>
      </w:pPr>
      <w:r w:rsidRPr="00FE1B3C">
        <w:rPr>
          <w:i/>
          <w:lang w:val="en-GB"/>
        </w:rPr>
        <w:t>• The investments made for the IPCEI in R&amp;D and FID by a company will generate revenues.</w:t>
      </w:r>
    </w:p>
    <w:p w14:paraId="211745B8" w14:textId="77777777" w:rsidR="00FE1B3C" w:rsidRPr="00FE1B3C" w:rsidRDefault="00FE1B3C" w:rsidP="00FE1B3C">
      <w:pPr>
        <w:pStyle w:val="ITAbsatzohneNr"/>
        <w:spacing w:after="120"/>
        <w:jc w:val="both"/>
        <w:rPr>
          <w:i/>
          <w:lang w:val="en-GB"/>
        </w:rPr>
      </w:pPr>
      <w:r w:rsidRPr="00FE1B3C">
        <w:rPr>
          <w:i/>
          <w:lang w:val="en-GB"/>
        </w:rPr>
        <w:t xml:space="preserve">• The funding gap is the difference between discounted positive and negative cash flows </w:t>
      </w:r>
      <w:r w:rsidR="001D6A22" w:rsidRPr="00FE1B3C">
        <w:rPr>
          <w:i/>
          <w:lang w:val="en-GB"/>
        </w:rPr>
        <w:t>over the</w:t>
      </w:r>
      <w:r w:rsidRPr="00FE1B3C">
        <w:rPr>
          <w:i/>
          <w:lang w:val="en-GB"/>
        </w:rPr>
        <w:t xml:space="preserve"> entire economic lifetime of the investment project, i.e. covering the entire period </w:t>
      </w:r>
      <w:r w:rsidR="001D6A22" w:rsidRPr="00FE1B3C">
        <w:rPr>
          <w:i/>
          <w:lang w:val="en-GB"/>
        </w:rPr>
        <w:t>during which</w:t>
      </w:r>
      <w:r w:rsidRPr="00FE1B3C">
        <w:rPr>
          <w:i/>
          <w:lang w:val="en-GB"/>
        </w:rPr>
        <w:t xml:space="preserve"> the investments made generate revenues / the products that are produced thanks </w:t>
      </w:r>
      <w:r w:rsidR="001D6A22" w:rsidRPr="00FE1B3C">
        <w:rPr>
          <w:i/>
          <w:lang w:val="en-GB"/>
        </w:rPr>
        <w:t>to programme</w:t>
      </w:r>
      <w:r w:rsidRPr="00FE1B3C">
        <w:rPr>
          <w:i/>
          <w:lang w:val="en-GB"/>
        </w:rPr>
        <w:t>.</w:t>
      </w:r>
      <w:r>
        <w:rPr>
          <w:i/>
          <w:lang w:val="en-GB"/>
        </w:rPr>
        <w:t xml:space="preserve"> T</w:t>
      </w:r>
      <w:r w:rsidRPr="00FE1B3C">
        <w:rPr>
          <w:i/>
          <w:lang w:val="en-GB"/>
        </w:rPr>
        <w:t xml:space="preserve">he investments are sold on the market. Hence, the funding gap must not be calculated </w:t>
      </w:r>
      <w:r w:rsidR="001D6A22" w:rsidRPr="00FE1B3C">
        <w:rPr>
          <w:i/>
          <w:lang w:val="en-GB"/>
        </w:rPr>
        <w:t>only for</w:t>
      </w:r>
      <w:r w:rsidRPr="00FE1B3C">
        <w:rPr>
          <w:i/>
          <w:lang w:val="en-GB"/>
        </w:rPr>
        <w:t xml:space="preserve"> the duration of the IPCEI project, which is up to the end of the FID phase, but must </w:t>
      </w:r>
      <w:r w:rsidR="001D6A22" w:rsidRPr="00FE1B3C">
        <w:rPr>
          <w:i/>
          <w:lang w:val="en-GB"/>
        </w:rPr>
        <w:t>also cover</w:t>
      </w:r>
      <w:r w:rsidRPr="00FE1B3C">
        <w:rPr>
          <w:i/>
          <w:lang w:val="en-GB"/>
        </w:rPr>
        <w:t xml:space="preserve"> the ensuing commercial/mass production phase.</w:t>
      </w:r>
    </w:p>
    <w:p w14:paraId="14DA6CE7" w14:textId="77777777" w:rsidR="00FE1B3C" w:rsidRPr="00FE1B3C" w:rsidRDefault="00FE1B3C" w:rsidP="00FE1B3C">
      <w:pPr>
        <w:pStyle w:val="ITAbsatzohneNr"/>
        <w:spacing w:after="120"/>
        <w:jc w:val="both"/>
        <w:rPr>
          <w:i/>
          <w:lang w:val="en-GB"/>
        </w:rPr>
      </w:pPr>
      <w:r w:rsidRPr="00FE1B3C">
        <w:rPr>
          <w:i/>
          <w:lang w:val="en-GB"/>
        </w:rPr>
        <w:t xml:space="preserve">• One option is to include in the excel sheet the best estimate projections that the </w:t>
      </w:r>
      <w:r w:rsidR="001D6A22" w:rsidRPr="00FE1B3C">
        <w:rPr>
          <w:i/>
          <w:lang w:val="en-GB"/>
        </w:rPr>
        <w:t>company has</w:t>
      </w:r>
      <w:r w:rsidRPr="00FE1B3C">
        <w:rPr>
          <w:i/>
          <w:lang w:val="en-GB"/>
        </w:rPr>
        <w:t xml:space="preserve"> for this entire period.</w:t>
      </w:r>
    </w:p>
    <w:p w14:paraId="1A909138" w14:textId="77777777" w:rsidR="00FE1B3C" w:rsidRPr="00FE1B3C" w:rsidRDefault="00FE1B3C" w:rsidP="00FE1B3C">
      <w:pPr>
        <w:pStyle w:val="ITAbsatzohneNr"/>
        <w:spacing w:after="120"/>
        <w:jc w:val="both"/>
        <w:rPr>
          <w:i/>
          <w:lang w:val="en-GB"/>
        </w:rPr>
      </w:pPr>
      <w:r w:rsidRPr="00FE1B3C">
        <w:rPr>
          <w:i/>
          <w:lang w:val="en-GB"/>
        </w:rPr>
        <w:t xml:space="preserve">• Alternatively, companies could provide data for the explicit forecast horizon of the </w:t>
      </w:r>
      <w:r w:rsidR="001D6A22" w:rsidRPr="00FE1B3C">
        <w:rPr>
          <w:i/>
          <w:lang w:val="en-GB"/>
        </w:rPr>
        <w:t>company and</w:t>
      </w:r>
      <w:r w:rsidRPr="00FE1B3C">
        <w:rPr>
          <w:i/>
          <w:lang w:val="en-GB"/>
        </w:rPr>
        <w:t xml:space="preserve"> give a residual/terminal value (i.e. net present value of expected cash flow beyond </w:t>
      </w:r>
      <w:r w:rsidR="001D6A22" w:rsidRPr="00FE1B3C">
        <w:rPr>
          <w:i/>
          <w:lang w:val="en-GB"/>
        </w:rPr>
        <w:t>the explicit</w:t>
      </w:r>
      <w:r w:rsidRPr="00FE1B3C">
        <w:rPr>
          <w:i/>
          <w:lang w:val="en-GB"/>
        </w:rPr>
        <w:t xml:space="preserve"> forecast horizon for the remaining</w:t>
      </w:r>
      <w:r>
        <w:rPr>
          <w:i/>
          <w:lang w:val="en-GB"/>
        </w:rPr>
        <w:t xml:space="preserve"> years of the economic lifetime</w:t>
      </w:r>
      <w:r w:rsidRPr="00FE1B3C">
        <w:rPr>
          <w:i/>
          <w:lang w:val="en-GB"/>
        </w:rPr>
        <w:t xml:space="preserve">), discounted to </w:t>
      </w:r>
      <w:r w:rsidR="001D6A22" w:rsidRPr="00FE1B3C">
        <w:rPr>
          <w:i/>
          <w:lang w:val="en-GB"/>
        </w:rPr>
        <w:t>the current</w:t>
      </w:r>
      <w:r w:rsidRPr="00FE1B3C">
        <w:rPr>
          <w:i/>
          <w:lang w:val="en-GB"/>
        </w:rPr>
        <w:t xml:space="preserve"> value. In that case, the number of years of mass production for which data </w:t>
      </w:r>
      <w:r w:rsidR="001D6A22" w:rsidRPr="00FE1B3C">
        <w:rPr>
          <w:i/>
          <w:lang w:val="en-GB"/>
        </w:rPr>
        <w:t>are inserted</w:t>
      </w:r>
      <w:r w:rsidRPr="00FE1B3C">
        <w:rPr>
          <w:i/>
          <w:lang w:val="en-GB"/>
        </w:rPr>
        <w:t xml:space="preserve"> should be realistic.</w:t>
      </w:r>
    </w:p>
    <w:p w14:paraId="371FC6C5" w14:textId="77777777" w:rsidR="00FE1B3C" w:rsidRPr="00FE1B3C" w:rsidRDefault="00FE1B3C" w:rsidP="00FE1B3C">
      <w:pPr>
        <w:pStyle w:val="ITAbsatzohneNr"/>
        <w:spacing w:after="120"/>
        <w:jc w:val="both"/>
        <w:rPr>
          <w:i/>
          <w:lang w:val="en-GB"/>
        </w:rPr>
      </w:pPr>
      <w:r w:rsidRPr="00FE1B3C">
        <w:rPr>
          <w:i/>
          <w:lang w:val="en-GB"/>
        </w:rPr>
        <w:t xml:space="preserve">• Practically, in the Excel sheet, after the data for the FID phase and after the data for </w:t>
      </w:r>
      <w:r w:rsidR="001D6A22" w:rsidRPr="00FE1B3C">
        <w:rPr>
          <w:i/>
          <w:lang w:val="en-GB"/>
        </w:rPr>
        <w:t>the reasonable</w:t>
      </w:r>
      <w:r w:rsidRPr="00FE1B3C">
        <w:rPr>
          <w:i/>
          <w:lang w:val="en-GB"/>
        </w:rPr>
        <w:t xml:space="preserve"> number of years of mass production, a column should be inserted and </w:t>
      </w:r>
      <w:r w:rsidR="001D6A22" w:rsidRPr="00FE1B3C">
        <w:rPr>
          <w:i/>
          <w:lang w:val="en-GB"/>
        </w:rPr>
        <w:t>contain the</w:t>
      </w:r>
      <w:r w:rsidRPr="00FE1B3C">
        <w:rPr>
          <w:i/>
          <w:lang w:val="en-GB"/>
        </w:rPr>
        <w:t xml:space="preserve"> terminal value for the costs and for the revenues.</w:t>
      </w:r>
    </w:p>
    <w:p w14:paraId="59193A99" w14:textId="77777777" w:rsidR="00FE1B3C" w:rsidRPr="00FE1B3C" w:rsidRDefault="00FE1B3C" w:rsidP="00FE1B3C">
      <w:pPr>
        <w:pStyle w:val="ITAbsatzohneNr"/>
        <w:spacing w:after="120"/>
        <w:jc w:val="both"/>
        <w:rPr>
          <w:i/>
          <w:lang w:val="en-GB"/>
        </w:rPr>
      </w:pPr>
      <w:r w:rsidRPr="00FE1B3C">
        <w:rPr>
          <w:i/>
          <w:lang w:val="en-GB"/>
        </w:rPr>
        <w:t xml:space="preserve">• Sales/revenues (positive cash flows): projected sales figures should be used by each </w:t>
      </w:r>
      <w:r w:rsidR="001D6A22" w:rsidRPr="00FE1B3C">
        <w:rPr>
          <w:i/>
          <w:lang w:val="en-GB"/>
        </w:rPr>
        <w:t>company rather</w:t>
      </w:r>
      <w:r w:rsidRPr="00FE1B3C">
        <w:rPr>
          <w:i/>
          <w:lang w:val="en-GB"/>
        </w:rPr>
        <w:t xml:space="preserve"> than a formula. These should be the figures actually used by the company in </w:t>
      </w:r>
      <w:r w:rsidR="001D6A22" w:rsidRPr="00FE1B3C">
        <w:rPr>
          <w:i/>
          <w:lang w:val="en-GB"/>
        </w:rPr>
        <w:t>its business</w:t>
      </w:r>
      <w:r w:rsidRPr="00FE1B3C">
        <w:rPr>
          <w:i/>
          <w:lang w:val="en-GB"/>
        </w:rPr>
        <w:t xml:space="preserve"> plan and decision making process. This can be best estimate figures. This </w:t>
      </w:r>
      <w:r w:rsidR="001D6A22" w:rsidRPr="00FE1B3C">
        <w:rPr>
          <w:i/>
          <w:lang w:val="en-GB"/>
        </w:rPr>
        <w:t>data should</w:t>
      </w:r>
      <w:r w:rsidRPr="00FE1B3C">
        <w:rPr>
          <w:i/>
          <w:lang w:val="en-GB"/>
        </w:rPr>
        <w:t xml:space="preserve"> overwrite the formula embedded in the Excel sheet which calculates sales/</w:t>
      </w:r>
      <w:r w:rsidR="001D6A22" w:rsidRPr="00FE1B3C">
        <w:rPr>
          <w:i/>
          <w:lang w:val="en-GB"/>
        </w:rPr>
        <w:t>revenues as</w:t>
      </w:r>
      <w:r w:rsidRPr="00FE1B3C">
        <w:rPr>
          <w:i/>
          <w:lang w:val="en-GB"/>
        </w:rPr>
        <w:t xml:space="preserve"> a function of costs, an assumption of idle share and an assumption of gross margin. Only </w:t>
      </w:r>
      <w:r w:rsidR="001D6A22" w:rsidRPr="00FE1B3C">
        <w:rPr>
          <w:i/>
          <w:lang w:val="en-GB"/>
        </w:rPr>
        <w:t>if a</w:t>
      </w:r>
      <w:r w:rsidRPr="00FE1B3C">
        <w:rPr>
          <w:i/>
          <w:lang w:val="en-GB"/>
        </w:rPr>
        <w:t xml:space="preserve"> company has no sales projections or any best estimate data, and only if it actually uses </w:t>
      </w:r>
      <w:r w:rsidR="001D6A22" w:rsidRPr="00FE1B3C">
        <w:rPr>
          <w:i/>
          <w:lang w:val="en-GB"/>
        </w:rPr>
        <w:t>the formula</w:t>
      </w:r>
      <w:r w:rsidRPr="00FE1B3C">
        <w:rPr>
          <w:i/>
          <w:lang w:val="en-GB"/>
        </w:rPr>
        <w:t xml:space="preserve"> embedded in the sheet (function of costs, idle share and gross margin) in its </w:t>
      </w:r>
      <w:r w:rsidR="001D6A22" w:rsidRPr="00FE1B3C">
        <w:rPr>
          <w:i/>
          <w:lang w:val="en-GB"/>
        </w:rPr>
        <w:t>business plan</w:t>
      </w:r>
      <w:r w:rsidRPr="00FE1B3C">
        <w:rPr>
          <w:i/>
          <w:lang w:val="en-GB"/>
        </w:rPr>
        <w:t xml:space="preserve"> and decision making process, should it apply the formula.</w:t>
      </w:r>
    </w:p>
    <w:p w14:paraId="37E9E0EA" w14:textId="77777777" w:rsidR="00FE1B3C" w:rsidRPr="00FE1B3C" w:rsidRDefault="00FE1B3C" w:rsidP="00FE1B3C">
      <w:pPr>
        <w:pStyle w:val="ITAbsatzohneNr"/>
        <w:spacing w:after="120"/>
        <w:jc w:val="both"/>
        <w:rPr>
          <w:i/>
          <w:lang w:val="en-GB"/>
        </w:rPr>
      </w:pPr>
      <w:r w:rsidRPr="00FE1B3C">
        <w:rPr>
          <w:i/>
          <w:lang w:val="en-GB"/>
        </w:rPr>
        <w:t>• Cash flows should normally be discounted using the weighted average cost of capital (WACC</w:t>
      </w:r>
      <w:r w:rsidR="001D6A22" w:rsidRPr="00FE1B3C">
        <w:rPr>
          <w:i/>
          <w:lang w:val="en-GB"/>
        </w:rPr>
        <w:t>) of</w:t>
      </w:r>
      <w:r w:rsidRPr="00FE1B3C">
        <w:rPr>
          <w:i/>
          <w:lang w:val="en-GB"/>
        </w:rPr>
        <w:t xml:space="preserve"> the company. The firm should provide evidence that the discount factor applied is </w:t>
      </w:r>
      <w:r w:rsidR="001D6A22" w:rsidRPr="00FE1B3C">
        <w:rPr>
          <w:i/>
          <w:lang w:val="en-GB"/>
        </w:rPr>
        <w:t>the actual</w:t>
      </w:r>
      <w:r w:rsidRPr="00FE1B3C">
        <w:rPr>
          <w:i/>
          <w:lang w:val="en-GB"/>
        </w:rPr>
        <w:t xml:space="preserve"> WACC used by the company (e.g. by internal documents showing the applied </w:t>
      </w:r>
      <w:r w:rsidR="001D6A22" w:rsidRPr="00FE1B3C">
        <w:rPr>
          <w:i/>
          <w:lang w:val="en-GB"/>
        </w:rPr>
        <w:t>WACC</w:t>
      </w:r>
      <w:r w:rsidR="001D6A22">
        <w:rPr>
          <w:i/>
          <w:lang w:val="en-GB"/>
        </w:rPr>
        <w:t xml:space="preserve"> </w:t>
      </w:r>
      <w:r w:rsidR="001D6A22" w:rsidRPr="00FE1B3C">
        <w:rPr>
          <w:i/>
          <w:lang w:val="en-GB"/>
        </w:rPr>
        <w:t>for</w:t>
      </w:r>
      <w:r w:rsidRPr="00FE1B3C">
        <w:rPr>
          <w:i/>
          <w:lang w:val="en-GB"/>
        </w:rPr>
        <w:t xml:space="preserve"> investment analysis). The reason to deviate from the WACC usually applied by </w:t>
      </w:r>
      <w:r w:rsidR="001D6A22" w:rsidRPr="00FE1B3C">
        <w:rPr>
          <w:i/>
          <w:lang w:val="en-GB"/>
        </w:rPr>
        <w:t>the company</w:t>
      </w:r>
      <w:r w:rsidRPr="00FE1B3C">
        <w:rPr>
          <w:i/>
          <w:lang w:val="en-GB"/>
        </w:rPr>
        <w:t xml:space="preserve"> should be explained in detail.</w:t>
      </w:r>
    </w:p>
    <w:p w14:paraId="226648FA" w14:textId="77777777" w:rsidR="00FE1B3C" w:rsidRPr="00FE1B3C" w:rsidRDefault="00FE1B3C" w:rsidP="00FE1B3C">
      <w:pPr>
        <w:pStyle w:val="ITAbsatzohneNr"/>
        <w:spacing w:after="120"/>
        <w:jc w:val="both"/>
        <w:rPr>
          <w:i/>
          <w:lang w:val="en-GB"/>
        </w:rPr>
      </w:pPr>
      <w:r w:rsidRPr="00FE1B3C">
        <w:rPr>
          <w:i/>
          <w:lang w:val="en-GB"/>
        </w:rPr>
        <w:lastRenderedPageBreak/>
        <w:t xml:space="preserve">• The end result of this step should be one figure: the amount of the funding gap, labelled </w:t>
      </w:r>
      <w:r w:rsidR="001D6A22" w:rsidRPr="00FE1B3C">
        <w:rPr>
          <w:i/>
          <w:lang w:val="en-GB"/>
        </w:rPr>
        <w:t>as such</w:t>
      </w:r>
      <w:r w:rsidRPr="00FE1B3C">
        <w:rPr>
          <w:i/>
          <w:lang w:val="en-GB"/>
        </w:rPr>
        <w:t xml:space="preserve"> in the Excel sheet.</w:t>
      </w:r>
    </w:p>
    <w:p w14:paraId="490A5BBD" w14:textId="77777777" w:rsidR="00F2403D" w:rsidRPr="00504B99" w:rsidRDefault="00F2403D" w:rsidP="00F2403D">
      <w:pPr>
        <w:pStyle w:val="ITberschrift11"/>
        <w:rPr>
          <w:lang w:val="en-GB"/>
        </w:rPr>
      </w:pPr>
      <w:bookmarkStart w:id="676" w:name="_Toc83310902"/>
      <w:r w:rsidRPr="00504B99">
        <w:rPr>
          <w:lang w:val="en-GB"/>
        </w:rPr>
        <w:t>Incentive effect</w:t>
      </w:r>
      <w:bookmarkEnd w:id="676"/>
    </w:p>
    <w:p w14:paraId="2D6E2EFD" w14:textId="77777777" w:rsidR="00E27562" w:rsidRDefault="00E27562" w:rsidP="00504B99">
      <w:pPr>
        <w:pStyle w:val="ITberschrift111"/>
        <w:rPr>
          <w:lang w:val="en-GB"/>
        </w:rPr>
      </w:pPr>
      <w:bookmarkStart w:id="677" w:name="_Toc83310903"/>
      <w:r w:rsidRPr="00504B99">
        <w:rPr>
          <w:lang w:val="en-GB"/>
        </w:rPr>
        <w:t>Start date of the project</w:t>
      </w:r>
      <w:bookmarkEnd w:id="677"/>
    </w:p>
    <w:p w14:paraId="770D64C4" w14:textId="77777777" w:rsidR="000956E9" w:rsidRPr="008C412E" w:rsidRDefault="000956E9" w:rsidP="00504B99">
      <w:pPr>
        <w:pStyle w:val="ITAbsatzohneNr"/>
        <w:rPr>
          <w:i/>
          <w:lang w:val="en-GB"/>
        </w:rPr>
      </w:pPr>
      <w:r w:rsidRPr="008C412E">
        <w:rPr>
          <w:i/>
          <w:lang w:val="en-GB"/>
        </w:rPr>
        <w:t xml:space="preserve">The </w:t>
      </w:r>
      <w:r w:rsidR="00FE1B3C" w:rsidRPr="008C412E">
        <w:rPr>
          <w:i/>
          <w:lang w:val="en-GB"/>
        </w:rPr>
        <w:t>project</w:t>
      </w:r>
      <w:r w:rsidRPr="008C412E">
        <w:rPr>
          <w:i/>
          <w:lang w:val="en-GB"/>
        </w:rPr>
        <w:t xml:space="preserve"> didn’t have to start before the reception of the submission by the </w:t>
      </w:r>
      <w:r w:rsidR="00C7449B" w:rsidRPr="008C412E">
        <w:rPr>
          <w:i/>
          <w:lang w:val="en-GB"/>
        </w:rPr>
        <w:t>member</w:t>
      </w:r>
      <w:r w:rsidRPr="008C412E">
        <w:rPr>
          <w:i/>
          <w:lang w:val="en-GB"/>
        </w:rPr>
        <w:t xml:space="preserve"> state</w:t>
      </w:r>
    </w:p>
    <w:p w14:paraId="57DFB0A2" w14:textId="77777777" w:rsidR="00E27562" w:rsidRPr="00504B99" w:rsidRDefault="00E27562" w:rsidP="00504B99">
      <w:pPr>
        <w:pStyle w:val="ITberschrift111"/>
        <w:rPr>
          <w:lang w:val="en-GB"/>
        </w:rPr>
      </w:pPr>
      <w:bookmarkStart w:id="678" w:name="_Toc83310904"/>
      <w:r w:rsidRPr="00504B99">
        <w:rPr>
          <w:lang w:val="en-GB"/>
        </w:rPr>
        <w:t>Increase in R&amp;D and FID efforts</w:t>
      </w:r>
      <w:bookmarkEnd w:id="678"/>
    </w:p>
    <w:p w14:paraId="3B881363" w14:textId="77777777" w:rsidR="00E27562" w:rsidRPr="00504B99" w:rsidRDefault="00E27562" w:rsidP="00504B99">
      <w:pPr>
        <w:pStyle w:val="ITberschrift111"/>
        <w:rPr>
          <w:lang w:val="en-GB"/>
        </w:rPr>
      </w:pPr>
      <w:bookmarkStart w:id="679" w:name="_Toc83310905"/>
      <w:r w:rsidRPr="00504B99">
        <w:rPr>
          <w:lang w:val="en-GB"/>
        </w:rPr>
        <w:t>Risks affecting the project</w:t>
      </w:r>
      <w:bookmarkEnd w:id="679"/>
    </w:p>
    <w:p w14:paraId="6E5CA350" w14:textId="77777777" w:rsidR="00E27562" w:rsidRDefault="00E27562" w:rsidP="00F2403D">
      <w:pPr>
        <w:pStyle w:val="ITberschrift11"/>
        <w:rPr>
          <w:lang w:val="en-GB"/>
        </w:rPr>
      </w:pPr>
      <w:bookmarkStart w:id="680" w:name="_Toc83310906"/>
      <w:r w:rsidRPr="00504B99">
        <w:rPr>
          <w:lang w:val="en-GB"/>
        </w:rPr>
        <w:t>Necessity of state aid</w:t>
      </w:r>
      <w:bookmarkEnd w:id="680"/>
    </w:p>
    <w:p w14:paraId="3C3CD6CE" w14:textId="070AF512" w:rsidR="000C19A3" w:rsidRPr="00504B99" w:rsidRDefault="002C6B69" w:rsidP="00504B99">
      <w:pPr>
        <w:pStyle w:val="ITAbsatzohneNr"/>
        <w:rPr>
          <w:i/>
          <w:lang w:val="en-GB"/>
        </w:rPr>
      </w:pPr>
      <w:r w:rsidRPr="002C6B69">
        <w:rPr>
          <w:i/>
          <w:lang w:val="en-GB"/>
        </w:rPr>
        <w:t>The aid must not subsidise the costs of a project that an undertaking would anyhow incur and</w:t>
      </w:r>
      <w:r w:rsidRPr="002C6B69">
        <w:rPr>
          <w:i/>
          <w:lang w:val="en-GB"/>
        </w:rPr>
        <w:cr/>
        <w:t>must not compensate for the normal business risk of an economic activity. Without the aid the project’s realisation should be impossible, or it should be realised in a smaller size or scope or in a different manner that would significantly restrict its expected benefits. Aid will only be considered</w:t>
      </w:r>
      <w:r w:rsidRPr="002C6B69">
        <w:rPr>
          <w:i/>
          <w:lang w:val="en-GB"/>
        </w:rPr>
        <w:cr/>
        <w:t>proportionate if the same result could not be achieved with less aid.</w:t>
      </w:r>
    </w:p>
    <w:p w14:paraId="517E1E6E" w14:textId="273FA978" w:rsidR="00F2403D" w:rsidRDefault="00E27562" w:rsidP="00F2403D">
      <w:pPr>
        <w:pStyle w:val="ITberschrift11"/>
        <w:rPr>
          <w:lang w:val="en-GB"/>
        </w:rPr>
      </w:pPr>
      <w:bookmarkStart w:id="681" w:name="_Toc83310907"/>
      <w:r w:rsidRPr="00504B99">
        <w:rPr>
          <w:lang w:val="en-GB"/>
        </w:rPr>
        <w:t>Proportionality</w:t>
      </w:r>
      <w:r w:rsidR="00A16672" w:rsidRPr="00504B99">
        <w:rPr>
          <w:lang w:val="en-GB"/>
        </w:rPr>
        <w:t xml:space="preserve"> of state aid</w:t>
      </w:r>
      <w:bookmarkEnd w:id="681"/>
    </w:p>
    <w:p w14:paraId="3039D671" w14:textId="0D2C613E" w:rsidR="000C19A3" w:rsidRDefault="002C6B69" w:rsidP="00504B99">
      <w:pPr>
        <w:pStyle w:val="ITAbsatzohneNr"/>
        <w:rPr>
          <w:i/>
          <w:lang w:val="en-GB"/>
        </w:rPr>
      </w:pPr>
      <w:r>
        <w:rPr>
          <w:i/>
          <w:lang w:val="en-GB"/>
        </w:rPr>
        <w:t>T</w:t>
      </w:r>
      <w:r w:rsidRPr="002C6B69">
        <w:rPr>
          <w:i/>
          <w:lang w:val="en-GB"/>
        </w:rPr>
        <w:t xml:space="preserve">he funding gap and proportionality of aid </w:t>
      </w:r>
      <w:r>
        <w:rPr>
          <w:i/>
          <w:lang w:val="en-GB"/>
        </w:rPr>
        <w:t>will</w:t>
      </w:r>
      <w:r w:rsidRPr="002C6B69">
        <w:rPr>
          <w:i/>
          <w:lang w:val="en-GB"/>
        </w:rPr>
        <w:t xml:space="preserve"> be assessed at the level of each clearly identifiable underlying individual component / single project</w:t>
      </w:r>
      <w:r w:rsidR="000C19A3">
        <w:rPr>
          <w:i/>
          <w:lang w:val="en-GB"/>
        </w:rPr>
        <w:t>.</w:t>
      </w:r>
    </w:p>
    <w:p w14:paraId="5D9C2446" w14:textId="5B78469D" w:rsidR="002C6B69" w:rsidRPr="00504B99" w:rsidRDefault="002C6B69" w:rsidP="00504B99">
      <w:pPr>
        <w:pStyle w:val="ITAbsatzohneNr"/>
        <w:rPr>
          <w:i/>
          <w:lang w:val="en-GB"/>
        </w:rPr>
      </w:pPr>
      <w:r>
        <w:rPr>
          <w:i/>
          <w:lang w:val="en-GB"/>
        </w:rPr>
        <w:t xml:space="preserve">The </w:t>
      </w:r>
      <w:r w:rsidRPr="002C6B69">
        <w:rPr>
          <w:i/>
          <w:lang w:val="en-GB"/>
        </w:rPr>
        <w:t>Proportionality of aid amount per beneficiary company in the IPCEI Communication</w:t>
      </w:r>
      <w:r>
        <w:rPr>
          <w:i/>
          <w:lang w:val="en-GB"/>
        </w:rPr>
        <w:t xml:space="preserve"> is assessed by</w:t>
      </w:r>
      <w:r w:rsidRPr="002C6B69">
        <w:rPr>
          <w:i/>
          <w:lang w:val="en-GB"/>
        </w:rPr>
        <w:t>:</w:t>
      </w:r>
      <w:r w:rsidRPr="002C6B69">
        <w:rPr>
          <w:i/>
          <w:lang w:val="en-GB"/>
        </w:rPr>
        <w:cr/>
        <w:t>1)  Identify</w:t>
      </w:r>
      <w:r>
        <w:rPr>
          <w:i/>
          <w:lang w:val="en-GB"/>
        </w:rPr>
        <w:t>ing</w:t>
      </w:r>
      <w:r w:rsidRPr="002C6B69">
        <w:rPr>
          <w:i/>
          <w:lang w:val="en-GB"/>
        </w:rPr>
        <w:t xml:space="preserve"> the eligible costs:  The  possible eligible  costs are listed in the Annex of the IPCEI</w:t>
      </w:r>
      <w:r w:rsidRPr="002C6B69">
        <w:rPr>
          <w:i/>
          <w:lang w:val="en-GB"/>
        </w:rPr>
        <w:cr/>
        <w:t>Communication. The aid amount for any beneficiary can in no case exceed 100% of the</w:t>
      </w:r>
      <w:r w:rsidRPr="002C6B69">
        <w:rPr>
          <w:i/>
          <w:lang w:val="en-GB"/>
        </w:rPr>
        <w:cr/>
        <w:t>eligible costs;</w:t>
      </w:r>
      <w:r w:rsidRPr="002C6B69">
        <w:rPr>
          <w:i/>
          <w:lang w:val="en-GB"/>
        </w:rPr>
        <w:cr/>
        <w:t>2)  Identify</w:t>
      </w:r>
      <w:r w:rsidR="000C19A3">
        <w:rPr>
          <w:i/>
          <w:lang w:val="en-GB"/>
        </w:rPr>
        <w:t>ing</w:t>
      </w:r>
      <w:r w:rsidRPr="002C6B69">
        <w:rPr>
          <w:i/>
          <w:lang w:val="en-GB"/>
        </w:rPr>
        <w:t xml:space="preserve"> the funding gap. The aid cannot be higher than the funding gap (and, at the same</w:t>
      </w:r>
      <w:r w:rsidRPr="002C6B69">
        <w:rPr>
          <w:i/>
          <w:lang w:val="en-GB"/>
        </w:rPr>
        <w:cr/>
        <w:t>time cannot be more than 100% of eligible costs).</w:t>
      </w:r>
      <w:r w:rsidRPr="002C6B69">
        <w:rPr>
          <w:i/>
          <w:lang w:val="en-GB"/>
        </w:rPr>
        <w:cr/>
        <w:t>The maximum  aid amount corresponds to the funding gap, provided it does  not  exceed the</w:t>
      </w:r>
      <w:r w:rsidRPr="002C6B69">
        <w:rPr>
          <w:i/>
          <w:lang w:val="en-GB"/>
        </w:rPr>
        <w:cr/>
        <w:t>eligible costs established in Step 1.</w:t>
      </w:r>
    </w:p>
    <w:p w14:paraId="4C8E1743" w14:textId="10B45407" w:rsidR="00A16672" w:rsidRPr="00504B99" w:rsidRDefault="00A16672" w:rsidP="00504B99">
      <w:pPr>
        <w:pStyle w:val="ITberschrift111"/>
        <w:rPr>
          <w:lang w:val="en-GB"/>
        </w:rPr>
      </w:pPr>
      <w:bookmarkStart w:id="682" w:name="_Toc83310908"/>
      <w:r w:rsidRPr="00504B99">
        <w:rPr>
          <w:lang w:val="en-GB"/>
        </w:rPr>
        <w:t>Costs and state aid</w:t>
      </w:r>
      <w:bookmarkEnd w:id="682"/>
    </w:p>
    <w:p w14:paraId="021F3930" w14:textId="77777777" w:rsidR="00A16672" w:rsidRPr="00504B99" w:rsidRDefault="00A16672" w:rsidP="00504B99">
      <w:pPr>
        <w:pStyle w:val="ITberschrift111"/>
        <w:rPr>
          <w:lang w:val="en-GB"/>
        </w:rPr>
      </w:pPr>
      <w:bookmarkStart w:id="683" w:name="_Toc83310909"/>
      <w:r w:rsidRPr="00504B99">
        <w:rPr>
          <w:lang w:val="en-GB"/>
        </w:rPr>
        <w:t>State aid cumulation</w:t>
      </w:r>
      <w:bookmarkEnd w:id="683"/>
    </w:p>
    <w:p w14:paraId="02E1A3BC" w14:textId="77777777" w:rsidR="00A16672" w:rsidRPr="00504B99" w:rsidRDefault="00A16672" w:rsidP="00504B99">
      <w:pPr>
        <w:pStyle w:val="ITberschrift111"/>
        <w:rPr>
          <w:lang w:val="en-GB"/>
        </w:rPr>
      </w:pPr>
      <w:bookmarkStart w:id="684" w:name="_Toc83310910"/>
      <w:r w:rsidRPr="00504B99">
        <w:rPr>
          <w:lang w:val="en-GB"/>
        </w:rPr>
        <w:t>Open selection proceeding</w:t>
      </w:r>
      <w:bookmarkEnd w:id="684"/>
    </w:p>
    <w:p w14:paraId="255306BE" w14:textId="77777777" w:rsidR="00F2403D" w:rsidRPr="00504B99" w:rsidRDefault="00F2403D" w:rsidP="008C412E">
      <w:pPr>
        <w:pStyle w:val="ITAbsatzohneNr"/>
        <w:spacing w:after="120"/>
        <w:jc w:val="both"/>
        <w:rPr>
          <w:i/>
          <w:lang w:val="en-GB"/>
        </w:rPr>
      </w:pPr>
      <w:r w:rsidRPr="00A16672">
        <w:rPr>
          <w:i/>
          <w:lang w:val="en-GB"/>
        </w:rPr>
        <w:t>Explain whereas the State aid</w:t>
      </w:r>
      <w:r w:rsidRPr="00025C33">
        <w:rPr>
          <w:lang w:val="en-IE"/>
        </w:rPr>
        <w:t xml:space="preserve"> (</w:t>
      </w:r>
      <w:r w:rsidRPr="000956E9">
        <w:rPr>
          <w:i/>
          <w:lang w:val="en-GB"/>
        </w:rPr>
        <w:t>expressed in gross grant equivalent for non-transparent aid) is not exceeding the funding gap</w:t>
      </w:r>
    </w:p>
    <w:p w14:paraId="7D366E46" w14:textId="77777777" w:rsidR="00F96B3D" w:rsidRPr="00504B99" w:rsidRDefault="00F96B3D" w:rsidP="00F96B3D">
      <w:pPr>
        <w:pStyle w:val="ITAbsatzohneNr"/>
        <w:spacing w:after="120"/>
        <w:jc w:val="both"/>
        <w:rPr>
          <w:i/>
          <w:lang w:val="en-GB"/>
        </w:rPr>
      </w:pPr>
    </w:p>
    <w:p w14:paraId="2C316206" w14:textId="56BB9B07" w:rsidR="003F14DF" w:rsidRDefault="00504B99" w:rsidP="00504B99">
      <w:pPr>
        <w:pStyle w:val="ITberschrift1"/>
        <w:rPr>
          <w:lang w:val="en-GB"/>
        </w:rPr>
      </w:pPr>
      <w:bookmarkStart w:id="685" w:name="_Toc83310911"/>
      <w:commentRangeStart w:id="686"/>
      <w:r>
        <w:rPr>
          <w:lang w:val="en-GB"/>
        </w:rPr>
        <w:lastRenderedPageBreak/>
        <w:t>L</w:t>
      </w:r>
      <w:r w:rsidR="003F14DF" w:rsidRPr="00504B99">
        <w:rPr>
          <w:lang w:val="en-GB"/>
        </w:rPr>
        <w:t>imitation</w:t>
      </w:r>
      <w:commentRangeEnd w:id="686"/>
      <w:r w:rsidR="000B1244">
        <w:rPr>
          <w:rStyle w:val="CommentReference"/>
        </w:rPr>
        <w:commentReference w:id="686"/>
      </w:r>
      <w:r w:rsidR="003F14DF" w:rsidRPr="00504B99">
        <w:rPr>
          <w:lang w:val="en-GB"/>
        </w:rPr>
        <w:t xml:space="preserve"> of distortion of </w:t>
      </w:r>
      <w:r w:rsidR="00E27562" w:rsidRPr="00A16672">
        <w:rPr>
          <w:lang w:val="en-GB"/>
        </w:rPr>
        <w:t>competition and trade</w:t>
      </w:r>
      <w:bookmarkEnd w:id="685"/>
    </w:p>
    <w:p w14:paraId="6FCFD914" w14:textId="6D00BB12" w:rsidR="00E915BF" w:rsidRPr="0038200D" w:rsidRDefault="00E915BF" w:rsidP="0038200D">
      <w:pPr>
        <w:pStyle w:val="ITAbsatzohneNr"/>
        <w:spacing w:after="120" w:line="360" w:lineRule="auto"/>
        <w:jc w:val="both"/>
        <w:rPr>
          <w:i/>
          <w:lang w:val="en-GB"/>
        </w:rPr>
      </w:pPr>
      <w:r w:rsidRPr="0038200D">
        <w:rPr>
          <w:i/>
          <w:lang w:val="en-GB"/>
        </w:rPr>
        <w:t>IPCEIs make it possible to bring together knowledge, expertise, financial resources and economic</w:t>
      </w:r>
      <w:r w:rsidRPr="0038200D">
        <w:rPr>
          <w:i/>
          <w:lang w:val="en-GB"/>
        </w:rPr>
        <w:cr/>
        <w:t>actors throughout the Union, so as to overcome important market or systemic failures and societal challenges which could not otherwise be addressed.</w:t>
      </w:r>
    </w:p>
    <w:p w14:paraId="5BB3FA8E" w14:textId="5499EED2" w:rsidR="00D775EE" w:rsidRPr="0038200D" w:rsidRDefault="00D775EE" w:rsidP="0038200D">
      <w:pPr>
        <w:pStyle w:val="ITAbsatzohneNr"/>
        <w:spacing w:after="120" w:line="360" w:lineRule="auto"/>
        <w:jc w:val="both"/>
        <w:rPr>
          <w:i/>
          <w:lang w:val="en-GB"/>
        </w:rPr>
      </w:pPr>
      <w:r w:rsidRPr="0038200D">
        <w:rPr>
          <w:i/>
          <w:lang w:val="en-GB"/>
        </w:rPr>
        <w:t xml:space="preserve">Please describe in this chapter in a detailed and comprehensive way why the IPCEI funding of your project will not lead to market, trade or competition distortion (or does so only to a very limited extent) and why in this context the development of your technology is necessary in Europe. </w:t>
      </w:r>
    </w:p>
    <w:p w14:paraId="067C5EE2" w14:textId="77777777" w:rsidR="00D775EE" w:rsidRDefault="00D775EE" w:rsidP="00D775EE">
      <w:pPr>
        <w:pStyle w:val="ITAbsatzohneNr"/>
        <w:rPr>
          <w:lang w:val="en-GB"/>
        </w:rPr>
      </w:pPr>
    </w:p>
    <w:p w14:paraId="7D8A5DE9" w14:textId="6F8C5859" w:rsidR="00E27562" w:rsidRPr="00504B99" w:rsidRDefault="00E27562" w:rsidP="00504B99">
      <w:pPr>
        <w:pStyle w:val="ITberschrift11"/>
        <w:rPr>
          <w:lang w:val="en-GB"/>
        </w:rPr>
      </w:pPr>
      <w:bookmarkStart w:id="687" w:name="_Toc83310912"/>
      <w:r w:rsidRPr="38749746">
        <w:rPr>
          <w:lang w:val="en-GB"/>
        </w:rPr>
        <w:t xml:space="preserve">Market </w:t>
      </w:r>
      <w:r w:rsidR="00504B99" w:rsidRPr="38749746">
        <w:rPr>
          <w:lang w:val="en-GB"/>
        </w:rPr>
        <w:t>affected by the state aid</w:t>
      </w:r>
      <w:bookmarkEnd w:id="687"/>
    </w:p>
    <w:p w14:paraId="4041BCC3" w14:textId="77777777" w:rsidR="00E27562" w:rsidRPr="000956E9" w:rsidRDefault="00E27562" w:rsidP="00504B99">
      <w:pPr>
        <w:pStyle w:val="ITberschrift111"/>
        <w:rPr>
          <w:lang w:val="en-GB"/>
        </w:rPr>
      </w:pPr>
      <w:bookmarkStart w:id="688" w:name="_Toc83310913"/>
      <w:r w:rsidRPr="00A16672">
        <w:rPr>
          <w:lang w:val="en-GB"/>
        </w:rPr>
        <w:t>Current Industry S</w:t>
      </w:r>
      <w:r w:rsidRPr="000956E9">
        <w:rPr>
          <w:lang w:val="en-GB"/>
        </w:rPr>
        <w:t>ector</w:t>
      </w:r>
      <w:bookmarkEnd w:id="688"/>
    </w:p>
    <w:p w14:paraId="34F36E44" w14:textId="77777777" w:rsidR="00E27562" w:rsidRPr="00504B99" w:rsidRDefault="00E27562" w:rsidP="00E27562">
      <w:pPr>
        <w:pStyle w:val="ITAbsatzohneNr"/>
        <w:spacing w:after="120"/>
        <w:jc w:val="both"/>
        <w:rPr>
          <w:i/>
          <w:lang w:val="en-GB"/>
        </w:rPr>
      </w:pPr>
      <w:r w:rsidRPr="00504B99">
        <w:rPr>
          <w:i/>
          <w:lang w:val="en-GB"/>
        </w:rPr>
        <w:t>Description of the market situation (EU and worldwide) in this sector (market share, competitors)</w:t>
      </w:r>
      <w:r w:rsidR="00C7449B">
        <w:rPr>
          <w:i/>
          <w:lang w:val="en-GB"/>
        </w:rPr>
        <w:t>.</w:t>
      </w:r>
    </w:p>
    <w:p w14:paraId="5E5B68CA" w14:textId="14E81353" w:rsidR="5BE342BE" w:rsidRDefault="5BE342BE" w:rsidP="5BE342BE">
      <w:pPr>
        <w:pStyle w:val="ITAbsatzohneNr"/>
        <w:spacing w:after="120"/>
        <w:jc w:val="both"/>
        <w:rPr>
          <w:i/>
          <w:iCs/>
          <w:lang w:val="en-GB"/>
        </w:rPr>
      </w:pPr>
    </w:p>
    <w:p w14:paraId="415B521A" w14:textId="4B7E8711" w:rsidR="3AF43D8F" w:rsidRDefault="3AF43D8F" w:rsidP="5BE342BE">
      <w:pPr>
        <w:pStyle w:val="ITAbsatzohneNr"/>
        <w:rPr>
          <w:lang w:val="fr-FR"/>
        </w:rPr>
      </w:pPr>
      <w:commentRangeStart w:id="689"/>
      <w:commentRangeEnd w:id="689"/>
      <w:r>
        <w:rPr>
          <w:rStyle w:val="CommentReference"/>
        </w:rPr>
        <w:commentReference w:id="689"/>
      </w:r>
      <w:r w:rsidR="63A4CB25">
        <w:rPr>
          <w:noProof/>
        </w:rPr>
        <w:drawing>
          <wp:inline distT="0" distB="0" distL="0" distR="0" wp14:anchorId="15575B80" wp14:editId="731F15B1">
            <wp:extent cx="5759998" cy="3981600"/>
            <wp:effectExtent l="0" t="0" r="0" b="0"/>
            <wp:docPr id="1573594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9998" cy="3981600"/>
                    </a:xfrm>
                    <a:prstGeom prst="rect">
                      <a:avLst/>
                    </a:prstGeom>
                    <a:noFill/>
                    <a:ln>
                      <a:noFill/>
                    </a:ln>
                  </pic:spPr>
                </pic:pic>
              </a:graphicData>
            </a:graphic>
          </wp:inline>
        </w:drawing>
      </w:r>
    </w:p>
    <w:p w14:paraId="7805EF0C" w14:textId="77777777" w:rsidR="5BE342BE" w:rsidRDefault="5BE342BE" w:rsidP="5BE342BE">
      <w:pPr>
        <w:pStyle w:val="ITAbsatzohneNr"/>
        <w:rPr>
          <w:lang w:val="fr-FR"/>
        </w:rPr>
      </w:pPr>
    </w:p>
    <w:p w14:paraId="701BD960" w14:textId="50178810" w:rsidR="63A4CB25" w:rsidRDefault="63A4CB25" w:rsidP="5BE342BE">
      <w:pPr>
        <w:pStyle w:val="ITAbsatzohneNr"/>
        <w:rPr>
          <w:sz w:val="24"/>
          <w:szCs w:val="24"/>
          <w:lang w:val="fr-FR"/>
        </w:rPr>
      </w:pPr>
      <w:r>
        <w:rPr>
          <w:noProof/>
        </w:rPr>
        <w:drawing>
          <wp:inline distT="0" distB="0" distL="0" distR="0" wp14:anchorId="1D7D3000" wp14:editId="7E12A3DF">
            <wp:extent cx="5760720" cy="3982720"/>
            <wp:effectExtent l="0" t="0" r="0" b="0"/>
            <wp:docPr id="6648636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60720" cy="3982720"/>
                    </a:xfrm>
                    <a:prstGeom prst="rect">
                      <a:avLst/>
                    </a:prstGeom>
                    <a:noFill/>
                    <a:ln>
                      <a:noFill/>
                    </a:ln>
                  </pic:spPr>
                </pic:pic>
              </a:graphicData>
            </a:graphic>
          </wp:inline>
        </w:drawing>
      </w:r>
      <w:r>
        <w:rPr>
          <w:noProof/>
        </w:rPr>
        <w:drawing>
          <wp:inline distT="0" distB="0" distL="0" distR="0" wp14:anchorId="11A58DDE" wp14:editId="60B45E07">
            <wp:extent cx="5760720" cy="3982720"/>
            <wp:effectExtent l="0" t="0" r="0" b="0"/>
            <wp:docPr id="19301073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60720" cy="3982720"/>
                    </a:xfrm>
                    <a:prstGeom prst="rect">
                      <a:avLst/>
                    </a:prstGeom>
                    <a:noFill/>
                    <a:ln>
                      <a:noFill/>
                    </a:ln>
                  </pic:spPr>
                </pic:pic>
              </a:graphicData>
            </a:graphic>
          </wp:inline>
        </w:drawing>
      </w:r>
    </w:p>
    <w:p w14:paraId="598F5E00" w14:textId="098D58BF" w:rsidR="5BE342BE" w:rsidRDefault="63A4CB25" w:rsidP="52DCE602">
      <w:pPr>
        <w:pStyle w:val="ITAbsatzohneNr"/>
        <w:spacing w:after="120"/>
        <w:jc w:val="both"/>
        <w:rPr>
          <w:i/>
          <w:iCs/>
          <w:lang w:val="en-GB"/>
        </w:rPr>
      </w:pPr>
      <w:r w:rsidRPr="52DCE602">
        <w:rPr>
          <w:i/>
          <w:iCs/>
          <w:lang w:val="en-GB"/>
        </w:rPr>
        <w:t>2.5 billion EOC Market share out of 55 billion</w:t>
      </w:r>
    </w:p>
    <w:p w14:paraId="79D9EFFB" w14:textId="77777777" w:rsidR="00E27562" w:rsidRPr="00504B99" w:rsidRDefault="00E27562" w:rsidP="00504B99">
      <w:pPr>
        <w:pStyle w:val="ITberschrift111"/>
        <w:rPr>
          <w:lang w:val="en-GB"/>
        </w:rPr>
      </w:pPr>
      <w:bookmarkStart w:id="690" w:name="_Toc83310914"/>
      <w:r w:rsidRPr="00504B99">
        <w:rPr>
          <w:lang w:val="en-GB"/>
        </w:rPr>
        <w:t>Market Situation / Share after IPCEI</w:t>
      </w:r>
      <w:bookmarkEnd w:id="690"/>
    </w:p>
    <w:p w14:paraId="38D862C0" w14:textId="77777777" w:rsidR="00E27562" w:rsidRPr="00504B99" w:rsidRDefault="00E27562" w:rsidP="00E27562">
      <w:pPr>
        <w:pStyle w:val="ITAbsatzohneNr"/>
        <w:spacing w:after="120" w:line="360" w:lineRule="auto"/>
        <w:jc w:val="both"/>
        <w:rPr>
          <w:i/>
          <w:lang w:val="en-GB"/>
        </w:rPr>
      </w:pPr>
      <w:r w:rsidRPr="00504B99">
        <w:rPr>
          <w:i/>
          <w:lang w:val="en-GB"/>
        </w:rPr>
        <w:t>Estimation of the market situation / share (EU and worldwide) after the project will have been finished successfully</w:t>
      </w:r>
      <w:r w:rsidR="001D6A22" w:rsidRPr="00504B99">
        <w:rPr>
          <w:i/>
          <w:lang w:val="en-GB"/>
        </w:rPr>
        <w:t>.</w:t>
      </w:r>
    </w:p>
    <w:p w14:paraId="60512F3F" w14:textId="2FE86BBE" w:rsidR="00504B99" w:rsidRDefault="00504B99" w:rsidP="00504B99">
      <w:pPr>
        <w:pStyle w:val="ITberschrift11"/>
        <w:rPr>
          <w:lang w:val="en-GB"/>
        </w:rPr>
      </w:pPr>
      <w:bookmarkStart w:id="691" w:name="_Toc83310915"/>
      <w:r>
        <w:rPr>
          <w:lang w:val="en-GB"/>
        </w:rPr>
        <w:t xml:space="preserve">Limiting </w:t>
      </w:r>
      <w:r w:rsidR="00C7449B">
        <w:rPr>
          <w:lang w:val="en-GB"/>
        </w:rPr>
        <w:t>distortion</w:t>
      </w:r>
      <w:r>
        <w:rPr>
          <w:lang w:val="en-GB"/>
        </w:rPr>
        <w:t xml:space="preserve"> of dynamic incentives</w:t>
      </w:r>
      <w:bookmarkEnd w:id="691"/>
    </w:p>
    <w:p w14:paraId="258E7960" w14:textId="7B5AA9A0" w:rsidR="00504B99" w:rsidRDefault="0038200D" w:rsidP="00504B99">
      <w:pPr>
        <w:pStyle w:val="ITberschrift11"/>
        <w:rPr>
          <w:lang w:val="en-GB"/>
        </w:rPr>
      </w:pPr>
      <w:bookmarkStart w:id="692" w:name="_Toc83310916"/>
      <w:r w:rsidRPr="0038200D">
        <w:rPr>
          <w:i/>
          <w:lang w:val="en-GB"/>
        </w:rPr>
        <w:t xml:space="preserve">Please describe why the IPCEI funding will not deter your competitors’ investments in R&amp;D and FID to develop competing </w:t>
      </w:r>
      <w:proofErr w:type="spellStart"/>
      <w:r w:rsidRPr="0038200D">
        <w:rPr>
          <w:i/>
          <w:lang w:val="en-GB"/>
        </w:rPr>
        <w:t>technologies.</w:t>
      </w:r>
      <w:r w:rsidR="00504B99">
        <w:rPr>
          <w:lang w:val="en-GB"/>
        </w:rPr>
        <w:t>No</w:t>
      </w:r>
      <w:proofErr w:type="spellEnd"/>
      <w:r w:rsidR="00504B99">
        <w:rPr>
          <w:lang w:val="en-GB"/>
        </w:rPr>
        <w:t xml:space="preserve"> strengthening or creation of market power</w:t>
      </w:r>
      <w:bookmarkEnd w:id="692"/>
    </w:p>
    <w:p w14:paraId="46A4B49A" w14:textId="63F0D36D" w:rsidR="0038200D" w:rsidRPr="0038200D" w:rsidRDefault="0038200D" w:rsidP="0038200D">
      <w:pPr>
        <w:pStyle w:val="ITAbsatzohneNr"/>
        <w:spacing w:after="120" w:line="360" w:lineRule="auto"/>
        <w:jc w:val="both"/>
        <w:rPr>
          <w:i/>
          <w:lang w:val="en-GB"/>
        </w:rPr>
      </w:pPr>
      <w:r w:rsidRPr="0038200D">
        <w:rPr>
          <w:i/>
          <w:lang w:val="en-GB"/>
        </w:rPr>
        <w:t>Please explain why the IPCEI funding will not lead your company to market power (market leadership)</w:t>
      </w:r>
    </w:p>
    <w:p w14:paraId="65D32A85" w14:textId="0FF26115" w:rsidR="00504B99" w:rsidRDefault="00504B99" w:rsidP="00504B99">
      <w:pPr>
        <w:pStyle w:val="ITberschrift11"/>
        <w:rPr>
          <w:lang w:val="en-GB"/>
        </w:rPr>
      </w:pPr>
      <w:bookmarkStart w:id="693" w:name="_Toc83310917"/>
      <w:r>
        <w:rPr>
          <w:lang w:val="en-GB"/>
        </w:rPr>
        <w:t>Failure to maintain an inefficient market structure</w:t>
      </w:r>
      <w:bookmarkEnd w:id="693"/>
    </w:p>
    <w:p w14:paraId="6083156E" w14:textId="059C0823" w:rsidR="00D775EE" w:rsidRPr="0038200D" w:rsidRDefault="00D775EE" w:rsidP="0038200D">
      <w:pPr>
        <w:pStyle w:val="ITAbsatzohneNr"/>
        <w:spacing w:after="120" w:line="360" w:lineRule="auto"/>
        <w:jc w:val="both"/>
        <w:rPr>
          <w:i/>
          <w:lang w:val="en-GB"/>
        </w:rPr>
      </w:pPr>
      <w:r>
        <w:rPr>
          <w:i/>
          <w:lang w:val="en-GB"/>
        </w:rPr>
        <w:t>Please d</w:t>
      </w:r>
      <w:r w:rsidRPr="0038200D">
        <w:rPr>
          <w:i/>
          <w:lang w:val="en-GB"/>
        </w:rPr>
        <w:t>escribe why the technology you are addressing is not located in an “inefficient” market suffering from</w:t>
      </w:r>
      <w:r>
        <w:rPr>
          <w:i/>
          <w:lang w:val="en-GB"/>
        </w:rPr>
        <w:t xml:space="preserve"> for example</w:t>
      </w:r>
      <w:r w:rsidRPr="0038200D">
        <w:rPr>
          <w:i/>
          <w:lang w:val="en-GB"/>
        </w:rPr>
        <w:t xml:space="preserve"> overcapacity nor a declining sector.</w:t>
      </w:r>
    </w:p>
    <w:p w14:paraId="71131791" w14:textId="637CDE93" w:rsidR="003F14DF" w:rsidRDefault="00504B99" w:rsidP="00504B99">
      <w:pPr>
        <w:pStyle w:val="ITberschrift11"/>
        <w:rPr>
          <w:lang w:val="en-GB"/>
        </w:rPr>
      </w:pPr>
      <w:bookmarkStart w:id="694" w:name="_Toc83310918"/>
      <w:r>
        <w:rPr>
          <w:lang w:val="en-GB"/>
        </w:rPr>
        <w:t>No effect on location activities</w:t>
      </w:r>
      <w:bookmarkEnd w:id="694"/>
    </w:p>
    <w:p w14:paraId="4873AAAF" w14:textId="56291E60" w:rsidR="00D775EE" w:rsidRPr="0038200D" w:rsidRDefault="0038200D" w:rsidP="0038200D">
      <w:pPr>
        <w:pStyle w:val="ITAbsatzohneNr"/>
        <w:spacing w:after="120" w:line="360" w:lineRule="auto"/>
        <w:jc w:val="both"/>
        <w:rPr>
          <w:i/>
          <w:lang w:val="en-GB"/>
        </w:rPr>
      </w:pPr>
      <w:r w:rsidRPr="0038200D">
        <w:rPr>
          <w:i/>
          <w:lang w:val="en-GB"/>
        </w:rPr>
        <w:t>Please describe that knowledge/technology</w:t>
      </w:r>
      <w:r>
        <w:rPr>
          <w:i/>
          <w:lang w:val="en-GB"/>
        </w:rPr>
        <w:t xml:space="preserve"> that will be generated within the IPCEI will not be</w:t>
      </w:r>
      <w:r w:rsidRPr="0038200D">
        <w:rPr>
          <w:i/>
          <w:lang w:val="en-GB"/>
        </w:rPr>
        <w:t xml:space="preserve"> transfer</w:t>
      </w:r>
      <w:r>
        <w:rPr>
          <w:i/>
          <w:lang w:val="en-GB"/>
        </w:rPr>
        <w:t>red</w:t>
      </w:r>
      <w:r w:rsidRPr="0038200D">
        <w:rPr>
          <w:i/>
          <w:lang w:val="en-GB"/>
        </w:rPr>
        <w:t xml:space="preserve"> to non-European locations of your company.</w:t>
      </w:r>
    </w:p>
    <w:p w14:paraId="047BFB0F" w14:textId="77777777" w:rsidR="00F96B3D" w:rsidRPr="00504B99" w:rsidRDefault="00F96B3D" w:rsidP="00F96B3D">
      <w:pPr>
        <w:pStyle w:val="ITberschrift1"/>
        <w:rPr>
          <w:lang w:val="en-GB"/>
        </w:rPr>
      </w:pPr>
      <w:bookmarkStart w:id="695" w:name="_Toc83310919"/>
      <w:r w:rsidRPr="00504B99">
        <w:rPr>
          <w:lang w:val="en-GB"/>
        </w:rPr>
        <w:lastRenderedPageBreak/>
        <w:t>Annex to the Portfolio</w:t>
      </w:r>
      <w:bookmarkEnd w:id="695"/>
    </w:p>
    <w:p w14:paraId="235B18C9" w14:textId="77777777" w:rsidR="00F96B3D" w:rsidRPr="000B5672" w:rsidRDefault="00F96B3D" w:rsidP="00A42A45">
      <w:pPr>
        <w:pStyle w:val="ITAbsatzohneNr"/>
        <w:numPr>
          <w:ilvl w:val="0"/>
          <w:numId w:val="12"/>
        </w:numPr>
        <w:spacing w:after="120"/>
        <w:jc w:val="both"/>
        <w:rPr>
          <w:i/>
          <w:sz w:val="24"/>
          <w:lang w:val="en-GB"/>
        </w:rPr>
      </w:pPr>
      <w:r w:rsidRPr="000B5672">
        <w:rPr>
          <w:i/>
          <w:sz w:val="24"/>
          <w:lang w:val="en-GB"/>
        </w:rPr>
        <w:t>Funding Gap Questionnaire</w:t>
      </w:r>
    </w:p>
    <w:p w14:paraId="78D2A28B" w14:textId="77777777" w:rsidR="00F96B3D" w:rsidRPr="000B5672" w:rsidRDefault="00F96B3D" w:rsidP="00A42A45">
      <w:pPr>
        <w:pStyle w:val="ITAbsatzohneNr"/>
        <w:numPr>
          <w:ilvl w:val="0"/>
          <w:numId w:val="12"/>
        </w:numPr>
        <w:spacing w:after="120"/>
        <w:jc w:val="both"/>
        <w:rPr>
          <w:i/>
          <w:sz w:val="24"/>
          <w:lang w:val="en-GB"/>
        </w:rPr>
      </w:pPr>
      <w:r w:rsidRPr="000B5672">
        <w:rPr>
          <w:i/>
          <w:sz w:val="24"/>
          <w:lang w:val="en-GB"/>
        </w:rPr>
        <w:t xml:space="preserve">(If necessary) Internal Company Documents </w:t>
      </w:r>
      <w:r w:rsidR="00C7449B" w:rsidRPr="000B5672">
        <w:rPr>
          <w:i/>
          <w:sz w:val="24"/>
          <w:lang w:val="en-GB"/>
        </w:rPr>
        <w:t>s</w:t>
      </w:r>
      <w:r w:rsidRPr="000B5672">
        <w:rPr>
          <w:i/>
          <w:sz w:val="24"/>
          <w:lang w:val="en-GB"/>
        </w:rPr>
        <w:t xml:space="preserve">ubstantiating the </w:t>
      </w:r>
      <w:r w:rsidR="00C7449B" w:rsidRPr="000B5672">
        <w:rPr>
          <w:i/>
          <w:sz w:val="24"/>
          <w:lang w:val="en-GB"/>
        </w:rPr>
        <w:t>c</w:t>
      </w:r>
      <w:r w:rsidRPr="000B5672">
        <w:rPr>
          <w:i/>
          <w:sz w:val="24"/>
          <w:lang w:val="en-GB"/>
        </w:rPr>
        <w:t xml:space="preserve">ounterfactual </w:t>
      </w:r>
      <w:r w:rsidR="00C7449B" w:rsidRPr="000B5672">
        <w:rPr>
          <w:i/>
          <w:sz w:val="24"/>
          <w:lang w:val="en-GB"/>
        </w:rPr>
        <w:t>s</w:t>
      </w:r>
      <w:r w:rsidRPr="000B5672">
        <w:rPr>
          <w:i/>
          <w:sz w:val="24"/>
          <w:lang w:val="en-GB"/>
        </w:rPr>
        <w:t>cenario</w:t>
      </w:r>
    </w:p>
    <w:p w14:paraId="43B2B24C" w14:textId="77777777" w:rsidR="00F96B3D" w:rsidRPr="00F96B3D" w:rsidRDefault="00F96B3D" w:rsidP="00F96B3D">
      <w:pPr>
        <w:pStyle w:val="ITAbsatzohneNr"/>
        <w:spacing w:after="120"/>
        <w:jc w:val="both"/>
        <w:rPr>
          <w:i/>
          <w:lang w:val="en-GB"/>
        </w:rPr>
      </w:pPr>
    </w:p>
    <w:sectPr w:rsidR="00F96B3D" w:rsidRPr="00F96B3D" w:rsidSect="002C1BC2">
      <w:headerReference w:type="default" r:id="rId25"/>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18D1D7C" w14:textId="77777777" w:rsidR="005439F1" w:rsidRPr="00D45A32" w:rsidRDefault="005439F1">
      <w:pPr>
        <w:pStyle w:val="CommentText"/>
        <w:rPr>
          <w:lang w:val="en-US"/>
        </w:rPr>
      </w:pPr>
      <w:r>
        <w:rPr>
          <w:rStyle w:val="CommentReference"/>
        </w:rPr>
        <w:annotationRef/>
      </w:r>
      <w:r w:rsidRPr="00D45A32">
        <w:rPr>
          <w:lang w:val="en-US"/>
        </w:rPr>
        <w:t>Lenght restrictions:</w:t>
      </w:r>
    </w:p>
    <w:p w14:paraId="1DB0CE14" w14:textId="77777777" w:rsidR="005439F1" w:rsidRDefault="005439F1" w:rsidP="005439F1">
      <w:pPr>
        <w:pStyle w:val="BodyText"/>
        <w:spacing w:before="87" w:line="249" w:lineRule="auto"/>
        <w:ind w:right="106"/>
      </w:pPr>
      <w:r>
        <w:t>The detailed project description should not exceed 60 A4 pages (pdf format) including the cover sheet and the annexes (Arial font, font size at least 12 pt., single line spacing, margins at least 2 cm). The text must be submitted in English. The Funding Gap Analysis (Excel format) is used to calculate the funding gap.</w:t>
      </w:r>
    </w:p>
    <w:p w14:paraId="3CF5C275" w14:textId="7671A9D4" w:rsidR="005439F1" w:rsidRPr="005439F1" w:rsidRDefault="005439F1">
      <w:pPr>
        <w:pStyle w:val="CommentText"/>
        <w:rPr>
          <w:lang w:val="en-US"/>
        </w:rPr>
      </w:pPr>
    </w:p>
  </w:comment>
  <w:comment w:id="6" w:author="Author" w:initials="A">
    <w:p w14:paraId="4041B0AF" w14:textId="77777777" w:rsidR="00DE42C0" w:rsidRDefault="00DE42C0">
      <w:pPr>
        <w:pStyle w:val="CommentText"/>
      </w:pPr>
      <w:r>
        <w:rPr>
          <w:rStyle w:val="CommentReference"/>
        </w:rPr>
        <w:annotationRef/>
      </w:r>
      <w:r>
        <w:t>Evaluation criterion:</w:t>
      </w:r>
    </w:p>
    <w:p w14:paraId="3323F40E" w14:textId="77777777" w:rsidR="00DE42C0" w:rsidRPr="00D45A32" w:rsidRDefault="00DE42C0" w:rsidP="005D5883">
      <w:pPr>
        <w:pStyle w:val="ListParagraph"/>
        <w:widowControl w:val="0"/>
        <w:numPr>
          <w:ilvl w:val="0"/>
          <w:numId w:val="30"/>
        </w:numPr>
        <w:tabs>
          <w:tab w:val="left" w:pos="334"/>
        </w:tabs>
        <w:autoSpaceDE w:val="0"/>
        <w:autoSpaceDN w:val="0"/>
        <w:spacing w:before="66" w:line="249" w:lineRule="auto"/>
        <w:ind w:right="106"/>
        <w:contextualSpacing w:val="0"/>
        <w:jc w:val="both"/>
        <w:rPr>
          <w:sz w:val="18"/>
          <w:lang w:val="en-US"/>
        </w:rPr>
      </w:pPr>
      <w:r w:rsidRPr="00D45A32">
        <w:rPr>
          <w:sz w:val="18"/>
          <w:lang w:val="en-US"/>
        </w:rPr>
        <w:t>Qualification and expertise of the company with regard to the achievement of the project objectives, work plan (resource planning, milestone planning/termination criteria, effort and time planning etc.), risk</w:t>
      </w:r>
    </w:p>
    <w:p w14:paraId="0A751B57" w14:textId="6527BB1A" w:rsidR="00DE42C0" w:rsidRPr="00D45A32" w:rsidRDefault="00DE42C0">
      <w:pPr>
        <w:pStyle w:val="CommentText"/>
        <w:rPr>
          <w:lang w:val="en-US"/>
        </w:rPr>
      </w:pPr>
    </w:p>
  </w:comment>
  <w:comment w:id="7" w:author="Author" w:initials="A">
    <w:p w14:paraId="28622556" w14:textId="2E90D8EE" w:rsidR="4D07736E" w:rsidRPr="00D45A32" w:rsidRDefault="4D07736E">
      <w:pPr>
        <w:pStyle w:val="CommentText"/>
        <w:rPr>
          <w:lang w:val="en-US"/>
        </w:rPr>
      </w:pPr>
      <w:r w:rsidRPr="00D45A32">
        <w:rPr>
          <w:lang w:val="en-US"/>
        </w:rPr>
        <w:t>My understanding:</w:t>
      </w:r>
      <w:r>
        <w:rPr>
          <w:rStyle w:val="CommentReference"/>
        </w:rPr>
        <w:annotationRef/>
      </w:r>
    </w:p>
    <w:p w14:paraId="0AB0285D" w14:textId="43081C40" w:rsidR="4D07736E" w:rsidRPr="00D45A32" w:rsidRDefault="4D07736E">
      <w:pPr>
        <w:pStyle w:val="CommentText"/>
        <w:rPr>
          <w:lang w:val="en-US"/>
        </w:rPr>
      </w:pPr>
      <w:r w:rsidRPr="00D45A32">
        <w:rPr>
          <w:lang w:val="en-US"/>
        </w:rPr>
        <w:t xml:space="preserve">- Sec. 1.1 is a description of the party submitting the proposal and asking for funding. </w:t>
      </w:r>
    </w:p>
    <w:p w14:paraId="159B316F" w14:textId="7B023D2D" w:rsidR="4D07736E" w:rsidRPr="00D45A32" w:rsidRDefault="4D07736E">
      <w:pPr>
        <w:pStyle w:val="CommentText"/>
        <w:rPr>
          <w:lang w:val="en-US"/>
        </w:rPr>
      </w:pPr>
      <w:r w:rsidRPr="00D45A32">
        <w:rPr>
          <w:lang w:val="en-US"/>
        </w:rPr>
        <w:t>- In our case, the EOC neither submits the proposal nor receives funding. Instead the EOC receives the "products" (= services) provided to it by DT and other companies. I.e., the EOC acts as customer.</w:t>
      </w:r>
    </w:p>
    <w:p w14:paraId="4DB269A5" w14:textId="617854B3" w:rsidR="4D07736E" w:rsidRPr="00D45A32" w:rsidRDefault="4D07736E">
      <w:pPr>
        <w:pStyle w:val="CommentText"/>
        <w:rPr>
          <w:lang w:val="en-US"/>
        </w:rPr>
      </w:pPr>
      <w:r w:rsidRPr="00D45A32">
        <w:rPr>
          <w:lang w:val="en-US"/>
        </w:rPr>
        <w:t>--&gt; Description of the EOC does not fit in this place.</w:t>
      </w:r>
    </w:p>
  </w:comment>
  <w:comment w:id="8" w:author="Author" w:initials="A">
    <w:p w14:paraId="0092FE44" w14:textId="2B8EF1EE" w:rsidR="25835BCE" w:rsidRPr="00D45A32" w:rsidRDefault="25835BCE">
      <w:pPr>
        <w:pStyle w:val="CommentText"/>
        <w:rPr>
          <w:lang w:val="en-US"/>
        </w:rPr>
      </w:pPr>
      <w:r w:rsidRPr="00D45A32">
        <w:rPr>
          <w:lang w:val="en-US"/>
        </w:rPr>
        <w:t>Text transfered to sec. 1.2.2</w:t>
      </w:r>
      <w:r>
        <w:rPr>
          <w:rStyle w:val="CommentReference"/>
        </w:rPr>
        <w:annotationRef/>
      </w:r>
    </w:p>
  </w:comment>
  <w:comment w:id="10" w:author="Author" w:initials="A">
    <w:p w14:paraId="0E979C43" w14:textId="77777777" w:rsidR="009B07A0" w:rsidRPr="00D45A32" w:rsidRDefault="009B07A0">
      <w:pPr>
        <w:pStyle w:val="CommentText"/>
        <w:rPr>
          <w:lang w:val="en-US"/>
        </w:rPr>
      </w:pPr>
      <w:r>
        <w:rPr>
          <w:rStyle w:val="CommentReference"/>
        </w:rPr>
        <w:annotationRef/>
      </w:r>
      <w:r w:rsidRPr="00D45A32">
        <w:rPr>
          <w:lang w:val="en-US"/>
        </w:rPr>
        <w:t>Evaluation criterion:</w:t>
      </w:r>
    </w:p>
    <w:p w14:paraId="6952695D" w14:textId="77777777" w:rsidR="009B07A0" w:rsidRPr="00D45A32" w:rsidRDefault="009B07A0" w:rsidP="005D5883">
      <w:pPr>
        <w:pStyle w:val="ListParagraph"/>
        <w:widowControl w:val="0"/>
        <w:numPr>
          <w:ilvl w:val="0"/>
          <w:numId w:val="29"/>
        </w:numPr>
        <w:tabs>
          <w:tab w:val="left" w:pos="314"/>
        </w:tabs>
        <w:autoSpaceDE w:val="0"/>
        <w:autoSpaceDN w:val="0"/>
        <w:spacing w:before="101" w:line="252" w:lineRule="auto"/>
        <w:ind w:left="313" w:right="106" w:hanging="171"/>
        <w:contextualSpacing w:val="0"/>
        <w:jc w:val="both"/>
        <w:rPr>
          <w:sz w:val="18"/>
          <w:lang w:val="en-US"/>
        </w:rPr>
      </w:pPr>
      <w:r w:rsidRPr="00D45A32">
        <w:rPr>
          <w:sz w:val="18"/>
          <w:lang w:val="en-US"/>
        </w:rPr>
        <w:t>The objectives and benefits of the project must be clearly defined in a concrete and recognisable way and distinguishable from other projects in the field.</w:t>
      </w:r>
    </w:p>
    <w:p w14:paraId="675F87C7" w14:textId="77777777" w:rsidR="00AC3D64" w:rsidRPr="00D45A32" w:rsidRDefault="00AC3D64" w:rsidP="00AC3D64">
      <w:pPr>
        <w:widowControl w:val="0"/>
        <w:tabs>
          <w:tab w:val="left" w:pos="314"/>
        </w:tabs>
        <w:autoSpaceDE w:val="0"/>
        <w:autoSpaceDN w:val="0"/>
        <w:spacing w:before="101" w:line="252" w:lineRule="auto"/>
        <w:ind w:right="106"/>
        <w:jc w:val="both"/>
        <w:rPr>
          <w:sz w:val="18"/>
          <w:lang w:val="en-US"/>
        </w:rPr>
      </w:pPr>
    </w:p>
    <w:p w14:paraId="770BA93D" w14:textId="77777777" w:rsidR="00AC3D64" w:rsidRPr="00D45A32" w:rsidRDefault="00AC3D64" w:rsidP="005D5883">
      <w:pPr>
        <w:pStyle w:val="ListParagraph"/>
        <w:widowControl w:val="0"/>
        <w:numPr>
          <w:ilvl w:val="0"/>
          <w:numId w:val="30"/>
        </w:numPr>
        <w:tabs>
          <w:tab w:val="left" w:pos="334"/>
        </w:tabs>
        <w:autoSpaceDE w:val="0"/>
        <w:autoSpaceDN w:val="0"/>
        <w:spacing w:before="67" w:line="240" w:lineRule="auto"/>
        <w:contextualSpacing w:val="0"/>
        <w:jc w:val="both"/>
        <w:rPr>
          <w:sz w:val="18"/>
          <w:lang w:val="en-US"/>
        </w:rPr>
      </w:pPr>
      <w:r w:rsidRPr="00D45A32">
        <w:rPr>
          <w:sz w:val="18"/>
          <w:lang w:val="en-US"/>
        </w:rPr>
        <w:t>Benefits for the European user industry, cooperation with SMEs</w:t>
      </w:r>
    </w:p>
    <w:p w14:paraId="45928A8D" w14:textId="77777777" w:rsidR="0053250E" w:rsidRPr="00D45A32" w:rsidRDefault="0053250E" w:rsidP="005D5883">
      <w:pPr>
        <w:pStyle w:val="ListParagraph"/>
        <w:widowControl w:val="0"/>
        <w:numPr>
          <w:ilvl w:val="0"/>
          <w:numId w:val="30"/>
        </w:numPr>
        <w:tabs>
          <w:tab w:val="left" w:pos="334"/>
        </w:tabs>
        <w:autoSpaceDE w:val="0"/>
        <w:autoSpaceDN w:val="0"/>
        <w:spacing w:before="73" w:line="249" w:lineRule="auto"/>
        <w:ind w:right="106"/>
        <w:contextualSpacing w:val="0"/>
        <w:jc w:val="both"/>
        <w:rPr>
          <w:sz w:val="18"/>
          <w:lang w:val="en-US"/>
        </w:rPr>
      </w:pPr>
      <w:r w:rsidRPr="00D45A32">
        <w:rPr>
          <w:sz w:val="18"/>
          <w:lang w:val="en-US"/>
        </w:rPr>
        <w:t>Work objective and chances of realisation (innovation content and research risk, taking into account the state of the art, the targeted TRL, any key performance indicators (KPIs), originality, wholeness, unique selling propositions, etc.).</w:t>
      </w:r>
    </w:p>
    <w:p w14:paraId="02B50EF6" w14:textId="77777777" w:rsidR="00AC3D64" w:rsidRPr="00D45A32" w:rsidRDefault="00AC3D64" w:rsidP="00AC3D64">
      <w:pPr>
        <w:widowControl w:val="0"/>
        <w:tabs>
          <w:tab w:val="left" w:pos="314"/>
        </w:tabs>
        <w:autoSpaceDE w:val="0"/>
        <w:autoSpaceDN w:val="0"/>
        <w:spacing w:before="101" w:line="252" w:lineRule="auto"/>
        <w:ind w:right="106"/>
        <w:jc w:val="both"/>
        <w:rPr>
          <w:sz w:val="18"/>
          <w:lang w:val="en-US"/>
        </w:rPr>
      </w:pPr>
    </w:p>
    <w:p w14:paraId="0506FD82" w14:textId="148D5F8F" w:rsidR="009B07A0" w:rsidRPr="00D45A32" w:rsidRDefault="009B07A0">
      <w:pPr>
        <w:pStyle w:val="CommentText"/>
        <w:rPr>
          <w:lang w:val="en-US"/>
        </w:rPr>
      </w:pPr>
    </w:p>
  </w:comment>
  <w:comment w:id="11" w:author="Author" w:initials="A">
    <w:p w14:paraId="297C832D" w14:textId="6EBA173A" w:rsidR="00D06A55" w:rsidRPr="00D45A32" w:rsidRDefault="006515A2" w:rsidP="00D06A55">
      <w:pPr>
        <w:pStyle w:val="CommentText"/>
        <w:rPr>
          <w:lang w:val="en-US"/>
        </w:rPr>
      </w:pPr>
      <w:r>
        <w:rPr>
          <w:rStyle w:val="CommentReference"/>
        </w:rPr>
        <w:annotationRef/>
      </w:r>
      <w:r w:rsidR="0037628B" w:rsidRPr="00D45A32">
        <w:rPr>
          <w:lang w:val="en-US"/>
        </w:rPr>
        <w:t>add</w:t>
      </w:r>
      <w:r w:rsidR="006963AB" w:rsidRPr="00D45A32">
        <w:rPr>
          <w:lang w:val="en-US"/>
        </w:rPr>
        <w:t>ed</w:t>
      </w:r>
      <w:r w:rsidR="0037628B" w:rsidRPr="00D45A32">
        <w:rPr>
          <w:lang w:val="en-US"/>
        </w:rPr>
        <w:t xml:space="preserve"> reference to the Workstreams in the Chapeau („Communicate“)</w:t>
      </w:r>
      <w:r w:rsidR="00F63E9F" w:rsidRPr="00D45A32">
        <w:rPr>
          <w:lang w:val="en-US"/>
        </w:rPr>
        <w:t xml:space="preserve">, the Workpackage in the Chapeau (WP </w:t>
      </w:r>
      <w:r w:rsidR="00D06A55" w:rsidRPr="00D45A32">
        <w:rPr>
          <w:lang w:val="en-US"/>
        </w:rPr>
        <w:t>4 - Subsystems and</w:t>
      </w:r>
    </w:p>
    <w:p w14:paraId="32E43680" w14:textId="594CA5AF" w:rsidR="00F37906" w:rsidRPr="00D45A32" w:rsidRDefault="00D06A55" w:rsidP="00D06A55">
      <w:pPr>
        <w:pStyle w:val="CommentText"/>
        <w:rPr>
          <w:lang w:val="en-US"/>
        </w:rPr>
      </w:pPr>
      <w:r w:rsidRPr="00D45A32">
        <w:rPr>
          <w:lang w:val="en-US"/>
        </w:rPr>
        <w:t>Systems including Communication Networks</w:t>
      </w:r>
      <w:r w:rsidR="009C39A6" w:rsidRPr="00D45A32">
        <w:rPr>
          <w:lang w:val="en-US"/>
        </w:rPr>
        <w:t>)</w:t>
      </w:r>
      <w:r w:rsidR="00617A2A" w:rsidRPr="00D45A32">
        <w:rPr>
          <w:lang w:val="en-US"/>
        </w:rPr>
        <w:t>. Also SMART objectives for the IPCEI project are needed.</w:t>
      </w:r>
    </w:p>
    <w:p w14:paraId="10E9E7B3" w14:textId="236D3A38" w:rsidR="006515A2" w:rsidRPr="00D45A32" w:rsidRDefault="006515A2">
      <w:pPr>
        <w:pStyle w:val="CommentText"/>
        <w:rPr>
          <w:lang w:val="en-US"/>
        </w:rPr>
      </w:pPr>
    </w:p>
  </w:comment>
  <w:comment w:id="74" w:author="Author" w:initials="A">
    <w:p w14:paraId="3826B07B" w14:textId="08B846E6" w:rsidR="1139D262" w:rsidRPr="00D45A32" w:rsidRDefault="1139D262">
      <w:pPr>
        <w:pStyle w:val="CommentText"/>
        <w:rPr>
          <w:lang w:val="en-US"/>
        </w:rPr>
      </w:pPr>
      <w:r w:rsidRPr="00D45A32">
        <w:rPr>
          <w:lang w:val="en-US"/>
        </w:rPr>
        <w:t>Please decide if you want this to be more articulated</w:t>
      </w:r>
      <w:r>
        <w:rPr>
          <w:rStyle w:val="CommentReference"/>
        </w:rPr>
        <w:annotationRef/>
      </w:r>
    </w:p>
  </w:comment>
  <w:comment w:id="82" w:author="Author" w:initials="A">
    <w:p w14:paraId="039D2127" w14:textId="77777777" w:rsidR="00062018" w:rsidRDefault="00062018">
      <w:pPr>
        <w:pStyle w:val="CommentText"/>
      </w:pPr>
      <w:r>
        <w:rPr>
          <w:rStyle w:val="CommentReference"/>
        </w:rPr>
        <w:annotationRef/>
      </w:r>
      <w:r>
        <w:t xml:space="preserve">Evaluation criterion: </w:t>
      </w:r>
    </w:p>
    <w:p w14:paraId="5E09F1EB" w14:textId="2946579B" w:rsidR="00062018" w:rsidRPr="00D45A32" w:rsidRDefault="00062018" w:rsidP="005D5883">
      <w:pPr>
        <w:pStyle w:val="ListParagraph"/>
        <w:widowControl w:val="0"/>
        <w:numPr>
          <w:ilvl w:val="0"/>
          <w:numId w:val="29"/>
        </w:numPr>
        <w:tabs>
          <w:tab w:val="left" w:pos="314"/>
        </w:tabs>
        <w:autoSpaceDE w:val="0"/>
        <w:autoSpaceDN w:val="0"/>
        <w:spacing w:before="103" w:line="249" w:lineRule="auto"/>
        <w:ind w:left="313" w:right="105" w:hanging="171"/>
        <w:contextualSpacing w:val="0"/>
        <w:jc w:val="both"/>
        <w:rPr>
          <w:sz w:val="18"/>
          <w:lang w:val="en-US"/>
        </w:rPr>
      </w:pPr>
      <w:r w:rsidRPr="00D45A32">
        <w:rPr>
          <w:sz w:val="18"/>
          <w:lang w:val="en-US"/>
        </w:rPr>
        <w:t>The projects to be funded under the planned IPCEI must be characterised by a high level of innovation along the microelectronics value chain, i.e. by a significant proportion of research and development activities - especially up to the end of first industrial deployment (FID).</w:t>
      </w:r>
    </w:p>
    <w:p w14:paraId="3E92BB5C" w14:textId="77777777" w:rsidR="00062018" w:rsidRDefault="00062018" w:rsidP="00062018">
      <w:pPr>
        <w:pStyle w:val="BodyText"/>
        <w:spacing w:before="1" w:line="249" w:lineRule="auto"/>
        <w:ind w:left="313" w:right="105"/>
      </w:pPr>
      <w:r>
        <w:t xml:space="preserve">- stand out. The products or services created by the project must be </w:t>
      </w:r>
      <w:r w:rsidRPr="00457862">
        <w:t>of a highly innovative nature, i.e. clearly beyond the current state of technology and knowledge.</w:t>
      </w:r>
      <w:r>
        <w:t xml:space="preserve"> It must be convincingly demonstrated how the project builds on previous comprehensive research and development work on the topic and how it differs significantly from the state of the art. Relevant preliminary projects must be cited and demonstrated.</w:t>
      </w:r>
    </w:p>
    <w:p w14:paraId="381B6F6C" w14:textId="77777777" w:rsidR="00062018" w:rsidRPr="00D45A32" w:rsidRDefault="00062018">
      <w:pPr>
        <w:pStyle w:val="CommentText"/>
        <w:rPr>
          <w:lang w:val="en-US"/>
        </w:rPr>
      </w:pPr>
    </w:p>
    <w:p w14:paraId="20166CF0" w14:textId="77777777" w:rsidR="00175FD1" w:rsidRPr="00D45A32" w:rsidRDefault="00175FD1">
      <w:pPr>
        <w:pStyle w:val="CommentText"/>
        <w:rPr>
          <w:lang w:val="en-US"/>
        </w:rPr>
      </w:pPr>
      <w:r w:rsidRPr="00D45A32">
        <w:rPr>
          <w:lang w:val="en-US"/>
        </w:rPr>
        <w:t>Additional criterion:</w:t>
      </w:r>
    </w:p>
    <w:p w14:paraId="175DF68D" w14:textId="77777777" w:rsidR="00175FD1" w:rsidRPr="00D45A32" w:rsidRDefault="00175FD1" w:rsidP="005D5883">
      <w:pPr>
        <w:pStyle w:val="ListParagraph"/>
        <w:widowControl w:val="0"/>
        <w:numPr>
          <w:ilvl w:val="0"/>
          <w:numId w:val="29"/>
        </w:numPr>
        <w:tabs>
          <w:tab w:val="left" w:pos="314"/>
        </w:tabs>
        <w:autoSpaceDE w:val="0"/>
        <w:autoSpaceDN w:val="0"/>
        <w:spacing w:before="88" w:line="249" w:lineRule="auto"/>
        <w:ind w:left="313" w:right="105" w:hanging="171"/>
        <w:contextualSpacing w:val="0"/>
        <w:jc w:val="both"/>
        <w:rPr>
          <w:sz w:val="18"/>
          <w:lang w:val="en-US"/>
        </w:rPr>
      </w:pPr>
      <w:r w:rsidRPr="00D45A32">
        <w:rPr>
          <w:sz w:val="18"/>
          <w:lang w:val="en-US"/>
        </w:rPr>
        <w:t>Innovation: The significant innovative nature of a project (see IPCEI Communication paragraphs 21 and 22) is reflected, for example, in exceeding several Technology Readiness Levels (TRLs). In this context, the state of the art worldwide, in Europe and in the own company in relation to the project must be stated and substantiated in the project portfolio in chapter 1.4 "Technology and Challenges". The planned innovation must be described in detail, for example with regard to the innovations and planned patents (see also Chapter 3.2 "Spill-Over by IP protected results diffusion"), any processes, technologies and intermediate technological steps used. Companies that are or have already been funded under the IPCEI Microelectronics must present a transparent, clear delineation of the contents (comparison of projects from the IPCEI Microelectronics with those for the IPCEI Microelectronics and Communication Technologies). Companies that were not funded under the IPCEI Microelectronics measure the level of innovation against the state of the art.</w:t>
      </w:r>
    </w:p>
    <w:p w14:paraId="6ED34C1F" w14:textId="7780B7C1" w:rsidR="00175FD1" w:rsidRPr="00D45A32" w:rsidRDefault="00175FD1">
      <w:pPr>
        <w:pStyle w:val="CommentText"/>
        <w:rPr>
          <w:lang w:val="en-US"/>
        </w:rPr>
      </w:pPr>
    </w:p>
  </w:comment>
  <w:comment w:id="93" w:author="Author" w:initials="A">
    <w:p w14:paraId="3DB29BF4" w14:textId="7BA8E618" w:rsidR="0072127F" w:rsidRPr="00D45A32" w:rsidRDefault="0072127F">
      <w:pPr>
        <w:pStyle w:val="CommentText"/>
        <w:rPr>
          <w:lang w:val="en-US"/>
        </w:rPr>
      </w:pPr>
      <w:r>
        <w:rPr>
          <w:rStyle w:val="CommentReference"/>
        </w:rPr>
        <w:annotationRef/>
      </w:r>
      <w:r w:rsidRPr="00D45A32">
        <w:rPr>
          <w:lang w:val="en-US"/>
        </w:rPr>
        <w:t>Can we use map with planned / monitored deployments?</w:t>
      </w:r>
    </w:p>
  </w:comment>
  <w:comment w:id="168" w:author="Author" w:initials="A">
    <w:p w14:paraId="6B53894E" w14:textId="77777777" w:rsidR="006A12BB" w:rsidRDefault="006A12BB">
      <w:pPr>
        <w:pStyle w:val="CommentText"/>
      </w:pPr>
      <w:r>
        <w:rPr>
          <w:rStyle w:val="CommentReference"/>
        </w:rPr>
        <w:annotationRef/>
      </w:r>
      <w:r>
        <w:t>Evaluation criterion:</w:t>
      </w:r>
    </w:p>
    <w:p w14:paraId="7EC76487" w14:textId="77777777" w:rsidR="006A12BB" w:rsidRPr="00D45A32" w:rsidRDefault="006A12BB" w:rsidP="005D5883">
      <w:pPr>
        <w:pStyle w:val="ListParagraph"/>
        <w:widowControl w:val="0"/>
        <w:numPr>
          <w:ilvl w:val="0"/>
          <w:numId w:val="29"/>
        </w:numPr>
        <w:tabs>
          <w:tab w:val="left" w:pos="314"/>
        </w:tabs>
        <w:autoSpaceDE w:val="0"/>
        <w:autoSpaceDN w:val="0"/>
        <w:spacing w:before="98" w:line="249" w:lineRule="auto"/>
        <w:ind w:left="313" w:right="106" w:hanging="171"/>
        <w:contextualSpacing w:val="0"/>
        <w:jc w:val="both"/>
        <w:rPr>
          <w:sz w:val="18"/>
          <w:lang w:val="en-US"/>
        </w:rPr>
      </w:pPr>
      <w:r w:rsidRPr="00D45A32">
        <w:rPr>
          <w:sz w:val="18"/>
          <w:lang w:val="en-US"/>
        </w:rPr>
        <w:t>The description of the transfer to the first industrial deployment (FID) in Europe is necessary. If the FID phase is not to be carried out in the planned project, it must be described who in Europe will transfer the project results to the FID phase within the European IPCEI project and how the transfer is planned.</w:t>
      </w:r>
    </w:p>
    <w:p w14:paraId="20FB3DF4" w14:textId="444377B1" w:rsidR="006A12BB" w:rsidRPr="00D45A32" w:rsidRDefault="006A12BB">
      <w:pPr>
        <w:pStyle w:val="CommentText"/>
        <w:rPr>
          <w:lang w:val="en-US"/>
        </w:rPr>
      </w:pPr>
    </w:p>
  </w:comment>
  <w:comment w:id="173" w:author="Author" w:initials="A">
    <w:p w14:paraId="4AF52BC5" w14:textId="63DF1918" w:rsidR="00AC02C3" w:rsidRPr="00857A15" w:rsidRDefault="00AC02C3">
      <w:pPr>
        <w:pStyle w:val="CommentText"/>
        <w:rPr>
          <w:lang w:val="en-US"/>
        </w:rPr>
      </w:pPr>
      <w:r>
        <w:rPr>
          <w:rStyle w:val="CommentReference"/>
        </w:rPr>
        <w:annotationRef/>
      </w:r>
      <w:r w:rsidR="00A2335C">
        <w:rPr>
          <w:lang w:val="en-US"/>
        </w:rPr>
        <w:t>AW: Dio,</w:t>
      </w:r>
      <w:r w:rsidR="00697CF3" w:rsidRPr="00857A15">
        <w:rPr>
          <w:lang w:val="en-US"/>
        </w:rPr>
        <w:t xml:space="preserve"> I think we should reference the Workstream / WP in the Chapeau here?</w:t>
      </w:r>
    </w:p>
    <w:p w14:paraId="0BADC1BC" w14:textId="5937C108" w:rsidR="00697CF3" w:rsidRPr="00857A15" w:rsidRDefault="00697CF3">
      <w:pPr>
        <w:pStyle w:val="CommentText"/>
        <w:rPr>
          <w:lang w:val="en-US"/>
        </w:rPr>
      </w:pPr>
    </w:p>
  </w:comment>
  <w:comment w:id="176" w:author="Author" w:initials="A">
    <w:p w14:paraId="3F72CA45" w14:textId="77777777" w:rsidR="0093320D" w:rsidRDefault="0093320D">
      <w:pPr>
        <w:pStyle w:val="CommentText"/>
      </w:pPr>
      <w:r>
        <w:rPr>
          <w:rStyle w:val="CommentReference"/>
        </w:rPr>
        <w:annotationRef/>
      </w:r>
      <w:r>
        <w:t>Evaluation criterion:</w:t>
      </w:r>
    </w:p>
    <w:p w14:paraId="31C68A84" w14:textId="77777777" w:rsidR="0093320D" w:rsidRPr="00D45A32" w:rsidRDefault="0093320D" w:rsidP="005D5883">
      <w:pPr>
        <w:pStyle w:val="ListParagraph"/>
        <w:widowControl w:val="0"/>
        <w:numPr>
          <w:ilvl w:val="0"/>
          <w:numId w:val="29"/>
        </w:numPr>
        <w:tabs>
          <w:tab w:val="left" w:pos="314"/>
        </w:tabs>
        <w:autoSpaceDE w:val="0"/>
        <w:autoSpaceDN w:val="0"/>
        <w:spacing w:before="96" w:line="249" w:lineRule="auto"/>
        <w:ind w:left="313" w:right="107" w:hanging="171"/>
        <w:contextualSpacing w:val="0"/>
        <w:jc w:val="both"/>
        <w:rPr>
          <w:sz w:val="18"/>
          <w:lang w:val="en-US"/>
        </w:rPr>
      </w:pPr>
      <w:r w:rsidRPr="00D45A32">
        <w:rPr>
          <w:sz w:val="18"/>
          <w:lang w:val="en-US"/>
        </w:rPr>
        <w:t>The project must include substantial cooperation with several companies in the IPCEI consortium in at least one other EU Member State in the field of microelectronics and communication technologies, as well as a European end user. In addition, it should be demonstrated in a coherent and comprehensible way how the envisaged project could be integrated into the pan-European context of the IPCEI Microelectronics and Communication Technologies and in which aspects a strategically important contribution for Europe can be made by the project.</w:t>
      </w:r>
    </w:p>
    <w:p w14:paraId="6D1B3276" w14:textId="77777777" w:rsidR="0093320D" w:rsidRPr="00D45A32" w:rsidRDefault="0093320D">
      <w:pPr>
        <w:pStyle w:val="CommentText"/>
        <w:rPr>
          <w:lang w:val="en-US"/>
        </w:rPr>
      </w:pPr>
    </w:p>
    <w:p w14:paraId="0A65D37C" w14:textId="77777777" w:rsidR="00A17FA2" w:rsidRPr="00D45A32" w:rsidRDefault="00A17FA2">
      <w:pPr>
        <w:pStyle w:val="CommentText"/>
        <w:rPr>
          <w:lang w:val="en-US"/>
        </w:rPr>
      </w:pPr>
    </w:p>
    <w:p w14:paraId="7F6F0313" w14:textId="77777777" w:rsidR="00A17FA2" w:rsidRPr="00D45A32" w:rsidRDefault="00A17FA2" w:rsidP="005D5883">
      <w:pPr>
        <w:pStyle w:val="ListParagraph"/>
        <w:widowControl w:val="0"/>
        <w:numPr>
          <w:ilvl w:val="0"/>
          <w:numId w:val="29"/>
        </w:numPr>
        <w:tabs>
          <w:tab w:val="left" w:pos="314"/>
        </w:tabs>
        <w:autoSpaceDE w:val="0"/>
        <w:autoSpaceDN w:val="0"/>
        <w:spacing w:before="94" w:line="249" w:lineRule="auto"/>
        <w:ind w:left="313" w:right="106" w:hanging="171"/>
        <w:contextualSpacing w:val="0"/>
        <w:jc w:val="both"/>
        <w:rPr>
          <w:sz w:val="18"/>
          <w:lang w:val="en-US"/>
        </w:rPr>
      </w:pPr>
      <w:r w:rsidRPr="00D45A32">
        <w:rPr>
          <w:sz w:val="18"/>
          <w:lang w:val="en-US"/>
        </w:rPr>
        <w:t>Cooperations and partners: In chapter 1.9 "Survey of project-related co-operation" of the project portfolio, the partnerships and the content of the co-operation should be detailed, especially with other IPCEI participants, but also with companies and organisations outside the IPCEI. If companies participated in the matchmaking event in July 2021, the outcome of this event should be addressed. Non-existent or inadequately described collaborations may have a negative impact on the selection process.</w:t>
      </w:r>
    </w:p>
    <w:p w14:paraId="1F5BE204" w14:textId="476BB75A" w:rsidR="00A17FA2" w:rsidRPr="00D45A32" w:rsidRDefault="00A17FA2">
      <w:pPr>
        <w:pStyle w:val="CommentText"/>
        <w:rPr>
          <w:lang w:val="en-US"/>
        </w:rPr>
      </w:pPr>
    </w:p>
  </w:comment>
  <w:comment w:id="178" w:author="Author" w:initials="A">
    <w:p w14:paraId="435435F0" w14:textId="5FA01062" w:rsidR="1139D262" w:rsidRPr="00D45A32" w:rsidRDefault="1139D262">
      <w:pPr>
        <w:pStyle w:val="CommentText"/>
        <w:rPr>
          <w:lang w:val="en-US"/>
        </w:rPr>
      </w:pPr>
      <w:r w:rsidRPr="00D45A32">
        <w:rPr>
          <w:lang w:val="en-US"/>
        </w:rPr>
        <w:t>Memo to add said phrases</w:t>
      </w:r>
      <w:r>
        <w:rPr>
          <w:rStyle w:val="CommentReference"/>
        </w:rPr>
        <w:annotationRef/>
      </w:r>
    </w:p>
  </w:comment>
  <w:comment w:id="183" w:author="Author" w:initials="A">
    <w:p w14:paraId="169D1AF8" w14:textId="77777777" w:rsidR="007F3702" w:rsidRPr="00D45A32" w:rsidRDefault="007F3702">
      <w:pPr>
        <w:pStyle w:val="CommentText"/>
        <w:rPr>
          <w:lang w:val="en-US"/>
        </w:rPr>
      </w:pPr>
      <w:r>
        <w:rPr>
          <w:rStyle w:val="CommentReference"/>
        </w:rPr>
        <w:annotationRef/>
      </w:r>
      <w:r w:rsidRPr="00D45A32">
        <w:rPr>
          <w:lang w:val="en-US"/>
        </w:rPr>
        <w:t>Evaluation criterion:</w:t>
      </w:r>
    </w:p>
    <w:p w14:paraId="24205FAE" w14:textId="77777777" w:rsidR="007F3702" w:rsidRPr="00D45A32" w:rsidRDefault="007F3702" w:rsidP="005D5883">
      <w:pPr>
        <w:pStyle w:val="ListParagraph"/>
        <w:widowControl w:val="0"/>
        <w:numPr>
          <w:ilvl w:val="0"/>
          <w:numId w:val="30"/>
        </w:numPr>
        <w:tabs>
          <w:tab w:val="left" w:pos="334"/>
        </w:tabs>
        <w:autoSpaceDE w:val="0"/>
        <w:autoSpaceDN w:val="0"/>
        <w:spacing w:before="66" w:line="249" w:lineRule="auto"/>
        <w:ind w:right="105"/>
        <w:contextualSpacing w:val="0"/>
        <w:jc w:val="both"/>
        <w:rPr>
          <w:sz w:val="18"/>
          <w:lang w:val="en-US"/>
        </w:rPr>
      </w:pPr>
      <w:r w:rsidRPr="00D45A32">
        <w:rPr>
          <w:sz w:val="18"/>
          <w:lang w:val="en-US"/>
        </w:rPr>
        <w:t>Contribution to the funding policy goals of the Federal Government and the European Commission in the field of microelectronics and communication technologies, technical reference to the announcement, FID in Europe and thus fundamental fit with the IPCEI instrument, securing and creating jobs in Germany and Europe.</w:t>
      </w:r>
    </w:p>
    <w:p w14:paraId="2B23B4E3" w14:textId="77777777" w:rsidR="00482CEA" w:rsidRPr="00D45A32" w:rsidRDefault="00482CEA" w:rsidP="005D5883">
      <w:pPr>
        <w:pStyle w:val="ListParagraph"/>
        <w:widowControl w:val="0"/>
        <w:numPr>
          <w:ilvl w:val="0"/>
          <w:numId w:val="30"/>
        </w:numPr>
        <w:tabs>
          <w:tab w:val="left" w:pos="334"/>
        </w:tabs>
        <w:autoSpaceDE w:val="0"/>
        <w:autoSpaceDN w:val="0"/>
        <w:spacing w:before="65" w:line="249" w:lineRule="auto"/>
        <w:ind w:right="106"/>
        <w:contextualSpacing w:val="0"/>
        <w:jc w:val="both"/>
        <w:rPr>
          <w:sz w:val="18"/>
          <w:lang w:val="en-US"/>
        </w:rPr>
      </w:pPr>
      <w:r w:rsidRPr="00D45A32">
        <w:rPr>
          <w:sz w:val="18"/>
          <w:lang w:val="en-US"/>
        </w:rPr>
        <w:t>Fit with the European IPCEI project, networking and cooperation with European partners, added value for Germany and Europe - spill-over effects, economic impact on the EU internal market</w:t>
      </w:r>
    </w:p>
    <w:p w14:paraId="13DF3006" w14:textId="77777777" w:rsidR="00482CEA" w:rsidRPr="00D45A32" w:rsidRDefault="00482CEA" w:rsidP="005D5883">
      <w:pPr>
        <w:pStyle w:val="ListParagraph"/>
        <w:widowControl w:val="0"/>
        <w:numPr>
          <w:ilvl w:val="0"/>
          <w:numId w:val="30"/>
        </w:numPr>
        <w:tabs>
          <w:tab w:val="left" w:pos="334"/>
        </w:tabs>
        <w:autoSpaceDE w:val="0"/>
        <w:autoSpaceDN w:val="0"/>
        <w:spacing w:before="65" w:line="240" w:lineRule="auto"/>
        <w:contextualSpacing w:val="0"/>
        <w:jc w:val="both"/>
        <w:rPr>
          <w:sz w:val="18"/>
          <w:lang w:val="en-US"/>
        </w:rPr>
      </w:pPr>
      <w:r w:rsidRPr="00D45A32">
        <w:rPr>
          <w:sz w:val="18"/>
          <w:lang w:val="en-US"/>
        </w:rPr>
        <w:t xml:space="preserve">Contribution of the project to the European Green Deal, e.g. by </w:t>
      </w:r>
      <w:r w:rsidRPr="00D45A32">
        <w:rPr>
          <w:sz w:val="18"/>
          <w:vertAlign w:val="subscript"/>
          <w:lang w:val="en-US"/>
        </w:rPr>
        <w:t xml:space="preserve">reducing CO2 </w:t>
      </w:r>
      <w:r w:rsidRPr="00D45A32">
        <w:rPr>
          <w:sz w:val="18"/>
          <w:lang w:val="en-US"/>
        </w:rPr>
        <w:t>or increasing energy efficiency.</w:t>
      </w:r>
    </w:p>
    <w:p w14:paraId="4FF529AC" w14:textId="77777777" w:rsidR="00482CEA" w:rsidRPr="00D45A32" w:rsidRDefault="00482CEA" w:rsidP="00482CEA">
      <w:pPr>
        <w:widowControl w:val="0"/>
        <w:tabs>
          <w:tab w:val="left" w:pos="334"/>
        </w:tabs>
        <w:autoSpaceDE w:val="0"/>
        <w:autoSpaceDN w:val="0"/>
        <w:spacing w:before="66" w:line="249" w:lineRule="auto"/>
        <w:ind w:right="105"/>
        <w:jc w:val="both"/>
        <w:rPr>
          <w:sz w:val="18"/>
          <w:lang w:val="en-US"/>
        </w:rPr>
      </w:pPr>
    </w:p>
    <w:p w14:paraId="13352DEA" w14:textId="677BE215" w:rsidR="007F3702" w:rsidRPr="00D45A32" w:rsidRDefault="007F3702">
      <w:pPr>
        <w:pStyle w:val="CommentText"/>
        <w:rPr>
          <w:lang w:val="en-US"/>
        </w:rPr>
      </w:pPr>
    </w:p>
  </w:comment>
  <w:comment w:id="184" w:author="Author" w:initials="A">
    <w:p w14:paraId="1591F6CC" w14:textId="3700346D" w:rsidR="5AAAC2AE" w:rsidRPr="00D45A32" w:rsidRDefault="5AAAC2AE">
      <w:pPr>
        <w:pStyle w:val="CommentText"/>
        <w:rPr>
          <w:lang w:val="en-US"/>
        </w:rPr>
      </w:pPr>
      <w:r w:rsidRPr="00D45A32">
        <w:rPr>
          <w:lang w:val="en-US"/>
        </w:rPr>
        <w:t>I have recognized that this section heading disappeared from the template, and thus I moved this content to Sec. 4.1.</w:t>
      </w:r>
      <w:r>
        <w:rPr>
          <w:rStyle w:val="CommentReference"/>
        </w:rPr>
        <w:annotationRef/>
      </w:r>
    </w:p>
    <w:p w14:paraId="14F17331" w14:textId="7243A8A3" w:rsidR="5AAAC2AE" w:rsidRPr="00D45A32" w:rsidRDefault="5AAAC2AE">
      <w:pPr>
        <w:pStyle w:val="CommentText"/>
        <w:rPr>
          <w:lang w:val="en-US"/>
        </w:rPr>
      </w:pPr>
      <w:r w:rsidRPr="00D45A32">
        <w:rPr>
          <w:lang w:val="en-US"/>
        </w:rPr>
        <w:t>We need to clarify how these sections differ and what contents to be placed where.</w:t>
      </w:r>
    </w:p>
  </w:comment>
  <w:comment w:id="185" w:author="Author" w:initials="A">
    <w:p w14:paraId="72D4425E" w14:textId="11CEC443" w:rsidR="004E1F87" w:rsidRPr="00D45A32" w:rsidRDefault="009974D2">
      <w:pPr>
        <w:pStyle w:val="CommentText"/>
        <w:rPr>
          <w:lang w:val="en-US"/>
        </w:rPr>
      </w:pPr>
      <w:r>
        <w:rPr>
          <w:rStyle w:val="CommentReference"/>
        </w:rPr>
        <w:annotationRef/>
      </w:r>
      <w:r w:rsidRPr="00D45A32">
        <w:rPr>
          <w:lang w:val="en-US"/>
        </w:rPr>
        <w:t>This is an additional sub-chapter</w:t>
      </w:r>
      <w:r w:rsidR="00556B2A" w:rsidRPr="00D45A32">
        <w:rPr>
          <w:lang w:val="en-US"/>
        </w:rPr>
        <w:t xml:space="preserve"> we’ve added to the official structure (we also added sub-chapters 5.3 and 5.4). </w:t>
      </w:r>
    </w:p>
  </w:comment>
  <w:comment w:id="191" w:author="Author" w:initials="A">
    <w:p w14:paraId="76487A6C" w14:textId="77777777" w:rsidR="00655B03" w:rsidRDefault="00655B03">
      <w:pPr>
        <w:pStyle w:val="CommentText"/>
      </w:pPr>
      <w:r>
        <w:rPr>
          <w:rStyle w:val="CommentReference"/>
        </w:rPr>
        <w:annotationRef/>
      </w:r>
      <w:r>
        <w:t>Evaluation criterion:</w:t>
      </w:r>
    </w:p>
    <w:p w14:paraId="558D7A78" w14:textId="77777777" w:rsidR="00655B03" w:rsidRPr="00D45A32" w:rsidRDefault="00655B03" w:rsidP="005D5883">
      <w:pPr>
        <w:pStyle w:val="ListParagraph"/>
        <w:widowControl w:val="0"/>
        <w:numPr>
          <w:ilvl w:val="0"/>
          <w:numId w:val="29"/>
        </w:numPr>
        <w:tabs>
          <w:tab w:val="left" w:pos="314"/>
        </w:tabs>
        <w:autoSpaceDE w:val="0"/>
        <w:autoSpaceDN w:val="0"/>
        <w:spacing w:before="97" w:line="249" w:lineRule="auto"/>
        <w:ind w:left="313" w:right="106" w:hanging="171"/>
        <w:contextualSpacing w:val="0"/>
        <w:jc w:val="both"/>
        <w:rPr>
          <w:sz w:val="18"/>
          <w:lang w:val="en-US"/>
        </w:rPr>
      </w:pPr>
      <w:r w:rsidRPr="00D45A32">
        <w:rPr>
          <w:sz w:val="18"/>
          <w:lang w:val="en-US"/>
        </w:rPr>
        <w:t>In addition, positive spill-over effects on the European Union's internal market (e.g. systemic effects at several levels of the value chain or upstream/downstream markets or use in other sectors of the economy) and on European society are essential in order to make an important contribution to the growth, employment and competitiveness of European industry and the economy. The benefits of a funded project must therefore not be limited to the companies or the sector concerned. The knowledge and innovations created by the project must be disseminated as widely as possible at national level, as well as specifically at European level, and made available to customers, project partners, suppliers, academic institutions and companies. Consequently, the spill-over activities should have demonstrable positive effects beyond the company, the overall European IPCEI consortium and the business sector. The contribution to strengthening the European business location must be described.</w:t>
      </w:r>
    </w:p>
    <w:p w14:paraId="668DAD21" w14:textId="77777777" w:rsidR="0083310B" w:rsidRPr="00D45A32" w:rsidRDefault="0083310B" w:rsidP="0083310B">
      <w:pPr>
        <w:widowControl w:val="0"/>
        <w:tabs>
          <w:tab w:val="left" w:pos="314"/>
        </w:tabs>
        <w:autoSpaceDE w:val="0"/>
        <w:autoSpaceDN w:val="0"/>
        <w:spacing w:before="97" w:line="249" w:lineRule="auto"/>
        <w:ind w:right="106"/>
        <w:jc w:val="both"/>
        <w:rPr>
          <w:sz w:val="18"/>
          <w:lang w:val="en-US"/>
        </w:rPr>
      </w:pPr>
    </w:p>
    <w:p w14:paraId="2BF77E7D" w14:textId="77777777" w:rsidR="0083310B" w:rsidRPr="00D45A32" w:rsidRDefault="0083310B" w:rsidP="005D5883">
      <w:pPr>
        <w:pStyle w:val="ListParagraph"/>
        <w:widowControl w:val="0"/>
        <w:numPr>
          <w:ilvl w:val="0"/>
          <w:numId w:val="29"/>
        </w:numPr>
        <w:tabs>
          <w:tab w:val="left" w:pos="314"/>
        </w:tabs>
        <w:autoSpaceDE w:val="0"/>
        <w:autoSpaceDN w:val="0"/>
        <w:spacing w:before="95" w:line="249" w:lineRule="auto"/>
        <w:ind w:left="313" w:right="105" w:hanging="171"/>
        <w:contextualSpacing w:val="0"/>
        <w:jc w:val="both"/>
        <w:rPr>
          <w:sz w:val="18"/>
          <w:lang w:val="en-US"/>
        </w:rPr>
      </w:pPr>
      <w:r w:rsidRPr="00D45A32">
        <w:rPr>
          <w:w w:val="105"/>
          <w:sz w:val="18"/>
          <w:lang w:val="en-US"/>
        </w:rPr>
        <w:t>Spill-Over: In chapter 3 "Spill-Over Effects" in the project portfolio, the 4 spill-over levels (IP non- protected, IP protected, during FID phase, beyond targeted sector) must be explicitly addressed and concrete and detailed statements made on the planned activities. Additional information on spill-over activities can be found in the document "Guidance on Spill-Over Effects from COM", which is also available in the sketch tool.</w:t>
      </w:r>
    </w:p>
    <w:p w14:paraId="4E624B81" w14:textId="77777777" w:rsidR="0083310B" w:rsidRPr="00D45A32" w:rsidRDefault="0083310B" w:rsidP="0083310B">
      <w:pPr>
        <w:widowControl w:val="0"/>
        <w:tabs>
          <w:tab w:val="left" w:pos="314"/>
        </w:tabs>
        <w:autoSpaceDE w:val="0"/>
        <w:autoSpaceDN w:val="0"/>
        <w:spacing w:before="97" w:line="249" w:lineRule="auto"/>
        <w:ind w:right="106"/>
        <w:jc w:val="both"/>
        <w:rPr>
          <w:sz w:val="18"/>
          <w:lang w:val="en-US"/>
        </w:rPr>
      </w:pPr>
    </w:p>
    <w:p w14:paraId="745A00F1" w14:textId="42273C7E" w:rsidR="00655B03" w:rsidRPr="00D45A32" w:rsidRDefault="00655B03">
      <w:pPr>
        <w:pStyle w:val="CommentText"/>
        <w:rPr>
          <w:lang w:val="en-US"/>
        </w:rPr>
      </w:pPr>
    </w:p>
  </w:comment>
  <w:comment w:id="201" w:author="Author" w:initials="A">
    <w:p w14:paraId="56F11889" w14:textId="01A945D4" w:rsidR="2DB3C29F" w:rsidRPr="00D45A32" w:rsidRDefault="2DB3C29F">
      <w:pPr>
        <w:pStyle w:val="CommentText"/>
        <w:rPr>
          <w:lang w:val="en-US"/>
        </w:rPr>
      </w:pPr>
      <w:r w:rsidRPr="00D45A32">
        <w:rPr>
          <w:lang w:val="en-US"/>
        </w:rPr>
        <w:t>O-RAN Alliance as standardization body is probably the main dissemination path.</w:t>
      </w:r>
      <w:r>
        <w:rPr>
          <w:rStyle w:val="CommentReference"/>
        </w:rPr>
        <w:annotationRef/>
      </w:r>
    </w:p>
  </w:comment>
  <w:comment w:id="219" w:author="Author" w:initials="A">
    <w:p w14:paraId="738E2C0A" w14:textId="77777777" w:rsidR="006515A2" w:rsidRPr="002F486E" w:rsidRDefault="006515A2" w:rsidP="006515A2">
      <w:pPr>
        <w:pStyle w:val="CommentText"/>
        <w:rPr>
          <w:lang w:val="en-US"/>
        </w:rPr>
      </w:pPr>
      <w:r>
        <w:rPr>
          <w:rStyle w:val="CommentReference"/>
        </w:rPr>
        <w:annotationRef/>
      </w:r>
      <w:r w:rsidRPr="002F486E">
        <w:rPr>
          <w:lang w:val="en-US"/>
        </w:rPr>
        <w:t>Give an expected number, should be at least one per year</w:t>
      </w:r>
    </w:p>
  </w:comment>
  <w:comment w:id="231" w:author="Author" w:initials="A">
    <w:p w14:paraId="303C6189" w14:textId="77777777" w:rsidR="006515A2" w:rsidRPr="002F486E" w:rsidRDefault="006515A2" w:rsidP="006515A2">
      <w:pPr>
        <w:pStyle w:val="CommentText"/>
        <w:rPr>
          <w:lang w:val="en-US"/>
        </w:rPr>
      </w:pPr>
      <w:r>
        <w:rPr>
          <w:rStyle w:val="CommentReference"/>
        </w:rPr>
        <w:annotationRef/>
      </w:r>
      <w:r w:rsidRPr="002F486E">
        <w:rPr>
          <w:lang w:val="en-US"/>
        </w:rPr>
        <w:t>Same as above</w:t>
      </w:r>
    </w:p>
  </w:comment>
  <w:comment w:id="250" w:author="Author" w:initials="A">
    <w:p w14:paraId="17769FCF" w14:textId="77777777" w:rsidR="006515A2" w:rsidRPr="002F486E" w:rsidRDefault="006515A2" w:rsidP="006515A2">
      <w:pPr>
        <w:pStyle w:val="CommentText"/>
        <w:rPr>
          <w:lang w:val="en-US"/>
        </w:rPr>
      </w:pPr>
      <w:r>
        <w:rPr>
          <w:rStyle w:val="CommentReference"/>
        </w:rPr>
        <w:annotationRef/>
      </w:r>
      <w:r w:rsidRPr="002F486E">
        <w:rPr>
          <w:lang w:val="en-US"/>
        </w:rPr>
        <w:t>Same</w:t>
      </w:r>
    </w:p>
  </w:comment>
  <w:comment w:id="252" w:author="Author" w:initials="A">
    <w:p w14:paraId="3CDD9646" w14:textId="77777777" w:rsidR="006515A2" w:rsidRPr="002F486E" w:rsidRDefault="006515A2" w:rsidP="006515A2">
      <w:pPr>
        <w:pStyle w:val="CommentText"/>
        <w:rPr>
          <w:lang w:val="en-US"/>
        </w:rPr>
      </w:pPr>
      <w:r>
        <w:rPr>
          <w:rStyle w:val="CommentReference"/>
        </w:rPr>
        <w:annotationRef/>
      </w:r>
      <w:r w:rsidRPr="002F486E">
        <w:rPr>
          <w:lang w:val="en-US"/>
        </w:rPr>
        <w:t>Give examples of journals where DT might publish</w:t>
      </w:r>
    </w:p>
  </w:comment>
  <w:comment w:id="255" w:author="Author" w:initials="A">
    <w:p w14:paraId="1BDADF9D" w14:textId="77777777" w:rsidR="006515A2" w:rsidRPr="002F486E" w:rsidRDefault="006515A2" w:rsidP="006515A2">
      <w:pPr>
        <w:pStyle w:val="CommentText"/>
        <w:rPr>
          <w:lang w:val="en-US"/>
        </w:rPr>
      </w:pPr>
      <w:r>
        <w:rPr>
          <w:rStyle w:val="CommentReference"/>
        </w:rPr>
        <w:annotationRef/>
      </w:r>
      <w:r w:rsidRPr="002F486E">
        <w:rPr>
          <w:lang w:val="en-US"/>
        </w:rPr>
        <w:t>Figures</w:t>
      </w:r>
    </w:p>
  </w:comment>
  <w:comment w:id="258" w:author="Author" w:initials="A">
    <w:p w14:paraId="36C137E4" w14:textId="77777777" w:rsidR="006515A2" w:rsidRPr="002F486E" w:rsidRDefault="006515A2" w:rsidP="006515A2">
      <w:pPr>
        <w:pStyle w:val="CommentText"/>
        <w:rPr>
          <w:lang w:val="en-US"/>
        </w:rPr>
      </w:pPr>
      <w:r>
        <w:rPr>
          <w:rStyle w:val="CommentReference"/>
        </w:rPr>
        <w:annotationRef/>
      </w:r>
      <w:r w:rsidRPr="002F486E">
        <w:rPr>
          <w:lang w:val="en-US"/>
        </w:rPr>
        <w:t>Name conferences here</w:t>
      </w:r>
    </w:p>
  </w:comment>
  <w:comment w:id="237" w:author="Author" w:initials="A">
    <w:p w14:paraId="2B9F13F0" w14:textId="41C5AF0D" w:rsidR="07270CE1" w:rsidRPr="00D45A32" w:rsidRDefault="07270CE1">
      <w:pPr>
        <w:pStyle w:val="CommentText"/>
        <w:rPr>
          <w:lang w:val="en-US"/>
        </w:rPr>
      </w:pPr>
      <w:r w:rsidRPr="00D45A32">
        <w:rPr>
          <w:lang w:val="en-US"/>
        </w:rPr>
        <w:t xml:space="preserve">DT to decide if this form of dissemination is applicable. </w:t>
      </w:r>
      <w:r>
        <w:rPr>
          <w:rStyle w:val="CommentReference"/>
        </w:rPr>
        <w:annotationRef/>
      </w:r>
    </w:p>
    <w:p w14:paraId="599676CB" w14:textId="5B26C0EC" w:rsidR="07270CE1" w:rsidRPr="00D45A32" w:rsidRDefault="07270CE1">
      <w:pPr>
        <w:pStyle w:val="CommentText"/>
        <w:rPr>
          <w:lang w:val="en-US"/>
        </w:rPr>
      </w:pPr>
      <w:r w:rsidRPr="00D45A32">
        <w:rPr>
          <w:lang w:val="en-US"/>
        </w:rPr>
        <w:t>Possibly B5G / 6G research activities can benefit from experiences / ideas that cannot be implemented in time for 5G.</w:t>
      </w:r>
    </w:p>
  </w:comment>
  <w:comment w:id="269" w:author="Author" w:initials="A">
    <w:p w14:paraId="2D8A05F6" w14:textId="77777777" w:rsidR="006515A2" w:rsidRPr="002F486E" w:rsidRDefault="006515A2" w:rsidP="006515A2">
      <w:pPr>
        <w:pStyle w:val="CommentText"/>
        <w:rPr>
          <w:lang w:val="en-US"/>
        </w:rPr>
      </w:pPr>
      <w:r>
        <w:rPr>
          <w:rStyle w:val="CommentReference"/>
        </w:rPr>
        <w:annotationRef/>
      </w:r>
      <w:r w:rsidRPr="002F486E">
        <w:rPr>
          <w:lang w:val="en-US"/>
        </w:rPr>
        <w:t>Here simply list possible patents that will be filed</w:t>
      </w:r>
    </w:p>
  </w:comment>
  <w:comment w:id="270" w:author="Author" w:initials="A">
    <w:p w14:paraId="7E2393BF" w14:textId="76769471" w:rsidR="10043559" w:rsidRPr="00D45A32" w:rsidRDefault="10043559">
      <w:pPr>
        <w:pStyle w:val="CommentText"/>
        <w:rPr>
          <w:lang w:val="en-US"/>
        </w:rPr>
      </w:pPr>
      <w:r w:rsidRPr="00D45A32">
        <w:rPr>
          <w:lang w:val="en-US"/>
        </w:rPr>
        <w:t>Misplaced, IPRs go to next section</w:t>
      </w:r>
      <w:r>
        <w:rPr>
          <w:rStyle w:val="CommentReference"/>
        </w:rPr>
        <w:annotationRef/>
      </w:r>
    </w:p>
  </w:comment>
  <w:comment w:id="295" w:author="Author" w:initials="A">
    <w:p w14:paraId="231389EF" w14:textId="77777777" w:rsidR="006515A2" w:rsidRPr="002F486E" w:rsidRDefault="006515A2" w:rsidP="006515A2">
      <w:pPr>
        <w:pStyle w:val="CommentText"/>
        <w:rPr>
          <w:lang w:val="en-US"/>
        </w:rPr>
      </w:pPr>
      <w:r>
        <w:rPr>
          <w:rStyle w:val="CommentReference"/>
        </w:rPr>
        <w:annotationRef/>
      </w:r>
      <w:r w:rsidRPr="002F486E">
        <w:rPr>
          <w:lang w:val="en-US"/>
        </w:rPr>
        <w:t>Suggest ideas on the kind of workshops that DT could hold</w:t>
      </w:r>
    </w:p>
  </w:comment>
  <w:comment w:id="296" w:author="Author" w:initials="A">
    <w:p w14:paraId="7CF88B5A" w14:textId="05E146EE" w:rsidR="46402F24" w:rsidRPr="00D45A32" w:rsidRDefault="46402F24">
      <w:pPr>
        <w:pStyle w:val="CommentText"/>
        <w:rPr>
          <w:lang w:val="en-US"/>
        </w:rPr>
      </w:pPr>
      <w:r w:rsidRPr="00D45A32">
        <w:rPr>
          <w:lang w:val="en-US"/>
        </w:rPr>
        <w:t>O-RAN plugfests and trade fairs could be mentioned here</w:t>
      </w:r>
      <w:r>
        <w:rPr>
          <w:rStyle w:val="CommentReference"/>
        </w:rPr>
        <w:annotationRef/>
      </w:r>
    </w:p>
  </w:comment>
  <w:comment w:id="303" w:author="Author" w:initials="A">
    <w:p w14:paraId="4DB2F787" w14:textId="22B80804" w:rsidR="7EC59664" w:rsidRPr="00D45A32" w:rsidRDefault="7EC59664">
      <w:pPr>
        <w:pStyle w:val="CommentText"/>
        <w:rPr>
          <w:lang w:val="en-US"/>
        </w:rPr>
      </w:pPr>
      <w:r w:rsidRPr="00D45A32">
        <w:rPr>
          <w:lang w:val="en-US"/>
        </w:rPr>
        <w:t>DT to decide if this form of dissemination is applicable</w:t>
      </w:r>
      <w:r>
        <w:rPr>
          <w:rStyle w:val="CommentReference"/>
        </w:rPr>
        <w:annotationRef/>
      </w:r>
    </w:p>
    <w:p w14:paraId="6EF9AD63" w14:textId="2DDDF8C3" w:rsidR="7EC59664" w:rsidRPr="00D45A32" w:rsidRDefault="7EC59664">
      <w:pPr>
        <w:pStyle w:val="CommentText"/>
        <w:rPr>
          <w:lang w:val="en-US"/>
        </w:rPr>
      </w:pPr>
    </w:p>
  </w:comment>
  <w:comment w:id="335" w:author="Author" w:initials="A">
    <w:p w14:paraId="3F9F47F4" w14:textId="77777777" w:rsidR="006515A2" w:rsidRPr="002F486E" w:rsidRDefault="006515A2" w:rsidP="006515A2">
      <w:pPr>
        <w:pStyle w:val="CommentText"/>
        <w:rPr>
          <w:lang w:val="en-US"/>
        </w:rPr>
      </w:pPr>
      <w:r>
        <w:rPr>
          <w:rStyle w:val="CommentReference"/>
        </w:rPr>
        <w:annotationRef/>
      </w:r>
      <w:r w:rsidRPr="002F486E">
        <w:rPr>
          <w:lang w:val="en-US"/>
        </w:rPr>
        <w:t>Name players that could enter later on</w:t>
      </w:r>
    </w:p>
  </w:comment>
  <w:comment w:id="325" w:author="Author" w:initials="A">
    <w:p w14:paraId="5C9822F9" w14:textId="77777777" w:rsidR="006515A2" w:rsidRPr="002F486E" w:rsidRDefault="006515A2" w:rsidP="006515A2">
      <w:pPr>
        <w:pStyle w:val="CommentText"/>
        <w:rPr>
          <w:lang w:val="en-US"/>
        </w:rPr>
      </w:pPr>
      <w:r>
        <w:rPr>
          <w:rStyle w:val="CommentReference"/>
        </w:rPr>
        <w:annotationRef/>
      </w:r>
      <w:r w:rsidRPr="002F486E">
        <w:rPr>
          <w:lang w:val="en-US"/>
        </w:rPr>
        <w:t>These are suggestions, DT must ultimately accept such commitments</w:t>
      </w:r>
    </w:p>
  </w:comment>
  <w:comment w:id="352" w:author="Author" w:initials="A">
    <w:p w14:paraId="1988789C" w14:textId="5FAC5F4B" w:rsidR="5E414C0A" w:rsidRPr="00D45A32" w:rsidRDefault="5E414C0A">
      <w:pPr>
        <w:pStyle w:val="CommentText"/>
        <w:rPr>
          <w:lang w:val="en-US"/>
        </w:rPr>
      </w:pPr>
      <w:r w:rsidRPr="00D45A32">
        <w:rPr>
          <w:lang w:val="en-US"/>
        </w:rPr>
        <w:t>Supporting the complete supply chain for the E2E RAN is clearly the ambition of the EOC activity. However it seems hard to quantify this in number IPRs etc.</w:t>
      </w:r>
      <w:r>
        <w:rPr>
          <w:rStyle w:val="CommentReference"/>
        </w:rPr>
        <w:annotationRef/>
      </w:r>
    </w:p>
  </w:comment>
  <w:comment w:id="366" w:author="Author" w:initials="A">
    <w:p w14:paraId="36AF8113" w14:textId="77777777" w:rsidR="006515A2" w:rsidRPr="002F486E" w:rsidRDefault="006515A2" w:rsidP="006515A2">
      <w:pPr>
        <w:pStyle w:val="CommentText"/>
        <w:rPr>
          <w:lang w:val="en-US"/>
        </w:rPr>
      </w:pPr>
      <w:r>
        <w:rPr>
          <w:rStyle w:val="CommentReference"/>
        </w:rPr>
        <w:annotationRef/>
      </w:r>
      <w:r w:rsidRPr="002F486E">
        <w:rPr>
          <w:lang w:val="en-US"/>
        </w:rPr>
        <w:t>Mention specific technologies</w:t>
      </w:r>
    </w:p>
  </w:comment>
  <w:comment w:id="388" w:author="Author" w:initials="A">
    <w:p w14:paraId="05F781BC" w14:textId="77777777" w:rsidR="006515A2" w:rsidRPr="002F486E" w:rsidRDefault="006515A2" w:rsidP="006515A2">
      <w:pPr>
        <w:pStyle w:val="CommentText"/>
        <w:rPr>
          <w:lang w:val="en-US"/>
        </w:rPr>
      </w:pPr>
      <w:r>
        <w:rPr>
          <w:rStyle w:val="CommentReference"/>
        </w:rPr>
        <w:annotationRef/>
      </w:r>
      <w:r w:rsidRPr="002F486E">
        <w:rPr>
          <w:lang w:val="en-US"/>
        </w:rPr>
        <w:t>Name some kind of communications alliance that could be used as a platform for tutoring</w:t>
      </w:r>
    </w:p>
  </w:comment>
  <w:comment w:id="391" w:author="Author" w:initials="A">
    <w:p w14:paraId="0338B5E2" w14:textId="77777777" w:rsidR="006515A2" w:rsidRPr="002F486E" w:rsidRDefault="006515A2" w:rsidP="006515A2">
      <w:pPr>
        <w:pStyle w:val="CommentText"/>
        <w:rPr>
          <w:lang w:val="en-US"/>
        </w:rPr>
      </w:pPr>
      <w:r>
        <w:rPr>
          <w:rStyle w:val="CommentReference"/>
        </w:rPr>
        <w:annotationRef/>
      </w:r>
      <w:r w:rsidRPr="002F486E">
        <w:rPr>
          <w:lang w:val="en-US"/>
        </w:rPr>
        <w:t>Describe the kinds of activities SME’s could be helped in</w:t>
      </w:r>
    </w:p>
  </w:comment>
  <w:comment w:id="394" w:author="Author" w:initials="A">
    <w:p w14:paraId="31A65580" w14:textId="77777777" w:rsidR="006515A2" w:rsidRPr="002F486E" w:rsidRDefault="006515A2" w:rsidP="006515A2">
      <w:pPr>
        <w:pStyle w:val="CommentText"/>
        <w:rPr>
          <w:lang w:val="en-US"/>
        </w:rPr>
      </w:pPr>
      <w:r>
        <w:rPr>
          <w:rStyle w:val="CommentReference"/>
        </w:rPr>
        <w:annotationRef/>
      </w:r>
      <w:r w:rsidRPr="002F486E">
        <w:rPr>
          <w:lang w:val="en-US"/>
        </w:rPr>
        <w:t>Number of tutoring contracts</w:t>
      </w:r>
    </w:p>
  </w:comment>
  <w:comment w:id="398" w:author="Author" w:initials="A">
    <w:p w14:paraId="552AE465" w14:textId="77777777" w:rsidR="006515A2" w:rsidRPr="002F486E" w:rsidRDefault="006515A2" w:rsidP="006515A2">
      <w:pPr>
        <w:pStyle w:val="CommentText"/>
        <w:rPr>
          <w:lang w:val="en-US"/>
        </w:rPr>
      </w:pPr>
      <w:r>
        <w:rPr>
          <w:rStyle w:val="CommentReference"/>
        </w:rPr>
        <w:annotationRef/>
      </w:r>
      <w:r w:rsidRPr="002F486E">
        <w:rPr>
          <w:lang w:val="en-US"/>
        </w:rPr>
        <w:t xml:space="preserve">Year of </w:t>
      </w:r>
    </w:p>
  </w:comment>
  <w:comment w:id="426" w:author="Author" w:initials="A">
    <w:p w14:paraId="65F1ADDC" w14:textId="77777777" w:rsidR="006515A2" w:rsidRPr="002F486E" w:rsidRDefault="006515A2" w:rsidP="006515A2">
      <w:pPr>
        <w:pStyle w:val="CommentText"/>
        <w:rPr>
          <w:lang w:val="en-US"/>
        </w:rPr>
      </w:pPr>
      <w:r>
        <w:rPr>
          <w:rStyle w:val="CommentReference"/>
        </w:rPr>
        <w:annotationRef/>
      </w:r>
      <w:r w:rsidRPr="002F486E">
        <w:rPr>
          <w:lang w:val="en-US"/>
        </w:rPr>
        <w:t xml:space="preserve">The idea here is to create an active spillover by enabling smaller firms to get a better understanding of what DT does in a very practical way. </w:t>
      </w:r>
    </w:p>
  </w:comment>
  <w:comment w:id="430" w:author="Author" w:initials="A">
    <w:p w14:paraId="03A7C0B8" w14:textId="77777777" w:rsidR="006515A2" w:rsidRPr="002F486E" w:rsidRDefault="006515A2" w:rsidP="006515A2">
      <w:pPr>
        <w:pStyle w:val="CommentText"/>
        <w:rPr>
          <w:lang w:val="en-US"/>
        </w:rPr>
      </w:pPr>
      <w:r>
        <w:rPr>
          <w:rStyle w:val="CommentReference"/>
        </w:rPr>
        <w:annotationRef/>
      </w:r>
      <w:r w:rsidRPr="002F486E">
        <w:rPr>
          <w:lang w:val="en-US"/>
        </w:rPr>
        <w:t>Detail any kind of activity where DT could potentially invite SME’s for sharing</w:t>
      </w:r>
    </w:p>
  </w:comment>
  <w:comment w:id="435" w:author="Author" w:initials="A">
    <w:p w14:paraId="225C3E46" w14:textId="77777777" w:rsidR="00D05990" w:rsidRDefault="00D05990">
      <w:pPr>
        <w:pStyle w:val="CommentText"/>
      </w:pPr>
      <w:r>
        <w:rPr>
          <w:rStyle w:val="CommentReference"/>
        </w:rPr>
        <w:annotationRef/>
      </w:r>
      <w:r>
        <w:t>Evaluation criterion:</w:t>
      </w:r>
    </w:p>
    <w:p w14:paraId="47CDC897" w14:textId="77777777" w:rsidR="00D05990" w:rsidRPr="00D45A32" w:rsidRDefault="00D05990" w:rsidP="005D5883">
      <w:pPr>
        <w:pStyle w:val="ListParagraph"/>
        <w:widowControl w:val="0"/>
        <w:numPr>
          <w:ilvl w:val="0"/>
          <w:numId w:val="29"/>
        </w:numPr>
        <w:tabs>
          <w:tab w:val="left" w:pos="314"/>
        </w:tabs>
        <w:autoSpaceDE w:val="0"/>
        <w:autoSpaceDN w:val="0"/>
        <w:spacing w:before="90" w:line="249" w:lineRule="auto"/>
        <w:ind w:left="313" w:right="106" w:hanging="171"/>
        <w:contextualSpacing w:val="0"/>
        <w:jc w:val="both"/>
        <w:rPr>
          <w:sz w:val="18"/>
          <w:lang w:val="en-US"/>
        </w:rPr>
      </w:pPr>
      <w:r w:rsidRPr="00D45A32">
        <w:rPr>
          <w:sz w:val="18"/>
          <w:lang w:val="en-US"/>
        </w:rPr>
        <w:t xml:space="preserve">Impact: In Chapter 4 "Other positive effects on the market" of the project portfolio, it must be described to what extent the project contributes to an increase in the level of innovation, research and development in the own sector as well as in the European economy and society in Europe. Furthermore, it must be plausibly explained what contribution to the creation of jobs can realistically be expected, be it directly in the own company or indirectly via the value chain, stating the time horizon. In addition, the effects of the project in the context of the European Green Deal must be described. Planned positive effects on the life cycle assessment must be described and, if possible, substantiated with key figures/target figures, such as savings in tonnes of </w:t>
      </w:r>
      <w:r w:rsidRPr="00D45A32">
        <w:rPr>
          <w:sz w:val="18"/>
          <w:vertAlign w:val="subscript"/>
          <w:lang w:val="en-US"/>
        </w:rPr>
        <w:t>CO2 equivalents.</w:t>
      </w:r>
    </w:p>
    <w:p w14:paraId="4F49E9C9" w14:textId="5AE1C555" w:rsidR="00D05990" w:rsidRPr="00D45A32" w:rsidRDefault="00D05990">
      <w:pPr>
        <w:pStyle w:val="CommentText"/>
        <w:rPr>
          <w:lang w:val="en-US"/>
        </w:rPr>
      </w:pPr>
    </w:p>
  </w:comment>
  <w:comment w:id="439" w:author="Author" w:initials="A">
    <w:p w14:paraId="14F08045" w14:textId="334CC4D2" w:rsidR="55F169EE" w:rsidRPr="00D45A32" w:rsidRDefault="55F169EE">
      <w:pPr>
        <w:pStyle w:val="CommentText"/>
        <w:rPr>
          <w:lang w:val="en-US"/>
        </w:rPr>
      </w:pPr>
      <w:r w:rsidRPr="00D45A32">
        <w:rPr>
          <w:lang w:val="en-US"/>
        </w:rPr>
        <w:t>For DT</w:t>
      </w:r>
      <w:r>
        <w:rPr>
          <w:rStyle w:val="CommentReference"/>
        </w:rPr>
        <w:annotationRef/>
      </w:r>
    </w:p>
  </w:comment>
  <w:comment w:id="447" w:author="Author" w:initials="A">
    <w:p w14:paraId="56BB46FB" w14:textId="633EC6A5" w:rsidR="55F169EE" w:rsidRPr="00D45A32" w:rsidRDefault="55F169EE">
      <w:pPr>
        <w:pStyle w:val="CommentText"/>
        <w:rPr>
          <w:lang w:val="en-US"/>
        </w:rPr>
      </w:pPr>
      <w:r w:rsidRPr="00D45A32">
        <w:rPr>
          <w:lang w:val="en-US"/>
        </w:rPr>
        <w:t>Not very substantive so should be  deleted but perhaps after the document is shared with EOC as they may have something to add</w:t>
      </w:r>
      <w:r>
        <w:rPr>
          <w:rStyle w:val="CommentReference"/>
        </w:rPr>
        <w:annotationRef/>
      </w:r>
    </w:p>
  </w:comment>
  <w:comment w:id="449" w:author="Author" w:initials="A">
    <w:p w14:paraId="0A7226C5" w14:textId="77777777" w:rsidR="003E198D" w:rsidRDefault="003E198D">
      <w:pPr>
        <w:pStyle w:val="CommentText"/>
      </w:pPr>
      <w:r>
        <w:rPr>
          <w:rStyle w:val="CommentReference"/>
        </w:rPr>
        <w:annotationRef/>
      </w:r>
      <w:r>
        <w:t>Evaluation criterion:</w:t>
      </w:r>
    </w:p>
    <w:p w14:paraId="58461CEC" w14:textId="77777777" w:rsidR="003E198D" w:rsidRPr="00D45A32" w:rsidRDefault="003E198D" w:rsidP="005D5883">
      <w:pPr>
        <w:pStyle w:val="ListParagraph"/>
        <w:widowControl w:val="0"/>
        <w:numPr>
          <w:ilvl w:val="0"/>
          <w:numId w:val="29"/>
        </w:numPr>
        <w:tabs>
          <w:tab w:val="left" w:pos="314"/>
        </w:tabs>
        <w:autoSpaceDE w:val="0"/>
        <w:autoSpaceDN w:val="0"/>
        <w:spacing w:before="90" w:line="249" w:lineRule="auto"/>
        <w:ind w:left="313" w:right="106" w:hanging="171"/>
        <w:contextualSpacing w:val="0"/>
        <w:jc w:val="both"/>
        <w:rPr>
          <w:sz w:val="18"/>
          <w:lang w:val="en-US"/>
        </w:rPr>
      </w:pPr>
      <w:r w:rsidRPr="00D45A32">
        <w:rPr>
          <w:sz w:val="18"/>
          <w:lang w:val="en-US"/>
        </w:rPr>
        <w:t>Chapter 4.4 "Coordination problems" should address difficulties in cooperating with a) R&amp;D institutions (due to e.g. different interests), b) SMEs (as there may only be customer/supplier designations and no equivalent cooperation is carried out) and c) competitors and how these difficulties can be overcome in the integrated project.</w:t>
      </w:r>
    </w:p>
    <w:p w14:paraId="1AE35025" w14:textId="175A9E28" w:rsidR="003E198D" w:rsidRPr="00D45A32" w:rsidRDefault="003E198D">
      <w:pPr>
        <w:pStyle w:val="CommentText"/>
        <w:rPr>
          <w:lang w:val="en-US"/>
        </w:rPr>
      </w:pPr>
    </w:p>
  </w:comment>
  <w:comment w:id="464" w:author="Author" w:initials="A">
    <w:p w14:paraId="2E2DC9F8" w14:textId="77777777" w:rsidR="006515A2" w:rsidRPr="002F486E" w:rsidRDefault="006515A2" w:rsidP="006515A2">
      <w:pPr>
        <w:pStyle w:val="CommentText"/>
        <w:rPr>
          <w:lang w:val="en-US"/>
        </w:rPr>
      </w:pPr>
      <w:r>
        <w:rPr>
          <w:rStyle w:val="CommentReference"/>
        </w:rPr>
        <w:annotationRef/>
      </w:r>
      <w:r w:rsidRPr="002F486E">
        <w:rPr>
          <w:lang w:val="en-US"/>
        </w:rPr>
        <w:t>More detail should be added here after it is clear what the collaborations will be, this section is specifically about collaboration with research institutions/companies</w:t>
      </w:r>
    </w:p>
  </w:comment>
  <w:comment w:id="472" w:author="Author" w:initials="A">
    <w:p w14:paraId="2DA9FC7F" w14:textId="77777777" w:rsidR="006515A2" w:rsidRPr="002F486E" w:rsidRDefault="006515A2" w:rsidP="006515A2">
      <w:pPr>
        <w:pStyle w:val="CommentText"/>
        <w:rPr>
          <w:lang w:val="en-US"/>
        </w:rPr>
      </w:pPr>
      <w:r>
        <w:rPr>
          <w:rStyle w:val="CommentReference"/>
        </w:rPr>
        <w:annotationRef/>
      </w:r>
      <w:r w:rsidRPr="002F486E">
        <w:rPr>
          <w:lang w:val="en-US"/>
        </w:rPr>
        <w:t xml:space="preserve">This is very generic, should only be included if DT can find interesting examples of research collaborations that do not take place without public funding. </w:t>
      </w:r>
    </w:p>
  </w:comment>
  <w:comment w:id="484" w:author="Author" w:initials="A">
    <w:p w14:paraId="6D485FF6" w14:textId="77777777" w:rsidR="006515A2" w:rsidRPr="002F486E" w:rsidRDefault="006515A2" w:rsidP="006515A2">
      <w:pPr>
        <w:pStyle w:val="CommentText"/>
        <w:rPr>
          <w:lang w:val="en-US"/>
        </w:rPr>
      </w:pPr>
      <w:r>
        <w:rPr>
          <w:rStyle w:val="CommentReference"/>
        </w:rPr>
        <w:annotationRef/>
      </w:r>
      <w:r w:rsidRPr="002F486E">
        <w:rPr>
          <w:lang w:val="en-US"/>
        </w:rPr>
        <w:t xml:space="preserve">This is a section to be included if the final partners that will be included include SME’s that DT does not ordinarily partner up with. </w:t>
      </w:r>
    </w:p>
  </w:comment>
  <w:comment w:id="495" w:author="Author" w:initials="A">
    <w:p w14:paraId="0C9659AE" w14:textId="77777777" w:rsidR="006515A2" w:rsidRPr="002F486E" w:rsidRDefault="006515A2" w:rsidP="006515A2">
      <w:pPr>
        <w:pStyle w:val="CommentText"/>
        <w:rPr>
          <w:lang w:val="en-US"/>
        </w:rPr>
      </w:pPr>
      <w:r>
        <w:rPr>
          <w:rStyle w:val="CommentReference"/>
        </w:rPr>
        <w:annotationRef/>
      </w:r>
      <w:r w:rsidRPr="002F486E">
        <w:rPr>
          <w:lang w:val="en-US"/>
        </w:rPr>
        <w:t>Include the number of firms that are expected to be in the IPCEI</w:t>
      </w:r>
    </w:p>
  </w:comment>
  <w:comment w:id="498" w:author="Author" w:initials="A">
    <w:p w14:paraId="7EFB1EAE" w14:textId="77777777" w:rsidR="006515A2" w:rsidRPr="002F486E" w:rsidRDefault="006515A2" w:rsidP="006515A2">
      <w:pPr>
        <w:pStyle w:val="CommentText"/>
        <w:rPr>
          <w:lang w:val="en-US"/>
        </w:rPr>
      </w:pPr>
      <w:r>
        <w:rPr>
          <w:rStyle w:val="CommentReference"/>
        </w:rPr>
        <w:annotationRef/>
      </w:r>
      <w:r w:rsidRPr="002F486E">
        <w:rPr>
          <w:lang w:val="en-US"/>
        </w:rPr>
        <w:t xml:space="preserve">This might be a very good intro for the EOC as a coordination structure that ensures progress monitoring, </w:t>
      </w:r>
      <w:proofErr w:type="spellStart"/>
      <w:r w:rsidRPr="002F486E">
        <w:rPr>
          <w:lang w:val="en-US"/>
        </w:rPr>
        <w:t>incentivises</w:t>
      </w:r>
      <w:proofErr w:type="spellEnd"/>
      <w:r w:rsidRPr="002F486E">
        <w:rPr>
          <w:lang w:val="en-US"/>
        </w:rPr>
        <w:t>, offers support to members lagging, etc.</w:t>
      </w:r>
    </w:p>
    <w:p w14:paraId="02D4FB71" w14:textId="77777777" w:rsidR="006515A2" w:rsidRPr="002F486E" w:rsidRDefault="006515A2" w:rsidP="006515A2">
      <w:pPr>
        <w:pStyle w:val="CommentText"/>
        <w:rPr>
          <w:lang w:val="en-US"/>
        </w:rPr>
      </w:pPr>
    </w:p>
  </w:comment>
  <w:comment w:id="501" w:author="Author" w:initials="A">
    <w:p w14:paraId="3FBEC5D7" w14:textId="77777777" w:rsidR="006515A2" w:rsidRPr="002F486E" w:rsidRDefault="006515A2" w:rsidP="006515A2">
      <w:pPr>
        <w:pStyle w:val="CommentText"/>
        <w:rPr>
          <w:lang w:val="en-US"/>
        </w:rPr>
      </w:pPr>
      <w:r>
        <w:rPr>
          <w:rStyle w:val="CommentReference"/>
        </w:rPr>
        <w:annotationRef/>
      </w:r>
      <w:r w:rsidRPr="002F486E">
        <w:rPr>
          <w:lang w:val="en-US"/>
        </w:rPr>
        <w:t>Project lifetime</w:t>
      </w:r>
    </w:p>
  </w:comment>
  <w:comment w:id="507" w:author="Author" w:initials="A">
    <w:p w14:paraId="14B88DE5" w14:textId="77777777" w:rsidR="006515A2" w:rsidRPr="002F486E" w:rsidRDefault="006515A2" w:rsidP="006515A2">
      <w:pPr>
        <w:pStyle w:val="CommentText"/>
        <w:rPr>
          <w:lang w:val="en-US"/>
        </w:rPr>
      </w:pPr>
      <w:r>
        <w:rPr>
          <w:rStyle w:val="CommentReference"/>
        </w:rPr>
        <w:annotationRef/>
      </w:r>
      <w:r w:rsidRPr="002F486E">
        <w:rPr>
          <w:lang w:val="en-US"/>
        </w:rPr>
        <w:t xml:space="preserve">Note that this is merely an economic term that says it is not possible to describe every contingency in a contract. </w:t>
      </w:r>
    </w:p>
  </w:comment>
  <w:comment w:id="531" w:author="Author" w:initials="A">
    <w:p w14:paraId="6F395512" w14:textId="77777777" w:rsidR="006515A2" w:rsidRPr="002F486E" w:rsidRDefault="006515A2" w:rsidP="006515A2">
      <w:pPr>
        <w:pStyle w:val="CommentText"/>
        <w:rPr>
          <w:lang w:val="en-US"/>
        </w:rPr>
      </w:pPr>
      <w:r>
        <w:rPr>
          <w:rStyle w:val="CommentReference"/>
        </w:rPr>
        <w:annotationRef/>
      </w:r>
      <w:r w:rsidRPr="002F486E">
        <w:rPr>
          <w:lang w:val="en-US"/>
        </w:rPr>
        <w:t>Focus on big picture technological risks</w:t>
      </w:r>
    </w:p>
  </w:comment>
  <w:comment w:id="536" w:author="Author" w:initials="A">
    <w:p w14:paraId="058184C2" w14:textId="77777777" w:rsidR="006515A2" w:rsidRPr="002F486E" w:rsidRDefault="006515A2" w:rsidP="006515A2">
      <w:pPr>
        <w:pStyle w:val="CommentText"/>
        <w:rPr>
          <w:lang w:val="en-US"/>
        </w:rPr>
      </w:pPr>
      <w:r>
        <w:rPr>
          <w:rStyle w:val="CommentReference"/>
        </w:rPr>
        <w:annotationRef/>
      </w:r>
      <w:r w:rsidRPr="002F486E">
        <w:rPr>
          <w:lang w:val="en-US"/>
        </w:rPr>
        <w:t>Here, describe some technical detail about what kind of technological risks are in place such as Incompatibilities of components</w:t>
      </w:r>
    </w:p>
  </w:comment>
  <w:comment w:id="549" w:author="Author" w:initials="A">
    <w:p w14:paraId="54CECBA2" w14:textId="77777777" w:rsidR="006515A2" w:rsidRPr="002F486E" w:rsidRDefault="006515A2" w:rsidP="006515A2">
      <w:pPr>
        <w:pStyle w:val="CommentText"/>
        <w:rPr>
          <w:lang w:val="en-US"/>
        </w:rPr>
      </w:pPr>
      <w:r>
        <w:rPr>
          <w:rStyle w:val="CommentReference"/>
        </w:rPr>
        <w:annotationRef/>
      </w:r>
      <w:r w:rsidRPr="002F486E">
        <w:rPr>
          <w:lang w:val="en-US"/>
        </w:rPr>
        <w:t>Product specific risks related to demand, supply, costs and the market</w:t>
      </w:r>
    </w:p>
  </w:comment>
  <w:comment w:id="556" w:author="Author" w:initials="A">
    <w:p w14:paraId="1C66F8CB" w14:textId="77777777" w:rsidR="006515A2" w:rsidRPr="002F486E" w:rsidRDefault="006515A2" w:rsidP="006515A2">
      <w:pPr>
        <w:pStyle w:val="CommentText"/>
        <w:rPr>
          <w:lang w:val="en-US"/>
        </w:rPr>
      </w:pPr>
      <w:r>
        <w:rPr>
          <w:rStyle w:val="CommentReference"/>
        </w:rPr>
        <w:annotationRef/>
      </w:r>
      <w:r w:rsidRPr="002F486E">
        <w:rPr>
          <w:lang w:val="en-US"/>
        </w:rPr>
        <w:t>Please complement</w:t>
      </w:r>
    </w:p>
  </w:comment>
  <w:comment w:id="566" w:author="Author" w:initials="A">
    <w:p w14:paraId="1169A15C" w14:textId="5E9A544B" w:rsidR="61D245C0" w:rsidRPr="00D45A32" w:rsidRDefault="61D245C0">
      <w:pPr>
        <w:pStyle w:val="CommentText"/>
        <w:rPr>
          <w:lang w:val="en-US"/>
        </w:rPr>
      </w:pPr>
      <w:r w:rsidRPr="00D45A32">
        <w:rPr>
          <w:lang w:val="en-US"/>
        </w:rPr>
        <w:t xml:space="preserve">Here we need to explain why the EU research programs in the past (Horizon2020 etc.) have not been sufficient to keep Europe in a global leadership position </w:t>
      </w:r>
      <w:r>
        <w:rPr>
          <w:rStyle w:val="CommentReference"/>
        </w:rPr>
        <w:annotationRef/>
      </w:r>
    </w:p>
  </w:comment>
  <w:comment w:id="576" w:author="Author" w:initials="A">
    <w:p w14:paraId="30656728" w14:textId="444BC995" w:rsidR="2F056775" w:rsidRPr="00D45A32" w:rsidRDefault="2F056775">
      <w:pPr>
        <w:pStyle w:val="CommentText"/>
        <w:rPr>
          <w:lang w:val="en-US"/>
        </w:rPr>
      </w:pPr>
      <w:r w:rsidRPr="00D45A32">
        <w:rPr>
          <w:lang w:val="en-US"/>
        </w:rPr>
        <w:t>Regulation is definitely a problem in the telco business, but the EC probably won't like to read this,.</w:t>
      </w:r>
      <w:r>
        <w:rPr>
          <w:rStyle w:val="CommentReference"/>
        </w:rPr>
        <w:annotationRef/>
      </w:r>
    </w:p>
  </w:comment>
  <w:comment w:id="589" w:author="Author" w:initials="A">
    <w:p w14:paraId="35634FA6" w14:textId="77777777" w:rsidR="006515A2" w:rsidRPr="002F486E" w:rsidRDefault="006515A2" w:rsidP="006515A2">
      <w:pPr>
        <w:pStyle w:val="CommentText"/>
        <w:rPr>
          <w:lang w:val="en-US"/>
        </w:rPr>
      </w:pPr>
      <w:r>
        <w:rPr>
          <w:rStyle w:val="CommentReference"/>
        </w:rPr>
        <w:annotationRef/>
      </w:r>
      <w:r w:rsidRPr="002F486E">
        <w:rPr>
          <w:lang w:val="en-US"/>
        </w:rPr>
        <w:t>Example of a component which may not be manufactured in Europe</w:t>
      </w:r>
    </w:p>
  </w:comment>
  <w:comment w:id="590" w:author="Author" w:initials="A">
    <w:p w14:paraId="3DF36D38" w14:textId="77777777" w:rsidR="006515A2" w:rsidRPr="002F486E" w:rsidRDefault="006515A2" w:rsidP="006515A2">
      <w:pPr>
        <w:pStyle w:val="CommentText"/>
        <w:rPr>
          <w:lang w:val="en-US"/>
        </w:rPr>
      </w:pPr>
      <w:r>
        <w:rPr>
          <w:rStyle w:val="CommentReference"/>
        </w:rPr>
        <w:annotationRef/>
      </w:r>
      <w:r w:rsidRPr="002F486E">
        <w:rPr>
          <w:lang w:val="en-US"/>
        </w:rPr>
        <w:t>Types of components</w:t>
      </w:r>
    </w:p>
  </w:comment>
  <w:comment w:id="598" w:author="Author" w:initials="A">
    <w:p w14:paraId="3EB1D5FC" w14:textId="77777777" w:rsidR="006515A2" w:rsidRPr="002F486E" w:rsidRDefault="006515A2" w:rsidP="006515A2">
      <w:pPr>
        <w:pStyle w:val="CommentText"/>
        <w:rPr>
          <w:lang w:val="en-US"/>
        </w:rPr>
      </w:pPr>
      <w:r>
        <w:rPr>
          <w:rStyle w:val="CommentReference"/>
        </w:rPr>
        <w:annotationRef/>
      </w:r>
      <w:r w:rsidRPr="002F486E">
        <w:rPr>
          <w:lang w:val="en-US"/>
        </w:rPr>
        <w:t xml:space="preserve">Only include if you can articulate the difficulties in recruiting high quality personnel. </w:t>
      </w:r>
    </w:p>
  </w:comment>
  <w:comment w:id="608" w:author="Author" w:initials="A">
    <w:p w14:paraId="476AF9D1" w14:textId="77777777" w:rsidR="006515A2" w:rsidRPr="002F486E" w:rsidRDefault="006515A2" w:rsidP="006515A2">
      <w:pPr>
        <w:pStyle w:val="CommentText"/>
        <w:rPr>
          <w:lang w:val="en-US"/>
        </w:rPr>
      </w:pPr>
      <w:r>
        <w:rPr>
          <w:rStyle w:val="CommentReference"/>
        </w:rPr>
        <w:annotationRef/>
      </w:r>
      <w:r w:rsidRPr="002F486E">
        <w:rPr>
          <w:lang w:val="en-US"/>
        </w:rPr>
        <w:t xml:space="preserve">Please include information on components which are currently not available in Europe which could be a risk In a war time scenario. </w:t>
      </w:r>
    </w:p>
  </w:comment>
  <w:comment w:id="610" w:author="Author" w:initials="A">
    <w:p w14:paraId="50DA9096" w14:textId="3D631535" w:rsidR="55F169EE" w:rsidRPr="00D45A32" w:rsidRDefault="55F169EE">
      <w:pPr>
        <w:pStyle w:val="CommentText"/>
        <w:rPr>
          <w:lang w:val="en-US"/>
        </w:rPr>
      </w:pPr>
      <w:r w:rsidRPr="00D45A32">
        <w:rPr>
          <w:lang w:val="en-US"/>
        </w:rPr>
        <w:t>These should not be abbreviations</w:t>
      </w:r>
      <w:r>
        <w:rPr>
          <w:rStyle w:val="CommentReference"/>
        </w:rPr>
        <w:annotationRef/>
      </w:r>
    </w:p>
  </w:comment>
  <w:comment w:id="632" w:author="Author" w:initials="A">
    <w:p w14:paraId="57BF3C31" w14:textId="77777777" w:rsidR="006515A2" w:rsidRPr="002F486E" w:rsidRDefault="006515A2" w:rsidP="006515A2">
      <w:pPr>
        <w:pStyle w:val="CommentText"/>
        <w:rPr>
          <w:lang w:val="en-US"/>
        </w:rPr>
      </w:pPr>
      <w:r>
        <w:rPr>
          <w:rStyle w:val="CommentReference"/>
        </w:rPr>
        <w:annotationRef/>
      </w:r>
      <w:r w:rsidRPr="002F486E">
        <w:rPr>
          <w:lang w:val="en-US"/>
        </w:rPr>
        <w:t xml:space="preserve">Please mention other programs, such as German initiatives that DT could apply for instead of the IPCEI. </w:t>
      </w:r>
    </w:p>
  </w:comment>
  <w:comment w:id="633" w:author="Author" w:initials="A">
    <w:p w14:paraId="5E750009" w14:textId="77777777" w:rsidR="006515A2" w:rsidRPr="002F486E" w:rsidRDefault="006515A2" w:rsidP="006515A2">
      <w:pPr>
        <w:pStyle w:val="CommentText"/>
        <w:rPr>
          <w:lang w:val="en-US"/>
        </w:rPr>
      </w:pPr>
      <w:r w:rsidRPr="002F486E">
        <w:rPr>
          <w:lang w:val="en-US"/>
        </w:rPr>
        <w:t xml:space="preserve">Of course, ultimately, these initiatives should be insufficient individually. </w:t>
      </w:r>
      <w:r>
        <w:rPr>
          <w:rStyle w:val="CommentReference"/>
        </w:rPr>
        <w:annotationRef/>
      </w:r>
    </w:p>
  </w:comment>
  <w:comment w:id="653" w:author="Author" w:initials="A">
    <w:p w14:paraId="47ED197A" w14:textId="77777777" w:rsidR="0006119B" w:rsidRPr="0006119B" w:rsidRDefault="0006119B" w:rsidP="005D5883">
      <w:pPr>
        <w:pStyle w:val="ListParagraph"/>
        <w:widowControl w:val="0"/>
        <w:numPr>
          <w:ilvl w:val="0"/>
          <w:numId w:val="29"/>
        </w:numPr>
        <w:tabs>
          <w:tab w:val="left" w:pos="314"/>
        </w:tabs>
        <w:autoSpaceDE w:val="0"/>
        <w:autoSpaceDN w:val="0"/>
        <w:spacing w:before="91" w:line="249" w:lineRule="auto"/>
        <w:ind w:left="313" w:right="106" w:hanging="171"/>
        <w:contextualSpacing w:val="0"/>
        <w:jc w:val="both"/>
        <w:rPr>
          <w:sz w:val="18"/>
        </w:rPr>
      </w:pPr>
      <w:r>
        <w:rPr>
          <w:rStyle w:val="CommentReference"/>
        </w:rPr>
        <w:annotationRef/>
      </w:r>
      <w:r>
        <w:t>Evaluation criterion:</w:t>
      </w:r>
    </w:p>
    <w:p w14:paraId="2B42C96C" w14:textId="79944377" w:rsidR="0006119B" w:rsidRPr="00D45A32" w:rsidRDefault="0006119B" w:rsidP="005D5883">
      <w:pPr>
        <w:pStyle w:val="ListParagraph"/>
        <w:widowControl w:val="0"/>
        <w:numPr>
          <w:ilvl w:val="0"/>
          <w:numId w:val="29"/>
        </w:numPr>
        <w:tabs>
          <w:tab w:val="left" w:pos="314"/>
        </w:tabs>
        <w:autoSpaceDE w:val="0"/>
        <w:autoSpaceDN w:val="0"/>
        <w:spacing w:before="91" w:line="249" w:lineRule="auto"/>
        <w:ind w:left="313" w:right="106" w:hanging="171"/>
        <w:contextualSpacing w:val="0"/>
        <w:jc w:val="both"/>
        <w:rPr>
          <w:sz w:val="18"/>
          <w:lang w:val="en-US"/>
        </w:rPr>
      </w:pPr>
      <w:r w:rsidRPr="00D45A32">
        <w:rPr>
          <w:lang w:val="en-US"/>
        </w:rPr>
        <w:t xml:space="preserve"> </w:t>
      </w:r>
      <w:r w:rsidRPr="00D45A32">
        <w:rPr>
          <w:sz w:val="18"/>
          <w:lang w:val="en-US"/>
        </w:rPr>
        <w:t>It must be convincingly demonstrated that under the current market conditions in Europe, the project would not be financeable or not financeable in this form and could not be implemented without the funding. A market failure in Europe must be demonstrable and described. There must be a funding gap that indicates the necessity and appropriateness of state funding, taking into account the technical and economic risk.</w:t>
      </w:r>
    </w:p>
    <w:p w14:paraId="411409CA" w14:textId="77777777" w:rsidR="0034499B" w:rsidRPr="00D45A32" w:rsidRDefault="0034499B" w:rsidP="0034499B">
      <w:pPr>
        <w:widowControl w:val="0"/>
        <w:tabs>
          <w:tab w:val="left" w:pos="314"/>
        </w:tabs>
        <w:autoSpaceDE w:val="0"/>
        <w:autoSpaceDN w:val="0"/>
        <w:spacing w:before="91" w:line="249" w:lineRule="auto"/>
        <w:ind w:right="106"/>
        <w:jc w:val="both"/>
        <w:rPr>
          <w:sz w:val="18"/>
          <w:lang w:val="en-US"/>
        </w:rPr>
      </w:pPr>
    </w:p>
    <w:p w14:paraId="6B144DDC" w14:textId="77777777" w:rsidR="001538E8" w:rsidRPr="00D45A32" w:rsidRDefault="001538E8" w:rsidP="005D5883">
      <w:pPr>
        <w:pStyle w:val="ListParagraph"/>
        <w:widowControl w:val="0"/>
        <w:numPr>
          <w:ilvl w:val="0"/>
          <w:numId w:val="29"/>
        </w:numPr>
        <w:tabs>
          <w:tab w:val="left" w:pos="314"/>
        </w:tabs>
        <w:autoSpaceDE w:val="0"/>
        <w:autoSpaceDN w:val="0"/>
        <w:spacing w:before="89" w:line="249" w:lineRule="auto"/>
        <w:ind w:left="313" w:right="105" w:hanging="171"/>
        <w:contextualSpacing w:val="0"/>
        <w:jc w:val="both"/>
        <w:rPr>
          <w:sz w:val="18"/>
          <w:lang w:val="en-US"/>
        </w:rPr>
      </w:pPr>
      <w:r w:rsidRPr="00D45A32">
        <w:rPr>
          <w:sz w:val="18"/>
          <w:lang w:val="en-US"/>
        </w:rPr>
        <w:t>State Aid and Counterfactual Scenario: In the project portfolio, in chapter 5 "Necessity and Proportionality", a counterfactual scenario (see IPCEI Communication paragraph 29), if available, which is supposed to justify the state aid, has to be carefully elaborated and conclusively argued. This argumentation shall also refer to existing market failures - the project portfolio shall specify which existing or expected future market failures are to be addressed.</w:t>
      </w:r>
    </w:p>
    <w:p w14:paraId="05006721" w14:textId="77777777" w:rsidR="00DC4308" w:rsidRDefault="00DC4308" w:rsidP="005D5883">
      <w:pPr>
        <w:pStyle w:val="BodyText"/>
        <w:numPr>
          <w:ilvl w:val="0"/>
          <w:numId w:val="29"/>
        </w:numPr>
        <w:spacing w:before="111" w:line="252" w:lineRule="auto"/>
        <w:ind w:right="106"/>
      </w:pPr>
      <w:r>
        <w:t>market mechanisms make it difficult or even impossible to implement the project under economic conditions. In the absence of a counterfactual scenario, this must be explained.</w:t>
      </w:r>
    </w:p>
    <w:p w14:paraId="4FE65372" w14:textId="77777777" w:rsidR="0034499B" w:rsidRPr="00DC4308" w:rsidRDefault="0034499B" w:rsidP="0034499B">
      <w:pPr>
        <w:widowControl w:val="0"/>
        <w:tabs>
          <w:tab w:val="left" w:pos="314"/>
        </w:tabs>
        <w:autoSpaceDE w:val="0"/>
        <w:autoSpaceDN w:val="0"/>
        <w:spacing w:before="91" w:line="249" w:lineRule="auto"/>
        <w:ind w:right="106"/>
        <w:jc w:val="both"/>
        <w:rPr>
          <w:sz w:val="18"/>
          <w:lang w:val="en-US"/>
        </w:rPr>
      </w:pPr>
    </w:p>
    <w:p w14:paraId="23E73E1A" w14:textId="3C3606E1" w:rsidR="0006119B" w:rsidRPr="00D45A32" w:rsidRDefault="0006119B">
      <w:pPr>
        <w:pStyle w:val="CommentText"/>
        <w:rPr>
          <w:lang w:val="en-US"/>
        </w:rPr>
      </w:pPr>
    </w:p>
  </w:comment>
  <w:comment w:id="656" w:author="Author" w:initials="A">
    <w:p w14:paraId="56B576DC" w14:textId="0CA5D2C2" w:rsidR="00F04780" w:rsidRPr="00D45A32" w:rsidRDefault="00F04780">
      <w:pPr>
        <w:pStyle w:val="CommentText"/>
        <w:rPr>
          <w:lang w:val="en-US"/>
        </w:rPr>
      </w:pPr>
      <w:r>
        <w:rPr>
          <w:rStyle w:val="CommentReference"/>
        </w:rPr>
        <w:annotationRef/>
      </w:r>
      <w:r w:rsidRPr="00D45A32">
        <w:rPr>
          <w:lang w:val="en-US"/>
        </w:rPr>
        <w:t>There are some Open RAN deployments; differentiators need to be introduced</w:t>
      </w:r>
    </w:p>
  </w:comment>
  <w:comment w:id="666" w:author="Author" w:initials="A">
    <w:p w14:paraId="4C2B3D25" w14:textId="77777777" w:rsidR="00B264C8" w:rsidRPr="00D45A32" w:rsidRDefault="00B264C8" w:rsidP="00B264C8">
      <w:pPr>
        <w:pStyle w:val="CommentText"/>
        <w:rPr>
          <w:lang w:val="en-US"/>
        </w:rPr>
      </w:pPr>
      <w:r w:rsidRPr="00D45A32">
        <w:rPr>
          <w:lang w:val="en-US"/>
        </w:rPr>
        <w:t>If there was a date where DT has declared its interest before the first of October, put it here(the earlier the better)</w:t>
      </w:r>
      <w:r>
        <w:rPr>
          <w:rStyle w:val="CommentReference"/>
        </w:rPr>
        <w:annotationRef/>
      </w:r>
    </w:p>
  </w:comment>
  <w:comment w:id="669" w:author="Author" w:initials="A">
    <w:p w14:paraId="31D5A06A" w14:textId="77777777" w:rsidR="00B264C8" w:rsidRPr="00D45A32" w:rsidRDefault="00B264C8" w:rsidP="00B264C8">
      <w:pPr>
        <w:pStyle w:val="CommentText"/>
        <w:rPr>
          <w:lang w:val="en-US"/>
        </w:rPr>
      </w:pPr>
      <w:r w:rsidRPr="00D45A32">
        <w:rPr>
          <w:lang w:val="en-US"/>
        </w:rPr>
        <w:t xml:space="preserve">This just needs to be AFTER the initial expression of interest, it is possible to receive funding on projects that have already started but they must have started AFTER the expression of interest. </w:t>
      </w:r>
      <w:r>
        <w:rPr>
          <w:rStyle w:val="CommentReference"/>
        </w:rPr>
        <w:annotationRef/>
      </w:r>
    </w:p>
  </w:comment>
  <w:comment w:id="673" w:author="Author" w:initials="A">
    <w:p w14:paraId="6B77D287" w14:textId="77777777" w:rsidR="00B264C8" w:rsidRPr="00D45A32" w:rsidRDefault="00B264C8" w:rsidP="00B264C8">
      <w:pPr>
        <w:pStyle w:val="CommentText"/>
        <w:rPr>
          <w:lang w:val="en-US"/>
        </w:rPr>
      </w:pPr>
      <w:r w:rsidRPr="00D45A32">
        <w:rPr>
          <w:lang w:val="en-US"/>
        </w:rPr>
        <w:t>We will include a table here after the FG is ready</w:t>
      </w:r>
      <w:r>
        <w:rPr>
          <w:rStyle w:val="CommentReference"/>
        </w:rPr>
        <w:annotationRef/>
      </w:r>
    </w:p>
  </w:comment>
  <w:comment w:id="675" w:author="Author" w:initials="A">
    <w:p w14:paraId="158BB62C" w14:textId="77777777" w:rsidR="00286F31" w:rsidRDefault="00286F31">
      <w:pPr>
        <w:pStyle w:val="CommentText"/>
      </w:pPr>
      <w:r>
        <w:rPr>
          <w:rStyle w:val="CommentReference"/>
        </w:rPr>
        <w:annotationRef/>
      </w:r>
      <w:r>
        <w:t>Guidance:</w:t>
      </w:r>
    </w:p>
    <w:p w14:paraId="2BD87B25" w14:textId="77777777" w:rsidR="00286F31" w:rsidRPr="00D45A32" w:rsidRDefault="00286F31" w:rsidP="005D5883">
      <w:pPr>
        <w:pStyle w:val="ListParagraph"/>
        <w:widowControl w:val="0"/>
        <w:numPr>
          <w:ilvl w:val="0"/>
          <w:numId w:val="29"/>
        </w:numPr>
        <w:tabs>
          <w:tab w:val="left" w:pos="314"/>
        </w:tabs>
        <w:autoSpaceDE w:val="0"/>
        <w:autoSpaceDN w:val="0"/>
        <w:spacing w:before="68" w:line="249" w:lineRule="auto"/>
        <w:ind w:left="313" w:right="105" w:hanging="171"/>
        <w:contextualSpacing w:val="0"/>
        <w:jc w:val="both"/>
        <w:rPr>
          <w:sz w:val="18"/>
          <w:lang w:val="en-US"/>
        </w:rPr>
      </w:pPr>
      <w:r w:rsidRPr="00D45A32">
        <w:rPr>
          <w:sz w:val="18"/>
          <w:lang w:val="en-US"/>
        </w:rPr>
        <w:t>Funding gap: The calculation of the funding gap (see IPCEI Communication paragraph 31) is based on numerous assumptions, such as the amount of eligible project costs, the planned sales figures and sales prices, or the approach for determining the residual value of investments. In principle, the figures given and the calculation methods and approaches in Chapter 6 are comprehensible.</w:t>
      </w:r>
    </w:p>
    <w:p w14:paraId="2AF90705" w14:textId="77777777" w:rsidR="00286F31" w:rsidRDefault="00286F31" w:rsidP="00286F31">
      <w:pPr>
        <w:pStyle w:val="BodyText"/>
        <w:spacing w:before="3" w:line="249" w:lineRule="auto"/>
        <w:ind w:left="313" w:right="106"/>
      </w:pPr>
      <w:r>
        <w:t>"Elaboration on Terms of the Funding Gap Questionnaire of the project portfolio through evidence such as proven market trends, market realities or pre-contracts with clients. The funding gap represents a cap on the grant, in addition to the maximum eligible costs and the grant applied for. For instructions on how to complete the Excel spreadsheet, please refer to the document "Guidance on Funding Gap from COM", which can also be found in the outline tool.</w:t>
      </w:r>
    </w:p>
    <w:p w14:paraId="65C27C19" w14:textId="04F71275" w:rsidR="00286F31" w:rsidRPr="00286F31" w:rsidRDefault="00286F31">
      <w:pPr>
        <w:pStyle w:val="CommentText"/>
        <w:rPr>
          <w:lang w:val="en-US"/>
        </w:rPr>
      </w:pPr>
    </w:p>
  </w:comment>
  <w:comment w:id="686" w:author="Author" w:initials="A">
    <w:p w14:paraId="6310405C" w14:textId="77777777" w:rsidR="000B1244" w:rsidRDefault="000B1244">
      <w:pPr>
        <w:pStyle w:val="CommentText"/>
      </w:pPr>
      <w:r>
        <w:rPr>
          <w:rStyle w:val="CommentReference"/>
        </w:rPr>
        <w:annotationRef/>
      </w:r>
      <w:r>
        <w:t>Evaluation criterion:</w:t>
      </w:r>
    </w:p>
    <w:p w14:paraId="0181E79C" w14:textId="77777777" w:rsidR="000B1244" w:rsidRPr="00D45A32" w:rsidRDefault="000B1244" w:rsidP="005D5883">
      <w:pPr>
        <w:pStyle w:val="ListParagraph"/>
        <w:widowControl w:val="0"/>
        <w:numPr>
          <w:ilvl w:val="0"/>
          <w:numId w:val="29"/>
        </w:numPr>
        <w:tabs>
          <w:tab w:val="left" w:pos="314"/>
        </w:tabs>
        <w:autoSpaceDE w:val="0"/>
        <w:autoSpaceDN w:val="0"/>
        <w:spacing w:before="61" w:line="249" w:lineRule="auto"/>
        <w:ind w:left="313" w:right="105" w:hanging="171"/>
        <w:contextualSpacing w:val="0"/>
        <w:jc w:val="both"/>
        <w:rPr>
          <w:sz w:val="18"/>
          <w:lang w:val="en-US"/>
        </w:rPr>
      </w:pPr>
      <w:r w:rsidRPr="00D45A32">
        <w:rPr>
          <w:sz w:val="18"/>
          <w:lang w:val="en-US"/>
        </w:rPr>
        <w:t>In Chapter 7 "Limitation of distortion of competition and trade" of the project portfolio, it must be explained, among other things, how the project will fit into a future market constellation, which competitors are expected, especially within the European Union, and whether they are already suffering a disadvantage as a result of state aid to your project. A competitor would suffer such a disadvantage, for example, if perceptible activities in this business field already exist but no aid is granted.</w:t>
      </w:r>
    </w:p>
    <w:p w14:paraId="43BA0830" w14:textId="05031A2F" w:rsidR="000B1244" w:rsidRPr="00D45A32" w:rsidRDefault="000B1244">
      <w:pPr>
        <w:pStyle w:val="CommentText"/>
        <w:rPr>
          <w:lang w:val="en-US"/>
        </w:rPr>
      </w:pPr>
    </w:p>
  </w:comment>
  <w:comment w:id="689" w:author="Author" w:initials="A">
    <w:p w14:paraId="0F214258" w14:textId="22AF2A90" w:rsidR="5BE342BE" w:rsidRPr="00D45A32" w:rsidRDefault="5BE342BE" w:rsidP="5BE342BE">
      <w:pPr>
        <w:pStyle w:val="CommentText"/>
        <w:rPr>
          <w:lang w:val="en-US"/>
        </w:rPr>
      </w:pPr>
      <w:r w:rsidRPr="00D45A32">
        <w:rPr>
          <w:lang w:val="en-US"/>
        </w:rPr>
        <w:t xml:space="preserve">[Mention was removed] I suggest moving this to chapter 7. </w:t>
      </w:r>
      <w:r>
        <w:rPr>
          <w:rStyle w:val="CommentReference"/>
        </w:rPr>
        <w:annotationRef/>
      </w:r>
    </w:p>
    <w:p w14:paraId="33B2D6D4" w14:textId="3F701F89" w:rsidR="5BE342BE" w:rsidRPr="00D45A32" w:rsidRDefault="5BE342BE" w:rsidP="5BE342BE">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5C275" w15:done="0"/>
  <w15:commentEx w15:paraId="0A751B57" w15:done="0"/>
  <w15:commentEx w15:paraId="4DB269A5" w15:done="1"/>
  <w15:commentEx w15:paraId="0092FE44" w15:paraIdParent="4DB269A5" w15:done="1"/>
  <w15:commentEx w15:paraId="0506FD82" w15:done="0"/>
  <w15:commentEx w15:paraId="10E9E7B3" w15:done="1"/>
  <w15:commentEx w15:paraId="3826B07B" w15:done="1"/>
  <w15:commentEx w15:paraId="6ED34C1F" w15:done="0"/>
  <w15:commentEx w15:paraId="3DB29BF4" w15:done="0"/>
  <w15:commentEx w15:paraId="20FB3DF4" w15:done="0"/>
  <w15:commentEx w15:paraId="0BADC1BC" w15:done="0"/>
  <w15:commentEx w15:paraId="1F5BE204" w15:done="0"/>
  <w15:commentEx w15:paraId="435435F0" w15:done="0"/>
  <w15:commentEx w15:paraId="13352DEA" w15:done="0"/>
  <w15:commentEx w15:paraId="14F17331" w15:done="1"/>
  <w15:commentEx w15:paraId="72D4425E" w15:paraIdParent="14F17331" w15:done="1"/>
  <w15:commentEx w15:paraId="745A00F1" w15:done="0"/>
  <w15:commentEx w15:paraId="56F11889" w15:done="0"/>
  <w15:commentEx w15:paraId="738E2C0A" w15:done="0"/>
  <w15:commentEx w15:paraId="303C6189" w15:done="0"/>
  <w15:commentEx w15:paraId="17769FCF" w15:done="0"/>
  <w15:commentEx w15:paraId="3CDD9646" w15:done="0"/>
  <w15:commentEx w15:paraId="1BDADF9D" w15:done="0"/>
  <w15:commentEx w15:paraId="36C137E4" w15:done="0"/>
  <w15:commentEx w15:paraId="599676CB" w15:done="0"/>
  <w15:commentEx w15:paraId="2D8A05F6" w15:done="0"/>
  <w15:commentEx w15:paraId="7E2393BF" w15:done="0"/>
  <w15:commentEx w15:paraId="231389EF" w15:done="0"/>
  <w15:commentEx w15:paraId="7CF88B5A" w15:done="0"/>
  <w15:commentEx w15:paraId="6EF9AD63" w15:done="0"/>
  <w15:commentEx w15:paraId="3F9F47F4" w15:done="0"/>
  <w15:commentEx w15:paraId="5C9822F9" w15:done="0"/>
  <w15:commentEx w15:paraId="1988789C" w15:done="0"/>
  <w15:commentEx w15:paraId="36AF8113" w15:done="0"/>
  <w15:commentEx w15:paraId="05F781BC" w15:done="0"/>
  <w15:commentEx w15:paraId="0338B5E2" w15:done="0"/>
  <w15:commentEx w15:paraId="31A65580" w15:done="0"/>
  <w15:commentEx w15:paraId="552AE465" w15:done="0"/>
  <w15:commentEx w15:paraId="65F1ADDC" w15:done="0"/>
  <w15:commentEx w15:paraId="03A7C0B8" w15:done="0"/>
  <w15:commentEx w15:paraId="4F49E9C9" w15:done="0"/>
  <w15:commentEx w15:paraId="14F08045" w15:done="0"/>
  <w15:commentEx w15:paraId="56BB46FB" w15:done="0"/>
  <w15:commentEx w15:paraId="1AE35025" w15:done="0"/>
  <w15:commentEx w15:paraId="2E2DC9F8" w15:done="0"/>
  <w15:commentEx w15:paraId="2DA9FC7F" w15:done="0"/>
  <w15:commentEx w15:paraId="6D485FF6" w15:done="0"/>
  <w15:commentEx w15:paraId="0C9659AE" w15:done="0"/>
  <w15:commentEx w15:paraId="02D4FB71" w15:done="0"/>
  <w15:commentEx w15:paraId="3FBEC5D7" w15:done="0"/>
  <w15:commentEx w15:paraId="14B88DE5" w15:done="0"/>
  <w15:commentEx w15:paraId="6F395512" w15:done="0"/>
  <w15:commentEx w15:paraId="058184C2" w15:done="0"/>
  <w15:commentEx w15:paraId="54CECBA2" w15:done="0"/>
  <w15:commentEx w15:paraId="1C66F8CB" w15:done="0"/>
  <w15:commentEx w15:paraId="1169A15C" w15:done="0"/>
  <w15:commentEx w15:paraId="30656728" w15:done="0"/>
  <w15:commentEx w15:paraId="35634FA6" w15:done="0"/>
  <w15:commentEx w15:paraId="3DF36D38" w15:done="0"/>
  <w15:commentEx w15:paraId="3EB1D5FC" w15:done="0"/>
  <w15:commentEx w15:paraId="476AF9D1" w15:done="0"/>
  <w15:commentEx w15:paraId="50DA9096" w15:done="0"/>
  <w15:commentEx w15:paraId="57BF3C31" w15:done="0"/>
  <w15:commentEx w15:paraId="5E750009" w15:paraIdParent="57BF3C31" w15:done="0"/>
  <w15:commentEx w15:paraId="23E73E1A" w15:done="0"/>
  <w15:commentEx w15:paraId="56B576DC" w15:done="0"/>
  <w15:commentEx w15:paraId="4C2B3D25" w15:done="0"/>
  <w15:commentEx w15:paraId="31D5A06A" w15:done="0"/>
  <w15:commentEx w15:paraId="6B77D287" w15:done="0"/>
  <w15:commentEx w15:paraId="65C27C19" w15:done="0"/>
  <w15:commentEx w15:paraId="43BA0830" w15:done="0"/>
  <w15:commentEx w15:paraId="33B2D6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5C275" w16cid:durableId="24EEF0C2"/>
  <w16cid:commentId w16cid:paraId="0A751B57" w16cid:durableId="24EEF20C"/>
  <w16cid:commentId w16cid:paraId="4DB269A5" w16cid:durableId="0CE663E3"/>
  <w16cid:commentId w16cid:paraId="0092FE44" w16cid:durableId="5DF104C2"/>
  <w16cid:commentId w16cid:paraId="0506FD82" w16cid:durableId="24EEF076"/>
  <w16cid:commentId w16cid:paraId="10E9E7B3" w16cid:durableId="24EED5E6"/>
  <w16cid:commentId w16cid:paraId="3826B07B" w16cid:durableId="439EDCA3"/>
  <w16cid:commentId w16cid:paraId="6ED34C1F" w16cid:durableId="24EEF007"/>
  <w16cid:commentId w16cid:paraId="3DB29BF4" w16cid:durableId="24F817F9"/>
  <w16cid:commentId w16cid:paraId="20FB3DF4" w16cid:durableId="24EEF02A"/>
  <w16cid:commentId w16cid:paraId="0BADC1BC" w16cid:durableId="24F86492"/>
  <w16cid:commentId w16cid:paraId="1F5BE204" w16cid:durableId="24EEF043"/>
  <w16cid:commentId w16cid:paraId="435435F0" w16cid:durableId="2DCFF090"/>
  <w16cid:commentId w16cid:paraId="13352DEA" w16cid:durableId="24EEF1CB"/>
  <w16cid:commentId w16cid:paraId="14F17331" w16cid:durableId="1904404A"/>
  <w16cid:commentId w16cid:paraId="72D4425E" w16cid:durableId="24EEEEC4"/>
  <w16cid:commentId w16cid:paraId="745A00F1" w16cid:durableId="24EEF05E"/>
  <w16cid:commentId w16cid:paraId="56F11889" w16cid:durableId="3EFD0084"/>
  <w16cid:commentId w16cid:paraId="738E2C0A" w16cid:durableId="24E636BE"/>
  <w16cid:commentId w16cid:paraId="303C6189" w16cid:durableId="24E636D9"/>
  <w16cid:commentId w16cid:paraId="17769FCF" w16cid:durableId="24E63732"/>
  <w16cid:commentId w16cid:paraId="3CDD9646" w16cid:durableId="24E636F4"/>
  <w16cid:commentId w16cid:paraId="1BDADF9D" w16cid:durableId="24E6373D"/>
  <w16cid:commentId w16cid:paraId="36C137E4" w16cid:durableId="24E637FE"/>
  <w16cid:commentId w16cid:paraId="599676CB" w16cid:durableId="4D542185"/>
  <w16cid:commentId w16cid:paraId="2D8A05F6" w16cid:durableId="24E63876"/>
  <w16cid:commentId w16cid:paraId="7E2393BF" w16cid:durableId="30E43A14"/>
  <w16cid:commentId w16cid:paraId="231389EF" w16cid:durableId="24E63923"/>
  <w16cid:commentId w16cid:paraId="7CF88B5A" w16cid:durableId="0FF0C6CD"/>
  <w16cid:commentId w16cid:paraId="6EF9AD63" w16cid:durableId="12ABBEBB"/>
  <w16cid:commentId w16cid:paraId="3F9F47F4" w16cid:durableId="24E63A4E"/>
  <w16cid:commentId w16cid:paraId="5C9822F9" w16cid:durableId="24E63A13"/>
  <w16cid:commentId w16cid:paraId="1988789C" w16cid:durableId="635731B0"/>
  <w16cid:commentId w16cid:paraId="36AF8113" w16cid:durableId="24E63BF9"/>
  <w16cid:commentId w16cid:paraId="05F781BC" w16cid:durableId="24E63C61"/>
  <w16cid:commentId w16cid:paraId="0338B5E2" w16cid:durableId="24E63C86"/>
  <w16cid:commentId w16cid:paraId="31A65580" w16cid:durableId="24E63CA9"/>
  <w16cid:commentId w16cid:paraId="552AE465" w16cid:durableId="24E63CBE"/>
  <w16cid:commentId w16cid:paraId="65F1ADDC" w16cid:durableId="24EA118C"/>
  <w16cid:commentId w16cid:paraId="03A7C0B8" w16cid:durableId="24EA10B1"/>
  <w16cid:commentId w16cid:paraId="4F49E9C9" w16cid:durableId="24EEF11B"/>
  <w16cid:commentId w16cid:paraId="14F08045" w16cid:durableId="4E98DF07"/>
  <w16cid:commentId w16cid:paraId="56BB46FB" w16cid:durableId="7FAC65A4"/>
  <w16cid:commentId w16cid:paraId="1AE35025" w16cid:durableId="24EEF13E"/>
  <w16cid:commentId w16cid:paraId="2E2DC9F8" w16cid:durableId="24E48A33"/>
  <w16cid:commentId w16cid:paraId="2DA9FC7F" w16cid:durableId="24E48AFC"/>
  <w16cid:commentId w16cid:paraId="6D485FF6" w16cid:durableId="24E48BBB"/>
  <w16cid:commentId w16cid:paraId="0C9659AE" w16cid:durableId="24E48C6A"/>
  <w16cid:commentId w16cid:paraId="02D4FB71" w16cid:durableId="24E9B212"/>
  <w16cid:commentId w16cid:paraId="3FBEC5D7" w16cid:durableId="24E48CB9"/>
  <w16cid:commentId w16cid:paraId="14B88DE5" w16cid:durableId="24E48D2A"/>
  <w16cid:commentId w16cid:paraId="6F395512" w16cid:durableId="24E48EAE"/>
  <w16cid:commentId w16cid:paraId="058184C2" w16cid:durableId="24E48F0F"/>
  <w16cid:commentId w16cid:paraId="54CECBA2" w16cid:durableId="24E496DA"/>
  <w16cid:commentId w16cid:paraId="1C66F8CB" w16cid:durableId="24E4974E"/>
  <w16cid:commentId w16cid:paraId="1169A15C" w16cid:durableId="6A4E735D"/>
  <w16cid:commentId w16cid:paraId="30656728" w16cid:durableId="3E641D0F"/>
  <w16cid:commentId w16cid:paraId="35634FA6" w16cid:durableId="24E497B7"/>
  <w16cid:commentId w16cid:paraId="3DF36D38" w16cid:durableId="24E497DE"/>
  <w16cid:commentId w16cid:paraId="3EB1D5FC" w16cid:durableId="24E4982C"/>
  <w16cid:commentId w16cid:paraId="476AF9D1" w16cid:durableId="24E498A9"/>
  <w16cid:commentId w16cid:paraId="50DA9096" w16cid:durableId="4FAB13EE"/>
  <w16cid:commentId w16cid:paraId="57BF3C31" w16cid:durableId="24E4994D"/>
  <w16cid:commentId w16cid:paraId="5E750009" w16cid:durableId="296EC71A"/>
  <w16cid:commentId w16cid:paraId="23E73E1A" w16cid:durableId="24EEF097"/>
  <w16cid:commentId w16cid:paraId="56B576DC" w16cid:durableId="24F7370B"/>
  <w16cid:commentId w16cid:paraId="4C2B3D25" w16cid:durableId="68FD7467"/>
  <w16cid:commentId w16cid:paraId="31D5A06A" w16cid:durableId="28131DA1"/>
  <w16cid:commentId w16cid:paraId="6B77D287" w16cid:durableId="7C551285"/>
  <w16cid:commentId w16cid:paraId="65C27C19" w16cid:durableId="24EEF1A4"/>
  <w16cid:commentId w16cid:paraId="43BA0830" w16cid:durableId="24EEF185"/>
  <w16cid:commentId w16cid:paraId="33B2D6D4" w16cid:durableId="220A5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69283" w14:textId="77777777" w:rsidR="002534B8" w:rsidRDefault="002534B8" w:rsidP="00D50C60">
      <w:r>
        <w:separator/>
      </w:r>
    </w:p>
  </w:endnote>
  <w:endnote w:type="continuationSeparator" w:id="0">
    <w:p w14:paraId="524BA3CE" w14:textId="77777777" w:rsidR="002534B8" w:rsidRDefault="002534B8" w:rsidP="00D50C60">
      <w:r>
        <w:continuationSeparator/>
      </w:r>
    </w:p>
  </w:endnote>
  <w:endnote w:type="continuationNotice" w:id="1">
    <w:p w14:paraId="0AB63EA4" w14:textId="77777777" w:rsidR="002534B8" w:rsidRDefault="002534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7646"/>
      <w:docPartObj>
        <w:docPartGallery w:val="Page Numbers (Bottom of Page)"/>
        <w:docPartUnique/>
      </w:docPartObj>
    </w:sdtPr>
    <w:sdtEndPr/>
    <w:sdtContent>
      <w:p w14:paraId="44449B24" w14:textId="73066159" w:rsidR="00A26678" w:rsidRDefault="00A26678">
        <w:pPr>
          <w:pStyle w:val="Footer"/>
          <w:jc w:val="center"/>
        </w:pPr>
        <w:r>
          <w:fldChar w:fldCharType="begin"/>
        </w:r>
        <w:r>
          <w:instrText>PAGE   \* MERGEFORMAT</w:instrText>
        </w:r>
        <w:r>
          <w:fldChar w:fldCharType="separate"/>
        </w:r>
        <w:r w:rsidR="00330C14">
          <w:rPr>
            <w:noProof/>
          </w:rPr>
          <w:t>8</w:t>
        </w:r>
        <w:r>
          <w:fldChar w:fldCharType="end"/>
        </w:r>
      </w:p>
    </w:sdtContent>
  </w:sdt>
  <w:p w14:paraId="170086CD" w14:textId="77777777" w:rsidR="00A26678" w:rsidRDefault="00A26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A8CF1" w14:textId="77777777" w:rsidR="002534B8" w:rsidRDefault="002534B8" w:rsidP="00D50C60">
      <w:r>
        <w:separator/>
      </w:r>
    </w:p>
  </w:footnote>
  <w:footnote w:type="continuationSeparator" w:id="0">
    <w:p w14:paraId="249B0B4D" w14:textId="77777777" w:rsidR="002534B8" w:rsidRDefault="002534B8" w:rsidP="00D50C60">
      <w:r>
        <w:continuationSeparator/>
      </w:r>
    </w:p>
  </w:footnote>
  <w:footnote w:type="continuationNotice" w:id="1">
    <w:p w14:paraId="7B2FFBC2" w14:textId="77777777" w:rsidR="002534B8" w:rsidRDefault="002534B8">
      <w:pPr>
        <w:spacing w:line="240" w:lineRule="auto"/>
      </w:pPr>
    </w:p>
  </w:footnote>
  <w:footnote w:id="2">
    <w:p w14:paraId="260A76F0" w14:textId="7791D575" w:rsidR="005D5883" w:rsidRPr="005D5883" w:rsidRDefault="005D5883" w:rsidP="00EB07BA">
      <w:pPr>
        <w:pStyle w:val="FootnoteText"/>
        <w:ind w:left="0" w:firstLine="0"/>
        <w:rPr>
          <w:lang w:val="en-US"/>
        </w:rPr>
      </w:pPr>
    </w:p>
  </w:footnote>
  <w:footnote w:id="3">
    <w:p w14:paraId="357B7FE1" w14:textId="77777777" w:rsidR="008C42C3" w:rsidRPr="00D27247" w:rsidRDefault="008C42C3" w:rsidP="008C42C3">
      <w:pPr>
        <w:pStyle w:val="FootnoteText"/>
        <w:rPr>
          <w:lang w:val="en-US"/>
        </w:rPr>
      </w:pPr>
      <w:ins w:id="62" w:author="Author">
        <w:r>
          <w:rPr>
            <w:rStyle w:val="FootnoteReference"/>
          </w:rPr>
          <w:footnoteRef/>
        </w:r>
        <w:r w:rsidRPr="00D45A32">
          <w:rPr>
            <w:lang w:val="en-US"/>
          </w:rPr>
          <w:t xml:space="preserve"> Mr. Breton on behalf of the EC during </w:t>
        </w:r>
        <w:r>
          <w:rPr>
            <w:lang w:val="en-US"/>
          </w:rPr>
          <w:t xml:space="preserve">EC – EP dialogue (July 2021)- </w:t>
        </w:r>
        <w:r w:rsidRPr="005E48B7">
          <w:rPr>
            <w:lang w:val="en-US"/>
          </w:rPr>
          <w:t>https://www.europarl.europa.eu/doceo/document/E-9-2021-001329-ASW_EN.html</w:t>
        </w:r>
      </w:ins>
    </w:p>
  </w:footnote>
  <w:footnote w:id="4">
    <w:p w14:paraId="130A9BF0" w14:textId="77777777" w:rsidR="0037095E" w:rsidRPr="00D45A32" w:rsidRDefault="0037095E" w:rsidP="0037095E">
      <w:pPr>
        <w:pStyle w:val="FootnoteText"/>
        <w:rPr>
          <w:ins w:id="97" w:author="Author"/>
          <w:lang w:val="en-US"/>
        </w:rPr>
      </w:pPr>
      <w:ins w:id="98" w:author="Author">
        <w:r>
          <w:rPr>
            <w:rStyle w:val="FootnoteReference"/>
          </w:rPr>
          <w:footnoteRef/>
        </w:r>
        <w:r w:rsidRPr="00D45A32">
          <w:rPr>
            <w:lang w:val="en-US"/>
          </w:rPr>
          <w:t xml:space="preserve"> MoU on Open RAN - </w:t>
        </w:r>
        <w:r>
          <w:fldChar w:fldCharType="begin"/>
        </w:r>
        <w:r w:rsidRPr="00D45A32">
          <w:rPr>
            <w:lang w:val="en-US"/>
          </w:rPr>
          <w:instrText xml:space="preserve"> HYPERLINK "https://www.telekom.com/resource/blob/616236/3877d4b4e8b474646a7a49d67f4bdbe3/dl-210120-oran-memorandum-of-understanding-data.pdf" </w:instrText>
        </w:r>
        <w:r>
          <w:fldChar w:fldCharType="separate"/>
        </w:r>
        <w:r w:rsidRPr="00D45A32">
          <w:rPr>
            <w:rStyle w:val="Hyperlink"/>
            <w:lang w:val="en-US"/>
          </w:rPr>
          <w:t>https://www.telekom.com/resource/blob/616236/3877d4b4e8b474646a7a49d67f4bdbe3/dl-210120-oran-memorandum-of-understanding-data.pdf</w:t>
        </w:r>
        <w:r>
          <w:fldChar w:fldCharType="end"/>
        </w:r>
        <w:r w:rsidRPr="00D45A32">
          <w:rPr>
            <w:lang w:val="en-US"/>
          </w:rPr>
          <w:t xml:space="preserve"> </w:t>
        </w:r>
      </w:ins>
    </w:p>
  </w:footnote>
  <w:footnote w:id="5">
    <w:p w14:paraId="190D13AB" w14:textId="77777777" w:rsidR="0037095E" w:rsidRPr="00D45A32" w:rsidRDefault="0037095E" w:rsidP="0037095E">
      <w:pPr>
        <w:pStyle w:val="FootnoteText"/>
        <w:rPr>
          <w:ins w:id="102" w:author="Author"/>
          <w:lang w:val="en-US"/>
        </w:rPr>
      </w:pPr>
      <w:ins w:id="103" w:author="Author">
        <w:r>
          <w:rPr>
            <w:rStyle w:val="FootnoteReference"/>
          </w:rPr>
          <w:footnoteRef/>
        </w:r>
        <w:r w:rsidRPr="00D45A32">
          <w:rPr>
            <w:lang w:val="en-US"/>
          </w:rPr>
          <w:t xml:space="preserve"> Technical Priorities for Open RAN - </w:t>
        </w:r>
        <w:r>
          <w:fldChar w:fldCharType="begin"/>
        </w:r>
        <w:r w:rsidRPr="00D45A32">
          <w:rPr>
            <w:lang w:val="en-US"/>
          </w:rPr>
          <w:instrText xml:space="preserve"> HYPERLINK "https://www.telekom.com/resource/blob/626950/cf3e46557c3d6738a82eb243cd24a0e1/dl-open-ran-priorities-data.pdf" </w:instrText>
        </w:r>
        <w:r>
          <w:fldChar w:fldCharType="separate"/>
        </w:r>
        <w:r w:rsidRPr="00D45A32">
          <w:rPr>
            <w:rStyle w:val="Hyperlink"/>
            <w:lang w:val="en-US"/>
          </w:rPr>
          <w:t>https://www.telekom.com/resource/blob/626950/cf3e46557c3d6738a82eb243cd24a0e1/dl-open-ran-priorities-data.pdf</w:t>
        </w:r>
        <w:r>
          <w:fldChar w:fldCharType="end"/>
        </w:r>
        <w:r w:rsidRPr="00D45A32">
          <w:rPr>
            <w:lang w:val="en-US"/>
          </w:rPr>
          <w:t xml:space="preserve"> </w:t>
        </w:r>
      </w:ins>
    </w:p>
  </w:footnote>
  <w:footnote w:id="6">
    <w:p w14:paraId="25B8338E" w14:textId="77777777" w:rsidR="0037095E" w:rsidRPr="00D45A32" w:rsidRDefault="0037095E" w:rsidP="0037095E">
      <w:pPr>
        <w:pStyle w:val="FootnoteText"/>
        <w:rPr>
          <w:ins w:id="112" w:author="Author"/>
          <w:lang w:val="en-US"/>
        </w:rPr>
      </w:pPr>
      <w:ins w:id="113" w:author="Author">
        <w:r>
          <w:rPr>
            <w:rStyle w:val="FootnoteReference"/>
          </w:rPr>
          <w:footnoteRef/>
        </w:r>
        <w:r w:rsidRPr="00D45A32">
          <w:rPr>
            <w:lang w:val="en-US"/>
          </w:rPr>
          <w:t xml:space="preserve"> </w:t>
        </w:r>
        <w:r>
          <w:fldChar w:fldCharType="begin"/>
        </w:r>
        <w:r w:rsidRPr="00D45A32">
          <w:rPr>
            <w:lang w:val="en-US"/>
          </w:rPr>
          <w:instrText xml:space="preserve"> HYPERLINK "https://www.vodafone.com/news/press-release/vodafone-europe-first-commercial-open-ran-network" </w:instrText>
        </w:r>
        <w:r>
          <w:fldChar w:fldCharType="separate"/>
        </w:r>
        <w:r w:rsidRPr="00D45A32">
          <w:rPr>
            <w:rStyle w:val="Hyperlink"/>
            <w:lang w:val="en-US"/>
          </w:rPr>
          <w:t>https://www.vodafone.com/news/press-release/vodafone-europe-first-commercial-open-ran-network</w:t>
        </w:r>
        <w:r>
          <w:fldChar w:fldCharType="end"/>
        </w:r>
        <w:r w:rsidRPr="00D45A32">
          <w:rPr>
            <w:lang w:val="en-US"/>
          </w:rPr>
          <w:t xml:space="preserve"> </w:t>
        </w:r>
      </w:ins>
    </w:p>
  </w:footnote>
  <w:footnote w:id="7">
    <w:p w14:paraId="269E9D6A" w14:textId="77777777" w:rsidR="0037095E" w:rsidRPr="00D45A32" w:rsidRDefault="0037095E" w:rsidP="0037095E">
      <w:pPr>
        <w:pStyle w:val="FootnoteText"/>
        <w:rPr>
          <w:ins w:id="114" w:author="Author"/>
          <w:lang w:val="en-US"/>
        </w:rPr>
      </w:pPr>
      <w:ins w:id="115" w:author="Author">
        <w:r>
          <w:rPr>
            <w:rStyle w:val="FootnoteReference"/>
          </w:rPr>
          <w:footnoteRef/>
        </w:r>
        <w:r w:rsidRPr="00D45A32">
          <w:rPr>
            <w:lang w:val="en-US"/>
          </w:rPr>
          <w:t xml:space="preserve"> https://www.rcrwireless.com/20210805/open_ran/germa-telco-selects-rakuten-oran-deployment</w:t>
        </w:r>
      </w:ins>
    </w:p>
  </w:footnote>
  <w:footnote w:id="8">
    <w:p w14:paraId="2E09A248" w14:textId="77777777" w:rsidR="0037095E" w:rsidRPr="00D45A32" w:rsidRDefault="0037095E" w:rsidP="0037095E">
      <w:pPr>
        <w:pStyle w:val="FootnoteText"/>
        <w:rPr>
          <w:ins w:id="120" w:author="Author"/>
          <w:lang w:val="en-US"/>
        </w:rPr>
      </w:pPr>
      <w:ins w:id="121" w:author="Author">
        <w:r>
          <w:rPr>
            <w:rStyle w:val="FootnoteReference"/>
          </w:rPr>
          <w:footnoteRef/>
        </w:r>
        <w:r w:rsidRPr="00D45A32">
          <w:rPr>
            <w:lang w:val="en-US"/>
          </w:rPr>
          <w:t xml:space="preserve"> </w:t>
        </w:r>
        <w:r>
          <w:fldChar w:fldCharType="begin"/>
        </w:r>
        <w:r w:rsidRPr="00D45A32">
          <w:rPr>
            <w:lang w:val="en-US"/>
          </w:rPr>
          <w:instrText xml:space="preserve"> HYPERLINK "https://www.whitehouse.gov/briefing-room/statements-releases/2021/04/16/fact-sheet-u-s-japan-competitiveness-and-resilience-core-partnership/" </w:instrText>
        </w:r>
        <w:r>
          <w:fldChar w:fldCharType="separate"/>
        </w:r>
        <w:r w:rsidRPr="00D45A32">
          <w:rPr>
            <w:rStyle w:val="Hyperlink"/>
            <w:lang w:val="en-US"/>
          </w:rPr>
          <w:t>https://www.whitehouse.gov/briefing-room/statements-releases/2021/04/16/fact-sheet-u-s-japan-competitiveness-and-resilience-core-partnership/</w:t>
        </w:r>
        <w:r>
          <w:fldChar w:fldCharType="end"/>
        </w:r>
        <w:r w:rsidRPr="00D45A32">
          <w:rPr>
            <w:lang w:val="en-US"/>
          </w:rPr>
          <w:t xml:space="preserve"> </w:t>
        </w:r>
      </w:ins>
    </w:p>
  </w:footnote>
  <w:footnote w:id="9">
    <w:p w14:paraId="42A37587" w14:textId="77777777" w:rsidR="0037095E" w:rsidRPr="00D45A32" w:rsidRDefault="0037095E" w:rsidP="0037095E">
      <w:pPr>
        <w:pStyle w:val="FootnoteText"/>
        <w:rPr>
          <w:ins w:id="122" w:author="Author"/>
          <w:lang w:val="en-US"/>
        </w:rPr>
      </w:pPr>
      <w:ins w:id="123" w:author="Author">
        <w:r>
          <w:rPr>
            <w:rStyle w:val="FootnoteReference"/>
          </w:rPr>
          <w:footnoteRef/>
        </w:r>
        <w:r w:rsidRPr="00D45A32">
          <w:rPr>
            <w:lang w:val="en-US"/>
          </w:rPr>
          <w:t xml:space="preserve"> </w:t>
        </w:r>
        <w:r>
          <w:fldChar w:fldCharType="begin"/>
        </w:r>
        <w:r w:rsidRPr="00D45A32">
          <w:rPr>
            <w:lang w:val="en-US"/>
          </w:rPr>
          <w:instrText xml:space="preserve"> HYPERLINK "https://www.whitehouse.gov/briefing-room/statements-releases/2021/05/21/fact-sheet-united-states-republic-of-korea-partnership/" </w:instrText>
        </w:r>
        <w:r>
          <w:fldChar w:fldCharType="separate"/>
        </w:r>
        <w:r w:rsidRPr="00D45A32">
          <w:rPr>
            <w:rStyle w:val="Hyperlink"/>
            <w:lang w:val="en-US"/>
          </w:rPr>
          <w:t>https://www.whitehouse.gov/briefing-room/statements-releases/2021/05/21/fact-sheet-united-states-republic-of-korea-partnership/</w:t>
        </w:r>
        <w:r>
          <w:fldChar w:fldCharType="end"/>
        </w:r>
        <w:r w:rsidRPr="00D45A32">
          <w:rPr>
            <w:lang w:val="en-US"/>
          </w:rPr>
          <w:t xml:space="preserve"> </w:t>
        </w:r>
      </w:ins>
    </w:p>
  </w:footnote>
  <w:footnote w:id="10">
    <w:p w14:paraId="13E09FED" w14:textId="77777777" w:rsidR="0037095E" w:rsidRPr="00D45A32" w:rsidRDefault="0037095E" w:rsidP="0037095E">
      <w:pPr>
        <w:pStyle w:val="FootnoteText"/>
        <w:rPr>
          <w:ins w:id="130" w:author="Author"/>
          <w:lang w:val="en-US"/>
        </w:rPr>
      </w:pPr>
      <w:ins w:id="131" w:author="Author">
        <w:r>
          <w:rPr>
            <w:rStyle w:val="FootnoteReference"/>
          </w:rPr>
          <w:footnoteRef/>
        </w:r>
        <w:r w:rsidRPr="00D45A32">
          <w:rPr>
            <w:lang w:val="en-US"/>
          </w:rPr>
          <w:t xml:space="preserve"> </w:t>
        </w:r>
        <w:r>
          <w:fldChar w:fldCharType="begin"/>
        </w:r>
        <w:r w:rsidRPr="00D45A32">
          <w:rPr>
            <w:lang w:val="en-US"/>
          </w:rPr>
          <w:instrText xml:space="preserve"> HYPERLINK "https://ecfsapi.fcc.gov/file/1042871504579/AT%26T%20Comments%20to%20FCC%20NOI%20(04.28.21).pdf" </w:instrText>
        </w:r>
        <w:r>
          <w:fldChar w:fldCharType="separate"/>
        </w:r>
        <w:r w:rsidRPr="00D45A32">
          <w:rPr>
            <w:rStyle w:val="Hyperlink"/>
            <w:lang w:val="en-US"/>
          </w:rPr>
          <w:t>https://ecfsapi.fcc.gov/file/1042871504579/AT%26T%20Comments%20to%20FCC%20NOI%20(04.28.21).pdf</w:t>
        </w:r>
        <w:r>
          <w:fldChar w:fldCharType="end"/>
        </w:r>
        <w:r w:rsidRPr="00D45A32">
          <w:rPr>
            <w:lang w:val="en-US"/>
          </w:rPr>
          <w:t xml:space="preserve"> </w:t>
        </w:r>
      </w:ins>
    </w:p>
  </w:footnote>
  <w:footnote w:id="11">
    <w:p w14:paraId="26762AFE" w14:textId="3B953506" w:rsidR="00A26678" w:rsidRPr="00FF51C7" w:rsidRDefault="00A26678" w:rsidP="00FF51C7">
      <w:pPr>
        <w:pStyle w:val="FootnoteText"/>
        <w:rPr>
          <w:lang w:val="en-US"/>
        </w:rPr>
      </w:pPr>
      <w:r>
        <w:rPr>
          <w:rStyle w:val="FootnoteReference"/>
        </w:rPr>
        <w:footnoteRef/>
      </w:r>
      <w:r w:rsidRPr="00EA378C">
        <w:rPr>
          <w:lang w:val="en-US"/>
        </w:rPr>
        <w:t xml:space="preserve">Reference to (g) in </w:t>
      </w:r>
      <w:r>
        <w:rPr>
          <w:lang w:val="en-US"/>
        </w:rPr>
        <w:t>the annex of the I</w:t>
      </w:r>
      <w:r w:rsidRPr="00EA378C">
        <w:rPr>
          <w:lang w:val="en-US"/>
        </w:rPr>
        <w:t>P</w:t>
      </w:r>
      <w:r>
        <w:rPr>
          <w:lang w:val="en-US"/>
        </w:rPr>
        <w:t>C</w:t>
      </w:r>
      <w:r w:rsidRPr="00EA378C">
        <w:rPr>
          <w:lang w:val="en-US"/>
        </w:rPr>
        <w:t xml:space="preserve">EI </w:t>
      </w:r>
      <w:r>
        <w:rPr>
          <w:lang w:val="en-US"/>
        </w:rPr>
        <w:t xml:space="preserve">communication from the </w:t>
      </w:r>
      <w:r w:rsidRPr="00EA378C">
        <w:rPr>
          <w:lang w:val="en-US"/>
        </w:rPr>
        <w:t>C</w:t>
      </w:r>
      <w:r>
        <w:rPr>
          <w:lang w:val="en-US"/>
        </w:rPr>
        <w:t>ommission (</w:t>
      </w:r>
      <w:r w:rsidRPr="00EA378C">
        <w:rPr>
          <w:lang w:val="en-US"/>
        </w:rPr>
        <w:t>2014/C 188/02)</w:t>
      </w:r>
    </w:p>
  </w:footnote>
  <w:footnote w:id="12">
    <w:p w14:paraId="6988DFD0" w14:textId="77777777" w:rsidR="006515A2" w:rsidRPr="00570EDA" w:rsidRDefault="006515A2" w:rsidP="006515A2">
      <w:pPr>
        <w:pStyle w:val="FootnoteText"/>
        <w:rPr>
          <w:ins w:id="353" w:author="Author"/>
          <w:lang w:val="en-GB"/>
        </w:rPr>
      </w:pPr>
      <w:ins w:id="354" w:author="Author">
        <w:r w:rsidRPr="00570EDA">
          <w:rPr>
            <w:rStyle w:val="FootnoteReference"/>
            <w:lang w:val="en-GB"/>
          </w:rPr>
          <w:footnoteRef/>
        </w:r>
        <w:r w:rsidRPr="00570EDA">
          <w:rPr>
            <w:lang w:val="en-GB"/>
          </w:rPr>
          <w:t xml:space="preserve"> IP licence can only be linked to potential patents either on recipes allowing to get a catalysis during the graphitization </w:t>
        </w:r>
        <w:r>
          <w:rPr>
            <w:lang w:val="en-GB"/>
          </w:rPr>
          <w:t>or</w:t>
        </w:r>
        <w:r w:rsidRPr="00570EDA">
          <w:rPr>
            <w:lang w:val="en-GB"/>
          </w:rPr>
          <w:t xml:space="preserve"> on </w:t>
        </w:r>
        <w:r>
          <w:rPr>
            <w:lang w:val="en-GB"/>
          </w:rPr>
          <w:t xml:space="preserve">process innovation </w:t>
        </w:r>
        <w:r w:rsidRPr="00570EDA">
          <w:rPr>
            <w:lang w:val="en-GB"/>
          </w:rPr>
          <w:t>during the thermal treatments</w:t>
        </w:r>
        <w:r>
          <w:rPr>
            <w:lang w:val="en-GB"/>
          </w:rPr>
          <w:t xml:space="preserve"> (baking &amp; graphitization)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F7E6" w14:textId="77777777" w:rsidR="00A26678" w:rsidRPr="00B55D32" w:rsidRDefault="00A26678">
    <w:pPr>
      <w:rPr>
        <w:lang w:val="en-US"/>
      </w:rPr>
    </w:pPr>
    <w:r w:rsidRPr="00B55D32">
      <w:rPr>
        <w:lang w:val="en-US"/>
      </w:rPr>
      <w:t xml:space="preserve">IPCEI on </w:t>
    </w:r>
    <w:r>
      <w:rPr>
        <w:lang w:val="en-US"/>
      </w:rPr>
      <w:t>Microelectronics and Connectivity</w:t>
    </w:r>
    <w:r>
      <w:ptab w:relativeTo="margin" w:alignment="center" w:leader="none"/>
    </w:r>
    <w:r w:rsidRPr="00212D87">
      <w:rPr>
        <w:lang w:val="en-US"/>
      </w:rPr>
      <w:tab/>
    </w:r>
    <w:r w:rsidRPr="00212D87">
      <w:rPr>
        <w:lang w:val="en-US"/>
      </w:rPr>
      <w:tab/>
    </w:r>
    <w:r w:rsidRPr="00212D87">
      <w:rPr>
        <w:lang w:val="en-US"/>
      </w:rPr>
      <w:tab/>
    </w:r>
    <w:r w:rsidRPr="00212D87">
      <w:rPr>
        <w:lang w:val="en-US"/>
      </w:rPr>
      <w:tab/>
    </w:r>
    <w:r w:rsidRPr="00FF51C7">
      <w:rPr>
        <w:lang w:val="en-US"/>
      </w:rPr>
      <w:t xml:space="preserve"> Confidential</w:t>
    </w:r>
    <w:r w:rsidRPr="00FF51C7">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4BB"/>
    <w:multiLevelType w:val="hybridMultilevel"/>
    <w:tmpl w:val="627E1BA4"/>
    <w:lvl w:ilvl="0" w:tplc="E9D4F9CC">
      <w:start w:val="1"/>
      <w:numFmt w:val="bullet"/>
      <w:lvlText w:val="·"/>
      <w:lvlJc w:val="left"/>
      <w:pPr>
        <w:ind w:left="720" w:hanging="360"/>
      </w:pPr>
      <w:rPr>
        <w:rFonts w:ascii="Symbol" w:hAnsi="Symbol" w:hint="default"/>
      </w:rPr>
    </w:lvl>
    <w:lvl w:ilvl="1" w:tplc="A17A6762">
      <w:start w:val="1"/>
      <w:numFmt w:val="bullet"/>
      <w:lvlText w:val="o"/>
      <w:lvlJc w:val="left"/>
      <w:pPr>
        <w:ind w:left="1440" w:hanging="360"/>
      </w:pPr>
      <w:rPr>
        <w:rFonts w:ascii="&quot;Courier New&quot;" w:hAnsi="&quot;Courier New&quot;" w:hint="default"/>
      </w:rPr>
    </w:lvl>
    <w:lvl w:ilvl="2" w:tplc="9E3AA0C2">
      <w:start w:val="1"/>
      <w:numFmt w:val="bullet"/>
      <w:lvlText w:val=""/>
      <w:lvlJc w:val="left"/>
      <w:pPr>
        <w:ind w:left="2160" w:hanging="360"/>
      </w:pPr>
      <w:rPr>
        <w:rFonts w:ascii="Wingdings" w:hAnsi="Wingdings" w:hint="default"/>
      </w:rPr>
    </w:lvl>
    <w:lvl w:ilvl="3" w:tplc="B9962814">
      <w:start w:val="1"/>
      <w:numFmt w:val="bullet"/>
      <w:lvlText w:val=""/>
      <w:lvlJc w:val="left"/>
      <w:pPr>
        <w:ind w:left="2880" w:hanging="360"/>
      </w:pPr>
      <w:rPr>
        <w:rFonts w:ascii="Symbol" w:hAnsi="Symbol" w:hint="default"/>
      </w:rPr>
    </w:lvl>
    <w:lvl w:ilvl="4" w:tplc="DBCEED6C">
      <w:start w:val="1"/>
      <w:numFmt w:val="bullet"/>
      <w:lvlText w:val="o"/>
      <w:lvlJc w:val="left"/>
      <w:pPr>
        <w:ind w:left="3600" w:hanging="360"/>
      </w:pPr>
      <w:rPr>
        <w:rFonts w:ascii="Courier New" w:hAnsi="Courier New" w:hint="default"/>
      </w:rPr>
    </w:lvl>
    <w:lvl w:ilvl="5" w:tplc="E66EB7B2">
      <w:start w:val="1"/>
      <w:numFmt w:val="bullet"/>
      <w:lvlText w:val=""/>
      <w:lvlJc w:val="left"/>
      <w:pPr>
        <w:ind w:left="4320" w:hanging="360"/>
      </w:pPr>
      <w:rPr>
        <w:rFonts w:ascii="Wingdings" w:hAnsi="Wingdings" w:hint="default"/>
      </w:rPr>
    </w:lvl>
    <w:lvl w:ilvl="6" w:tplc="BE72B318">
      <w:start w:val="1"/>
      <w:numFmt w:val="bullet"/>
      <w:lvlText w:val=""/>
      <w:lvlJc w:val="left"/>
      <w:pPr>
        <w:ind w:left="5040" w:hanging="360"/>
      </w:pPr>
      <w:rPr>
        <w:rFonts w:ascii="Symbol" w:hAnsi="Symbol" w:hint="default"/>
      </w:rPr>
    </w:lvl>
    <w:lvl w:ilvl="7" w:tplc="0D7E0E8C">
      <w:start w:val="1"/>
      <w:numFmt w:val="bullet"/>
      <w:lvlText w:val="o"/>
      <w:lvlJc w:val="left"/>
      <w:pPr>
        <w:ind w:left="5760" w:hanging="360"/>
      </w:pPr>
      <w:rPr>
        <w:rFonts w:ascii="Courier New" w:hAnsi="Courier New" w:hint="default"/>
      </w:rPr>
    </w:lvl>
    <w:lvl w:ilvl="8" w:tplc="963267D6">
      <w:start w:val="1"/>
      <w:numFmt w:val="bullet"/>
      <w:lvlText w:val=""/>
      <w:lvlJc w:val="left"/>
      <w:pPr>
        <w:ind w:left="6480" w:hanging="360"/>
      </w:pPr>
      <w:rPr>
        <w:rFonts w:ascii="Wingdings" w:hAnsi="Wingdings" w:hint="default"/>
      </w:rPr>
    </w:lvl>
  </w:abstractNum>
  <w:abstractNum w:abstractNumId="1" w15:restartNumberingAfterBreak="0">
    <w:nsid w:val="00F037EC"/>
    <w:multiLevelType w:val="hybridMultilevel"/>
    <w:tmpl w:val="E9A4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48F1"/>
    <w:multiLevelType w:val="hybridMultilevel"/>
    <w:tmpl w:val="FFFFFFFF"/>
    <w:lvl w:ilvl="0" w:tplc="0EFAE29A">
      <w:start w:val="1"/>
      <w:numFmt w:val="bullet"/>
      <w:lvlText w:val=""/>
      <w:lvlJc w:val="left"/>
      <w:pPr>
        <w:ind w:left="720" w:hanging="360"/>
      </w:pPr>
      <w:rPr>
        <w:rFonts w:ascii="Symbol" w:hAnsi="Symbol" w:hint="default"/>
      </w:rPr>
    </w:lvl>
    <w:lvl w:ilvl="1" w:tplc="D67CDFA4">
      <w:start w:val="1"/>
      <w:numFmt w:val="bullet"/>
      <w:lvlText w:val="o"/>
      <w:lvlJc w:val="left"/>
      <w:pPr>
        <w:ind w:left="1440" w:hanging="360"/>
      </w:pPr>
      <w:rPr>
        <w:rFonts w:ascii="Courier New" w:hAnsi="Courier New" w:hint="default"/>
      </w:rPr>
    </w:lvl>
    <w:lvl w:ilvl="2" w:tplc="12BE8920">
      <w:start w:val="1"/>
      <w:numFmt w:val="bullet"/>
      <w:lvlText w:val=""/>
      <w:lvlJc w:val="left"/>
      <w:pPr>
        <w:ind w:left="2160" w:hanging="360"/>
      </w:pPr>
      <w:rPr>
        <w:rFonts w:ascii="Wingdings" w:hAnsi="Wingdings" w:hint="default"/>
      </w:rPr>
    </w:lvl>
    <w:lvl w:ilvl="3" w:tplc="1A26AA02">
      <w:start w:val="1"/>
      <w:numFmt w:val="bullet"/>
      <w:lvlText w:val=""/>
      <w:lvlJc w:val="left"/>
      <w:pPr>
        <w:ind w:left="2880" w:hanging="360"/>
      </w:pPr>
      <w:rPr>
        <w:rFonts w:ascii="Symbol" w:hAnsi="Symbol" w:hint="default"/>
      </w:rPr>
    </w:lvl>
    <w:lvl w:ilvl="4" w:tplc="7EF86D26">
      <w:start w:val="1"/>
      <w:numFmt w:val="bullet"/>
      <w:lvlText w:val="o"/>
      <w:lvlJc w:val="left"/>
      <w:pPr>
        <w:ind w:left="3600" w:hanging="360"/>
      </w:pPr>
      <w:rPr>
        <w:rFonts w:ascii="Courier New" w:hAnsi="Courier New" w:hint="default"/>
      </w:rPr>
    </w:lvl>
    <w:lvl w:ilvl="5" w:tplc="D0445D74">
      <w:start w:val="1"/>
      <w:numFmt w:val="bullet"/>
      <w:lvlText w:val=""/>
      <w:lvlJc w:val="left"/>
      <w:pPr>
        <w:ind w:left="4320" w:hanging="360"/>
      </w:pPr>
      <w:rPr>
        <w:rFonts w:ascii="Wingdings" w:hAnsi="Wingdings" w:hint="default"/>
      </w:rPr>
    </w:lvl>
    <w:lvl w:ilvl="6" w:tplc="C28876E8">
      <w:start w:val="1"/>
      <w:numFmt w:val="bullet"/>
      <w:lvlText w:val=""/>
      <w:lvlJc w:val="left"/>
      <w:pPr>
        <w:ind w:left="5040" w:hanging="360"/>
      </w:pPr>
      <w:rPr>
        <w:rFonts w:ascii="Symbol" w:hAnsi="Symbol" w:hint="default"/>
      </w:rPr>
    </w:lvl>
    <w:lvl w:ilvl="7" w:tplc="1C706EF6">
      <w:start w:val="1"/>
      <w:numFmt w:val="bullet"/>
      <w:lvlText w:val="o"/>
      <w:lvlJc w:val="left"/>
      <w:pPr>
        <w:ind w:left="5760" w:hanging="360"/>
      </w:pPr>
      <w:rPr>
        <w:rFonts w:ascii="Courier New" w:hAnsi="Courier New" w:hint="default"/>
      </w:rPr>
    </w:lvl>
    <w:lvl w:ilvl="8" w:tplc="5AB67AF0">
      <w:start w:val="1"/>
      <w:numFmt w:val="bullet"/>
      <w:lvlText w:val=""/>
      <w:lvlJc w:val="left"/>
      <w:pPr>
        <w:ind w:left="6480" w:hanging="360"/>
      </w:pPr>
      <w:rPr>
        <w:rFonts w:ascii="Wingdings" w:hAnsi="Wingdings" w:hint="default"/>
      </w:rPr>
    </w:lvl>
  </w:abstractNum>
  <w:abstractNum w:abstractNumId="3" w15:restartNumberingAfterBreak="0">
    <w:nsid w:val="09EB24C4"/>
    <w:multiLevelType w:val="hybridMultilevel"/>
    <w:tmpl w:val="400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C12B6"/>
    <w:multiLevelType w:val="hybridMultilevel"/>
    <w:tmpl w:val="21FAC86A"/>
    <w:lvl w:ilvl="0" w:tplc="01125722">
      <w:start w:val="1"/>
      <w:numFmt w:val="bullet"/>
      <w:lvlText w:val="·"/>
      <w:lvlJc w:val="left"/>
      <w:pPr>
        <w:ind w:left="720" w:hanging="360"/>
      </w:pPr>
      <w:rPr>
        <w:rFonts w:ascii="Symbol" w:hAnsi="Symbol" w:hint="default"/>
      </w:rPr>
    </w:lvl>
    <w:lvl w:ilvl="1" w:tplc="2570C6DA">
      <w:start w:val="1"/>
      <w:numFmt w:val="bullet"/>
      <w:lvlText w:val="o"/>
      <w:lvlJc w:val="left"/>
      <w:pPr>
        <w:ind w:left="1440" w:hanging="360"/>
      </w:pPr>
      <w:rPr>
        <w:rFonts w:ascii="Courier New" w:hAnsi="Courier New" w:hint="default"/>
      </w:rPr>
    </w:lvl>
    <w:lvl w:ilvl="2" w:tplc="1C90355A">
      <w:start w:val="1"/>
      <w:numFmt w:val="bullet"/>
      <w:lvlText w:val=""/>
      <w:lvlJc w:val="left"/>
      <w:pPr>
        <w:ind w:left="2160" w:hanging="360"/>
      </w:pPr>
      <w:rPr>
        <w:rFonts w:ascii="Wingdings" w:hAnsi="Wingdings" w:hint="default"/>
      </w:rPr>
    </w:lvl>
    <w:lvl w:ilvl="3" w:tplc="13B68206">
      <w:start w:val="1"/>
      <w:numFmt w:val="bullet"/>
      <w:lvlText w:val=""/>
      <w:lvlJc w:val="left"/>
      <w:pPr>
        <w:ind w:left="2880" w:hanging="360"/>
      </w:pPr>
      <w:rPr>
        <w:rFonts w:ascii="Symbol" w:hAnsi="Symbol" w:hint="default"/>
      </w:rPr>
    </w:lvl>
    <w:lvl w:ilvl="4" w:tplc="C7BC13E6">
      <w:start w:val="1"/>
      <w:numFmt w:val="bullet"/>
      <w:lvlText w:val="o"/>
      <w:lvlJc w:val="left"/>
      <w:pPr>
        <w:ind w:left="3600" w:hanging="360"/>
      </w:pPr>
      <w:rPr>
        <w:rFonts w:ascii="Courier New" w:hAnsi="Courier New" w:hint="default"/>
      </w:rPr>
    </w:lvl>
    <w:lvl w:ilvl="5" w:tplc="B3928FF8">
      <w:start w:val="1"/>
      <w:numFmt w:val="bullet"/>
      <w:lvlText w:val=""/>
      <w:lvlJc w:val="left"/>
      <w:pPr>
        <w:ind w:left="4320" w:hanging="360"/>
      </w:pPr>
      <w:rPr>
        <w:rFonts w:ascii="Wingdings" w:hAnsi="Wingdings" w:hint="default"/>
      </w:rPr>
    </w:lvl>
    <w:lvl w:ilvl="6" w:tplc="A2E0103A">
      <w:start w:val="1"/>
      <w:numFmt w:val="bullet"/>
      <w:lvlText w:val=""/>
      <w:lvlJc w:val="left"/>
      <w:pPr>
        <w:ind w:left="5040" w:hanging="360"/>
      </w:pPr>
      <w:rPr>
        <w:rFonts w:ascii="Symbol" w:hAnsi="Symbol" w:hint="default"/>
      </w:rPr>
    </w:lvl>
    <w:lvl w:ilvl="7" w:tplc="C6240AF0">
      <w:start w:val="1"/>
      <w:numFmt w:val="bullet"/>
      <w:lvlText w:val="o"/>
      <w:lvlJc w:val="left"/>
      <w:pPr>
        <w:ind w:left="5760" w:hanging="360"/>
      </w:pPr>
      <w:rPr>
        <w:rFonts w:ascii="Courier New" w:hAnsi="Courier New" w:hint="default"/>
      </w:rPr>
    </w:lvl>
    <w:lvl w:ilvl="8" w:tplc="1728CE24">
      <w:start w:val="1"/>
      <w:numFmt w:val="bullet"/>
      <w:lvlText w:val=""/>
      <w:lvlJc w:val="left"/>
      <w:pPr>
        <w:ind w:left="6480" w:hanging="360"/>
      </w:pPr>
      <w:rPr>
        <w:rFonts w:ascii="Wingdings" w:hAnsi="Wingdings" w:hint="default"/>
      </w:rPr>
    </w:lvl>
  </w:abstractNum>
  <w:abstractNum w:abstractNumId="5" w15:restartNumberingAfterBreak="0">
    <w:nsid w:val="0DB63660"/>
    <w:multiLevelType w:val="hybridMultilevel"/>
    <w:tmpl w:val="7E76F6B2"/>
    <w:lvl w:ilvl="0" w:tplc="CFBAB7D8">
      <w:start w:val="1"/>
      <w:numFmt w:val="bullet"/>
      <w:lvlText w:val=""/>
      <w:lvlJc w:val="left"/>
      <w:pPr>
        <w:ind w:left="720" w:hanging="360"/>
      </w:pPr>
      <w:rPr>
        <w:rFonts w:ascii="Symbol" w:hAnsi="Symbol" w:hint="default"/>
      </w:rPr>
    </w:lvl>
    <w:lvl w:ilvl="1" w:tplc="78F84AEE">
      <w:start w:val="1"/>
      <w:numFmt w:val="bullet"/>
      <w:lvlText w:val="o"/>
      <w:lvlJc w:val="left"/>
      <w:pPr>
        <w:ind w:left="1440" w:hanging="360"/>
      </w:pPr>
      <w:rPr>
        <w:rFonts w:ascii="Courier New" w:hAnsi="Courier New" w:hint="default"/>
      </w:rPr>
    </w:lvl>
    <w:lvl w:ilvl="2" w:tplc="FA16CCCA">
      <w:start w:val="1"/>
      <w:numFmt w:val="bullet"/>
      <w:lvlText w:val=""/>
      <w:lvlJc w:val="left"/>
      <w:pPr>
        <w:ind w:left="2160" w:hanging="360"/>
      </w:pPr>
      <w:rPr>
        <w:rFonts w:ascii="Wingdings" w:hAnsi="Wingdings" w:hint="default"/>
      </w:rPr>
    </w:lvl>
    <w:lvl w:ilvl="3" w:tplc="00E48E36">
      <w:start w:val="1"/>
      <w:numFmt w:val="bullet"/>
      <w:lvlText w:val=""/>
      <w:lvlJc w:val="left"/>
      <w:pPr>
        <w:ind w:left="2880" w:hanging="360"/>
      </w:pPr>
      <w:rPr>
        <w:rFonts w:ascii="Symbol" w:hAnsi="Symbol" w:hint="default"/>
      </w:rPr>
    </w:lvl>
    <w:lvl w:ilvl="4" w:tplc="40F4551E">
      <w:start w:val="1"/>
      <w:numFmt w:val="bullet"/>
      <w:lvlText w:val="o"/>
      <w:lvlJc w:val="left"/>
      <w:pPr>
        <w:ind w:left="3600" w:hanging="360"/>
      </w:pPr>
      <w:rPr>
        <w:rFonts w:ascii="Courier New" w:hAnsi="Courier New" w:hint="default"/>
      </w:rPr>
    </w:lvl>
    <w:lvl w:ilvl="5" w:tplc="B21C4F4C">
      <w:start w:val="1"/>
      <w:numFmt w:val="bullet"/>
      <w:lvlText w:val=""/>
      <w:lvlJc w:val="left"/>
      <w:pPr>
        <w:ind w:left="4320" w:hanging="360"/>
      </w:pPr>
      <w:rPr>
        <w:rFonts w:ascii="Wingdings" w:hAnsi="Wingdings" w:hint="default"/>
      </w:rPr>
    </w:lvl>
    <w:lvl w:ilvl="6" w:tplc="85023B28">
      <w:start w:val="1"/>
      <w:numFmt w:val="bullet"/>
      <w:lvlText w:val=""/>
      <w:lvlJc w:val="left"/>
      <w:pPr>
        <w:ind w:left="5040" w:hanging="360"/>
      </w:pPr>
      <w:rPr>
        <w:rFonts w:ascii="Symbol" w:hAnsi="Symbol" w:hint="default"/>
      </w:rPr>
    </w:lvl>
    <w:lvl w:ilvl="7" w:tplc="FB2C53BC">
      <w:start w:val="1"/>
      <w:numFmt w:val="bullet"/>
      <w:lvlText w:val="o"/>
      <w:lvlJc w:val="left"/>
      <w:pPr>
        <w:ind w:left="5760" w:hanging="360"/>
      </w:pPr>
      <w:rPr>
        <w:rFonts w:ascii="Courier New" w:hAnsi="Courier New" w:hint="default"/>
      </w:rPr>
    </w:lvl>
    <w:lvl w:ilvl="8" w:tplc="D6F6262E">
      <w:start w:val="1"/>
      <w:numFmt w:val="bullet"/>
      <w:lvlText w:val=""/>
      <w:lvlJc w:val="left"/>
      <w:pPr>
        <w:ind w:left="6480" w:hanging="360"/>
      </w:pPr>
      <w:rPr>
        <w:rFonts w:ascii="Wingdings" w:hAnsi="Wingdings" w:hint="default"/>
      </w:rPr>
    </w:lvl>
  </w:abstractNum>
  <w:abstractNum w:abstractNumId="6" w15:restartNumberingAfterBreak="0">
    <w:nsid w:val="0E9A6248"/>
    <w:multiLevelType w:val="hybridMultilevel"/>
    <w:tmpl w:val="4D52A326"/>
    <w:lvl w:ilvl="0" w:tplc="7D9C3EF8">
      <w:numFmt w:val="bullet"/>
      <w:lvlText w:val="–"/>
      <w:lvlJc w:val="left"/>
      <w:pPr>
        <w:ind w:left="113" w:hanging="147"/>
      </w:pPr>
      <w:rPr>
        <w:rFonts w:ascii="Arial" w:eastAsia="Arial" w:hAnsi="Arial" w:cs="Arial" w:hint="default"/>
        <w:b w:val="0"/>
        <w:bCs w:val="0"/>
        <w:i w:val="0"/>
        <w:iCs w:val="0"/>
        <w:w w:val="89"/>
        <w:sz w:val="18"/>
        <w:szCs w:val="18"/>
      </w:rPr>
    </w:lvl>
    <w:lvl w:ilvl="1" w:tplc="10780846">
      <w:numFmt w:val="bullet"/>
      <w:lvlText w:val="•"/>
      <w:lvlJc w:val="left"/>
      <w:pPr>
        <w:ind w:left="320" w:hanging="147"/>
      </w:pPr>
      <w:rPr>
        <w:rFonts w:hint="default"/>
      </w:rPr>
    </w:lvl>
    <w:lvl w:ilvl="2" w:tplc="D3761754">
      <w:numFmt w:val="bullet"/>
      <w:lvlText w:val="•"/>
      <w:lvlJc w:val="left"/>
      <w:pPr>
        <w:ind w:left="1380" w:hanging="147"/>
      </w:pPr>
      <w:rPr>
        <w:rFonts w:hint="default"/>
      </w:rPr>
    </w:lvl>
    <w:lvl w:ilvl="3" w:tplc="4A52B0BA">
      <w:numFmt w:val="bullet"/>
      <w:lvlText w:val="•"/>
      <w:lvlJc w:val="left"/>
      <w:pPr>
        <w:ind w:left="2440" w:hanging="147"/>
      </w:pPr>
      <w:rPr>
        <w:rFonts w:hint="default"/>
      </w:rPr>
    </w:lvl>
    <w:lvl w:ilvl="4" w:tplc="598835F8">
      <w:numFmt w:val="bullet"/>
      <w:lvlText w:val="•"/>
      <w:lvlJc w:val="left"/>
      <w:pPr>
        <w:ind w:left="3500" w:hanging="147"/>
      </w:pPr>
      <w:rPr>
        <w:rFonts w:hint="default"/>
      </w:rPr>
    </w:lvl>
    <w:lvl w:ilvl="5" w:tplc="EE06F9E2">
      <w:numFmt w:val="bullet"/>
      <w:lvlText w:val="•"/>
      <w:lvlJc w:val="left"/>
      <w:pPr>
        <w:ind w:left="4560" w:hanging="147"/>
      </w:pPr>
      <w:rPr>
        <w:rFonts w:hint="default"/>
      </w:rPr>
    </w:lvl>
    <w:lvl w:ilvl="6" w:tplc="F9EA27CC">
      <w:numFmt w:val="bullet"/>
      <w:lvlText w:val="•"/>
      <w:lvlJc w:val="left"/>
      <w:pPr>
        <w:ind w:left="5620" w:hanging="147"/>
      </w:pPr>
      <w:rPr>
        <w:rFonts w:hint="default"/>
      </w:rPr>
    </w:lvl>
    <w:lvl w:ilvl="7" w:tplc="1A0C90D8">
      <w:numFmt w:val="bullet"/>
      <w:lvlText w:val="•"/>
      <w:lvlJc w:val="left"/>
      <w:pPr>
        <w:ind w:left="6680" w:hanging="147"/>
      </w:pPr>
      <w:rPr>
        <w:rFonts w:hint="default"/>
      </w:rPr>
    </w:lvl>
    <w:lvl w:ilvl="8" w:tplc="486CC314">
      <w:numFmt w:val="bullet"/>
      <w:lvlText w:val="•"/>
      <w:lvlJc w:val="left"/>
      <w:pPr>
        <w:ind w:left="7740" w:hanging="147"/>
      </w:pPr>
      <w:rPr>
        <w:rFonts w:hint="default"/>
      </w:rPr>
    </w:lvl>
  </w:abstractNum>
  <w:abstractNum w:abstractNumId="7" w15:restartNumberingAfterBreak="0">
    <w:nsid w:val="1328222C"/>
    <w:multiLevelType w:val="hybridMultilevel"/>
    <w:tmpl w:val="3DAA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8D7817"/>
    <w:multiLevelType w:val="hybridMultilevel"/>
    <w:tmpl w:val="B7FE4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50F86"/>
    <w:multiLevelType w:val="hybridMultilevel"/>
    <w:tmpl w:val="5D6678E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E3D00"/>
    <w:multiLevelType w:val="hybridMultilevel"/>
    <w:tmpl w:val="F38CDA62"/>
    <w:lvl w:ilvl="0" w:tplc="70B42DE6">
      <w:start w:val="1"/>
      <w:numFmt w:val="decimal"/>
      <w:lvlText w:val="%1."/>
      <w:lvlJc w:val="left"/>
      <w:pPr>
        <w:ind w:left="333" w:hanging="217"/>
      </w:pPr>
      <w:rPr>
        <w:rFonts w:ascii="Arial" w:eastAsia="Arial" w:hAnsi="Arial" w:cs="Arial" w:hint="default"/>
        <w:b w:val="0"/>
        <w:bCs w:val="0"/>
        <w:i w:val="0"/>
        <w:iCs w:val="0"/>
        <w:spacing w:val="0"/>
        <w:w w:val="99"/>
        <w:sz w:val="18"/>
        <w:szCs w:val="18"/>
      </w:rPr>
    </w:lvl>
    <w:lvl w:ilvl="1" w:tplc="1E7E2348">
      <w:numFmt w:val="bullet"/>
      <w:lvlText w:val="•"/>
      <w:lvlJc w:val="left"/>
      <w:pPr>
        <w:ind w:left="1292" w:hanging="217"/>
      </w:pPr>
      <w:rPr>
        <w:rFonts w:hint="default"/>
      </w:rPr>
    </w:lvl>
    <w:lvl w:ilvl="2" w:tplc="FB1E457C">
      <w:numFmt w:val="bullet"/>
      <w:lvlText w:val="•"/>
      <w:lvlJc w:val="left"/>
      <w:pPr>
        <w:ind w:left="2244" w:hanging="217"/>
      </w:pPr>
      <w:rPr>
        <w:rFonts w:hint="default"/>
      </w:rPr>
    </w:lvl>
    <w:lvl w:ilvl="3" w:tplc="F3209F28">
      <w:numFmt w:val="bullet"/>
      <w:lvlText w:val="•"/>
      <w:lvlJc w:val="left"/>
      <w:pPr>
        <w:ind w:left="3196" w:hanging="217"/>
      </w:pPr>
      <w:rPr>
        <w:rFonts w:hint="default"/>
      </w:rPr>
    </w:lvl>
    <w:lvl w:ilvl="4" w:tplc="459A71EE">
      <w:numFmt w:val="bullet"/>
      <w:lvlText w:val="•"/>
      <w:lvlJc w:val="left"/>
      <w:pPr>
        <w:ind w:left="4148" w:hanging="217"/>
      </w:pPr>
      <w:rPr>
        <w:rFonts w:hint="default"/>
      </w:rPr>
    </w:lvl>
    <w:lvl w:ilvl="5" w:tplc="20909C4C">
      <w:numFmt w:val="bullet"/>
      <w:lvlText w:val="•"/>
      <w:lvlJc w:val="left"/>
      <w:pPr>
        <w:ind w:left="5100" w:hanging="217"/>
      </w:pPr>
      <w:rPr>
        <w:rFonts w:hint="default"/>
      </w:rPr>
    </w:lvl>
    <w:lvl w:ilvl="6" w:tplc="8E12C224">
      <w:numFmt w:val="bullet"/>
      <w:lvlText w:val="•"/>
      <w:lvlJc w:val="left"/>
      <w:pPr>
        <w:ind w:left="6052" w:hanging="217"/>
      </w:pPr>
      <w:rPr>
        <w:rFonts w:hint="default"/>
      </w:rPr>
    </w:lvl>
    <w:lvl w:ilvl="7" w:tplc="828EEBAE">
      <w:numFmt w:val="bullet"/>
      <w:lvlText w:val="•"/>
      <w:lvlJc w:val="left"/>
      <w:pPr>
        <w:ind w:left="7004" w:hanging="217"/>
      </w:pPr>
      <w:rPr>
        <w:rFonts w:hint="default"/>
      </w:rPr>
    </w:lvl>
    <w:lvl w:ilvl="8" w:tplc="2F3C9012">
      <w:numFmt w:val="bullet"/>
      <w:lvlText w:val="•"/>
      <w:lvlJc w:val="left"/>
      <w:pPr>
        <w:ind w:left="7956" w:hanging="217"/>
      </w:pPr>
      <w:rPr>
        <w:rFonts w:hint="default"/>
      </w:rPr>
    </w:lvl>
  </w:abstractNum>
  <w:abstractNum w:abstractNumId="11" w15:restartNumberingAfterBreak="0">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EF6A4B"/>
    <w:multiLevelType w:val="hybridMultilevel"/>
    <w:tmpl w:val="FFFFFFFF"/>
    <w:lvl w:ilvl="0" w:tplc="3AF8A38A">
      <w:start w:val="1"/>
      <w:numFmt w:val="bullet"/>
      <w:lvlText w:val=""/>
      <w:lvlJc w:val="left"/>
      <w:pPr>
        <w:ind w:left="720" w:hanging="360"/>
      </w:pPr>
      <w:rPr>
        <w:rFonts w:ascii="Symbol" w:hAnsi="Symbol" w:hint="default"/>
      </w:rPr>
    </w:lvl>
    <w:lvl w:ilvl="1" w:tplc="7BC4953A">
      <w:start w:val="1"/>
      <w:numFmt w:val="bullet"/>
      <w:lvlText w:val="o"/>
      <w:lvlJc w:val="left"/>
      <w:pPr>
        <w:ind w:left="1440" w:hanging="360"/>
      </w:pPr>
      <w:rPr>
        <w:rFonts w:ascii="Courier New" w:hAnsi="Courier New" w:hint="default"/>
      </w:rPr>
    </w:lvl>
    <w:lvl w:ilvl="2" w:tplc="565EC358">
      <w:start w:val="1"/>
      <w:numFmt w:val="bullet"/>
      <w:lvlText w:val=""/>
      <w:lvlJc w:val="left"/>
      <w:pPr>
        <w:ind w:left="2160" w:hanging="360"/>
      </w:pPr>
      <w:rPr>
        <w:rFonts w:ascii="Wingdings" w:hAnsi="Wingdings" w:hint="default"/>
      </w:rPr>
    </w:lvl>
    <w:lvl w:ilvl="3" w:tplc="9A60F972">
      <w:start w:val="1"/>
      <w:numFmt w:val="bullet"/>
      <w:lvlText w:val=""/>
      <w:lvlJc w:val="left"/>
      <w:pPr>
        <w:ind w:left="2880" w:hanging="360"/>
      </w:pPr>
      <w:rPr>
        <w:rFonts w:ascii="Symbol" w:hAnsi="Symbol" w:hint="default"/>
      </w:rPr>
    </w:lvl>
    <w:lvl w:ilvl="4" w:tplc="4238B0EE">
      <w:start w:val="1"/>
      <w:numFmt w:val="bullet"/>
      <w:lvlText w:val="o"/>
      <w:lvlJc w:val="left"/>
      <w:pPr>
        <w:ind w:left="3600" w:hanging="360"/>
      </w:pPr>
      <w:rPr>
        <w:rFonts w:ascii="Courier New" w:hAnsi="Courier New" w:hint="default"/>
      </w:rPr>
    </w:lvl>
    <w:lvl w:ilvl="5" w:tplc="13863B92">
      <w:start w:val="1"/>
      <w:numFmt w:val="bullet"/>
      <w:lvlText w:val=""/>
      <w:lvlJc w:val="left"/>
      <w:pPr>
        <w:ind w:left="4320" w:hanging="360"/>
      </w:pPr>
      <w:rPr>
        <w:rFonts w:ascii="Wingdings" w:hAnsi="Wingdings" w:hint="default"/>
      </w:rPr>
    </w:lvl>
    <w:lvl w:ilvl="6" w:tplc="AD66961A">
      <w:start w:val="1"/>
      <w:numFmt w:val="bullet"/>
      <w:lvlText w:val=""/>
      <w:lvlJc w:val="left"/>
      <w:pPr>
        <w:ind w:left="5040" w:hanging="360"/>
      </w:pPr>
      <w:rPr>
        <w:rFonts w:ascii="Symbol" w:hAnsi="Symbol" w:hint="default"/>
      </w:rPr>
    </w:lvl>
    <w:lvl w:ilvl="7" w:tplc="0A28E31E">
      <w:start w:val="1"/>
      <w:numFmt w:val="bullet"/>
      <w:lvlText w:val="o"/>
      <w:lvlJc w:val="left"/>
      <w:pPr>
        <w:ind w:left="5760" w:hanging="360"/>
      </w:pPr>
      <w:rPr>
        <w:rFonts w:ascii="Courier New" w:hAnsi="Courier New" w:hint="default"/>
      </w:rPr>
    </w:lvl>
    <w:lvl w:ilvl="8" w:tplc="75AE1C00">
      <w:start w:val="1"/>
      <w:numFmt w:val="bullet"/>
      <w:lvlText w:val=""/>
      <w:lvlJc w:val="left"/>
      <w:pPr>
        <w:ind w:left="6480" w:hanging="360"/>
      </w:pPr>
      <w:rPr>
        <w:rFonts w:ascii="Wingdings" w:hAnsi="Wingdings" w:hint="default"/>
      </w:rPr>
    </w:lvl>
  </w:abstractNum>
  <w:abstractNum w:abstractNumId="13" w15:restartNumberingAfterBreak="0">
    <w:nsid w:val="1F0255DC"/>
    <w:multiLevelType w:val="hybridMultilevel"/>
    <w:tmpl w:val="EEBAE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9C6C3A"/>
    <w:multiLevelType w:val="hybridMultilevel"/>
    <w:tmpl w:val="8346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47F5E"/>
    <w:multiLevelType w:val="hybridMultilevel"/>
    <w:tmpl w:val="F6408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382CDF"/>
    <w:multiLevelType w:val="hybridMultilevel"/>
    <w:tmpl w:val="50FC6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7A616B2"/>
    <w:multiLevelType w:val="hybridMultilevel"/>
    <w:tmpl w:val="B8DC6220"/>
    <w:lvl w:ilvl="0" w:tplc="F244D986">
      <w:start w:val="1"/>
      <w:numFmt w:val="bullet"/>
      <w:lvlText w:val=""/>
      <w:lvlJc w:val="left"/>
      <w:pPr>
        <w:ind w:left="720" w:hanging="360"/>
      </w:pPr>
      <w:rPr>
        <w:rFonts w:ascii="Symbol" w:hAnsi="Symbol" w:hint="default"/>
      </w:rPr>
    </w:lvl>
    <w:lvl w:ilvl="1" w:tplc="A134EA12">
      <w:start w:val="1"/>
      <w:numFmt w:val="bullet"/>
      <w:lvlText w:val="o"/>
      <w:lvlJc w:val="left"/>
      <w:pPr>
        <w:ind w:left="1440" w:hanging="360"/>
      </w:pPr>
      <w:rPr>
        <w:rFonts w:ascii="Courier New" w:hAnsi="Courier New" w:hint="default"/>
      </w:rPr>
    </w:lvl>
    <w:lvl w:ilvl="2" w:tplc="780E34DC">
      <w:start w:val="1"/>
      <w:numFmt w:val="bullet"/>
      <w:lvlText w:val="§"/>
      <w:lvlJc w:val="left"/>
      <w:pPr>
        <w:ind w:left="2160" w:hanging="360"/>
      </w:pPr>
      <w:rPr>
        <w:rFonts w:ascii="Wingdings" w:hAnsi="Wingdings" w:hint="default"/>
      </w:rPr>
    </w:lvl>
    <w:lvl w:ilvl="3" w:tplc="25326568">
      <w:start w:val="1"/>
      <w:numFmt w:val="bullet"/>
      <w:lvlText w:val=""/>
      <w:lvlJc w:val="left"/>
      <w:pPr>
        <w:ind w:left="2880" w:hanging="360"/>
      </w:pPr>
      <w:rPr>
        <w:rFonts w:ascii="Symbol" w:hAnsi="Symbol" w:hint="default"/>
      </w:rPr>
    </w:lvl>
    <w:lvl w:ilvl="4" w:tplc="B2C49D98">
      <w:start w:val="1"/>
      <w:numFmt w:val="bullet"/>
      <w:lvlText w:val="o"/>
      <w:lvlJc w:val="left"/>
      <w:pPr>
        <w:ind w:left="3600" w:hanging="360"/>
      </w:pPr>
      <w:rPr>
        <w:rFonts w:ascii="Courier New" w:hAnsi="Courier New" w:hint="default"/>
      </w:rPr>
    </w:lvl>
    <w:lvl w:ilvl="5" w:tplc="609EED3C">
      <w:start w:val="1"/>
      <w:numFmt w:val="bullet"/>
      <w:lvlText w:val=""/>
      <w:lvlJc w:val="left"/>
      <w:pPr>
        <w:ind w:left="4320" w:hanging="360"/>
      </w:pPr>
      <w:rPr>
        <w:rFonts w:ascii="Wingdings" w:hAnsi="Wingdings" w:hint="default"/>
      </w:rPr>
    </w:lvl>
    <w:lvl w:ilvl="6" w:tplc="AC6ADD44">
      <w:start w:val="1"/>
      <w:numFmt w:val="bullet"/>
      <w:lvlText w:val=""/>
      <w:lvlJc w:val="left"/>
      <w:pPr>
        <w:ind w:left="5040" w:hanging="360"/>
      </w:pPr>
      <w:rPr>
        <w:rFonts w:ascii="Symbol" w:hAnsi="Symbol" w:hint="default"/>
      </w:rPr>
    </w:lvl>
    <w:lvl w:ilvl="7" w:tplc="1630B656">
      <w:start w:val="1"/>
      <w:numFmt w:val="bullet"/>
      <w:lvlText w:val="o"/>
      <w:lvlJc w:val="left"/>
      <w:pPr>
        <w:ind w:left="5760" w:hanging="360"/>
      </w:pPr>
      <w:rPr>
        <w:rFonts w:ascii="Courier New" w:hAnsi="Courier New" w:hint="default"/>
      </w:rPr>
    </w:lvl>
    <w:lvl w:ilvl="8" w:tplc="710C61A2">
      <w:start w:val="1"/>
      <w:numFmt w:val="bullet"/>
      <w:lvlText w:val=""/>
      <w:lvlJc w:val="left"/>
      <w:pPr>
        <w:ind w:left="6480" w:hanging="360"/>
      </w:pPr>
      <w:rPr>
        <w:rFonts w:ascii="Wingdings" w:hAnsi="Wingdings" w:hint="default"/>
      </w:rPr>
    </w:lvl>
  </w:abstractNum>
  <w:abstractNum w:abstractNumId="20" w15:restartNumberingAfterBreak="0">
    <w:nsid w:val="38CB05E3"/>
    <w:multiLevelType w:val="hybridMultilevel"/>
    <w:tmpl w:val="2FC8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AC2EBB"/>
    <w:multiLevelType w:val="hybridMultilevel"/>
    <w:tmpl w:val="085CF238"/>
    <w:lvl w:ilvl="0" w:tplc="D9529D12">
      <w:start w:val="1"/>
      <w:numFmt w:val="bullet"/>
      <w:lvlText w:val=""/>
      <w:lvlJc w:val="left"/>
      <w:pPr>
        <w:ind w:left="720" w:hanging="360"/>
      </w:pPr>
      <w:rPr>
        <w:rFonts w:ascii="Symbol" w:hAnsi="Symbol" w:hint="default"/>
      </w:rPr>
    </w:lvl>
    <w:lvl w:ilvl="1" w:tplc="405EE246">
      <w:start w:val="1"/>
      <w:numFmt w:val="bullet"/>
      <w:lvlText w:val="o"/>
      <w:lvlJc w:val="left"/>
      <w:pPr>
        <w:ind w:left="1440" w:hanging="360"/>
      </w:pPr>
      <w:rPr>
        <w:rFonts w:ascii="Courier New" w:hAnsi="Courier New" w:hint="default"/>
      </w:rPr>
    </w:lvl>
    <w:lvl w:ilvl="2" w:tplc="1FD6C0B0">
      <w:start w:val="1"/>
      <w:numFmt w:val="bullet"/>
      <w:lvlText w:val=""/>
      <w:lvlJc w:val="left"/>
      <w:pPr>
        <w:ind w:left="2160" w:hanging="360"/>
      </w:pPr>
      <w:rPr>
        <w:rFonts w:ascii="Wingdings" w:hAnsi="Wingdings" w:hint="default"/>
      </w:rPr>
    </w:lvl>
    <w:lvl w:ilvl="3" w:tplc="A5EA7220">
      <w:start w:val="1"/>
      <w:numFmt w:val="bullet"/>
      <w:lvlText w:val=""/>
      <w:lvlJc w:val="left"/>
      <w:pPr>
        <w:ind w:left="2880" w:hanging="360"/>
      </w:pPr>
      <w:rPr>
        <w:rFonts w:ascii="Symbol" w:hAnsi="Symbol" w:hint="default"/>
      </w:rPr>
    </w:lvl>
    <w:lvl w:ilvl="4" w:tplc="AD702F80">
      <w:start w:val="1"/>
      <w:numFmt w:val="bullet"/>
      <w:lvlText w:val="o"/>
      <w:lvlJc w:val="left"/>
      <w:pPr>
        <w:ind w:left="3600" w:hanging="360"/>
      </w:pPr>
      <w:rPr>
        <w:rFonts w:ascii="Courier New" w:hAnsi="Courier New" w:hint="default"/>
      </w:rPr>
    </w:lvl>
    <w:lvl w:ilvl="5" w:tplc="D1367BBE">
      <w:start w:val="1"/>
      <w:numFmt w:val="bullet"/>
      <w:lvlText w:val=""/>
      <w:lvlJc w:val="left"/>
      <w:pPr>
        <w:ind w:left="4320" w:hanging="360"/>
      </w:pPr>
      <w:rPr>
        <w:rFonts w:ascii="Wingdings" w:hAnsi="Wingdings" w:hint="default"/>
      </w:rPr>
    </w:lvl>
    <w:lvl w:ilvl="6" w:tplc="8CD41892">
      <w:start w:val="1"/>
      <w:numFmt w:val="bullet"/>
      <w:lvlText w:val=""/>
      <w:lvlJc w:val="left"/>
      <w:pPr>
        <w:ind w:left="5040" w:hanging="360"/>
      </w:pPr>
      <w:rPr>
        <w:rFonts w:ascii="Symbol" w:hAnsi="Symbol" w:hint="default"/>
      </w:rPr>
    </w:lvl>
    <w:lvl w:ilvl="7" w:tplc="F6ACE756">
      <w:start w:val="1"/>
      <w:numFmt w:val="bullet"/>
      <w:lvlText w:val="o"/>
      <w:lvlJc w:val="left"/>
      <w:pPr>
        <w:ind w:left="5760" w:hanging="360"/>
      </w:pPr>
      <w:rPr>
        <w:rFonts w:ascii="Courier New" w:hAnsi="Courier New" w:hint="default"/>
      </w:rPr>
    </w:lvl>
    <w:lvl w:ilvl="8" w:tplc="53C4E61A">
      <w:start w:val="1"/>
      <w:numFmt w:val="bullet"/>
      <w:lvlText w:val=""/>
      <w:lvlJc w:val="left"/>
      <w:pPr>
        <w:ind w:left="6480" w:hanging="360"/>
      </w:pPr>
      <w:rPr>
        <w:rFonts w:ascii="Wingdings" w:hAnsi="Wingdings" w:hint="default"/>
      </w:rPr>
    </w:lvl>
  </w:abstractNum>
  <w:abstractNum w:abstractNumId="22" w15:restartNumberingAfterBreak="0">
    <w:nsid w:val="3F6A137E"/>
    <w:multiLevelType w:val="hybridMultilevel"/>
    <w:tmpl w:val="EDFC5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E97C29"/>
    <w:multiLevelType w:val="hybridMultilevel"/>
    <w:tmpl w:val="17DE12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0C572E"/>
    <w:multiLevelType w:val="hybridMultilevel"/>
    <w:tmpl w:val="63BA639E"/>
    <w:lvl w:ilvl="0" w:tplc="9760C10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7"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8" w15:restartNumberingAfterBreak="0">
    <w:nsid w:val="48610053"/>
    <w:multiLevelType w:val="hybridMultilevel"/>
    <w:tmpl w:val="29DC3E7E"/>
    <w:lvl w:ilvl="0" w:tplc="BD10C3D4">
      <w:start w:val="1"/>
      <w:numFmt w:val="bullet"/>
      <w:lvlText w:val=""/>
      <w:lvlJc w:val="left"/>
      <w:pPr>
        <w:ind w:left="720" w:hanging="360"/>
      </w:pPr>
      <w:rPr>
        <w:rFonts w:ascii="Symbol" w:hAnsi="Symbol" w:hint="default"/>
      </w:rPr>
    </w:lvl>
    <w:lvl w:ilvl="1" w:tplc="27B8254C">
      <w:start w:val="1"/>
      <w:numFmt w:val="bullet"/>
      <w:lvlText w:val="o"/>
      <w:lvlJc w:val="left"/>
      <w:pPr>
        <w:ind w:left="1440" w:hanging="360"/>
      </w:pPr>
      <w:rPr>
        <w:rFonts w:ascii="Courier New" w:hAnsi="Courier New" w:hint="default"/>
      </w:rPr>
    </w:lvl>
    <w:lvl w:ilvl="2" w:tplc="15FCD3F0">
      <w:start w:val="1"/>
      <w:numFmt w:val="bullet"/>
      <w:lvlText w:val=""/>
      <w:lvlJc w:val="left"/>
      <w:pPr>
        <w:ind w:left="2160" w:hanging="360"/>
      </w:pPr>
      <w:rPr>
        <w:rFonts w:ascii="Wingdings" w:hAnsi="Wingdings" w:hint="default"/>
      </w:rPr>
    </w:lvl>
    <w:lvl w:ilvl="3" w:tplc="1490439A">
      <w:start w:val="1"/>
      <w:numFmt w:val="bullet"/>
      <w:lvlText w:val=""/>
      <w:lvlJc w:val="left"/>
      <w:pPr>
        <w:ind w:left="2880" w:hanging="360"/>
      </w:pPr>
      <w:rPr>
        <w:rFonts w:ascii="Symbol" w:hAnsi="Symbol" w:hint="default"/>
      </w:rPr>
    </w:lvl>
    <w:lvl w:ilvl="4" w:tplc="C98A3F9A">
      <w:start w:val="1"/>
      <w:numFmt w:val="bullet"/>
      <w:lvlText w:val="o"/>
      <w:lvlJc w:val="left"/>
      <w:pPr>
        <w:ind w:left="3600" w:hanging="360"/>
      </w:pPr>
      <w:rPr>
        <w:rFonts w:ascii="Courier New" w:hAnsi="Courier New" w:hint="default"/>
      </w:rPr>
    </w:lvl>
    <w:lvl w:ilvl="5" w:tplc="506EF6E2">
      <w:start w:val="1"/>
      <w:numFmt w:val="bullet"/>
      <w:lvlText w:val=""/>
      <w:lvlJc w:val="left"/>
      <w:pPr>
        <w:ind w:left="4320" w:hanging="360"/>
      </w:pPr>
      <w:rPr>
        <w:rFonts w:ascii="Wingdings" w:hAnsi="Wingdings" w:hint="default"/>
      </w:rPr>
    </w:lvl>
    <w:lvl w:ilvl="6" w:tplc="F9BC52E2">
      <w:start w:val="1"/>
      <w:numFmt w:val="bullet"/>
      <w:lvlText w:val=""/>
      <w:lvlJc w:val="left"/>
      <w:pPr>
        <w:ind w:left="5040" w:hanging="360"/>
      </w:pPr>
      <w:rPr>
        <w:rFonts w:ascii="Symbol" w:hAnsi="Symbol" w:hint="default"/>
      </w:rPr>
    </w:lvl>
    <w:lvl w:ilvl="7" w:tplc="FC68E5EE">
      <w:start w:val="1"/>
      <w:numFmt w:val="bullet"/>
      <w:lvlText w:val="o"/>
      <w:lvlJc w:val="left"/>
      <w:pPr>
        <w:ind w:left="5760" w:hanging="360"/>
      </w:pPr>
      <w:rPr>
        <w:rFonts w:ascii="Courier New" w:hAnsi="Courier New" w:hint="default"/>
      </w:rPr>
    </w:lvl>
    <w:lvl w:ilvl="8" w:tplc="6F1E3508">
      <w:start w:val="1"/>
      <w:numFmt w:val="bullet"/>
      <w:lvlText w:val=""/>
      <w:lvlJc w:val="left"/>
      <w:pPr>
        <w:ind w:left="6480" w:hanging="360"/>
      </w:pPr>
      <w:rPr>
        <w:rFonts w:ascii="Wingdings" w:hAnsi="Wingdings" w:hint="default"/>
      </w:rPr>
    </w:lvl>
  </w:abstractNum>
  <w:abstractNum w:abstractNumId="29" w15:restartNumberingAfterBreak="0">
    <w:nsid w:val="48E41A57"/>
    <w:multiLevelType w:val="hybridMultilevel"/>
    <w:tmpl w:val="FFFFFFFF"/>
    <w:lvl w:ilvl="0" w:tplc="805609D8">
      <w:start w:val="1"/>
      <w:numFmt w:val="bullet"/>
      <w:lvlText w:val=""/>
      <w:lvlJc w:val="left"/>
      <w:pPr>
        <w:ind w:left="720" w:hanging="360"/>
      </w:pPr>
      <w:rPr>
        <w:rFonts w:ascii="Symbol" w:hAnsi="Symbol" w:hint="default"/>
      </w:rPr>
    </w:lvl>
    <w:lvl w:ilvl="1" w:tplc="042414C0">
      <w:start w:val="1"/>
      <w:numFmt w:val="bullet"/>
      <w:lvlText w:val="o"/>
      <w:lvlJc w:val="left"/>
      <w:pPr>
        <w:ind w:left="1440" w:hanging="360"/>
      </w:pPr>
      <w:rPr>
        <w:rFonts w:ascii="Courier New" w:hAnsi="Courier New" w:hint="default"/>
      </w:rPr>
    </w:lvl>
    <w:lvl w:ilvl="2" w:tplc="85F8F64C">
      <w:start w:val="1"/>
      <w:numFmt w:val="bullet"/>
      <w:lvlText w:val=""/>
      <w:lvlJc w:val="left"/>
      <w:pPr>
        <w:ind w:left="2160" w:hanging="360"/>
      </w:pPr>
      <w:rPr>
        <w:rFonts w:ascii="Wingdings" w:hAnsi="Wingdings" w:hint="default"/>
      </w:rPr>
    </w:lvl>
    <w:lvl w:ilvl="3" w:tplc="681C8A20">
      <w:start w:val="1"/>
      <w:numFmt w:val="bullet"/>
      <w:lvlText w:val=""/>
      <w:lvlJc w:val="left"/>
      <w:pPr>
        <w:ind w:left="2880" w:hanging="360"/>
      </w:pPr>
      <w:rPr>
        <w:rFonts w:ascii="Symbol" w:hAnsi="Symbol" w:hint="default"/>
      </w:rPr>
    </w:lvl>
    <w:lvl w:ilvl="4" w:tplc="7F927D3C">
      <w:start w:val="1"/>
      <w:numFmt w:val="bullet"/>
      <w:lvlText w:val="o"/>
      <w:lvlJc w:val="left"/>
      <w:pPr>
        <w:ind w:left="3600" w:hanging="360"/>
      </w:pPr>
      <w:rPr>
        <w:rFonts w:ascii="Courier New" w:hAnsi="Courier New" w:hint="default"/>
      </w:rPr>
    </w:lvl>
    <w:lvl w:ilvl="5" w:tplc="E40E6954">
      <w:start w:val="1"/>
      <w:numFmt w:val="bullet"/>
      <w:lvlText w:val=""/>
      <w:lvlJc w:val="left"/>
      <w:pPr>
        <w:ind w:left="4320" w:hanging="360"/>
      </w:pPr>
      <w:rPr>
        <w:rFonts w:ascii="Wingdings" w:hAnsi="Wingdings" w:hint="default"/>
      </w:rPr>
    </w:lvl>
    <w:lvl w:ilvl="6" w:tplc="41C2FE74">
      <w:start w:val="1"/>
      <w:numFmt w:val="bullet"/>
      <w:lvlText w:val=""/>
      <w:lvlJc w:val="left"/>
      <w:pPr>
        <w:ind w:left="5040" w:hanging="360"/>
      </w:pPr>
      <w:rPr>
        <w:rFonts w:ascii="Symbol" w:hAnsi="Symbol" w:hint="default"/>
      </w:rPr>
    </w:lvl>
    <w:lvl w:ilvl="7" w:tplc="67D0F8B2">
      <w:start w:val="1"/>
      <w:numFmt w:val="bullet"/>
      <w:lvlText w:val="o"/>
      <w:lvlJc w:val="left"/>
      <w:pPr>
        <w:ind w:left="5760" w:hanging="360"/>
      </w:pPr>
      <w:rPr>
        <w:rFonts w:ascii="Courier New" w:hAnsi="Courier New" w:hint="default"/>
      </w:rPr>
    </w:lvl>
    <w:lvl w:ilvl="8" w:tplc="601C8B46">
      <w:start w:val="1"/>
      <w:numFmt w:val="bullet"/>
      <w:lvlText w:val=""/>
      <w:lvlJc w:val="left"/>
      <w:pPr>
        <w:ind w:left="6480" w:hanging="360"/>
      </w:pPr>
      <w:rPr>
        <w:rFonts w:ascii="Wingdings" w:hAnsi="Wingdings" w:hint="default"/>
      </w:rPr>
    </w:lvl>
  </w:abstractNum>
  <w:abstractNum w:abstractNumId="30" w15:restartNumberingAfterBreak="0">
    <w:nsid w:val="494F1E0A"/>
    <w:multiLevelType w:val="hybridMultilevel"/>
    <w:tmpl w:val="208AC57E"/>
    <w:lvl w:ilvl="0" w:tplc="F94EC048">
      <w:start w:val="1"/>
      <w:numFmt w:val="bullet"/>
      <w:lvlText w:val=""/>
      <w:lvlJc w:val="left"/>
      <w:pPr>
        <w:ind w:left="720" w:hanging="360"/>
      </w:pPr>
      <w:rPr>
        <w:rFonts w:ascii="Symbol" w:hAnsi="Symbol" w:hint="default"/>
      </w:rPr>
    </w:lvl>
    <w:lvl w:ilvl="1" w:tplc="3ACE83AC">
      <w:start w:val="1"/>
      <w:numFmt w:val="bullet"/>
      <w:lvlText w:val="o"/>
      <w:lvlJc w:val="left"/>
      <w:pPr>
        <w:ind w:left="1440" w:hanging="360"/>
      </w:pPr>
      <w:rPr>
        <w:rFonts w:ascii="Courier New" w:hAnsi="Courier New" w:hint="default"/>
      </w:rPr>
    </w:lvl>
    <w:lvl w:ilvl="2" w:tplc="BEDCB66E">
      <w:start w:val="1"/>
      <w:numFmt w:val="bullet"/>
      <w:lvlText w:val="§"/>
      <w:lvlJc w:val="left"/>
      <w:pPr>
        <w:ind w:left="2160" w:hanging="360"/>
      </w:pPr>
      <w:rPr>
        <w:rFonts w:ascii="Wingdings" w:hAnsi="Wingdings" w:hint="default"/>
      </w:rPr>
    </w:lvl>
    <w:lvl w:ilvl="3" w:tplc="279CF7D2">
      <w:start w:val="1"/>
      <w:numFmt w:val="bullet"/>
      <w:lvlText w:val=""/>
      <w:lvlJc w:val="left"/>
      <w:pPr>
        <w:ind w:left="2880" w:hanging="360"/>
      </w:pPr>
      <w:rPr>
        <w:rFonts w:ascii="Symbol" w:hAnsi="Symbol" w:hint="default"/>
      </w:rPr>
    </w:lvl>
    <w:lvl w:ilvl="4" w:tplc="D44A95D4">
      <w:start w:val="1"/>
      <w:numFmt w:val="bullet"/>
      <w:lvlText w:val="o"/>
      <w:lvlJc w:val="left"/>
      <w:pPr>
        <w:ind w:left="3600" w:hanging="360"/>
      </w:pPr>
      <w:rPr>
        <w:rFonts w:ascii="Courier New" w:hAnsi="Courier New" w:hint="default"/>
      </w:rPr>
    </w:lvl>
    <w:lvl w:ilvl="5" w:tplc="90C2F9DC">
      <w:start w:val="1"/>
      <w:numFmt w:val="bullet"/>
      <w:lvlText w:val=""/>
      <w:lvlJc w:val="left"/>
      <w:pPr>
        <w:ind w:left="4320" w:hanging="360"/>
      </w:pPr>
      <w:rPr>
        <w:rFonts w:ascii="Wingdings" w:hAnsi="Wingdings" w:hint="default"/>
      </w:rPr>
    </w:lvl>
    <w:lvl w:ilvl="6" w:tplc="249E4C2E">
      <w:start w:val="1"/>
      <w:numFmt w:val="bullet"/>
      <w:lvlText w:val=""/>
      <w:lvlJc w:val="left"/>
      <w:pPr>
        <w:ind w:left="5040" w:hanging="360"/>
      </w:pPr>
      <w:rPr>
        <w:rFonts w:ascii="Symbol" w:hAnsi="Symbol" w:hint="default"/>
      </w:rPr>
    </w:lvl>
    <w:lvl w:ilvl="7" w:tplc="054EF390">
      <w:start w:val="1"/>
      <w:numFmt w:val="bullet"/>
      <w:lvlText w:val="o"/>
      <w:lvlJc w:val="left"/>
      <w:pPr>
        <w:ind w:left="5760" w:hanging="360"/>
      </w:pPr>
      <w:rPr>
        <w:rFonts w:ascii="Courier New" w:hAnsi="Courier New" w:hint="default"/>
      </w:rPr>
    </w:lvl>
    <w:lvl w:ilvl="8" w:tplc="9C4A4412">
      <w:start w:val="1"/>
      <w:numFmt w:val="bullet"/>
      <w:lvlText w:val=""/>
      <w:lvlJc w:val="left"/>
      <w:pPr>
        <w:ind w:left="6480" w:hanging="360"/>
      </w:pPr>
      <w:rPr>
        <w:rFonts w:ascii="Wingdings" w:hAnsi="Wingdings" w:hint="default"/>
      </w:rPr>
    </w:lvl>
  </w:abstractNum>
  <w:abstractNum w:abstractNumId="31" w15:restartNumberingAfterBreak="0">
    <w:nsid w:val="496571EE"/>
    <w:multiLevelType w:val="hybridMultilevel"/>
    <w:tmpl w:val="1D28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BB5CD5"/>
    <w:multiLevelType w:val="hybridMultilevel"/>
    <w:tmpl w:val="4184D10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DCA0429"/>
    <w:multiLevelType w:val="hybridMultilevel"/>
    <w:tmpl w:val="FFFFFFFF"/>
    <w:lvl w:ilvl="0" w:tplc="94924826">
      <w:start w:val="1"/>
      <w:numFmt w:val="bullet"/>
      <w:lvlText w:val=""/>
      <w:lvlJc w:val="left"/>
      <w:pPr>
        <w:ind w:left="720" w:hanging="360"/>
      </w:pPr>
      <w:rPr>
        <w:rFonts w:ascii="Symbol" w:hAnsi="Symbol" w:hint="default"/>
      </w:rPr>
    </w:lvl>
    <w:lvl w:ilvl="1" w:tplc="3B84858A">
      <w:start w:val="1"/>
      <w:numFmt w:val="bullet"/>
      <w:lvlText w:val="o"/>
      <w:lvlJc w:val="left"/>
      <w:pPr>
        <w:ind w:left="1440" w:hanging="360"/>
      </w:pPr>
      <w:rPr>
        <w:rFonts w:ascii="Courier New" w:hAnsi="Courier New" w:hint="default"/>
      </w:rPr>
    </w:lvl>
    <w:lvl w:ilvl="2" w:tplc="697E5CF0">
      <w:start w:val="1"/>
      <w:numFmt w:val="bullet"/>
      <w:lvlText w:val=""/>
      <w:lvlJc w:val="left"/>
      <w:pPr>
        <w:ind w:left="2160" w:hanging="360"/>
      </w:pPr>
      <w:rPr>
        <w:rFonts w:ascii="Wingdings" w:hAnsi="Wingdings" w:hint="default"/>
      </w:rPr>
    </w:lvl>
    <w:lvl w:ilvl="3" w:tplc="C6147952">
      <w:start w:val="1"/>
      <w:numFmt w:val="bullet"/>
      <w:lvlText w:val=""/>
      <w:lvlJc w:val="left"/>
      <w:pPr>
        <w:ind w:left="2880" w:hanging="360"/>
      </w:pPr>
      <w:rPr>
        <w:rFonts w:ascii="Symbol" w:hAnsi="Symbol" w:hint="default"/>
      </w:rPr>
    </w:lvl>
    <w:lvl w:ilvl="4" w:tplc="CEE23228">
      <w:start w:val="1"/>
      <w:numFmt w:val="bullet"/>
      <w:lvlText w:val="o"/>
      <w:lvlJc w:val="left"/>
      <w:pPr>
        <w:ind w:left="3600" w:hanging="360"/>
      </w:pPr>
      <w:rPr>
        <w:rFonts w:ascii="Courier New" w:hAnsi="Courier New" w:hint="default"/>
      </w:rPr>
    </w:lvl>
    <w:lvl w:ilvl="5" w:tplc="8EE67278">
      <w:start w:val="1"/>
      <w:numFmt w:val="bullet"/>
      <w:lvlText w:val=""/>
      <w:lvlJc w:val="left"/>
      <w:pPr>
        <w:ind w:left="4320" w:hanging="360"/>
      </w:pPr>
      <w:rPr>
        <w:rFonts w:ascii="Wingdings" w:hAnsi="Wingdings" w:hint="default"/>
      </w:rPr>
    </w:lvl>
    <w:lvl w:ilvl="6" w:tplc="C0F4C8C4">
      <w:start w:val="1"/>
      <w:numFmt w:val="bullet"/>
      <w:lvlText w:val=""/>
      <w:lvlJc w:val="left"/>
      <w:pPr>
        <w:ind w:left="5040" w:hanging="360"/>
      </w:pPr>
      <w:rPr>
        <w:rFonts w:ascii="Symbol" w:hAnsi="Symbol" w:hint="default"/>
      </w:rPr>
    </w:lvl>
    <w:lvl w:ilvl="7" w:tplc="C2165B2C">
      <w:start w:val="1"/>
      <w:numFmt w:val="bullet"/>
      <w:lvlText w:val="o"/>
      <w:lvlJc w:val="left"/>
      <w:pPr>
        <w:ind w:left="5760" w:hanging="360"/>
      </w:pPr>
      <w:rPr>
        <w:rFonts w:ascii="Courier New" w:hAnsi="Courier New" w:hint="default"/>
      </w:rPr>
    </w:lvl>
    <w:lvl w:ilvl="8" w:tplc="30221544">
      <w:start w:val="1"/>
      <w:numFmt w:val="bullet"/>
      <w:lvlText w:val=""/>
      <w:lvlJc w:val="left"/>
      <w:pPr>
        <w:ind w:left="6480" w:hanging="360"/>
      </w:pPr>
      <w:rPr>
        <w:rFonts w:ascii="Wingdings" w:hAnsi="Wingdings" w:hint="default"/>
      </w:rPr>
    </w:lvl>
  </w:abstractNum>
  <w:abstractNum w:abstractNumId="34" w15:restartNumberingAfterBreak="0">
    <w:nsid w:val="4F4A14B3"/>
    <w:multiLevelType w:val="hybridMultilevel"/>
    <w:tmpl w:val="FFFFFFFF"/>
    <w:lvl w:ilvl="0" w:tplc="BD12D610">
      <w:start w:val="1"/>
      <w:numFmt w:val="bullet"/>
      <w:lvlText w:val=""/>
      <w:lvlJc w:val="left"/>
      <w:pPr>
        <w:ind w:left="720" w:hanging="360"/>
      </w:pPr>
      <w:rPr>
        <w:rFonts w:ascii="Symbol" w:hAnsi="Symbol" w:hint="default"/>
      </w:rPr>
    </w:lvl>
    <w:lvl w:ilvl="1" w:tplc="9EA49364">
      <w:start w:val="1"/>
      <w:numFmt w:val="bullet"/>
      <w:lvlText w:val="o"/>
      <w:lvlJc w:val="left"/>
      <w:pPr>
        <w:ind w:left="1440" w:hanging="360"/>
      </w:pPr>
      <w:rPr>
        <w:rFonts w:ascii="Courier New" w:hAnsi="Courier New" w:hint="default"/>
      </w:rPr>
    </w:lvl>
    <w:lvl w:ilvl="2" w:tplc="DF960C4E">
      <w:start w:val="1"/>
      <w:numFmt w:val="bullet"/>
      <w:lvlText w:val=""/>
      <w:lvlJc w:val="left"/>
      <w:pPr>
        <w:ind w:left="2160" w:hanging="360"/>
      </w:pPr>
      <w:rPr>
        <w:rFonts w:ascii="Wingdings" w:hAnsi="Wingdings" w:hint="default"/>
      </w:rPr>
    </w:lvl>
    <w:lvl w:ilvl="3" w:tplc="80223210">
      <w:start w:val="1"/>
      <w:numFmt w:val="bullet"/>
      <w:lvlText w:val=""/>
      <w:lvlJc w:val="left"/>
      <w:pPr>
        <w:ind w:left="2880" w:hanging="360"/>
      </w:pPr>
      <w:rPr>
        <w:rFonts w:ascii="Symbol" w:hAnsi="Symbol" w:hint="default"/>
      </w:rPr>
    </w:lvl>
    <w:lvl w:ilvl="4" w:tplc="E7704D02">
      <w:start w:val="1"/>
      <w:numFmt w:val="bullet"/>
      <w:lvlText w:val="o"/>
      <w:lvlJc w:val="left"/>
      <w:pPr>
        <w:ind w:left="3600" w:hanging="360"/>
      </w:pPr>
      <w:rPr>
        <w:rFonts w:ascii="Courier New" w:hAnsi="Courier New" w:hint="default"/>
      </w:rPr>
    </w:lvl>
    <w:lvl w:ilvl="5" w:tplc="D2E40256">
      <w:start w:val="1"/>
      <w:numFmt w:val="bullet"/>
      <w:lvlText w:val=""/>
      <w:lvlJc w:val="left"/>
      <w:pPr>
        <w:ind w:left="4320" w:hanging="360"/>
      </w:pPr>
      <w:rPr>
        <w:rFonts w:ascii="Wingdings" w:hAnsi="Wingdings" w:hint="default"/>
      </w:rPr>
    </w:lvl>
    <w:lvl w:ilvl="6" w:tplc="05944214">
      <w:start w:val="1"/>
      <w:numFmt w:val="bullet"/>
      <w:lvlText w:val=""/>
      <w:lvlJc w:val="left"/>
      <w:pPr>
        <w:ind w:left="5040" w:hanging="360"/>
      </w:pPr>
      <w:rPr>
        <w:rFonts w:ascii="Symbol" w:hAnsi="Symbol" w:hint="default"/>
      </w:rPr>
    </w:lvl>
    <w:lvl w:ilvl="7" w:tplc="4F4225DC">
      <w:start w:val="1"/>
      <w:numFmt w:val="bullet"/>
      <w:lvlText w:val="o"/>
      <w:lvlJc w:val="left"/>
      <w:pPr>
        <w:ind w:left="5760" w:hanging="360"/>
      </w:pPr>
      <w:rPr>
        <w:rFonts w:ascii="Courier New" w:hAnsi="Courier New" w:hint="default"/>
      </w:rPr>
    </w:lvl>
    <w:lvl w:ilvl="8" w:tplc="B7FCB9EC">
      <w:start w:val="1"/>
      <w:numFmt w:val="bullet"/>
      <w:lvlText w:val=""/>
      <w:lvlJc w:val="left"/>
      <w:pPr>
        <w:ind w:left="6480" w:hanging="360"/>
      </w:pPr>
      <w:rPr>
        <w:rFonts w:ascii="Wingdings" w:hAnsi="Wingdings" w:hint="default"/>
      </w:rPr>
    </w:lvl>
  </w:abstractNum>
  <w:abstractNum w:abstractNumId="35" w15:restartNumberingAfterBreak="0">
    <w:nsid w:val="547C6ECE"/>
    <w:multiLevelType w:val="hybridMultilevel"/>
    <w:tmpl w:val="FFFFFFFF"/>
    <w:lvl w:ilvl="0" w:tplc="2F620912">
      <w:start w:val="1"/>
      <w:numFmt w:val="decimal"/>
      <w:lvlText w:val="%1"/>
      <w:lvlJc w:val="left"/>
      <w:pPr>
        <w:ind w:left="720" w:hanging="360"/>
      </w:pPr>
    </w:lvl>
    <w:lvl w:ilvl="1" w:tplc="6F0CB014">
      <w:start w:val="1"/>
      <w:numFmt w:val="lowerLetter"/>
      <w:lvlText w:val="%2."/>
      <w:lvlJc w:val="left"/>
      <w:pPr>
        <w:ind w:left="1440" w:hanging="360"/>
      </w:pPr>
    </w:lvl>
    <w:lvl w:ilvl="2" w:tplc="7EDC1CAE">
      <w:start w:val="1"/>
      <w:numFmt w:val="lowerRoman"/>
      <w:lvlText w:val="%3."/>
      <w:lvlJc w:val="right"/>
      <w:pPr>
        <w:ind w:left="2160" w:hanging="180"/>
      </w:pPr>
    </w:lvl>
    <w:lvl w:ilvl="3" w:tplc="B27027FE">
      <w:start w:val="1"/>
      <w:numFmt w:val="decimal"/>
      <w:lvlText w:val="%4."/>
      <w:lvlJc w:val="left"/>
      <w:pPr>
        <w:ind w:left="2880" w:hanging="360"/>
      </w:pPr>
    </w:lvl>
    <w:lvl w:ilvl="4" w:tplc="A63A8346">
      <w:start w:val="1"/>
      <w:numFmt w:val="lowerLetter"/>
      <w:lvlText w:val="%5."/>
      <w:lvlJc w:val="left"/>
      <w:pPr>
        <w:ind w:left="3600" w:hanging="360"/>
      </w:pPr>
    </w:lvl>
    <w:lvl w:ilvl="5" w:tplc="B3D22618">
      <w:start w:val="1"/>
      <w:numFmt w:val="lowerRoman"/>
      <w:lvlText w:val="%6."/>
      <w:lvlJc w:val="right"/>
      <w:pPr>
        <w:ind w:left="4320" w:hanging="180"/>
      </w:pPr>
    </w:lvl>
    <w:lvl w:ilvl="6" w:tplc="C0620D9A">
      <w:start w:val="1"/>
      <w:numFmt w:val="decimal"/>
      <w:lvlText w:val="%7."/>
      <w:lvlJc w:val="left"/>
      <w:pPr>
        <w:ind w:left="5040" w:hanging="360"/>
      </w:pPr>
    </w:lvl>
    <w:lvl w:ilvl="7" w:tplc="499E8FE6">
      <w:start w:val="1"/>
      <w:numFmt w:val="lowerLetter"/>
      <w:lvlText w:val="%8."/>
      <w:lvlJc w:val="left"/>
      <w:pPr>
        <w:ind w:left="5760" w:hanging="360"/>
      </w:pPr>
    </w:lvl>
    <w:lvl w:ilvl="8" w:tplc="E872E454">
      <w:start w:val="1"/>
      <w:numFmt w:val="lowerRoman"/>
      <w:lvlText w:val="%9."/>
      <w:lvlJc w:val="right"/>
      <w:pPr>
        <w:ind w:left="6480" w:hanging="180"/>
      </w:pPr>
    </w:lvl>
  </w:abstractNum>
  <w:abstractNum w:abstractNumId="36" w15:restartNumberingAfterBreak="0">
    <w:nsid w:val="588001C9"/>
    <w:multiLevelType w:val="hybridMultilevel"/>
    <w:tmpl w:val="FFFFFFFF"/>
    <w:lvl w:ilvl="0" w:tplc="578E7200">
      <w:start w:val="1"/>
      <w:numFmt w:val="bullet"/>
      <w:lvlText w:val="·"/>
      <w:lvlJc w:val="left"/>
      <w:pPr>
        <w:ind w:left="720" w:hanging="360"/>
      </w:pPr>
      <w:rPr>
        <w:rFonts w:ascii="Symbol" w:hAnsi="Symbol" w:hint="default"/>
      </w:rPr>
    </w:lvl>
    <w:lvl w:ilvl="1" w:tplc="C4BCD3C6">
      <w:start w:val="1"/>
      <w:numFmt w:val="bullet"/>
      <w:lvlText w:val="o"/>
      <w:lvlJc w:val="left"/>
      <w:pPr>
        <w:ind w:left="1440" w:hanging="360"/>
      </w:pPr>
      <w:rPr>
        <w:rFonts w:ascii="&quot;Courier New&quot;" w:hAnsi="&quot;Courier New&quot;" w:hint="default"/>
      </w:rPr>
    </w:lvl>
    <w:lvl w:ilvl="2" w:tplc="125CAE4C">
      <w:start w:val="1"/>
      <w:numFmt w:val="bullet"/>
      <w:lvlText w:val=""/>
      <w:lvlJc w:val="left"/>
      <w:pPr>
        <w:ind w:left="2160" w:hanging="360"/>
      </w:pPr>
      <w:rPr>
        <w:rFonts w:ascii="Wingdings" w:hAnsi="Wingdings" w:hint="default"/>
      </w:rPr>
    </w:lvl>
    <w:lvl w:ilvl="3" w:tplc="087A75D4">
      <w:start w:val="1"/>
      <w:numFmt w:val="bullet"/>
      <w:lvlText w:val=""/>
      <w:lvlJc w:val="left"/>
      <w:pPr>
        <w:ind w:left="2880" w:hanging="360"/>
      </w:pPr>
      <w:rPr>
        <w:rFonts w:ascii="Symbol" w:hAnsi="Symbol" w:hint="default"/>
      </w:rPr>
    </w:lvl>
    <w:lvl w:ilvl="4" w:tplc="EA2404C0">
      <w:start w:val="1"/>
      <w:numFmt w:val="bullet"/>
      <w:lvlText w:val="o"/>
      <w:lvlJc w:val="left"/>
      <w:pPr>
        <w:ind w:left="3600" w:hanging="360"/>
      </w:pPr>
      <w:rPr>
        <w:rFonts w:ascii="Courier New" w:hAnsi="Courier New" w:hint="default"/>
      </w:rPr>
    </w:lvl>
    <w:lvl w:ilvl="5" w:tplc="76D40432">
      <w:start w:val="1"/>
      <w:numFmt w:val="bullet"/>
      <w:lvlText w:val=""/>
      <w:lvlJc w:val="left"/>
      <w:pPr>
        <w:ind w:left="4320" w:hanging="360"/>
      </w:pPr>
      <w:rPr>
        <w:rFonts w:ascii="Wingdings" w:hAnsi="Wingdings" w:hint="default"/>
      </w:rPr>
    </w:lvl>
    <w:lvl w:ilvl="6" w:tplc="67EEAC04">
      <w:start w:val="1"/>
      <w:numFmt w:val="bullet"/>
      <w:lvlText w:val=""/>
      <w:lvlJc w:val="left"/>
      <w:pPr>
        <w:ind w:left="5040" w:hanging="360"/>
      </w:pPr>
      <w:rPr>
        <w:rFonts w:ascii="Symbol" w:hAnsi="Symbol" w:hint="default"/>
      </w:rPr>
    </w:lvl>
    <w:lvl w:ilvl="7" w:tplc="A63E4392">
      <w:start w:val="1"/>
      <w:numFmt w:val="bullet"/>
      <w:lvlText w:val="o"/>
      <w:lvlJc w:val="left"/>
      <w:pPr>
        <w:ind w:left="5760" w:hanging="360"/>
      </w:pPr>
      <w:rPr>
        <w:rFonts w:ascii="Courier New" w:hAnsi="Courier New" w:hint="default"/>
      </w:rPr>
    </w:lvl>
    <w:lvl w:ilvl="8" w:tplc="B1860E8C">
      <w:start w:val="1"/>
      <w:numFmt w:val="bullet"/>
      <w:lvlText w:val=""/>
      <w:lvlJc w:val="left"/>
      <w:pPr>
        <w:ind w:left="6480" w:hanging="360"/>
      </w:pPr>
      <w:rPr>
        <w:rFonts w:ascii="Wingdings" w:hAnsi="Wingdings" w:hint="default"/>
      </w:rPr>
    </w:lvl>
  </w:abstractNum>
  <w:abstractNum w:abstractNumId="37" w15:restartNumberingAfterBreak="0">
    <w:nsid w:val="5B422DD6"/>
    <w:multiLevelType w:val="hybridMultilevel"/>
    <w:tmpl w:val="9A228B4C"/>
    <w:lvl w:ilvl="0" w:tplc="C06EC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66D8A"/>
    <w:multiLevelType w:val="hybridMultilevel"/>
    <w:tmpl w:val="4B1C0464"/>
    <w:lvl w:ilvl="0" w:tplc="A8843A0C">
      <w:start w:val="1"/>
      <w:numFmt w:val="decimal"/>
      <w:lvlText w:val="%1."/>
      <w:lvlJc w:val="left"/>
      <w:pPr>
        <w:ind w:left="720" w:hanging="360"/>
      </w:pPr>
    </w:lvl>
    <w:lvl w:ilvl="1" w:tplc="3918A0F4">
      <w:start w:val="1"/>
      <w:numFmt w:val="lowerLetter"/>
      <w:lvlText w:val="%2."/>
      <w:lvlJc w:val="left"/>
      <w:pPr>
        <w:ind w:left="1440" w:hanging="360"/>
      </w:pPr>
    </w:lvl>
    <w:lvl w:ilvl="2" w:tplc="34A4D3F4">
      <w:start w:val="1"/>
      <w:numFmt w:val="lowerRoman"/>
      <w:lvlText w:val="%3."/>
      <w:lvlJc w:val="right"/>
      <w:pPr>
        <w:ind w:left="2160" w:hanging="180"/>
      </w:pPr>
    </w:lvl>
    <w:lvl w:ilvl="3" w:tplc="AF2483C2">
      <w:start w:val="1"/>
      <w:numFmt w:val="decimal"/>
      <w:lvlText w:val="%4."/>
      <w:lvlJc w:val="left"/>
      <w:pPr>
        <w:ind w:left="2880" w:hanging="360"/>
      </w:pPr>
    </w:lvl>
    <w:lvl w:ilvl="4" w:tplc="3656DC6E">
      <w:start w:val="1"/>
      <w:numFmt w:val="lowerLetter"/>
      <w:lvlText w:val="%5."/>
      <w:lvlJc w:val="left"/>
      <w:pPr>
        <w:ind w:left="3600" w:hanging="360"/>
      </w:pPr>
    </w:lvl>
    <w:lvl w:ilvl="5" w:tplc="F27C2B34">
      <w:start w:val="1"/>
      <w:numFmt w:val="lowerRoman"/>
      <w:lvlText w:val="%6."/>
      <w:lvlJc w:val="right"/>
      <w:pPr>
        <w:ind w:left="4320" w:hanging="180"/>
      </w:pPr>
    </w:lvl>
    <w:lvl w:ilvl="6" w:tplc="F4868416">
      <w:start w:val="1"/>
      <w:numFmt w:val="decimal"/>
      <w:lvlText w:val="%7."/>
      <w:lvlJc w:val="left"/>
      <w:pPr>
        <w:ind w:left="5040" w:hanging="360"/>
      </w:pPr>
    </w:lvl>
    <w:lvl w:ilvl="7" w:tplc="D4D2F464">
      <w:start w:val="1"/>
      <w:numFmt w:val="lowerLetter"/>
      <w:lvlText w:val="%8."/>
      <w:lvlJc w:val="left"/>
      <w:pPr>
        <w:ind w:left="5760" w:hanging="360"/>
      </w:pPr>
    </w:lvl>
    <w:lvl w:ilvl="8" w:tplc="44828FC2">
      <w:start w:val="1"/>
      <w:numFmt w:val="lowerRoman"/>
      <w:lvlText w:val="%9."/>
      <w:lvlJc w:val="right"/>
      <w:pPr>
        <w:ind w:left="6480" w:hanging="180"/>
      </w:pPr>
    </w:lvl>
  </w:abstractNum>
  <w:abstractNum w:abstractNumId="39" w15:restartNumberingAfterBreak="0">
    <w:nsid w:val="6F0E4A8C"/>
    <w:multiLevelType w:val="hybridMultilevel"/>
    <w:tmpl w:val="67F48160"/>
    <w:lvl w:ilvl="0" w:tplc="4BEAA96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A5EC1"/>
    <w:multiLevelType w:val="multilevel"/>
    <w:tmpl w:val="7DC8E9D0"/>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7486396"/>
    <w:multiLevelType w:val="hybridMultilevel"/>
    <w:tmpl w:val="938AB7CC"/>
    <w:lvl w:ilvl="0" w:tplc="B3D0DF48">
      <w:numFmt w:val="bullet"/>
      <w:lvlText w:val="•"/>
      <w:lvlJc w:val="left"/>
      <w:pPr>
        <w:ind w:left="1065" w:hanging="705"/>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5D501B"/>
    <w:multiLevelType w:val="hybridMultilevel"/>
    <w:tmpl w:val="D27A3E50"/>
    <w:lvl w:ilvl="0" w:tplc="09A8C76A">
      <w:start w:val="1"/>
      <w:numFmt w:val="decimal"/>
      <w:lvlText w:val="%1."/>
      <w:lvlJc w:val="left"/>
      <w:pPr>
        <w:ind w:left="720" w:hanging="360"/>
      </w:pPr>
    </w:lvl>
    <w:lvl w:ilvl="1" w:tplc="AEBC17F2">
      <w:start w:val="1"/>
      <w:numFmt w:val="decimal"/>
      <w:lvlText w:val="%2."/>
      <w:lvlJc w:val="left"/>
      <w:pPr>
        <w:ind w:left="1440" w:hanging="360"/>
      </w:pPr>
    </w:lvl>
    <w:lvl w:ilvl="2" w:tplc="EDC2EE16">
      <w:start w:val="1"/>
      <w:numFmt w:val="bullet"/>
      <w:lvlText w:val="§"/>
      <w:lvlJc w:val="left"/>
      <w:pPr>
        <w:ind w:left="2160" w:hanging="180"/>
      </w:pPr>
    </w:lvl>
    <w:lvl w:ilvl="3" w:tplc="7C6A5D12">
      <w:start w:val="1"/>
      <w:numFmt w:val="decimal"/>
      <w:lvlText w:val="%4."/>
      <w:lvlJc w:val="left"/>
      <w:pPr>
        <w:ind w:left="2880" w:hanging="360"/>
      </w:pPr>
    </w:lvl>
    <w:lvl w:ilvl="4" w:tplc="0AA81F64">
      <w:start w:val="1"/>
      <w:numFmt w:val="lowerLetter"/>
      <w:lvlText w:val="%5."/>
      <w:lvlJc w:val="left"/>
      <w:pPr>
        <w:ind w:left="3600" w:hanging="360"/>
      </w:pPr>
    </w:lvl>
    <w:lvl w:ilvl="5" w:tplc="817003DE">
      <w:start w:val="1"/>
      <w:numFmt w:val="lowerRoman"/>
      <w:lvlText w:val="%6."/>
      <w:lvlJc w:val="right"/>
      <w:pPr>
        <w:ind w:left="4320" w:hanging="180"/>
      </w:pPr>
    </w:lvl>
    <w:lvl w:ilvl="6" w:tplc="C9DC7F52">
      <w:start w:val="1"/>
      <w:numFmt w:val="decimal"/>
      <w:lvlText w:val="%7."/>
      <w:lvlJc w:val="left"/>
      <w:pPr>
        <w:ind w:left="5040" w:hanging="360"/>
      </w:pPr>
    </w:lvl>
    <w:lvl w:ilvl="7" w:tplc="1010B2FE">
      <w:start w:val="1"/>
      <w:numFmt w:val="lowerLetter"/>
      <w:lvlText w:val="%8."/>
      <w:lvlJc w:val="left"/>
      <w:pPr>
        <w:ind w:left="5760" w:hanging="360"/>
      </w:pPr>
    </w:lvl>
    <w:lvl w:ilvl="8" w:tplc="39AA89F8">
      <w:start w:val="1"/>
      <w:numFmt w:val="lowerRoman"/>
      <w:lvlText w:val="%9."/>
      <w:lvlJc w:val="right"/>
      <w:pPr>
        <w:ind w:left="6480" w:hanging="180"/>
      </w:pPr>
    </w:lvl>
  </w:abstractNum>
  <w:abstractNum w:abstractNumId="43" w15:restartNumberingAfterBreak="0">
    <w:nsid w:val="79626B68"/>
    <w:multiLevelType w:val="hybridMultilevel"/>
    <w:tmpl w:val="920EB2A8"/>
    <w:lvl w:ilvl="0" w:tplc="5FC2FDE0">
      <w:start w:val="1"/>
      <w:numFmt w:val="bullet"/>
      <w:lvlText w:val=""/>
      <w:lvlJc w:val="left"/>
      <w:pPr>
        <w:ind w:left="720" w:hanging="360"/>
      </w:pPr>
      <w:rPr>
        <w:rFonts w:ascii="Symbol" w:hAnsi="Symbol" w:hint="default"/>
      </w:rPr>
    </w:lvl>
    <w:lvl w:ilvl="1" w:tplc="485C7356">
      <w:start w:val="1"/>
      <w:numFmt w:val="bullet"/>
      <w:lvlText w:val="o"/>
      <w:lvlJc w:val="left"/>
      <w:pPr>
        <w:ind w:left="1440" w:hanging="360"/>
      </w:pPr>
      <w:rPr>
        <w:rFonts w:ascii="Courier New" w:hAnsi="Courier New" w:hint="default"/>
      </w:rPr>
    </w:lvl>
    <w:lvl w:ilvl="2" w:tplc="3CF876A8">
      <w:start w:val="1"/>
      <w:numFmt w:val="bullet"/>
      <w:lvlText w:val=""/>
      <w:lvlJc w:val="left"/>
      <w:pPr>
        <w:ind w:left="2160" w:hanging="360"/>
      </w:pPr>
      <w:rPr>
        <w:rFonts w:ascii="Wingdings" w:hAnsi="Wingdings" w:hint="default"/>
      </w:rPr>
    </w:lvl>
    <w:lvl w:ilvl="3" w:tplc="73F054D6">
      <w:start w:val="1"/>
      <w:numFmt w:val="bullet"/>
      <w:lvlText w:val=""/>
      <w:lvlJc w:val="left"/>
      <w:pPr>
        <w:ind w:left="2880" w:hanging="360"/>
      </w:pPr>
      <w:rPr>
        <w:rFonts w:ascii="Symbol" w:hAnsi="Symbol" w:hint="default"/>
      </w:rPr>
    </w:lvl>
    <w:lvl w:ilvl="4" w:tplc="257A28AE">
      <w:start w:val="1"/>
      <w:numFmt w:val="bullet"/>
      <w:lvlText w:val="o"/>
      <w:lvlJc w:val="left"/>
      <w:pPr>
        <w:ind w:left="3600" w:hanging="360"/>
      </w:pPr>
      <w:rPr>
        <w:rFonts w:ascii="Courier New" w:hAnsi="Courier New" w:hint="default"/>
      </w:rPr>
    </w:lvl>
    <w:lvl w:ilvl="5" w:tplc="FFC25E84">
      <w:start w:val="1"/>
      <w:numFmt w:val="bullet"/>
      <w:lvlText w:val=""/>
      <w:lvlJc w:val="left"/>
      <w:pPr>
        <w:ind w:left="4320" w:hanging="360"/>
      </w:pPr>
      <w:rPr>
        <w:rFonts w:ascii="Wingdings" w:hAnsi="Wingdings" w:hint="default"/>
      </w:rPr>
    </w:lvl>
    <w:lvl w:ilvl="6" w:tplc="8C64553C">
      <w:start w:val="1"/>
      <w:numFmt w:val="bullet"/>
      <w:lvlText w:val=""/>
      <w:lvlJc w:val="left"/>
      <w:pPr>
        <w:ind w:left="5040" w:hanging="360"/>
      </w:pPr>
      <w:rPr>
        <w:rFonts w:ascii="Symbol" w:hAnsi="Symbol" w:hint="default"/>
      </w:rPr>
    </w:lvl>
    <w:lvl w:ilvl="7" w:tplc="2FF2D4A6">
      <w:start w:val="1"/>
      <w:numFmt w:val="bullet"/>
      <w:lvlText w:val="o"/>
      <w:lvlJc w:val="left"/>
      <w:pPr>
        <w:ind w:left="5760" w:hanging="360"/>
      </w:pPr>
      <w:rPr>
        <w:rFonts w:ascii="Courier New" w:hAnsi="Courier New" w:hint="default"/>
      </w:rPr>
    </w:lvl>
    <w:lvl w:ilvl="8" w:tplc="826605AC">
      <w:start w:val="1"/>
      <w:numFmt w:val="bullet"/>
      <w:lvlText w:val=""/>
      <w:lvlJc w:val="left"/>
      <w:pPr>
        <w:ind w:left="6480" w:hanging="360"/>
      </w:pPr>
      <w:rPr>
        <w:rFonts w:ascii="Wingdings" w:hAnsi="Wingdings" w:hint="default"/>
      </w:rPr>
    </w:lvl>
  </w:abstractNum>
  <w:abstractNum w:abstractNumId="44" w15:restartNumberingAfterBreak="0">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B33309"/>
    <w:multiLevelType w:val="hybridMultilevel"/>
    <w:tmpl w:val="5DE47114"/>
    <w:lvl w:ilvl="0" w:tplc="7C88E01C">
      <w:start w:val="1"/>
      <w:numFmt w:val="bullet"/>
      <w:lvlText w:val="·"/>
      <w:lvlJc w:val="left"/>
      <w:pPr>
        <w:ind w:left="720" w:hanging="360"/>
      </w:pPr>
      <w:rPr>
        <w:rFonts w:ascii="Symbol" w:hAnsi="Symbol" w:hint="default"/>
      </w:rPr>
    </w:lvl>
    <w:lvl w:ilvl="1" w:tplc="389E5B54">
      <w:start w:val="1"/>
      <w:numFmt w:val="bullet"/>
      <w:lvlText w:val="o"/>
      <w:lvlJc w:val="left"/>
      <w:pPr>
        <w:ind w:left="1440" w:hanging="360"/>
      </w:pPr>
      <w:rPr>
        <w:rFonts w:ascii="Courier New" w:hAnsi="Courier New" w:hint="default"/>
      </w:rPr>
    </w:lvl>
    <w:lvl w:ilvl="2" w:tplc="2ED040D0">
      <w:start w:val="1"/>
      <w:numFmt w:val="bullet"/>
      <w:lvlText w:val=""/>
      <w:lvlJc w:val="left"/>
      <w:pPr>
        <w:ind w:left="2160" w:hanging="360"/>
      </w:pPr>
      <w:rPr>
        <w:rFonts w:ascii="Wingdings" w:hAnsi="Wingdings" w:hint="default"/>
      </w:rPr>
    </w:lvl>
    <w:lvl w:ilvl="3" w:tplc="D6724B58">
      <w:start w:val="1"/>
      <w:numFmt w:val="bullet"/>
      <w:lvlText w:val=""/>
      <w:lvlJc w:val="left"/>
      <w:pPr>
        <w:ind w:left="2880" w:hanging="360"/>
      </w:pPr>
      <w:rPr>
        <w:rFonts w:ascii="Symbol" w:hAnsi="Symbol" w:hint="default"/>
      </w:rPr>
    </w:lvl>
    <w:lvl w:ilvl="4" w:tplc="FFCA84F6">
      <w:start w:val="1"/>
      <w:numFmt w:val="bullet"/>
      <w:lvlText w:val="o"/>
      <w:lvlJc w:val="left"/>
      <w:pPr>
        <w:ind w:left="3600" w:hanging="360"/>
      </w:pPr>
      <w:rPr>
        <w:rFonts w:ascii="Courier New" w:hAnsi="Courier New" w:hint="default"/>
      </w:rPr>
    </w:lvl>
    <w:lvl w:ilvl="5" w:tplc="31A875DA">
      <w:start w:val="1"/>
      <w:numFmt w:val="bullet"/>
      <w:lvlText w:val=""/>
      <w:lvlJc w:val="left"/>
      <w:pPr>
        <w:ind w:left="4320" w:hanging="360"/>
      </w:pPr>
      <w:rPr>
        <w:rFonts w:ascii="Wingdings" w:hAnsi="Wingdings" w:hint="default"/>
      </w:rPr>
    </w:lvl>
    <w:lvl w:ilvl="6" w:tplc="95AC814E">
      <w:start w:val="1"/>
      <w:numFmt w:val="bullet"/>
      <w:lvlText w:val=""/>
      <w:lvlJc w:val="left"/>
      <w:pPr>
        <w:ind w:left="5040" w:hanging="360"/>
      </w:pPr>
      <w:rPr>
        <w:rFonts w:ascii="Symbol" w:hAnsi="Symbol" w:hint="default"/>
      </w:rPr>
    </w:lvl>
    <w:lvl w:ilvl="7" w:tplc="0E30B364">
      <w:start w:val="1"/>
      <w:numFmt w:val="bullet"/>
      <w:lvlText w:val="o"/>
      <w:lvlJc w:val="left"/>
      <w:pPr>
        <w:ind w:left="5760" w:hanging="360"/>
      </w:pPr>
      <w:rPr>
        <w:rFonts w:ascii="Courier New" w:hAnsi="Courier New" w:hint="default"/>
      </w:rPr>
    </w:lvl>
    <w:lvl w:ilvl="8" w:tplc="B280467E">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33"/>
  </w:num>
  <w:num w:numId="4">
    <w:abstractNumId w:val="12"/>
  </w:num>
  <w:num w:numId="5">
    <w:abstractNumId w:val="34"/>
  </w:num>
  <w:num w:numId="6">
    <w:abstractNumId w:val="2"/>
  </w:num>
  <w:num w:numId="7">
    <w:abstractNumId w:val="18"/>
  </w:num>
  <w:num w:numId="8">
    <w:abstractNumId w:val="44"/>
  </w:num>
  <w:num w:numId="9">
    <w:abstractNumId w:val="27"/>
  </w:num>
  <w:num w:numId="10">
    <w:abstractNumId w:val="26"/>
  </w:num>
  <w:num w:numId="11">
    <w:abstractNumId w:val="40"/>
  </w:num>
  <w:num w:numId="12">
    <w:abstractNumId w:val="11"/>
  </w:num>
  <w:num w:numId="13">
    <w:abstractNumId w:val="40"/>
    <w:lvlOverride w:ilvl="0">
      <w:startOverride w:val="5"/>
    </w:lvlOverride>
    <w:lvlOverride w:ilvl="1">
      <w:startOverride w:val="2"/>
    </w:lvlOverride>
  </w:num>
  <w:num w:numId="14">
    <w:abstractNumId w:val="23"/>
  </w:num>
  <w:num w:numId="15">
    <w:abstractNumId w:val="17"/>
  </w:num>
  <w:num w:numId="16">
    <w:abstractNumId w:val="24"/>
  </w:num>
  <w:num w:numId="17">
    <w:abstractNumId w:val="13"/>
  </w:num>
  <w:num w:numId="18">
    <w:abstractNumId w:val="14"/>
  </w:num>
  <w:num w:numId="19">
    <w:abstractNumId w:val="25"/>
  </w:num>
  <w:num w:numId="20">
    <w:abstractNumId w:val="9"/>
  </w:num>
  <w:num w:numId="21">
    <w:abstractNumId w:val="41"/>
  </w:num>
  <w:num w:numId="22">
    <w:abstractNumId w:val="20"/>
  </w:num>
  <w:num w:numId="23">
    <w:abstractNumId w:val="15"/>
  </w:num>
  <w:num w:numId="24">
    <w:abstractNumId w:val="16"/>
  </w:num>
  <w:num w:numId="25">
    <w:abstractNumId w:val="39"/>
  </w:num>
  <w:num w:numId="26">
    <w:abstractNumId w:val="37"/>
  </w:num>
  <w:num w:numId="27">
    <w:abstractNumId w:val="7"/>
  </w:num>
  <w:num w:numId="28">
    <w:abstractNumId w:val="3"/>
  </w:num>
  <w:num w:numId="29">
    <w:abstractNumId w:val="6"/>
  </w:num>
  <w:num w:numId="30">
    <w:abstractNumId w:val="10"/>
  </w:num>
  <w:num w:numId="31">
    <w:abstractNumId w:val="21"/>
  </w:num>
  <w:num w:numId="32">
    <w:abstractNumId w:val="43"/>
  </w:num>
  <w:num w:numId="33">
    <w:abstractNumId w:val="0"/>
  </w:num>
  <w:num w:numId="34">
    <w:abstractNumId w:val="5"/>
  </w:num>
  <w:num w:numId="35">
    <w:abstractNumId w:val="36"/>
  </w:num>
  <w:num w:numId="36">
    <w:abstractNumId w:val="4"/>
  </w:num>
  <w:num w:numId="37">
    <w:abstractNumId w:val="45"/>
  </w:num>
  <w:num w:numId="38">
    <w:abstractNumId w:val="38"/>
  </w:num>
  <w:num w:numId="39">
    <w:abstractNumId w:val="30"/>
  </w:num>
  <w:num w:numId="40">
    <w:abstractNumId w:val="42"/>
  </w:num>
  <w:num w:numId="41">
    <w:abstractNumId w:val="19"/>
  </w:num>
  <w:num w:numId="42">
    <w:abstractNumId w:val="8"/>
  </w:num>
  <w:num w:numId="43">
    <w:abstractNumId w:val="22"/>
  </w:num>
  <w:num w:numId="44">
    <w:abstractNumId w:val="31"/>
  </w:num>
  <w:num w:numId="45">
    <w:abstractNumId w:val="1"/>
  </w:num>
  <w:num w:numId="46">
    <w:abstractNumId w:val="32"/>
  </w:num>
  <w:num w:numId="47">
    <w:abstractNumId w:val="40"/>
  </w:num>
  <w:num w:numId="48">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4BD"/>
    <w:rsid w:val="000032A4"/>
    <w:rsid w:val="0000485E"/>
    <w:rsid w:val="00005E6A"/>
    <w:rsid w:val="00011758"/>
    <w:rsid w:val="00012260"/>
    <w:rsid w:val="00017319"/>
    <w:rsid w:val="0001EB56"/>
    <w:rsid w:val="00020B60"/>
    <w:rsid w:val="0002458A"/>
    <w:rsid w:val="00025C33"/>
    <w:rsid w:val="00027A59"/>
    <w:rsid w:val="00031EAA"/>
    <w:rsid w:val="00033BBF"/>
    <w:rsid w:val="00042495"/>
    <w:rsid w:val="00043049"/>
    <w:rsid w:val="00044023"/>
    <w:rsid w:val="0004432D"/>
    <w:rsid w:val="00044947"/>
    <w:rsid w:val="0004723C"/>
    <w:rsid w:val="000531B4"/>
    <w:rsid w:val="00054780"/>
    <w:rsid w:val="00057CC7"/>
    <w:rsid w:val="00057DF1"/>
    <w:rsid w:val="0006119B"/>
    <w:rsid w:val="00062018"/>
    <w:rsid w:val="000632AE"/>
    <w:rsid w:val="00065F65"/>
    <w:rsid w:val="00065F93"/>
    <w:rsid w:val="0007013E"/>
    <w:rsid w:val="00071760"/>
    <w:rsid w:val="00080203"/>
    <w:rsid w:val="00081D11"/>
    <w:rsid w:val="00091C82"/>
    <w:rsid w:val="00093A8E"/>
    <w:rsid w:val="000956E9"/>
    <w:rsid w:val="000A0364"/>
    <w:rsid w:val="000A0C53"/>
    <w:rsid w:val="000A6A83"/>
    <w:rsid w:val="000B0BC9"/>
    <w:rsid w:val="000B1244"/>
    <w:rsid w:val="000B2068"/>
    <w:rsid w:val="000B5672"/>
    <w:rsid w:val="000C19A3"/>
    <w:rsid w:val="000C440F"/>
    <w:rsid w:val="000C483C"/>
    <w:rsid w:val="000C60E1"/>
    <w:rsid w:val="000C73D0"/>
    <w:rsid w:val="000D2E0B"/>
    <w:rsid w:val="000D3006"/>
    <w:rsid w:val="000D42DB"/>
    <w:rsid w:val="000E194F"/>
    <w:rsid w:val="000EBAA8"/>
    <w:rsid w:val="000F2678"/>
    <w:rsid w:val="000F4493"/>
    <w:rsid w:val="00110E10"/>
    <w:rsid w:val="00124C96"/>
    <w:rsid w:val="00127624"/>
    <w:rsid w:val="001316BA"/>
    <w:rsid w:val="00140473"/>
    <w:rsid w:val="001538E8"/>
    <w:rsid w:val="00155CA6"/>
    <w:rsid w:val="0015639D"/>
    <w:rsid w:val="00157560"/>
    <w:rsid w:val="0015776A"/>
    <w:rsid w:val="0016088F"/>
    <w:rsid w:val="001623F4"/>
    <w:rsid w:val="0016267B"/>
    <w:rsid w:val="00165FA7"/>
    <w:rsid w:val="0016D325"/>
    <w:rsid w:val="00172B0F"/>
    <w:rsid w:val="00175F06"/>
    <w:rsid w:val="00175FD1"/>
    <w:rsid w:val="00177502"/>
    <w:rsid w:val="00183AE8"/>
    <w:rsid w:val="001877A4"/>
    <w:rsid w:val="00190483"/>
    <w:rsid w:val="001A50E6"/>
    <w:rsid w:val="001A5B0A"/>
    <w:rsid w:val="001B15DB"/>
    <w:rsid w:val="001B4E81"/>
    <w:rsid w:val="001B5087"/>
    <w:rsid w:val="001C13DA"/>
    <w:rsid w:val="001C61A7"/>
    <w:rsid w:val="001C66F1"/>
    <w:rsid w:val="001D0C1B"/>
    <w:rsid w:val="001D4449"/>
    <w:rsid w:val="001D6A22"/>
    <w:rsid w:val="001E0E5C"/>
    <w:rsid w:val="001E11E4"/>
    <w:rsid w:val="001E45E4"/>
    <w:rsid w:val="001F15FC"/>
    <w:rsid w:val="001F28B2"/>
    <w:rsid w:val="001F3783"/>
    <w:rsid w:val="00201DB0"/>
    <w:rsid w:val="00202FA2"/>
    <w:rsid w:val="0021183C"/>
    <w:rsid w:val="0021231E"/>
    <w:rsid w:val="00212D87"/>
    <w:rsid w:val="00221578"/>
    <w:rsid w:val="00226A84"/>
    <w:rsid w:val="00227795"/>
    <w:rsid w:val="002326DF"/>
    <w:rsid w:val="002351BF"/>
    <w:rsid w:val="00245235"/>
    <w:rsid w:val="002504C7"/>
    <w:rsid w:val="00252E98"/>
    <w:rsid w:val="002534B8"/>
    <w:rsid w:val="002677C4"/>
    <w:rsid w:val="00277985"/>
    <w:rsid w:val="00280B43"/>
    <w:rsid w:val="00282DA3"/>
    <w:rsid w:val="00286F31"/>
    <w:rsid w:val="002933AC"/>
    <w:rsid w:val="00294F52"/>
    <w:rsid w:val="002A1099"/>
    <w:rsid w:val="002A20A4"/>
    <w:rsid w:val="002B1175"/>
    <w:rsid w:val="002C0B8A"/>
    <w:rsid w:val="002C1BC2"/>
    <w:rsid w:val="002C2A1A"/>
    <w:rsid w:val="002C3BF4"/>
    <w:rsid w:val="002C6731"/>
    <w:rsid w:val="002C6B69"/>
    <w:rsid w:val="002E2ECE"/>
    <w:rsid w:val="002E3AC8"/>
    <w:rsid w:val="002E5B06"/>
    <w:rsid w:val="002E6218"/>
    <w:rsid w:val="00300F98"/>
    <w:rsid w:val="00301C83"/>
    <w:rsid w:val="003054C0"/>
    <w:rsid w:val="00305B19"/>
    <w:rsid w:val="00323743"/>
    <w:rsid w:val="0032404E"/>
    <w:rsid w:val="00324273"/>
    <w:rsid w:val="00330C14"/>
    <w:rsid w:val="00330C51"/>
    <w:rsid w:val="00332090"/>
    <w:rsid w:val="0033565A"/>
    <w:rsid w:val="00337BAC"/>
    <w:rsid w:val="0034499B"/>
    <w:rsid w:val="003449F8"/>
    <w:rsid w:val="00345BDC"/>
    <w:rsid w:val="00353F66"/>
    <w:rsid w:val="00357D16"/>
    <w:rsid w:val="00364E00"/>
    <w:rsid w:val="00364E33"/>
    <w:rsid w:val="00364F69"/>
    <w:rsid w:val="003703B6"/>
    <w:rsid w:val="0037095E"/>
    <w:rsid w:val="0037628B"/>
    <w:rsid w:val="0038200D"/>
    <w:rsid w:val="00382BBC"/>
    <w:rsid w:val="00392557"/>
    <w:rsid w:val="003A1E9C"/>
    <w:rsid w:val="003A66B1"/>
    <w:rsid w:val="003B0144"/>
    <w:rsid w:val="003B40DF"/>
    <w:rsid w:val="003B715A"/>
    <w:rsid w:val="003C3341"/>
    <w:rsid w:val="003D2965"/>
    <w:rsid w:val="003E198D"/>
    <w:rsid w:val="003E46BF"/>
    <w:rsid w:val="003E5C7E"/>
    <w:rsid w:val="003E68A7"/>
    <w:rsid w:val="003F0778"/>
    <w:rsid w:val="003F1399"/>
    <w:rsid w:val="003F14DF"/>
    <w:rsid w:val="004061AA"/>
    <w:rsid w:val="0041218D"/>
    <w:rsid w:val="00421141"/>
    <w:rsid w:val="004212A9"/>
    <w:rsid w:val="00421EA1"/>
    <w:rsid w:val="004222D9"/>
    <w:rsid w:val="0042553C"/>
    <w:rsid w:val="004257FC"/>
    <w:rsid w:val="00434894"/>
    <w:rsid w:val="00451839"/>
    <w:rsid w:val="00457862"/>
    <w:rsid w:val="0046040E"/>
    <w:rsid w:val="004616C3"/>
    <w:rsid w:val="004629AA"/>
    <w:rsid w:val="00462D14"/>
    <w:rsid w:val="004649AC"/>
    <w:rsid w:val="00464C8E"/>
    <w:rsid w:val="004703BC"/>
    <w:rsid w:val="00470877"/>
    <w:rsid w:val="0047141A"/>
    <w:rsid w:val="004739BC"/>
    <w:rsid w:val="00473FA5"/>
    <w:rsid w:val="004766EF"/>
    <w:rsid w:val="004819DE"/>
    <w:rsid w:val="00482CEA"/>
    <w:rsid w:val="00483DFB"/>
    <w:rsid w:val="00484FE7"/>
    <w:rsid w:val="004850DA"/>
    <w:rsid w:val="004866C8"/>
    <w:rsid w:val="00495B2C"/>
    <w:rsid w:val="00495C5A"/>
    <w:rsid w:val="004A0FA9"/>
    <w:rsid w:val="004A4825"/>
    <w:rsid w:val="004A4CC8"/>
    <w:rsid w:val="004A6B83"/>
    <w:rsid w:val="004B362B"/>
    <w:rsid w:val="004B3ED0"/>
    <w:rsid w:val="004B7277"/>
    <w:rsid w:val="004B76C0"/>
    <w:rsid w:val="004C1F9A"/>
    <w:rsid w:val="004C483F"/>
    <w:rsid w:val="004C7951"/>
    <w:rsid w:val="004D5124"/>
    <w:rsid w:val="004E1165"/>
    <w:rsid w:val="004E1F87"/>
    <w:rsid w:val="004E262A"/>
    <w:rsid w:val="004E4469"/>
    <w:rsid w:val="004E6DCC"/>
    <w:rsid w:val="004F3963"/>
    <w:rsid w:val="00500C40"/>
    <w:rsid w:val="00504B99"/>
    <w:rsid w:val="00510B3D"/>
    <w:rsid w:val="005112FF"/>
    <w:rsid w:val="00513583"/>
    <w:rsid w:val="00514E32"/>
    <w:rsid w:val="00522E3F"/>
    <w:rsid w:val="005245D6"/>
    <w:rsid w:val="00526809"/>
    <w:rsid w:val="0053017F"/>
    <w:rsid w:val="00530BD5"/>
    <w:rsid w:val="0053250E"/>
    <w:rsid w:val="00542CAD"/>
    <w:rsid w:val="005439F1"/>
    <w:rsid w:val="005443AA"/>
    <w:rsid w:val="0054690E"/>
    <w:rsid w:val="00551154"/>
    <w:rsid w:val="0055531E"/>
    <w:rsid w:val="00556B2A"/>
    <w:rsid w:val="0056083A"/>
    <w:rsid w:val="005622C0"/>
    <w:rsid w:val="0057270C"/>
    <w:rsid w:val="005809DF"/>
    <w:rsid w:val="0058409B"/>
    <w:rsid w:val="0058699A"/>
    <w:rsid w:val="00587F8B"/>
    <w:rsid w:val="00592595"/>
    <w:rsid w:val="005A24C9"/>
    <w:rsid w:val="005A51AE"/>
    <w:rsid w:val="005A6057"/>
    <w:rsid w:val="005B3269"/>
    <w:rsid w:val="005B74C5"/>
    <w:rsid w:val="005C4AA3"/>
    <w:rsid w:val="005D01A3"/>
    <w:rsid w:val="005D2CAE"/>
    <w:rsid w:val="005D3A99"/>
    <w:rsid w:val="005D3B52"/>
    <w:rsid w:val="005D521B"/>
    <w:rsid w:val="005D5883"/>
    <w:rsid w:val="005D79F4"/>
    <w:rsid w:val="005E4812"/>
    <w:rsid w:val="005E48B7"/>
    <w:rsid w:val="005E4FD3"/>
    <w:rsid w:val="005E6A48"/>
    <w:rsid w:val="005E6DD5"/>
    <w:rsid w:val="005E7E95"/>
    <w:rsid w:val="005F2F0E"/>
    <w:rsid w:val="005F57A6"/>
    <w:rsid w:val="00602B05"/>
    <w:rsid w:val="00604523"/>
    <w:rsid w:val="0060473B"/>
    <w:rsid w:val="006057C8"/>
    <w:rsid w:val="00612757"/>
    <w:rsid w:val="00613E3C"/>
    <w:rsid w:val="006164D1"/>
    <w:rsid w:val="00617826"/>
    <w:rsid w:val="00617A2A"/>
    <w:rsid w:val="00621639"/>
    <w:rsid w:val="00624855"/>
    <w:rsid w:val="0062741C"/>
    <w:rsid w:val="00633B1C"/>
    <w:rsid w:val="0063405A"/>
    <w:rsid w:val="006431E8"/>
    <w:rsid w:val="00650072"/>
    <w:rsid w:val="006515A2"/>
    <w:rsid w:val="00655B03"/>
    <w:rsid w:val="006621E1"/>
    <w:rsid w:val="00667935"/>
    <w:rsid w:val="006734CD"/>
    <w:rsid w:val="00674267"/>
    <w:rsid w:val="00680DC0"/>
    <w:rsid w:val="0068129B"/>
    <w:rsid w:val="006817E1"/>
    <w:rsid w:val="00682748"/>
    <w:rsid w:val="00684606"/>
    <w:rsid w:val="006847E3"/>
    <w:rsid w:val="00685DDC"/>
    <w:rsid w:val="006927C8"/>
    <w:rsid w:val="00695287"/>
    <w:rsid w:val="00695C8A"/>
    <w:rsid w:val="006963AB"/>
    <w:rsid w:val="00697CF3"/>
    <w:rsid w:val="006A12BB"/>
    <w:rsid w:val="006A21AF"/>
    <w:rsid w:val="006A3254"/>
    <w:rsid w:val="006A3625"/>
    <w:rsid w:val="006A4D06"/>
    <w:rsid w:val="006A6123"/>
    <w:rsid w:val="006B714A"/>
    <w:rsid w:val="006C2D10"/>
    <w:rsid w:val="006D18F3"/>
    <w:rsid w:val="006D637C"/>
    <w:rsid w:val="006E0165"/>
    <w:rsid w:val="006E247C"/>
    <w:rsid w:val="006E35D0"/>
    <w:rsid w:val="006E76B9"/>
    <w:rsid w:val="006F1C09"/>
    <w:rsid w:val="006F260E"/>
    <w:rsid w:val="006F4E98"/>
    <w:rsid w:val="006F649C"/>
    <w:rsid w:val="006F6F7B"/>
    <w:rsid w:val="00720535"/>
    <w:rsid w:val="0072127F"/>
    <w:rsid w:val="00731779"/>
    <w:rsid w:val="00735104"/>
    <w:rsid w:val="00735D6C"/>
    <w:rsid w:val="007363ED"/>
    <w:rsid w:val="007402BC"/>
    <w:rsid w:val="007461DE"/>
    <w:rsid w:val="007463AB"/>
    <w:rsid w:val="00747122"/>
    <w:rsid w:val="00750FBA"/>
    <w:rsid w:val="00752B8B"/>
    <w:rsid w:val="00765DB0"/>
    <w:rsid w:val="00765F03"/>
    <w:rsid w:val="00770EAF"/>
    <w:rsid w:val="00772DFF"/>
    <w:rsid w:val="00773510"/>
    <w:rsid w:val="00774E9E"/>
    <w:rsid w:val="00775144"/>
    <w:rsid w:val="00782025"/>
    <w:rsid w:val="00784FE3"/>
    <w:rsid w:val="00795F0C"/>
    <w:rsid w:val="007A5FD4"/>
    <w:rsid w:val="007B000A"/>
    <w:rsid w:val="007B1354"/>
    <w:rsid w:val="007B3D5D"/>
    <w:rsid w:val="007C13B3"/>
    <w:rsid w:val="007C41CC"/>
    <w:rsid w:val="007C42A1"/>
    <w:rsid w:val="007C45FE"/>
    <w:rsid w:val="007D0832"/>
    <w:rsid w:val="007D4D39"/>
    <w:rsid w:val="007E2EC8"/>
    <w:rsid w:val="007E55EC"/>
    <w:rsid w:val="007E6A1A"/>
    <w:rsid w:val="007E6A4E"/>
    <w:rsid w:val="007E7113"/>
    <w:rsid w:val="007F3702"/>
    <w:rsid w:val="007F3AB1"/>
    <w:rsid w:val="008047E0"/>
    <w:rsid w:val="00815645"/>
    <w:rsid w:val="008204DF"/>
    <w:rsid w:val="00820FF9"/>
    <w:rsid w:val="00824FED"/>
    <w:rsid w:val="008250B0"/>
    <w:rsid w:val="00831717"/>
    <w:rsid w:val="00831B19"/>
    <w:rsid w:val="0083310B"/>
    <w:rsid w:val="00834A31"/>
    <w:rsid w:val="0083756C"/>
    <w:rsid w:val="00844AAB"/>
    <w:rsid w:val="0084627C"/>
    <w:rsid w:val="00854656"/>
    <w:rsid w:val="00856273"/>
    <w:rsid w:val="00857A15"/>
    <w:rsid w:val="00862026"/>
    <w:rsid w:val="00866952"/>
    <w:rsid w:val="0086749F"/>
    <w:rsid w:val="00871994"/>
    <w:rsid w:val="008744CD"/>
    <w:rsid w:val="00874799"/>
    <w:rsid w:val="0087676C"/>
    <w:rsid w:val="0087761C"/>
    <w:rsid w:val="0087766E"/>
    <w:rsid w:val="008825DC"/>
    <w:rsid w:val="008868F9"/>
    <w:rsid w:val="00886951"/>
    <w:rsid w:val="00887E82"/>
    <w:rsid w:val="0089189D"/>
    <w:rsid w:val="0089611B"/>
    <w:rsid w:val="008974EC"/>
    <w:rsid w:val="008A47E8"/>
    <w:rsid w:val="008A6AEA"/>
    <w:rsid w:val="008A6C79"/>
    <w:rsid w:val="008B5EBA"/>
    <w:rsid w:val="008C3CBA"/>
    <w:rsid w:val="008C412E"/>
    <w:rsid w:val="008C42C3"/>
    <w:rsid w:val="008C5DAA"/>
    <w:rsid w:val="008D185F"/>
    <w:rsid w:val="008D297A"/>
    <w:rsid w:val="008E1FBF"/>
    <w:rsid w:val="008E467B"/>
    <w:rsid w:val="008E5C69"/>
    <w:rsid w:val="008F09C9"/>
    <w:rsid w:val="008F0F74"/>
    <w:rsid w:val="008F4A5C"/>
    <w:rsid w:val="008F56E4"/>
    <w:rsid w:val="008F5C76"/>
    <w:rsid w:val="008F7E9B"/>
    <w:rsid w:val="00902113"/>
    <w:rsid w:val="0090699F"/>
    <w:rsid w:val="00912861"/>
    <w:rsid w:val="00912B07"/>
    <w:rsid w:val="00913079"/>
    <w:rsid w:val="0091753D"/>
    <w:rsid w:val="009218AD"/>
    <w:rsid w:val="0093139A"/>
    <w:rsid w:val="00932FD9"/>
    <w:rsid w:val="0093320D"/>
    <w:rsid w:val="0093651D"/>
    <w:rsid w:val="00940DB8"/>
    <w:rsid w:val="009510DB"/>
    <w:rsid w:val="00951261"/>
    <w:rsid w:val="00960370"/>
    <w:rsid w:val="0096232F"/>
    <w:rsid w:val="0096311E"/>
    <w:rsid w:val="00964B26"/>
    <w:rsid w:val="00966966"/>
    <w:rsid w:val="00966C61"/>
    <w:rsid w:val="00971849"/>
    <w:rsid w:val="009767BE"/>
    <w:rsid w:val="00976AFD"/>
    <w:rsid w:val="009803C2"/>
    <w:rsid w:val="009814A1"/>
    <w:rsid w:val="009831AD"/>
    <w:rsid w:val="00995F51"/>
    <w:rsid w:val="009974D2"/>
    <w:rsid w:val="009A275C"/>
    <w:rsid w:val="009A31F4"/>
    <w:rsid w:val="009A44BA"/>
    <w:rsid w:val="009B07A0"/>
    <w:rsid w:val="009C1921"/>
    <w:rsid w:val="009C39A6"/>
    <w:rsid w:val="009C5620"/>
    <w:rsid w:val="009C5681"/>
    <w:rsid w:val="009C7EDE"/>
    <w:rsid w:val="009D35B2"/>
    <w:rsid w:val="009E0656"/>
    <w:rsid w:val="009E0E3C"/>
    <w:rsid w:val="009E74BE"/>
    <w:rsid w:val="009F6E19"/>
    <w:rsid w:val="00A0058C"/>
    <w:rsid w:val="00A00995"/>
    <w:rsid w:val="00A016A6"/>
    <w:rsid w:val="00A05461"/>
    <w:rsid w:val="00A0582D"/>
    <w:rsid w:val="00A0B8C8"/>
    <w:rsid w:val="00A1187B"/>
    <w:rsid w:val="00A13711"/>
    <w:rsid w:val="00A16672"/>
    <w:rsid w:val="00A17FA2"/>
    <w:rsid w:val="00A216A7"/>
    <w:rsid w:val="00A2335C"/>
    <w:rsid w:val="00A26678"/>
    <w:rsid w:val="00A274BD"/>
    <w:rsid w:val="00A27819"/>
    <w:rsid w:val="00A42A45"/>
    <w:rsid w:val="00A43558"/>
    <w:rsid w:val="00A50B11"/>
    <w:rsid w:val="00A54A77"/>
    <w:rsid w:val="00A54AE6"/>
    <w:rsid w:val="00A55C32"/>
    <w:rsid w:val="00A61903"/>
    <w:rsid w:val="00A67919"/>
    <w:rsid w:val="00A827F6"/>
    <w:rsid w:val="00A85E46"/>
    <w:rsid w:val="00A8701E"/>
    <w:rsid w:val="00A97B9E"/>
    <w:rsid w:val="00AA54DF"/>
    <w:rsid w:val="00AA5CF6"/>
    <w:rsid w:val="00AB16B2"/>
    <w:rsid w:val="00AB18BA"/>
    <w:rsid w:val="00AC02C3"/>
    <w:rsid w:val="00AC3D64"/>
    <w:rsid w:val="00AC4BCB"/>
    <w:rsid w:val="00AC6DDF"/>
    <w:rsid w:val="00AD2EEF"/>
    <w:rsid w:val="00AD3D62"/>
    <w:rsid w:val="00AD6721"/>
    <w:rsid w:val="00AD6BDB"/>
    <w:rsid w:val="00AE55A2"/>
    <w:rsid w:val="00AE66FD"/>
    <w:rsid w:val="00AF059A"/>
    <w:rsid w:val="00AF1811"/>
    <w:rsid w:val="00B14044"/>
    <w:rsid w:val="00B17D37"/>
    <w:rsid w:val="00B2528A"/>
    <w:rsid w:val="00B264C8"/>
    <w:rsid w:val="00B271AF"/>
    <w:rsid w:val="00B34AB7"/>
    <w:rsid w:val="00B4565A"/>
    <w:rsid w:val="00B52E90"/>
    <w:rsid w:val="00B53CEA"/>
    <w:rsid w:val="00B55D32"/>
    <w:rsid w:val="00B56C8F"/>
    <w:rsid w:val="00B61B17"/>
    <w:rsid w:val="00B64A40"/>
    <w:rsid w:val="00B67F46"/>
    <w:rsid w:val="00B70283"/>
    <w:rsid w:val="00B70608"/>
    <w:rsid w:val="00B8163D"/>
    <w:rsid w:val="00B81D14"/>
    <w:rsid w:val="00B8263F"/>
    <w:rsid w:val="00B82722"/>
    <w:rsid w:val="00B92459"/>
    <w:rsid w:val="00B978B0"/>
    <w:rsid w:val="00BA1AB7"/>
    <w:rsid w:val="00BA3C66"/>
    <w:rsid w:val="00BA465B"/>
    <w:rsid w:val="00BB0E31"/>
    <w:rsid w:val="00BB16E4"/>
    <w:rsid w:val="00BD1368"/>
    <w:rsid w:val="00BD4261"/>
    <w:rsid w:val="00BD500F"/>
    <w:rsid w:val="00BD5439"/>
    <w:rsid w:val="00BD546B"/>
    <w:rsid w:val="00BE0EDC"/>
    <w:rsid w:val="00BE330B"/>
    <w:rsid w:val="00BE570E"/>
    <w:rsid w:val="00BF0165"/>
    <w:rsid w:val="00C04166"/>
    <w:rsid w:val="00C122AC"/>
    <w:rsid w:val="00C14800"/>
    <w:rsid w:val="00C23D90"/>
    <w:rsid w:val="00C24303"/>
    <w:rsid w:val="00C2523B"/>
    <w:rsid w:val="00C26617"/>
    <w:rsid w:val="00C42160"/>
    <w:rsid w:val="00C42AE3"/>
    <w:rsid w:val="00C43624"/>
    <w:rsid w:val="00C4441D"/>
    <w:rsid w:val="00C454AC"/>
    <w:rsid w:val="00C4556D"/>
    <w:rsid w:val="00C511E5"/>
    <w:rsid w:val="00C52825"/>
    <w:rsid w:val="00C528F9"/>
    <w:rsid w:val="00C542F7"/>
    <w:rsid w:val="00C63B85"/>
    <w:rsid w:val="00C647F1"/>
    <w:rsid w:val="00C66CFC"/>
    <w:rsid w:val="00C72C31"/>
    <w:rsid w:val="00C72EBC"/>
    <w:rsid w:val="00C7449B"/>
    <w:rsid w:val="00C80747"/>
    <w:rsid w:val="00C916FE"/>
    <w:rsid w:val="00C95C48"/>
    <w:rsid w:val="00C9684C"/>
    <w:rsid w:val="00CA10B8"/>
    <w:rsid w:val="00CB2A0D"/>
    <w:rsid w:val="00CB2C5F"/>
    <w:rsid w:val="00CB36B5"/>
    <w:rsid w:val="00CB623F"/>
    <w:rsid w:val="00CC2129"/>
    <w:rsid w:val="00CC2E74"/>
    <w:rsid w:val="00CC5408"/>
    <w:rsid w:val="00CC7782"/>
    <w:rsid w:val="00CD04F3"/>
    <w:rsid w:val="00CD0B2F"/>
    <w:rsid w:val="00CD1679"/>
    <w:rsid w:val="00CE7CB5"/>
    <w:rsid w:val="00CF5100"/>
    <w:rsid w:val="00D05990"/>
    <w:rsid w:val="00D06A55"/>
    <w:rsid w:val="00D12530"/>
    <w:rsid w:val="00D129F5"/>
    <w:rsid w:val="00D1602B"/>
    <w:rsid w:val="00D16238"/>
    <w:rsid w:val="00D17E20"/>
    <w:rsid w:val="00D27247"/>
    <w:rsid w:val="00D3383F"/>
    <w:rsid w:val="00D40BB4"/>
    <w:rsid w:val="00D42DA0"/>
    <w:rsid w:val="00D45A32"/>
    <w:rsid w:val="00D46FCC"/>
    <w:rsid w:val="00D50C60"/>
    <w:rsid w:val="00D53DC9"/>
    <w:rsid w:val="00D71EBA"/>
    <w:rsid w:val="00D730F0"/>
    <w:rsid w:val="00D7658A"/>
    <w:rsid w:val="00D769DE"/>
    <w:rsid w:val="00D775EE"/>
    <w:rsid w:val="00D77C87"/>
    <w:rsid w:val="00D820E2"/>
    <w:rsid w:val="00DA570A"/>
    <w:rsid w:val="00DB0B82"/>
    <w:rsid w:val="00DB1333"/>
    <w:rsid w:val="00DB218E"/>
    <w:rsid w:val="00DC138F"/>
    <w:rsid w:val="00DC4308"/>
    <w:rsid w:val="00DC50A7"/>
    <w:rsid w:val="00DD2EE4"/>
    <w:rsid w:val="00DD5ED5"/>
    <w:rsid w:val="00DE0AA2"/>
    <w:rsid w:val="00DE1B26"/>
    <w:rsid w:val="00DE242C"/>
    <w:rsid w:val="00DE2BBE"/>
    <w:rsid w:val="00DE2F52"/>
    <w:rsid w:val="00DE385D"/>
    <w:rsid w:val="00DE42C0"/>
    <w:rsid w:val="00DF1FEE"/>
    <w:rsid w:val="00E00786"/>
    <w:rsid w:val="00E04588"/>
    <w:rsid w:val="00E04F3D"/>
    <w:rsid w:val="00E158A8"/>
    <w:rsid w:val="00E22E96"/>
    <w:rsid w:val="00E2338A"/>
    <w:rsid w:val="00E27562"/>
    <w:rsid w:val="00E338C0"/>
    <w:rsid w:val="00E431EA"/>
    <w:rsid w:val="00E46993"/>
    <w:rsid w:val="00E5148F"/>
    <w:rsid w:val="00E515DC"/>
    <w:rsid w:val="00E525E5"/>
    <w:rsid w:val="00E53D1E"/>
    <w:rsid w:val="00E61600"/>
    <w:rsid w:val="00E664E3"/>
    <w:rsid w:val="00E672DC"/>
    <w:rsid w:val="00E701E7"/>
    <w:rsid w:val="00E728A3"/>
    <w:rsid w:val="00E772AD"/>
    <w:rsid w:val="00E80957"/>
    <w:rsid w:val="00E80FC0"/>
    <w:rsid w:val="00E85A90"/>
    <w:rsid w:val="00E85AA8"/>
    <w:rsid w:val="00E8677F"/>
    <w:rsid w:val="00E915BF"/>
    <w:rsid w:val="00E97871"/>
    <w:rsid w:val="00EA378C"/>
    <w:rsid w:val="00EA433C"/>
    <w:rsid w:val="00EB07BA"/>
    <w:rsid w:val="00EB1B69"/>
    <w:rsid w:val="00EB3CDA"/>
    <w:rsid w:val="00EC106C"/>
    <w:rsid w:val="00ED0099"/>
    <w:rsid w:val="00ED05EC"/>
    <w:rsid w:val="00ED1755"/>
    <w:rsid w:val="00ED5327"/>
    <w:rsid w:val="00ED6CDA"/>
    <w:rsid w:val="00EE19AB"/>
    <w:rsid w:val="00EF201C"/>
    <w:rsid w:val="00F04780"/>
    <w:rsid w:val="00F12773"/>
    <w:rsid w:val="00F15D70"/>
    <w:rsid w:val="00F17CCE"/>
    <w:rsid w:val="00F2403D"/>
    <w:rsid w:val="00F261FA"/>
    <w:rsid w:val="00F26D98"/>
    <w:rsid w:val="00F34E65"/>
    <w:rsid w:val="00F36A53"/>
    <w:rsid w:val="00F37363"/>
    <w:rsid w:val="00F37906"/>
    <w:rsid w:val="00F37ED3"/>
    <w:rsid w:val="00F407AE"/>
    <w:rsid w:val="00F447C2"/>
    <w:rsid w:val="00F46CBD"/>
    <w:rsid w:val="00F46D45"/>
    <w:rsid w:val="00F50A0A"/>
    <w:rsid w:val="00F54114"/>
    <w:rsid w:val="00F548CE"/>
    <w:rsid w:val="00F63E9F"/>
    <w:rsid w:val="00F755D8"/>
    <w:rsid w:val="00F756EC"/>
    <w:rsid w:val="00F82670"/>
    <w:rsid w:val="00F8488D"/>
    <w:rsid w:val="00F90E52"/>
    <w:rsid w:val="00F96705"/>
    <w:rsid w:val="00F96B3D"/>
    <w:rsid w:val="00F97CEE"/>
    <w:rsid w:val="00FA2071"/>
    <w:rsid w:val="00FA2A45"/>
    <w:rsid w:val="00FA715E"/>
    <w:rsid w:val="00FB00CF"/>
    <w:rsid w:val="00FB186A"/>
    <w:rsid w:val="00FB42D5"/>
    <w:rsid w:val="00FB49F5"/>
    <w:rsid w:val="00FB5F13"/>
    <w:rsid w:val="00FB71D8"/>
    <w:rsid w:val="00FB724C"/>
    <w:rsid w:val="00FC2C33"/>
    <w:rsid w:val="00FD06A4"/>
    <w:rsid w:val="00FD4108"/>
    <w:rsid w:val="00FE00D7"/>
    <w:rsid w:val="00FE1B3C"/>
    <w:rsid w:val="00FE5AC8"/>
    <w:rsid w:val="00FF242E"/>
    <w:rsid w:val="00FF37CB"/>
    <w:rsid w:val="00FF4EF7"/>
    <w:rsid w:val="00FF51C7"/>
    <w:rsid w:val="00FF564E"/>
    <w:rsid w:val="012CB0E7"/>
    <w:rsid w:val="01671B53"/>
    <w:rsid w:val="0193F211"/>
    <w:rsid w:val="01A76A08"/>
    <w:rsid w:val="01BAB305"/>
    <w:rsid w:val="01F391EB"/>
    <w:rsid w:val="01F737BC"/>
    <w:rsid w:val="022BDF8C"/>
    <w:rsid w:val="0242EC46"/>
    <w:rsid w:val="0274764E"/>
    <w:rsid w:val="02E53C6E"/>
    <w:rsid w:val="02E8B3C4"/>
    <w:rsid w:val="02FCBA12"/>
    <w:rsid w:val="0390A67C"/>
    <w:rsid w:val="03993A3D"/>
    <w:rsid w:val="03A1A1B6"/>
    <w:rsid w:val="03B2FA7A"/>
    <w:rsid w:val="03D25DB1"/>
    <w:rsid w:val="0409386F"/>
    <w:rsid w:val="041DB181"/>
    <w:rsid w:val="046001E1"/>
    <w:rsid w:val="0487D104"/>
    <w:rsid w:val="04952BDE"/>
    <w:rsid w:val="04987943"/>
    <w:rsid w:val="04A30A6F"/>
    <w:rsid w:val="04A5132D"/>
    <w:rsid w:val="04D42CFE"/>
    <w:rsid w:val="04E762E2"/>
    <w:rsid w:val="04F21B1A"/>
    <w:rsid w:val="0521E0AC"/>
    <w:rsid w:val="052F1C1F"/>
    <w:rsid w:val="05309E1B"/>
    <w:rsid w:val="0540D336"/>
    <w:rsid w:val="055249EF"/>
    <w:rsid w:val="057471E7"/>
    <w:rsid w:val="05BAFC89"/>
    <w:rsid w:val="05CDCDAC"/>
    <w:rsid w:val="05E7645D"/>
    <w:rsid w:val="0603748D"/>
    <w:rsid w:val="0608AA30"/>
    <w:rsid w:val="065EABF6"/>
    <w:rsid w:val="06CA1D64"/>
    <w:rsid w:val="06D0DAFF"/>
    <w:rsid w:val="06DA78D7"/>
    <w:rsid w:val="07270CE1"/>
    <w:rsid w:val="07CCC24A"/>
    <w:rsid w:val="07F433A9"/>
    <w:rsid w:val="0809CC85"/>
    <w:rsid w:val="081146D4"/>
    <w:rsid w:val="0845A923"/>
    <w:rsid w:val="084F2591"/>
    <w:rsid w:val="0886C776"/>
    <w:rsid w:val="08B369EC"/>
    <w:rsid w:val="08D417FD"/>
    <w:rsid w:val="08DFC828"/>
    <w:rsid w:val="094AE5F4"/>
    <w:rsid w:val="095B4FA8"/>
    <w:rsid w:val="09AC8E7A"/>
    <w:rsid w:val="0A3C6AAA"/>
    <w:rsid w:val="0A4568C6"/>
    <w:rsid w:val="0A610B67"/>
    <w:rsid w:val="0A944EE1"/>
    <w:rsid w:val="0AEB681A"/>
    <w:rsid w:val="0AF77878"/>
    <w:rsid w:val="0B0398FC"/>
    <w:rsid w:val="0B071831"/>
    <w:rsid w:val="0B07F858"/>
    <w:rsid w:val="0B10AF66"/>
    <w:rsid w:val="0B155BDA"/>
    <w:rsid w:val="0B31DC17"/>
    <w:rsid w:val="0B390BAF"/>
    <w:rsid w:val="0B7EDE2A"/>
    <w:rsid w:val="0B8A4993"/>
    <w:rsid w:val="0BB9EE4C"/>
    <w:rsid w:val="0BBA446D"/>
    <w:rsid w:val="0BC17561"/>
    <w:rsid w:val="0BD3832C"/>
    <w:rsid w:val="0BFA6C0F"/>
    <w:rsid w:val="0BFE7236"/>
    <w:rsid w:val="0C11AD28"/>
    <w:rsid w:val="0C4000A0"/>
    <w:rsid w:val="0C76573E"/>
    <w:rsid w:val="0C87387B"/>
    <w:rsid w:val="0CC4FCCC"/>
    <w:rsid w:val="0D081C6C"/>
    <w:rsid w:val="0D12A786"/>
    <w:rsid w:val="0D162BA2"/>
    <w:rsid w:val="0D37D047"/>
    <w:rsid w:val="0D7EABBA"/>
    <w:rsid w:val="0DB6D5E7"/>
    <w:rsid w:val="0E171FCD"/>
    <w:rsid w:val="0E70AC71"/>
    <w:rsid w:val="0E88FEF5"/>
    <w:rsid w:val="0EB696B7"/>
    <w:rsid w:val="0F0130DE"/>
    <w:rsid w:val="0F282589"/>
    <w:rsid w:val="0F31F6EB"/>
    <w:rsid w:val="0F4B8BDA"/>
    <w:rsid w:val="0F5A5D51"/>
    <w:rsid w:val="0F777A5C"/>
    <w:rsid w:val="0FA5B0E0"/>
    <w:rsid w:val="0FD53151"/>
    <w:rsid w:val="0FE1B418"/>
    <w:rsid w:val="0FE22452"/>
    <w:rsid w:val="0FF373D0"/>
    <w:rsid w:val="0FF510EE"/>
    <w:rsid w:val="10043559"/>
    <w:rsid w:val="10132249"/>
    <w:rsid w:val="103BE2CC"/>
    <w:rsid w:val="109DDE0D"/>
    <w:rsid w:val="10AB667D"/>
    <w:rsid w:val="10D41F6A"/>
    <w:rsid w:val="111052C8"/>
    <w:rsid w:val="113492A0"/>
    <w:rsid w:val="1139D262"/>
    <w:rsid w:val="113BC8D9"/>
    <w:rsid w:val="114F1320"/>
    <w:rsid w:val="114FD9D5"/>
    <w:rsid w:val="116667E2"/>
    <w:rsid w:val="116B7102"/>
    <w:rsid w:val="11A35B4A"/>
    <w:rsid w:val="11A84D33"/>
    <w:rsid w:val="11EAC15C"/>
    <w:rsid w:val="123C6FCC"/>
    <w:rsid w:val="1241EAC0"/>
    <w:rsid w:val="12933A19"/>
    <w:rsid w:val="1316F04F"/>
    <w:rsid w:val="1354A264"/>
    <w:rsid w:val="136D8E62"/>
    <w:rsid w:val="1396EC51"/>
    <w:rsid w:val="1444F01F"/>
    <w:rsid w:val="14BE73F3"/>
    <w:rsid w:val="14C6C598"/>
    <w:rsid w:val="14CB239E"/>
    <w:rsid w:val="14DDC309"/>
    <w:rsid w:val="14E58EEA"/>
    <w:rsid w:val="156D3804"/>
    <w:rsid w:val="157CFFA9"/>
    <w:rsid w:val="158C5AB4"/>
    <w:rsid w:val="15C5CEAD"/>
    <w:rsid w:val="15CE6B62"/>
    <w:rsid w:val="15F174C1"/>
    <w:rsid w:val="160F11D6"/>
    <w:rsid w:val="16630DA3"/>
    <w:rsid w:val="16B06442"/>
    <w:rsid w:val="17054963"/>
    <w:rsid w:val="170B7E16"/>
    <w:rsid w:val="17179873"/>
    <w:rsid w:val="172E5398"/>
    <w:rsid w:val="17FB1FFC"/>
    <w:rsid w:val="1810B3D3"/>
    <w:rsid w:val="1897D3A3"/>
    <w:rsid w:val="18A74E77"/>
    <w:rsid w:val="18E0A83D"/>
    <w:rsid w:val="19024152"/>
    <w:rsid w:val="191A8FDE"/>
    <w:rsid w:val="191EED37"/>
    <w:rsid w:val="19268957"/>
    <w:rsid w:val="1935613E"/>
    <w:rsid w:val="194BFAD9"/>
    <w:rsid w:val="1964B42B"/>
    <w:rsid w:val="196682B7"/>
    <w:rsid w:val="19895888"/>
    <w:rsid w:val="1999D89C"/>
    <w:rsid w:val="19BB4E74"/>
    <w:rsid w:val="19DB646C"/>
    <w:rsid w:val="1A2A869B"/>
    <w:rsid w:val="1A432587"/>
    <w:rsid w:val="1A4729FF"/>
    <w:rsid w:val="1A6DC355"/>
    <w:rsid w:val="1A748B11"/>
    <w:rsid w:val="1A91F0BB"/>
    <w:rsid w:val="1BA7A677"/>
    <w:rsid w:val="1BB0CFA4"/>
    <w:rsid w:val="1BC8C65E"/>
    <w:rsid w:val="1BDE51F3"/>
    <w:rsid w:val="1C3DBF4A"/>
    <w:rsid w:val="1C9960BC"/>
    <w:rsid w:val="1CB2A79C"/>
    <w:rsid w:val="1CC55349"/>
    <w:rsid w:val="1D2C8DA3"/>
    <w:rsid w:val="1D40F4F2"/>
    <w:rsid w:val="1D5312BF"/>
    <w:rsid w:val="1DB1D8C7"/>
    <w:rsid w:val="1DBC6DE0"/>
    <w:rsid w:val="1DE76F46"/>
    <w:rsid w:val="1DF3864E"/>
    <w:rsid w:val="1E06E829"/>
    <w:rsid w:val="1E20861C"/>
    <w:rsid w:val="1E4ED903"/>
    <w:rsid w:val="1E831436"/>
    <w:rsid w:val="1E8F1A2C"/>
    <w:rsid w:val="1ED23A1C"/>
    <w:rsid w:val="1F172558"/>
    <w:rsid w:val="1F681CF5"/>
    <w:rsid w:val="1F92A81D"/>
    <w:rsid w:val="1FA37D91"/>
    <w:rsid w:val="1FB0D6C0"/>
    <w:rsid w:val="1FB5C43D"/>
    <w:rsid w:val="205D0586"/>
    <w:rsid w:val="207CA638"/>
    <w:rsid w:val="2088671F"/>
    <w:rsid w:val="20B23EC8"/>
    <w:rsid w:val="20BBA7FB"/>
    <w:rsid w:val="2138BF85"/>
    <w:rsid w:val="21486E8D"/>
    <w:rsid w:val="21838E75"/>
    <w:rsid w:val="21C10B4B"/>
    <w:rsid w:val="21CEF42E"/>
    <w:rsid w:val="2220742F"/>
    <w:rsid w:val="224BBB0C"/>
    <w:rsid w:val="225E004A"/>
    <w:rsid w:val="227E244D"/>
    <w:rsid w:val="22A4C178"/>
    <w:rsid w:val="236E09BB"/>
    <w:rsid w:val="2377E38E"/>
    <w:rsid w:val="23A6534E"/>
    <w:rsid w:val="23B507C9"/>
    <w:rsid w:val="23CC67BF"/>
    <w:rsid w:val="2439C412"/>
    <w:rsid w:val="246064AF"/>
    <w:rsid w:val="24771AF4"/>
    <w:rsid w:val="24B835D1"/>
    <w:rsid w:val="24CA9455"/>
    <w:rsid w:val="252170E3"/>
    <w:rsid w:val="25686DA8"/>
    <w:rsid w:val="25798128"/>
    <w:rsid w:val="25835BCE"/>
    <w:rsid w:val="25918196"/>
    <w:rsid w:val="259577A7"/>
    <w:rsid w:val="25C88BB7"/>
    <w:rsid w:val="25D0AC55"/>
    <w:rsid w:val="26322E34"/>
    <w:rsid w:val="26AFD20C"/>
    <w:rsid w:val="2705B0C4"/>
    <w:rsid w:val="27344378"/>
    <w:rsid w:val="27463C65"/>
    <w:rsid w:val="274C53D3"/>
    <w:rsid w:val="27535459"/>
    <w:rsid w:val="27594F04"/>
    <w:rsid w:val="275D41C5"/>
    <w:rsid w:val="2785D992"/>
    <w:rsid w:val="279463FF"/>
    <w:rsid w:val="27AC4FE2"/>
    <w:rsid w:val="27CA7D78"/>
    <w:rsid w:val="27CAF543"/>
    <w:rsid w:val="27CE7EA5"/>
    <w:rsid w:val="281A8682"/>
    <w:rsid w:val="28762C19"/>
    <w:rsid w:val="28A312A1"/>
    <w:rsid w:val="28B31B23"/>
    <w:rsid w:val="28FA6B43"/>
    <w:rsid w:val="2977702C"/>
    <w:rsid w:val="29790E30"/>
    <w:rsid w:val="29827EB3"/>
    <w:rsid w:val="29B1F737"/>
    <w:rsid w:val="29C97684"/>
    <w:rsid w:val="2A0F7B65"/>
    <w:rsid w:val="2A16D31C"/>
    <w:rsid w:val="2A3BBBA7"/>
    <w:rsid w:val="2A3D5186"/>
    <w:rsid w:val="2AB1B4AF"/>
    <w:rsid w:val="2AD5CED7"/>
    <w:rsid w:val="2AF59C62"/>
    <w:rsid w:val="2AFF1EEB"/>
    <w:rsid w:val="2B0DE48C"/>
    <w:rsid w:val="2B175F44"/>
    <w:rsid w:val="2B1D13CB"/>
    <w:rsid w:val="2B365C88"/>
    <w:rsid w:val="2BEC5A14"/>
    <w:rsid w:val="2BFE8443"/>
    <w:rsid w:val="2C3A566D"/>
    <w:rsid w:val="2C891CDB"/>
    <w:rsid w:val="2CE933C0"/>
    <w:rsid w:val="2CEA470E"/>
    <w:rsid w:val="2D180045"/>
    <w:rsid w:val="2D35A743"/>
    <w:rsid w:val="2D3C1264"/>
    <w:rsid w:val="2D55A03F"/>
    <w:rsid w:val="2DB3C29F"/>
    <w:rsid w:val="2DD66C97"/>
    <w:rsid w:val="2DEDCD13"/>
    <w:rsid w:val="2E8E537C"/>
    <w:rsid w:val="2EA2F6D2"/>
    <w:rsid w:val="2EAF584A"/>
    <w:rsid w:val="2EB84343"/>
    <w:rsid w:val="2EC14925"/>
    <w:rsid w:val="2EC900BD"/>
    <w:rsid w:val="2F056775"/>
    <w:rsid w:val="2F08DB59"/>
    <w:rsid w:val="2F1DF83E"/>
    <w:rsid w:val="2F84AF4B"/>
    <w:rsid w:val="303388E3"/>
    <w:rsid w:val="30A3D366"/>
    <w:rsid w:val="30B33018"/>
    <w:rsid w:val="3103A6E8"/>
    <w:rsid w:val="31C696EC"/>
    <w:rsid w:val="31DDED98"/>
    <w:rsid w:val="3203D644"/>
    <w:rsid w:val="3226F6F5"/>
    <w:rsid w:val="3279D7FF"/>
    <w:rsid w:val="3301325F"/>
    <w:rsid w:val="33279F40"/>
    <w:rsid w:val="334E9B8B"/>
    <w:rsid w:val="3382C96D"/>
    <w:rsid w:val="33CE80B0"/>
    <w:rsid w:val="33F4A5DB"/>
    <w:rsid w:val="341DBC38"/>
    <w:rsid w:val="3422A1C1"/>
    <w:rsid w:val="34692D99"/>
    <w:rsid w:val="34863843"/>
    <w:rsid w:val="34968326"/>
    <w:rsid w:val="34BC9A20"/>
    <w:rsid w:val="34C3EDBE"/>
    <w:rsid w:val="34D8BA6C"/>
    <w:rsid w:val="35037E95"/>
    <w:rsid w:val="35304966"/>
    <w:rsid w:val="353CFA77"/>
    <w:rsid w:val="354FCA91"/>
    <w:rsid w:val="355B4D45"/>
    <w:rsid w:val="359F740F"/>
    <w:rsid w:val="35F56FC9"/>
    <w:rsid w:val="36586A81"/>
    <w:rsid w:val="36597833"/>
    <w:rsid w:val="365B6389"/>
    <w:rsid w:val="3686F59A"/>
    <w:rsid w:val="368BE6AB"/>
    <w:rsid w:val="36996561"/>
    <w:rsid w:val="36C35BE5"/>
    <w:rsid w:val="36D992AC"/>
    <w:rsid w:val="36EEE680"/>
    <w:rsid w:val="37027A5B"/>
    <w:rsid w:val="374C2AD1"/>
    <w:rsid w:val="377B3719"/>
    <w:rsid w:val="37C14913"/>
    <w:rsid w:val="37D8952C"/>
    <w:rsid w:val="37F5CE79"/>
    <w:rsid w:val="380FEA8F"/>
    <w:rsid w:val="381DE2FD"/>
    <w:rsid w:val="38749746"/>
    <w:rsid w:val="38916938"/>
    <w:rsid w:val="38A94528"/>
    <w:rsid w:val="39069728"/>
    <w:rsid w:val="390A0382"/>
    <w:rsid w:val="391F9F58"/>
    <w:rsid w:val="3948ABF8"/>
    <w:rsid w:val="396EA083"/>
    <w:rsid w:val="396F44F3"/>
    <w:rsid w:val="39916348"/>
    <w:rsid w:val="399FD957"/>
    <w:rsid w:val="3A956E4D"/>
    <w:rsid w:val="3AB0C4CF"/>
    <w:rsid w:val="3AD063F9"/>
    <w:rsid w:val="3AF43D8F"/>
    <w:rsid w:val="3B0237C2"/>
    <w:rsid w:val="3B12B347"/>
    <w:rsid w:val="3B4B8533"/>
    <w:rsid w:val="3B54961B"/>
    <w:rsid w:val="3BA9E009"/>
    <w:rsid w:val="3BB0C0F5"/>
    <w:rsid w:val="3BDE0ADA"/>
    <w:rsid w:val="3BF04705"/>
    <w:rsid w:val="3C1CD178"/>
    <w:rsid w:val="3C2C16E6"/>
    <w:rsid w:val="3C5C888C"/>
    <w:rsid w:val="3C65381E"/>
    <w:rsid w:val="3CA9E51F"/>
    <w:rsid w:val="3CD51086"/>
    <w:rsid w:val="3CDCE433"/>
    <w:rsid w:val="3CDFEE31"/>
    <w:rsid w:val="3D0A6BE8"/>
    <w:rsid w:val="3D123EA3"/>
    <w:rsid w:val="3DAEB44E"/>
    <w:rsid w:val="3E3A20E3"/>
    <w:rsid w:val="3E3F1346"/>
    <w:rsid w:val="3E51BBFA"/>
    <w:rsid w:val="3E623798"/>
    <w:rsid w:val="3E759ED1"/>
    <w:rsid w:val="3E92DA9B"/>
    <w:rsid w:val="3E94E9E5"/>
    <w:rsid w:val="3E9A2DA8"/>
    <w:rsid w:val="3F2313E5"/>
    <w:rsid w:val="3F2FDC1B"/>
    <w:rsid w:val="3F43D158"/>
    <w:rsid w:val="3F553FC9"/>
    <w:rsid w:val="3F5616B6"/>
    <w:rsid w:val="3FC1EA62"/>
    <w:rsid w:val="402FD0A5"/>
    <w:rsid w:val="4036BF1F"/>
    <w:rsid w:val="406E4164"/>
    <w:rsid w:val="40708B44"/>
    <w:rsid w:val="4072D1DF"/>
    <w:rsid w:val="40DA478E"/>
    <w:rsid w:val="411E16F5"/>
    <w:rsid w:val="4171C9D2"/>
    <w:rsid w:val="417C9BA9"/>
    <w:rsid w:val="41838862"/>
    <w:rsid w:val="41BEBE39"/>
    <w:rsid w:val="41D6ED09"/>
    <w:rsid w:val="41E3F479"/>
    <w:rsid w:val="42041D5C"/>
    <w:rsid w:val="422B5B1B"/>
    <w:rsid w:val="423AC420"/>
    <w:rsid w:val="423E8B98"/>
    <w:rsid w:val="424BD9A3"/>
    <w:rsid w:val="42797585"/>
    <w:rsid w:val="42A78D30"/>
    <w:rsid w:val="42BCCDBF"/>
    <w:rsid w:val="42E3D859"/>
    <w:rsid w:val="435EC00C"/>
    <w:rsid w:val="436F9658"/>
    <w:rsid w:val="438C2251"/>
    <w:rsid w:val="43DD8E34"/>
    <w:rsid w:val="44A4421D"/>
    <w:rsid w:val="451BB009"/>
    <w:rsid w:val="451CA479"/>
    <w:rsid w:val="45268738"/>
    <w:rsid w:val="4530A986"/>
    <w:rsid w:val="453A8382"/>
    <w:rsid w:val="454DF841"/>
    <w:rsid w:val="4579F785"/>
    <w:rsid w:val="45A59598"/>
    <w:rsid w:val="45B3E63D"/>
    <w:rsid w:val="45C9082D"/>
    <w:rsid w:val="45C9BFE7"/>
    <w:rsid w:val="45D3076B"/>
    <w:rsid w:val="45E9BC6E"/>
    <w:rsid w:val="462B4521"/>
    <w:rsid w:val="4630E117"/>
    <w:rsid w:val="46402F24"/>
    <w:rsid w:val="467422C4"/>
    <w:rsid w:val="46AAA0E4"/>
    <w:rsid w:val="46C52A8D"/>
    <w:rsid w:val="46CC5D9C"/>
    <w:rsid w:val="46CC82A1"/>
    <w:rsid w:val="46D91911"/>
    <w:rsid w:val="46F0A911"/>
    <w:rsid w:val="471CC12F"/>
    <w:rsid w:val="47537E23"/>
    <w:rsid w:val="477DADDD"/>
    <w:rsid w:val="47958306"/>
    <w:rsid w:val="47A12030"/>
    <w:rsid w:val="47D38134"/>
    <w:rsid w:val="4832312F"/>
    <w:rsid w:val="485B8D94"/>
    <w:rsid w:val="4874F548"/>
    <w:rsid w:val="48F1EF4B"/>
    <w:rsid w:val="491D73C7"/>
    <w:rsid w:val="49227001"/>
    <w:rsid w:val="4922C08D"/>
    <w:rsid w:val="4938B276"/>
    <w:rsid w:val="4963CB93"/>
    <w:rsid w:val="4992BB36"/>
    <w:rsid w:val="4A0F82F4"/>
    <w:rsid w:val="4A53C65E"/>
    <w:rsid w:val="4A80C9A3"/>
    <w:rsid w:val="4A8E95D3"/>
    <w:rsid w:val="4A9C626C"/>
    <w:rsid w:val="4AD6B4B6"/>
    <w:rsid w:val="4AE7117E"/>
    <w:rsid w:val="4B0B53CC"/>
    <w:rsid w:val="4B53E14B"/>
    <w:rsid w:val="4B80CF24"/>
    <w:rsid w:val="4BBAEEE7"/>
    <w:rsid w:val="4BCC8EE6"/>
    <w:rsid w:val="4BD0C209"/>
    <w:rsid w:val="4C19CCE5"/>
    <w:rsid w:val="4C29170A"/>
    <w:rsid w:val="4C3849B1"/>
    <w:rsid w:val="4C55D8E2"/>
    <w:rsid w:val="4C9775DB"/>
    <w:rsid w:val="4CC113BD"/>
    <w:rsid w:val="4CE7F197"/>
    <w:rsid w:val="4D076755"/>
    <w:rsid w:val="4D07736E"/>
    <w:rsid w:val="4D415B8A"/>
    <w:rsid w:val="4D6ABCA2"/>
    <w:rsid w:val="4D981348"/>
    <w:rsid w:val="4D9B8251"/>
    <w:rsid w:val="4DAD1864"/>
    <w:rsid w:val="4DBB2F07"/>
    <w:rsid w:val="4DD5F299"/>
    <w:rsid w:val="4E00E5BE"/>
    <w:rsid w:val="4E43B29F"/>
    <w:rsid w:val="4E686559"/>
    <w:rsid w:val="4E696276"/>
    <w:rsid w:val="4E6D0495"/>
    <w:rsid w:val="4ED27E48"/>
    <w:rsid w:val="4EE59F75"/>
    <w:rsid w:val="4F00B04B"/>
    <w:rsid w:val="4F4F10C2"/>
    <w:rsid w:val="4F5A27D5"/>
    <w:rsid w:val="4F6408DA"/>
    <w:rsid w:val="4F7BC89F"/>
    <w:rsid w:val="4F82286A"/>
    <w:rsid w:val="4F89BD46"/>
    <w:rsid w:val="4FB47D41"/>
    <w:rsid w:val="4FB928DC"/>
    <w:rsid w:val="4FEB5BF5"/>
    <w:rsid w:val="50283693"/>
    <w:rsid w:val="503CF5C3"/>
    <w:rsid w:val="50675FFF"/>
    <w:rsid w:val="508D106F"/>
    <w:rsid w:val="50A1BB70"/>
    <w:rsid w:val="50C88BCC"/>
    <w:rsid w:val="50CAFFFE"/>
    <w:rsid w:val="50DAB7B7"/>
    <w:rsid w:val="5100D8EC"/>
    <w:rsid w:val="511E3174"/>
    <w:rsid w:val="514A54C3"/>
    <w:rsid w:val="51DC3EF5"/>
    <w:rsid w:val="51EA34FE"/>
    <w:rsid w:val="526E8C28"/>
    <w:rsid w:val="52817454"/>
    <w:rsid w:val="529E981D"/>
    <w:rsid w:val="52B9C92C"/>
    <w:rsid w:val="52CD4A3F"/>
    <w:rsid w:val="52D7C8B1"/>
    <w:rsid w:val="52DCE602"/>
    <w:rsid w:val="52F4DBBC"/>
    <w:rsid w:val="5307115E"/>
    <w:rsid w:val="53266BB4"/>
    <w:rsid w:val="533D6A13"/>
    <w:rsid w:val="5348B8FF"/>
    <w:rsid w:val="539B7D10"/>
    <w:rsid w:val="53C40466"/>
    <w:rsid w:val="540063EF"/>
    <w:rsid w:val="54017B0B"/>
    <w:rsid w:val="5470833A"/>
    <w:rsid w:val="54BA4D4D"/>
    <w:rsid w:val="54CEF578"/>
    <w:rsid w:val="55F169EE"/>
    <w:rsid w:val="560C539B"/>
    <w:rsid w:val="561FBC65"/>
    <w:rsid w:val="5666D976"/>
    <w:rsid w:val="5685C823"/>
    <w:rsid w:val="56919C9C"/>
    <w:rsid w:val="56A4A70B"/>
    <w:rsid w:val="56B541F0"/>
    <w:rsid w:val="56C5577F"/>
    <w:rsid w:val="56D7D0AF"/>
    <w:rsid w:val="56F67EB9"/>
    <w:rsid w:val="57517147"/>
    <w:rsid w:val="579ED50E"/>
    <w:rsid w:val="57CF0B4F"/>
    <w:rsid w:val="57D3D96D"/>
    <w:rsid w:val="580BA956"/>
    <w:rsid w:val="5838991C"/>
    <w:rsid w:val="584E0F65"/>
    <w:rsid w:val="587E7AE7"/>
    <w:rsid w:val="58B9915F"/>
    <w:rsid w:val="58BD374A"/>
    <w:rsid w:val="590DB8C5"/>
    <w:rsid w:val="59989334"/>
    <w:rsid w:val="5999F487"/>
    <w:rsid w:val="59C6C7AD"/>
    <w:rsid w:val="59CB8C3C"/>
    <w:rsid w:val="5A02AA8C"/>
    <w:rsid w:val="5A3C1FCB"/>
    <w:rsid w:val="5A41CC69"/>
    <w:rsid w:val="5A5527DA"/>
    <w:rsid w:val="5A5BCA2E"/>
    <w:rsid w:val="5AA3E192"/>
    <w:rsid w:val="5AAAC2AE"/>
    <w:rsid w:val="5AB78247"/>
    <w:rsid w:val="5AC31128"/>
    <w:rsid w:val="5ACCE1B5"/>
    <w:rsid w:val="5B03842A"/>
    <w:rsid w:val="5B04C6B4"/>
    <w:rsid w:val="5B4F4F95"/>
    <w:rsid w:val="5B592B2B"/>
    <w:rsid w:val="5BE342BE"/>
    <w:rsid w:val="5C4E1A6D"/>
    <w:rsid w:val="5C5F97DC"/>
    <w:rsid w:val="5C697AB3"/>
    <w:rsid w:val="5C7F5575"/>
    <w:rsid w:val="5C986B7F"/>
    <w:rsid w:val="5C9D03F0"/>
    <w:rsid w:val="5CACEEF1"/>
    <w:rsid w:val="5CE52AD2"/>
    <w:rsid w:val="5CF143AF"/>
    <w:rsid w:val="5D17BF91"/>
    <w:rsid w:val="5D33665B"/>
    <w:rsid w:val="5DA19460"/>
    <w:rsid w:val="5DCE62DE"/>
    <w:rsid w:val="5DD0EB30"/>
    <w:rsid w:val="5DEDD471"/>
    <w:rsid w:val="5E3442C8"/>
    <w:rsid w:val="5E414C0A"/>
    <w:rsid w:val="5E838624"/>
    <w:rsid w:val="5E944E3D"/>
    <w:rsid w:val="5EA51EE9"/>
    <w:rsid w:val="5ED415D2"/>
    <w:rsid w:val="5EDF4924"/>
    <w:rsid w:val="5EEF38F7"/>
    <w:rsid w:val="5F26446C"/>
    <w:rsid w:val="5F39F782"/>
    <w:rsid w:val="5F4DFCD7"/>
    <w:rsid w:val="5F5B6414"/>
    <w:rsid w:val="5F969FAF"/>
    <w:rsid w:val="5FDAA1C1"/>
    <w:rsid w:val="5FF1AAA0"/>
    <w:rsid w:val="5FF462C2"/>
    <w:rsid w:val="60062946"/>
    <w:rsid w:val="60F73475"/>
    <w:rsid w:val="610E1C77"/>
    <w:rsid w:val="61376BD2"/>
    <w:rsid w:val="6150FD92"/>
    <w:rsid w:val="61676B57"/>
    <w:rsid w:val="6190DE90"/>
    <w:rsid w:val="619CC696"/>
    <w:rsid w:val="61A328D8"/>
    <w:rsid w:val="61D245C0"/>
    <w:rsid w:val="61EA0131"/>
    <w:rsid w:val="6215C8ED"/>
    <w:rsid w:val="625631FF"/>
    <w:rsid w:val="62CBE475"/>
    <w:rsid w:val="63776FE4"/>
    <w:rsid w:val="637CB1A2"/>
    <w:rsid w:val="63A4CB25"/>
    <w:rsid w:val="63B96409"/>
    <w:rsid w:val="63CDA3AA"/>
    <w:rsid w:val="63D99E27"/>
    <w:rsid w:val="64426E1F"/>
    <w:rsid w:val="6448FA86"/>
    <w:rsid w:val="64509E3D"/>
    <w:rsid w:val="6496F354"/>
    <w:rsid w:val="64C51A3E"/>
    <w:rsid w:val="64CFDC0E"/>
    <w:rsid w:val="64E1A40E"/>
    <w:rsid w:val="64F7EC6F"/>
    <w:rsid w:val="6533CF54"/>
    <w:rsid w:val="6584534B"/>
    <w:rsid w:val="6602221B"/>
    <w:rsid w:val="6669EFBF"/>
    <w:rsid w:val="66BA1905"/>
    <w:rsid w:val="66D26008"/>
    <w:rsid w:val="66EF1DFA"/>
    <w:rsid w:val="670EDD96"/>
    <w:rsid w:val="6735D677"/>
    <w:rsid w:val="673E4A0F"/>
    <w:rsid w:val="676A3937"/>
    <w:rsid w:val="67CB596F"/>
    <w:rsid w:val="67EDBC73"/>
    <w:rsid w:val="6826BB7B"/>
    <w:rsid w:val="683AB79B"/>
    <w:rsid w:val="69348AFB"/>
    <w:rsid w:val="695A293C"/>
    <w:rsid w:val="699276F6"/>
    <w:rsid w:val="6997D8AB"/>
    <w:rsid w:val="69D37D9D"/>
    <w:rsid w:val="6A3A8098"/>
    <w:rsid w:val="6A9F3132"/>
    <w:rsid w:val="6AAB18F9"/>
    <w:rsid w:val="6AB824FF"/>
    <w:rsid w:val="6AFBA935"/>
    <w:rsid w:val="6B0171FD"/>
    <w:rsid w:val="6B7C95FB"/>
    <w:rsid w:val="6B821460"/>
    <w:rsid w:val="6BAAC8DF"/>
    <w:rsid w:val="6BBCE576"/>
    <w:rsid w:val="6BBD9372"/>
    <w:rsid w:val="6BC5BAFF"/>
    <w:rsid w:val="6BC9A062"/>
    <w:rsid w:val="6BDA54D7"/>
    <w:rsid w:val="6C1EDD5C"/>
    <w:rsid w:val="6C21FD36"/>
    <w:rsid w:val="6C41A53D"/>
    <w:rsid w:val="6C50D1BC"/>
    <w:rsid w:val="6C8C9EFF"/>
    <w:rsid w:val="6CBF930D"/>
    <w:rsid w:val="6CE38D02"/>
    <w:rsid w:val="6D52D790"/>
    <w:rsid w:val="6D5784D2"/>
    <w:rsid w:val="6D939FBB"/>
    <w:rsid w:val="6DA93C27"/>
    <w:rsid w:val="6E37CC6A"/>
    <w:rsid w:val="6E3D962C"/>
    <w:rsid w:val="6E3EB0B0"/>
    <w:rsid w:val="6E731B13"/>
    <w:rsid w:val="6E849844"/>
    <w:rsid w:val="6EC15C61"/>
    <w:rsid w:val="6EC927FD"/>
    <w:rsid w:val="6EC93236"/>
    <w:rsid w:val="6EDD046D"/>
    <w:rsid w:val="6F20F7B0"/>
    <w:rsid w:val="6F21AA9A"/>
    <w:rsid w:val="6F236768"/>
    <w:rsid w:val="6F4D1AFA"/>
    <w:rsid w:val="6F53CC6F"/>
    <w:rsid w:val="6FC75E2B"/>
    <w:rsid w:val="6FE64F1F"/>
    <w:rsid w:val="703A9F16"/>
    <w:rsid w:val="7066C924"/>
    <w:rsid w:val="70781E73"/>
    <w:rsid w:val="707FA141"/>
    <w:rsid w:val="70ADA5D6"/>
    <w:rsid w:val="70FCFE40"/>
    <w:rsid w:val="7132A5BD"/>
    <w:rsid w:val="71B7AAE1"/>
    <w:rsid w:val="71C85553"/>
    <w:rsid w:val="721A3776"/>
    <w:rsid w:val="7229D4A4"/>
    <w:rsid w:val="7237E831"/>
    <w:rsid w:val="72415CC0"/>
    <w:rsid w:val="72567CC7"/>
    <w:rsid w:val="72C5FC2D"/>
    <w:rsid w:val="72D4B7C4"/>
    <w:rsid w:val="72DD95D0"/>
    <w:rsid w:val="72E58640"/>
    <w:rsid w:val="72F79803"/>
    <w:rsid w:val="7351F018"/>
    <w:rsid w:val="7359BE64"/>
    <w:rsid w:val="73A0D8E3"/>
    <w:rsid w:val="73A791C6"/>
    <w:rsid w:val="73D0C1B0"/>
    <w:rsid w:val="73D5F867"/>
    <w:rsid w:val="73F7058C"/>
    <w:rsid w:val="7410F4E8"/>
    <w:rsid w:val="742D6536"/>
    <w:rsid w:val="742F4CCC"/>
    <w:rsid w:val="7446DC0F"/>
    <w:rsid w:val="7494181C"/>
    <w:rsid w:val="74C87C6E"/>
    <w:rsid w:val="74FD6478"/>
    <w:rsid w:val="75241075"/>
    <w:rsid w:val="7558F06D"/>
    <w:rsid w:val="755D16FA"/>
    <w:rsid w:val="7571C8C8"/>
    <w:rsid w:val="75F628BB"/>
    <w:rsid w:val="75FA38B4"/>
    <w:rsid w:val="75FD45DD"/>
    <w:rsid w:val="761FD293"/>
    <w:rsid w:val="76386277"/>
    <w:rsid w:val="76397A88"/>
    <w:rsid w:val="764135A3"/>
    <w:rsid w:val="766CD840"/>
    <w:rsid w:val="7690569A"/>
    <w:rsid w:val="76E6B897"/>
    <w:rsid w:val="76FFE5C7"/>
    <w:rsid w:val="770D1E57"/>
    <w:rsid w:val="773B94C3"/>
    <w:rsid w:val="7770FF1F"/>
    <w:rsid w:val="77BB5448"/>
    <w:rsid w:val="77BD194B"/>
    <w:rsid w:val="77D62B3A"/>
    <w:rsid w:val="7804EE4A"/>
    <w:rsid w:val="7815F68B"/>
    <w:rsid w:val="7824F12E"/>
    <w:rsid w:val="7877B049"/>
    <w:rsid w:val="787F2F73"/>
    <w:rsid w:val="7889CC08"/>
    <w:rsid w:val="78AF173B"/>
    <w:rsid w:val="78DF4A02"/>
    <w:rsid w:val="790CCF80"/>
    <w:rsid w:val="7960FDA4"/>
    <w:rsid w:val="799D963D"/>
    <w:rsid w:val="79D38369"/>
    <w:rsid w:val="79D56C3E"/>
    <w:rsid w:val="7A0B4632"/>
    <w:rsid w:val="7A0C20FE"/>
    <w:rsid w:val="7A177192"/>
    <w:rsid w:val="7A458067"/>
    <w:rsid w:val="7A4B8C9D"/>
    <w:rsid w:val="7A5FEE85"/>
    <w:rsid w:val="7AAC7F8D"/>
    <w:rsid w:val="7AB751FB"/>
    <w:rsid w:val="7ACD56C9"/>
    <w:rsid w:val="7AD59D72"/>
    <w:rsid w:val="7B324062"/>
    <w:rsid w:val="7B970684"/>
    <w:rsid w:val="7BB48504"/>
    <w:rsid w:val="7C7114B0"/>
    <w:rsid w:val="7C9B81FD"/>
    <w:rsid w:val="7CAA6E36"/>
    <w:rsid w:val="7CD94B21"/>
    <w:rsid w:val="7DB09817"/>
    <w:rsid w:val="7DBBF1EE"/>
    <w:rsid w:val="7DD49377"/>
    <w:rsid w:val="7DE678E1"/>
    <w:rsid w:val="7DEA03CC"/>
    <w:rsid w:val="7DF41749"/>
    <w:rsid w:val="7DFEE71E"/>
    <w:rsid w:val="7E1B16D6"/>
    <w:rsid w:val="7E576099"/>
    <w:rsid w:val="7E76C1BD"/>
    <w:rsid w:val="7EC59664"/>
    <w:rsid w:val="7EC62328"/>
    <w:rsid w:val="7F0B4B83"/>
    <w:rsid w:val="7F465E13"/>
    <w:rsid w:val="7F472BF3"/>
    <w:rsid w:val="7F747F0E"/>
    <w:rsid w:val="7F8F8D15"/>
    <w:rsid w:val="7FA1C570"/>
    <w:rsid w:val="7FA8B572"/>
    <w:rsid w:val="7FB156A1"/>
    <w:rsid w:val="7FB27E07"/>
    <w:rsid w:val="7FCD277B"/>
    <w:rsid w:val="7FE8276D"/>
    <w:rsid w:val="7FF65907"/>
  </w:rsids>
  <m:mathPr>
    <m:mathFont m:val="Cambria Math"/>
    <m:brkBin m:val="before"/>
    <m:brkBinSub m:val="--"/>
    <m:smallFrac/>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2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74BD"/>
    <w:pPr>
      <w:spacing w:after="0"/>
    </w:pPr>
    <w:rPr>
      <w:rFonts w:ascii="Arial" w:hAnsi="Arial" w:cs="Times New Roman"/>
      <w:sz w:val="20"/>
      <w:szCs w:val="20"/>
      <w:lang w:eastAsia="de-DE"/>
    </w:rPr>
  </w:style>
  <w:style w:type="paragraph" w:styleId="Heading1">
    <w:name w:val="heading 1"/>
    <w:basedOn w:val="Normal"/>
    <w:next w:val="Normal"/>
    <w:link w:val="Heading1Ch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IT Abbildungsverzeichnis"/>
    <w:basedOn w:val="Normal"/>
    <w:next w:val="Normal"/>
    <w:link w:val="TableofFiguresChar"/>
    <w:uiPriority w:val="99"/>
    <w:rsid w:val="001623F4"/>
    <w:pPr>
      <w:keepLines/>
      <w:tabs>
        <w:tab w:val="left" w:pos="1418"/>
        <w:tab w:val="right" w:pos="8505"/>
      </w:tabs>
      <w:spacing w:after="80"/>
      <w:ind w:left="1418" w:right="454" w:hanging="1418"/>
    </w:pPr>
  </w:style>
  <w:style w:type="character" w:customStyle="1" w:styleId="Heading1Char">
    <w:name w:val="Heading 1 Char"/>
    <w:basedOn w:val="DefaultParagraphFont"/>
    <w:link w:val="Heading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Heading2Char">
    <w:name w:val="Heading 2 Char"/>
    <w:basedOn w:val="DefaultParagraphFont"/>
    <w:link w:val="Heading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ofFiguresChar">
    <w:name w:val="Table of Figures Char"/>
    <w:aliases w:val="IT Abbildungsverzeichnis Char"/>
    <w:basedOn w:val="DefaultParagraphFont"/>
    <w:link w:val="TableofFigures"/>
    <w:rsid w:val="001623F4"/>
    <w:rPr>
      <w:rFonts w:ascii="Arial" w:hAnsi="Arial" w:cs="Times New Roman"/>
      <w:sz w:val="20"/>
      <w:szCs w:val="20"/>
      <w:lang w:eastAsia="de-DE"/>
    </w:rPr>
  </w:style>
  <w:style w:type="paragraph" w:styleId="ListBullet2">
    <w:name w:val="List Bullet 2"/>
    <w:aliases w:val="IT Minus Ebene 2"/>
    <w:basedOn w:val="Normal"/>
    <w:rsid w:val="00A00995"/>
    <w:pPr>
      <w:tabs>
        <w:tab w:val="num" w:pos="964"/>
      </w:tabs>
      <w:ind w:left="964" w:hanging="284"/>
    </w:pPr>
  </w:style>
  <w:style w:type="paragraph" w:styleId="ListBullet3">
    <w:name w:val="List Bullet 3"/>
    <w:aliases w:val="IT Plus Ebene 2"/>
    <w:basedOn w:val="Normal"/>
    <w:next w:val="ListBullet2"/>
    <w:rsid w:val="00A00995"/>
    <w:pPr>
      <w:tabs>
        <w:tab w:val="num" w:pos="964"/>
      </w:tabs>
      <w:ind w:left="964" w:hanging="284"/>
    </w:pPr>
  </w:style>
  <w:style w:type="paragraph" w:styleId="ListBullet4">
    <w:name w:val="List Bullet 4"/>
    <w:aliases w:val="IT Doppelpfeil Ebene 3"/>
    <w:basedOn w:val="Normal"/>
    <w:rsid w:val="00A00995"/>
    <w:pPr>
      <w:tabs>
        <w:tab w:val="num" w:pos="1247"/>
      </w:tabs>
      <w:ind w:left="1247" w:hanging="283"/>
    </w:pPr>
  </w:style>
  <w:style w:type="paragraph" w:styleId="ListBullet5">
    <w:name w:val="List Bullet 5"/>
    <w:aliases w:val="IT Pfeil Ebene 3"/>
    <w:basedOn w:val="Normal"/>
    <w:rsid w:val="00A00995"/>
    <w:pPr>
      <w:tabs>
        <w:tab w:val="num" w:pos="1247"/>
      </w:tabs>
      <w:ind w:left="1247" w:hanging="283"/>
    </w:pPr>
  </w:style>
  <w:style w:type="paragraph" w:styleId="Caption">
    <w:name w:val="caption"/>
    <w:aliases w:val="IT Beschriftung"/>
    <w:basedOn w:val="Normal"/>
    <w:next w:val="Normal"/>
    <w:link w:val="CaptionChar"/>
    <w:rsid w:val="00AD6721"/>
    <w:pPr>
      <w:spacing w:before="160" w:after="240"/>
    </w:pPr>
    <w:rPr>
      <w:bCs/>
      <w:i/>
    </w:rPr>
  </w:style>
  <w:style w:type="character" w:customStyle="1" w:styleId="CaptionChar">
    <w:name w:val="Caption Char"/>
    <w:aliases w:val="IT Beschriftung Char"/>
    <w:basedOn w:val="DefaultParagraphFont"/>
    <w:link w:val="Caption"/>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Caption"/>
    <w:link w:val="FormatvorlageBeschriftungZchn"/>
    <w:rsid w:val="00A00995"/>
  </w:style>
  <w:style w:type="character" w:customStyle="1" w:styleId="FormatvorlageBeschriftungZchn">
    <w:name w:val="Formatvorlage Beschriftung Zchn"/>
    <w:aliases w:val="IT Beschriftung + Fett Zchn"/>
    <w:basedOn w:val="CaptionCh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OC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OC1"/>
    <w:rsid w:val="00A00995"/>
    <w:rPr>
      <w:rFonts w:cs="Arial"/>
    </w:rPr>
  </w:style>
  <w:style w:type="paragraph" w:styleId="TOC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OC2"/>
    <w:rsid w:val="00A00995"/>
    <w:pPr>
      <w:tabs>
        <w:tab w:val="clear" w:pos="1021"/>
        <w:tab w:val="left" w:pos="964"/>
      </w:tabs>
    </w:pPr>
    <w:rPr>
      <w:iCs w:val="0"/>
    </w:rPr>
  </w:style>
  <w:style w:type="paragraph" w:styleId="TOC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OC3"/>
    <w:rsid w:val="00A00995"/>
    <w:pPr>
      <w:tabs>
        <w:tab w:val="clear" w:pos="1701"/>
      </w:tabs>
      <w:ind w:left="1588" w:hanging="1021"/>
    </w:pPr>
  </w:style>
  <w:style w:type="paragraph" w:styleId="FootnoteText">
    <w:name w:val="footnote text"/>
    <w:aliases w:val="IT Fußnotentext"/>
    <w:basedOn w:val="Normal"/>
    <w:link w:val="FootnoteTextChar"/>
    <w:uiPriority w:val="99"/>
    <w:rsid w:val="00A00995"/>
    <w:pPr>
      <w:keepLines/>
      <w:spacing w:after="120"/>
      <w:ind w:left="102" w:hanging="102"/>
    </w:pPr>
    <w:rPr>
      <w:sz w:val="16"/>
    </w:rPr>
  </w:style>
  <w:style w:type="character" w:customStyle="1" w:styleId="FootnoteTextChar">
    <w:name w:val="Footnote Text Char"/>
    <w:aliases w:val="IT Fußnotentext Char"/>
    <w:basedOn w:val="DefaultParagraphFont"/>
    <w:link w:val="FootnoteText"/>
    <w:uiPriority w:val="99"/>
    <w:rsid w:val="00A00995"/>
    <w:rPr>
      <w:rFonts w:ascii="Arial" w:hAnsi="Arial" w:cs="Times New Roman"/>
      <w:sz w:val="16"/>
      <w:szCs w:val="20"/>
      <w:lang w:eastAsia="de-DE"/>
    </w:rPr>
  </w:style>
  <w:style w:type="character" w:styleId="FootnoteReference">
    <w:name w:val="footnote reference"/>
    <w:aliases w:val="IT Fußnotenzeichen,Footnote symbol,Times 10 Point,Exposant 3 Point,Appel note de bas de p,Footnote Reference Superscript,PBO Footnote Reference,FR + (Complex) Arial,(Latin) 9 pt,(Complex) 10 pt + (Compl..."/>
    <w:basedOn w:val="DefaultParagraphFont"/>
    <w:link w:val="Footnotenumber"/>
    <w:uiPriority w:val="99"/>
    <w:qFormat/>
    <w:rsid w:val="00A00995"/>
    <w:rPr>
      <w:position w:val="6"/>
      <w:sz w:val="16"/>
      <w:vertAlign w:val="superscript"/>
    </w:rPr>
  </w:style>
  <w:style w:type="character" w:styleId="Hyperlink">
    <w:name w:val="Hyperlink"/>
    <w:aliases w:val="IT Hyperlink"/>
    <w:basedOn w:val="DefaultParagraphFont"/>
    <w:uiPriority w:val="99"/>
    <w:rsid w:val="00A00995"/>
    <w:rPr>
      <w:color w:val="000080"/>
      <w:u w:val="single"/>
    </w:rPr>
  </w:style>
  <w:style w:type="paragraph" w:customStyle="1" w:styleId="ITAbsatz">
    <w:name w:val="IT Absatz"/>
    <w:link w:val="ITAbsatzZchnZchn"/>
    <w:rsid w:val="00A00995"/>
    <w:pPr>
      <w:numPr>
        <w:numId w:val="7"/>
      </w:numPr>
      <w:spacing w:after="120" w:line="280" w:lineRule="exact"/>
    </w:pPr>
    <w:rPr>
      <w:rFonts w:ascii="Arial" w:hAnsi="Arial" w:cs="Times New Roman"/>
      <w:sz w:val="20"/>
      <w:szCs w:val="20"/>
      <w:lang w:eastAsia="de-DE"/>
    </w:rPr>
  </w:style>
  <w:style w:type="character" w:customStyle="1" w:styleId="ITAbsatzZchnZchn">
    <w:name w:val="IT Absatz Zchn Zchn"/>
    <w:basedOn w:val="DefaultParagraphFon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DefaultParagraphFon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8"/>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9"/>
      </w:numPr>
      <w:spacing w:line="240" w:lineRule="auto"/>
    </w:pPr>
  </w:style>
  <w:style w:type="paragraph" w:customStyle="1" w:styleId="ITAufzhlung2Minus">
    <w:name w:val="IT Aufzählung 2 Minus"/>
    <w:basedOn w:val="ITAbsatzohneNr"/>
    <w:rsid w:val="00A00995"/>
    <w:pPr>
      <w:numPr>
        <w:ilvl w:val="1"/>
        <w:numId w:val="9"/>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DefaultParagraphFon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DefaultParagraphFon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DefaultParagraphFont"/>
    <w:rsid w:val="00A00995"/>
    <w:rPr>
      <w:bdr w:val="none" w:sz="0" w:space="0" w:color="auto"/>
      <w:shd w:val="clear" w:color="auto" w:fill="00FFFF"/>
      <w:lang w:val="de-DE"/>
    </w:rPr>
  </w:style>
  <w:style w:type="character" w:customStyle="1" w:styleId="ITMarkierunggelb">
    <w:name w:val="IT Markierung gelb"/>
    <w:basedOn w:val="DefaultParagraphFont"/>
    <w:rsid w:val="00A00995"/>
    <w:rPr>
      <w:bdr w:val="none" w:sz="0" w:space="0" w:color="auto"/>
      <w:shd w:val="clear" w:color="auto" w:fill="FFFF00"/>
    </w:rPr>
  </w:style>
  <w:style w:type="character" w:customStyle="1" w:styleId="ITMarkierungrot">
    <w:name w:val="IT Markierung rot"/>
    <w:basedOn w:val="DefaultParagraphFont"/>
    <w:rsid w:val="00A00995"/>
    <w:rPr>
      <w:bdr w:val="none" w:sz="0" w:space="0" w:color="auto"/>
      <w:shd w:val="clear" w:color="auto" w:fill="FF0000"/>
    </w:rPr>
  </w:style>
  <w:style w:type="character" w:customStyle="1" w:styleId="ITMarkierungrckgngig">
    <w:name w:val="IT Markierung rückgängig"/>
    <w:basedOn w:val="DefaultParagraphFont"/>
    <w:rsid w:val="00A00995"/>
    <w:rPr>
      <w:shd w:val="clear" w:color="auto" w:fill="auto"/>
    </w:rPr>
  </w:style>
  <w:style w:type="paragraph" w:customStyle="1" w:styleId="ITNummerierung">
    <w:name w:val="IT Nummerierung"/>
    <w:basedOn w:val="Normal"/>
    <w:rsid w:val="00A00995"/>
    <w:pPr>
      <w:widowControl w:val="0"/>
      <w:numPr>
        <w:numId w:val="10"/>
      </w:numPr>
      <w:spacing w:after="120"/>
    </w:pPr>
  </w:style>
  <w:style w:type="paragraph" w:customStyle="1" w:styleId="ITNummerierung2Ebenea">
    <w:name w:val="IT Nummerierung 2. Ebene a)"/>
    <w:basedOn w:val="Normal"/>
    <w:rsid w:val="00A00995"/>
    <w:pPr>
      <w:widowControl w:val="0"/>
      <w:numPr>
        <w:ilvl w:val="1"/>
        <w:numId w:val="10"/>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11"/>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DefaultParagraphFon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11"/>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DefaultParagraphFon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58699A"/>
    <w:pPr>
      <w:numPr>
        <w:ilvl w:val="2"/>
        <w:numId w:val="11"/>
      </w:numPr>
      <w:spacing w:before="160" w:after="120" w:line="280" w:lineRule="exact"/>
      <w:outlineLvl w:val="2"/>
    </w:pPr>
    <w:rPr>
      <w:rFonts w:ascii="Arial" w:hAnsi="Arial" w:cs="Times New Roman"/>
      <w:b/>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DefaultParagraphFont"/>
    <w:rsid w:val="00A00995"/>
    <w:rPr>
      <w:rFonts w:ascii="Arial" w:hAnsi="Arial"/>
      <w:i/>
      <w:spacing w:val="0"/>
    </w:rPr>
  </w:style>
  <w:style w:type="paragraph" w:styleId="CommentText">
    <w:name w:val="annotation text"/>
    <w:aliases w:val="IT Kommentartext"/>
    <w:basedOn w:val="Normal"/>
    <w:link w:val="CommentTextChar"/>
    <w:semiHidden/>
    <w:rsid w:val="00A00995"/>
  </w:style>
  <w:style w:type="character" w:customStyle="1" w:styleId="CommentTextChar">
    <w:name w:val="Comment Text Char"/>
    <w:aliases w:val="IT Kommentartext Char"/>
    <w:basedOn w:val="DefaultParagraphFont"/>
    <w:link w:val="CommentText"/>
    <w:semiHidden/>
    <w:rsid w:val="00A00995"/>
    <w:rPr>
      <w:rFonts w:ascii="Arial" w:hAnsi="Arial" w:cs="Times New Roman"/>
      <w:sz w:val="20"/>
      <w:szCs w:val="20"/>
      <w:lang w:eastAsia="de-DE"/>
    </w:rPr>
  </w:style>
  <w:style w:type="paragraph" w:styleId="CommentSubject">
    <w:name w:val="annotation subject"/>
    <w:aliases w:val="IT Kommentarthema"/>
    <w:basedOn w:val="CommentText"/>
    <w:next w:val="CommentText"/>
    <w:link w:val="CommentSubjectChar"/>
    <w:semiHidden/>
    <w:rsid w:val="00A00995"/>
    <w:rPr>
      <w:b/>
      <w:bCs/>
    </w:rPr>
  </w:style>
  <w:style w:type="character" w:customStyle="1" w:styleId="CommentSubjectChar">
    <w:name w:val="Comment Subject Char"/>
    <w:aliases w:val="IT Kommentarthema Char"/>
    <w:basedOn w:val="CommentTextChar"/>
    <w:link w:val="CommentSubject"/>
    <w:semiHidden/>
    <w:rsid w:val="00A00995"/>
    <w:rPr>
      <w:rFonts w:ascii="Arial" w:hAnsi="Arial" w:cs="Times New Roman"/>
      <w:b/>
      <w:bCs/>
      <w:sz w:val="20"/>
      <w:szCs w:val="20"/>
      <w:lang w:eastAsia="de-DE"/>
    </w:rPr>
  </w:style>
  <w:style w:type="character" w:styleId="CommentReference">
    <w:name w:val="annotation reference"/>
    <w:aliases w:val="IT Kommentarzeichen"/>
    <w:basedOn w:val="DefaultParagraphFont"/>
    <w:semiHidden/>
    <w:rsid w:val="00A00995"/>
    <w:rPr>
      <w:sz w:val="16"/>
      <w:szCs w:val="16"/>
    </w:rPr>
  </w:style>
  <w:style w:type="paragraph" w:styleId="Header">
    <w:name w:val="header"/>
    <w:aliases w:val="IT Kopfzeile"/>
    <w:link w:val="HeaderCh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HeaderChar">
    <w:name w:val="Header Char"/>
    <w:aliases w:val="IT Kopfzeile Char"/>
    <w:basedOn w:val="DefaultParagraphFont"/>
    <w:link w:val="Header"/>
    <w:rsid w:val="00A00995"/>
    <w:rPr>
      <w:rFonts w:ascii="Arial" w:hAnsi="Arial" w:cs="Times New Roman"/>
      <w:b/>
      <w:color w:val="808080"/>
      <w:sz w:val="20"/>
      <w:szCs w:val="20"/>
      <w:lang w:eastAsia="de-DE"/>
    </w:rPr>
  </w:style>
  <w:style w:type="paragraph" w:styleId="TOC4">
    <w:name w:val="toc 4"/>
    <w:aliases w:val="IT Verzeichnis Anhänge"/>
    <w:basedOn w:val="TOC1"/>
    <w:next w:val="Normal"/>
    <w:rsid w:val="00A00995"/>
  </w:style>
  <w:style w:type="paragraph" w:styleId="BalloonText">
    <w:name w:val="Balloon Text"/>
    <w:basedOn w:val="Normal"/>
    <w:link w:val="BalloonTextChar"/>
    <w:uiPriority w:val="99"/>
    <w:semiHidden/>
    <w:unhideWhenUsed/>
    <w:rsid w:val="00A27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1368"/>
    <w:pPr>
      <w:tabs>
        <w:tab w:val="center" w:pos="4536"/>
        <w:tab w:val="right" w:pos="9072"/>
      </w:tabs>
      <w:spacing w:line="240" w:lineRule="auto"/>
    </w:pPr>
  </w:style>
  <w:style w:type="character" w:customStyle="1" w:styleId="FooterChar">
    <w:name w:val="Footer Char"/>
    <w:basedOn w:val="DefaultParagraphFont"/>
    <w:link w:val="Footer"/>
    <w:uiPriority w:val="99"/>
    <w:rsid w:val="00BD1368"/>
    <w:rPr>
      <w:rFonts w:ascii="Arial" w:hAnsi="Arial" w:cs="Times New Roman"/>
      <w:sz w:val="20"/>
      <w:szCs w:val="20"/>
      <w:lang w:eastAsia="de-DE"/>
    </w:rPr>
  </w:style>
  <w:style w:type="paragraph" w:styleId="ListParagraph">
    <w:name w:val="List Paragraph"/>
    <w:aliases w:val="Bullet List,FooterText,Lista viñetas,List Paragraph1,Liste à puces retrait droite"/>
    <w:basedOn w:val="Normal"/>
    <w:link w:val="ListParagraphChar"/>
    <w:uiPriority w:val="1"/>
    <w:qFormat/>
    <w:rsid w:val="00592595"/>
    <w:pPr>
      <w:ind w:left="720"/>
      <w:contextualSpacing/>
    </w:pPr>
  </w:style>
  <w:style w:type="character" w:customStyle="1" w:styleId="ListParagraphChar">
    <w:name w:val="List Paragraph Char"/>
    <w:aliases w:val="Bullet List Char,FooterText Char,Lista viñetas Char,List Paragraph1 Char,Liste à puces retrait droite Char"/>
    <w:basedOn w:val="DefaultParagraphFont"/>
    <w:link w:val="ListParagraph"/>
    <w:uiPriority w:val="1"/>
    <w:rsid w:val="006515A2"/>
    <w:rPr>
      <w:rFonts w:ascii="Arial" w:hAnsi="Arial" w:cs="Times New Roman"/>
      <w:sz w:val="20"/>
      <w:szCs w:val="20"/>
      <w:lang w:eastAsia="de-DE"/>
    </w:rPr>
  </w:style>
  <w:style w:type="paragraph" w:customStyle="1" w:styleId="Footnotenumber">
    <w:name w:val="Footnote number"/>
    <w:aliases w:val="fr"/>
    <w:basedOn w:val="Normal"/>
    <w:link w:val="FootnoteReference"/>
    <w:uiPriority w:val="99"/>
    <w:rsid w:val="006515A2"/>
    <w:pPr>
      <w:spacing w:after="160" w:line="240" w:lineRule="exact"/>
    </w:pPr>
    <w:rPr>
      <w:rFonts w:asciiTheme="minorHAnsi" w:hAnsiTheme="minorHAnsi" w:cstheme="minorBidi"/>
      <w:position w:val="6"/>
      <w:sz w:val="16"/>
      <w:szCs w:val="22"/>
      <w:vertAlign w:val="superscript"/>
      <w:lang w:eastAsia="en-US"/>
    </w:rPr>
  </w:style>
  <w:style w:type="paragraph" w:customStyle="1" w:styleId="N3">
    <w:name w:val="N3"/>
    <w:next w:val="ITAbsatzohneNr"/>
    <w:autoRedefine/>
    <w:qFormat/>
    <w:rsid w:val="006515A2"/>
    <w:pPr>
      <w:spacing w:before="400" w:after="360" w:line="280" w:lineRule="exact"/>
      <w:ind w:left="426" w:hanging="360"/>
      <w:outlineLvl w:val="2"/>
    </w:pPr>
    <w:rPr>
      <w:rFonts w:ascii="Arial" w:hAnsi="Arial" w:cs="Times New Roman"/>
      <w:b/>
      <w:color w:val="00B0F0"/>
      <w:szCs w:val="20"/>
      <w:lang w:val="en-GB" w:eastAsia="de-DE"/>
    </w:rPr>
  </w:style>
  <w:style w:type="paragraph" w:customStyle="1" w:styleId="N4">
    <w:name w:val="N4"/>
    <w:basedOn w:val="ListParagraph"/>
    <w:link w:val="N4Car"/>
    <w:qFormat/>
    <w:rsid w:val="006515A2"/>
    <w:pPr>
      <w:tabs>
        <w:tab w:val="num" w:pos="864"/>
      </w:tabs>
      <w:spacing w:before="240" w:after="240"/>
      <w:ind w:left="862" w:hanging="862"/>
    </w:pPr>
    <w:rPr>
      <w:b/>
      <w:lang w:val="en-GB"/>
    </w:rPr>
  </w:style>
  <w:style w:type="character" w:customStyle="1" w:styleId="N4Car">
    <w:name w:val="N4 Car"/>
    <w:basedOn w:val="ListParagraphChar"/>
    <w:link w:val="N4"/>
    <w:rsid w:val="006515A2"/>
    <w:rPr>
      <w:rFonts w:ascii="Arial" w:hAnsi="Arial" w:cs="Times New Roman"/>
      <w:b/>
      <w:sz w:val="20"/>
      <w:szCs w:val="20"/>
      <w:lang w:val="en-GB" w:eastAsia="de-DE"/>
    </w:rPr>
  </w:style>
  <w:style w:type="paragraph" w:styleId="BodyText">
    <w:name w:val="Body Text"/>
    <w:basedOn w:val="Normal"/>
    <w:link w:val="BodyTextChar"/>
    <w:uiPriority w:val="1"/>
    <w:qFormat/>
    <w:rsid w:val="00062018"/>
    <w:pPr>
      <w:widowControl w:val="0"/>
      <w:autoSpaceDE w:val="0"/>
      <w:autoSpaceDN w:val="0"/>
      <w:spacing w:line="240" w:lineRule="auto"/>
      <w:ind w:left="113"/>
      <w:jc w:val="both"/>
    </w:pPr>
    <w:rPr>
      <w:rFonts w:eastAsia="Arial" w:cs="Arial"/>
      <w:sz w:val="18"/>
      <w:szCs w:val="18"/>
      <w:lang w:val="en-US" w:eastAsia="en-US"/>
    </w:rPr>
  </w:style>
  <w:style w:type="character" w:customStyle="1" w:styleId="BodyTextChar">
    <w:name w:val="Body Text Char"/>
    <w:basedOn w:val="DefaultParagraphFont"/>
    <w:link w:val="BodyText"/>
    <w:uiPriority w:val="1"/>
    <w:rsid w:val="00062018"/>
    <w:rPr>
      <w:rFonts w:ascii="Arial" w:eastAsia="Arial" w:hAnsi="Arial" w:cs="Arial"/>
      <w:sz w:val="18"/>
      <w:szCs w:val="18"/>
      <w:lang w:val="en-US"/>
    </w:rPr>
  </w:style>
  <w:style w:type="character" w:styleId="UnresolvedMention">
    <w:name w:val="Unresolved Mention"/>
    <w:basedOn w:val="DefaultParagraphFont"/>
    <w:uiPriority w:val="99"/>
    <w:unhideWhenUsed/>
    <w:rsid w:val="0037628B"/>
    <w:rPr>
      <w:color w:val="605E5C"/>
      <w:shd w:val="clear" w:color="auto" w:fill="E1DFDD"/>
    </w:rPr>
  </w:style>
  <w:style w:type="character" w:styleId="Mention">
    <w:name w:val="Mention"/>
    <w:basedOn w:val="DefaultParagraphFont"/>
    <w:uiPriority w:val="99"/>
    <w:unhideWhenUsed/>
    <w:rsid w:val="0037628B"/>
    <w:rPr>
      <w:color w:val="2B579A"/>
      <w:shd w:val="clear" w:color="auto" w:fill="E1DFDD"/>
    </w:rPr>
  </w:style>
  <w:style w:type="paragraph" w:styleId="Revision">
    <w:name w:val="Revision"/>
    <w:hidden/>
    <w:uiPriority w:val="99"/>
    <w:semiHidden/>
    <w:rsid w:val="00D06A55"/>
    <w:pPr>
      <w:spacing w:after="0" w:line="240" w:lineRule="auto"/>
    </w:pPr>
    <w:rPr>
      <w:rFonts w:ascii="Arial" w:hAnsi="Arial" w:cs="Times New Roman"/>
      <w:sz w:val="20"/>
      <w:szCs w:val="20"/>
      <w:lang w:eastAsia="de-DE"/>
    </w:rPr>
  </w:style>
  <w:style w:type="character" w:styleId="FollowedHyperlink">
    <w:name w:val="FollowedHyperlink"/>
    <w:basedOn w:val="DefaultParagraphFont"/>
    <w:uiPriority w:val="99"/>
    <w:semiHidden/>
    <w:unhideWhenUsed/>
    <w:rsid w:val="0037095E"/>
    <w:rPr>
      <w:color w:val="800080" w:themeColor="followedHyperlink"/>
      <w:u w:val="single"/>
    </w:rPr>
  </w:style>
  <w:style w:type="table" w:styleId="TableGridLight">
    <w:name w:val="Grid Table Light"/>
    <w:basedOn w:val="TableNormal"/>
    <w:uiPriority w:val="40"/>
    <w:rsid w:val="00B64A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07/relationships/diagramDrawing" Target="diagrams/drawing1.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Colors" Target="diagrams/colors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emf"/><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4.emf"/><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656A5A-092E-41F6-8357-735B311E10C5}"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en-US"/>
        </a:p>
      </dgm:t>
    </dgm:pt>
    <dgm:pt modelId="{5D13EE42-6B51-4418-AE05-BBFFEAF2961C}">
      <dgm:prSet phldrT="[Text]" custT="1"/>
      <dgm:spPr/>
      <dgm:t>
        <a:bodyPr/>
        <a:lstStyle/>
        <a:p>
          <a:r>
            <a:rPr lang="en-US" sz="1000" b="1">
              <a:latin typeface="Abadi" panose="020B0604020104020204" pitchFamily="34" charset="0"/>
            </a:rPr>
            <a:t>Traditional RAN</a:t>
          </a:r>
        </a:p>
        <a:p>
          <a:r>
            <a:rPr lang="en-US" sz="1000">
              <a:latin typeface="Abadi" panose="020B0604020104020204" pitchFamily="34" charset="0"/>
            </a:rPr>
            <a:t>- limited number of suppliers</a:t>
          </a:r>
        </a:p>
        <a:p>
          <a:r>
            <a:rPr lang="en-US" sz="1000">
              <a:latin typeface="Abadi" panose="020B0604020104020204" pitchFamily="34" charset="0"/>
            </a:rPr>
            <a:t>- limited customization possibilities</a:t>
          </a:r>
        </a:p>
        <a:p>
          <a:r>
            <a:rPr lang="en-US" sz="1000">
              <a:latin typeface="Abadi" panose="020B0604020104020204" pitchFamily="34" charset="0"/>
            </a:rPr>
            <a:t>- costly network deployments passed on to end-consumer</a:t>
          </a:r>
        </a:p>
      </dgm:t>
    </dgm:pt>
    <dgm:pt modelId="{A4B19BEB-337C-49DD-A5BA-703916CA5025}" type="parTrans" cxnId="{F542BF68-8F47-479B-9B97-A1BD249C3E0E}">
      <dgm:prSet/>
      <dgm:spPr/>
      <dgm:t>
        <a:bodyPr/>
        <a:lstStyle/>
        <a:p>
          <a:endParaRPr lang="en-US"/>
        </a:p>
      </dgm:t>
    </dgm:pt>
    <dgm:pt modelId="{CDEFB943-FADD-481C-9B8E-C05309B2B1DC}" type="sibTrans" cxnId="{F542BF68-8F47-479B-9B97-A1BD249C3E0E}">
      <dgm:prSet/>
      <dgm:spPr/>
      <dgm:t>
        <a:bodyPr/>
        <a:lstStyle/>
        <a:p>
          <a:endParaRPr lang="en-US"/>
        </a:p>
      </dgm:t>
    </dgm:pt>
    <dgm:pt modelId="{D18537E6-29BC-4B44-BD47-1BD3B43EA68C}">
      <dgm:prSet phldrT="[Text]" custT="1"/>
      <dgm:spPr/>
      <dgm:t>
        <a:bodyPr/>
        <a:lstStyle/>
        <a:p>
          <a:r>
            <a:rPr lang="en-US" sz="1000" b="1">
              <a:latin typeface="Arial" panose="020B0604020202020204" pitchFamily="34" charset="0"/>
              <a:cs typeface="Arial" panose="020B0604020202020204" pitchFamily="34" charset="0"/>
            </a:rPr>
            <a:t>Open RAN</a:t>
          </a:r>
        </a:p>
        <a:p>
          <a:r>
            <a:rPr lang="en-US" sz="1000">
              <a:latin typeface="Arial" panose="020B0604020202020204" pitchFamily="34" charset="0"/>
              <a:cs typeface="Arial" panose="020B0604020202020204" pitchFamily="34" charset="0"/>
            </a:rPr>
            <a:t>- increased number of (European) suppliers, especially SMEs</a:t>
          </a:r>
        </a:p>
        <a:p>
          <a:r>
            <a:rPr lang="en-US" sz="1000">
              <a:latin typeface="Arial" panose="020B0604020202020204" pitchFamily="34" charset="0"/>
              <a:cs typeface="Arial" panose="020B0604020202020204" pitchFamily="34" charset="0"/>
            </a:rPr>
            <a:t>- long-term efficiency gains in operating the network based on real demand vs standard capacity allocation</a:t>
          </a:r>
        </a:p>
        <a:p>
          <a:r>
            <a:rPr lang="en-US" sz="1000">
              <a:latin typeface="Arial" panose="020B0604020202020204" pitchFamily="34" charset="0"/>
              <a:cs typeface="Arial" panose="020B0604020202020204" pitchFamily="34" charset="0"/>
            </a:rPr>
            <a:t>- long-term cost gains</a:t>
          </a:r>
        </a:p>
      </dgm:t>
    </dgm:pt>
    <dgm:pt modelId="{E0F15989-3417-4F5B-9E21-3275805A1E90}" type="parTrans" cxnId="{EEF300A1-59CB-41E0-AED2-D5C183D42FB3}">
      <dgm:prSet/>
      <dgm:spPr/>
      <dgm:t>
        <a:bodyPr/>
        <a:lstStyle/>
        <a:p>
          <a:endParaRPr lang="en-US"/>
        </a:p>
      </dgm:t>
    </dgm:pt>
    <dgm:pt modelId="{38E23188-B99A-455F-A67F-C3F766745118}" type="sibTrans" cxnId="{EEF300A1-59CB-41E0-AED2-D5C183D42FB3}">
      <dgm:prSet/>
      <dgm:spPr/>
      <dgm:t>
        <a:bodyPr/>
        <a:lstStyle/>
        <a:p>
          <a:endParaRPr lang="en-US"/>
        </a:p>
      </dgm:t>
    </dgm:pt>
    <dgm:pt modelId="{BF9BA2B3-BEDC-4B87-94F1-6383652D0851}" type="pres">
      <dgm:prSet presAssocID="{83656A5A-092E-41F6-8357-735B311E10C5}" presName="compositeShape" presStyleCnt="0">
        <dgm:presLayoutVars>
          <dgm:chMax val="2"/>
          <dgm:dir/>
          <dgm:resizeHandles val="exact"/>
        </dgm:presLayoutVars>
      </dgm:prSet>
      <dgm:spPr/>
    </dgm:pt>
    <dgm:pt modelId="{2A054E09-AAD3-4D2E-877A-B2B67C1448AE}" type="pres">
      <dgm:prSet presAssocID="{83656A5A-092E-41F6-8357-735B311E10C5}" presName="ribbon" presStyleLbl="node1" presStyleIdx="0" presStyleCnt="1"/>
      <dgm:spPr/>
    </dgm:pt>
    <dgm:pt modelId="{5414852B-959F-45E4-A016-717682E8B00F}" type="pres">
      <dgm:prSet presAssocID="{83656A5A-092E-41F6-8357-735B311E10C5}" presName="leftArrowText" presStyleLbl="node1" presStyleIdx="0" presStyleCnt="1">
        <dgm:presLayoutVars>
          <dgm:chMax val="0"/>
          <dgm:bulletEnabled val="1"/>
        </dgm:presLayoutVars>
      </dgm:prSet>
      <dgm:spPr/>
    </dgm:pt>
    <dgm:pt modelId="{75D3733C-D44F-4E51-B5D5-434325D1FEAF}" type="pres">
      <dgm:prSet presAssocID="{83656A5A-092E-41F6-8357-735B311E10C5}" presName="rightArrowText" presStyleLbl="node1" presStyleIdx="0" presStyleCnt="1" custScaleY="121148">
        <dgm:presLayoutVars>
          <dgm:chMax val="0"/>
          <dgm:bulletEnabled val="1"/>
        </dgm:presLayoutVars>
      </dgm:prSet>
      <dgm:spPr/>
    </dgm:pt>
  </dgm:ptLst>
  <dgm:cxnLst>
    <dgm:cxn modelId="{50E26712-ADE6-4F77-A25C-14A3775C0D91}" type="presOf" srcId="{5D13EE42-6B51-4418-AE05-BBFFEAF2961C}" destId="{5414852B-959F-45E4-A016-717682E8B00F}" srcOrd="0" destOrd="0" presId="urn:microsoft.com/office/officeart/2005/8/layout/arrow6"/>
    <dgm:cxn modelId="{3F0AFA1A-B79F-4AED-890A-1F9E261F052B}" type="presOf" srcId="{83656A5A-092E-41F6-8357-735B311E10C5}" destId="{BF9BA2B3-BEDC-4B87-94F1-6383652D0851}" srcOrd="0" destOrd="0" presId="urn:microsoft.com/office/officeart/2005/8/layout/arrow6"/>
    <dgm:cxn modelId="{F542BF68-8F47-479B-9B97-A1BD249C3E0E}" srcId="{83656A5A-092E-41F6-8357-735B311E10C5}" destId="{5D13EE42-6B51-4418-AE05-BBFFEAF2961C}" srcOrd="0" destOrd="0" parTransId="{A4B19BEB-337C-49DD-A5BA-703916CA5025}" sibTransId="{CDEFB943-FADD-481C-9B8E-C05309B2B1DC}"/>
    <dgm:cxn modelId="{EEF300A1-59CB-41E0-AED2-D5C183D42FB3}" srcId="{83656A5A-092E-41F6-8357-735B311E10C5}" destId="{D18537E6-29BC-4B44-BD47-1BD3B43EA68C}" srcOrd="1" destOrd="0" parTransId="{E0F15989-3417-4F5B-9E21-3275805A1E90}" sibTransId="{38E23188-B99A-455F-A67F-C3F766745118}"/>
    <dgm:cxn modelId="{873C0BD7-EF1B-4A57-B591-04CA69090F7B}" type="presOf" srcId="{D18537E6-29BC-4B44-BD47-1BD3B43EA68C}" destId="{75D3733C-D44F-4E51-B5D5-434325D1FEAF}" srcOrd="0" destOrd="0" presId="urn:microsoft.com/office/officeart/2005/8/layout/arrow6"/>
    <dgm:cxn modelId="{D07921D3-8682-4B07-B829-345DCD8AD6B1}" type="presParOf" srcId="{BF9BA2B3-BEDC-4B87-94F1-6383652D0851}" destId="{2A054E09-AAD3-4D2E-877A-B2B67C1448AE}" srcOrd="0" destOrd="0" presId="urn:microsoft.com/office/officeart/2005/8/layout/arrow6"/>
    <dgm:cxn modelId="{4171F80A-2B26-43D8-AE7D-2F1AE67282C3}" type="presParOf" srcId="{BF9BA2B3-BEDC-4B87-94F1-6383652D0851}" destId="{5414852B-959F-45E4-A016-717682E8B00F}" srcOrd="1" destOrd="0" presId="urn:microsoft.com/office/officeart/2005/8/layout/arrow6"/>
    <dgm:cxn modelId="{1415227A-7981-4132-8FA0-51CD5C5D3220}" type="presParOf" srcId="{BF9BA2B3-BEDC-4B87-94F1-6383652D0851}" destId="{75D3733C-D44F-4E51-B5D5-434325D1FEAF}" srcOrd="2" destOrd="0" presId="urn:microsoft.com/office/officeart/2005/8/layout/arrow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54E09-AAD3-4D2E-877A-B2B67C1448AE}">
      <dsp:nvSpPr>
        <dsp:cNvPr id="0" name=""/>
        <dsp:cNvSpPr/>
      </dsp:nvSpPr>
      <dsp:spPr>
        <a:xfrm>
          <a:off x="195262" y="0"/>
          <a:ext cx="5762625" cy="2305050"/>
        </a:xfrm>
        <a:prstGeom prst="leftRightRibb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14852B-959F-45E4-A016-717682E8B00F}">
      <dsp:nvSpPr>
        <dsp:cNvPr id="0" name=""/>
        <dsp:cNvSpPr/>
      </dsp:nvSpPr>
      <dsp:spPr>
        <a:xfrm>
          <a:off x="886777" y="403383"/>
          <a:ext cx="1901666" cy="112947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5560" rIns="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Abadi" panose="020B0604020104020204" pitchFamily="34" charset="0"/>
            </a:rPr>
            <a:t>Traditional RAN</a:t>
          </a:r>
        </a:p>
        <a:p>
          <a:pPr marL="0" lvl="0" indent="0" algn="ctr" defTabSz="444500">
            <a:lnSpc>
              <a:spcPct val="90000"/>
            </a:lnSpc>
            <a:spcBef>
              <a:spcPct val="0"/>
            </a:spcBef>
            <a:spcAft>
              <a:spcPct val="35000"/>
            </a:spcAft>
            <a:buNone/>
          </a:pPr>
          <a:r>
            <a:rPr lang="en-US" sz="1000" kern="1200">
              <a:latin typeface="Abadi" panose="020B0604020104020204" pitchFamily="34" charset="0"/>
            </a:rPr>
            <a:t>- limited number of suppliers</a:t>
          </a:r>
        </a:p>
        <a:p>
          <a:pPr marL="0" lvl="0" indent="0" algn="ctr" defTabSz="444500">
            <a:lnSpc>
              <a:spcPct val="90000"/>
            </a:lnSpc>
            <a:spcBef>
              <a:spcPct val="0"/>
            </a:spcBef>
            <a:spcAft>
              <a:spcPct val="35000"/>
            </a:spcAft>
            <a:buNone/>
          </a:pPr>
          <a:r>
            <a:rPr lang="en-US" sz="1000" kern="1200">
              <a:latin typeface="Abadi" panose="020B0604020104020204" pitchFamily="34" charset="0"/>
            </a:rPr>
            <a:t>- limited customization possibilities</a:t>
          </a:r>
        </a:p>
        <a:p>
          <a:pPr marL="0" lvl="0" indent="0" algn="ctr" defTabSz="444500">
            <a:lnSpc>
              <a:spcPct val="90000"/>
            </a:lnSpc>
            <a:spcBef>
              <a:spcPct val="0"/>
            </a:spcBef>
            <a:spcAft>
              <a:spcPct val="35000"/>
            </a:spcAft>
            <a:buNone/>
          </a:pPr>
          <a:r>
            <a:rPr lang="en-US" sz="1000" kern="1200">
              <a:latin typeface="Abadi" panose="020B0604020104020204" pitchFamily="34" charset="0"/>
            </a:rPr>
            <a:t>- costly network deployments passed on to end-consumer</a:t>
          </a:r>
        </a:p>
      </dsp:txBody>
      <dsp:txXfrm>
        <a:off x="886777" y="403383"/>
        <a:ext cx="1901666" cy="1129474"/>
      </dsp:txXfrm>
    </dsp:sp>
    <dsp:sp modelId="{75D3733C-D44F-4E51-B5D5-434325D1FEAF}">
      <dsp:nvSpPr>
        <dsp:cNvPr id="0" name=""/>
        <dsp:cNvSpPr/>
      </dsp:nvSpPr>
      <dsp:spPr>
        <a:xfrm>
          <a:off x="3076574" y="652761"/>
          <a:ext cx="2247423" cy="136833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5560" rIns="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Arial" panose="020B0604020202020204" pitchFamily="34" charset="0"/>
              <a:cs typeface="Arial" panose="020B0604020202020204" pitchFamily="34" charset="0"/>
            </a:rPr>
            <a:t>Open RAN</a:t>
          </a:r>
        </a:p>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 increased number of (European) suppliers, especially SMEs</a:t>
          </a:r>
        </a:p>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 long-term efficiency gains in operating the network based on real demand vs standard capacity allocation</a:t>
          </a:r>
        </a:p>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 long-term cost gains</a:t>
          </a:r>
        </a:p>
      </dsp:txBody>
      <dsp:txXfrm>
        <a:off x="3076574" y="652761"/>
        <a:ext cx="2247423" cy="1368335"/>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8d6f564-a822-4b0b-b805-bb642cb72bc3">
      <UserInfo>
        <DisplayName>Diomides Mavroyiannis</DisplayName>
        <AccountId>14</AccountId>
        <AccountType/>
      </UserInfo>
      <UserInfo>
        <DisplayName>Danai Tsapikidou</DisplayName>
        <AccountId>16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9C4C72F416A94B96A2D3B6F5437119" ma:contentTypeVersion="6" ma:contentTypeDescription="Create a new document." ma:contentTypeScope="" ma:versionID="64ef4e98dcd152a5686195095e5c155a">
  <xsd:schema xmlns:xsd="http://www.w3.org/2001/XMLSchema" xmlns:xs="http://www.w3.org/2001/XMLSchema" xmlns:p="http://schemas.microsoft.com/office/2006/metadata/properties" xmlns:ns2="6ac17132-e2c2-4575-b755-aeeda096d7e8" xmlns:ns3="48d6f564-a822-4b0b-b805-bb642cb72bc3" targetNamespace="http://schemas.microsoft.com/office/2006/metadata/properties" ma:root="true" ma:fieldsID="355df605690d11b7d8df11ee4913073b" ns2:_="" ns3:_="">
    <xsd:import namespace="6ac17132-e2c2-4575-b755-aeeda096d7e8"/>
    <xsd:import namespace="48d6f564-a822-4b0b-b805-bb642cb72b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7132-e2c2-4575-b755-aeeda096d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d6f564-a822-4b0b-b805-bb642cb72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25D5E-B005-49EE-B3AE-1BA5348B98D9}">
  <ds:schemaRefs>
    <ds:schemaRef ds:uri="http://schemas.microsoft.com/office/2006/metadata/properties"/>
    <ds:schemaRef ds:uri="http://schemas.microsoft.com/office/infopath/2007/PartnerControls"/>
    <ds:schemaRef ds:uri="48d6f564-a822-4b0b-b805-bb642cb72bc3"/>
  </ds:schemaRefs>
</ds:datastoreItem>
</file>

<file path=customXml/itemProps2.xml><?xml version="1.0" encoding="utf-8"?>
<ds:datastoreItem xmlns:ds="http://schemas.openxmlformats.org/officeDocument/2006/customXml" ds:itemID="{12C5D22B-8FA2-4F54-9F67-94C6265A4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7132-e2c2-4575-b755-aeeda096d7e8"/>
    <ds:schemaRef ds:uri="48d6f564-a822-4b0b-b805-bb642cb72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AA892-4CAB-4119-81D9-849121301F1B}">
  <ds:schemaRefs>
    <ds:schemaRef ds:uri="http://schemas.openxmlformats.org/officeDocument/2006/bibliography"/>
  </ds:schemaRefs>
</ds:datastoreItem>
</file>

<file path=customXml/itemProps4.xml><?xml version="1.0" encoding="utf-8"?>
<ds:datastoreItem xmlns:ds="http://schemas.openxmlformats.org/officeDocument/2006/customXml" ds:itemID="{D984E28C-0969-46AD-9355-1A38D9F9B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16307</Words>
  <Characters>92951</Characters>
  <Application>Microsoft Office Word</Application>
  <DocSecurity>0</DocSecurity>
  <Lines>774</Lines>
  <Paragraphs>218</Paragraphs>
  <ScaleCrop>false</ScaleCrop>
  <Company/>
  <LinksUpToDate>false</LinksUpToDate>
  <CharactersWithSpaces>109040</CharactersWithSpaces>
  <SharedDoc>false</SharedDoc>
  <HLinks>
    <vt:vector size="474" baseType="variant">
      <vt:variant>
        <vt:i4>1376314</vt:i4>
      </vt:variant>
      <vt:variant>
        <vt:i4>434</vt:i4>
      </vt:variant>
      <vt:variant>
        <vt:i4>0</vt:i4>
      </vt:variant>
      <vt:variant>
        <vt:i4>5</vt:i4>
      </vt:variant>
      <vt:variant>
        <vt:lpwstr/>
      </vt:variant>
      <vt:variant>
        <vt:lpwstr>_Toc83310919</vt:lpwstr>
      </vt:variant>
      <vt:variant>
        <vt:i4>1310778</vt:i4>
      </vt:variant>
      <vt:variant>
        <vt:i4>428</vt:i4>
      </vt:variant>
      <vt:variant>
        <vt:i4>0</vt:i4>
      </vt:variant>
      <vt:variant>
        <vt:i4>5</vt:i4>
      </vt:variant>
      <vt:variant>
        <vt:lpwstr/>
      </vt:variant>
      <vt:variant>
        <vt:lpwstr>_Toc83310918</vt:lpwstr>
      </vt:variant>
      <vt:variant>
        <vt:i4>1769530</vt:i4>
      </vt:variant>
      <vt:variant>
        <vt:i4>422</vt:i4>
      </vt:variant>
      <vt:variant>
        <vt:i4>0</vt:i4>
      </vt:variant>
      <vt:variant>
        <vt:i4>5</vt:i4>
      </vt:variant>
      <vt:variant>
        <vt:lpwstr/>
      </vt:variant>
      <vt:variant>
        <vt:lpwstr>_Toc83310917</vt:lpwstr>
      </vt:variant>
      <vt:variant>
        <vt:i4>1703994</vt:i4>
      </vt:variant>
      <vt:variant>
        <vt:i4>416</vt:i4>
      </vt:variant>
      <vt:variant>
        <vt:i4>0</vt:i4>
      </vt:variant>
      <vt:variant>
        <vt:i4>5</vt:i4>
      </vt:variant>
      <vt:variant>
        <vt:lpwstr/>
      </vt:variant>
      <vt:variant>
        <vt:lpwstr>_Toc83310916</vt:lpwstr>
      </vt:variant>
      <vt:variant>
        <vt:i4>1638458</vt:i4>
      </vt:variant>
      <vt:variant>
        <vt:i4>410</vt:i4>
      </vt:variant>
      <vt:variant>
        <vt:i4>0</vt:i4>
      </vt:variant>
      <vt:variant>
        <vt:i4>5</vt:i4>
      </vt:variant>
      <vt:variant>
        <vt:lpwstr/>
      </vt:variant>
      <vt:variant>
        <vt:lpwstr>_Toc83310915</vt:lpwstr>
      </vt:variant>
      <vt:variant>
        <vt:i4>1572922</vt:i4>
      </vt:variant>
      <vt:variant>
        <vt:i4>404</vt:i4>
      </vt:variant>
      <vt:variant>
        <vt:i4>0</vt:i4>
      </vt:variant>
      <vt:variant>
        <vt:i4>5</vt:i4>
      </vt:variant>
      <vt:variant>
        <vt:lpwstr/>
      </vt:variant>
      <vt:variant>
        <vt:lpwstr>_Toc83310914</vt:lpwstr>
      </vt:variant>
      <vt:variant>
        <vt:i4>2031674</vt:i4>
      </vt:variant>
      <vt:variant>
        <vt:i4>398</vt:i4>
      </vt:variant>
      <vt:variant>
        <vt:i4>0</vt:i4>
      </vt:variant>
      <vt:variant>
        <vt:i4>5</vt:i4>
      </vt:variant>
      <vt:variant>
        <vt:lpwstr/>
      </vt:variant>
      <vt:variant>
        <vt:lpwstr>_Toc83310913</vt:lpwstr>
      </vt:variant>
      <vt:variant>
        <vt:i4>1966138</vt:i4>
      </vt:variant>
      <vt:variant>
        <vt:i4>392</vt:i4>
      </vt:variant>
      <vt:variant>
        <vt:i4>0</vt:i4>
      </vt:variant>
      <vt:variant>
        <vt:i4>5</vt:i4>
      </vt:variant>
      <vt:variant>
        <vt:lpwstr/>
      </vt:variant>
      <vt:variant>
        <vt:lpwstr>_Toc83310912</vt:lpwstr>
      </vt:variant>
      <vt:variant>
        <vt:i4>1900602</vt:i4>
      </vt:variant>
      <vt:variant>
        <vt:i4>386</vt:i4>
      </vt:variant>
      <vt:variant>
        <vt:i4>0</vt:i4>
      </vt:variant>
      <vt:variant>
        <vt:i4>5</vt:i4>
      </vt:variant>
      <vt:variant>
        <vt:lpwstr/>
      </vt:variant>
      <vt:variant>
        <vt:lpwstr>_Toc83310911</vt:lpwstr>
      </vt:variant>
      <vt:variant>
        <vt:i4>1835066</vt:i4>
      </vt:variant>
      <vt:variant>
        <vt:i4>380</vt:i4>
      </vt:variant>
      <vt:variant>
        <vt:i4>0</vt:i4>
      </vt:variant>
      <vt:variant>
        <vt:i4>5</vt:i4>
      </vt:variant>
      <vt:variant>
        <vt:lpwstr/>
      </vt:variant>
      <vt:variant>
        <vt:lpwstr>_Toc83310910</vt:lpwstr>
      </vt:variant>
      <vt:variant>
        <vt:i4>1376315</vt:i4>
      </vt:variant>
      <vt:variant>
        <vt:i4>374</vt:i4>
      </vt:variant>
      <vt:variant>
        <vt:i4>0</vt:i4>
      </vt:variant>
      <vt:variant>
        <vt:i4>5</vt:i4>
      </vt:variant>
      <vt:variant>
        <vt:lpwstr/>
      </vt:variant>
      <vt:variant>
        <vt:lpwstr>_Toc83310909</vt:lpwstr>
      </vt:variant>
      <vt:variant>
        <vt:i4>1310779</vt:i4>
      </vt:variant>
      <vt:variant>
        <vt:i4>368</vt:i4>
      </vt:variant>
      <vt:variant>
        <vt:i4>0</vt:i4>
      </vt:variant>
      <vt:variant>
        <vt:i4>5</vt:i4>
      </vt:variant>
      <vt:variant>
        <vt:lpwstr/>
      </vt:variant>
      <vt:variant>
        <vt:lpwstr>_Toc83310908</vt:lpwstr>
      </vt:variant>
      <vt:variant>
        <vt:i4>1769531</vt:i4>
      </vt:variant>
      <vt:variant>
        <vt:i4>362</vt:i4>
      </vt:variant>
      <vt:variant>
        <vt:i4>0</vt:i4>
      </vt:variant>
      <vt:variant>
        <vt:i4>5</vt:i4>
      </vt:variant>
      <vt:variant>
        <vt:lpwstr/>
      </vt:variant>
      <vt:variant>
        <vt:lpwstr>_Toc83310907</vt:lpwstr>
      </vt:variant>
      <vt:variant>
        <vt:i4>1703995</vt:i4>
      </vt:variant>
      <vt:variant>
        <vt:i4>356</vt:i4>
      </vt:variant>
      <vt:variant>
        <vt:i4>0</vt:i4>
      </vt:variant>
      <vt:variant>
        <vt:i4>5</vt:i4>
      </vt:variant>
      <vt:variant>
        <vt:lpwstr/>
      </vt:variant>
      <vt:variant>
        <vt:lpwstr>_Toc83310906</vt:lpwstr>
      </vt:variant>
      <vt:variant>
        <vt:i4>1638459</vt:i4>
      </vt:variant>
      <vt:variant>
        <vt:i4>350</vt:i4>
      </vt:variant>
      <vt:variant>
        <vt:i4>0</vt:i4>
      </vt:variant>
      <vt:variant>
        <vt:i4>5</vt:i4>
      </vt:variant>
      <vt:variant>
        <vt:lpwstr/>
      </vt:variant>
      <vt:variant>
        <vt:lpwstr>_Toc83310905</vt:lpwstr>
      </vt:variant>
      <vt:variant>
        <vt:i4>1572923</vt:i4>
      </vt:variant>
      <vt:variant>
        <vt:i4>344</vt:i4>
      </vt:variant>
      <vt:variant>
        <vt:i4>0</vt:i4>
      </vt:variant>
      <vt:variant>
        <vt:i4>5</vt:i4>
      </vt:variant>
      <vt:variant>
        <vt:lpwstr/>
      </vt:variant>
      <vt:variant>
        <vt:lpwstr>_Toc83310904</vt:lpwstr>
      </vt:variant>
      <vt:variant>
        <vt:i4>2031675</vt:i4>
      </vt:variant>
      <vt:variant>
        <vt:i4>338</vt:i4>
      </vt:variant>
      <vt:variant>
        <vt:i4>0</vt:i4>
      </vt:variant>
      <vt:variant>
        <vt:i4>5</vt:i4>
      </vt:variant>
      <vt:variant>
        <vt:lpwstr/>
      </vt:variant>
      <vt:variant>
        <vt:lpwstr>_Toc83310903</vt:lpwstr>
      </vt:variant>
      <vt:variant>
        <vt:i4>1966139</vt:i4>
      </vt:variant>
      <vt:variant>
        <vt:i4>332</vt:i4>
      </vt:variant>
      <vt:variant>
        <vt:i4>0</vt:i4>
      </vt:variant>
      <vt:variant>
        <vt:i4>5</vt:i4>
      </vt:variant>
      <vt:variant>
        <vt:lpwstr/>
      </vt:variant>
      <vt:variant>
        <vt:lpwstr>_Toc83310902</vt:lpwstr>
      </vt:variant>
      <vt:variant>
        <vt:i4>1900603</vt:i4>
      </vt:variant>
      <vt:variant>
        <vt:i4>326</vt:i4>
      </vt:variant>
      <vt:variant>
        <vt:i4>0</vt:i4>
      </vt:variant>
      <vt:variant>
        <vt:i4>5</vt:i4>
      </vt:variant>
      <vt:variant>
        <vt:lpwstr/>
      </vt:variant>
      <vt:variant>
        <vt:lpwstr>_Toc83310901</vt:lpwstr>
      </vt:variant>
      <vt:variant>
        <vt:i4>1835067</vt:i4>
      </vt:variant>
      <vt:variant>
        <vt:i4>320</vt:i4>
      </vt:variant>
      <vt:variant>
        <vt:i4>0</vt:i4>
      </vt:variant>
      <vt:variant>
        <vt:i4>5</vt:i4>
      </vt:variant>
      <vt:variant>
        <vt:lpwstr/>
      </vt:variant>
      <vt:variant>
        <vt:lpwstr>_Toc83310900</vt:lpwstr>
      </vt:variant>
      <vt:variant>
        <vt:i4>1310770</vt:i4>
      </vt:variant>
      <vt:variant>
        <vt:i4>314</vt:i4>
      </vt:variant>
      <vt:variant>
        <vt:i4>0</vt:i4>
      </vt:variant>
      <vt:variant>
        <vt:i4>5</vt:i4>
      </vt:variant>
      <vt:variant>
        <vt:lpwstr/>
      </vt:variant>
      <vt:variant>
        <vt:lpwstr>_Toc83310899</vt:lpwstr>
      </vt:variant>
      <vt:variant>
        <vt:i4>1376306</vt:i4>
      </vt:variant>
      <vt:variant>
        <vt:i4>308</vt:i4>
      </vt:variant>
      <vt:variant>
        <vt:i4>0</vt:i4>
      </vt:variant>
      <vt:variant>
        <vt:i4>5</vt:i4>
      </vt:variant>
      <vt:variant>
        <vt:lpwstr/>
      </vt:variant>
      <vt:variant>
        <vt:lpwstr>_Toc83310898</vt:lpwstr>
      </vt:variant>
      <vt:variant>
        <vt:i4>1703986</vt:i4>
      </vt:variant>
      <vt:variant>
        <vt:i4>302</vt:i4>
      </vt:variant>
      <vt:variant>
        <vt:i4>0</vt:i4>
      </vt:variant>
      <vt:variant>
        <vt:i4>5</vt:i4>
      </vt:variant>
      <vt:variant>
        <vt:lpwstr/>
      </vt:variant>
      <vt:variant>
        <vt:lpwstr>_Toc83310897</vt:lpwstr>
      </vt:variant>
      <vt:variant>
        <vt:i4>1769522</vt:i4>
      </vt:variant>
      <vt:variant>
        <vt:i4>296</vt:i4>
      </vt:variant>
      <vt:variant>
        <vt:i4>0</vt:i4>
      </vt:variant>
      <vt:variant>
        <vt:i4>5</vt:i4>
      </vt:variant>
      <vt:variant>
        <vt:lpwstr/>
      </vt:variant>
      <vt:variant>
        <vt:lpwstr>_Toc83310896</vt:lpwstr>
      </vt:variant>
      <vt:variant>
        <vt:i4>1572914</vt:i4>
      </vt:variant>
      <vt:variant>
        <vt:i4>290</vt:i4>
      </vt:variant>
      <vt:variant>
        <vt:i4>0</vt:i4>
      </vt:variant>
      <vt:variant>
        <vt:i4>5</vt:i4>
      </vt:variant>
      <vt:variant>
        <vt:lpwstr/>
      </vt:variant>
      <vt:variant>
        <vt:lpwstr>_Toc83310895</vt:lpwstr>
      </vt:variant>
      <vt:variant>
        <vt:i4>1638450</vt:i4>
      </vt:variant>
      <vt:variant>
        <vt:i4>284</vt:i4>
      </vt:variant>
      <vt:variant>
        <vt:i4>0</vt:i4>
      </vt:variant>
      <vt:variant>
        <vt:i4>5</vt:i4>
      </vt:variant>
      <vt:variant>
        <vt:lpwstr/>
      </vt:variant>
      <vt:variant>
        <vt:lpwstr>_Toc83310894</vt:lpwstr>
      </vt:variant>
      <vt:variant>
        <vt:i4>1966130</vt:i4>
      </vt:variant>
      <vt:variant>
        <vt:i4>278</vt:i4>
      </vt:variant>
      <vt:variant>
        <vt:i4>0</vt:i4>
      </vt:variant>
      <vt:variant>
        <vt:i4>5</vt:i4>
      </vt:variant>
      <vt:variant>
        <vt:lpwstr/>
      </vt:variant>
      <vt:variant>
        <vt:lpwstr>_Toc83310893</vt:lpwstr>
      </vt:variant>
      <vt:variant>
        <vt:i4>2031666</vt:i4>
      </vt:variant>
      <vt:variant>
        <vt:i4>272</vt:i4>
      </vt:variant>
      <vt:variant>
        <vt:i4>0</vt:i4>
      </vt:variant>
      <vt:variant>
        <vt:i4>5</vt:i4>
      </vt:variant>
      <vt:variant>
        <vt:lpwstr/>
      </vt:variant>
      <vt:variant>
        <vt:lpwstr>_Toc83310892</vt:lpwstr>
      </vt:variant>
      <vt:variant>
        <vt:i4>1835058</vt:i4>
      </vt:variant>
      <vt:variant>
        <vt:i4>266</vt:i4>
      </vt:variant>
      <vt:variant>
        <vt:i4>0</vt:i4>
      </vt:variant>
      <vt:variant>
        <vt:i4>5</vt:i4>
      </vt:variant>
      <vt:variant>
        <vt:lpwstr/>
      </vt:variant>
      <vt:variant>
        <vt:lpwstr>_Toc83310891</vt:lpwstr>
      </vt:variant>
      <vt:variant>
        <vt:i4>1900594</vt:i4>
      </vt:variant>
      <vt:variant>
        <vt:i4>260</vt:i4>
      </vt:variant>
      <vt:variant>
        <vt:i4>0</vt:i4>
      </vt:variant>
      <vt:variant>
        <vt:i4>5</vt:i4>
      </vt:variant>
      <vt:variant>
        <vt:lpwstr/>
      </vt:variant>
      <vt:variant>
        <vt:lpwstr>_Toc83310890</vt:lpwstr>
      </vt:variant>
      <vt:variant>
        <vt:i4>1310771</vt:i4>
      </vt:variant>
      <vt:variant>
        <vt:i4>254</vt:i4>
      </vt:variant>
      <vt:variant>
        <vt:i4>0</vt:i4>
      </vt:variant>
      <vt:variant>
        <vt:i4>5</vt:i4>
      </vt:variant>
      <vt:variant>
        <vt:lpwstr/>
      </vt:variant>
      <vt:variant>
        <vt:lpwstr>_Toc83310889</vt:lpwstr>
      </vt:variant>
      <vt:variant>
        <vt:i4>1376307</vt:i4>
      </vt:variant>
      <vt:variant>
        <vt:i4>248</vt:i4>
      </vt:variant>
      <vt:variant>
        <vt:i4>0</vt:i4>
      </vt:variant>
      <vt:variant>
        <vt:i4>5</vt:i4>
      </vt:variant>
      <vt:variant>
        <vt:lpwstr/>
      </vt:variant>
      <vt:variant>
        <vt:lpwstr>_Toc83310888</vt:lpwstr>
      </vt:variant>
      <vt:variant>
        <vt:i4>1703987</vt:i4>
      </vt:variant>
      <vt:variant>
        <vt:i4>242</vt:i4>
      </vt:variant>
      <vt:variant>
        <vt:i4>0</vt:i4>
      </vt:variant>
      <vt:variant>
        <vt:i4>5</vt:i4>
      </vt:variant>
      <vt:variant>
        <vt:lpwstr/>
      </vt:variant>
      <vt:variant>
        <vt:lpwstr>_Toc83310887</vt:lpwstr>
      </vt:variant>
      <vt:variant>
        <vt:i4>1769523</vt:i4>
      </vt:variant>
      <vt:variant>
        <vt:i4>236</vt:i4>
      </vt:variant>
      <vt:variant>
        <vt:i4>0</vt:i4>
      </vt:variant>
      <vt:variant>
        <vt:i4>5</vt:i4>
      </vt:variant>
      <vt:variant>
        <vt:lpwstr/>
      </vt:variant>
      <vt:variant>
        <vt:lpwstr>_Toc83310886</vt:lpwstr>
      </vt:variant>
      <vt:variant>
        <vt:i4>1572915</vt:i4>
      </vt:variant>
      <vt:variant>
        <vt:i4>230</vt:i4>
      </vt:variant>
      <vt:variant>
        <vt:i4>0</vt:i4>
      </vt:variant>
      <vt:variant>
        <vt:i4>5</vt:i4>
      </vt:variant>
      <vt:variant>
        <vt:lpwstr/>
      </vt:variant>
      <vt:variant>
        <vt:lpwstr>_Toc83310885</vt:lpwstr>
      </vt:variant>
      <vt:variant>
        <vt:i4>1638451</vt:i4>
      </vt:variant>
      <vt:variant>
        <vt:i4>224</vt:i4>
      </vt:variant>
      <vt:variant>
        <vt:i4>0</vt:i4>
      </vt:variant>
      <vt:variant>
        <vt:i4>5</vt:i4>
      </vt:variant>
      <vt:variant>
        <vt:lpwstr/>
      </vt:variant>
      <vt:variant>
        <vt:lpwstr>_Toc83310884</vt:lpwstr>
      </vt:variant>
      <vt:variant>
        <vt:i4>1966131</vt:i4>
      </vt:variant>
      <vt:variant>
        <vt:i4>218</vt:i4>
      </vt:variant>
      <vt:variant>
        <vt:i4>0</vt:i4>
      </vt:variant>
      <vt:variant>
        <vt:i4>5</vt:i4>
      </vt:variant>
      <vt:variant>
        <vt:lpwstr/>
      </vt:variant>
      <vt:variant>
        <vt:lpwstr>_Toc83310883</vt:lpwstr>
      </vt:variant>
      <vt:variant>
        <vt:i4>2031667</vt:i4>
      </vt:variant>
      <vt:variant>
        <vt:i4>212</vt:i4>
      </vt:variant>
      <vt:variant>
        <vt:i4>0</vt:i4>
      </vt:variant>
      <vt:variant>
        <vt:i4>5</vt:i4>
      </vt:variant>
      <vt:variant>
        <vt:lpwstr/>
      </vt:variant>
      <vt:variant>
        <vt:lpwstr>_Toc83310882</vt:lpwstr>
      </vt:variant>
      <vt:variant>
        <vt:i4>1835059</vt:i4>
      </vt:variant>
      <vt:variant>
        <vt:i4>206</vt:i4>
      </vt:variant>
      <vt:variant>
        <vt:i4>0</vt:i4>
      </vt:variant>
      <vt:variant>
        <vt:i4>5</vt:i4>
      </vt:variant>
      <vt:variant>
        <vt:lpwstr/>
      </vt:variant>
      <vt:variant>
        <vt:lpwstr>_Toc83310881</vt:lpwstr>
      </vt:variant>
      <vt:variant>
        <vt:i4>1900595</vt:i4>
      </vt:variant>
      <vt:variant>
        <vt:i4>200</vt:i4>
      </vt:variant>
      <vt:variant>
        <vt:i4>0</vt:i4>
      </vt:variant>
      <vt:variant>
        <vt:i4>5</vt:i4>
      </vt:variant>
      <vt:variant>
        <vt:lpwstr/>
      </vt:variant>
      <vt:variant>
        <vt:lpwstr>_Toc83310880</vt:lpwstr>
      </vt:variant>
      <vt:variant>
        <vt:i4>1310780</vt:i4>
      </vt:variant>
      <vt:variant>
        <vt:i4>194</vt:i4>
      </vt:variant>
      <vt:variant>
        <vt:i4>0</vt:i4>
      </vt:variant>
      <vt:variant>
        <vt:i4>5</vt:i4>
      </vt:variant>
      <vt:variant>
        <vt:lpwstr/>
      </vt:variant>
      <vt:variant>
        <vt:lpwstr>_Toc83310879</vt:lpwstr>
      </vt:variant>
      <vt:variant>
        <vt:i4>1376316</vt:i4>
      </vt:variant>
      <vt:variant>
        <vt:i4>188</vt:i4>
      </vt:variant>
      <vt:variant>
        <vt:i4>0</vt:i4>
      </vt:variant>
      <vt:variant>
        <vt:i4>5</vt:i4>
      </vt:variant>
      <vt:variant>
        <vt:lpwstr/>
      </vt:variant>
      <vt:variant>
        <vt:lpwstr>_Toc83310878</vt:lpwstr>
      </vt:variant>
      <vt:variant>
        <vt:i4>1703996</vt:i4>
      </vt:variant>
      <vt:variant>
        <vt:i4>182</vt:i4>
      </vt:variant>
      <vt:variant>
        <vt:i4>0</vt:i4>
      </vt:variant>
      <vt:variant>
        <vt:i4>5</vt:i4>
      </vt:variant>
      <vt:variant>
        <vt:lpwstr/>
      </vt:variant>
      <vt:variant>
        <vt:lpwstr>_Toc83310877</vt:lpwstr>
      </vt:variant>
      <vt:variant>
        <vt:i4>1769532</vt:i4>
      </vt:variant>
      <vt:variant>
        <vt:i4>176</vt:i4>
      </vt:variant>
      <vt:variant>
        <vt:i4>0</vt:i4>
      </vt:variant>
      <vt:variant>
        <vt:i4>5</vt:i4>
      </vt:variant>
      <vt:variant>
        <vt:lpwstr/>
      </vt:variant>
      <vt:variant>
        <vt:lpwstr>_Toc83310876</vt:lpwstr>
      </vt:variant>
      <vt:variant>
        <vt:i4>1572924</vt:i4>
      </vt:variant>
      <vt:variant>
        <vt:i4>170</vt:i4>
      </vt:variant>
      <vt:variant>
        <vt:i4>0</vt:i4>
      </vt:variant>
      <vt:variant>
        <vt:i4>5</vt:i4>
      </vt:variant>
      <vt:variant>
        <vt:lpwstr/>
      </vt:variant>
      <vt:variant>
        <vt:lpwstr>_Toc83310875</vt:lpwstr>
      </vt:variant>
      <vt:variant>
        <vt:i4>1638460</vt:i4>
      </vt:variant>
      <vt:variant>
        <vt:i4>164</vt:i4>
      </vt:variant>
      <vt:variant>
        <vt:i4>0</vt:i4>
      </vt:variant>
      <vt:variant>
        <vt:i4>5</vt:i4>
      </vt:variant>
      <vt:variant>
        <vt:lpwstr/>
      </vt:variant>
      <vt:variant>
        <vt:lpwstr>_Toc83310874</vt:lpwstr>
      </vt:variant>
      <vt:variant>
        <vt:i4>1966140</vt:i4>
      </vt:variant>
      <vt:variant>
        <vt:i4>158</vt:i4>
      </vt:variant>
      <vt:variant>
        <vt:i4>0</vt:i4>
      </vt:variant>
      <vt:variant>
        <vt:i4>5</vt:i4>
      </vt:variant>
      <vt:variant>
        <vt:lpwstr/>
      </vt:variant>
      <vt:variant>
        <vt:lpwstr>_Toc83310873</vt:lpwstr>
      </vt:variant>
      <vt:variant>
        <vt:i4>2031676</vt:i4>
      </vt:variant>
      <vt:variant>
        <vt:i4>152</vt:i4>
      </vt:variant>
      <vt:variant>
        <vt:i4>0</vt:i4>
      </vt:variant>
      <vt:variant>
        <vt:i4>5</vt:i4>
      </vt:variant>
      <vt:variant>
        <vt:lpwstr/>
      </vt:variant>
      <vt:variant>
        <vt:lpwstr>_Toc83310872</vt:lpwstr>
      </vt:variant>
      <vt:variant>
        <vt:i4>1835068</vt:i4>
      </vt:variant>
      <vt:variant>
        <vt:i4>146</vt:i4>
      </vt:variant>
      <vt:variant>
        <vt:i4>0</vt:i4>
      </vt:variant>
      <vt:variant>
        <vt:i4>5</vt:i4>
      </vt:variant>
      <vt:variant>
        <vt:lpwstr/>
      </vt:variant>
      <vt:variant>
        <vt:lpwstr>_Toc83310871</vt:lpwstr>
      </vt:variant>
      <vt:variant>
        <vt:i4>1900604</vt:i4>
      </vt:variant>
      <vt:variant>
        <vt:i4>140</vt:i4>
      </vt:variant>
      <vt:variant>
        <vt:i4>0</vt:i4>
      </vt:variant>
      <vt:variant>
        <vt:i4>5</vt:i4>
      </vt:variant>
      <vt:variant>
        <vt:lpwstr/>
      </vt:variant>
      <vt:variant>
        <vt:lpwstr>_Toc83310870</vt:lpwstr>
      </vt:variant>
      <vt:variant>
        <vt:i4>1310781</vt:i4>
      </vt:variant>
      <vt:variant>
        <vt:i4>134</vt:i4>
      </vt:variant>
      <vt:variant>
        <vt:i4>0</vt:i4>
      </vt:variant>
      <vt:variant>
        <vt:i4>5</vt:i4>
      </vt:variant>
      <vt:variant>
        <vt:lpwstr/>
      </vt:variant>
      <vt:variant>
        <vt:lpwstr>_Toc83310869</vt:lpwstr>
      </vt:variant>
      <vt:variant>
        <vt:i4>1376317</vt:i4>
      </vt:variant>
      <vt:variant>
        <vt:i4>128</vt:i4>
      </vt:variant>
      <vt:variant>
        <vt:i4>0</vt:i4>
      </vt:variant>
      <vt:variant>
        <vt:i4>5</vt:i4>
      </vt:variant>
      <vt:variant>
        <vt:lpwstr/>
      </vt:variant>
      <vt:variant>
        <vt:lpwstr>_Toc83310868</vt:lpwstr>
      </vt:variant>
      <vt:variant>
        <vt:i4>1703997</vt:i4>
      </vt:variant>
      <vt:variant>
        <vt:i4>122</vt:i4>
      </vt:variant>
      <vt:variant>
        <vt:i4>0</vt:i4>
      </vt:variant>
      <vt:variant>
        <vt:i4>5</vt:i4>
      </vt:variant>
      <vt:variant>
        <vt:lpwstr/>
      </vt:variant>
      <vt:variant>
        <vt:lpwstr>_Toc83310867</vt:lpwstr>
      </vt:variant>
      <vt:variant>
        <vt:i4>1769533</vt:i4>
      </vt:variant>
      <vt:variant>
        <vt:i4>116</vt:i4>
      </vt:variant>
      <vt:variant>
        <vt:i4>0</vt:i4>
      </vt:variant>
      <vt:variant>
        <vt:i4>5</vt:i4>
      </vt:variant>
      <vt:variant>
        <vt:lpwstr/>
      </vt:variant>
      <vt:variant>
        <vt:lpwstr>_Toc83310866</vt:lpwstr>
      </vt:variant>
      <vt:variant>
        <vt:i4>1572925</vt:i4>
      </vt:variant>
      <vt:variant>
        <vt:i4>110</vt:i4>
      </vt:variant>
      <vt:variant>
        <vt:i4>0</vt:i4>
      </vt:variant>
      <vt:variant>
        <vt:i4>5</vt:i4>
      </vt:variant>
      <vt:variant>
        <vt:lpwstr/>
      </vt:variant>
      <vt:variant>
        <vt:lpwstr>_Toc83310865</vt:lpwstr>
      </vt:variant>
      <vt:variant>
        <vt:i4>1638461</vt:i4>
      </vt:variant>
      <vt:variant>
        <vt:i4>104</vt:i4>
      </vt:variant>
      <vt:variant>
        <vt:i4>0</vt:i4>
      </vt:variant>
      <vt:variant>
        <vt:i4>5</vt:i4>
      </vt:variant>
      <vt:variant>
        <vt:lpwstr/>
      </vt:variant>
      <vt:variant>
        <vt:lpwstr>_Toc83310864</vt:lpwstr>
      </vt:variant>
      <vt:variant>
        <vt:i4>1966141</vt:i4>
      </vt:variant>
      <vt:variant>
        <vt:i4>98</vt:i4>
      </vt:variant>
      <vt:variant>
        <vt:i4>0</vt:i4>
      </vt:variant>
      <vt:variant>
        <vt:i4>5</vt:i4>
      </vt:variant>
      <vt:variant>
        <vt:lpwstr/>
      </vt:variant>
      <vt:variant>
        <vt:lpwstr>_Toc83310863</vt:lpwstr>
      </vt:variant>
      <vt:variant>
        <vt:i4>2031677</vt:i4>
      </vt:variant>
      <vt:variant>
        <vt:i4>92</vt:i4>
      </vt:variant>
      <vt:variant>
        <vt:i4>0</vt:i4>
      </vt:variant>
      <vt:variant>
        <vt:i4>5</vt:i4>
      </vt:variant>
      <vt:variant>
        <vt:lpwstr/>
      </vt:variant>
      <vt:variant>
        <vt:lpwstr>_Toc83310862</vt:lpwstr>
      </vt:variant>
      <vt:variant>
        <vt:i4>1835069</vt:i4>
      </vt:variant>
      <vt:variant>
        <vt:i4>86</vt:i4>
      </vt:variant>
      <vt:variant>
        <vt:i4>0</vt:i4>
      </vt:variant>
      <vt:variant>
        <vt:i4>5</vt:i4>
      </vt:variant>
      <vt:variant>
        <vt:lpwstr/>
      </vt:variant>
      <vt:variant>
        <vt:lpwstr>_Toc83310861</vt:lpwstr>
      </vt:variant>
      <vt:variant>
        <vt:i4>1900605</vt:i4>
      </vt:variant>
      <vt:variant>
        <vt:i4>80</vt:i4>
      </vt:variant>
      <vt:variant>
        <vt:i4>0</vt:i4>
      </vt:variant>
      <vt:variant>
        <vt:i4>5</vt:i4>
      </vt:variant>
      <vt:variant>
        <vt:lpwstr/>
      </vt:variant>
      <vt:variant>
        <vt:lpwstr>_Toc83310860</vt:lpwstr>
      </vt:variant>
      <vt:variant>
        <vt:i4>1310782</vt:i4>
      </vt:variant>
      <vt:variant>
        <vt:i4>74</vt:i4>
      </vt:variant>
      <vt:variant>
        <vt:i4>0</vt:i4>
      </vt:variant>
      <vt:variant>
        <vt:i4>5</vt:i4>
      </vt:variant>
      <vt:variant>
        <vt:lpwstr/>
      </vt:variant>
      <vt:variant>
        <vt:lpwstr>_Toc83310859</vt:lpwstr>
      </vt:variant>
      <vt:variant>
        <vt:i4>1376318</vt:i4>
      </vt:variant>
      <vt:variant>
        <vt:i4>68</vt:i4>
      </vt:variant>
      <vt:variant>
        <vt:i4>0</vt:i4>
      </vt:variant>
      <vt:variant>
        <vt:i4>5</vt:i4>
      </vt:variant>
      <vt:variant>
        <vt:lpwstr/>
      </vt:variant>
      <vt:variant>
        <vt:lpwstr>_Toc83310858</vt:lpwstr>
      </vt:variant>
      <vt:variant>
        <vt:i4>1703998</vt:i4>
      </vt:variant>
      <vt:variant>
        <vt:i4>62</vt:i4>
      </vt:variant>
      <vt:variant>
        <vt:i4>0</vt:i4>
      </vt:variant>
      <vt:variant>
        <vt:i4>5</vt:i4>
      </vt:variant>
      <vt:variant>
        <vt:lpwstr/>
      </vt:variant>
      <vt:variant>
        <vt:lpwstr>_Toc83310857</vt:lpwstr>
      </vt:variant>
      <vt:variant>
        <vt:i4>1769534</vt:i4>
      </vt:variant>
      <vt:variant>
        <vt:i4>56</vt:i4>
      </vt:variant>
      <vt:variant>
        <vt:i4>0</vt:i4>
      </vt:variant>
      <vt:variant>
        <vt:i4>5</vt:i4>
      </vt:variant>
      <vt:variant>
        <vt:lpwstr/>
      </vt:variant>
      <vt:variant>
        <vt:lpwstr>_Toc83310856</vt:lpwstr>
      </vt:variant>
      <vt:variant>
        <vt:i4>1572926</vt:i4>
      </vt:variant>
      <vt:variant>
        <vt:i4>50</vt:i4>
      </vt:variant>
      <vt:variant>
        <vt:i4>0</vt:i4>
      </vt:variant>
      <vt:variant>
        <vt:i4>5</vt:i4>
      </vt:variant>
      <vt:variant>
        <vt:lpwstr/>
      </vt:variant>
      <vt:variant>
        <vt:lpwstr>_Toc83310855</vt:lpwstr>
      </vt:variant>
      <vt:variant>
        <vt:i4>1638462</vt:i4>
      </vt:variant>
      <vt:variant>
        <vt:i4>44</vt:i4>
      </vt:variant>
      <vt:variant>
        <vt:i4>0</vt:i4>
      </vt:variant>
      <vt:variant>
        <vt:i4>5</vt:i4>
      </vt:variant>
      <vt:variant>
        <vt:lpwstr/>
      </vt:variant>
      <vt:variant>
        <vt:lpwstr>_Toc83310854</vt:lpwstr>
      </vt:variant>
      <vt:variant>
        <vt:i4>1966142</vt:i4>
      </vt:variant>
      <vt:variant>
        <vt:i4>38</vt:i4>
      </vt:variant>
      <vt:variant>
        <vt:i4>0</vt:i4>
      </vt:variant>
      <vt:variant>
        <vt:i4>5</vt:i4>
      </vt:variant>
      <vt:variant>
        <vt:lpwstr/>
      </vt:variant>
      <vt:variant>
        <vt:lpwstr>_Toc83310853</vt:lpwstr>
      </vt:variant>
      <vt:variant>
        <vt:i4>2031678</vt:i4>
      </vt:variant>
      <vt:variant>
        <vt:i4>32</vt:i4>
      </vt:variant>
      <vt:variant>
        <vt:i4>0</vt:i4>
      </vt:variant>
      <vt:variant>
        <vt:i4>5</vt:i4>
      </vt:variant>
      <vt:variant>
        <vt:lpwstr/>
      </vt:variant>
      <vt:variant>
        <vt:lpwstr>_Toc83310852</vt:lpwstr>
      </vt:variant>
      <vt:variant>
        <vt:i4>1835070</vt:i4>
      </vt:variant>
      <vt:variant>
        <vt:i4>26</vt:i4>
      </vt:variant>
      <vt:variant>
        <vt:i4>0</vt:i4>
      </vt:variant>
      <vt:variant>
        <vt:i4>5</vt:i4>
      </vt:variant>
      <vt:variant>
        <vt:lpwstr/>
      </vt:variant>
      <vt:variant>
        <vt:lpwstr>_Toc83310851</vt:lpwstr>
      </vt:variant>
      <vt:variant>
        <vt:i4>1900606</vt:i4>
      </vt:variant>
      <vt:variant>
        <vt:i4>20</vt:i4>
      </vt:variant>
      <vt:variant>
        <vt:i4>0</vt:i4>
      </vt:variant>
      <vt:variant>
        <vt:i4>5</vt:i4>
      </vt:variant>
      <vt:variant>
        <vt:lpwstr/>
      </vt:variant>
      <vt:variant>
        <vt:lpwstr>_Toc83310850</vt:lpwstr>
      </vt:variant>
      <vt:variant>
        <vt:i4>1310783</vt:i4>
      </vt:variant>
      <vt:variant>
        <vt:i4>14</vt:i4>
      </vt:variant>
      <vt:variant>
        <vt:i4>0</vt:i4>
      </vt:variant>
      <vt:variant>
        <vt:i4>5</vt:i4>
      </vt:variant>
      <vt:variant>
        <vt:lpwstr/>
      </vt:variant>
      <vt:variant>
        <vt:lpwstr>_Toc83310849</vt:lpwstr>
      </vt:variant>
      <vt:variant>
        <vt:i4>1376319</vt:i4>
      </vt:variant>
      <vt:variant>
        <vt:i4>8</vt:i4>
      </vt:variant>
      <vt:variant>
        <vt:i4>0</vt:i4>
      </vt:variant>
      <vt:variant>
        <vt:i4>5</vt:i4>
      </vt:variant>
      <vt:variant>
        <vt:lpwstr/>
      </vt:variant>
      <vt:variant>
        <vt:lpwstr>_Toc83310848</vt:lpwstr>
      </vt:variant>
      <vt:variant>
        <vt:i4>1703999</vt:i4>
      </vt:variant>
      <vt:variant>
        <vt:i4>2</vt:i4>
      </vt:variant>
      <vt:variant>
        <vt:i4>0</vt:i4>
      </vt:variant>
      <vt:variant>
        <vt:i4>5</vt:i4>
      </vt:variant>
      <vt:variant>
        <vt:lpwstr/>
      </vt:variant>
      <vt:variant>
        <vt:lpwstr>_Toc83310847</vt:lpwstr>
      </vt:variant>
      <vt:variant>
        <vt:i4>5242957</vt:i4>
      </vt:variant>
      <vt:variant>
        <vt:i4>15</vt:i4>
      </vt:variant>
      <vt:variant>
        <vt:i4>0</vt:i4>
      </vt:variant>
      <vt:variant>
        <vt:i4>5</vt:i4>
      </vt:variant>
      <vt:variant>
        <vt:lpwstr>https://ecfsapi.fcc.gov/file/1042871504579/AT%26T Comments to FCC NOI (04.28.21).pdf</vt:lpwstr>
      </vt:variant>
      <vt:variant>
        <vt:lpwstr/>
      </vt:variant>
      <vt:variant>
        <vt:i4>3211316</vt:i4>
      </vt:variant>
      <vt:variant>
        <vt:i4>12</vt:i4>
      </vt:variant>
      <vt:variant>
        <vt:i4>0</vt:i4>
      </vt:variant>
      <vt:variant>
        <vt:i4>5</vt:i4>
      </vt:variant>
      <vt:variant>
        <vt:lpwstr>https://www.whitehouse.gov/briefing-room/statements-releases/2021/05/21/fact-sheet-united-states-republic-of-korea-partnership/</vt:lpwstr>
      </vt:variant>
      <vt:variant>
        <vt:lpwstr/>
      </vt:variant>
      <vt:variant>
        <vt:i4>851976</vt:i4>
      </vt:variant>
      <vt:variant>
        <vt:i4>9</vt:i4>
      </vt:variant>
      <vt:variant>
        <vt:i4>0</vt:i4>
      </vt:variant>
      <vt:variant>
        <vt:i4>5</vt:i4>
      </vt:variant>
      <vt:variant>
        <vt:lpwstr>https://www.whitehouse.gov/briefing-room/statements-releases/2021/04/16/fact-sheet-u-s-japan-competitiveness-and-resilience-core-partnership/</vt:lpwstr>
      </vt:variant>
      <vt:variant>
        <vt:lpwstr/>
      </vt:variant>
      <vt:variant>
        <vt:i4>196677</vt:i4>
      </vt:variant>
      <vt:variant>
        <vt:i4>6</vt:i4>
      </vt:variant>
      <vt:variant>
        <vt:i4>0</vt:i4>
      </vt:variant>
      <vt:variant>
        <vt:i4>5</vt:i4>
      </vt:variant>
      <vt:variant>
        <vt:lpwstr>https://www.vodafone.com/news/press-release/vodafone-europe-first-commercial-open-ran-network</vt:lpwstr>
      </vt:variant>
      <vt:variant>
        <vt:lpwstr/>
      </vt:variant>
      <vt:variant>
        <vt:i4>5308437</vt:i4>
      </vt:variant>
      <vt:variant>
        <vt:i4>3</vt:i4>
      </vt:variant>
      <vt:variant>
        <vt:i4>0</vt:i4>
      </vt:variant>
      <vt:variant>
        <vt:i4>5</vt:i4>
      </vt:variant>
      <vt:variant>
        <vt:lpwstr>https://www.telekom.com/resource/blob/626950/cf3e46557c3d6738a82eb243cd24a0e1/dl-open-ran-priorities-data.pdf</vt:lpwstr>
      </vt:variant>
      <vt:variant>
        <vt:lpwstr/>
      </vt:variant>
      <vt:variant>
        <vt:i4>5832727</vt:i4>
      </vt:variant>
      <vt:variant>
        <vt:i4>0</vt:i4>
      </vt:variant>
      <vt:variant>
        <vt:i4>0</vt:i4>
      </vt:variant>
      <vt:variant>
        <vt:i4>5</vt:i4>
      </vt:variant>
      <vt:variant>
        <vt:lpwstr>https://www.telekom.com/resource/blob/616236/3877d4b4e8b474646a7a49d67f4bdbe3/dl-210120-oran-memorandum-of-understanding-data.pdf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2021-09-24T14:53:00Z</dcterms:created>
  <dcterms:modified xsi:type="dcterms:W3CDTF">2021-09-24T14:56:00Z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0x010100EA9C4C72F416A94B96A2D3B6F5437119</vt:lpwstr>
  </property>
</Properties>
</file>