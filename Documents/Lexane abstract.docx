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71" w:rsidRPr="00ED0271" w:rsidRDefault="00ED0271" w:rsidP="00ED027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This thesis studies the influence of work on job </w:t>
      </w:r>
      <w:del w:id="0" w:author="DavidEttinger02" w:date="2017-04-27T15:48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quality </w:delText>
        </w:r>
      </w:del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and life quality, </w:t>
      </w:r>
      <w:del w:id="1" w:author="DavidEttinger02" w:date="2017-04-27T15:51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the </w:delText>
        </w:r>
      </w:del>
      <w:ins w:id="2" w:author="DavidEttinger02" w:date="2017-04-27T15:51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>for the</w:t>
        </w:r>
        <w:r w:rsidRPr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 xml:space="preserve"> </w:t>
        </w:r>
      </w:ins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latter</w:t>
      </w:r>
      <w:ins w:id="3" w:author="DavidEttinger02" w:date="2017-04-27T15:52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>,</w:t>
        </w:r>
      </w:ins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</w:t>
      </w:r>
      <w:del w:id="4" w:author="DavidEttinger02" w:date="2017-04-27T15:52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being </w:delText>
        </w:r>
      </w:del>
      <w:ins w:id="5" w:author="DavidEttinger02" w:date="2017-04-27T15:52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>I use as a proxy</w:t>
        </w:r>
        <w:r w:rsidRPr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 xml:space="preserve"> </w:t>
        </w:r>
      </w:ins>
      <w:del w:id="6" w:author="DavidEttinger02" w:date="2017-04-27T15:52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apprehended through </w:delText>
        </w:r>
      </w:del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the perception that men and women have of their own health.</w:t>
      </w:r>
    </w:p>
    <w:p w:rsidR="00ED0271" w:rsidRPr="00ED0271" w:rsidRDefault="00ED0271" w:rsidP="00E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D0271" w:rsidDel="0089791A" w:rsidRDefault="00ED0271" w:rsidP="00ED0271">
      <w:pPr>
        <w:spacing w:after="160" w:line="240" w:lineRule="auto"/>
        <w:rPr>
          <w:del w:id="7" w:author="DavidEttinger02" w:date="2017-04-27T15:58:00Z"/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The first chapter of this research focuses on the long-term effects of job losses due to plant closure on job quality and satisfaction. Our results underline a large and long-lasting impact of job displacement on all dimensions of job quality</w:t>
      </w:r>
      <w:ins w:id="8" w:author="DavidEttinger02" w:date="2017-04-27T15:57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 xml:space="preserve"> and worker satisfaction</w:t>
        </w:r>
      </w:ins>
      <w:ins w:id="9" w:author="DavidEttinger02" w:date="2017-04-27T15:5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 xml:space="preserve">. Specifically, </w:t>
        </w:r>
      </w:ins>
      <w:ins w:id="10" w:author="DavidEttinger02" w:date="2017-04-27T15:57:00Z">
        <w:r w:rsidR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 xml:space="preserve">for the former, </w:t>
        </w:r>
      </w:ins>
      <w:ins w:id="11" w:author="DavidEttinger02" w:date="2017-04-27T15:5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>we find a strong effect on wages,</w:t>
        </w:r>
      </w:ins>
      <w:del w:id="12" w:author="DavidEttinger02" w:date="2017-04-27T15:54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 -</w:delText>
        </w:r>
      </w:del>
      <w:del w:id="13" w:author="DavidEttinger02" w:date="2017-04-27T15:55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 namely </w:delText>
        </w:r>
      </w:del>
      <w:del w:id="14" w:author="DavidEttinger02" w:date="2017-04-27T15:56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>wages</w:delText>
        </w:r>
      </w:del>
      <w:proofErr w:type="gramStart"/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,</w:t>
      </w:r>
      <w:proofErr w:type="gramEnd"/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perception of job insecurity, </w:t>
      </w:r>
      <w:del w:id="15" w:author="DavidEttinger02" w:date="2017-04-27T15:54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and the </w:delText>
        </w:r>
      </w:del>
      <w:ins w:id="16" w:author="DavidEttinger02" w:date="2017-04-27T15:58:00Z">
        <w:r w:rsidR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 xml:space="preserve">and the </w:t>
        </w:r>
      </w:ins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quality of the working environment</w:t>
      </w:r>
      <w:ins w:id="17" w:author="DavidEttinger02" w:date="2017-04-27T15:57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>.</w:t>
        </w:r>
      </w:ins>
      <w:del w:id="18" w:author="DavidEttinger02" w:date="2017-04-27T15:57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 </w:delText>
        </w:r>
      </w:del>
      <w:del w:id="19" w:author="DavidEttinger02" w:date="2017-04-27T15:54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- </w:delText>
        </w:r>
      </w:del>
      <w:del w:id="20" w:author="DavidEttinger02" w:date="2017-04-27T15:57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>and worke</w:delText>
        </w:r>
      </w:del>
      <w:del w:id="21" w:author="DavidEttinger02" w:date="2017-04-27T15:56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>rs</w:delText>
        </w:r>
      </w:del>
      <w:del w:id="22" w:author="DavidEttinger02" w:date="2017-04-27T15:57:00Z">
        <w:r w:rsidRPr="00ED0271" w:rsidDel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>' satisfaction.</w:delText>
        </w:r>
      </w:del>
    </w:p>
    <w:p w:rsidR="0089791A" w:rsidRPr="0089791A" w:rsidRDefault="0089791A" w:rsidP="00ED0271">
      <w:pPr>
        <w:spacing w:after="160" w:line="240" w:lineRule="auto"/>
        <w:rPr>
          <w:ins w:id="23" w:author="DavidEttinger02" w:date="2017-04-27T15:58:00Z"/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  <w:rPrChange w:id="24" w:author="DavidEttinger02" w:date="2017-04-27T15:58:00Z">
            <w:rPr>
              <w:ins w:id="25" w:author="DavidEttinger02" w:date="2017-04-27T15:58:00Z"/>
              <w:rFonts w:ascii="Times New Roman" w:eastAsia="Times New Roman" w:hAnsi="Times New Roman" w:cs="Times New Roman"/>
              <w:sz w:val="24"/>
              <w:szCs w:val="24"/>
              <w:lang w:val="en-US" w:eastAsia="fr-FR"/>
            </w:rPr>
          </w:rPrChange>
        </w:rPr>
      </w:pPr>
    </w:p>
    <w:p w:rsidR="00ED0271" w:rsidRPr="00ED0271" w:rsidRDefault="00ED0271" w:rsidP="00E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D0271" w:rsidRPr="00ED0271" w:rsidRDefault="00ED0271" w:rsidP="00ED027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The two last chapters investigate gender differences in self-</w:t>
      </w:r>
      <w:del w:id="26" w:author="DavidEttinger02" w:date="2017-04-27T15:59:00Z">
        <w:r w:rsidRPr="00ED0271" w:rsidDel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rated </w:delText>
        </w:r>
      </w:del>
      <w:ins w:id="27" w:author="DavidEttinger02" w:date="2017-04-27T15:59:00Z">
        <w:r w:rsidR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>reported</w:t>
        </w:r>
        <w:r w:rsidR="0089791A" w:rsidRPr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 xml:space="preserve"> </w:t>
        </w:r>
      </w:ins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health. Our results show that, </w:t>
      </w:r>
      <w:del w:id="28" w:author="DavidEttinger02" w:date="2017-04-27T16:00:00Z">
        <w:r w:rsidRPr="00ED0271" w:rsidDel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once </w:delText>
        </w:r>
      </w:del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conditioning on physical health, women report poorer health status than men. However, when mental health is accounted for, </w:t>
      </w:r>
      <w:ins w:id="29" w:author="DavidEttinger02" w:date="2017-04-27T16:01:00Z">
        <w:r w:rsidR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>the reverse is true</w:t>
        </w:r>
      </w:ins>
      <w:del w:id="30" w:author="DavidEttinger02" w:date="2017-04-27T16:01:00Z">
        <w:r w:rsidRPr="00ED0271" w:rsidDel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>the pattern is reverse</w:delText>
        </w:r>
      </w:del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: </w:t>
      </w:r>
      <w:del w:id="31" w:author="DavidEttinger02" w:date="2017-04-27T16:02:00Z">
        <w:r w:rsidRPr="00ED0271" w:rsidDel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they </w:delText>
        </w:r>
      </w:del>
      <w:ins w:id="32" w:author="DavidEttinger02" w:date="2017-04-27T16:02:00Z">
        <w:r w:rsidR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>wome</w:t>
        </w:r>
      </w:ins>
      <w:ins w:id="33" w:author="DavidEttinger02" w:date="2017-04-27T16:03:00Z">
        <w:r w:rsidR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>n</w:t>
        </w:r>
      </w:ins>
      <w:ins w:id="34" w:author="DavidEttinger02" w:date="2017-04-27T16:02:00Z">
        <w:r w:rsidR="0089791A" w:rsidRPr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 xml:space="preserve"> </w:t>
        </w:r>
      </w:ins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declare </w:t>
      </w:r>
      <w:del w:id="35" w:author="DavidEttinger02" w:date="2017-04-27T16:02:00Z">
        <w:r w:rsidRPr="00ED0271" w:rsidDel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better </w:delText>
        </w:r>
      </w:del>
      <w:ins w:id="36" w:author="DavidEttinger02" w:date="2017-04-27T16:02:00Z">
        <w:r w:rsidR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>themselves to be in better</w:t>
        </w:r>
        <w:r w:rsidR="0089791A" w:rsidRPr="00ED027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 xml:space="preserve"> </w:t>
        </w:r>
      </w:ins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health than men. These results underline the importance of mental health – and more particularly</w:t>
      </w:r>
      <w:ins w:id="37" w:author="DavidEttinger02" w:date="2017-04-27T16:02:00Z">
        <w:r w:rsidR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t>,</w:t>
        </w:r>
      </w:ins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depression – in accounting for gender differences in self-assessed health. </w:t>
      </w:r>
    </w:p>
    <w:p w:rsidR="00ED0271" w:rsidRPr="00ED0271" w:rsidRDefault="00ED0271" w:rsidP="00ED027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Finally, when we study the influence of social norms, approximated by the gender structure of the workplace environment, both women and men working in female-dominated environments declare more specific health problems than those who work in male-dominated environments</w:t>
      </w:r>
      <w:del w:id="38" w:author="DavidEttinger02" w:date="2017-04-27T16:03:00Z">
        <w:r w:rsidRPr="00ED0271" w:rsidDel="0089791A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fr-FR"/>
          </w:rPr>
          <w:delText xml:space="preserve"> do</w:delText>
        </w:r>
      </w:del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. </w:t>
      </w:r>
    </w:p>
    <w:p w:rsidR="000F36E3" w:rsidRPr="00ED0271" w:rsidRDefault="00ED0271" w:rsidP="00ED0271">
      <w:pPr>
        <w:rPr>
          <w:lang w:val="en-US"/>
        </w:rPr>
      </w:pPr>
      <w:r w:rsidRPr="00ED02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Our findings are twofold. First, losing a job has a negative effect on several dimensions of job quality and satisfaction in the long run. Secondly, unrest and social norms at work are </w:t>
      </w:r>
      <w:bookmarkStart w:id="39" w:name="_GoBack"/>
      <w:bookmarkEnd w:id="39"/>
      <w:r w:rsidRPr="00ED02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important to understand gender-related differences in health perceptions.</w:t>
      </w:r>
    </w:p>
    <w:sectPr w:rsidR="000F36E3" w:rsidRPr="00ED0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71"/>
    <w:rsid w:val="000F36E3"/>
    <w:rsid w:val="003101C9"/>
    <w:rsid w:val="007455EA"/>
    <w:rsid w:val="0089791A"/>
    <w:rsid w:val="00E57D4B"/>
    <w:rsid w:val="00ED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DavidEttinger02</dc:creator>
  <cp:lastModifiedBy>DavidEttinger02</cp:lastModifiedBy>
  <cp:revision>1</cp:revision>
  <dcterms:created xsi:type="dcterms:W3CDTF">2017-04-27T13:47:00Z</dcterms:created>
  <dcterms:modified xsi:type="dcterms:W3CDTF">2017-04-27T14:09:00Z</dcterms:modified>
</cp:coreProperties>
</file>