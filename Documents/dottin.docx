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B2C" w:rsidRPr="003C0B2C" w:rsidRDefault="003C0B2C" w:rsidP="003C0B2C">
      <w:pPr>
        <w:pStyle w:val="NormalWeb"/>
        <w:spacing w:before="0" w:beforeAutospacing="0" w:after="160" w:afterAutospacing="0"/>
        <w:jc w:val="both"/>
        <w:rPr>
          <w:lang w:val="en-US"/>
        </w:rPr>
      </w:pPr>
      <w:r w:rsidRPr="003C0B2C">
        <w:rPr>
          <w:rFonts w:ascii="Arial" w:hAnsi="Arial" w:cs="Arial"/>
          <w:color w:val="000000"/>
          <w:lang w:val="en-US"/>
        </w:rPr>
        <w:t xml:space="preserve">Since the late 1990s, </w:t>
      </w:r>
      <w:ins w:id="0" w:author="DavidEttinger02" w:date="2017-05-31T11:46:00Z">
        <w:r>
          <w:rPr>
            <w:rFonts w:ascii="Arial" w:hAnsi="Arial" w:cs="Arial"/>
            <w:color w:val="000000"/>
            <w:lang w:val="en-US"/>
          </w:rPr>
          <w:t xml:space="preserve">a source of increasing concern for many </w:t>
        </w:r>
      </w:ins>
      <w:r w:rsidRPr="003C0B2C">
        <w:rPr>
          <w:rFonts w:ascii="Arial" w:hAnsi="Arial" w:cs="Arial"/>
          <w:color w:val="000000"/>
          <w:lang w:val="en-US"/>
        </w:rPr>
        <w:t>OECD countries</w:t>
      </w:r>
      <w:ins w:id="1" w:author="DavidEttinger02" w:date="2017-05-31T11:47:00Z">
        <w:r>
          <w:rPr>
            <w:rFonts w:ascii="Arial" w:hAnsi="Arial" w:cs="Arial"/>
            <w:color w:val="000000"/>
            <w:lang w:val="en-US"/>
          </w:rPr>
          <w:t xml:space="preserve"> </w:t>
        </w:r>
        <w:proofErr w:type="gramStart"/>
        <w:r>
          <w:rPr>
            <w:rFonts w:ascii="Arial" w:hAnsi="Arial" w:cs="Arial"/>
            <w:color w:val="000000"/>
            <w:lang w:val="en-US"/>
          </w:rPr>
          <w:t xml:space="preserve">is </w:t>
        </w:r>
      </w:ins>
      <w:r w:rsidRPr="003C0B2C">
        <w:rPr>
          <w:rFonts w:ascii="Arial" w:hAnsi="Arial" w:cs="Arial"/>
          <w:color w:val="000000"/>
          <w:lang w:val="en-US"/>
        </w:rPr>
        <w:t xml:space="preserve"> </w:t>
      </w:r>
      <w:proofErr w:type="gramEnd"/>
      <w:del w:id="2" w:author="DavidEttinger02" w:date="2017-05-31T11:47:00Z">
        <w:r w:rsidRPr="003C0B2C" w:rsidDel="003C0B2C">
          <w:rPr>
            <w:rFonts w:ascii="Arial" w:hAnsi="Arial" w:cs="Arial"/>
            <w:color w:val="000000"/>
            <w:lang w:val="en-US"/>
          </w:rPr>
          <w:delText>have faced a</w:delText>
        </w:r>
      </w:del>
      <w:proofErr w:type="spellStart"/>
      <w:ins w:id="3" w:author="DavidEttinger02" w:date="2017-05-31T11:47:00Z">
        <w:r>
          <w:rPr>
            <w:rFonts w:ascii="Arial" w:hAnsi="Arial" w:cs="Arial"/>
            <w:color w:val="000000"/>
            <w:lang w:val="en-US"/>
          </w:rPr>
          <w:t>the</w:t>
        </w:r>
      </w:ins>
      <w:del w:id="4" w:author="DavidEttinger02" w:date="2017-05-31T11:47:00Z">
        <w:r w:rsidRPr="003C0B2C" w:rsidDel="003C0B2C">
          <w:rPr>
            <w:rFonts w:ascii="Arial" w:hAnsi="Arial" w:cs="Arial"/>
            <w:color w:val="000000"/>
            <w:lang w:val="en-US"/>
          </w:rPr>
          <w:delText xml:space="preserve"> </w:delText>
        </w:r>
      </w:del>
      <w:r w:rsidRPr="003C0B2C">
        <w:rPr>
          <w:rFonts w:ascii="Arial" w:hAnsi="Arial" w:cs="Arial"/>
          <w:color w:val="000000"/>
          <w:lang w:val="en-US"/>
        </w:rPr>
        <w:t>rapid</w:t>
      </w:r>
      <w:proofErr w:type="spellEnd"/>
      <w:r w:rsidRPr="003C0B2C">
        <w:rPr>
          <w:rFonts w:ascii="Arial" w:hAnsi="Arial" w:cs="Arial"/>
          <w:color w:val="000000"/>
          <w:lang w:val="en-US"/>
        </w:rPr>
        <w:t xml:space="preserve"> increase in the number of visits to emergency departments (ED). </w:t>
      </w:r>
      <w:del w:id="5" w:author="DavidEttinger02" w:date="2017-05-31T11:47:00Z">
        <w:r w:rsidRPr="003C0B2C" w:rsidDel="003C0B2C">
          <w:rPr>
            <w:rFonts w:ascii="Arial" w:hAnsi="Arial" w:cs="Arial"/>
            <w:color w:val="000000"/>
            <w:lang w:val="en-US"/>
          </w:rPr>
          <w:delText xml:space="preserve">This increase is a source of concern for many countries. </w:delText>
        </w:r>
      </w:del>
      <w:r w:rsidRPr="003C0B2C">
        <w:rPr>
          <w:rFonts w:ascii="Arial" w:hAnsi="Arial" w:cs="Arial"/>
          <w:color w:val="000000"/>
          <w:lang w:val="en-US"/>
        </w:rPr>
        <w:t xml:space="preserve">Does </w:t>
      </w:r>
      <w:del w:id="6" w:author="DavidEttinger02" w:date="2017-05-31T11:47:00Z">
        <w:r w:rsidRPr="003C0B2C" w:rsidDel="003C0B2C">
          <w:rPr>
            <w:rFonts w:ascii="Arial" w:hAnsi="Arial" w:cs="Arial"/>
            <w:color w:val="000000"/>
            <w:lang w:val="en-US"/>
          </w:rPr>
          <w:delText xml:space="preserve">it </w:delText>
        </w:r>
      </w:del>
      <w:ins w:id="7" w:author="DavidEttinger02" w:date="2017-05-31T11:47:00Z">
        <w:r>
          <w:rPr>
            <w:rFonts w:ascii="Arial" w:hAnsi="Arial" w:cs="Arial"/>
            <w:color w:val="000000"/>
            <w:lang w:val="en-US"/>
          </w:rPr>
          <w:t>this trend</w:t>
        </w:r>
        <w:r w:rsidRPr="003C0B2C">
          <w:rPr>
            <w:rFonts w:ascii="Arial" w:hAnsi="Arial" w:cs="Arial"/>
            <w:color w:val="000000"/>
            <w:lang w:val="en-US"/>
          </w:rPr>
          <w:t xml:space="preserve"> </w:t>
        </w:r>
      </w:ins>
      <w:r w:rsidRPr="003C0B2C">
        <w:rPr>
          <w:rFonts w:ascii="Arial" w:hAnsi="Arial" w:cs="Arial"/>
          <w:color w:val="000000"/>
          <w:lang w:val="en-US"/>
        </w:rPr>
        <w:t xml:space="preserve">result from changes in needs or is it due to problems in the organization of care pathways in healthcare systems? </w:t>
      </w:r>
      <w:proofErr w:type="gramStart"/>
      <w:r w:rsidRPr="003C0B2C">
        <w:rPr>
          <w:rFonts w:ascii="Arial" w:hAnsi="Arial" w:cs="Arial"/>
          <w:color w:val="000000"/>
          <w:lang w:val="en-US"/>
        </w:rPr>
        <w:t xml:space="preserve">In France, the number of visits to emergency departments increased by 30% in </w:t>
      </w:r>
      <w:ins w:id="8" w:author="DavidEttinger02" w:date="2017-05-31T11:48:00Z">
        <w:r>
          <w:rPr>
            <w:rFonts w:ascii="Arial" w:hAnsi="Arial" w:cs="Arial"/>
            <w:color w:val="000000"/>
            <w:lang w:val="en-US"/>
          </w:rPr>
          <w:t xml:space="preserve">the last </w:t>
        </w:r>
      </w:ins>
      <w:r w:rsidRPr="003C0B2C">
        <w:rPr>
          <w:rFonts w:ascii="Arial" w:hAnsi="Arial" w:cs="Arial"/>
          <w:color w:val="000000"/>
          <w:lang w:val="en-US"/>
        </w:rPr>
        <w:t>ten years, reaching 18 million visits in 2012.</w:t>
      </w:r>
      <w:proofErr w:type="gramEnd"/>
      <w:r w:rsidRPr="003C0B2C">
        <w:rPr>
          <w:rFonts w:ascii="Arial" w:hAnsi="Arial" w:cs="Arial"/>
          <w:color w:val="000000"/>
          <w:lang w:val="en-US"/>
        </w:rPr>
        <w:t xml:space="preserve"> Many factors can explain this growth, including mechanisms that act on the demand and the supply sides of the market for care services. On the supply side, it was found that a poor access to primary care services just as a poor access to out-of-hours services providing primary care led to a raise in the rate of emergency care utilization (Miller, 2012, </w:t>
      </w:r>
      <w:proofErr w:type="spellStart"/>
      <w:r w:rsidRPr="003C0B2C">
        <w:rPr>
          <w:rFonts w:ascii="Arial" w:hAnsi="Arial" w:cs="Arial"/>
          <w:color w:val="000000"/>
          <w:lang w:val="en-US"/>
        </w:rPr>
        <w:t>Berchet</w:t>
      </w:r>
      <w:proofErr w:type="spellEnd"/>
      <w:r w:rsidRPr="003C0B2C">
        <w:rPr>
          <w:rFonts w:ascii="Arial" w:hAnsi="Arial" w:cs="Arial"/>
          <w:color w:val="000000"/>
          <w:lang w:val="en-US"/>
        </w:rPr>
        <w:t xml:space="preserve">, 2016). On the demand side, an existing literature has shown that the financially </w:t>
      </w:r>
      <w:del w:id="9" w:author="DavidEttinger02" w:date="2017-05-31T11:52:00Z">
        <w:r w:rsidRPr="003C0B2C" w:rsidDel="003C0B2C">
          <w:rPr>
            <w:rFonts w:ascii="Arial" w:hAnsi="Arial" w:cs="Arial"/>
            <w:color w:val="000000"/>
            <w:lang w:val="en-US"/>
          </w:rPr>
          <w:delText xml:space="preserve">and socially </w:delText>
        </w:r>
      </w:del>
      <w:r w:rsidRPr="003C0B2C">
        <w:rPr>
          <w:rFonts w:ascii="Arial" w:hAnsi="Arial" w:cs="Arial"/>
          <w:color w:val="000000"/>
          <w:lang w:val="en-US"/>
        </w:rPr>
        <w:t xml:space="preserve">poorest individuals have a greater likelihood to use emergency care (Van Stone &amp; al, 2014, </w:t>
      </w:r>
      <w:proofErr w:type="spellStart"/>
      <w:r w:rsidRPr="003C0B2C">
        <w:rPr>
          <w:rFonts w:ascii="Arial" w:hAnsi="Arial" w:cs="Arial"/>
          <w:color w:val="000000"/>
          <w:lang w:val="en-US"/>
        </w:rPr>
        <w:t>Eurofound</w:t>
      </w:r>
      <w:proofErr w:type="spellEnd"/>
      <w:r w:rsidRPr="003C0B2C">
        <w:rPr>
          <w:rFonts w:ascii="Arial" w:hAnsi="Arial" w:cs="Arial"/>
          <w:color w:val="000000"/>
          <w:lang w:val="en-US"/>
        </w:rPr>
        <w:t>, 2014).</w:t>
      </w:r>
    </w:p>
    <w:p w:rsidR="003C0B2C" w:rsidRPr="003C0B2C" w:rsidRDefault="003C0B2C" w:rsidP="003C0B2C">
      <w:pPr>
        <w:pStyle w:val="NormalWeb"/>
        <w:spacing w:before="0" w:beforeAutospacing="0" w:after="0" w:afterAutospacing="0"/>
        <w:jc w:val="both"/>
        <w:rPr>
          <w:lang w:val="en-US"/>
        </w:rPr>
      </w:pPr>
      <w:r w:rsidRPr="003C0B2C">
        <w:rPr>
          <w:rFonts w:ascii="Arial" w:hAnsi="Arial" w:cs="Arial"/>
          <w:color w:val="000000"/>
          <w:lang w:val="en-US"/>
        </w:rPr>
        <w:t xml:space="preserve">This paper explores a supply side explanation that has not yet been investigated: opening a new emergency department could enable hospitals to increase their admissions. The French hospital payment system was reformed during the period when ED visits increased sharply. The reform introduced an activity-based prospective payment system that generated strong incentives for multiplying the number of hospital admissions and increasing the average </w:t>
      </w:r>
      <w:proofErr w:type="spellStart"/>
      <w:r w:rsidRPr="003C0B2C">
        <w:rPr>
          <w:rFonts w:ascii="Arial" w:hAnsi="Arial" w:cs="Arial"/>
          <w:color w:val="000000"/>
          <w:lang w:val="en-US"/>
        </w:rPr>
        <w:t>casemix</w:t>
      </w:r>
      <w:proofErr w:type="spellEnd"/>
      <w:r w:rsidRPr="003C0B2C">
        <w:rPr>
          <w:rFonts w:ascii="Arial" w:hAnsi="Arial" w:cs="Arial"/>
          <w:color w:val="000000"/>
          <w:lang w:val="en-US"/>
        </w:rPr>
        <w:t xml:space="preserve"> (Dormont &amp; </w:t>
      </w:r>
      <w:proofErr w:type="spellStart"/>
      <w:r w:rsidRPr="003C0B2C">
        <w:rPr>
          <w:rFonts w:ascii="Arial" w:hAnsi="Arial" w:cs="Arial"/>
          <w:color w:val="000000"/>
          <w:lang w:val="en-US"/>
        </w:rPr>
        <w:t>Milcent</w:t>
      </w:r>
      <w:proofErr w:type="spellEnd"/>
      <w:r w:rsidRPr="003C0B2C">
        <w:rPr>
          <w:rFonts w:ascii="Arial" w:hAnsi="Arial" w:cs="Arial"/>
          <w:color w:val="000000"/>
          <w:lang w:val="en-US"/>
        </w:rPr>
        <w:t>, 2013, Or et al, 2013). If visits to an emergency department can help hospitals to recruit inpatients, then the observed increase in emergency visits could be seen as an indirect outcome of the hospital payment reform. In order to test this hypothesis, we evaluate the impact at the hospital level of opening an ED on numbers of admissions for long and short stays.</w:t>
      </w:r>
    </w:p>
    <w:p w:rsidR="003C0B2C" w:rsidRPr="003C0B2C" w:rsidRDefault="003C0B2C" w:rsidP="003C0B2C">
      <w:pPr>
        <w:pStyle w:val="NormalWeb"/>
        <w:spacing w:before="0" w:beforeAutospacing="0" w:after="0" w:afterAutospacing="0"/>
        <w:jc w:val="both"/>
        <w:rPr>
          <w:lang w:val="en-US"/>
        </w:rPr>
      </w:pPr>
      <w:r w:rsidRPr="003C0B2C">
        <w:rPr>
          <w:lang w:val="en-US"/>
        </w:rPr>
        <w:t> </w:t>
      </w:r>
    </w:p>
    <w:p w:rsidR="003C0B2C" w:rsidRDefault="003C0B2C" w:rsidP="003C0B2C">
      <w:pPr>
        <w:pStyle w:val="NormalWeb"/>
        <w:numPr>
          <w:ilvl w:val="0"/>
          <w:numId w:val="1"/>
        </w:numPr>
        <w:spacing w:before="0" w:beforeAutospacing="0" w:after="240" w:afterAutospacing="0"/>
        <w:jc w:val="both"/>
        <w:textAlignment w:val="baseline"/>
        <w:rPr>
          <w:rFonts w:ascii="Arial" w:hAnsi="Arial" w:cs="Arial"/>
          <w:color w:val="000000"/>
        </w:rPr>
      </w:pPr>
      <w:r>
        <w:rPr>
          <w:rFonts w:ascii="Arial" w:hAnsi="Arial" w:cs="Arial"/>
          <w:color w:val="000000"/>
        </w:rPr>
        <w:t>Data</w:t>
      </w:r>
    </w:p>
    <w:p w:rsidR="003C0B2C" w:rsidRPr="003C0B2C" w:rsidRDefault="003C0B2C" w:rsidP="003C0B2C">
      <w:pPr>
        <w:pStyle w:val="NormalWeb"/>
        <w:spacing w:before="0" w:beforeAutospacing="0" w:after="160" w:afterAutospacing="0"/>
        <w:jc w:val="both"/>
        <w:rPr>
          <w:lang w:val="en-US"/>
        </w:rPr>
      </w:pPr>
      <w:r w:rsidRPr="003C0B2C">
        <w:rPr>
          <w:rFonts w:ascii="Arial" w:hAnsi="Arial" w:cs="Arial"/>
          <w:color w:val="000000"/>
          <w:lang w:val="en-US"/>
        </w:rPr>
        <w:t xml:space="preserve">We combined two datasets : the </w:t>
      </w:r>
      <w:proofErr w:type="spellStart"/>
      <w:r w:rsidRPr="003C0B2C">
        <w:rPr>
          <w:rFonts w:ascii="Arial" w:hAnsi="Arial" w:cs="Arial"/>
          <w:i/>
          <w:iCs/>
          <w:color w:val="000000"/>
          <w:lang w:val="en-US"/>
        </w:rPr>
        <w:t>Statistique</w:t>
      </w:r>
      <w:proofErr w:type="spellEnd"/>
      <w:r w:rsidRPr="003C0B2C">
        <w:rPr>
          <w:rFonts w:ascii="Arial" w:hAnsi="Arial" w:cs="Arial"/>
          <w:i/>
          <w:iCs/>
          <w:color w:val="000000"/>
          <w:lang w:val="en-US"/>
        </w:rPr>
        <w:t xml:space="preserve"> </w:t>
      </w:r>
      <w:proofErr w:type="spellStart"/>
      <w:r w:rsidRPr="003C0B2C">
        <w:rPr>
          <w:rFonts w:ascii="Arial" w:hAnsi="Arial" w:cs="Arial"/>
          <w:i/>
          <w:iCs/>
          <w:color w:val="000000"/>
          <w:lang w:val="en-US"/>
        </w:rPr>
        <w:t>Annuelle</w:t>
      </w:r>
      <w:proofErr w:type="spellEnd"/>
      <w:r w:rsidRPr="003C0B2C">
        <w:rPr>
          <w:rFonts w:ascii="Arial" w:hAnsi="Arial" w:cs="Arial"/>
          <w:i/>
          <w:iCs/>
          <w:color w:val="000000"/>
          <w:lang w:val="en-US"/>
        </w:rPr>
        <w:t xml:space="preserve"> des </w:t>
      </w:r>
      <w:proofErr w:type="spellStart"/>
      <w:r w:rsidRPr="003C0B2C">
        <w:rPr>
          <w:rFonts w:ascii="Arial" w:hAnsi="Arial" w:cs="Arial"/>
          <w:i/>
          <w:iCs/>
          <w:color w:val="000000"/>
          <w:lang w:val="en-US"/>
        </w:rPr>
        <w:t>Etablissements</w:t>
      </w:r>
      <w:proofErr w:type="spellEnd"/>
      <w:r w:rsidRPr="003C0B2C">
        <w:rPr>
          <w:rFonts w:ascii="Arial" w:hAnsi="Arial" w:cs="Arial"/>
          <w:i/>
          <w:iCs/>
          <w:color w:val="000000"/>
          <w:lang w:val="en-US"/>
        </w:rPr>
        <w:t xml:space="preserve"> de santé </w:t>
      </w:r>
      <w:r w:rsidRPr="003C0B2C">
        <w:rPr>
          <w:rFonts w:ascii="Arial" w:hAnsi="Arial" w:cs="Arial"/>
          <w:color w:val="000000"/>
          <w:lang w:val="en-US"/>
        </w:rPr>
        <w:t xml:space="preserve">(SAE) and the </w:t>
      </w:r>
      <w:proofErr w:type="spellStart"/>
      <w:r w:rsidRPr="003C0B2C">
        <w:rPr>
          <w:rFonts w:ascii="Arial" w:hAnsi="Arial" w:cs="Arial"/>
          <w:i/>
          <w:iCs/>
          <w:color w:val="000000"/>
          <w:lang w:val="en-US"/>
        </w:rPr>
        <w:t>Programme</w:t>
      </w:r>
      <w:proofErr w:type="spellEnd"/>
      <w:r w:rsidRPr="003C0B2C">
        <w:rPr>
          <w:rFonts w:ascii="Arial" w:hAnsi="Arial" w:cs="Arial"/>
          <w:i/>
          <w:iCs/>
          <w:color w:val="000000"/>
          <w:lang w:val="en-US"/>
        </w:rPr>
        <w:t xml:space="preserve"> de </w:t>
      </w:r>
      <w:proofErr w:type="spellStart"/>
      <w:r w:rsidRPr="003C0B2C">
        <w:rPr>
          <w:rFonts w:ascii="Arial" w:hAnsi="Arial" w:cs="Arial"/>
          <w:i/>
          <w:iCs/>
          <w:color w:val="000000"/>
          <w:lang w:val="en-US"/>
        </w:rPr>
        <w:t>Médicalisation</w:t>
      </w:r>
      <w:proofErr w:type="spellEnd"/>
      <w:r w:rsidRPr="003C0B2C">
        <w:rPr>
          <w:rFonts w:ascii="Arial" w:hAnsi="Arial" w:cs="Arial"/>
          <w:i/>
          <w:iCs/>
          <w:color w:val="000000"/>
          <w:lang w:val="en-US"/>
        </w:rPr>
        <w:t xml:space="preserve"> des </w:t>
      </w:r>
      <w:proofErr w:type="spellStart"/>
      <w:r w:rsidRPr="003C0B2C">
        <w:rPr>
          <w:rFonts w:ascii="Arial" w:hAnsi="Arial" w:cs="Arial"/>
          <w:i/>
          <w:iCs/>
          <w:color w:val="000000"/>
          <w:lang w:val="en-US"/>
        </w:rPr>
        <w:t>Systèmes</w:t>
      </w:r>
      <w:proofErr w:type="spellEnd"/>
      <w:r w:rsidRPr="003C0B2C">
        <w:rPr>
          <w:rFonts w:ascii="Arial" w:hAnsi="Arial" w:cs="Arial"/>
          <w:i/>
          <w:iCs/>
          <w:color w:val="000000"/>
          <w:lang w:val="en-US"/>
        </w:rPr>
        <w:t xml:space="preserve"> </w:t>
      </w:r>
      <w:proofErr w:type="spellStart"/>
      <w:r w:rsidRPr="003C0B2C">
        <w:rPr>
          <w:rFonts w:ascii="Arial" w:hAnsi="Arial" w:cs="Arial"/>
          <w:i/>
          <w:iCs/>
          <w:color w:val="000000"/>
          <w:lang w:val="en-US"/>
        </w:rPr>
        <w:t>d’Information</w:t>
      </w:r>
      <w:proofErr w:type="spellEnd"/>
      <w:r w:rsidRPr="003C0B2C">
        <w:rPr>
          <w:rFonts w:ascii="Arial" w:hAnsi="Arial" w:cs="Arial"/>
          <w:color w:val="000000"/>
          <w:lang w:val="en-US"/>
        </w:rPr>
        <w:t xml:space="preserve"> (PMSI) in order to link the admissions produced by a hospital-year with the inputs (emergency departments in particular) that contributed to it. In order to ensure the representativeness of emergency care supply and to reduce the hospitals heterogeneity, we focus our analysis on three categories of </w:t>
      </w:r>
      <w:proofErr w:type="gramStart"/>
      <w:r w:rsidRPr="003C0B2C">
        <w:rPr>
          <w:rFonts w:ascii="Arial" w:hAnsi="Arial" w:cs="Arial"/>
          <w:color w:val="000000"/>
          <w:lang w:val="en-US"/>
        </w:rPr>
        <w:t>hospitals :</w:t>
      </w:r>
      <w:proofErr w:type="gramEnd"/>
      <w:r w:rsidRPr="003C0B2C">
        <w:rPr>
          <w:rFonts w:ascii="Arial" w:hAnsi="Arial" w:cs="Arial"/>
          <w:color w:val="000000"/>
          <w:lang w:val="en-US"/>
        </w:rPr>
        <w:t xml:space="preserve"> the </w:t>
      </w:r>
      <w:proofErr w:type="spellStart"/>
      <w:r w:rsidRPr="003C0B2C">
        <w:rPr>
          <w:rFonts w:ascii="Arial" w:hAnsi="Arial" w:cs="Arial"/>
          <w:i/>
          <w:iCs/>
          <w:color w:val="000000"/>
          <w:lang w:val="en-US"/>
        </w:rPr>
        <w:t>Centres</w:t>
      </w:r>
      <w:proofErr w:type="spellEnd"/>
      <w:r w:rsidRPr="003C0B2C">
        <w:rPr>
          <w:rFonts w:ascii="Arial" w:hAnsi="Arial" w:cs="Arial"/>
          <w:i/>
          <w:iCs/>
          <w:color w:val="000000"/>
          <w:lang w:val="en-US"/>
        </w:rPr>
        <w:t xml:space="preserve"> </w:t>
      </w:r>
      <w:proofErr w:type="spellStart"/>
      <w:r w:rsidRPr="003C0B2C">
        <w:rPr>
          <w:rFonts w:ascii="Arial" w:hAnsi="Arial" w:cs="Arial"/>
          <w:i/>
          <w:iCs/>
          <w:color w:val="000000"/>
          <w:lang w:val="en-US"/>
        </w:rPr>
        <w:t>Hospitaliers</w:t>
      </w:r>
      <w:proofErr w:type="spellEnd"/>
      <w:r w:rsidRPr="003C0B2C">
        <w:rPr>
          <w:rFonts w:ascii="Arial" w:hAnsi="Arial" w:cs="Arial"/>
          <w:i/>
          <w:iCs/>
          <w:color w:val="000000"/>
          <w:lang w:val="en-US"/>
        </w:rPr>
        <w:t xml:space="preserve"> </w:t>
      </w:r>
      <w:proofErr w:type="spellStart"/>
      <w:r w:rsidRPr="003C0B2C">
        <w:rPr>
          <w:rFonts w:ascii="Arial" w:hAnsi="Arial" w:cs="Arial"/>
          <w:i/>
          <w:iCs/>
          <w:color w:val="000000"/>
          <w:lang w:val="en-US"/>
        </w:rPr>
        <w:t>Régionaux</w:t>
      </w:r>
      <w:proofErr w:type="spellEnd"/>
      <w:r w:rsidRPr="003C0B2C">
        <w:rPr>
          <w:rFonts w:ascii="Arial" w:hAnsi="Arial" w:cs="Arial"/>
          <w:color w:val="000000"/>
          <w:lang w:val="en-US"/>
        </w:rPr>
        <w:t xml:space="preserve"> (CHR), the </w:t>
      </w:r>
      <w:proofErr w:type="spellStart"/>
      <w:r w:rsidRPr="003C0B2C">
        <w:rPr>
          <w:rFonts w:ascii="Arial" w:hAnsi="Arial" w:cs="Arial"/>
          <w:i/>
          <w:iCs/>
          <w:color w:val="000000"/>
          <w:lang w:val="en-US"/>
        </w:rPr>
        <w:t>Centres</w:t>
      </w:r>
      <w:proofErr w:type="spellEnd"/>
      <w:r w:rsidRPr="003C0B2C">
        <w:rPr>
          <w:rFonts w:ascii="Arial" w:hAnsi="Arial" w:cs="Arial"/>
          <w:i/>
          <w:iCs/>
          <w:color w:val="000000"/>
          <w:lang w:val="en-US"/>
        </w:rPr>
        <w:t xml:space="preserve"> </w:t>
      </w:r>
      <w:proofErr w:type="spellStart"/>
      <w:r w:rsidRPr="003C0B2C">
        <w:rPr>
          <w:rFonts w:ascii="Arial" w:hAnsi="Arial" w:cs="Arial"/>
          <w:i/>
          <w:iCs/>
          <w:color w:val="000000"/>
          <w:lang w:val="en-US"/>
        </w:rPr>
        <w:t>Hospitaliers</w:t>
      </w:r>
      <w:proofErr w:type="spellEnd"/>
      <w:r w:rsidRPr="003C0B2C">
        <w:rPr>
          <w:rFonts w:ascii="Arial" w:hAnsi="Arial" w:cs="Arial"/>
          <w:color w:val="000000"/>
          <w:lang w:val="en-US"/>
        </w:rPr>
        <w:t xml:space="preserve"> (CH) and the </w:t>
      </w:r>
      <w:proofErr w:type="spellStart"/>
      <w:r w:rsidRPr="003C0B2C">
        <w:rPr>
          <w:rFonts w:ascii="Arial" w:hAnsi="Arial" w:cs="Arial"/>
          <w:i/>
          <w:iCs/>
          <w:color w:val="000000"/>
          <w:lang w:val="en-US"/>
        </w:rPr>
        <w:t>Etablissements</w:t>
      </w:r>
      <w:proofErr w:type="spellEnd"/>
      <w:r w:rsidRPr="003C0B2C">
        <w:rPr>
          <w:rFonts w:ascii="Arial" w:hAnsi="Arial" w:cs="Arial"/>
          <w:i/>
          <w:iCs/>
          <w:color w:val="000000"/>
          <w:lang w:val="en-US"/>
        </w:rPr>
        <w:t xml:space="preserve"> de </w:t>
      </w:r>
      <w:proofErr w:type="spellStart"/>
      <w:r w:rsidRPr="003C0B2C">
        <w:rPr>
          <w:rFonts w:ascii="Arial" w:hAnsi="Arial" w:cs="Arial"/>
          <w:i/>
          <w:iCs/>
          <w:color w:val="000000"/>
          <w:lang w:val="en-US"/>
        </w:rPr>
        <w:t>Soins</w:t>
      </w:r>
      <w:proofErr w:type="spellEnd"/>
      <w:r w:rsidRPr="003C0B2C">
        <w:rPr>
          <w:rFonts w:ascii="Arial" w:hAnsi="Arial" w:cs="Arial"/>
          <w:i/>
          <w:iCs/>
          <w:color w:val="000000"/>
          <w:lang w:val="en-US"/>
        </w:rPr>
        <w:t xml:space="preserve"> </w:t>
      </w:r>
      <w:proofErr w:type="spellStart"/>
      <w:r w:rsidRPr="003C0B2C">
        <w:rPr>
          <w:rFonts w:ascii="Arial" w:hAnsi="Arial" w:cs="Arial"/>
          <w:i/>
          <w:iCs/>
          <w:color w:val="000000"/>
          <w:lang w:val="en-US"/>
        </w:rPr>
        <w:t>Pluridisciplinaires</w:t>
      </w:r>
      <w:proofErr w:type="spellEnd"/>
      <w:r w:rsidRPr="003C0B2C">
        <w:rPr>
          <w:rFonts w:ascii="Arial" w:hAnsi="Arial" w:cs="Arial"/>
          <w:color w:val="000000"/>
          <w:lang w:val="en-US"/>
        </w:rPr>
        <w:t>. Our dataset is an unbalanced panel of 911 French hospitals observed from 2002 to 2012: 403 of them are public; 277 are private-for-profit; 69 are private non-profit. This panel covers more than 75 % of total hospital admissions in France.</w:t>
      </w:r>
    </w:p>
    <w:p w:rsidR="003C0B2C" w:rsidRDefault="003C0B2C" w:rsidP="003C0B2C">
      <w:pPr>
        <w:pStyle w:val="NormalWeb"/>
        <w:numPr>
          <w:ilvl w:val="0"/>
          <w:numId w:val="2"/>
        </w:numPr>
        <w:spacing w:before="0" w:beforeAutospacing="0" w:after="160" w:afterAutospacing="0"/>
        <w:jc w:val="both"/>
        <w:textAlignment w:val="baseline"/>
        <w:rPr>
          <w:rFonts w:ascii="Arial" w:hAnsi="Arial" w:cs="Arial"/>
          <w:color w:val="000000"/>
        </w:rPr>
      </w:pPr>
      <w:proofErr w:type="spellStart"/>
      <w:r>
        <w:rPr>
          <w:rFonts w:ascii="Arial" w:hAnsi="Arial" w:cs="Arial"/>
          <w:color w:val="000000"/>
        </w:rPr>
        <w:t>Empirical</w:t>
      </w:r>
      <w:proofErr w:type="spellEnd"/>
      <w:r>
        <w:rPr>
          <w:rFonts w:ascii="Arial" w:hAnsi="Arial" w:cs="Arial"/>
          <w:color w:val="000000"/>
        </w:rPr>
        <w:t xml:space="preserve"> </w:t>
      </w:r>
      <w:proofErr w:type="spellStart"/>
      <w:r>
        <w:rPr>
          <w:rFonts w:ascii="Arial" w:hAnsi="Arial" w:cs="Arial"/>
          <w:color w:val="000000"/>
        </w:rPr>
        <w:t>strategy</w:t>
      </w:r>
      <w:proofErr w:type="spellEnd"/>
    </w:p>
    <w:p w:rsidR="003C0B2C" w:rsidRPr="003C0B2C" w:rsidRDefault="003C0B2C" w:rsidP="003C0B2C">
      <w:pPr>
        <w:pStyle w:val="NormalWeb"/>
        <w:spacing w:before="0" w:beforeAutospacing="0" w:after="160" w:afterAutospacing="0"/>
        <w:jc w:val="both"/>
        <w:rPr>
          <w:lang w:val="en-US"/>
        </w:rPr>
      </w:pPr>
      <w:r w:rsidRPr="003C0B2C">
        <w:rPr>
          <w:rFonts w:ascii="Arial" w:hAnsi="Arial" w:cs="Arial"/>
          <w:color w:val="000000"/>
          <w:lang w:val="en-US"/>
        </w:rPr>
        <w:t xml:space="preserve">As a reminder, we seek to evaluate the impact of ED on the number of admissions. We have three measures of admissions: (1) the total number of admissions, (2) the number of long stays (more than one night), </w:t>
      </w:r>
      <w:proofErr w:type="gramStart"/>
      <w:r w:rsidRPr="003C0B2C">
        <w:rPr>
          <w:rFonts w:ascii="Arial" w:hAnsi="Arial" w:cs="Arial"/>
          <w:color w:val="000000"/>
          <w:lang w:val="en-US"/>
        </w:rPr>
        <w:t>(3) the number of short</w:t>
      </w:r>
      <w:proofErr w:type="gramEnd"/>
      <w:r w:rsidRPr="003C0B2C">
        <w:rPr>
          <w:rFonts w:ascii="Arial" w:hAnsi="Arial" w:cs="Arial"/>
          <w:color w:val="000000"/>
          <w:lang w:val="en-US"/>
        </w:rPr>
        <w:t xml:space="preserve"> stays (no overnight stay). </w:t>
      </w:r>
    </w:p>
    <w:p w:rsidR="003C0B2C" w:rsidRPr="003C0B2C" w:rsidRDefault="003C0B2C" w:rsidP="003C0B2C">
      <w:pPr>
        <w:pStyle w:val="NormalWeb"/>
        <w:spacing w:before="0" w:beforeAutospacing="0" w:after="160" w:afterAutospacing="0"/>
        <w:jc w:val="both"/>
        <w:rPr>
          <w:lang w:val="en-US"/>
        </w:rPr>
      </w:pPr>
      <w:r w:rsidRPr="003C0B2C">
        <w:rPr>
          <w:rFonts w:ascii="Arial" w:hAnsi="Arial" w:cs="Arial"/>
          <w:color w:val="000000"/>
          <w:lang w:val="en-US"/>
        </w:rPr>
        <w:t>We estimate a fixed effect model to control for unobserved heterogeneity at the hospital level</w:t>
      </w:r>
      <w:r w:rsidRPr="003C0B2C">
        <w:rPr>
          <w:rFonts w:ascii="Calibri" w:hAnsi="Calibri" w:cs="Calibri"/>
          <w:color w:val="000000"/>
          <w:sz w:val="22"/>
          <w:szCs w:val="22"/>
          <w:lang w:val="en-US"/>
        </w:rPr>
        <w:t xml:space="preserve"> </w:t>
      </w:r>
      <w:r w:rsidRPr="003C0B2C">
        <w:rPr>
          <w:rFonts w:ascii="Arial" w:hAnsi="Arial" w:cs="Arial"/>
          <w:color w:val="000000"/>
          <w:lang w:val="en-US"/>
        </w:rPr>
        <w:t xml:space="preserve">and we control for hospital mergers or splits. This specification provides flexibility and allows us to account for different incentives depending on the hospital status. We estimate a first model with a homogeneous impact of ED on admissions. </w:t>
      </w:r>
      <w:r w:rsidRPr="003C0B2C">
        <w:rPr>
          <w:rFonts w:ascii="Arial" w:hAnsi="Arial" w:cs="Arial"/>
          <w:color w:val="000000"/>
          <w:lang w:val="en-US"/>
        </w:rPr>
        <w:lastRenderedPageBreak/>
        <w:t>In a second estimation, we allow a heterogeneous impact depending on the hospital status.</w:t>
      </w:r>
    </w:p>
    <w:p w:rsidR="003C0B2C" w:rsidRDefault="003C0B2C" w:rsidP="003C0B2C">
      <w:pPr>
        <w:pStyle w:val="NormalWeb"/>
        <w:numPr>
          <w:ilvl w:val="0"/>
          <w:numId w:val="3"/>
        </w:numPr>
        <w:spacing w:before="0" w:beforeAutospacing="0" w:after="160" w:afterAutospacing="0"/>
        <w:jc w:val="both"/>
        <w:textAlignment w:val="baseline"/>
        <w:rPr>
          <w:rFonts w:ascii="Arial" w:hAnsi="Arial" w:cs="Arial"/>
          <w:color w:val="000000"/>
        </w:rPr>
      </w:pPr>
      <w:proofErr w:type="spellStart"/>
      <w:r>
        <w:rPr>
          <w:rFonts w:ascii="Arial" w:hAnsi="Arial" w:cs="Arial"/>
          <w:color w:val="000000"/>
        </w:rPr>
        <w:t>Results</w:t>
      </w:r>
      <w:proofErr w:type="spellEnd"/>
    </w:p>
    <w:p w:rsidR="003C0B2C" w:rsidRPr="003C0B2C" w:rsidRDefault="003C0B2C" w:rsidP="003C0B2C">
      <w:pPr>
        <w:pStyle w:val="NormalWeb"/>
        <w:spacing w:before="0" w:beforeAutospacing="0" w:after="0" w:afterAutospacing="0"/>
        <w:jc w:val="both"/>
        <w:rPr>
          <w:lang w:val="en-US"/>
        </w:rPr>
      </w:pPr>
      <w:r w:rsidRPr="003C0B2C">
        <w:rPr>
          <w:rFonts w:ascii="Arial" w:hAnsi="Arial" w:cs="Arial"/>
          <w:color w:val="000000"/>
          <w:lang w:val="en-US"/>
        </w:rPr>
        <w:t>For the whole sample, our findings show that op</w:t>
      </w:r>
      <w:bookmarkStart w:id="10" w:name="_GoBack"/>
      <w:bookmarkEnd w:id="10"/>
      <w:r w:rsidRPr="003C0B2C">
        <w:rPr>
          <w:rFonts w:ascii="Arial" w:hAnsi="Arial" w:cs="Arial"/>
          <w:color w:val="000000"/>
          <w:lang w:val="en-US"/>
        </w:rPr>
        <w:t>ening a new emergency department leads to a 12.1% increase in the number of long (at least one night) stays and a 34.4% increase in short stays. There is a noticeable contrast between the impact of a new emergency department for public and private-for-profit hospitals: The latter experience a significant increase in long stays only (+ 9.3%), whereas the former experience a significant increase for short stays only (+ 95.4 %).  In total, openings of emergency departments are likely to explain 6.1% of the growth in total hospital admissions and 3.7% of the growth in short stays observed in France between 2002 and 2012.</w:t>
      </w:r>
    </w:p>
    <w:p w:rsidR="003C0B2C" w:rsidRPr="003C0B2C" w:rsidRDefault="003C0B2C" w:rsidP="003C0B2C">
      <w:pPr>
        <w:pStyle w:val="NormalWeb"/>
        <w:spacing w:before="0" w:beforeAutospacing="0" w:after="0" w:afterAutospacing="0"/>
        <w:jc w:val="both"/>
        <w:rPr>
          <w:lang w:val="en-US"/>
        </w:rPr>
      </w:pPr>
      <w:r w:rsidRPr="003C0B2C">
        <w:rPr>
          <w:rFonts w:ascii="Arial" w:hAnsi="Arial" w:cs="Arial"/>
          <w:color w:val="000000"/>
          <w:lang w:val="en-US"/>
        </w:rPr>
        <w:t xml:space="preserve">These results show that ED can help a hospital to recruit inpatients in a regulatory context that creates incentives for multiplying the number of admissions. However, we find that the modalities of care differ depending on the hospital status: public hospitals achieve more ambulatory care while private-for-profit hospitals achieve </w:t>
      </w:r>
      <w:proofErr w:type="gramStart"/>
      <w:r w:rsidRPr="003C0B2C">
        <w:rPr>
          <w:rFonts w:ascii="Arial" w:hAnsi="Arial" w:cs="Arial"/>
          <w:color w:val="000000"/>
          <w:lang w:val="en-US"/>
        </w:rPr>
        <w:t>more long</w:t>
      </w:r>
      <w:proofErr w:type="gramEnd"/>
      <w:r w:rsidRPr="003C0B2C">
        <w:rPr>
          <w:rFonts w:ascii="Arial" w:hAnsi="Arial" w:cs="Arial"/>
          <w:color w:val="000000"/>
          <w:lang w:val="en-US"/>
        </w:rPr>
        <w:t xml:space="preserve"> stays. Finally, these results provide an additional insight for understanding the causes of the increase in the use of emergency care.</w:t>
      </w:r>
    </w:p>
    <w:p w:rsidR="000F36E3" w:rsidRPr="003C0B2C" w:rsidRDefault="000F36E3">
      <w:pPr>
        <w:rPr>
          <w:lang w:val="en-US"/>
        </w:rPr>
      </w:pPr>
    </w:p>
    <w:sectPr w:rsidR="000F36E3" w:rsidRPr="003C0B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01660"/>
    <w:multiLevelType w:val="hybridMultilevel"/>
    <w:tmpl w:val="1B9CA568"/>
    <w:lvl w:ilvl="0" w:tplc="03E83A4A">
      <w:start w:val="2"/>
      <w:numFmt w:val="upperRoman"/>
      <w:lvlText w:val="%1."/>
      <w:lvlJc w:val="right"/>
      <w:pPr>
        <w:tabs>
          <w:tab w:val="num" w:pos="720"/>
        </w:tabs>
        <w:ind w:left="720" w:hanging="360"/>
      </w:pPr>
    </w:lvl>
    <w:lvl w:ilvl="1" w:tplc="AF1661C4" w:tentative="1">
      <w:start w:val="1"/>
      <w:numFmt w:val="decimal"/>
      <w:lvlText w:val="%2."/>
      <w:lvlJc w:val="left"/>
      <w:pPr>
        <w:tabs>
          <w:tab w:val="num" w:pos="1440"/>
        </w:tabs>
        <w:ind w:left="1440" w:hanging="360"/>
      </w:pPr>
    </w:lvl>
    <w:lvl w:ilvl="2" w:tplc="F6944868" w:tentative="1">
      <w:start w:val="1"/>
      <w:numFmt w:val="decimal"/>
      <w:lvlText w:val="%3."/>
      <w:lvlJc w:val="left"/>
      <w:pPr>
        <w:tabs>
          <w:tab w:val="num" w:pos="2160"/>
        </w:tabs>
        <w:ind w:left="2160" w:hanging="360"/>
      </w:pPr>
    </w:lvl>
    <w:lvl w:ilvl="3" w:tplc="307EAEEC" w:tentative="1">
      <w:start w:val="1"/>
      <w:numFmt w:val="decimal"/>
      <w:lvlText w:val="%4."/>
      <w:lvlJc w:val="left"/>
      <w:pPr>
        <w:tabs>
          <w:tab w:val="num" w:pos="2880"/>
        </w:tabs>
        <w:ind w:left="2880" w:hanging="360"/>
      </w:pPr>
    </w:lvl>
    <w:lvl w:ilvl="4" w:tplc="26E0B1E0" w:tentative="1">
      <w:start w:val="1"/>
      <w:numFmt w:val="decimal"/>
      <w:lvlText w:val="%5."/>
      <w:lvlJc w:val="left"/>
      <w:pPr>
        <w:tabs>
          <w:tab w:val="num" w:pos="3600"/>
        </w:tabs>
        <w:ind w:left="3600" w:hanging="360"/>
      </w:pPr>
    </w:lvl>
    <w:lvl w:ilvl="5" w:tplc="8EE442F6" w:tentative="1">
      <w:start w:val="1"/>
      <w:numFmt w:val="decimal"/>
      <w:lvlText w:val="%6."/>
      <w:lvlJc w:val="left"/>
      <w:pPr>
        <w:tabs>
          <w:tab w:val="num" w:pos="4320"/>
        </w:tabs>
        <w:ind w:left="4320" w:hanging="360"/>
      </w:pPr>
    </w:lvl>
    <w:lvl w:ilvl="6" w:tplc="36445F9C" w:tentative="1">
      <w:start w:val="1"/>
      <w:numFmt w:val="decimal"/>
      <w:lvlText w:val="%7."/>
      <w:lvlJc w:val="left"/>
      <w:pPr>
        <w:tabs>
          <w:tab w:val="num" w:pos="5040"/>
        </w:tabs>
        <w:ind w:left="5040" w:hanging="360"/>
      </w:pPr>
    </w:lvl>
    <w:lvl w:ilvl="7" w:tplc="3A32DA96" w:tentative="1">
      <w:start w:val="1"/>
      <w:numFmt w:val="decimal"/>
      <w:lvlText w:val="%8."/>
      <w:lvlJc w:val="left"/>
      <w:pPr>
        <w:tabs>
          <w:tab w:val="num" w:pos="5760"/>
        </w:tabs>
        <w:ind w:left="5760" w:hanging="360"/>
      </w:pPr>
    </w:lvl>
    <w:lvl w:ilvl="8" w:tplc="313C4652" w:tentative="1">
      <w:start w:val="1"/>
      <w:numFmt w:val="decimal"/>
      <w:lvlText w:val="%9."/>
      <w:lvlJc w:val="left"/>
      <w:pPr>
        <w:tabs>
          <w:tab w:val="num" w:pos="6480"/>
        </w:tabs>
        <w:ind w:left="6480" w:hanging="360"/>
      </w:pPr>
    </w:lvl>
  </w:abstractNum>
  <w:abstractNum w:abstractNumId="1">
    <w:nsid w:val="577743AA"/>
    <w:multiLevelType w:val="hybridMultilevel"/>
    <w:tmpl w:val="3B4E83C4"/>
    <w:lvl w:ilvl="0" w:tplc="657CD63A">
      <w:start w:val="3"/>
      <w:numFmt w:val="upperRoman"/>
      <w:lvlText w:val="%1."/>
      <w:lvlJc w:val="right"/>
      <w:pPr>
        <w:tabs>
          <w:tab w:val="num" w:pos="720"/>
        </w:tabs>
        <w:ind w:left="720" w:hanging="360"/>
      </w:pPr>
    </w:lvl>
    <w:lvl w:ilvl="1" w:tplc="23E20788" w:tentative="1">
      <w:start w:val="1"/>
      <w:numFmt w:val="decimal"/>
      <w:lvlText w:val="%2."/>
      <w:lvlJc w:val="left"/>
      <w:pPr>
        <w:tabs>
          <w:tab w:val="num" w:pos="1440"/>
        </w:tabs>
        <w:ind w:left="1440" w:hanging="360"/>
      </w:pPr>
    </w:lvl>
    <w:lvl w:ilvl="2" w:tplc="592EA920" w:tentative="1">
      <w:start w:val="1"/>
      <w:numFmt w:val="decimal"/>
      <w:lvlText w:val="%3."/>
      <w:lvlJc w:val="left"/>
      <w:pPr>
        <w:tabs>
          <w:tab w:val="num" w:pos="2160"/>
        </w:tabs>
        <w:ind w:left="2160" w:hanging="360"/>
      </w:pPr>
    </w:lvl>
    <w:lvl w:ilvl="3" w:tplc="AE521D82" w:tentative="1">
      <w:start w:val="1"/>
      <w:numFmt w:val="decimal"/>
      <w:lvlText w:val="%4."/>
      <w:lvlJc w:val="left"/>
      <w:pPr>
        <w:tabs>
          <w:tab w:val="num" w:pos="2880"/>
        </w:tabs>
        <w:ind w:left="2880" w:hanging="360"/>
      </w:pPr>
    </w:lvl>
    <w:lvl w:ilvl="4" w:tplc="44C0D666" w:tentative="1">
      <w:start w:val="1"/>
      <w:numFmt w:val="decimal"/>
      <w:lvlText w:val="%5."/>
      <w:lvlJc w:val="left"/>
      <w:pPr>
        <w:tabs>
          <w:tab w:val="num" w:pos="3600"/>
        </w:tabs>
        <w:ind w:left="3600" w:hanging="360"/>
      </w:pPr>
    </w:lvl>
    <w:lvl w:ilvl="5" w:tplc="81A87A82" w:tentative="1">
      <w:start w:val="1"/>
      <w:numFmt w:val="decimal"/>
      <w:lvlText w:val="%6."/>
      <w:lvlJc w:val="left"/>
      <w:pPr>
        <w:tabs>
          <w:tab w:val="num" w:pos="4320"/>
        </w:tabs>
        <w:ind w:left="4320" w:hanging="360"/>
      </w:pPr>
    </w:lvl>
    <w:lvl w:ilvl="6" w:tplc="5B60CDF6" w:tentative="1">
      <w:start w:val="1"/>
      <w:numFmt w:val="decimal"/>
      <w:lvlText w:val="%7."/>
      <w:lvlJc w:val="left"/>
      <w:pPr>
        <w:tabs>
          <w:tab w:val="num" w:pos="5040"/>
        </w:tabs>
        <w:ind w:left="5040" w:hanging="360"/>
      </w:pPr>
    </w:lvl>
    <w:lvl w:ilvl="7" w:tplc="D2BE6BA4" w:tentative="1">
      <w:start w:val="1"/>
      <w:numFmt w:val="decimal"/>
      <w:lvlText w:val="%8."/>
      <w:lvlJc w:val="left"/>
      <w:pPr>
        <w:tabs>
          <w:tab w:val="num" w:pos="5760"/>
        </w:tabs>
        <w:ind w:left="5760" w:hanging="360"/>
      </w:pPr>
    </w:lvl>
    <w:lvl w:ilvl="8" w:tplc="D578DCCA" w:tentative="1">
      <w:start w:val="1"/>
      <w:numFmt w:val="decimal"/>
      <w:lvlText w:val="%9."/>
      <w:lvlJc w:val="left"/>
      <w:pPr>
        <w:tabs>
          <w:tab w:val="num" w:pos="6480"/>
        </w:tabs>
        <w:ind w:left="6480" w:hanging="360"/>
      </w:pPr>
    </w:lvl>
  </w:abstractNum>
  <w:abstractNum w:abstractNumId="2">
    <w:nsid w:val="5FAA3C68"/>
    <w:multiLevelType w:val="multilevel"/>
    <w:tmpl w:val="461A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Roman"/>
        <w:lvlText w:val="%1."/>
        <w:lvlJc w:val="right"/>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2C"/>
    <w:rsid w:val="000F36E3"/>
    <w:rsid w:val="002C3526"/>
    <w:rsid w:val="003C0B2C"/>
    <w:rsid w:val="007455EA"/>
    <w:rsid w:val="00E57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0B2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0B2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63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707</Words>
  <Characters>3889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DavidEttinger02</dc:creator>
  <cp:lastModifiedBy>DavidEttinger02</cp:lastModifiedBy>
  <cp:revision>1</cp:revision>
  <dcterms:created xsi:type="dcterms:W3CDTF">2017-05-31T09:45:00Z</dcterms:created>
  <dcterms:modified xsi:type="dcterms:W3CDTF">2017-05-31T09:56:00Z</dcterms:modified>
</cp:coreProperties>
</file>